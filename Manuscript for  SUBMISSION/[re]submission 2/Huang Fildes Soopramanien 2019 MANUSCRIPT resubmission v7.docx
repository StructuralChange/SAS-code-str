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566398D5" w:rsidR="00971633" w:rsidRPr="0092053E" w:rsidRDefault="00971633" w:rsidP="00971633">
      <w:pPr>
        <w:shd w:val="clear" w:color="auto" w:fill="FFFFFF" w:themeFill="background1"/>
        <w:spacing w:after="0" w:line="360" w:lineRule="auto"/>
        <w:rPr>
          <w:rFonts w:cs="Times New Roman"/>
          <w:sz w:val="22"/>
        </w:rPr>
      </w:pPr>
      <w:bookmarkStart w:id="2"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r w:rsidR="001D4156" w:rsidRPr="000545C5">
        <w:rPr>
          <w:rFonts w:cs="Times New Roman"/>
          <w:noProof/>
          <w:sz w:val="22"/>
          <w:rPrChange w:id="3" w:author="tao huang" w:date="2019-04-03T12:57:00Z">
            <w:rPr>
              <w:rFonts w:cs="Times New Roman"/>
              <w:noProof/>
              <w:sz w:val="22"/>
            </w:rPr>
          </w:rPrChange>
        </w:rPr>
        <w:t>Stock</w:t>
      </w:r>
      <w:r w:rsidR="001D4156" w:rsidRPr="0092053E">
        <w:rPr>
          <w:rFonts w:cs="Times New Roman"/>
          <w:sz w:val="22"/>
        </w:rPr>
        <w:t xml:space="preserve">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r w:rsidR="00BC2C14" w:rsidRPr="0092053E">
        <w:rPr>
          <w:rFonts w:cs="Times New Roman"/>
          <w:sz w:val="22"/>
        </w:rPr>
        <w:t xml:space="preserve">to effectively manage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r w:rsidR="00237F60" w:rsidRPr="0092053E">
        <w:rPr>
          <w:rFonts w:cs="Times New Roman"/>
          <w:sz w:val="22"/>
        </w:rPr>
        <w:t>methods</w:t>
      </w:r>
      <w:r w:rsidRPr="0092053E">
        <w:rPr>
          <w:rFonts w:cs="Times New Roman"/>
          <w:sz w:val="22"/>
        </w:rPr>
        <w:t xml:space="preserve"> which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 potentially be subject to </w:t>
      </w:r>
      <w:ins w:id="4" w:author="tao huang" w:date="2019-04-03T12:57:00Z">
        <w:r w:rsidR="000545C5">
          <w:rPr>
            <w:rFonts w:cs="Times New Roman"/>
            <w:noProof/>
            <w:sz w:val="22"/>
          </w:rPr>
          <w:t>the</w:t>
        </w:r>
      </w:ins>
      <w:ins w:id="5" w:author="Didier Soopramanien" w:date="2019-04-02T17:32:00Z">
        <w:del w:id="6" w:author="tao huang" w:date="2019-04-03T12:57:00Z">
          <w:r w:rsidR="001A3182" w:rsidRPr="000545C5" w:rsidDel="000545C5">
            <w:rPr>
              <w:rFonts w:cs="Times New Roman"/>
              <w:noProof/>
              <w:sz w:val="22"/>
              <w:rPrChange w:id="7" w:author="tao huang" w:date="2019-04-03T12:57:00Z">
                <w:rPr>
                  <w:rFonts w:cs="Times New Roman"/>
                  <w:noProof/>
                  <w:sz w:val="22"/>
                </w:rPr>
              </w:rPrChange>
            </w:rPr>
            <w:delText>a</w:delText>
          </w:r>
        </w:del>
        <w:r w:rsidR="001A3182" w:rsidRPr="000545C5">
          <w:rPr>
            <w:rFonts w:cs="Times New Roman"/>
            <w:noProof/>
            <w:sz w:val="22"/>
            <w:rPrChange w:id="8" w:author="tao huang" w:date="2019-04-03T12:57:00Z">
              <w:rPr>
                <w:rFonts w:cs="Times New Roman"/>
                <w:noProof/>
                <w:sz w:val="22"/>
              </w:rPr>
            </w:rPrChange>
          </w:rPr>
          <w:t xml:space="preserve"> </w:t>
        </w:r>
      </w:ins>
      <w:del w:id="9" w:author="Didier Soopramanien" w:date="2019-04-02T17:32:00Z">
        <w:r w:rsidR="009C2B8D" w:rsidRPr="000545C5" w:rsidDel="001A3182">
          <w:rPr>
            <w:rFonts w:cs="Times New Roman"/>
            <w:noProof/>
            <w:sz w:val="22"/>
            <w:rPrChange w:id="10" w:author="tao huang" w:date="2019-04-03T12:57:00Z">
              <w:rPr>
                <w:rFonts w:cs="Times New Roman"/>
                <w:noProof/>
                <w:sz w:val="22"/>
              </w:rPr>
            </w:rPrChange>
          </w:rPr>
          <w:delText>the</w:delText>
        </w:r>
      </w:del>
      <w:del w:id="11" w:author="tao huang" w:date="2019-04-03T12:57:00Z">
        <w:r w:rsidR="009C2B8D" w:rsidRPr="0092053E" w:rsidDel="000545C5">
          <w:rPr>
            <w:rFonts w:cs="Times New Roman"/>
            <w:sz w:val="22"/>
          </w:rPr>
          <w:delText xml:space="preserve"> </w:delText>
        </w:r>
      </w:del>
      <w:r w:rsidR="009C2B8D" w:rsidRPr="0092053E">
        <w:rPr>
          <w:rFonts w:cs="Times New Roman"/>
          <w:sz w:val="22"/>
        </w:rPr>
        <w:t>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sales </w:t>
      </w:r>
      <w:r w:rsidR="007D0127" w:rsidRPr="0092053E">
        <w:rPr>
          <w:rFonts w:cs="Times New Roman"/>
          <w:sz w:val="22"/>
        </w:rPr>
        <w:t xml:space="preserve">which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Our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 xml:space="preserve">forecasting </w:t>
      </w:r>
      <w:r w:rsidRPr="0092053E">
        <w:rPr>
          <w:rFonts w:cs="Times New Roman"/>
          <w:sz w:val="22"/>
        </w:rPr>
        <w:t>models</w:t>
      </w:r>
      <w:r w:rsidR="00121645" w:rsidRPr="0092053E">
        <w:rPr>
          <w:rFonts w:cs="Times New Roman"/>
          <w:sz w:val="22"/>
        </w:rPr>
        <w:t xml:space="preserve"> based on </w:t>
      </w:r>
      <w:r w:rsidR="00607BB8" w:rsidRPr="0092053E">
        <w:rPr>
          <w:rFonts w:cs="Times New Roman"/>
          <w:sz w:val="22"/>
        </w:rPr>
        <w:t>the</w:t>
      </w:r>
      <w:r w:rsidR="00D632C4" w:rsidRPr="0092053E">
        <w:rPr>
          <w:rFonts w:cs="Times New Roman"/>
          <w:sz w:val="22"/>
        </w:rPr>
        <w:t xml:space="preserve"> data </w:t>
      </w:r>
      <w:r w:rsidR="00F138B3" w:rsidRPr="0092053E">
        <w:rPr>
          <w:rFonts w:cs="Times New Roman"/>
          <w:sz w:val="22"/>
        </w:rPr>
        <w:t xml:space="preserve">from a </w:t>
      </w:r>
      <w:del w:id="12" w:author="Didier Soopramanien" w:date="2019-04-02T17:31:00Z">
        <w:r w:rsidR="00F138B3" w:rsidRPr="0092053E" w:rsidDel="00C71B87">
          <w:rPr>
            <w:rFonts w:cs="Times New Roman"/>
            <w:sz w:val="22"/>
          </w:rPr>
          <w:delText xml:space="preserve">popular </w:delText>
        </w:r>
      </w:del>
      <w:ins w:id="13" w:author="Didier Soopramanien" w:date="2019-04-02T17:31:00Z">
        <w:r w:rsidR="00C71B87">
          <w:rPr>
            <w:rFonts w:cs="Times New Roman"/>
            <w:sz w:val="22"/>
          </w:rPr>
          <w:t>well-known</w:t>
        </w:r>
        <w:r w:rsidR="00C71B87" w:rsidRPr="0092053E">
          <w:rPr>
            <w:rFonts w:cs="Times New Roman"/>
            <w:sz w:val="22"/>
          </w:rPr>
          <w:t xml:space="preserve"> </w:t>
        </w:r>
      </w:ins>
      <w:r w:rsidR="00F138B3" w:rsidRPr="0092053E">
        <w:rPr>
          <w:rFonts w:cs="Times New Roman"/>
          <w:sz w:val="22"/>
        </w:rPr>
        <w:t>US retailer</w:t>
      </w:r>
      <w:r w:rsidR="00121645" w:rsidRPr="0092053E">
        <w:rPr>
          <w:rFonts w:cs="Times New Roman"/>
          <w:sz w:val="22"/>
        </w:rPr>
        <w:t>.</w:t>
      </w:r>
    </w:p>
    <w:bookmarkEnd w:id="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181197F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AF2B19" w:rsidRPr="0092053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AF2B19" w:rsidRPr="0092053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the 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If o</w:t>
      </w:r>
      <w:r w:rsidR="006D7A15" w:rsidRPr="0092053E">
        <w:rPr>
          <w:rFonts w:cs="Times New Roman"/>
          <w:sz w:val="22"/>
        </w:rPr>
        <w:t xml:space="preserve">ut of stocks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AF2B19" w:rsidRPr="0092053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overstock to maintain a high customer satisfaction level</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significantly raises inventory costs (e.g., capital cost, warehousing, and deterioration</w:t>
      </w:r>
      <w:r w:rsidR="001B17C9" w:rsidRPr="0092053E">
        <w:rPr>
          <w:rFonts w:cs="Times New Roman"/>
          <w:sz w:val="22"/>
        </w:rPr>
        <w:t>,</w:t>
      </w:r>
      <w:r w:rsidRPr="0092053E">
        <w:rPr>
          <w:rFonts w:cs="Times New Roman"/>
          <w:sz w:val="22"/>
        </w:rPr>
        <w:t xml:space="preserve"> </w:t>
      </w:r>
      <w:r w:rsidRPr="0092053E">
        <w:rPr>
          <w:rFonts w:cs="Times New Roman"/>
          <w:noProof/>
          <w:sz w:val="22"/>
        </w:rPr>
        <w:t>etc.</w:t>
      </w:r>
      <w:r w:rsidRPr="0092053E">
        <w:rPr>
          <w:rFonts w:cs="Times New Roman"/>
          <w:sz w:val="22"/>
        </w:rPr>
        <w:t xml:space="preserve">) and reduces profits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had a loss of $634.1 billion due to out-of-stock and spent $471.9 billion </w:t>
      </w:r>
      <w:r w:rsidRPr="0092053E">
        <w:rPr>
          <w:rFonts w:cs="Times New Roman"/>
          <w:noProof/>
          <w:sz w:val="22"/>
        </w:rPr>
        <w:t>on</w:t>
      </w:r>
      <w:r w:rsidRPr="0092053E">
        <w:rPr>
          <w:rFonts w:cs="Times New Roman"/>
          <w:sz w:val="22"/>
        </w:rPr>
        <w:t xml:space="preserve"> overstock</w:t>
      </w:r>
      <w:ins w:id="14" w:author="Soopramanien, Didier" w:date="2019-04-02T18:40:00Z">
        <w:r w:rsidR="003B0104">
          <w:rPr>
            <w:rFonts w:cs="Times New Roman"/>
            <w:sz w:val="22"/>
          </w:rPr>
          <w:t>ing</w:t>
        </w:r>
      </w:ins>
      <w:r w:rsidRPr="0092053E">
        <w:rPr>
          <w:rFonts w:cs="Times New Roman"/>
          <w:noProof/>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AF2B19" w:rsidRPr="0092053E">
        <w:rPr>
          <w:rFonts w:cs="Times New Roman"/>
          <w:noProof/>
          <w:sz w:val="22"/>
        </w:rPr>
        <w:t>(OrderDynamics, 2015)</w:t>
      </w:r>
      <w:r w:rsidRPr="0092053E">
        <w:rPr>
          <w:rFonts w:cs="Times New Roman"/>
          <w:sz w:val="22"/>
        </w:rPr>
        <w:fldChar w:fldCharType="end"/>
      </w:r>
      <w:r w:rsidRPr="0092053E">
        <w:rPr>
          <w:rFonts w:cs="Times New Roman"/>
          <w:sz w:val="22"/>
        </w:rPr>
        <w:t>. One of the solutions to mitigate th</w:t>
      </w:r>
      <w:r w:rsidR="009C7013" w:rsidRPr="0092053E">
        <w:rPr>
          <w:rFonts w:cs="Times New Roman"/>
          <w:sz w:val="22"/>
        </w:rPr>
        <w:t>is</w:t>
      </w:r>
      <w:r w:rsidRPr="0092053E">
        <w:rPr>
          <w:rFonts w:cs="Times New Roman"/>
          <w:sz w:val="22"/>
        </w:rPr>
        <w:t xml:space="preserve"> dilemma is to generate more accurate sales forecasts at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the supply chain management by reducing the bullwhip effect and enabling the Just-In-Time delivery </w:t>
      </w:r>
      <w:r w:rsidRPr="0092053E">
        <w:rPr>
          <w:rFonts w:cs="Times New Roman"/>
          <w:sz w:val="22"/>
        </w:rPr>
        <w:fldChar w:fldCharType="begin"/>
      </w:r>
      <w:r w:rsidR="00AF2B19" w:rsidRPr="0092053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AF2B19" w:rsidRPr="0092053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7C869225"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Pr="000545C5">
        <w:rPr>
          <w:rFonts w:cs="Times New Roman"/>
          <w:noProof/>
          <w:sz w:val="22"/>
          <w:rPrChange w:id="15" w:author="tao huang" w:date="2019-04-03T12:58:00Z">
            <w:rPr>
              <w:rFonts w:cs="Times New Roman"/>
              <w:noProof/>
              <w:sz w:val="22"/>
            </w:rPr>
          </w:rPrChange>
        </w:rPr>
        <w:t>SKU</w:t>
      </w:r>
      <w:r w:rsidRPr="0092053E">
        <w:rPr>
          <w:rFonts w:cs="Times New Roman"/>
          <w:sz w:val="22"/>
        </w:rPr>
        <w:t xml:space="preserve"> level. For example,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sales, price, and promotion of the focal product.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322431" w:rsidRPr="0092053E">
        <w:rPr>
          <w:rFonts w:cs="Times New Roman"/>
          <w:sz w:val="22"/>
        </w:rPr>
        <w:t xml:space="preserve">proposed 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AF2B19" w:rsidRPr="0092053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AF2B19" w:rsidRPr="0092053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22106DB7" w:rsidR="00971633" w:rsidRPr="0092053E" w:rsidRDefault="00974C7C"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21711D" w:rsidRPr="0092053E">
        <w:rPr>
          <w:rFonts w:cs="Times New Roman"/>
          <w:sz w:val="22"/>
        </w:rPr>
        <w:t xml:space="preserve">because </w:t>
      </w:r>
      <w:r w:rsidR="0021711D" w:rsidRPr="0092053E">
        <w:rPr>
          <w:rFonts w:cs="Times New Roman"/>
          <w:noProof/>
          <w:sz w:val="22"/>
        </w:rPr>
        <w:t>of</w:t>
      </w:r>
      <w:r w:rsidR="00971633" w:rsidRPr="0092053E">
        <w:rPr>
          <w:rFonts w:cs="Times New Roman"/>
          <w:noProof/>
          <w:sz w:val="22"/>
        </w:rPr>
        <w:t xml:space="preserve"> </w:t>
      </w:r>
      <w:r w:rsidR="00FA4694" w:rsidRPr="0092053E">
        <w:rPr>
          <w:rFonts w:cs="Times New Roman"/>
          <w:noProof/>
          <w:sz w:val="22"/>
        </w:rPr>
        <w:t xml:space="preserve">many </w:t>
      </w:r>
      <w:r w:rsidR="005054D8" w:rsidRPr="0092053E">
        <w:rPr>
          <w:rFonts w:cs="Times New Roman"/>
          <w:noProof/>
          <w:sz w:val="22"/>
        </w:rPr>
        <w:t>external</w:t>
      </w:r>
      <w:r w:rsidR="005054D8" w:rsidRPr="0092053E">
        <w:rPr>
          <w:rFonts w:cs="Times New Roman"/>
          <w:sz w:val="22"/>
        </w:rPr>
        <w:t xml:space="preserve"> </w:t>
      </w:r>
      <w:ins w:id="16" w:author="Soopramanien, Didier" w:date="2019-04-02T18:40:00Z">
        <w:r w:rsidR="003B0104" w:rsidRPr="000545C5">
          <w:rPr>
            <w:rFonts w:cs="Times New Roman"/>
            <w:noProof/>
            <w:sz w:val="22"/>
            <w:rPrChange w:id="17" w:author="tao huang" w:date="2019-04-03T12:57:00Z">
              <w:rPr>
                <w:rFonts w:cs="Times New Roman"/>
                <w:noProof/>
                <w:sz w:val="22"/>
              </w:rPr>
            </w:rPrChange>
          </w:rPr>
          <w:t>un</w:t>
        </w:r>
      </w:ins>
      <w:del w:id="18" w:author="Soopramanien, Didier" w:date="2019-04-02T18:40:00Z">
        <w:r w:rsidR="0021711D" w:rsidRPr="000545C5" w:rsidDel="003B0104">
          <w:rPr>
            <w:rFonts w:cs="Times New Roman"/>
            <w:noProof/>
            <w:sz w:val="22"/>
            <w:rPrChange w:id="19" w:author="tao huang" w:date="2019-04-03T12:57:00Z">
              <w:rPr>
                <w:rFonts w:cs="Times New Roman"/>
                <w:noProof/>
                <w:sz w:val="22"/>
              </w:rPr>
            </w:rPrChange>
          </w:rPr>
          <w:delText>n</w:delText>
        </w:r>
        <w:r w:rsidR="00971633" w:rsidRPr="000545C5" w:rsidDel="003B0104">
          <w:rPr>
            <w:rFonts w:cs="Times New Roman"/>
            <w:noProof/>
            <w:sz w:val="22"/>
            <w:rPrChange w:id="20" w:author="tao huang" w:date="2019-04-03T12:57:00Z">
              <w:rPr>
                <w:rFonts w:cs="Times New Roman"/>
                <w:noProof/>
                <w:sz w:val="22"/>
              </w:rPr>
            </w:rPrChange>
          </w:rPr>
          <w:delText>on</w:delText>
        </w:r>
        <w:r w:rsidR="00971633" w:rsidRPr="0092053E" w:rsidDel="003B0104">
          <w:rPr>
            <w:rFonts w:cs="Times New Roman"/>
            <w:sz w:val="22"/>
          </w:rPr>
          <w:delText>-</w:delText>
        </w:r>
      </w:del>
      <w:r w:rsidR="00971633" w:rsidRPr="0092053E">
        <w:rPr>
          <w:rFonts w:cs="Times New Roman"/>
          <w:sz w:val="22"/>
        </w:rPr>
        <w:t xml:space="preserve">controllable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AF2B19" w:rsidRPr="0092053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AF2B19" w:rsidRPr="0092053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EF1FD4" w:rsidRPr="0092053E">
        <w:rPr>
          <w:rFonts w:cs="Times New Roman"/>
          <w:bCs/>
          <w:sz w:val="22"/>
        </w:rPr>
        <w:t xml:space="preserve">Customers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ins w:id="21" w:author="Soopramanien, Didier" w:date="2019-04-02T18:40:00Z">
        <w:r w:rsidR="003B0104" w:rsidRPr="000545C5">
          <w:rPr>
            <w:rFonts w:cs="Times New Roman"/>
            <w:bCs/>
            <w:noProof/>
            <w:sz w:val="22"/>
            <w:rPrChange w:id="22" w:author="tao huang" w:date="2019-04-03T12:57:00Z">
              <w:rPr>
                <w:rFonts w:cs="Times New Roman"/>
                <w:bCs/>
                <w:noProof/>
                <w:sz w:val="22"/>
              </w:rPr>
            </w:rPrChange>
          </w:rPr>
          <w:t>a</w:t>
        </w:r>
      </w:ins>
      <w:del w:id="23" w:author="Soopramanien, Didier" w:date="2019-04-02T18:40:00Z">
        <w:r w:rsidR="00B552AB" w:rsidRPr="000545C5" w:rsidDel="003B0104">
          <w:rPr>
            <w:rFonts w:cs="Times New Roman"/>
            <w:bCs/>
            <w:noProof/>
            <w:sz w:val="22"/>
            <w:rPrChange w:id="24" w:author="tao huang" w:date="2019-04-03T12:57:00Z">
              <w:rPr>
                <w:rFonts w:cs="Times New Roman"/>
                <w:bCs/>
                <w:noProof/>
                <w:sz w:val="22"/>
              </w:rPr>
            </w:rPrChange>
          </w:rPr>
          <w:delText>the</w:delText>
        </w:r>
      </w:del>
      <w:r w:rsidR="00B552AB" w:rsidRPr="0092053E">
        <w:rPr>
          <w:rFonts w:cs="Times New Roman"/>
          <w:bCs/>
          <w:sz w:val="22"/>
        </w:rPr>
        <w:t xml:space="preserve"> change </w:t>
      </w:r>
      <w:ins w:id="25" w:author="Soopramanien, Didier" w:date="2019-04-02T18:40:00Z">
        <w:r w:rsidR="003B0104">
          <w:rPr>
            <w:rFonts w:cs="Times New Roman"/>
            <w:bCs/>
            <w:sz w:val="22"/>
          </w:rPr>
          <w:t xml:space="preserve">in </w:t>
        </w:r>
      </w:ins>
      <w:del w:id="26" w:author="Soopramanien, Didier" w:date="2019-04-02T18:40:00Z">
        <w:r w:rsidR="00B552AB" w:rsidRPr="0092053E" w:rsidDel="003B0104">
          <w:rPr>
            <w:rFonts w:cs="Times New Roman"/>
            <w:bCs/>
            <w:sz w:val="22"/>
          </w:rPr>
          <w:delText xml:space="preserve">of </w:delText>
        </w:r>
        <w:r w:rsidR="00971633" w:rsidRPr="0092053E" w:rsidDel="003B0104">
          <w:rPr>
            <w:rFonts w:cs="Times New Roman"/>
            <w:bCs/>
            <w:sz w:val="22"/>
          </w:rPr>
          <w:delText>their</w:delText>
        </w:r>
      </w:del>
      <w:r w:rsidR="00971633" w:rsidRPr="0092053E">
        <w:rPr>
          <w:rFonts w:cs="Times New Roman"/>
          <w:bCs/>
          <w:sz w:val="22"/>
        </w:rPr>
        <w:t xml:space="preserve"> 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ins w:id="27" w:author="Soopramanien, Didier" w:date="2019-04-02T18:41:00Z">
        <w:r w:rsidR="003B0104" w:rsidRPr="000545C5">
          <w:rPr>
            <w:rFonts w:cs="Times New Roman"/>
            <w:bCs/>
            <w:noProof/>
            <w:sz w:val="22"/>
            <w:rPrChange w:id="28" w:author="tao huang" w:date="2019-04-03T12:57:00Z">
              <w:rPr>
                <w:rFonts w:cs="Times New Roman"/>
                <w:bCs/>
                <w:noProof/>
                <w:sz w:val="22"/>
              </w:rPr>
            </w:rPrChange>
          </w:rPr>
          <w:t>a</w:t>
        </w:r>
      </w:ins>
      <w:del w:id="29" w:author="Soopramanien, Didier" w:date="2019-04-02T18:41:00Z">
        <w:r w:rsidR="00FA4694" w:rsidRPr="000545C5" w:rsidDel="003B0104">
          <w:rPr>
            <w:rFonts w:cs="Times New Roman"/>
            <w:bCs/>
            <w:noProof/>
            <w:sz w:val="22"/>
            <w:rPrChange w:id="30" w:author="tao huang" w:date="2019-04-03T12:57:00Z">
              <w:rPr>
                <w:rFonts w:cs="Times New Roman"/>
                <w:bCs/>
                <w:noProof/>
                <w:sz w:val="22"/>
              </w:rPr>
            </w:rPrChange>
          </w:rPr>
          <w:delText>the</w:delText>
        </w:r>
      </w:del>
      <w:r w:rsidR="00FA4694" w:rsidRPr="0092053E">
        <w:rPr>
          <w:rFonts w:cs="Times New Roman"/>
          <w:bCs/>
          <w:sz w:val="22"/>
        </w:rPr>
        <w:t xml:space="preserve"> change </w:t>
      </w:r>
      <w:ins w:id="31" w:author="Soopramanien, Didier" w:date="2019-04-02T18:41:00Z">
        <w:r w:rsidR="003B0104" w:rsidRPr="000545C5">
          <w:rPr>
            <w:rFonts w:cs="Times New Roman"/>
            <w:bCs/>
            <w:noProof/>
            <w:sz w:val="22"/>
            <w:rPrChange w:id="32" w:author="tao huang" w:date="2019-04-03T12:57:00Z">
              <w:rPr>
                <w:rFonts w:cs="Times New Roman"/>
                <w:bCs/>
                <w:noProof/>
                <w:sz w:val="22"/>
              </w:rPr>
            </w:rPrChange>
          </w:rPr>
          <w:t>in</w:t>
        </w:r>
      </w:ins>
      <w:del w:id="33" w:author="Soopramanien, Didier" w:date="2019-04-02T18:41:00Z">
        <w:r w:rsidR="00FA4694" w:rsidRPr="000545C5" w:rsidDel="003B0104">
          <w:rPr>
            <w:rFonts w:cs="Times New Roman"/>
            <w:bCs/>
            <w:noProof/>
            <w:sz w:val="22"/>
            <w:rPrChange w:id="34" w:author="tao huang" w:date="2019-04-03T12:57:00Z">
              <w:rPr>
                <w:rFonts w:cs="Times New Roman"/>
                <w:bCs/>
                <w:noProof/>
                <w:sz w:val="22"/>
              </w:rPr>
            </w:rPrChange>
          </w:rPr>
          <w:delText>of</w:delText>
        </w:r>
        <w:r w:rsidR="00FA4694" w:rsidRPr="0092053E" w:rsidDel="003B0104">
          <w:rPr>
            <w:rFonts w:cs="Times New Roman"/>
            <w:bCs/>
            <w:sz w:val="22"/>
          </w:rPr>
          <w:delText xml:space="preserve"> </w:delText>
        </w:r>
        <w:r w:rsidR="00971633" w:rsidRPr="0092053E" w:rsidDel="003B0104">
          <w:rPr>
            <w:rFonts w:cs="Times New Roman"/>
            <w:bCs/>
            <w:sz w:val="22"/>
          </w:rPr>
          <w:delText>their</w:delText>
        </w:r>
      </w:del>
      <w:r w:rsidR="00971633" w:rsidRPr="0092053E">
        <w:rPr>
          <w:rFonts w:cs="Times New Roman"/>
          <w:bCs/>
          <w:sz w:val="22"/>
        </w:rPr>
        <w:t xml:space="preserve"> lifestyle</w:t>
      </w:r>
      <w:r w:rsidR="005054D8" w:rsidRPr="0092053E">
        <w:rPr>
          <w:rFonts w:cs="Times New Roman"/>
          <w:bCs/>
          <w:sz w:val="22"/>
        </w:rPr>
        <w:t>s</w:t>
      </w:r>
      <w:r w:rsidR="00B552AB" w:rsidRPr="0092053E">
        <w:rPr>
          <w:rFonts w:cs="Times New Roman"/>
          <w:bCs/>
          <w:sz w:val="22"/>
        </w:rPr>
        <w:t xml:space="preserve">, and </w:t>
      </w:r>
      <w:ins w:id="35" w:author="Soopramanien, Didier" w:date="2019-04-02T18:41:00Z">
        <w:r w:rsidR="003B0104" w:rsidRPr="000545C5">
          <w:rPr>
            <w:rFonts w:cs="Times New Roman"/>
            <w:bCs/>
            <w:noProof/>
            <w:sz w:val="22"/>
            <w:rPrChange w:id="36" w:author="tao huang" w:date="2019-04-03T12:57:00Z">
              <w:rPr>
                <w:rFonts w:cs="Times New Roman"/>
                <w:bCs/>
                <w:noProof/>
                <w:sz w:val="22"/>
              </w:rPr>
            </w:rPrChange>
          </w:rPr>
          <w:t>a</w:t>
        </w:r>
      </w:ins>
      <w:del w:id="37" w:author="Soopramanien, Didier" w:date="2019-04-02T18:41:00Z">
        <w:r w:rsidR="00FA4694" w:rsidRPr="000545C5" w:rsidDel="003B0104">
          <w:rPr>
            <w:rFonts w:cs="Times New Roman"/>
            <w:bCs/>
            <w:noProof/>
            <w:sz w:val="22"/>
            <w:rPrChange w:id="38" w:author="tao huang" w:date="2019-04-03T12:57:00Z">
              <w:rPr>
                <w:rFonts w:cs="Times New Roman"/>
                <w:bCs/>
                <w:noProof/>
                <w:sz w:val="22"/>
              </w:rPr>
            </w:rPrChange>
          </w:rPr>
          <w:delText>th</w:delText>
        </w:r>
      </w:del>
      <w:r w:rsidR="00FA4694" w:rsidRPr="000545C5">
        <w:rPr>
          <w:rFonts w:cs="Times New Roman"/>
          <w:bCs/>
          <w:noProof/>
          <w:sz w:val="22"/>
          <w:rPrChange w:id="39" w:author="tao huang" w:date="2019-04-03T12:57:00Z">
            <w:rPr>
              <w:rFonts w:cs="Times New Roman"/>
              <w:bCs/>
              <w:noProof/>
              <w:sz w:val="22"/>
            </w:rPr>
          </w:rPrChange>
        </w:rPr>
        <w:t>e</w:t>
      </w:r>
      <w:del w:id="40" w:author="Soopramanien, Didier" w:date="2019-04-02T18:41:00Z">
        <w:r w:rsidR="00FA4694" w:rsidRPr="0092053E" w:rsidDel="003B0104">
          <w:rPr>
            <w:rFonts w:cs="Times New Roman"/>
            <w:bCs/>
            <w:sz w:val="22"/>
          </w:rPr>
          <w:delText xml:space="preserve"> </w:delText>
        </w:r>
      </w:del>
      <w:r w:rsidR="00FA4694" w:rsidRPr="0092053E">
        <w:rPr>
          <w:rFonts w:cs="Times New Roman"/>
          <w:bCs/>
          <w:sz w:val="22"/>
        </w:rPr>
        <w:t xml:space="preserve">change </w:t>
      </w:r>
      <w:del w:id="41" w:author="Soopramanien, Didier" w:date="2019-04-02T18:41:00Z">
        <w:r w:rsidR="00FA4694" w:rsidRPr="0092053E" w:rsidDel="003B0104">
          <w:rPr>
            <w:rFonts w:cs="Times New Roman"/>
            <w:bCs/>
            <w:sz w:val="22"/>
          </w:rPr>
          <w:delText xml:space="preserve">of </w:delText>
        </w:r>
        <w:r w:rsidR="00B552AB" w:rsidRPr="000545C5" w:rsidDel="003B0104">
          <w:rPr>
            <w:rFonts w:cs="Times New Roman"/>
            <w:bCs/>
            <w:noProof/>
            <w:sz w:val="22"/>
            <w:rPrChange w:id="42" w:author="tao huang" w:date="2019-04-03T12:57:00Z">
              <w:rPr>
                <w:rFonts w:cs="Times New Roman"/>
                <w:bCs/>
                <w:noProof/>
                <w:sz w:val="22"/>
              </w:rPr>
            </w:rPrChange>
          </w:rPr>
          <w:delText>their</w:delText>
        </w:r>
      </w:del>
      <w:ins w:id="43" w:author="Soopramanien, Didier" w:date="2019-04-02T18:41:00Z">
        <w:r w:rsidR="003B0104" w:rsidRPr="000545C5">
          <w:rPr>
            <w:rFonts w:cs="Times New Roman"/>
            <w:bCs/>
            <w:noProof/>
            <w:sz w:val="22"/>
            <w:rPrChange w:id="44" w:author="tao huang" w:date="2019-04-03T12:57:00Z">
              <w:rPr>
                <w:rFonts w:cs="Times New Roman"/>
                <w:bCs/>
                <w:noProof/>
                <w:sz w:val="22"/>
              </w:rPr>
            </w:rPrChange>
          </w:rPr>
          <w:t xml:space="preserve">in </w:t>
        </w:r>
      </w:ins>
      <w:r w:rsidR="00B552AB" w:rsidRPr="000545C5">
        <w:rPr>
          <w:rFonts w:cs="Times New Roman"/>
          <w:bCs/>
          <w:noProof/>
          <w:sz w:val="22"/>
          <w:rPrChange w:id="45" w:author="tao huang" w:date="2019-04-03T12:57:00Z">
            <w:rPr>
              <w:rFonts w:cs="Times New Roman"/>
              <w:bCs/>
              <w:noProof/>
              <w:sz w:val="22"/>
            </w:rPr>
          </w:rPrChange>
        </w:rPr>
        <w:t xml:space="preserve"> </w:t>
      </w:r>
      <w:r w:rsidR="00971633" w:rsidRPr="000545C5">
        <w:rPr>
          <w:rFonts w:cs="Times New Roman"/>
          <w:bCs/>
          <w:noProof/>
          <w:sz w:val="22"/>
          <w:rPrChange w:id="46" w:author="tao huang" w:date="2019-04-03T12:57:00Z">
            <w:rPr>
              <w:rFonts w:cs="Times New Roman"/>
              <w:bCs/>
              <w:noProof/>
              <w:sz w:val="22"/>
            </w:rPr>
          </w:rPrChange>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AF2B19" w:rsidRPr="0092053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AF2B19" w:rsidRPr="0092053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but also because customers seek variety. In</w:t>
      </w:r>
      <w:del w:id="47" w:author="Soopramanien, Didier" w:date="2019-04-02T18:41:00Z">
        <w:r w:rsidR="00971633" w:rsidRPr="0092053E" w:rsidDel="003B0104">
          <w:rPr>
            <w:rFonts w:cs="Times New Roman"/>
            <w:sz w:val="22"/>
          </w:rPr>
          <w:delText xml:space="preserve"> the year of</w:delText>
        </w:r>
      </w:del>
      <w:r w:rsidR="00971633" w:rsidRPr="0092053E">
        <w:rPr>
          <w:rFonts w:cs="Times New Roman"/>
          <w:sz w:val="22"/>
        </w:rPr>
        <w:t xml:space="preserve"> 2014, the German </w:t>
      </w:r>
      <w:r w:rsidR="00057EDF" w:rsidRPr="000545C5">
        <w:rPr>
          <w:rFonts w:cs="Times New Roman"/>
          <w:noProof/>
          <w:sz w:val="22"/>
          <w:rPrChange w:id="48" w:author="tao huang" w:date="2019-04-03T12:57:00Z">
            <w:rPr>
              <w:rFonts w:cs="Times New Roman"/>
              <w:noProof/>
              <w:sz w:val="22"/>
            </w:rPr>
          </w:rPrChange>
        </w:rPr>
        <w:t>discount</w:t>
      </w:r>
      <w:ins w:id="49" w:author="Soopramanien, Didier" w:date="2019-04-02T18:41:00Z">
        <w:r w:rsidR="003B0104" w:rsidRPr="000545C5">
          <w:rPr>
            <w:rFonts w:cs="Times New Roman"/>
            <w:noProof/>
            <w:sz w:val="22"/>
            <w:rPrChange w:id="50" w:author="tao huang" w:date="2019-04-03T12:57:00Z">
              <w:rPr>
                <w:rFonts w:cs="Times New Roman"/>
                <w:noProof/>
                <w:sz w:val="22"/>
              </w:rPr>
            </w:rPrChange>
          </w:rPr>
          <w:t>er</w:t>
        </w:r>
      </w:ins>
      <w:del w:id="51" w:author="Soopramanien, Didier" w:date="2019-04-02T18:41:00Z">
        <w:r w:rsidR="00057EDF" w:rsidRPr="000545C5" w:rsidDel="003B0104">
          <w:rPr>
            <w:rFonts w:cs="Times New Roman"/>
            <w:noProof/>
            <w:sz w:val="22"/>
            <w:rPrChange w:id="52" w:author="tao huang" w:date="2019-04-03T12:57:00Z">
              <w:rPr>
                <w:rFonts w:cs="Times New Roman"/>
                <w:noProof/>
                <w:sz w:val="22"/>
              </w:rPr>
            </w:rPrChange>
          </w:rPr>
          <w:delText>ing</w:delText>
        </w:r>
      </w:del>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AF2B19" w:rsidRPr="0092053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717EC5CD"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ins w:id="53" w:author="Soopramanien, Didier" w:date="2019-04-02T18:40:00Z">
        <w:r w:rsidR="003B0104">
          <w:rPr>
            <w:rFonts w:cs="Times New Roman"/>
            <w:sz w:val="22"/>
          </w:rPr>
          <w:t>se</w:t>
        </w:r>
      </w:ins>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ins w:id="54" w:author="Soopramanien, Didier" w:date="2019-04-02T18:41:00Z">
        <w:r w:rsidR="003B0104">
          <w:rPr>
            <w:rFonts w:cs="Times New Roman"/>
            <w:sz w:val="22"/>
          </w:rPr>
          <w:t xml:space="preserve">these </w:t>
        </w:r>
      </w:ins>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ins w:id="55" w:author="Soopramanien, Didier" w:date="2019-04-02T18:42:00Z">
        <w:r w:rsidR="003B0104">
          <w:rPr>
            <w:rFonts w:cs="Times New Roman"/>
            <w:sz w:val="22"/>
          </w:rPr>
          <w:t xml:space="preserve">e </w:t>
        </w:r>
      </w:ins>
      <w:del w:id="56" w:author="Soopramanien, Didier" w:date="2019-04-02T18:42:00Z">
        <w:r w:rsidR="00C514B6" w:rsidRPr="0092053E" w:rsidDel="003B0104">
          <w:rPr>
            <w:rFonts w:cs="Times New Roman"/>
            <w:sz w:val="22"/>
          </w:rPr>
          <w:delText xml:space="preserve">ing </w:delText>
        </w:r>
      </w:del>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ins w:id="57" w:author="Soopramanien, Didier" w:date="2019-04-02T18:42:00Z">
        <w:r w:rsidR="003B0104">
          <w:rPr>
            <w:rFonts w:cs="Times New Roman"/>
            <w:sz w:val="22"/>
          </w:rPr>
          <w:t xml:space="preserve">but </w:t>
        </w:r>
      </w:ins>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AF2B19" w:rsidRPr="0092053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AF2B19" w:rsidRPr="0092053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ins w:id="58" w:author="Soopramanien, Didier" w:date="2019-04-02T18:43:00Z">
        <w:r w:rsidR="003B0104" w:rsidRPr="000545C5">
          <w:rPr>
            <w:rFonts w:cs="Times New Roman"/>
            <w:noProof/>
            <w:sz w:val="22"/>
            <w:rPrChange w:id="59" w:author="tao huang" w:date="2019-04-03T12:58:00Z">
              <w:rPr>
                <w:rFonts w:cs="Times New Roman"/>
                <w:noProof/>
                <w:sz w:val="22"/>
              </w:rPr>
            </w:rPrChange>
          </w:rPr>
          <w:t>might</w:t>
        </w:r>
      </w:ins>
      <w:del w:id="60" w:author="Soopramanien, Didier" w:date="2019-04-02T18:43:00Z">
        <w:r w:rsidR="00A71E05" w:rsidRPr="000545C5" w:rsidDel="003B0104">
          <w:rPr>
            <w:rFonts w:cs="Times New Roman"/>
            <w:noProof/>
            <w:sz w:val="22"/>
            <w:rPrChange w:id="61" w:author="tao huang" w:date="2019-04-03T12:58:00Z">
              <w:rPr>
                <w:rFonts w:cs="Times New Roman"/>
                <w:noProof/>
                <w:sz w:val="22"/>
              </w:rPr>
            </w:rPrChange>
          </w:rPr>
          <w:delText>could</w:delText>
        </w:r>
      </w:del>
      <w:r w:rsidR="00BA58CE" w:rsidRPr="0092053E">
        <w:rPr>
          <w:rFonts w:cs="Times New Roman"/>
          <w:sz w:val="22"/>
        </w:rPr>
        <w:t xml:space="preserve"> be biased</w:t>
      </w:r>
      <w:r w:rsidR="00BF5206" w:rsidRPr="0092053E">
        <w:rPr>
          <w:rFonts w:cs="Times New Roman"/>
          <w:sz w:val="22"/>
        </w:rPr>
        <w:t xml:space="preserve"> </w:t>
      </w:r>
      <w:ins w:id="62" w:author="Soopramanien, Didier" w:date="2019-04-02T18:42:00Z">
        <w:r w:rsidR="003B0104">
          <w:rPr>
            <w:rFonts w:cs="Times New Roman"/>
            <w:sz w:val="22"/>
          </w:rPr>
          <w:t xml:space="preserve">and </w:t>
        </w:r>
        <w:del w:id="63" w:author="tao huang" w:date="2019-04-03T12:58:00Z">
          <w:r w:rsidR="003B0104" w:rsidDel="000545C5">
            <w:rPr>
              <w:rFonts w:cs="Times New Roman"/>
              <w:sz w:val="22"/>
            </w:rPr>
            <w:delText xml:space="preserve">are </w:delText>
          </w:r>
        </w:del>
        <w:r w:rsidR="003B0104">
          <w:rPr>
            <w:rFonts w:cs="Times New Roman"/>
            <w:sz w:val="22"/>
          </w:rPr>
          <w:t xml:space="preserve">less </w:t>
        </w:r>
        <w:r w:rsidR="003B0104" w:rsidRPr="000545C5">
          <w:rPr>
            <w:rFonts w:cs="Times New Roman"/>
            <w:noProof/>
            <w:sz w:val="22"/>
            <w:rPrChange w:id="64" w:author="tao huang" w:date="2019-04-03T12:58:00Z">
              <w:rPr>
                <w:rFonts w:cs="Times New Roman"/>
                <w:noProof/>
                <w:sz w:val="22"/>
              </w:rPr>
            </w:rPrChange>
          </w:rPr>
          <w:t>accurate</w:t>
        </w:r>
      </w:ins>
      <w:del w:id="65" w:author="Soopramanien, Didier" w:date="2019-04-02T18:42:00Z">
        <w:r w:rsidR="00BF5206" w:rsidRPr="000545C5" w:rsidDel="003B0104">
          <w:rPr>
            <w:rFonts w:cs="Times New Roman"/>
            <w:noProof/>
            <w:sz w:val="22"/>
            <w:rPrChange w:id="66" w:author="tao huang" w:date="2019-04-03T12:58:00Z">
              <w:rPr>
                <w:rFonts w:cs="Times New Roman"/>
                <w:noProof/>
                <w:sz w:val="22"/>
              </w:rPr>
            </w:rPrChange>
          </w:rPr>
          <w:delText>and</w:delText>
        </w:r>
        <w:r w:rsidR="00BF5206" w:rsidRPr="0092053E" w:rsidDel="003B0104">
          <w:rPr>
            <w:rFonts w:cs="Times New Roman"/>
            <w:sz w:val="22"/>
          </w:rPr>
          <w:delText xml:space="preserve"> </w:delText>
        </w:r>
        <w:r w:rsidR="00121645" w:rsidRPr="0092053E" w:rsidDel="003B0104">
          <w:rPr>
            <w:rFonts w:cs="Times New Roman"/>
            <w:sz w:val="22"/>
          </w:rPr>
          <w:delText xml:space="preserve">potentially </w:delText>
        </w:r>
      </w:del>
      <w:del w:id="67" w:author="Soopramanien, Didier" w:date="2019-04-02T18:43:00Z">
        <w:r w:rsidR="00097BCD" w:rsidRPr="0092053E" w:rsidDel="003B0104">
          <w:rPr>
            <w:rFonts w:cs="Times New Roman"/>
            <w:sz w:val="22"/>
          </w:rPr>
          <w:delText xml:space="preserve">of </w:delText>
        </w:r>
        <w:r w:rsidR="00121645" w:rsidRPr="0092053E" w:rsidDel="003B0104">
          <w:rPr>
            <w:rFonts w:cs="Times New Roman"/>
            <w:sz w:val="22"/>
          </w:rPr>
          <w:delText xml:space="preserve">lower </w:delText>
        </w:r>
        <w:r w:rsidR="00A71E05" w:rsidRPr="0092053E" w:rsidDel="003B0104">
          <w:rPr>
            <w:rFonts w:cs="Times New Roman"/>
            <w:sz w:val="22"/>
          </w:rPr>
          <w:delText xml:space="preserve">forecast </w:delText>
        </w:r>
        <w:r w:rsidR="00121645" w:rsidRPr="0092053E" w:rsidDel="003B0104">
          <w:rPr>
            <w:rFonts w:cs="Times New Roman"/>
            <w:sz w:val="22"/>
          </w:rPr>
          <w:delText>accuracy</w:delText>
        </w:r>
      </w:del>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AF2B19" w:rsidRPr="0092053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the 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propose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 xml:space="preserve">(EWC)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r w:rsidR="00BA58CE" w:rsidRPr="0092053E">
        <w:rPr>
          <w:rFonts w:cs="Times New Roman"/>
          <w:sz w:val="22"/>
        </w:rPr>
        <w:t xml:space="preserve"> the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02FE37D"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ins w:id="68" w:author="tao huang" w:date="2019-04-03T12:58:00Z">
        <w:r w:rsidR="000545C5">
          <w:rPr>
            <w:rFonts w:cs="Times New Roman"/>
            <w:sz w:val="22"/>
          </w:rPr>
          <w:t xml:space="preserve">. </w:t>
        </w:r>
      </w:ins>
      <w:del w:id="69" w:author="tao huang" w:date="2019-04-03T12:58:00Z">
        <w:r w:rsidR="00435C28" w:rsidRPr="0092053E" w:rsidDel="000545C5">
          <w:rPr>
            <w:rFonts w:cs="Times New Roman"/>
            <w:sz w:val="22"/>
          </w:rPr>
          <w:delText>, t</w:delText>
        </w:r>
      </w:del>
      <w:ins w:id="70" w:author="tao huang" w:date="2019-04-03T12:58:00Z">
        <w:r w:rsidR="000545C5">
          <w:rPr>
            <w:rFonts w:cs="Times New Roman"/>
            <w:sz w:val="22"/>
          </w:rPr>
          <w:t>T</w:t>
        </w:r>
      </w:ins>
      <w:r w:rsidR="00435C28" w:rsidRPr="0092053E">
        <w:rPr>
          <w:rFonts w:cs="Times New Roman"/>
          <w:sz w:val="22"/>
        </w:rPr>
        <w:t xml:space="preserve">he results </w:t>
      </w:r>
      <w:del w:id="71" w:author="tao huang" w:date="2019-04-03T12:58:00Z">
        <w:r w:rsidR="00435C28" w:rsidRPr="0092053E" w:rsidDel="000545C5">
          <w:rPr>
            <w:rFonts w:cs="Times New Roman"/>
            <w:sz w:val="22"/>
          </w:rPr>
          <w:delText xml:space="preserve">of </w:delText>
        </w:r>
        <w:r w:rsidRPr="0092053E" w:rsidDel="000545C5">
          <w:rPr>
            <w:rFonts w:cs="Times New Roman"/>
            <w:sz w:val="22"/>
          </w:rPr>
          <w:delText xml:space="preserve">which </w:delText>
        </w:r>
      </w:del>
      <w:r w:rsidRPr="0092053E">
        <w:rPr>
          <w:rFonts w:cs="Times New Roman"/>
          <w:sz w:val="22"/>
        </w:rPr>
        <w:t>offers operational guidance</w:t>
      </w:r>
      <w:ins w:id="72" w:author="Soopramanien, Didier" w:date="2019-04-02T18:44:00Z">
        <w:del w:id="73" w:author="tao huang" w:date="2019-04-03T12:59:00Z">
          <w:r w:rsidR="003B0104" w:rsidDel="000545C5">
            <w:rPr>
              <w:rFonts w:cs="Times New Roman"/>
              <w:sz w:val="22"/>
            </w:rPr>
            <w:delText>,</w:delText>
          </w:r>
        </w:del>
      </w:ins>
      <w:r w:rsidRPr="0092053E">
        <w:rPr>
          <w:rFonts w:cs="Times New Roman"/>
          <w:sz w:val="22"/>
        </w:rPr>
        <w:t xml:space="preserve"> to not only </w:t>
      </w:r>
      <w:r w:rsidRPr="000545C5">
        <w:rPr>
          <w:rFonts w:cs="Times New Roman"/>
          <w:noProof/>
          <w:sz w:val="22"/>
          <w:rPrChange w:id="74" w:author="tao huang" w:date="2019-04-03T12:59:00Z">
            <w:rPr>
              <w:rFonts w:cs="Times New Roman"/>
              <w:noProof/>
              <w:sz w:val="22"/>
            </w:rPr>
          </w:rPrChange>
        </w:rPr>
        <w:t>retailers</w:t>
      </w:r>
      <w:ins w:id="75" w:author="Soopramanien, Didier" w:date="2019-04-02T18:44:00Z">
        <w:del w:id="76" w:author="tao huang" w:date="2019-04-03T12:59:00Z">
          <w:r w:rsidR="003B0104" w:rsidRPr="000545C5" w:rsidDel="000545C5">
            <w:rPr>
              <w:rFonts w:cs="Times New Roman"/>
              <w:noProof/>
              <w:sz w:val="22"/>
              <w:rPrChange w:id="77" w:author="tao huang" w:date="2019-04-03T12:59:00Z">
                <w:rPr>
                  <w:rFonts w:cs="Times New Roman"/>
                  <w:noProof/>
                  <w:sz w:val="22"/>
                </w:rPr>
              </w:rPrChange>
            </w:rPr>
            <w:delText>,</w:delText>
          </w:r>
        </w:del>
      </w:ins>
      <w:r w:rsidRPr="0092053E">
        <w:rPr>
          <w:rFonts w:cs="Times New Roman"/>
          <w:sz w:val="22"/>
        </w:rPr>
        <w:t xml:space="preserve"> but also to manufacturers </w:t>
      </w:r>
      <w:ins w:id="78" w:author="Soopramanien, Didier" w:date="2019-04-02T18:44:00Z">
        <w:r w:rsidR="00FE323F" w:rsidRPr="000545C5">
          <w:rPr>
            <w:rFonts w:cs="Times New Roman"/>
            <w:noProof/>
            <w:sz w:val="22"/>
            <w:rPrChange w:id="79" w:author="tao huang" w:date="2019-04-03T12:58:00Z">
              <w:rPr>
                <w:rFonts w:cs="Times New Roman"/>
                <w:noProof/>
                <w:sz w:val="22"/>
              </w:rPr>
            </w:rPrChange>
          </w:rPr>
          <w:t>when</w:t>
        </w:r>
      </w:ins>
      <w:del w:id="80" w:author="Soopramanien, Didier" w:date="2019-04-02T18:44:00Z">
        <w:r w:rsidR="00F20D0C" w:rsidRPr="000545C5" w:rsidDel="003B0104">
          <w:rPr>
            <w:rFonts w:cs="Times New Roman"/>
            <w:noProof/>
            <w:sz w:val="22"/>
            <w:rPrChange w:id="81" w:author="tao huang" w:date="2019-04-03T12:58:00Z">
              <w:rPr>
                <w:rFonts w:cs="Times New Roman"/>
                <w:noProof/>
                <w:sz w:val="22"/>
              </w:rPr>
            </w:rPrChange>
          </w:rPr>
          <w:delText>for</w:delText>
        </w:r>
      </w:del>
      <w:r w:rsidR="00F20D0C" w:rsidRPr="0092053E">
        <w:rPr>
          <w:rFonts w:cs="Times New Roman"/>
          <w:sz w:val="22"/>
        </w:rPr>
        <w:t xml:space="preserve"> </w:t>
      </w:r>
      <w:del w:id="82" w:author="Soopramanien, Didier" w:date="2019-04-02T18:44:00Z">
        <w:r w:rsidR="00F20D0C" w:rsidRPr="0092053E" w:rsidDel="00FE323F">
          <w:rPr>
            <w:rFonts w:cs="Times New Roman"/>
            <w:sz w:val="22"/>
          </w:rPr>
          <w:delText>which</w:delText>
        </w:r>
        <w:r w:rsidRPr="0092053E" w:rsidDel="00FE323F">
          <w:rPr>
            <w:rFonts w:cs="Times New Roman"/>
            <w:sz w:val="22"/>
          </w:rPr>
          <w:delText xml:space="preserve"> </w:delText>
        </w:r>
      </w:del>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6D2503" w:rsidRPr="0092053E">
        <w:rPr>
          <w:rFonts w:cs="Times New Roman"/>
          <w:noProof/>
          <w:sz w:val="22"/>
        </w:rPr>
        <w:t>Fourth</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del w:id="83" w:author="tao huang" w:date="2019-04-03T11:07:00Z">
        <w:r w:rsidR="000266A8" w:rsidRPr="0092053E" w:rsidDel="008B3E08">
          <w:rPr>
            <w:rFonts w:cs="Times New Roman"/>
            <w:sz w:val="22"/>
          </w:rPr>
          <w:delText xml:space="preserve">does not require human </w:delText>
        </w:r>
      </w:del>
      <w:ins w:id="84" w:author="Soopramanien, Didier" w:date="2019-04-02T18:44:00Z">
        <w:del w:id="85" w:author="tao huang" w:date="2019-04-03T11:07:00Z">
          <w:r w:rsidR="00FE323F" w:rsidRPr="000545C5" w:rsidDel="008B3E08">
            <w:rPr>
              <w:rFonts w:cs="Times New Roman"/>
              <w:noProof/>
              <w:sz w:val="22"/>
              <w:rPrChange w:id="86" w:author="tao huang" w:date="2019-04-03T12:58:00Z">
                <w:rPr>
                  <w:rFonts w:cs="Times New Roman"/>
                  <w:noProof/>
                  <w:sz w:val="22"/>
                </w:rPr>
              </w:rPrChange>
            </w:rPr>
            <w:delText>intervention</w:delText>
          </w:r>
        </w:del>
      </w:ins>
      <w:ins w:id="87" w:author="tao huang" w:date="2019-04-03T11:08:00Z">
        <w:r w:rsidR="00A12DF9" w:rsidRPr="000545C5">
          <w:rPr>
            <w:rFonts w:cs="Times New Roman"/>
            <w:noProof/>
            <w:sz w:val="22"/>
            <w:rPrChange w:id="88" w:author="tao huang" w:date="2019-04-03T12:58:00Z">
              <w:rPr>
                <w:rFonts w:cs="Times New Roman"/>
                <w:noProof/>
                <w:sz w:val="22"/>
              </w:rPr>
            </w:rPrChange>
          </w:rPr>
          <w:t>does</w:t>
        </w:r>
        <w:r w:rsidR="00A12DF9">
          <w:rPr>
            <w:rFonts w:cs="Times New Roman"/>
            <w:sz w:val="22"/>
          </w:rPr>
          <w:t xml:space="preserve"> not rely on </w:t>
        </w:r>
        <w:r w:rsidR="00A12DF9" w:rsidRPr="000545C5">
          <w:rPr>
            <w:rFonts w:cs="Times New Roman"/>
            <w:noProof/>
            <w:sz w:val="22"/>
            <w:rPrChange w:id="89" w:author="tao huang" w:date="2019-04-03T12:59:00Z">
              <w:rPr>
                <w:rFonts w:cs="Times New Roman"/>
                <w:noProof/>
                <w:sz w:val="22"/>
              </w:rPr>
            </w:rPrChange>
          </w:rPr>
          <w:t>hum</w:t>
        </w:r>
      </w:ins>
      <w:ins w:id="90" w:author="tao huang" w:date="2019-04-03T12:59:00Z">
        <w:r w:rsidR="000545C5">
          <w:rPr>
            <w:rFonts w:cs="Times New Roman"/>
            <w:noProof/>
            <w:sz w:val="22"/>
          </w:rPr>
          <w:t>a</w:t>
        </w:r>
      </w:ins>
      <w:ins w:id="91" w:author="tao huang" w:date="2019-04-03T11:08:00Z">
        <w:r w:rsidR="00A12DF9" w:rsidRPr="000545C5">
          <w:rPr>
            <w:rFonts w:cs="Times New Roman"/>
            <w:noProof/>
            <w:sz w:val="22"/>
            <w:rPrChange w:id="92" w:author="tao huang" w:date="2019-04-03T12:59:00Z">
              <w:rPr>
                <w:rFonts w:cs="Times New Roman"/>
                <w:noProof/>
                <w:sz w:val="22"/>
              </w:rPr>
            </w:rPrChange>
          </w:rPr>
          <w:t>n</w:t>
        </w:r>
        <w:r w:rsidR="00A12DF9">
          <w:rPr>
            <w:rFonts w:cs="Times New Roman"/>
            <w:sz w:val="22"/>
          </w:rPr>
          <w:t xml:space="preserve"> intervention but</w:t>
        </w:r>
      </w:ins>
      <w:ins w:id="93" w:author="tao huang" w:date="2019-04-03T11:07:00Z">
        <w:r w:rsidR="008B3E08">
          <w:rPr>
            <w:rFonts w:cs="Times New Roman"/>
            <w:sz w:val="22"/>
          </w:rPr>
          <w:t xml:space="preserve"> </w:t>
        </w:r>
        <w:r w:rsidR="008B3E08" w:rsidRPr="000545C5">
          <w:rPr>
            <w:rFonts w:cs="Times New Roman"/>
            <w:noProof/>
            <w:sz w:val="22"/>
            <w:rPrChange w:id="94" w:author="tao huang" w:date="2019-04-03T12:58:00Z">
              <w:rPr>
                <w:rFonts w:cs="Times New Roman"/>
                <w:noProof/>
                <w:sz w:val="22"/>
              </w:rPr>
            </w:rPrChange>
          </w:rPr>
          <w:t>algorithms</w:t>
        </w:r>
      </w:ins>
      <w:del w:id="95" w:author="Soopramanien, Didier" w:date="2019-04-02T18:44:00Z">
        <w:r w:rsidR="000266A8" w:rsidRPr="000545C5" w:rsidDel="00FE323F">
          <w:rPr>
            <w:rFonts w:cs="Times New Roman"/>
            <w:noProof/>
            <w:sz w:val="22"/>
            <w:rPrChange w:id="96" w:author="tao huang" w:date="2019-04-03T12:58:00Z">
              <w:rPr>
                <w:rFonts w:cs="Times New Roman"/>
                <w:noProof/>
                <w:sz w:val="22"/>
              </w:rPr>
            </w:rPrChange>
          </w:rPr>
          <w:delText>to</w:delText>
        </w:r>
        <w:r w:rsidR="000266A8" w:rsidRPr="0092053E" w:rsidDel="00FE323F">
          <w:rPr>
            <w:rFonts w:cs="Times New Roman"/>
            <w:sz w:val="22"/>
          </w:rPr>
          <w:delText xml:space="preserve"> intervene</w:delText>
        </w:r>
      </w:del>
      <w:r w:rsidR="000266A8" w:rsidRPr="0092053E">
        <w:rPr>
          <w:rFonts w:cs="Times New Roman"/>
          <w:sz w:val="22"/>
        </w:rPr>
        <w:t xml:space="preserve">) </w:t>
      </w:r>
      <w:r w:rsidRPr="0092053E">
        <w:rPr>
          <w:rFonts w:cs="Times New Roman"/>
          <w:sz w:val="22"/>
        </w:rPr>
        <w:t xml:space="preserve">and </w:t>
      </w:r>
      <w:ins w:id="97" w:author="Soopramanien, Didier" w:date="2019-04-02T18:45:00Z">
        <w:r w:rsidR="00FE323F">
          <w:rPr>
            <w:rFonts w:cs="Times New Roman"/>
            <w:sz w:val="22"/>
          </w:rPr>
          <w:t xml:space="preserve">are </w:t>
        </w:r>
      </w:ins>
      <w:r w:rsidRPr="0092053E">
        <w:rPr>
          <w:rFonts w:cs="Times New Roman"/>
          <w:sz w:val="22"/>
        </w:rPr>
        <w:t xml:space="preserve">easy to </w:t>
      </w:r>
      <w:commentRangeStart w:id="98"/>
      <w:r w:rsidRPr="0092053E">
        <w:rPr>
          <w:rFonts w:cs="Times New Roman"/>
          <w:sz w:val="22"/>
        </w:rPr>
        <w:t>implement</w:t>
      </w:r>
      <w:commentRangeEnd w:id="98"/>
      <w:r w:rsidR="00FE323F">
        <w:rPr>
          <w:rStyle w:val="CommentReference"/>
        </w:rPr>
        <w:commentReference w:id="98"/>
      </w:r>
      <w:r w:rsidR="00D60942" w:rsidRPr="0092053E">
        <w:rPr>
          <w:rFonts w:cs="Times New Roman"/>
          <w:sz w:val="22"/>
        </w:rPr>
        <w:t xml:space="preserve">, which meets the requirement by retailers who nowadays sell tens of thousands of products. </w:t>
      </w:r>
      <w:r w:rsidR="00EF6D13" w:rsidRPr="0092053E">
        <w:rPr>
          <w:rFonts w:cs="Times New Roman"/>
          <w:sz w:val="22"/>
        </w:rPr>
        <w:t xml:space="preserve">Finally, </w:t>
      </w:r>
      <w:r w:rsidR="00D60942" w:rsidRPr="0092053E">
        <w:rPr>
          <w:rFonts w:cs="Times New Roman"/>
          <w:sz w:val="22"/>
        </w:rPr>
        <w:t xml:space="preserve">we shed light upon the characteristics of the products for which our </w:t>
      </w:r>
      <w:r w:rsidR="008D5D02" w:rsidRPr="0092053E">
        <w:rPr>
          <w:rFonts w:cs="Times New Roman"/>
          <w:sz w:val="22"/>
        </w:rPr>
        <w:t xml:space="preserve">proposed methods </w:t>
      </w:r>
      <w:r w:rsidR="00D60942" w:rsidRPr="0092053E">
        <w:rPr>
          <w:rFonts w:cs="Times New Roman"/>
          <w:sz w:val="22"/>
        </w:rPr>
        <w:t xml:space="preserve">have even more superior forecasting performance </w:t>
      </w:r>
      <w:r w:rsidR="00E421EC" w:rsidRPr="0092053E">
        <w:rPr>
          <w:rFonts w:cs="Times New Roman"/>
          <w:sz w:val="22"/>
        </w:rPr>
        <w:t xml:space="preserve">compared to </w:t>
      </w:r>
      <w:r w:rsidR="00D60942" w:rsidRPr="0092053E">
        <w:rPr>
          <w:rFonts w:cs="Times New Roman"/>
          <w:sz w:val="22"/>
        </w:rPr>
        <w:t xml:space="preserve">the conventional model which </w:t>
      </w:r>
      <w:r w:rsidR="00E421EC" w:rsidRPr="0092053E">
        <w:rPr>
          <w:rFonts w:cs="Times New Roman"/>
          <w:sz w:val="22"/>
        </w:rPr>
        <w:t>over</w:t>
      </w:r>
      <w:r w:rsidR="00F46D61" w:rsidRPr="0092053E">
        <w:rPr>
          <w:rFonts w:cs="Times New Roman"/>
          <w:sz w:val="22"/>
        </w:rPr>
        <w:t>look</w:t>
      </w:r>
      <w:r w:rsidR="00E421EC" w:rsidRPr="0092053E">
        <w:rPr>
          <w:rFonts w:cs="Times New Roman"/>
          <w:sz w:val="22"/>
        </w:rPr>
        <w:t xml:space="preserve"> the problem of structural change.</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4A2D6EE0"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ins w:id="99" w:author="Soopramanien, Didier" w:date="2019-04-02T18:45:00Z">
        <w:r w:rsidR="00FE323F">
          <w:rPr>
            <w:rFonts w:cs="Times New Roman"/>
            <w:sz w:val="22"/>
          </w:rPr>
          <w:t>.</w:t>
        </w:r>
      </w:ins>
      <w:del w:id="100" w:author="Soopramanien, Didier" w:date="2019-04-02T18:45:00Z">
        <w:r w:rsidRPr="0092053E" w:rsidDel="00FE323F">
          <w:rPr>
            <w:rFonts w:cs="Times New Roman"/>
            <w:sz w:val="22"/>
          </w:rPr>
          <w:delText>:</w:delText>
        </w:r>
      </w:del>
      <w:r w:rsidRPr="0092053E">
        <w:rPr>
          <w:rFonts w:cs="Times New Roman"/>
          <w:sz w:val="22"/>
        </w:rPr>
        <w:t xml:space="preserve"> </w:t>
      </w:r>
      <w:ins w:id="101" w:author="Soopramanien, Didier" w:date="2019-04-02T18:45:00Z">
        <w:r w:rsidR="00FE323F" w:rsidRPr="000545C5">
          <w:rPr>
            <w:rFonts w:cs="Times New Roman"/>
            <w:noProof/>
            <w:sz w:val="22"/>
            <w:rPrChange w:id="102" w:author="tao huang" w:date="2019-04-03T13:00:00Z">
              <w:rPr>
                <w:rFonts w:cs="Times New Roman"/>
                <w:noProof/>
                <w:sz w:val="22"/>
              </w:rPr>
            </w:rPrChange>
          </w:rPr>
          <w:t>S</w:t>
        </w:r>
      </w:ins>
      <w:del w:id="103" w:author="Soopramanien, Didier" w:date="2019-04-02T18:45:00Z">
        <w:r w:rsidRPr="000545C5" w:rsidDel="00FE323F">
          <w:rPr>
            <w:rFonts w:cs="Times New Roman"/>
            <w:noProof/>
            <w:sz w:val="22"/>
            <w:rPrChange w:id="104" w:author="tao huang" w:date="2019-04-03T13:00:00Z">
              <w:rPr>
                <w:rFonts w:cs="Times New Roman"/>
                <w:noProof/>
                <w:sz w:val="22"/>
              </w:rPr>
            </w:rPrChange>
          </w:rPr>
          <w:delText>s</w:delText>
        </w:r>
      </w:del>
      <w:r w:rsidRPr="000545C5">
        <w:rPr>
          <w:rFonts w:cs="Times New Roman"/>
          <w:noProof/>
          <w:sz w:val="22"/>
          <w:rPrChange w:id="105" w:author="tao huang" w:date="2019-04-03T13:00:00Z">
            <w:rPr>
              <w:rFonts w:cs="Times New Roman"/>
              <w:noProof/>
              <w:sz w:val="22"/>
            </w:rPr>
          </w:rPrChange>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SKU level </w:t>
      </w:r>
      <w:r w:rsidRPr="0092053E">
        <w:rPr>
          <w:rFonts w:cs="Times New Roman"/>
          <w:sz w:val="22"/>
        </w:rPr>
        <w:t xml:space="preserve">and </w:t>
      </w:r>
      <w:r w:rsidR="00F938B2" w:rsidRPr="0092053E">
        <w:rPr>
          <w:rFonts w:cs="Times New Roman"/>
          <w:sz w:val="22"/>
        </w:rPr>
        <w:t xml:space="preserve">then </w:t>
      </w:r>
      <w:ins w:id="106" w:author="Soopramanien, Didier" w:date="2019-04-02T18:46:00Z">
        <w:r w:rsidR="00FE323F" w:rsidRPr="000545C5">
          <w:rPr>
            <w:rFonts w:cs="Times New Roman"/>
            <w:noProof/>
            <w:sz w:val="22"/>
            <w:rPrChange w:id="107" w:author="tao huang" w:date="2019-04-03T13:00:00Z">
              <w:rPr>
                <w:rFonts w:cs="Times New Roman"/>
                <w:noProof/>
                <w:sz w:val="22"/>
              </w:rPr>
            </w:rPrChange>
          </w:rPr>
          <w:t>discusses</w:t>
        </w:r>
      </w:ins>
      <w:del w:id="108" w:author="Soopramanien, Didier" w:date="2019-04-02T18:46:00Z">
        <w:r w:rsidR="00F938B2" w:rsidRPr="000545C5" w:rsidDel="00FE323F">
          <w:rPr>
            <w:rFonts w:cs="Times New Roman"/>
            <w:noProof/>
            <w:sz w:val="22"/>
            <w:rPrChange w:id="109" w:author="tao huang" w:date="2019-04-03T13:00:00Z">
              <w:rPr>
                <w:rFonts w:cs="Times New Roman"/>
                <w:noProof/>
                <w:sz w:val="22"/>
              </w:rPr>
            </w:rPrChange>
          </w:rPr>
          <w:delText>highlights</w:delText>
        </w:r>
      </w:del>
      <w:r w:rsidR="001B17C9" w:rsidRPr="0092053E">
        <w:rPr>
          <w:rFonts w:cs="Times New Roman"/>
          <w:sz w:val="22"/>
        </w:rPr>
        <w:t xml:space="preserve"> </w:t>
      </w:r>
      <w:r w:rsidR="00F938B2" w:rsidRPr="0092053E">
        <w:rPr>
          <w:rFonts w:cs="Times New Roman"/>
          <w:noProof/>
          <w:sz w:val="22"/>
        </w:rPr>
        <w:t>the findings</w:t>
      </w:r>
      <w:ins w:id="110" w:author="Soopramanien, Didier" w:date="2019-04-02T18:46:00Z">
        <w:r w:rsidR="00FE323F">
          <w:rPr>
            <w:rFonts w:cs="Times New Roman"/>
            <w:noProof/>
            <w:sz w:val="22"/>
          </w:rPr>
          <w:t xml:space="preserve"> of</w:t>
        </w:r>
      </w:ins>
      <w:del w:id="111" w:author="Soopramanien, Didier" w:date="2019-04-02T18:46:00Z">
        <w:r w:rsidR="00F938B2" w:rsidRPr="0092053E" w:rsidDel="00FE323F">
          <w:rPr>
            <w:rFonts w:cs="Times New Roman"/>
            <w:noProof/>
            <w:sz w:val="22"/>
          </w:rPr>
          <w:delText xml:space="preserve"> </w:delText>
        </w:r>
        <w:r w:rsidR="00F938B2" w:rsidRPr="000545C5" w:rsidDel="00FE323F">
          <w:rPr>
            <w:rFonts w:cs="Times New Roman"/>
            <w:noProof/>
            <w:sz w:val="22"/>
            <w:rPrChange w:id="112" w:author="tao huang" w:date="2019-04-03T13:00:00Z">
              <w:rPr>
                <w:rFonts w:cs="Times New Roman"/>
                <w:noProof/>
                <w:sz w:val="22"/>
              </w:rPr>
            </w:rPrChange>
          </w:rPr>
          <w:delText>by</w:delText>
        </w:r>
      </w:del>
      <w:r w:rsidR="00F938B2" w:rsidRPr="0092053E">
        <w:rPr>
          <w:rFonts w:cs="Times New Roman"/>
          <w:noProof/>
          <w:sz w:val="22"/>
        </w:rPr>
        <w:t xml:space="preserve"> previous studies which </w:t>
      </w:r>
      <w:ins w:id="113" w:author="Soopramanien, Didier" w:date="2019-04-02T18:46:00Z">
        <w:r w:rsidR="00FE323F" w:rsidRPr="000545C5">
          <w:rPr>
            <w:rFonts w:cs="Times New Roman"/>
            <w:noProof/>
            <w:sz w:val="22"/>
            <w:rPrChange w:id="114" w:author="tao huang" w:date="2019-04-03T13:00:00Z">
              <w:rPr>
                <w:rFonts w:cs="Times New Roman"/>
                <w:noProof/>
                <w:sz w:val="22"/>
              </w:rPr>
            </w:rPrChange>
          </w:rPr>
          <w:t>justifies</w:t>
        </w:r>
      </w:ins>
      <w:del w:id="115" w:author="Soopramanien, Didier" w:date="2019-04-02T18:46:00Z">
        <w:r w:rsidR="00F938B2" w:rsidRPr="000545C5" w:rsidDel="00FE323F">
          <w:rPr>
            <w:rFonts w:cs="Times New Roman"/>
            <w:noProof/>
            <w:sz w:val="22"/>
            <w:rPrChange w:id="116" w:author="tao huang" w:date="2019-04-03T13:00:00Z">
              <w:rPr>
                <w:rFonts w:cs="Times New Roman"/>
                <w:noProof/>
                <w:sz w:val="22"/>
              </w:rPr>
            </w:rPrChange>
          </w:rPr>
          <w:delText>explains</w:delText>
        </w:r>
      </w:del>
      <w:r w:rsidR="00F938B2" w:rsidRPr="0092053E">
        <w:rPr>
          <w:rFonts w:cs="Times New Roman"/>
          <w:noProof/>
          <w:sz w:val="22"/>
        </w:rPr>
        <w:t xml:space="preserve"> why the</w:t>
      </w:r>
      <w:r w:rsidRPr="0092053E">
        <w:rPr>
          <w:rFonts w:cs="Times New Roman"/>
          <w:sz w:val="22"/>
        </w:rPr>
        <w:t xml:space="preserve"> effect of marketing activities</w:t>
      </w:r>
      <w:ins w:id="117" w:author="Soopramanien, Didier" w:date="2019-04-02T18:46:00Z">
        <w:r w:rsidR="00FE323F">
          <w:rPr>
            <w:rFonts w:cs="Times New Roman"/>
            <w:sz w:val="22"/>
          </w:rPr>
          <w:t>,</w:t>
        </w:r>
      </w:ins>
      <w:r w:rsidR="00B41CDE" w:rsidRPr="0092053E">
        <w:rPr>
          <w:rFonts w:cs="Times New Roman"/>
          <w:sz w:val="22"/>
        </w:rPr>
        <w:t xml:space="preserve"> including price and </w:t>
      </w:r>
      <w:r w:rsidR="00B41CDE" w:rsidRPr="000545C5">
        <w:rPr>
          <w:rFonts w:cs="Times New Roman"/>
          <w:noProof/>
          <w:sz w:val="22"/>
          <w:rPrChange w:id="118" w:author="tao huang" w:date="2019-04-03T13:00:00Z">
            <w:rPr>
              <w:rFonts w:cs="Times New Roman"/>
              <w:noProof/>
              <w:sz w:val="22"/>
            </w:rPr>
          </w:rPrChange>
        </w:rPr>
        <w:t>promotions</w:t>
      </w:r>
      <w:del w:id="119" w:author="Soopramanien, Didier" w:date="2019-04-02T18:46:00Z">
        <w:r w:rsidR="00F938B2" w:rsidRPr="000545C5" w:rsidDel="00FE323F">
          <w:rPr>
            <w:rFonts w:cs="Times New Roman"/>
            <w:noProof/>
            <w:sz w:val="22"/>
            <w:rPrChange w:id="120" w:author="tao huang" w:date="2019-04-03T13:00:00Z">
              <w:rPr>
                <w:rFonts w:cs="Times New Roman"/>
                <w:noProof/>
                <w:sz w:val="22"/>
              </w:rPr>
            </w:rPrChange>
          </w:rPr>
          <w:delText xml:space="preserve"> </w:delText>
        </w:r>
      </w:del>
      <w:ins w:id="121" w:author="Soopramanien, Didier" w:date="2019-04-02T18:46:00Z">
        <w:r w:rsidR="00FE323F" w:rsidRPr="000545C5">
          <w:rPr>
            <w:rFonts w:cs="Times New Roman"/>
            <w:noProof/>
            <w:sz w:val="22"/>
            <w:rPrChange w:id="122" w:author="tao huang" w:date="2019-04-03T13:00:00Z">
              <w:rPr>
                <w:rFonts w:cs="Times New Roman"/>
                <w:noProof/>
                <w:sz w:val="22"/>
              </w:rPr>
            </w:rPrChange>
          </w:rPr>
          <w:t>,</w:t>
        </w:r>
      </w:ins>
      <w:ins w:id="123" w:author="tao huang" w:date="2019-04-03T13:00:00Z">
        <w:r w:rsidR="000545C5">
          <w:rPr>
            <w:rFonts w:cs="Times New Roman"/>
            <w:noProof/>
            <w:sz w:val="22"/>
          </w:rPr>
          <w:t xml:space="preserve"> </w:t>
        </w:r>
      </w:ins>
      <w:r w:rsidR="00F938B2" w:rsidRPr="000545C5">
        <w:rPr>
          <w:rFonts w:cs="Times New Roman"/>
          <w:noProof/>
          <w:sz w:val="22"/>
          <w:rPrChange w:id="124" w:author="tao huang" w:date="2019-04-03T13:00:00Z">
            <w:rPr>
              <w:rFonts w:cs="Times New Roman"/>
              <w:noProof/>
              <w:sz w:val="22"/>
            </w:rPr>
          </w:rPrChange>
        </w:rPr>
        <w:t>may</w:t>
      </w:r>
      <w:r w:rsidR="00F938B2" w:rsidRPr="0092053E">
        <w:rPr>
          <w:rFonts w:cs="Times New Roman"/>
          <w:sz w:val="22"/>
        </w:rPr>
        <w:t xml:space="preserve"> change over time</w:t>
      </w:r>
      <w:r w:rsidRPr="0092053E">
        <w:rPr>
          <w:rFonts w:cs="Times New Roman"/>
          <w:sz w:val="22"/>
        </w:rPr>
        <w:t xml:space="preserve">. Section 3 </w:t>
      </w:r>
      <w:ins w:id="125" w:author="Soopramanien, Didier" w:date="2019-04-02T18:47:00Z">
        <w:r w:rsidR="00FE323F" w:rsidRPr="000545C5">
          <w:rPr>
            <w:rFonts w:cs="Times New Roman"/>
            <w:noProof/>
            <w:sz w:val="22"/>
            <w:rPrChange w:id="126" w:author="tao huang" w:date="2019-04-03T13:00:00Z">
              <w:rPr>
                <w:rFonts w:cs="Times New Roman"/>
                <w:noProof/>
                <w:sz w:val="22"/>
              </w:rPr>
            </w:rPrChange>
          </w:rPr>
          <w:t>describes</w:t>
        </w:r>
      </w:ins>
      <w:del w:id="127" w:author="Soopramanien, Didier" w:date="2019-04-02T18:47:00Z">
        <w:r w:rsidR="008024E2" w:rsidRPr="000545C5" w:rsidDel="00FE323F">
          <w:rPr>
            <w:rFonts w:cs="Times New Roman"/>
            <w:noProof/>
            <w:sz w:val="22"/>
            <w:rPrChange w:id="128" w:author="tao huang" w:date="2019-04-03T13:00:00Z">
              <w:rPr>
                <w:rFonts w:cs="Times New Roman"/>
                <w:noProof/>
                <w:sz w:val="22"/>
              </w:rPr>
            </w:rPrChange>
          </w:rPr>
          <w:delText>explains</w:delText>
        </w:r>
      </w:del>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ins w:id="129" w:author="Soopramanien, Didier" w:date="2019-04-02T18:47:00Z">
        <w:r w:rsidR="00FE323F">
          <w:rPr>
            <w:rFonts w:cs="Times New Roman"/>
            <w:sz w:val="22"/>
          </w:rPr>
          <w:t xml:space="preserve"> can be applied </w:t>
        </w:r>
        <w:r w:rsidR="00FE323F" w:rsidRPr="000545C5">
          <w:rPr>
            <w:rFonts w:cs="Times New Roman"/>
            <w:noProof/>
            <w:sz w:val="22"/>
            <w:rPrChange w:id="130" w:author="tao huang" w:date="2019-04-03T13:00:00Z">
              <w:rPr>
                <w:rFonts w:cs="Times New Roman"/>
                <w:noProof/>
                <w:sz w:val="22"/>
              </w:rPr>
            </w:rPrChange>
          </w:rPr>
          <w:t xml:space="preserve">to </w:t>
        </w:r>
      </w:ins>
      <w:del w:id="131" w:author="Soopramanien, Didier" w:date="2019-04-02T18:47:00Z">
        <w:r w:rsidR="00F938B2" w:rsidRPr="000545C5" w:rsidDel="00FE323F">
          <w:rPr>
            <w:rFonts w:cs="Times New Roman"/>
            <w:noProof/>
            <w:sz w:val="22"/>
            <w:rPrChange w:id="132" w:author="tao huang" w:date="2019-04-03T13:00:00Z">
              <w:rPr>
                <w:rFonts w:cs="Times New Roman"/>
                <w:noProof/>
                <w:sz w:val="22"/>
              </w:rPr>
            </w:rPrChange>
          </w:rPr>
          <w:delText xml:space="preserve"> may</w:delText>
        </w:r>
        <w:r w:rsidR="00F938B2" w:rsidRPr="0092053E" w:rsidDel="00FE323F">
          <w:rPr>
            <w:rFonts w:cs="Times New Roman"/>
            <w:sz w:val="22"/>
          </w:rPr>
          <w:delText xml:space="preserve"> potentially</w:delText>
        </w:r>
        <w:r w:rsidR="00B41CDE" w:rsidRPr="0092053E" w:rsidDel="00FE323F">
          <w:rPr>
            <w:rFonts w:cs="Times New Roman"/>
            <w:sz w:val="22"/>
          </w:rPr>
          <w:delText xml:space="preserve"> </w:delText>
        </w:r>
      </w:del>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ins w:id="133" w:author="Soopramanien, Didier" w:date="2019-04-02T18:47:00Z">
        <w:r w:rsidR="00FE323F">
          <w:rPr>
            <w:rFonts w:cs="Times New Roman"/>
            <w:sz w:val="22"/>
          </w:rPr>
          <w:t xml:space="preserve"> that we use for </w:t>
        </w:r>
        <w:del w:id="134" w:author="tao huang" w:date="2019-04-03T13:00:00Z">
          <w:r w:rsidR="00FE323F" w:rsidRPr="000545C5" w:rsidDel="000545C5">
            <w:rPr>
              <w:rFonts w:cs="Times New Roman"/>
              <w:noProof/>
              <w:sz w:val="22"/>
              <w:rPrChange w:id="135" w:author="tao huang" w:date="2019-04-03T13:00:00Z">
                <w:rPr>
                  <w:rFonts w:cs="Times New Roman"/>
                  <w:noProof/>
                  <w:sz w:val="22"/>
                </w:rPr>
              </w:rPrChange>
            </w:rPr>
            <w:delText xml:space="preserve">the </w:delText>
          </w:r>
        </w:del>
        <w:r w:rsidR="00FE323F" w:rsidRPr="000545C5">
          <w:rPr>
            <w:rFonts w:cs="Times New Roman"/>
            <w:noProof/>
            <w:sz w:val="22"/>
            <w:rPrChange w:id="136" w:author="tao huang" w:date="2019-04-03T13:00:00Z">
              <w:rPr>
                <w:rFonts w:cs="Times New Roman"/>
                <w:noProof/>
                <w:sz w:val="22"/>
              </w:rPr>
            </w:rPrChange>
          </w:rPr>
          <w:t>empirical</w:t>
        </w:r>
        <w:r w:rsidR="00FE323F">
          <w:rPr>
            <w:rFonts w:cs="Times New Roman"/>
            <w:sz w:val="22"/>
          </w:rPr>
          <w:t xml:space="preserve"> analysis</w:t>
        </w:r>
      </w:ins>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design of the model evaluation. Section </w:t>
      </w:r>
      <w:r w:rsidR="00F04C8A" w:rsidRPr="0092053E">
        <w:rPr>
          <w:rFonts w:cs="Times New Roman"/>
          <w:sz w:val="22"/>
        </w:rPr>
        <w:t>7</w:t>
      </w:r>
      <w:r w:rsidRPr="0092053E">
        <w:rPr>
          <w:rFonts w:cs="Times New Roman"/>
          <w:sz w:val="22"/>
        </w:rPr>
        <w:t xml:space="preserve"> summarizes and discusses the evaluation results </w:t>
      </w:r>
      <w:r w:rsidRPr="0092053E">
        <w:rPr>
          <w:rFonts w:cs="Times New Roman"/>
          <w:noProof/>
          <w:sz w:val="22"/>
        </w:rPr>
        <w:t>to</w:t>
      </w:r>
      <w:r w:rsidRPr="0092053E">
        <w:rPr>
          <w:rFonts w:cs="Times New Roman"/>
          <w:sz w:val="22"/>
        </w:rPr>
        <w:t xml:space="preserve"> </w:t>
      </w:r>
      <w:del w:id="137" w:author="Soopramanien, Didier" w:date="2019-04-02T18:48:00Z">
        <w:r w:rsidRPr="0092053E" w:rsidDel="00FE323F">
          <w:rPr>
            <w:rFonts w:cs="Times New Roman"/>
            <w:sz w:val="22"/>
          </w:rPr>
          <w:delText xml:space="preserve">provide a convincing </w:delText>
        </w:r>
      </w:del>
      <w:ins w:id="138" w:author="Soopramanien, Didier" w:date="2019-04-02T18:48:00Z">
        <w:r w:rsidR="00FE323F">
          <w:rPr>
            <w:rFonts w:cs="Times New Roman"/>
            <w:sz w:val="22"/>
          </w:rPr>
          <w:t xml:space="preserve">compare </w:t>
        </w:r>
      </w:ins>
      <w:del w:id="139" w:author="Soopramanien, Didier" w:date="2019-04-02T18:48:00Z">
        <w:r w:rsidRPr="0092053E" w:rsidDel="00FE323F">
          <w:rPr>
            <w:rFonts w:cs="Times New Roman"/>
            <w:sz w:val="22"/>
          </w:rPr>
          <w:delText xml:space="preserve">demonstration of </w:delText>
        </w:r>
      </w:del>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w:t>
      </w:r>
      <w:r w:rsidRPr="0092053E">
        <w:rPr>
          <w:rFonts w:cs="Times New Roman"/>
          <w:sz w:val="22"/>
        </w:rPr>
        <w:lastRenderedPageBreak/>
        <w:t>performance</w:t>
      </w:r>
      <w:ins w:id="140" w:author="Soopramanien, Didier" w:date="2019-04-02T18:48:00Z">
        <w:r w:rsidR="00FE323F">
          <w:rPr>
            <w:rFonts w:cs="Times New Roman"/>
            <w:sz w:val="22"/>
          </w:rPr>
          <w:t>s</w:t>
        </w:r>
      </w:ins>
      <w:r w:rsidRPr="0092053E">
        <w:rPr>
          <w:rFonts w:cs="Times New Roman"/>
          <w:sz w:val="22"/>
        </w:rPr>
        <w:t xml:space="preserve">. In </w:t>
      </w:r>
      <w:r w:rsidRPr="0092053E">
        <w:rPr>
          <w:rFonts w:cs="Times New Roman"/>
          <w:noProof/>
          <w:sz w:val="22"/>
        </w:rPr>
        <w:t>Section</w:t>
      </w:r>
      <w:r w:rsidRPr="0092053E">
        <w:rPr>
          <w:rFonts w:cs="Times New Roman"/>
          <w:sz w:val="22"/>
        </w:rPr>
        <w:t xml:space="preserve"> </w:t>
      </w:r>
      <w:r w:rsidR="00F04C8A" w:rsidRPr="0092053E">
        <w:rPr>
          <w:rFonts w:cs="Times New Roman"/>
          <w:sz w:val="22"/>
        </w:rPr>
        <w:t>8</w:t>
      </w:r>
      <w:r w:rsidRPr="0092053E">
        <w:rPr>
          <w:rFonts w:cs="Times New Roman"/>
          <w:sz w:val="22"/>
        </w:rPr>
        <w:t xml:space="preserve">, we </w:t>
      </w:r>
      <w:r w:rsidR="00F938B2" w:rsidRPr="0092053E">
        <w:rPr>
          <w:rFonts w:cs="Times New Roman"/>
          <w:sz w:val="22"/>
        </w:rPr>
        <w:t>highlight</w:t>
      </w:r>
      <w:r w:rsidRPr="0092053E">
        <w:rPr>
          <w:rFonts w:cs="Times New Roman"/>
          <w:sz w:val="22"/>
        </w:rPr>
        <w:t xml:space="preserve"> the characteristics of the </w:t>
      </w:r>
      <w:r w:rsidR="00F938B2" w:rsidRPr="0092053E">
        <w:rPr>
          <w:rFonts w:cs="Times New Roman"/>
          <w:sz w:val="22"/>
        </w:rPr>
        <w:t xml:space="preserve">product for which our </w:t>
      </w:r>
      <w:r w:rsidRPr="0092053E">
        <w:rPr>
          <w:rFonts w:cs="Times New Roman"/>
          <w:sz w:val="22"/>
        </w:rPr>
        <w:t xml:space="preserve">proposed </w:t>
      </w:r>
      <w:r w:rsidR="00675C6B" w:rsidRPr="0092053E">
        <w:rPr>
          <w:rFonts w:cs="Times New Roman"/>
          <w:sz w:val="22"/>
        </w:rPr>
        <w:t>methods</w:t>
      </w:r>
      <w:r w:rsidRPr="0092053E">
        <w:rPr>
          <w:rFonts w:cs="Times New Roman"/>
          <w:sz w:val="22"/>
        </w:rPr>
        <w:t xml:space="preserve"> garner the greatest improvements</w:t>
      </w:r>
      <w:r w:rsidR="00675C6B" w:rsidRPr="0092053E">
        <w:rPr>
          <w:rFonts w:cs="Times New Roman"/>
          <w:sz w:val="22"/>
        </w:rPr>
        <w:t xml:space="preserve"> compared to </w:t>
      </w:r>
      <w:r w:rsidR="00F938B2" w:rsidRPr="0092053E">
        <w:rPr>
          <w:rFonts w:cs="Times New Roman"/>
          <w:sz w:val="22"/>
        </w:rPr>
        <w:t xml:space="preserve">conventional </w:t>
      </w:r>
      <w:r w:rsidR="00675C6B" w:rsidRPr="0092053E">
        <w:rPr>
          <w:rFonts w:cs="Times New Roman"/>
          <w:sz w:val="22"/>
        </w:rPr>
        <w:t xml:space="preserve">models </w:t>
      </w:r>
      <w:r w:rsidR="00F938B2" w:rsidRPr="0092053E">
        <w:rPr>
          <w:rFonts w:cs="Times New Roman"/>
          <w:sz w:val="22"/>
        </w:rPr>
        <w:t xml:space="preserve">which </w:t>
      </w:r>
      <w:r w:rsidR="00675C6B" w:rsidRPr="00F96787">
        <w:rPr>
          <w:rFonts w:cs="Times New Roman"/>
          <w:noProof/>
          <w:sz w:val="22"/>
        </w:rPr>
        <w:t>overlook</w:t>
      </w:r>
      <w:r w:rsidR="00675C6B" w:rsidRPr="0092053E">
        <w:rPr>
          <w:rFonts w:cs="Times New Roman"/>
          <w:sz w:val="22"/>
        </w:rPr>
        <w:t xml:space="preserve"> the problem of structural change</w:t>
      </w:r>
      <w:r w:rsidRPr="0092053E">
        <w:rPr>
          <w:rFonts w:cs="Times New Roman"/>
          <w:sz w:val="22"/>
        </w:rPr>
        <w:t xml:space="preserve">. In the last section, we </w:t>
      </w:r>
      <w:del w:id="141" w:author="Soopramanien, Didier" w:date="2019-04-02T18:48:00Z">
        <w:r w:rsidRPr="0092053E" w:rsidDel="00DD4FB7">
          <w:rPr>
            <w:rFonts w:cs="Times New Roman"/>
            <w:sz w:val="22"/>
          </w:rPr>
          <w:delText>make recommendations</w:delText>
        </w:r>
      </w:del>
      <w:ins w:id="142" w:author="Soopramanien, Didier" w:date="2019-04-02T18:48:00Z">
        <w:r w:rsidR="00DD4FB7">
          <w:rPr>
            <w:rFonts w:cs="Times New Roman"/>
            <w:sz w:val="22"/>
          </w:rPr>
          <w:t>provide</w:t>
        </w:r>
      </w:ins>
      <w:r w:rsidRPr="0092053E">
        <w:rPr>
          <w:rFonts w:cs="Times New Roman"/>
          <w:sz w:val="22"/>
        </w:rPr>
        <w:t xml:space="preserve"> </w:t>
      </w:r>
      <w:ins w:id="143" w:author="Soopramanien, Didier" w:date="2019-04-02T18:48:00Z">
        <w:r w:rsidR="00DD4FB7">
          <w:rPr>
            <w:rFonts w:cs="Times New Roman"/>
            <w:sz w:val="22"/>
          </w:rPr>
          <w:t xml:space="preserve">recommendations </w:t>
        </w:r>
      </w:ins>
      <w:r w:rsidRPr="0092053E">
        <w:rPr>
          <w:rFonts w:cs="Times New Roman"/>
          <w:sz w:val="22"/>
        </w:rPr>
        <w:t>for both manufacturers and retailers, address research limitations, and highlight directions for future research.</w:t>
      </w: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593C7815"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Pr="000545C5">
        <w:rPr>
          <w:rFonts w:cs="Times New Roman"/>
          <w:noProof/>
          <w:sz w:val="22"/>
          <w:rPrChange w:id="144" w:author="tao huang" w:date="2019-04-03T13:02:00Z">
            <w:rPr>
              <w:rFonts w:cs="Times New Roman"/>
              <w:noProof/>
              <w:sz w:val="22"/>
            </w:rPr>
          </w:rPrChange>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5B1C091B"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AF2B19" w:rsidRPr="0092053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AF2B19" w:rsidRPr="0092053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and then make adjustments for the ‘lift’ effect of any incoming 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relying on 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AF2B19" w:rsidRPr="0092053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ins w:id="145" w:author="Soopramanien, Didier" w:date="2019-04-02T18:49:00Z">
        <w:r w:rsidR="00DD4FB7" w:rsidRPr="000545C5">
          <w:rPr>
            <w:rFonts w:cs="Times New Roman"/>
            <w:noProof/>
            <w:sz w:val="22"/>
            <w:rPrChange w:id="146" w:author="tao huang" w:date="2019-04-03T13:00:00Z">
              <w:rPr>
                <w:rFonts w:cs="Times New Roman"/>
                <w:noProof/>
                <w:sz w:val="22"/>
              </w:rPr>
            </w:rPrChange>
          </w:rPr>
          <w:t>research</w:t>
        </w:r>
      </w:ins>
      <w:del w:id="147" w:author="Soopramanien, Didier" w:date="2019-04-02T18:49:00Z">
        <w:r w:rsidRPr="000545C5" w:rsidDel="00DD4FB7">
          <w:rPr>
            <w:rFonts w:cs="Times New Roman"/>
            <w:noProof/>
            <w:sz w:val="22"/>
            <w:rPrChange w:id="148" w:author="tao huang" w:date="2019-04-03T13:00:00Z">
              <w:rPr>
                <w:rFonts w:cs="Times New Roman"/>
                <w:noProof/>
                <w:sz w:val="22"/>
              </w:rPr>
            </w:rPrChange>
          </w:rPr>
          <w:delText>studies</w:delText>
        </w:r>
      </w:del>
      <w:r w:rsidRPr="0092053E">
        <w:rPr>
          <w:rFonts w:cs="Times New Roman"/>
          <w:sz w:val="22"/>
        </w:rPr>
        <w:t xml:space="preserve"> </w:t>
      </w:r>
      <w:ins w:id="149" w:author="tao huang" w:date="2019-04-03T13:02:00Z">
        <w:r w:rsidR="000545C5">
          <w:rPr>
            <w:rFonts w:cs="Times New Roman"/>
            <w:sz w:val="22"/>
          </w:rPr>
          <w:t xml:space="preserve">studies </w:t>
        </w:r>
      </w:ins>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 </w:instrTex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BB45EB" w:rsidRPr="0092053E">
        <w:rPr>
          <w:rFonts w:cs="Times New Roman"/>
          <w:sz w:val="22"/>
        </w:rPr>
        <w:instrText xml:space="preserve"> ADDIN EN.CITE.DATA </w:instrText>
      </w:r>
      <w:r w:rsidR="00BB45EB" w:rsidRPr="0092053E">
        <w:rPr>
          <w:rFonts w:cs="Times New Roman"/>
          <w:sz w:val="22"/>
        </w:rPr>
      </w:r>
      <w:r w:rsidR="00BB45EB" w:rsidRPr="0092053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BB45EB" w:rsidRPr="0092053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AC6910" w:rsidRPr="0092053E">
        <w:rPr>
          <w:rFonts w:cs="Times New Roman"/>
          <w:sz w:val="22"/>
        </w:rPr>
        <w:t xml:space="preserve">Also, </w:t>
      </w:r>
      <w:r w:rsidR="00A834DB" w:rsidRPr="0092053E">
        <w:rPr>
          <w:rFonts w:cs="Times New Roman"/>
          <w:sz w:val="22"/>
        </w:rPr>
        <w:fldChar w:fldCharType="begin"/>
      </w:r>
      <w:r w:rsidR="00BB45EB" w:rsidRPr="0092053E">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r w:rsidR="00A834DB" w:rsidRPr="0092053E">
        <w:rPr>
          <w:rFonts w:cs="Times New Roman"/>
          <w:sz w:val="22"/>
        </w:rPr>
        <w:fldChar w:fldCharType="separate"/>
      </w:r>
      <w:r w:rsidR="00BB45EB" w:rsidRPr="0092053E">
        <w:rPr>
          <w:rFonts w:cs="Times New Roman"/>
          <w:noProof/>
          <w:sz w:val="22"/>
        </w:rPr>
        <w:t>Lee, Goodwin, Fildes, Nikolopoulos, and Lawrence (2007)</w:t>
      </w:r>
      <w:r w:rsidR="00A834DB" w:rsidRPr="0092053E">
        <w:rPr>
          <w:rFonts w:cs="Times New Roman"/>
          <w:sz w:val="22"/>
        </w:rPr>
        <w:fldChar w:fldCharType="end"/>
      </w:r>
      <w:r w:rsidR="00A834DB" w:rsidRPr="0092053E">
        <w:rPr>
          <w:rFonts w:cs="Times New Roman"/>
          <w:sz w:val="22"/>
        </w:rPr>
        <w:t xml:space="preserve"> used </w:t>
      </w:r>
      <w:r w:rsidR="00AC6910" w:rsidRPr="0092053E">
        <w:rPr>
          <w:rFonts w:cs="Times New Roman"/>
          <w:sz w:val="22"/>
        </w:rPr>
        <w:t xml:space="preserve">an </w:t>
      </w:r>
      <w:r w:rsidR="00A834DB" w:rsidRPr="0092053E">
        <w:rPr>
          <w:rFonts w:cs="Times New Roman"/>
          <w:sz w:val="22"/>
        </w:rPr>
        <w:t xml:space="preserve">experiment to suggest </w:t>
      </w:r>
      <w:r w:rsidR="00AC6910" w:rsidRPr="0092053E">
        <w:rPr>
          <w:rFonts w:cs="Times New Roman"/>
          <w:sz w:val="22"/>
        </w:rPr>
        <w:t>that a</w:t>
      </w:r>
      <w:r w:rsidR="00A834DB" w:rsidRPr="0092053E">
        <w:rPr>
          <w:rFonts w:cs="Times New Roman"/>
          <w:sz w:val="22"/>
        </w:rPr>
        <w:t xml:space="preserve"> forecasting support system (FSS</w:t>
      </w:r>
      <w:r w:rsidR="00AC6910" w:rsidRPr="0092053E">
        <w:rPr>
          <w:rFonts w:cs="Times New Roman"/>
          <w:sz w:val="22"/>
        </w:rPr>
        <w:t xml:space="preserve">) could help users recall and understand more appropriately the similarity between past analogous events and thus make more effective </w:t>
      </w:r>
      <w:r w:rsidR="00AC6910" w:rsidRPr="00F96787">
        <w:rPr>
          <w:rFonts w:cs="Times New Roman"/>
          <w:noProof/>
          <w:sz w:val="22"/>
        </w:rPr>
        <w:t>judgments</w:t>
      </w:r>
      <w:r w:rsidR="00AC6910" w:rsidRPr="0092053E">
        <w:rPr>
          <w:rFonts w:cs="Times New Roman"/>
          <w:sz w:val="22"/>
        </w:rPr>
        <w:t>.</w:t>
      </w:r>
      <w:r w:rsidR="004B560A"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PromoCast™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 xml:space="preserve">information </w:t>
      </w:r>
      <w:r w:rsidRPr="0092053E">
        <w:rPr>
          <w:rFonts w:cs="Times New Roman"/>
          <w:sz w:val="22"/>
        </w:rPr>
        <w:t xml:space="preserve">etc.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etwork models to estimate the ‘lift’ effect for the product sales for a Chilean supermarket</w:t>
      </w:r>
      <w:r w:rsidR="00367850" w:rsidRPr="0092053E">
        <w:rPr>
          <w:sz w:val="22"/>
        </w:rPr>
        <w:t xml:space="preserve"> </w:t>
      </w:r>
      <w:r w:rsidR="00DB67E6" w:rsidRPr="0092053E">
        <w:rPr>
          <w:sz w:val="22"/>
        </w:rPr>
        <w:t>though</w:t>
      </w:r>
      <w:r w:rsidR="00367850" w:rsidRPr="0092053E">
        <w:rPr>
          <w:sz w:val="22"/>
        </w:rPr>
        <w:t xml:space="preserve"> their evaluation is only based on very limited number</w:t>
      </w:r>
      <w:r w:rsidR="00DB67E6" w:rsidRPr="0092053E">
        <w:rPr>
          <w:sz w:val="22"/>
        </w:rPr>
        <w:t>s</w:t>
      </w:r>
      <w:r w:rsidR="00367850" w:rsidRPr="0092053E">
        <w:rPr>
          <w:sz w:val="22"/>
        </w:rPr>
        <w:t xml:space="preserve">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0CE90418"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del w:id="150" w:author="Soopramanien, Didier" w:date="2019-04-02T18:49:00Z">
        <w:r w:rsidR="00852CA9" w:rsidRPr="0092053E" w:rsidDel="00DD4FB7">
          <w:rPr>
            <w:rFonts w:cs="Times New Roman"/>
            <w:sz w:val="22"/>
          </w:rPr>
          <w:delText>wholistic</w:delText>
        </w:r>
        <w:r w:rsidR="00971633" w:rsidRPr="0092053E" w:rsidDel="00DD4FB7">
          <w:rPr>
            <w:rFonts w:cs="Times New Roman"/>
            <w:sz w:val="22"/>
          </w:rPr>
          <w:delText xml:space="preserve"> </w:delText>
        </w:r>
      </w:del>
      <w:ins w:id="151" w:author="Soopramanien, Didier" w:date="2019-04-02T18:49:00Z">
        <w:r w:rsidR="00DD4FB7">
          <w:rPr>
            <w:rFonts w:cs="Times New Roman"/>
            <w:sz w:val="22"/>
          </w:rPr>
          <w:t>holistic</w:t>
        </w:r>
        <w:r w:rsidR="00DD4FB7" w:rsidRPr="0092053E">
          <w:rPr>
            <w:rFonts w:cs="Times New Roman"/>
            <w:sz w:val="22"/>
          </w:rPr>
          <w:t xml:space="preserve"> </w:t>
        </w:r>
      </w:ins>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have been evaluated based on a very limited number of products. </w:t>
      </w:r>
      <w:r w:rsidR="0081490C" w:rsidRPr="0092053E">
        <w:rPr>
          <w:sz w:val="22"/>
        </w:rPr>
        <w:fldChar w:fldCharType="begin"/>
      </w:r>
      <w:r w:rsidR="00AF2B19" w:rsidRPr="0092053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AF2B19" w:rsidRPr="0092053E">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for the non-perishable food categories at </w:t>
      </w:r>
      <w:r w:rsidR="0081490C" w:rsidRPr="000545C5">
        <w:rPr>
          <w:noProof/>
          <w:sz w:val="22"/>
          <w:rPrChange w:id="152" w:author="tao huang" w:date="2019-04-03T13:03:00Z">
            <w:rPr>
              <w:noProof/>
              <w:sz w:val="22"/>
            </w:rPr>
          </w:rPrChange>
        </w:rPr>
        <w:t>SKU</w:t>
      </w:r>
      <w:r w:rsidR="0081490C" w:rsidRPr="0092053E">
        <w:rPr>
          <w:sz w:val="22"/>
        </w:rPr>
        <w:t xml:space="preserve"> level. </w:t>
      </w:r>
      <w:r w:rsidR="00B32C17" w:rsidRPr="0092053E">
        <w:rPr>
          <w:sz w:val="22"/>
        </w:rPr>
        <w:t xml:space="preserve">Their </w:t>
      </w:r>
      <w:r w:rsidR="00820D98" w:rsidRPr="0092053E">
        <w:rPr>
          <w:sz w:val="22"/>
        </w:rPr>
        <w:t>methods</w:t>
      </w:r>
      <w:r w:rsidR="00B32C17" w:rsidRPr="0092053E">
        <w:rPr>
          <w:sz w:val="22"/>
        </w:rPr>
        <w:t xml:space="preserve"> incorporate</w:t>
      </w:r>
      <w:r w:rsidR="0081490C" w:rsidRPr="0092053E">
        <w:rPr>
          <w:sz w:val="22"/>
        </w:rPr>
        <w:t xml:space="preserve"> variables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 xml:space="preserve">sales, </w:t>
      </w:r>
      <w:r w:rsidR="0081490C" w:rsidRPr="0092053E">
        <w:rPr>
          <w:sz w:val="22"/>
        </w:rPr>
        <w:lastRenderedPageBreak/>
        <w:t>prices, and promotions</w:t>
      </w:r>
      <w:r w:rsidR="00097BCD" w:rsidRPr="0092053E">
        <w:rPr>
          <w:sz w:val="22"/>
        </w:rPr>
        <w:t xml:space="preserve">) </w:t>
      </w:r>
      <w:r w:rsidR="00CF4228" w:rsidRPr="0092053E">
        <w:rPr>
          <w:sz w:val="22"/>
        </w:rPr>
        <w:t>of the focal product</w:t>
      </w:r>
      <w:r w:rsidR="00820D98" w:rsidRPr="0092053E">
        <w:rPr>
          <w:sz w:val="22"/>
        </w:rPr>
        <w:t xml:space="preserve"> and </w:t>
      </w:r>
      <w:r w:rsidR="00CE3752" w:rsidRPr="0092053E">
        <w:rPr>
          <w:sz w:val="22"/>
        </w:rPr>
        <w:t>ha</w:t>
      </w:r>
      <w:r w:rsidR="00820D98" w:rsidRPr="0092053E">
        <w:rPr>
          <w:sz w:val="22"/>
        </w:rPr>
        <w:t>ve</w:t>
      </w:r>
      <w:r w:rsidR="00CE3752" w:rsidRPr="0092053E">
        <w:rPr>
          <w:sz w:val="22"/>
        </w:rPr>
        <w:t xml:space="preserve"> 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ins w:id="153" w:author="Soopramanien, Didier" w:date="2019-04-02T18:50:00Z">
        <w:r w:rsidR="00DD4FB7" w:rsidRPr="000545C5">
          <w:rPr>
            <w:noProof/>
            <w:sz w:val="22"/>
            <w:rPrChange w:id="154" w:author="tao huang" w:date="2019-04-03T13:02:00Z">
              <w:rPr>
                <w:noProof/>
                <w:sz w:val="22"/>
              </w:rPr>
            </w:rPrChange>
          </w:rPr>
          <w:t>do</w:t>
        </w:r>
        <w:del w:id="155" w:author="tao huang" w:date="2019-04-03T13:02:00Z">
          <w:r w:rsidR="00DD4FB7" w:rsidRPr="000545C5" w:rsidDel="000545C5">
            <w:rPr>
              <w:noProof/>
              <w:sz w:val="22"/>
              <w:rPrChange w:id="156" w:author="tao huang" w:date="2019-04-03T13:02:00Z">
                <w:rPr>
                  <w:noProof/>
                  <w:sz w:val="22"/>
                </w:rPr>
              </w:rPrChange>
            </w:rPr>
            <w:delText>es</w:delText>
          </w:r>
        </w:del>
        <w:r w:rsidR="00DD4FB7">
          <w:rPr>
            <w:sz w:val="22"/>
          </w:rPr>
          <w:t xml:space="preserve"> not perform better than the</w:t>
        </w:r>
        <w:del w:id="157" w:author="tao huang" w:date="2019-04-03T13:02:00Z">
          <w:r w:rsidR="00DD4FB7" w:rsidDel="000545C5">
            <w:rPr>
              <w:sz w:val="22"/>
            </w:rPr>
            <w:delText xml:space="preserve"> </w:delText>
          </w:r>
        </w:del>
      </w:ins>
      <w:del w:id="158" w:author="Soopramanien, Didier" w:date="2019-04-02T18:49:00Z">
        <w:r w:rsidR="00820D98" w:rsidRPr="0092053E" w:rsidDel="00DD4FB7">
          <w:rPr>
            <w:sz w:val="22"/>
          </w:rPr>
          <w:delText>get</w:delText>
        </w:r>
        <w:r w:rsidR="00094570" w:rsidRPr="0092053E" w:rsidDel="00DD4FB7">
          <w:rPr>
            <w:sz w:val="22"/>
          </w:rPr>
          <w:delText xml:space="preserve"> beaten</w:delText>
        </w:r>
      </w:del>
      <w:del w:id="159" w:author="Soopramanien, Didier" w:date="2019-04-02T18:50:00Z">
        <w:r w:rsidR="00094570" w:rsidRPr="0092053E" w:rsidDel="00DD4FB7">
          <w:rPr>
            <w:sz w:val="22"/>
          </w:rPr>
          <w:delText xml:space="preserve"> by the</w:delText>
        </w:r>
      </w:del>
      <w:r w:rsidR="00094570" w:rsidRPr="0092053E">
        <w:rPr>
          <w:sz w:val="22"/>
        </w:rPr>
        <w:t xml:space="preserve"> Base-lift method for the time period</w:t>
      </w:r>
      <w:del w:id="160" w:author="tao huang" w:date="2019-04-03T12:21:00Z">
        <w:r w:rsidR="00094570" w:rsidRPr="0092053E" w:rsidDel="00726A0D">
          <w:rPr>
            <w:sz w:val="22"/>
          </w:rPr>
          <w:delText>s</w:delText>
        </w:r>
      </w:del>
      <w:r w:rsidR="0081490C" w:rsidRPr="0092053E">
        <w:rPr>
          <w:sz w:val="22"/>
        </w:rPr>
        <w:t xml:space="preserve"> when the focal product </w:t>
      </w:r>
      <w:r w:rsidR="00B32C17" w:rsidRPr="0092053E">
        <w:rPr>
          <w:sz w:val="22"/>
        </w:rPr>
        <w:t xml:space="preserve">is not </w:t>
      </w:r>
      <w:r w:rsidR="00B32C17" w:rsidRPr="0092053E">
        <w:rPr>
          <w:noProof/>
          <w:sz w:val="22"/>
        </w:rPr>
        <w:t>being promoted</w:t>
      </w:r>
      <w:r w:rsidR="00B32C17" w:rsidRPr="0092053E">
        <w:rPr>
          <w:sz w:val="22"/>
        </w:rPr>
        <w:t xml:space="preserve">. </w:t>
      </w:r>
      <w:r w:rsidR="00094570" w:rsidRPr="0092053E">
        <w:rPr>
          <w:sz w:val="22"/>
        </w:rPr>
        <w:t>One of the limitations for the</w:t>
      </w:r>
      <w:r w:rsidR="00820D98" w:rsidRPr="0092053E">
        <w:rPr>
          <w:sz w:val="22"/>
        </w:rPr>
        <w:t xml:space="preserve">ir methods </w:t>
      </w:r>
      <w:r w:rsidR="00094570" w:rsidRPr="0092053E">
        <w:rPr>
          <w:sz w:val="22"/>
        </w:rPr>
        <w:t xml:space="preserve">is that </w:t>
      </w:r>
      <w:r w:rsidR="00820D98" w:rsidRPr="0092053E">
        <w:rPr>
          <w:sz w:val="22"/>
        </w:rPr>
        <w:t>they</w:t>
      </w:r>
      <w:r w:rsidR="00094570" w:rsidRPr="0092053E">
        <w:rPr>
          <w:sz w:val="22"/>
        </w:rPr>
        <w:t xml:space="preserve"> </w:t>
      </w:r>
      <w:r w:rsidR="0081490C" w:rsidRPr="0092053E">
        <w:rPr>
          <w:sz w:val="22"/>
        </w:rPr>
        <w:t xml:space="preserve">overlook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3E2F7E" w:rsidRPr="0092053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E2F7E" w:rsidRPr="0092053E">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incorporates</w:t>
      </w:r>
      <w:r w:rsidR="00F87D6D" w:rsidRPr="0092053E">
        <w:rPr>
          <w:rFonts w:cs="Times New Roman"/>
          <w:sz w:val="22"/>
        </w:rPr>
        <w:t xml:space="preserve"> </w:t>
      </w:r>
      <w:r w:rsidR="00293D33" w:rsidRPr="0092053E">
        <w:rPr>
          <w:rFonts w:cs="Times New Roman"/>
          <w:sz w:val="22"/>
        </w:rPr>
        <w:t>the promotional information</w:t>
      </w:r>
      <w:ins w:id="161" w:author="Soopramanien, Didier" w:date="2019-04-02T18:51:00Z">
        <w:r w:rsidR="00DD4FB7">
          <w:rPr>
            <w:rFonts w:cs="Times New Roman"/>
            <w:sz w:val="22"/>
          </w:rPr>
          <w:t xml:space="preserve"> for</w:t>
        </w:r>
      </w:ins>
      <w:del w:id="162" w:author="Soopramanien, Didier" w:date="2019-04-02T18:51:00Z">
        <w:r w:rsidR="0081490C" w:rsidRPr="0092053E" w:rsidDel="00DD4FB7">
          <w:rPr>
            <w:rFonts w:cs="Times New Roman"/>
            <w:sz w:val="22"/>
          </w:rPr>
          <w:delText xml:space="preserve"> </w:delText>
        </w:r>
        <w:r w:rsidR="0081490C" w:rsidRPr="000545C5" w:rsidDel="00DD4FB7">
          <w:rPr>
            <w:rFonts w:cs="Times New Roman"/>
            <w:noProof/>
            <w:sz w:val="22"/>
            <w:rPrChange w:id="163" w:author="tao huang" w:date="2019-04-03T13:02:00Z">
              <w:rPr>
                <w:rFonts w:cs="Times New Roman"/>
                <w:noProof/>
                <w:sz w:val="22"/>
              </w:rPr>
            </w:rPrChange>
          </w:rPr>
          <w:delText>of</w:delText>
        </w:r>
      </w:del>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ins w:id="164" w:author="tao huang" w:date="2019-04-03T13:03:00Z">
        <w:r w:rsidR="000545C5">
          <w:rPr>
            <w:rFonts w:cs="Times New Roman"/>
            <w:noProof/>
            <w:sz w:val="22"/>
          </w:rPr>
          <w:t>to</w:t>
        </w:r>
      </w:ins>
      <w:del w:id="165" w:author="tao huang" w:date="2019-04-03T13:03:00Z">
        <w:r w:rsidR="001E2A58" w:rsidRPr="000545C5" w:rsidDel="000545C5">
          <w:rPr>
            <w:rFonts w:cs="Times New Roman"/>
            <w:noProof/>
            <w:sz w:val="22"/>
            <w:rPrChange w:id="166" w:author="tao huang" w:date="2019-04-03T13:03:00Z">
              <w:rPr>
                <w:rFonts w:cs="Times New Roman"/>
                <w:noProof/>
                <w:sz w:val="22"/>
              </w:rPr>
            </w:rPrChange>
          </w:rPr>
          <w:delText>for</w:delText>
        </w:r>
      </w:del>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AF2B19" w:rsidRPr="0092053E">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is </w:t>
      </w:r>
      <w:r w:rsidR="00393F91" w:rsidRPr="0092053E">
        <w:rPr>
          <w:rFonts w:cs="Times New Roman"/>
          <w:sz w:val="22"/>
        </w:rPr>
        <w:t xml:space="preserve">the first to </w:t>
      </w:r>
      <w:r w:rsidR="00293D33" w:rsidRPr="0092053E">
        <w:rPr>
          <w:rFonts w:cs="Times New Roman"/>
          <w:sz w:val="22"/>
        </w:rPr>
        <w:t>account for the competitive promotional information for 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variables for the competitive activities</w:t>
      </w:r>
      <w:r w:rsidR="00393F91" w:rsidRPr="0092053E">
        <w:rPr>
          <w:rFonts w:cs="Times New Roman"/>
          <w:sz w:val="22"/>
        </w:rPr>
        <w:t xml:space="preserve"> 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F96787">
        <w:rPr>
          <w:rFonts w:cs="Times New Roman"/>
          <w:noProof/>
          <w:sz w:val="22"/>
        </w:rPr>
        <w:t>ve</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96787">
        <w:rPr>
          <w:rFonts w:cs="Times New Roman"/>
          <w:i/>
          <w:sz w:val="22"/>
        </w:rPr>
        <w:t>,</w:t>
      </w:r>
      <w:r w:rsidR="00263131" w:rsidRPr="0092053E">
        <w:rPr>
          <w:rFonts w:cs="Times New Roman"/>
          <w:sz w:val="22"/>
        </w:rPr>
        <w:t xml:space="preserve"> </w:t>
      </w:r>
      <w:r w:rsidR="00263131" w:rsidRPr="00F96787">
        <w:rPr>
          <w:rFonts w:cs="Times New Roman"/>
          <w:noProof/>
          <w:sz w:val="22"/>
        </w:rPr>
        <w:t>etc</w:t>
      </w:r>
      <w:r w:rsidR="00F342A1" w:rsidRPr="0092053E">
        <w:rPr>
          <w:rFonts w:cs="Times New Roman"/>
          <w:sz w:val="22"/>
        </w:rPr>
        <w:t>.</w:t>
      </w:r>
      <w:r w:rsidR="008A0FEA" w:rsidRPr="0092053E">
        <w:rPr>
          <w:rFonts w:cs="Times New Roman"/>
          <w:sz w:val="22"/>
        </w:rPr>
        <w:t xml:space="preserve"> However, their methods specify the models </w:t>
      </w:r>
      <w:r w:rsidR="008A0FEA" w:rsidRPr="00F96787">
        <w:rPr>
          <w:rFonts w:cs="Times New Roman"/>
          <w:noProof/>
          <w:sz w:val="22"/>
        </w:rPr>
        <w:t>relying</w:t>
      </w:r>
      <w:r w:rsidR="00F96787">
        <w:rPr>
          <w:rFonts w:cs="Times New Roman"/>
          <w:noProof/>
          <w:sz w:val="22"/>
        </w:rPr>
        <w:t xml:space="preserve"> on</w:t>
      </w:r>
      <w:r w:rsidR="008A0FEA" w:rsidRPr="0092053E">
        <w:rPr>
          <w:rFonts w:cs="Times New Roman"/>
          <w:sz w:val="22"/>
        </w:rPr>
        <w:t xml:space="preserve"> </w:t>
      </w:r>
      <w:ins w:id="167" w:author="tao huang" w:date="2019-04-03T13:03:00Z">
        <w:r w:rsidR="000545C5">
          <w:rPr>
            <w:rFonts w:cs="Times New Roman"/>
            <w:sz w:val="22"/>
          </w:rPr>
          <w:t xml:space="preserve">the intervention by </w:t>
        </w:r>
      </w:ins>
      <w:r w:rsidR="008A0FEA" w:rsidRPr="0092053E">
        <w:rPr>
          <w:rFonts w:cs="Times New Roman"/>
          <w:sz w:val="22"/>
        </w:rPr>
        <w:t xml:space="preserve">human expertise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need </w:t>
      </w:r>
      <w:ins w:id="168" w:author="tao huang" w:date="2019-04-03T13:04:00Z">
        <w:r w:rsidR="000545C5">
          <w:rPr>
            <w:rFonts w:cs="Times New Roman"/>
            <w:noProof/>
            <w:sz w:val="22"/>
          </w:rPr>
          <w:t>for</w:t>
        </w:r>
      </w:ins>
      <w:del w:id="169" w:author="tao huang" w:date="2019-04-03T13:04:00Z">
        <w:r w:rsidR="008A0FEA" w:rsidRPr="000545C5" w:rsidDel="000545C5">
          <w:rPr>
            <w:rFonts w:cs="Times New Roman"/>
            <w:noProof/>
            <w:sz w:val="22"/>
            <w:rPrChange w:id="170" w:author="tao huang" w:date="2019-04-03T13:04:00Z">
              <w:rPr>
                <w:rFonts w:cs="Times New Roman"/>
                <w:noProof/>
                <w:sz w:val="22"/>
              </w:rPr>
            </w:rPrChange>
          </w:rPr>
          <w:delText>of</w:delText>
        </w:r>
      </w:del>
      <w:r w:rsidR="008A0FEA" w:rsidRPr="0092053E">
        <w:rPr>
          <w:rFonts w:cs="Times New Roman"/>
          <w:sz w:val="22"/>
        </w:rPr>
        <w:t xml:space="preserve"> automatic </w:t>
      </w:r>
      <w:r w:rsidR="008A0FEA" w:rsidRPr="000545C5">
        <w:rPr>
          <w:rFonts w:cs="Times New Roman"/>
          <w:noProof/>
          <w:sz w:val="22"/>
          <w:rPrChange w:id="171" w:author="tao huang" w:date="2019-04-03T13:03:00Z">
            <w:rPr>
              <w:rFonts w:cs="Times New Roman"/>
              <w:noProof/>
              <w:sz w:val="22"/>
            </w:rPr>
          </w:rPrChange>
        </w:rPr>
        <w:t>mode</w:t>
      </w:r>
      <w:del w:id="172" w:author="tao huang" w:date="2019-04-03T13:03:00Z">
        <w:r w:rsidR="008A0FEA" w:rsidRPr="000545C5" w:rsidDel="000545C5">
          <w:rPr>
            <w:rFonts w:cs="Times New Roman"/>
            <w:noProof/>
            <w:sz w:val="22"/>
            <w:rPrChange w:id="173" w:author="tao huang" w:date="2019-04-03T13:03:00Z">
              <w:rPr>
                <w:rFonts w:cs="Times New Roman"/>
                <w:noProof/>
                <w:sz w:val="22"/>
              </w:rPr>
            </w:rPrChange>
          </w:rPr>
          <w:delText>l</w:delText>
        </w:r>
      </w:del>
      <w:r w:rsidR="008A0FEA" w:rsidRPr="000545C5">
        <w:rPr>
          <w:rFonts w:cs="Times New Roman"/>
          <w:noProof/>
          <w:sz w:val="22"/>
          <w:rPrChange w:id="174" w:author="tao huang" w:date="2019-04-03T13:03:00Z">
            <w:rPr>
              <w:rFonts w:cs="Times New Roman"/>
              <w:noProof/>
              <w:sz w:val="22"/>
            </w:rPr>
          </w:rPrChange>
        </w:rPr>
        <w:t>ling</w:t>
      </w:r>
      <w:r w:rsidR="008A0FEA" w:rsidRPr="0092053E">
        <w:rPr>
          <w:rFonts w:cs="Times New Roman"/>
          <w:sz w:val="22"/>
        </w:rPr>
        <w:t xml:space="preserve"> which is essential by today’s retailers.</w:t>
      </w:r>
      <w:r w:rsidR="00FF6B91"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are extensions of those in </w:t>
      </w:r>
      <w:r w:rsidR="0061626F"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AF2B19" w:rsidRPr="0092053E">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 are valuable in forecasting retailer product sales, and 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r w:rsidR="0078610C" w:rsidRPr="0092053E">
        <w:rPr>
          <w:rFonts w:cs="Times New Roman"/>
          <w:bCs/>
          <w:noProof/>
          <w:sz w:val="22"/>
        </w:rPr>
        <w:fldChar w:fldCharType="begin"/>
      </w:r>
      <w:r w:rsidR="00AF2B19" w:rsidRPr="0092053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AF2B19" w:rsidRPr="0092053E">
        <w:rPr>
          <w:rFonts w:cs="Times New Roman"/>
          <w:bCs/>
          <w:noProof/>
          <w:sz w:val="22"/>
        </w:rPr>
        <w:t>(Fildes, Ma, et al., 2018)</w:t>
      </w:r>
      <w:r w:rsidR="0078610C" w:rsidRPr="0092053E">
        <w:rPr>
          <w:rFonts w:cs="Times New Roman"/>
          <w:bCs/>
          <w:noProof/>
          <w:sz w:val="22"/>
        </w:rPr>
        <w:fldChar w:fldCharType="end"/>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ins w:id="175" w:author="tao huang" w:date="2019-04-03T13:04:00Z">
        <w:r w:rsidR="000545C5">
          <w:rPr>
            <w:rFonts w:cs="Times New Roman"/>
            <w:sz w:val="22"/>
          </w:rPr>
          <w:t xml:space="preserve">the </w:t>
        </w:r>
      </w:ins>
      <w:r w:rsidR="00E84595" w:rsidRPr="000545C5">
        <w:rPr>
          <w:rFonts w:cs="Times New Roman"/>
          <w:noProof/>
          <w:sz w:val="22"/>
          <w:rPrChange w:id="176" w:author="tao huang" w:date="2019-04-03T13:04:00Z">
            <w:rPr>
              <w:rFonts w:cs="Times New Roman"/>
              <w:noProof/>
              <w:sz w:val="22"/>
            </w:rPr>
          </w:rPrChange>
        </w:rPr>
        <w:t>constant</w:t>
      </w:r>
      <w:r w:rsidR="00E84595" w:rsidRPr="0092053E">
        <w:rPr>
          <w:rFonts w:cs="Times New Roman"/>
          <w:sz w:val="22"/>
        </w:rPr>
        <w:t xml:space="preserve"> effects of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7ECEEA9C"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del w:id="177" w:author="Didier Soopramanien" w:date="2019-04-02T17:30:00Z">
        <w:r w:rsidRPr="0092053E" w:rsidDel="008100E6">
          <w:rPr>
            <w:rFonts w:cs="Times New Roman"/>
            <w:sz w:val="22"/>
          </w:rPr>
          <w:delText>The effect of marketing activities</w:delText>
        </w:r>
        <w:r w:rsidR="00020ABA" w:rsidRPr="0092053E" w:rsidDel="008100E6">
          <w:rPr>
            <w:rFonts w:cs="Times New Roman"/>
            <w:sz w:val="22"/>
          </w:rPr>
          <w:delText xml:space="preserve"> may change over </w:delText>
        </w:r>
        <w:r w:rsidR="00020ABA" w:rsidRPr="000545C5" w:rsidDel="008100E6">
          <w:rPr>
            <w:rFonts w:cs="Times New Roman"/>
            <w:noProof/>
            <w:sz w:val="22"/>
            <w:rPrChange w:id="178" w:author="tao huang" w:date="2019-04-03T13:04:00Z">
              <w:rPr>
                <w:rFonts w:cs="Times New Roman"/>
                <w:noProof/>
                <w:sz w:val="22"/>
              </w:rPr>
            </w:rPrChange>
          </w:rPr>
          <w:delText>time</w:delText>
        </w:r>
      </w:del>
      <w:ins w:id="179" w:author="Soopramanien, Didier" w:date="2019-04-02T18:52:00Z">
        <w:r w:rsidR="00DD4FB7" w:rsidRPr="000545C5">
          <w:rPr>
            <w:rFonts w:cs="Times New Roman"/>
            <w:noProof/>
            <w:sz w:val="22"/>
            <w:rPrChange w:id="180" w:author="tao huang" w:date="2019-04-03T13:04:00Z">
              <w:rPr>
                <w:rFonts w:cs="Times New Roman"/>
                <w:noProof/>
                <w:sz w:val="22"/>
              </w:rPr>
            </w:rPrChange>
          </w:rPr>
          <w:t>T</w:t>
        </w:r>
      </w:ins>
      <w:ins w:id="181" w:author="Didier Soopramanien" w:date="2019-04-02T17:30:00Z">
        <w:del w:id="182" w:author="Soopramanien, Didier" w:date="2019-04-02T18:51:00Z">
          <w:r w:rsidR="008100E6" w:rsidRPr="000545C5" w:rsidDel="00DD4FB7">
            <w:rPr>
              <w:rFonts w:cs="Times New Roman"/>
              <w:noProof/>
              <w:sz w:val="22"/>
              <w:rPrChange w:id="183" w:author="tao huang" w:date="2019-04-03T13:04:00Z">
                <w:rPr>
                  <w:rFonts w:cs="Times New Roman"/>
                  <w:noProof/>
                  <w:sz w:val="22"/>
                </w:rPr>
              </w:rPrChange>
            </w:rPr>
            <w:delText>t</w:delText>
          </w:r>
        </w:del>
        <w:r w:rsidR="008100E6" w:rsidRPr="000545C5">
          <w:rPr>
            <w:rFonts w:cs="Times New Roman"/>
            <w:noProof/>
            <w:sz w:val="22"/>
            <w:rPrChange w:id="184" w:author="tao huang" w:date="2019-04-03T13:04:00Z">
              <w:rPr>
                <w:rFonts w:cs="Times New Roman"/>
                <w:noProof/>
                <w:sz w:val="22"/>
              </w:rPr>
            </w:rPrChange>
          </w:rPr>
          <w:t>he</w:t>
        </w:r>
        <w:r w:rsidR="008100E6">
          <w:rPr>
            <w:rFonts w:cs="Times New Roman"/>
            <w:sz w:val="22"/>
          </w:rPr>
          <w:t xml:space="preserve"> </w:t>
        </w:r>
        <w:del w:id="185" w:author="tao huang" w:date="2019-04-03T11:27:00Z">
          <w:r w:rsidR="008100E6" w:rsidRPr="000545C5" w:rsidDel="00382892">
            <w:rPr>
              <w:rFonts w:cs="Times New Roman"/>
              <w:noProof/>
              <w:sz w:val="22"/>
              <w:rPrChange w:id="186" w:author="tao huang" w:date="2019-04-03T13:04:00Z">
                <w:rPr>
                  <w:rFonts w:cs="Times New Roman"/>
                  <w:noProof/>
                  <w:sz w:val="22"/>
                </w:rPr>
              </w:rPrChange>
            </w:rPr>
            <w:delText>variable</w:delText>
          </w:r>
        </w:del>
      </w:ins>
      <w:ins w:id="187" w:author="tao huang" w:date="2019-04-03T11:27:00Z">
        <w:r w:rsidR="00382892" w:rsidRPr="000545C5">
          <w:rPr>
            <w:rFonts w:cs="Times New Roman"/>
            <w:noProof/>
            <w:sz w:val="22"/>
            <w:rPrChange w:id="188" w:author="tao huang" w:date="2019-04-03T13:04:00Z">
              <w:rPr>
                <w:rFonts w:cs="Times New Roman"/>
                <w:noProof/>
                <w:sz w:val="22"/>
              </w:rPr>
            </w:rPrChange>
          </w:rPr>
          <w:t>changing</w:t>
        </w:r>
      </w:ins>
      <w:ins w:id="189" w:author="Didier Soopramanien" w:date="2019-04-02T17:30:00Z">
        <w:r w:rsidR="008100E6">
          <w:rPr>
            <w:rFonts w:cs="Times New Roman"/>
            <w:sz w:val="22"/>
          </w:rPr>
          <w:t xml:space="preserve"> effect </w:t>
        </w:r>
      </w:ins>
      <w:ins w:id="190" w:author="Didier Soopramanien" w:date="2019-04-02T17:31:00Z">
        <w:r w:rsidR="008100E6">
          <w:rPr>
            <w:rFonts w:cs="Times New Roman"/>
            <w:sz w:val="22"/>
          </w:rPr>
          <w:t xml:space="preserve">of </w:t>
        </w:r>
        <w:r w:rsidR="008100E6" w:rsidRPr="000545C5">
          <w:rPr>
            <w:rFonts w:cs="Times New Roman"/>
            <w:noProof/>
            <w:sz w:val="22"/>
            <w:rPrChange w:id="191" w:author="tao huang" w:date="2019-04-03T13:04:00Z">
              <w:rPr>
                <w:rFonts w:cs="Times New Roman"/>
                <w:noProof/>
                <w:sz w:val="22"/>
              </w:rPr>
            </w:rPrChange>
          </w:rPr>
          <w:t>marke</w:t>
        </w:r>
      </w:ins>
      <w:ins w:id="192" w:author="tao huang" w:date="2019-04-03T13:04:00Z">
        <w:r w:rsidR="000545C5">
          <w:rPr>
            <w:rFonts w:cs="Times New Roman"/>
            <w:noProof/>
            <w:sz w:val="22"/>
          </w:rPr>
          <w:t>t</w:t>
        </w:r>
      </w:ins>
      <w:ins w:id="193" w:author="Didier Soopramanien" w:date="2019-04-02T17:31:00Z">
        <w:r w:rsidR="008100E6" w:rsidRPr="000545C5">
          <w:rPr>
            <w:rFonts w:cs="Times New Roman"/>
            <w:noProof/>
            <w:sz w:val="22"/>
            <w:rPrChange w:id="194" w:author="tao huang" w:date="2019-04-03T13:04:00Z">
              <w:rPr>
                <w:rFonts w:cs="Times New Roman"/>
                <w:noProof/>
                <w:sz w:val="22"/>
              </w:rPr>
            </w:rPrChange>
          </w:rPr>
          <w:t>ing</w:t>
        </w:r>
        <w:r w:rsidR="008100E6">
          <w:rPr>
            <w:rFonts w:cs="Times New Roman"/>
            <w:sz w:val="22"/>
          </w:rPr>
          <w:t xml:space="preserve"> activities </w:t>
        </w:r>
      </w:ins>
    </w:p>
    <w:p w14:paraId="00C5936B" w14:textId="24204745" w:rsidR="00EC2C3A" w:rsidRPr="0092053E" w:rsidRDefault="00EC2C3A" w:rsidP="004D70F0">
      <w:pPr>
        <w:shd w:val="clear" w:color="auto" w:fill="FFFFFF" w:themeFill="background1"/>
        <w:spacing w:after="0" w:line="360" w:lineRule="auto"/>
        <w:rPr>
          <w:sz w:val="22"/>
        </w:rPr>
      </w:pPr>
    </w:p>
    <w:p w14:paraId="1413A938" w14:textId="15BD3B6A"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6106EB" w:rsidRPr="0092053E">
        <w:rPr>
          <w:rFonts w:cs="Times New Roman"/>
          <w:sz w:val="22"/>
        </w:rPr>
        <w:t xml:space="preserve">suggest that the </w:t>
      </w:r>
      <w:r w:rsidR="004D70F0" w:rsidRPr="0092053E">
        <w:rPr>
          <w:rFonts w:cs="Times New Roman"/>
          <w:sz w:val="22"/>
        </w:rPr>
        <w:t xml:space="preserve">effect of </w:t>
      </w:r>
      <w:r w:rsidR="00A7059B" w:rsidRPr="0092053E">
        <w:rPr>
          <w:rFonts w:cs="Times New Roman"/>
          <w:sz w:val="22"/>
        </w:rPr>
        <w:t xml:space="preserve">marketing activities </w:t>
      </w:r>
      <w:ins w:id="195" w:author="Soopramanien, Didier" w:date="2019-04-02T18:52:00Z">
        <w:r w:rsidR="00DD4FB7" w:rsidRPr="000545C5">
          <w:rPr>
            <w:rFonts w:cs="Times New Roman"/>
            <w:noProof/>
            <w:sz w:val="22"/>
            <w:rPrChange w:id="196" w:author="tao huang" w:date="2019-04-03T13:05:00Z">
              <w:rPr>
                <w:rFonts w:cs="Times New Roman"/>
                <w:noProof/>
                <w:sz w:val="22"/>
              </w:rPr>
            </w:rPrChange>
          </w:rPr>
          <w:t>can</w:t>
        </w:r>
      </w:ins>
      <w:del w:id="197" w:author="Soopramanien, Didier" w:date="2019-04-02T18:52:00Z">
        <w:r w:rsidR="004D70F0" w:rsidRPr="000545C5" w:rsidDel="00DD4FB7">
          <w:rPr>
            <w:rFonts w:cs="Times New Roman"/>
            <w:noProof/>
            <w:sz w:val="22"/>
            <w:rPrChange w:id="198" w:author="tao huang" w:date="2019-04-03T13:05:00Z">
              <w:rPr>
                <w:rFonts w:cs="Times New Roman"/>
                <w:noProof/>
                <w:sz w:val="22"/>
              </w:rPr>
            </w:rPrChange>
          </w:rPr>
          <w:delText>may</w:delText>
        </w:r>
      </w:del>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6106EB" w:rsidRPr="0092053E">
        <w:rPr>
          <w:rFonts w:cs="Times New Roman"/>
          <w:bCs/>
          <w:sz w:val="22"/>
        </w:rPr>
        <w:t xml:space="preserve">find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due to the 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w:t>
      </w:r>
      <w:r w:rsidR="001B17C9" w:rsidRPr="0092053E">
        <w:rPr>
          <w:rFonts w:cs="Times New Roman"/>
          <w:sz w:val="22"/>
        </w:rPr>
        <w:t>,</w:t>
      </w:r>
      <w:r w:rsidR="00D57216" w:rsidRPr="0092053E">
        <w:rPr>
          <w:rFonts w:cs="Times New Roman"/>
          <w:sz w:val="22"/>
        </w:rPr>
        <w:t xml:space="preserve"> </w:t>
      </w:r>
      <w:r w:rsidR="00D57216" w:rsidRPr="0092053E">
        <w:rPr>
          <w:rFonts w:cs="Times New Roman"/>
          <w:noProof/>
          <w:sz w:val="22"/>
        </w:rPr>
        <w:t>etc</w:t>
      </w:r>
      <w:r w:rsidR="004D70F0" w:rsidRPr="0092053E">
        <w:rPr>
          <w:rFonts w:cs="Times New Roman"/>
          <w:sz w:val="22"/>
        </w:rPr>
        <w:t xml:space="preserve">.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ins w:id="199" w:author="Soopramanien, Didier" w:date="2019-04-02T18:52:00Z">
        <w:r w:rsidR="00DD4FB7" w:rsidRPr="000545C5">
          <w:rPr>
            <w:rFonts w:cs="Times New Roman"/>
            <w:noProof/>
            <w:sz w:val="22"/>
            <w:rPrChange w:id="200" w:author="tao huang" w:date="2019-04-03T13:05:00Z">
              <w:rPr>
                <w:rFonts w:cs="Times New Roman"/>
                <w:noProof/>
                <w:sz w:val="22"/>
              </w:rPr>
            </w:rPrChange>
          </w:rPr>
          <w:t xml:space="preserve">an </w:t>
        </w:r>
      </w:ins>
      <w:del w:id="201" w:author="Soopramanien, Didier" w:date="2019-04-02T18:52:00Z">
        <w:r w:rsidR="00722ECF" w:rsidRPr="000545C5" w:rsidDel="00DD4FB7">
          <w:rPr>
            <w:rFonts w:cs="Times New Roman"/>
            <w:noProof/>
            <w:sz w:val="22"/>
            <w:rPrChange w:id="202" w:author="tao huang" w:date="2019-04-03T13:05:00Z">
              <w:rPr>
                <w:rFonts w:cs="Times New Roman"/>
                <w:noProof/>
                <w:sz w:val="22"/>
              </w:rPr>
            </w:rPrChange>
          </w:rPr>
          <w:delText>the</w:delText>
        </w:r>
        <w:r w:rsidR="004D70F0" w:rsidRPr="0092053E" w:rsidDel="00DD4FB7">
          <w:rPr>
            <w:rFonts w:cs="Times New Roman"/>
            <w:sz w:val="22"/>
          </w:rPr>
          <w:delText xml:space="preserve"> </w:delText>
        </w:r>
        <w:r w:rsidR="00722ECF" w:rsidRPr="0092053E" w:rsidDel="00DD4FB7">
          <w:rPr>
            <w:rFonts w:cs="Times New Roman"/>
            <w:sz w:val="22"/>
          </w:rPr>
          <w:delText>period of an</w:delText>
        </w:r>
      </w:del>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AF2B19" w:rsidRPr="0092053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AF2B19" w:rsidRPr="0092053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AF2B19" w:rsidRPr="0092053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392AB8" w:rsidRPr="0092053E">
        <w:rPr>
          <w:rFonts w:cs="Times New Roman"/>
          <w:bCs/>
          <w:sz w:val="22"/>
        </w:rPr>
        <w:t>of</w:t>
      </w:r>
      <w:r w:rsidR="004D70F0" w:rsidRPr="0092053E">
        <w:rPr>
          <w:rFonts w:cs="Times New Roman"/>
          <w:bCs/>
          <w:sz w:val="22"/>
        </w:rPr>
        <w:t xml:space="preserve"> 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The </w:t>
      </w:r>
      <w:r w:rsidR="00F34195" w:rsidRPr="0092053E">
        <w:rPr>
          <w:rFonts w:cs="Times New Roman"/>
          <w:bCs/>
          <w:sz w:val="22"/>
        </w:rPr>
        <w:t xml:space="preserve">change 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lastRenderedPageBreak/>
        <w:t xml:space="preserve">change in the </w:t>
      </w:r>
      <w:r w:rsidR="004D70F0" w:rsidRPr="0092053E">
        <w:rPr>
          <w:rFonts w:cs="Times New Roman"/>
          <w:bCs/>
          <w:sz w:val="22"/>
        </w:rPr>
        <w:t>aggregate effect</w:t>
      </w:r>
      <w:r w:rsidR="000C2A95" w:rsidRPr="0092053E">
        <w:rPr>
          <w:rFonts w:cs="Times New Roman"/>
          <w:bCs/>
          <w:sz w:val="22"/>
        </w:rPr>
        <w:t xml:space="preserve"> by 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 xml:space="preserve">find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 xml:space="preserve">elasticities of premium national brands and increase </w:t>
      </w:r>
      <w:r w:rsidR="00E340BF" w:rsidRPr="0092053E">
        <w:rPr>
          <w:rFonts w:cs="Times New Roman"/>
          <w:sz w:val="22"/>
        </w:rPr>
        <w:t>price</w:t>
      </w:r>
      <w:r w:rsidR="004D70F0" w:rsidRPr="0092053E">
        <w:rPr>
          <w:rFonts w:cs="Times New Roman"/>
          <w:sz w:val="22"/>
        </w:rPr>
        <w:t xml:space="preserve"> elasticities of the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the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 xml:space="preserve">prominent promotion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r w:rsidR="00275C68" w:rsidRPr="0092053E">
        <w:rPr>
          <w:rFonts w:cs="Times New Roman"/>
          <w:bCs/>
          <w:sz w:val="22"/>
        </w:rPr>
        <w:fldChar w:fldCharType="begin"/>
      </w:r>
      <w:r w:rsidR="00AF2B19" w:rsidRPr="0092053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(van Heerde, M. Dinner, &amp; Neslin, 2015)</w:t>
      </w:r>
      <w:r w:rsidR="00275C68" w:rsidRPr="0092053E">
        <w:rPr>
          <w:rFonts w:cs="Times New Roman"/>
          <w:bCs/>
          <w:sz w:val="22"/>
        </w:rPr>
        <w:fldChar w:fldCharType="end"/>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 xml:space="preserve">The effect of the marketing activities can also change </w:t>
      </w:r>
      <w:ins w:id="203" w:author="Soopramanien, Didier" w:date="2019-04-02T18:55:00Z">
        <w:del w:id="204" w:author="tao huang" w:date="2019-04-03T11:09:00Z">
          <w:r w:rsidR="00DD4FB7" w:rsidDel="00A12DF9">
            <w:rPr>
              <w:rFonts w:cs="Times New Roman"/>
              <w:bCs/>
              <w:sz w:val="22"/>
            </w:rPr>
            <w:delText>due to the manner in which</w:delText>
          </w:r>
        </w:del>
      </w:ins>
      <w:del w:id="205" w:author="tao huang" w:date="2019-04-03T11:09:00Z">
        <w:r w:rsidR="00851123" w:rsidRPr="0092053E" w:rsidDel="00A12DF9">
          <w:rPr>
            <w:rFonts w:cs="Times New Roman"/>
            <w:bCs/>
            <w:sz w:val="22"/>
          </w:rPr>
          <w:delText>because how retailers manage/store their data</w:delText>
        </w:r>
      </w:del>
      <w:ins w:id="206" w:author="tao huang" w:date="2019-04-03T11:09:00Z">
        <w:r w:rsidR="00A12DF9">
          <w:rPr>
            <w:rFonts w:cs="Times New Roman"/>
            <w:bCs/>
            <w:sz w:val="22"/>
          </w:rPr>
          <w:t xml:space="preserve">due the change </w:t>
        </w:r>
      </w:ins>
      <w:ins w:id="207" w:author="tao huang" w:date="2019-04-03T13:06:00Z">
        <w:r w:rsidR="000545C5">
          <w:rPr>
            <w:rFonts w:cs="Times New Roman"/>
            <w:bCs/>
            <w:sz w:val="22"/>
          </w:rPr>
          <w:t>in the</w:t>
        </w:r>
      </w:ins>
      <w:ins w:id="208" w:author="tao huang" w:date="2019-04-03T11:09:00Z">
        <w:r w:rsidR="00A12DF9">
          <w:rPr>
            <w:rFonts w:cs="Times New Roman"/>
            <w:bCs/>
            <w:sz w:val="22"/>
          </w:rPr>
          <w:t xml:space="preserve"> </w:t>
        </w:r>
      </w:ins>
      <w:ins w:id="209" w:author="tao huang" w:date="2019-04-03T11:29:00Z">
        <w:r w:rsidR="00CE1D14">
          <w:rPr>
            <w:rFonts w:cs="Times New Roman"/>
            <w:bCs/>
            <w:sz w:val="22"/>
          </w:rPr>
          <w:t xml:space="preserve">content </w:t>
        </w:r>
      </w:ins>
      <w:ins w:id="210" w:author="tao huang" w:date="2019-04-03T11:09:00Z">
        <w:r w:rsidR="00A12DF9">
          <w:rPr>
            <w:rFonts w:cs="Times New Roman"/>
            <w:bCs/>
            <w:sz w:val="22"/>
          </w:rPr>
          <w:t>of the promotional event</w:t>
        </w:r>
      </w:ins>
      <w:r w:rsidR="00851123" w:rsidRPr="0092053E">
        <w:rPr>
          <w:rFonts w:cs="Times New Roman"/>
          <w:bCs/>
          <w:sz w:val="22"/>
        </w:rPr>
        <w:t xml:space="preserve">. </w:t>
      </w:r>
      <w:ins w:id="211" w:author="tao huang" w:date="2019-04-03T11:30:00Z">
        <w:r w:rsidR="00CE1D14">
          <w:rPr>
            <w:rFonts w:cs="Times New Roman"/>
            <w:bCs/>
            <w:sz w:val="22"/>
          </w:rPr>
          <w:t xml:space="preserve">For example, </w:t>
        </w:r>
      </w:ins>
      <w:del w:id="212" w:author="tao huang" w:date="2019-04-03T11:28:00Z">
        <w:r w:rsidR="00851123" w:rsidRPr="0092053E" w:rsidDel="00CE1D14">
          <w:rPr>
            <w:rFonts w:cs="Times New Roman"/>
            <w:bCs/>
            <w:sz w:val="22"/>
          </w:rPr>
          <w:delText>For example</w:delText>
        </w:r>
        <w:r w:rsidR="004C61AC" w:rsidRPr="0092053E" w:rsidDel="00CE1D14">
          <w:rPr>
            <w:rFonts w:cs="Times New Roman"/>
            <w:bCs/>
            <w:sz w:val="22"/>
          </w:rPr>
          <w:delText xml:space="preserve">, </w:delText>
        </w:r>
        <w:r w:rsidR="00E6428D" w:rsidRPr="0092053E" w:rsidDel="00CE1D14">
          <w:rPr>
            <w:rFonts w:cs="Times New Roman"/>
            <w:bCs/>
            <w:sz w:val="22"/>
          </w:rPr>
          <w:delText>r</w:delText>
        </w:r>
        <w:r w:rsidR="00F221D0" w:rsidRPr="0092053E" w:rsidDel="00CE1D14">
          <w:rPr>
            <w:rFonts w:cs="Times New Roman"/>
            <w:bCs/>
            <w:sz w:val="22"/>
          </w:rPr>
          <w:delText xml:space="preserve">etailers may </w:delText>
        </w:r>
      </w:del>
      <w:ins w:id="213" w:author="tao huang" w:date="2019-04-03T11:30:00Z">
        <w:r w:rsidR="00CE1D14">
          <w:rPr>
            <w:rFonts w:cs="Times New Roman"/>
            <w:bCs/>
            <w:sz w:val="22"/>
          </w:rPr>
          <w:t>r</w:t>
        </w:r>
      </w:ins>
      <w:ins w:id="214" w:author="tao huang" w:date="2019-04-03T11:11:00Z">
        <w:r w:rsidR="00A12DF9">
          <w:rPr>
            <w:rFonts w:cs="Times New Roman"/>
            <w:bCs/>
            <w:sz w:val="22"/>
          </w:rPr>
          <w:t xml:space="preserve">etailers </w:t>
        </w:r>
      </w:ins>
      <w:ins w:id="215" w:author="tao huang" w:date="2019-04-03T12:22:00Z">
        <w:r w:rsidR="00726A0D">
          <w:rPr>
            <w:rFonts w:cs="Times New Roman"/>
            <w:bCs/>
            <w:sz w:val="22"/>
          </w:rPr>
          <w:t xml:space="preserve">tend to </w:t>
        </w:r>
      </w:ins>
      <w:ins w:id="216" w:author="tao huang" w:date="2019-04-03T11:30:00Z">
        <w:r w:rsidR="00CE1D14">
          <w:rPr>
            <w:rFonts w:cs="Times New Roman"/>
            <w:bCs/>
            <w:sz w:val="22"/>
          </w:rPr>
          <w:t>record</w:t>
        </w:r>
      </w:ins>
      <w:ins w:id="217" w:author="tao huang" w:date="2019-04-03T11:11:00Z">
        <w:r w:rsidR="00A12DF9">
          <w:rPr>
            <w:rFonts w:cs="Times New Roman"/>
            <w:bCs/>
            <w:sz w:val="22"/>
          </w:rPr>
          <w:t xml:space="preserve"> </w:t>
        </w:r>
      </w:ins>
      <w:ins w:id="218" w:author="tao huang" w:date="2019-04-03T11:13:00Z">
        <w:r w:rsidR="00A12DF9">
          <w:rPr>
            <w:rFonts w:cs="Times New Roman"/>
            <w:bCs/>
            <w:sz w:val="22"/>
          </w:rPr>
          <w:t xml:space="preserve">promotional </w:t>
        </w:r>
      </w:ins>
      <w:ins w:id="219" w:author="tao huang" w:date="2019-04-03T13:05:00Z">
        <w:r w:rsidR="000545C5">
          <w:rPr>
            <w:rFonts w:cs="Times New Roman"/>
            <w:bCs/>
            <w:sz w:val="22"/>
          </w:rPr>
          <w:t>events</w:t>
        </w:r>
      </w:ins>
      <w:ins w:id="220" w:author="tao huang" w:date="2019-04-03T11:11:00Z">
        <w:r w:rsidR="00A12DF9">
          <w:rPr>
            <w:rFonts w:cs="Times New Roman"/>
            <w:bCs/>
            <w:sz w:val="22"/>
          </w:rPr>
          <w:t xml:space="preserve"> as</w:t>
        </w:r>
      </w:ins>
      <w:ins w:id="221" w:author="tao huang" w:date="2019-04-03T13:07:00Z">
        <w:r w:rsidR="00D403A4">
          <w:rPr>
            <w:rFonts w:cs="Times New Roman"/>
            <w:bCs/>
            <w:sz w:val="22"/>
          </w:rPr>
          <w:t xml:space="preserve"> </w:t>
        </w:r>
      </w:ins>
      <w:ins w:id="222" w:author="tao huang" w:date="2019-04-03T11:11:00Z">
        <w:r w:rsidR="00A12DF9">
          <w:rPr>
            <w:rFonts w:cs="Times New Roman"/>
            <w:bCs/>
            <w:sz w:val="22"/>
          </w:rPr>
          <w:t xml:space="preserve">feature and display </w:t>
        </w:r>
      </w:ins>
      <w:del w:id="223" w:author="tao huang" w:date="2019-04-03T11:09:00Z">
        <w:r w:rsidR="00F221D0" w:rsidRPr="0092053E" w:rsidDel="00A12DF9">
          <w:rPr>
            <w:rFonts w:cs="Times New Roman"/>
            <w:bCs/>
            <w:sz w:val="22"/>
          </w:rPr>
          <w:delText xml:space="preserve">record </w:delText>
        </w:r>
        <w:r w:rsidR="00B95215" w:rsidRPr="0092053E" w:rsidDel="00A12DF9">
          <w:rPr>
            <w:rFonts w:cs="Times New Roman"/>
            <w:bCs/>
            <w:sz w:val="22"/>
          </w:rPr>
          <w:delText xml:space="preserve">their marketing activities using </w:delText>
        </w:r>
      </w:del>
      <w:del w:id="224" w:author="tao huang" w:date="2019-04-03T11:10:00Z">
        <w:r w:rsidR="00F221D0" w:rsidRPr="0092053E" w:rsidDel="00A12DF9">
          <w:rPr>
            <w:rFonts w:cs="Times New Roman"/>
            <w:bCs/>
            <w:sz w:val="22"/>
          </w:rPr>
          <w:delText xml:space="preserve">aggregate terms such as </w:delText>
        </w:r>
        <w:r w:rsidR="00105B5A" w:rsidRPr="00F96787" w:rsidDel="00A12DF9">
          <w:rPr>
            <w:rFonts w:cs="Times New Roman"/>
            <w:bCs/>
            <w:noProof/>
            <w:sz w:val="22"/>
          </w:rPr>
          <w:delText>f</w:delText>
        </w:r>
        <w:r w:rsidR="00F221D0" w:rsidRPr="00F96787" w:rsidDel="00A12DF9">
          <w:rPr>
            <w:rFonts w:cs="Times New Roman"/>
            <w:bCs/>
            <w:noProof/>
            <w:sz w:val="22"/>
          </w:rPr>
          <w:delText>eature</w:delText>
        </w:r>
        <w:r w:rsidR="00F96787" w:rsidRPr="00F96787" w:rsidDel="00A12DF9">
          <w:rPr>
            <w:rFonts w:cs="Times New Roman"/>
            <w:bCs/>
            <w:noProof/>
            <w:sz w:val="22"/>
          </w:rPr>
          <w:delText>s</w:delText>
        </w:r>
        <w:r w:rsidR="00105B5A" w:rsidRPr="0092053E" w:rsidDel="00A12DF9">
          <w:rPr>
            <w:rFonts w:cs="Times New Roman"/>
            <w:bCs/>
            <w:sz w:val="22"/>
          </w:rPr>
          <w:delText xml:space="preserve"> </w:delText>
        </w:r>
        <w:r w:rsidR="00851123" w:rsidRPr="0092053E" w:rsidDel="00A12DF9">
          <w:rPr>
            <w:rFonts w:cs="Times New Roman"/>
            <w:bCs/>
            <w:sz w:val="22"/>
          </w:rPr>
          <w:delText>or</w:delText>
        </w:r>
        <w:r w:rsidR="00F221D0" w:rsidRPr="0092053E" w:rsidDel="00A12DF9">
          <w:rPr>
            <w:rFonts w:cs="Times New Roman"/>
            <w:bCs/>
            <w:sz w:val="22"/>
          </w:rPr>
          <w:delText xml:space="preserve"> </w:delText>
        </w:r>
        <w:r w:rsidR="00105B5A" w:rsidRPr="0092053E" w:rsidDel="00A12DF9">
          <w:rPr>
            <w:rFonts w:cs="Times New Roman"/>
            <w:bCs/>
            <w:sz w:val="22"/>
          </w:rPr>
          <w:delText>d</w:delText>
        </w:r>
        <w:r w:rsidR="00F221D0" w:rsidRPr="0092053E" w:rsidDel="00A12DF9">
          <w:rPr>
            <w:rFonts w:cs="Times New Roman"/>
            <w:bCs/>
            <w:sz w:val="22"/>
          </w:rPr>
          <w:delText>isplays</w:delText>
        </w:r>
        <w:r w:rsidR="00275C68" w:rsidRPr="0092053E" w:rsidDel="00A12DF9">
          <w:rPr>
            <w:rFonts w:cs="Times New Roman"/>
            <w:bCs/>
            <w:sz w:val="22"/>
          </w:rPr>
          <w:delText xml:space="preserve"> </w:delText>
        </w:r>
      </w:del>
      <w:r w:rsidR="00275C68" w:rsidRPr="0092053E">
        <w:rPr>
          <w:rFonts w:cs="Times New Roman"/>
          <w:bCs/>
          <w:sz w:val="22"/>
        </w:rPr>
        <w:fldChar w:fldCharType="begin"/>
      </w:r>
      <w:r w:rsidR="00AF2B19" w:rsidRPr="0092053E">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sidRPr="0092053E">
        <w:rPr>
          <w:rFonts w:cs="Times New Roman"/>
          <w:bCs/>
          <w:sz w:val="22"/>
        </w:rPr>
        <w:fldChar w:fldCharType="separate"/>
      </w:r>
      <w:r w:rsidR="00AF2B19" w:rsidRPr="0092053E">
        <w:rPr>
          <w:rFonts w:cs="Times New Roman"/>
          <w:bCs/>
          <w:noProof/>
          <w:sz w:val="22"/>
        </w:rPr>
        <w:t>(e.g., Bronnenberg, Kruger, &amp; Mela, 2008)</w:t>
      </w:r>
      <w:r w:rsidR="00275C68" w:rsidRPr="0092053E">
        <w:rPr>
          <w:rFonts w:cs="Times New Roman"/>
          <w:bCs/>
          <w:sz w:val="22"/>
        </w:rPr>
        <w:fldChar w:fldCharType="end"/>
      </w:r>
      <w:ins w:id="225" w:author="tao huang" w:date="2019-04-03T11:12:00Z">
        <w:r w:rsidR="00A12DF9">
          <w:rPr>
            <w:rFonts w:cs="Times New Roman"/>
            <w:bCs/>
            <w:sz w:val="22"/>
          </w:rPr>
          <w:t>.</w:t>
        </w:r>
      </w:ins>
      <w:ins w:id="226" w:author="tao huang" w:date="2019-04-03T11:28:00Z">
        <w:r w:rsidR="00CE1D14" w:rsidRPr="00CE1D14">
          <w:rPr>
            <w:rFonts w:cs="Times New Roman"/>
            <w:bCs/>
            <w:sz w:val="22"/>
          </w:rPr>
          <w:t xml:space="preserve"> </w:t>
        </w:r>
      </w:ins>
      <w:ins w:id="227" w:author="tao huang" w:date="2019-04-03T11:29:00Z">
        <w:r w:rsidR="00CE1D14">
          <w:rPr>
            <w:rFonts w:cs="Times New Roman"/>
            <w:bCs/>
            <w:sz w:val="22"/>
          </w:rPr>
          <w:t xml:space="preserve">However, </w:t>
        </w:r>
      </w:ins>
      <w:ins w:id="228" w:author="tao huang" w:date="2019-04-03T13:05:00Z">
        <w:r w:rsidR="000545C5">
          <w:rPr>
            <w:rFonts w:cs="Times New Roman"/>
            <w:bCs/>
            <w:sz w:val="22"/>
          </w:rPr>
          <w:t xml:space="preserve">the </w:t>
        </w:r>
      </w:ins>
      <w:ins w:id="229" w:author="tao huang" w:date="2019-04-03T13:07:00Z">
        <w:r w:rsidR="000545C5">
          <w:rPr>
            <w:rFonts w:cs="Times New Roman"/>
            <w:bCs/>
            <w:sz w:val="22"/>
          </w:rPr>
          <w:t xml:space="preserve">content </w:t>
        </w:r>
      </w:ins>
      <w:ins w:id="230" w:author="tao huang" w:date="2019-04-03T13:05:00Z">
        <w:r w:rsidR="000545C5">
          <w:rPr>
            <w:rFonts w:cs="Times New Roman"/>
            <w:bCs/>
            <w:sz w:val="22"/>
          </w:rPr>
          <w:t>of the</w:t>
        </w:r>
      </w:ins>
      <w:ins w:id="231" w:author="tao huang" w:date="2019-04-03T11:29:00Z">
        <w:r w:rsidR="00CE1D14">
          <w:rPr>
            <w:rFonts w:cs="Times New Roman"/>
            <w:bCs/>
            <w:sz w:val="22"/>
          </w:rPr>
          <w:t xml:space="preserve"> </w:t>
        </w:r>
      </w:ins>
      <w:ins w:id="232" w:author="tao huang" w:date="2019-04-03T11:28:00Z">
        <w:r w:rsidR="00CE1D14">
          <w:rPr>
            <w:rFonts w:cs="Times New Roman"/>
            <w:bCs/>
            <w:sz w:val="22"/>
          </w:rPr>
          <w:t xml:space="preserve">events </w:t>
        </w:r>
      </w:ins>
      <w:ins w:id="233" w:author="tao huang" w:date="2019-04-03T11:29:00Z">
        <w:r w:rsidR="00CE1D14">
          <w:rPr>
            <w:rFonts w:cs="Times New Roman"/>
            <w:bCs/>
            <w:sz w:val="22"/>
          </w:rPr>
          <w:t xml:space="preserve">may </w:t>
        </w:r>
      </w:ins>
      <w:ins w:id="234" w:author="tao huang" w:date="2019-04-03T11:30:00Z">
        <w:r w:rsidR="00CE1D14">
          <w:rPr>
            <w:rFonts w:cs="Times New Roman"/>
            <w:bCs/>
            <w:sz w:val="22"/>
          </w:rPr>
          <w:t xml:space="preserve">change </w:t>
        </w:r>
      </w:ins>
      <w:ins w:id="235" w:author="tao huang" w:date="2019-04-03T11:29:00Z">
        <w:r w:rsidR="00CE1D14">
          <w:rPr>
            <w:rFonts w:cs="Times New Roman"/>
            <w:bCs/>
            <w:sz w:val="22"/>
          </w:rPr>
          <w:t xml:space="preserve">across various </w:t>
        </w:r>
      </w:ins>
      <w:ins w:id="236" w:author="tao huang" w:date="2019-04-03T13:05:00Z">
        <w:r w:rsidR="000545C5">
          <w:rPr>
            <w:rFonts w:cs="Times New Roman"/>
            <w:bCs/>
            <w:sz w:val="22"/>
          </w:rPr>
          <w:t>types</w:t>
        </w:r>
      </w:ins>
      <w:ins w:id="237" w:author="tao huang" w:date="2019-04-03T11:30:00Z">
        <w:r w:rsidR="00CE1D14">
          <w:rPr>
            <w:rFonts w:cs="Times New Roman"/>
            <w:bCs/>
            <w:sz w:val="22"/>
          </w:rPr>
          <w:t xml:space="preserve"> </w:t>
        </w:r>
      </w:ins>
      <w:ins w:id="238" w:author="tao huang" w:date="2019-04-03T11:28:00Z">
        <w:r w:rsidR="00CE1D14">
          <w:rPr>
            <w:rFonts w:cs="Times New Roman"/>
            <w:bCs/>
            <w:sz w:val="22"/>
          </w:rPr>
          <w:t>such as</w:t>
        </w:r>
        <w:r w:rsidR="00CE1D14" w:rsidRPr="0092053E">
          <w:rPr>
            <w:rFonts w:cs="Times New Roman"/>
            <w:bCs/>
            <w:sz w:val="22"/>
          </w:rPr>
          <w:t xml:space="preserve"> Buy One Get One free (BOGO), store flyers, 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CE1D14">
          <w:rPr>
            <w:rFonts w:cs="Times New Roman"/>
            <w:bCs/>
            <w:sz w:val="22"/>
          </w:rPr>
          <w:t>, etc.</w:t>
        </w:r>
      </w:ins>
      <w:del w:id="239" w:author="tao huang" w:date="2019-04-03T11:12:00Z">
        <w:r w:rsidR="00B95215" w:rsidRPr="0092053E" w:rsidDel="00A12DF9">
          <w:rPr>
            <w:rFonts w:cs="Times New Roman"/>
            <w:bCs/>
            <w:sz w:val="22"/>
          </w:rPr>
          <w:delText xml:space="preserve">. </w:delText>
        </w:r>
      </w:del>
      <w:del w:id="240" w:author="tao huang" w:date="2019-04-03T11:11:00Z">
        <w:r w:rsidR="00F221D0" w:rsidRPr="0092053E" w:rsidDel="00A12DF9">
          <w:rPr>
            <w:rFonts w:cs="Times New Roman"/>
            <w:bCs/>
            <w:sz w:val="22"/>
          </w:rPr>
          <w:delText>However</w:delText>
        </w:r>
        <w:r w:rsidR="00B95215" w:rsidRPr="0092053E" w:rsidDel="00A12DF9">
          <w:rPr>
            <w:rFonts w:cs="Times New Roman"/>
            <w:bCs/>
            <w:sz w:val="22"/>
          </w:rPr>
          <w:delText xml:space="preserve">, </w:delText>
        </w:r>
        <w:r w:rsidR="00851123" w:rsidRPr="0092053E" w:rsidDel="00A12DF9">
          <w:rPr>
            <w:rFonts w:cs="Times New Roman"/>
            <w:bCs/>
            <w:sz w:val="22"/>
          </w:rPr>
          <w:delText>even the same type of event</w:delText>
        </w:r>
        <w:r w:rsidR="00B95215" w:rsidRPr="0092053E" w:rsidDel="00A12DF9">
          <w:rPr>
            <w:rFonts w:cs="Times New Roman"/>
            <w:bCs/>
            <w:sz w:val="22"/>
          </w:rPr>
          <w:delText xml:space="preserve"> </w:delText>
        </w:r>
        <w:r w:rsidR="004C61AC" w:rsidRPr="0092053E" w:rsidDel="00A12DF9">
          <w:rPr>
            <w:rFonts w:cs="Times New Roman"/>
            <w:bCs/>
            <w:sz w:val="22"/>
          </w:rPr>
          <w:delText xml:space="preserve">may have various forms such as </w:delText>
        </w:r>
        <w:r w:rsidR="00F221D0" w:rsidRPr="0092053E" w:rsidDel="00A12DF9">
          <w:rPr>
            <w:rFonts w:cs="Times New Roman"/>
            <w:bCs/>
            <w:sz w:val="22"/>
          </w:rPr>
          <w:delText xml:space="preserve">Buy </w:delText>
        </w:r>
        <w:r w:rsidR="00A75E2C" w:rsidRPr="0092053E" w:rsidDel="00A12DF9">
          <w:rPr>
            <w:rFonts w:cs="Times New Roman"/>
            <w:bCs/>
            <w:sz w:val="22"/>
          </w:rPr>
          <w:delText>O</w:delText>
        </w:r>
        <w:r w:rsidR="00F221D0" w:rsidRPr="0092053E" w:rsidDel="00A12DF9">
          <w:rPr>
            <w:rFonts w:cs="Times New Roman"/>
            <w:bCs/>
            <w:sz w:val="22"/>
          </w:rPr>
          <w:delText xml:space="preserve">ne </w:delText>
        </w:r>
        <w:r w:rsidR="00A75E2C" w:rsidRPr="0092053E" w:rsidDel="00A12DF9">
          <w:rPr>
            <w:rFonts w:cs="Times New Roman"/>
            <w:bCs/>
            <w:sz w:val="22"/>
          </w:rPr>
          <w:delText>G</w:delText>
        </w:r>
        <w:r w:rsidR="00F221D0" w:rsidRPr="0092053E" w:rsidDel="00A12DF9">
          <w:rPr>
            <w:rFonts w:cs="Times New Roman"/>
            <w:bCs/>
            <w:sz w:val="22"/>
          </w:rPr>
          <w:delText xml:space="preserve">et </w:delText>
        </w:r>
        <w:r w:rsidR="00A75E2C" w:rsidRPr="0092053E" w:rsidDel="00A12DF9">
          <w:rPr>
            <w:rFonts w:cs="Times New Roman"/>
            <w:bCs/>
            <w:sz w:val="22"/>
          </w:rPr>
          <w:delText>O</w:delText>
        </w:r>
        <w:r w:rsidR="00F221D0" w:rsidRPr="0092053E" w:rsidDel="00A12DF9">
          <w:rPr>
            <w:rFonts w:cs="Times New Roman"/>
            <w:bCs/>
            <w:sz w:val="22"/>
          </w:rPr>
          <w:delText>ne free</w:delText>
        </w:r>
        <w:r w:rsidR="00B95215" w:rsidRPr="0092053E" w:rsidDel="00A12DF9">
          <w:rPr>
            <w:rFonts w:cs="Times New Roman"/>
            <w:bCs/>
            <w:sz w:val="22"/>
          </w:rPr>
          <w:delText xml:space="preserve"> (BOGO)</w:delText>
        </w:r>
        <w:r w:rsidR="00F221D0" w:rsidRPr="0092053E" w:rsidDel="00A12DF9">
          <w:rPr>
            <w:rFonts w:cs="Times New Roman"/>
            <w:bCs/>
            <w:sz w:val="22"/>
          </w:rPr>
          <w:delText xml:space="preserve">, </w:delText>
        </w:r>
        <w:r w:rsidR="00A75E2C" w:rsidRPr="0092053E" w:rsidDel="00A12DF9">
          <w:rPr>
            <w:rFonts w:cs="Times New Roman"/>
            <w:bCs/>
            <w:sz w:val="22"/>
          </w:rPr>
          <w:delText xml:space="preserve">store flyers, billboard advertising, and </w:delText>
        </w:r>
        <w:r w:rsidR="00F221D0" w:rsidRPr="0092053E" w:rsidDel="00A12DF9">
          <w:rPr>
            <w:rFonts w:cs="Times New Roman"/>
            <w:bCs/>
            <w:sz w:val="22"/>
          </w:rPr>
          <w:delText>temporary price reduction (TPR)</w:delText>
        </w:r>
        <w:r w:rsidR="00851123" w:rsidRPr="0092053E" w:rsidDel="00A12DF9">
          <w:rPr>
            <w:rFonts w:cs="Times New Roman"/>
            <w:bCs/>
            <w:sz w:val="22"/>
          </w:rPr>
          <w:delText>, or TPR</w:delText>
        </w:r>
        <w:r w:rsidR="00A75E2C" w:rsidRPr="0092053E" w:rsidDel="00A12DF9">
          <w:rPr>
            <w:rFonts w:cs="Times New Roman"/>
            <w:bCs/>
            <w:sz w:val="22"/>
          </w:rPr>
          <w:delText xml:space="preserve"> </w:delText>
        </w:r>
        <w:r w:rsidR="00F221D0" w:rsidRPr="0092053E" w:rsidDel="00A12DF9">
          <w:rPr>
            <w:rFonts w:cs="Times New Roman"/>
            <w:bCs/>
            <w:sz w:val="22"/>
          </w:rPr>
          <w:delText xml:space="preserve">for </w:delText>
        </w:r>
        <w:r w:rsidR="00F221D0" w:rsidRPr="00F96787" w:rsidDel="00A12DF9">
          <w:rPr>
            <w:rFonts w:cs="Times New Roman"/>
            <w:bCs/>
            <w:noProof/>
            <w:sz w:val="22"/>
          </w:rPr>
          <w:delText>shopper</w:delText>
        </w:r>
        <w:r w:rsidR="00F96787" w:rsidRPr="00F96787" w:rsidDel="00A12DF9">
          <w:rPr>
            <w:rFonts w:cs="Times New Roman"/>
            <w:bCs/>
            <w:noProof/>
            <w:sz w:val="22"/>
          </w:rPr>
          <w:delText>-</w:delText>
        </w:r>
        <w:r w:rsidR="00F221D0" w:rsidRPr="00F96787" w:rsidDel="00A12DF9">
          <w:rPr>
            <w:rFonts w:cs="Times New Roman"/>
            <w:bCs/>
            <w:noProof/>
            <w:sz w:val="22"/>
          </w:rPr>
          <w:delText>card holders</w:delText>
        </w:r>
        <w:r w:rsidR="00F221D0" w:rsidRPr="0092053E" w:rsidDel="00A12DF9">
          <w:rPr>
            <w:rFonts w:cs="Times New Roman"/>
            <w:bCs/>
            <w:sz w:val="22"/>
          </w:rPr>
          <w:delText xml:space="preserve"> only</w:delText>
        </w:r>
        <w:r w:rsidR="00F96787" w:rsidDel="00A12DF9">
          <w:rPr>
            <w:rFonts w:cs="Times New Roman"/>
            <w:bCs/>
            <w:sz w:val="22"/>
          </w:rPr>
          <w:delText>,</w:delText>
        </w:r>
        <w:r w:rsidR="00F221D0" w:rsidRPr="0092053E" w:rsidDel="00A12DF9">
          <w:rPr>
            <w:rFonts w:cs="Times New Roman"/>
            <w:bCs/>
            <w:sz w:val="22"/>
          </w:rPr>
          <w:delText xml:space="preserve"> </w:delText>
        </w:r>
        <w:r w:rsidR="00F221D0" w:rsidRPr="00F96787" w:rsidDel="00A12DF9">
          <w:rPr>
            <w:rFonts w:cs="Times New Roman"/>
            <w:bCs/>
            <w:noProof/>
            <w:sz w:val="22"/>
          </w:rPr>
          <w:delText>etc.</w:delText>
        </w:r>
        <w:r w:rsidR="00150F1D" w:rsidRPr="0092053E" w:rsidDel="00A12DF9">
          <w:rPr>
            <w:rFonts w:cs="Times New Roman"/>
            <w:bCs/>
            <w:sz w:val="22"/>
          </w:rPr>
          <w:delText xml:space="preserve">, </w:delText>
        </w:r>
      </w:del>
      <w:del w:id="241" w:author="tao huang" w:date="2019-04-03T11:10:00Z">
        <w:r w:rsidR="00150F1D" w:rsidRPr="0092053E" w:rsidDel="00A12DF9">
          <w:rPr>
            <w:rFonts w:cs="Times New Roman"/>
            <w:bCs/>
            <w:sz w:val="22"/>
          </w:rPr>
          <w:delText>and the events may change forms over time.</w:delText>
        </w:r>
        <w:r w:rsidR="00A75E2C" w:rsidRPr="0092053E" w:rsidDel="00A12DF9">
          <w:rPr>
            <w:rFonts w:cs="Times New Roman"/>
            <w:bCs/>
            <w:sz w:val="22"/>
          </w:rPr>
          <w:delText xml:space="preserve"> </w:delText>
        </w:r>
      </w:del>
      <w:del w:id="242" w:author="Soopramanien, Didier" w:date="2019-04-02T18:53:00Z">
        <w:r w:rsidR="00851123" w:rsidRPr="0092053E" w:rsidDel="00DD4FB7">
          <w:rPr>
            <w:rFonts w:cs="Times New Roman"/>
            <w:bCs/>
            <w:sz w:val="22"/>
          </w:rPr>
          <w:delText>Therefore,</w:delText>
        </w:r>
      </w:del>
      <w:del w:id="243" w:author="Soopramanien, Didier" w:date="2019-04-02T18:54:00Z">
        <w:r w:rsidR="00851123" w:rsidRPr="0092053E" w:rsidDel="00DD4FB7">
          <w:rPr>
            <w:rFonts w:cs="Times New Roman"/>
            <w:bCs/>
            <w:sz w:val="22"/>
          </w:rPr>
          <w:delText xml:space="preserve"> the effect of these events </w:delText>
        </w:r>
      </w:del>
      <w:del w:id="244" w:author="Soopramanien, Didier" w:date="2019-04-02T18:53:00Z">
        <w:r w:rsidR="00851123" w:rsidRPr="0092053E" w:rsidDel="00DD4FB7">
          <w:rPr>
            <w:rFonts w:cs="Times New Roman"/>
            <w:bCs/>
            <w:sz w:val="22"/>
          </w:rPr>
          <w:delText>could differentiate</w:delText>
        </w:r>
      </w:del>
      <w:del w:id="245" w:author="Soopramanien, Didier" w:date="2019-04-02T18:54:00Z">
        <w:r w:rsidR="00150F1D" w:rsidRPr="0092053E" w:rsidDel="00DD4FB7">
          <w:rPr>
            <w:rFonts w:cs="Times New Roman"/>
            <w:bCs/>
            <w:sz w:val="22"/>
          </w:rPr>
          <w:delText>.</w:delText>
        </w:r>
      </w:del>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15AAE1BE"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971633" w:rsidRPr="0092053E">
        <w:rPr>
          <w:rFonts w:cs="Times New Roman"/>
          <w:sz w:val="22"/>
        </w:rPr>
        <w:t xml:space="preserve"> 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974C7C"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246"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D403A4">
        <w:rPr>
          <w:rFonts w:cs="Times New Roman"/>
          <w:noProof/>
          <w:sz w:val="22"/>
          <w:rPrChange w:id="247" w:author="tao huang" w:date="2019-04-03T13:07:00Z">
            <w:rPr>
              <w:rFonts w:cs="Times New Roman"/>
              <w:noProof/>
              <w:sz w:val="22"/>
            </w:rPr>
          </w:rPrChange>
        </w:rPr>
        <w:t xml:space="preserve"> </w:t>
      </w:r>
      <w:r w:rsidR="002A1A5B" w:rsidRPr="00D403A4">
        <w:rPr>
          <w:rFonts w:cs="Times New Roman"/>
          <w:noProof/>
          <w:sz w:val="22"/>
          <w:rPrChange w:id="248" w:author="tao huang" w:date="2019-04-03T13:07:00Z">
            <w:rPr>
              <w:rFonts w:cs="Times New Roman"/>
              <w:noProof/>
              <w:sz w:val="22"/>
            </w:rPr>
          </w:rPrChange>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974C7C"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lastRenderedPageBreak/>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974C7C"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47A4680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8C1321"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1E85C34D"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frequency </w:t>
      </w:r>
      <w:r w:rsidR="00AE471D"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AF2B19" w:rsidRPr="0092053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246"/>
    <w:p w14:paraId="19E42BAB" w14:textId="01FB89B0" w:rsidR="009B6721" w:rsidRPr="0092053E"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ins w:id="249" w:author="Soopramanien, Didier" w:date="2019-04-02T18:56:00Z">
        <w:r w:rsidR="002D3ECC">
          <w:rPr>
            <w:rFonts w:cs="Times New Roman"/>
            <w:sz w:val="22"/>
          </w:rPr>
          <w:t xml:space="preserve"> method</w:t>
        </w:r>
      </w:ins>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del w:id="250" w:author="Soopramanien, Didier" w:date="2019-04-02T18:56:00Z">
        <w:r w:rsidRPr="0092053E" w:rsidDel="002D3ECC">
          <w:rPr>
            <w:rFonts w:cs="Times New Roman"/>
            <w:sz w:val="22"/>
          </w:rPr>
          <w:delText xml:space="preserve">method </w:delText>
        </w:r>
      </w:del>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AF2B19" w:rsidRPr="0092053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AF2B19" w:rsidRPr="0092053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AF2B19" w:rsidRPr="0092053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ins w:id="251" w:author="Soopramanien, Didier" w:date="2019-04-02T18:56:00Z">
        <w:r w:rsidR="002D3ECC">
          <w:rPr>
            <w:rFonts w:cs="Times New Roman"/>
            <w:sz w:val="22"/>
          </w:rPr>
          <w:t>predominatly</w:t>
        </w:r>
      </w:ins>
      <w:del w:id="252" w:author="Soopramanien, Didier" w:date="2019-04-02T18:56:00Z">
        <w:r w:rsidR="001A2E41" w:rsidRPr="0092053E" w:rsidDel="002D3ECC">
          <w:rPr>
            <w:rFonts w:cs="Times New Roman"/>
            <w:sz w:val="22"/>
          </w:rPr>
          <w:delText>mostly</w:delText>
        </w:r>
      </w:del>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r w:rsidR="00820026"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00820026" w:rsidRPr="0092053E">
        <w:rPr>
          <w:rFonts w:cs="Times New Roman"/>
          <w:sz w:val="22"/>
        </w:rPr>
        <w:t>the Estimation Window Combining (EWC)</w:t>
      </w:r>
      <w:del w:id="253" w:author="Soopramanien, Didier" w:date="2019-04-02T18:56:00Z">
        <w:r w:rsidR="00820026" w:rsidRPr="0092053E" w:rsidDel="002D3ECC">
          <w:rPr>
            <w:rFonts w:cs="Times New Roman"/>
            <w:sz w:val="22"/>
          </w:rPr>
          <w:delText xml:space="preserve"> method</w:delText>
        </w:r>
      </w:del>
      <w:r w:rsidR="00820026" w:rsidRPr="0092053E">
        <w:rPr>
          <w:rFonts w:cs="Times New Roman"/>
          <w:sz w:val="22"/>
        </w:rPr>
        <w:t xml:space="preserve"> which </w:t>
      </w:r>
      <w:r w:rsidR="00971633" w:rsidRPr="0092053E">
        <w:rPr>
          <w:rFonts w:cs="Times New Roman"/>
          <w:sz w:val="22"/>
        </w:rPr>
        <w:t>combine</w:t>
      </w:r>
      <w:r w:rsidR="00820026"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00820026"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00820026" w:rsidRPr="0092053E">
        <w:rPr>
          <w:rFonts w:cs="Times New Roman"/>
          <w:sz w:val="22"/>
        </w:rPr>
        <w:t xml:space="preserve"> equal weights</w:t>
      </w:r>
      <w:r w:rsidR="00A40EE6" w:rsidRPr="0092053E">
        <w:rPr>
          <w:rFonts w:cs="Times New Roman"/>
          <w:sz w:val="22"/>
        </w:rPr>
        <w:t xml:space="preserve">, which </w:t>
      </w:r>
      <w:r w:rsidR="00820026" w:rsidRPr="0092053E">
        <w:rPr>
          <w:rFonts w:cs="Times New Roman"/>
          <w:sz w:val="22"/>
        </w:rPr>
        <w:t>has been found effective and easy to implement</w:t>
      </w:r>
      <w:r w:rsidR="00E6070C" w:rsidRPr="0092053E">
        <w:rPr>
          <w:rFonts w:cs="Times New Roman"/>
          <w:sz w:val="22"/>
        </w:rPr>
        <w:t xml:space="preserve"> </w:t>
      </w:r>
      <w:r w:rsidR="00820026"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820026" w:rsidRPr="0092053E">
        <w:rPr>
          <w:rFonts w:cs="Times New Roman"/>
          <w:sz w:val="22"/>
        </w:rPr>
      </w:r>
      <w:r w:rsidR="00820026" w:rsidRPr="0092053E">
        <w:rPr>
          <w:rFonts w:cs="Times New Roman"/>
          <w:sz w:val="22"/>
        </w:rPr>
        <w:fldChar w:fldCharType="separate"/>
      </w:r>
      <w:r w:rsidR="00AF2B19" w:rsidRPr="0092053E">
        <w:rPr>
          <w:rFonts w:cs="Times New Roman"/>
          <w:noProof/>
          <w:sz w:val="22"/>
        </w:rPr>
        <w:t>(Clements &amp; Hendry, 1998; Dekker, van Donselaar, &amp; Ouwehand, 2004; Fildes &amp; Stekler, 2002; Pesaran et al., 2009)</w:t>
      </w:r>
      <w:r w:rsidR="00820026" w:rsidRPr="0092053E">
        <w:rPr>
          <w:rFonts w:cs="Times New Roman"/>
          <w:sz w:val="22"/>
        </w:rPr>
        <w:fldChar w:fldCharType="end"/>
      </w:r>
      <w:r w:rsidR="00820026"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0A08C3" w:rsidRPr="0092053E">
        <w:rPr>
          <w:rFonts w:cs="Times New Roman"/>
          <w:sz w:val="22"/>
        </w:rPr>
        <w:t xml:space="preserve"> demonstrated i</w:t>
      </w:r>
      <w:r w:rsidR="00D70261" w:rsidRPr="0092053E">
        <w:rPr>
          <w:rFonts w:cs="Times New Roman"/>
          <w:sz w:val="22"/>
        </w:rPr>
        <w:t>n equation (1)</w:t>
      </w:r>
      <w:r w:rsidR="00820026" w:rsidRPr="0092053E">
        <w:rPr>
          <w:rFonts w:cs="Times New Roman"/>
          <w:sz w:val="22"/>
        </w:rPr>
        <w:t xml:space="preserve">, we may estimate the model using the most recent </w:t>
      </w:r>
      <m:oMath>
        <m:r>
          <w:rPr>
            <w:rFonts w:ascii="Cambria Math" w:hAnsi="Cambria Math" w:cs="Times New Roman"/>
            <w:sz w:val="22"/>
          </w:rPr>
          <m:t>ω</m:t>
        </m:r>
      </m:oMath>
      <w:r w:rsidR="00820026" w:rsidRPr="0092053E">
        <w:rPr>
          <w:rFonts w:cs="Times New Roman"/>
          <w:sz w:val="22"/>
        </w:rPr>
        <w:t xml:space="preserve"> observations to generate the first set of forecast</w:t>
      </w:r>
      <w:r w:rsidR="00D70261"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820026"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00820026" w:rsidRPr="0092053E">
        <w:rPr>
          <w:rFonts w:cs="Times New Roman"/>
          <w:sz w:val="22"/>
        </w:rPr>
        <w:t xml:space="preserve">. The value of </w:t>
      </w:r>
      <m:oMath>
        <m:r>
          <w:rPr>
            <w:rFonts w:ascii="Cambria Math" w:hAnsi="Cambria Math" w:cs="Times New Roman"/>
            <w:sz w:val="22"/>
          </w:rPr>
          <m:t>ω</m:t>
        </m:r>
      </m:oMath>
      <w:r w:rsidR="00820026" w:rsidRPr="0092053E">
        <w:rPr>
          <w:rFonts w:cs="Times New Roman"/>
          <w:sz w:val="22"/>
        </w:rPr>
        <w:t xml:space="preserve"> can be arbitraril</w:t>
      </w:r>
      <w:r w:rsidR="000A08C3" w:rsidRPr="0092053E">
        <w:rPr>
          <w:rFonts w:cs="Times New Roman"/>
          <w:sz w:val="22"/>
        </w:rPr>
        <w:t>y</w:t>
      </w:r>
      <w:r w:rsidR="00820026" w:rsidRPr="0092053E">
        <w:rPr>
          <w:rFonts w:cs="Times New Roman"/>
          <w:sz w:val="22"/>
        </w:rPr>
        <w:t xml:space="preserve"> chosen </w:t>
      </w:r>
      <w:r w:rsidR="0034789D" w:rsidRPr="0092053E">
        <w:rPr>
          <w:rFonts w:cs="Times New Roman"/>
          <w:sz w:val="22"/>
        </w:rPr>
        <w:t xml:space="preserve">provided that </w:t>
      </w:r>
      <w:r w:rsidR="00820026"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00820026"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00820026"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00820026"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00820026"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974C7C"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7777777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36590AF6"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del w:id="254" w:author="Soopramanien, Didier" w:date="2019-04-02T18:57:00Z">
        <w:r w:rsidR="00531F6A" w:rsidRPr="0092053E" w:rsidDel="002D3ECC">
          <w:rPr>
            <w:rFonts w:cs="Times New Roman"/>
            <w:sz w:val="22"/>
          </w:rPr>
          <w:delText>analytically</w:delText>
        </w:r>
        <w:r w:rsidR="001B17C9" w:rsidRPr="0092053E" w:rsidDel="002D3ECC">
          <w:rPr>
            <w:rFonts w:cs="Times New Roman"/>
            <w:sz w:val="22"/>
          </w:rPr>
          <w:delText xml:space="preserve"> </w:delText>
        </w:r>
      </w:del>
      <w:ins w:id="255" w:author="Soopramanien, Didier" w:date="2019-04-02T18:57:00Z">
        <w:del w:id="256" w:author="tao huang" w:date="2019-04-03T12:25:00Z">
          <w:r w:rsidR="002D3ECC" w:rsidDel="003F3125">
            <w:rPr>
              <w:rFonts w:cs="Times New Roman"/>
              <w:sz w:val="22"/>
            </w:rPr>
            <w:delText>empirically</w:delText>
          </w:r>
          <w:r w:rsidR="002D3ECC" w:rsidRPr="0092053E" w:rsidDel="003F3125">
            <w:rPr>
              <w:rFonts w:cs="Times New Roman"/>
              <w:sz w:val="22"/>
            </w:rPr>
            <w:delText xml:space="preserve"> </w:delText>
          </w:r>
        </w:del>
      </w:ins>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r w:rsidR="00C229B5" w:rsidRPr="0092053E">
        <w:rPr>
          <w:sz w:val="22"/>
        </w:rPr>
        <w:t>taking</w:t>
      </w:r>
      <w:r w:rsidR="008C4B2B" w:rsidRPr="0092053E">
        <w:rPr>
          <w:sz w:val="22"/>
        </w:rPr>
        <w:t xml:space="preserve"> 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09F87BB5"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effective in</w:t>
      </w:r>
      <w:del w:id="257" w:author="Soopramanien, Didier" w:date="2019-04-02T18:57:00Z">
        <w:r w:rsidR="0042108B" w:rsidRPr="0092053E" w:rsidDel="002D3ECC">
          <w:rPr>
            <w:rFonts w:cs="Times New Roman"/>
            <w:sz w:val="22"/>
          </w:rPr>
          <w:delText xml:space="preserve"> some</w:delText>
        </w:r>
      </w:del>
      <w:r w:rsidR="0042108B" w:rsidRPr="0092053E">
        <w:rPr>
          <w:rFonts w:cs="Times New Roman"/>
          <w:sz w:val="22"/>
        </w:rPr>
        <w:t xml:space="preserve">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wage, unemployment, and CPI inflation</w:t>
      </w:r>
      <w:r w:rsidR="00F96787">
        <w:rPr>
          <w:rFonts w:cs="Times New Roman"/>
          <w:sz w:val="22"/>
        </w:rPr>
        <w:t>,</w:t>
      </w:r>
      <w:r w:rsidR="00CC5180" w:rsidRPr="0092053E">
        <w:rPr>
          <w:rFonts w:cs="Times New Roman"/>
          <w:sz w:val="22"/>
        </w:rPr>
        <w:t xml:space="preserve"> </w:t>
      </w:r>
      <w:r w:rsidR="00CC5180" w:rsidRPr="00F96787">
        <w:rPr>
          <w:rFonts w:cs="Times New Roman"/>
          <w:noProof/>
          <w:sz w:val="22"/>
        </w:rPr>
        <w:t>etc</w:t>
      </w:r>
      <w:r w:rsidR="00CC5180" w:rsidRPr="0092053E">
        <w:rPr>
          <w:rFonts w:cs="Times New Roman"/>
          <w:sz w:val="22"/>
        </w:rPr>
        <w:t xml:space="preserve">. </w:t>
      </w:r>
      <w:r w:rsidR="008023F3" w:rsidRPr="0092053E">
        <w:rPr>
          <w:rFonts w:cs="Times New Roman"/>
          <w:sz w:val="22"/>
        </w:rPr>
        <w:fldChar w:fldCharType="begin"/>
      </w:r>
      <w:r w:rsidR="00AF2B19" w:rsidRPr="0092053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AF2B19" w:rsidRPr="0092053E">
        <w:rPr>
          <w:rFonts w:cs="Times New Roman"/>
          <w:noProof/>
          <w:sz w:val="22"/>
        </w:rPr>
        <w:t>(e.g., Clark &amp; McCracken, 2007; Clements &amp; Hendry, 1996)</w:t>
      </w:r>
      <w:r w:rsidR="008023F3" w:rsidRPr="0092053E">
        <w:rPr>
          <w:rFonts w:cs="Times New Roman"/>
          <w:sz w:val="22"/>
        </w:rPr>
        <w:fldChar w:fldCharType="end"/>
      </w:r>
      <w:r w:rsidRPr="0092053E">
        <w:rPr>
          <w:rFonts w:cs="Times New Roman"/>
          <w:sz w:val="22"/>
        </w:rPr>
        <w:t>, and t</w:t>
      </w:r>
      <w:r w:rsidR="004B3164" w:rsidRPr="0092053E">
        <w:rPr>
          <w:rFonts w:cs="Times New Roman"/>
          <w:sz w:val="22"/>
        </w:rPr>
        <w:t xml:space="preserve">he EWC method has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etc.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AF2B19" w:rsidRPr="0092053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ins w:id="258" w:author="Soopramanien, Didier" w:date="2019-04-02T18:59:00Z">
        <w:r w:rsidR="00A20DD6">
          <w:rPr>
            <w:sz w:val="22"/>
          </w:rPr>
          <w:t xml:space="preserve">in the case </w:t>
        </w:r>
        <w:r w:rsidR="00A20DD6" w:rsidRPr="00D403A4">
          <w:rPr>
            <w:noProof/>
            <w:sz w:val="22"/>
            <w:rPrChange w:id="259" w:author="tao huang" w:date="2019-04-03T13:07:00Z">
              <w:rPr>
                <w:noProof/>
                <w:sz w:val="22"/>
              </w:rPr>
            </w:rPrChange>
          </w:rPr>
          <w:t>of</w:t>
        </w:r>
      </w:ins>
      <w:del w:id="260" w:author="Soopramanien, Didier" w:date="2019-04-02T18:59:00Z">
        <w:r w:rsidR="0042108B" w:rsidRPr="00D403A4" w:rsidDel="00A20DD6">
          <w:rPr>
            <w:noProof/>
            <w:sz w:val="22"/>
            <w:rPrChange w:id="261" w:author="tao huang" w:date="2019-04-03T13:07:00Z">
              <w:rPr>
                <w:noProof/>
                <w:sz w:val="22"/>
              </w:rPr>
            </w:rPrChange>
          </w:rPr>
          <w:delText>f</w:delText>
        </w:r>
        <w:r w:rsidRPr="00D403A4" w:rsidDel="00A20DD6">
          <w:rPr>
            <w:noProof/>
            <w:sz w:val="22"/>
            <w:rPrChange w:id="262" w:author="tao huang" w:date="2019-04-03T13:07:00Z">
              <w:rPr>
                <w:noProof/>
                <w:sz w:val="22"/>
              </w:rPr>
            </w:rPrChange>
          </w:rPr>
          <w:delText>or</w:delText>
        </w:r>
      </w:del>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ins w:id="263" w:author="Soopramanien, Didier" w:date="2019-04-02T18:58:00Z">
        <w:r w:rsidR="002D3ECC">
          <w:rPr>
            <w:sz w:val="22"/>
          </w:rPr>
          <w:t xml:space="preserve">we </w:t>
        </w:r>
      </w:ins>
      <w:r w:rsidR="00664D69" w:rsidRPr="0092053E">
        <w:rPr>
          <w:sz w:val="22"/>
        </w:rPr>
        <w:t>account</w:t>
      </w:r>
      <w:del w:id="264" w:author="Soopramanien, Didier" w:date="2019-04-02T18:58:00Z">
        <w:r w:rsidR="00664D69" w:rsidRPr="0092053E" w:rsidDel="002D3ECC">
          <w:rPr>
            <w:sz w:val="22"/>
          </w:rPr>
          <w:delText>ing</w:delText>
        </w:r>
      </w:del>
      <w:r w:rsidR="00664D69" w:rsidRPr="0092053E">
        <w:rPr>
          <w:sz w:val="22"/>
        </w:rPr>
        <w:t xml:space="preserve"> for structural change and </w:t>
      </w:r>
      <w:del w:id="265" w:author="Soopramanien, Didier" w:date="2019-04-02T18:58:00Z">
        <w:r w:rsidR="00664D69" w:rsidRPr="00D403A4" w:rsidDel="002D3ECC">
          <w:rPr>
            <w:noProof/>
            <w:sz w:val="22"/>
            <w:rPrChange w:id="266" w:author="tao huang" w:date="2019-04-03T13:09:00Z">
              <w:rPr>
                <w:noProof/>
                <w:sz w:val="22"/>
              </w:rPr>
            </w:rPrChange>
          </w:rPr>
          <w:delText xml:space="preserve">which </w:delText>
        </w:r>
      </w:del>
      <w:ins w:id="267" w:author="Soopramanien, Didier" w:date="2019-04-02T18:58:00Z">
        <w:del w:id="268" w:author="tao huang" w:date="2019-04-03T13:09:00Z">
          <w:r w:rsidR="002D3ECC" w:rsidRPr="00D403A4" w:rsidDel="00D403A4">
            <w:rPr>
              <w:noProof/>
              <w:sz w:val="22"/>
              <w:rPrChange w:id="269" w:author="tao huang" w:date="2019-04-03T13:09:00Z">
                <w:rPr>
                  <w:noProof/>
                  <w:sz w:val="22"/>
                </w:rPr>
              </w:rPrChange>
            </w:rPr>
            <w:delText>w</w:delText>
          </w:r>
        </w:del>
      </w:ins>
      <w:ins w:id="270" w:author="tao huang" w:date="2019-04-03T13:09:00Z">
        <w:r w:rsidR="00D403A4">
          <w:rPr>
            <w:noProof/>
            <w:sz w:val="22"/>
          </w:rPr>
          <w:t xml:space="preserve">which </w:t>
        </w:r>
      </w:ins>
      <w:ins w:id="271" w:author="Soopramanien, Didier" w:date="2019-04-02T18:58:00Z">
        <w:del w:id="272" w:author="tao huang" w:date="2019-04-03T13:09:00Z">
          <w:r w:rsidR="002D3ECC" w:rsidRPr="00D403A4" w:rsidDel="00D403A4">
            <w:rPr>
              <w:noProof/>
              <w:sz w:val="22"/>
              <w:rPrChange w:id="273" w:author="tao huang" w:date="2019-04-03T13:09:00Z">
                <w:rPr>
                  <w:noProof/>
                  <w:sz w:val="22"/>
                </w:rPr>
              </w:rPrChange>
            </w:rPr>
            <w:delText>hich</w:delText>
          </w:r>
          <w:r w:rsidR="002D3ECC" w:rsidDel="00D403A4">
            <w:rPr>
              <w:sz w:val="22"/>
            </w:rPr>
            <w:delText xml:space="preserve"> </w:delText>
          </w:r>
        </w:del>
        <w:r w:rsidR="002D3ECC" w:rsidRPr="00D403A4">
          <w:rPr>
            <w:noProof/>
            <w:sz w:val="22"/>
            <w:rPrChange w:id="274" w:author="tao huang" w:date="2019-04-03T13:07:00Z">
              <w:rPr>
                <w:noProof/>
                <w:sz w:val="22"/>
              </w:rPr>
            </w:rPrChange>
          </w:rPr>
          <w:t>o</w:t>
        </w:r>
      </w:ins>
      <w:del w:id="275" w:author="Soopramanien, Didier" w:date="2019-04-02T18:58:00Z">
        <w:r w:rsidR="00664D69" w:rsidRPr="00D403A4" w:rsidDel="002D3ECC">
          <w:rPr>
            <w:noProof/>
            <w:sz w:val="22"/>
            <w:rPrChange w:id="276" w:author="tao huang" w:date="2019-04-03T13:07:00Z">
              <w:rPr>
                <w:noProof/>
                <w:sz w:val="22"/>
              </w:rPr>
            </w:rPrChange>
          </w:rPr>
          <w:delText>o</w:delText>
        </w:r>
      </w:del>
      <w:r w:rsidR="00664D69" w:rsidRPr="00D403A4">
        <w:rPr>
          <w:noProof/>
          <w:sz w:val="22"/>
          <w:rPrChange w:id="277" w:author="tao huang" w:date="2019-04-03T13:07:00Z">
            <w:rPr>
              <w:noProof/>
              <w:sz w:val="22"/>
            </w:rPr>
          </w:rPrChange>
        </w:rPr>
        <w:t>f</w:t>
      </w:r>
      <w:r w:rsidR="00664D69" w:rsidRPr="0092053E">
        <w:rPr>
          <w:sz w:val="22"/>
        </w:rPr>
        <w:t xml:space="preserve"> the two methods</w:t>
      </w:r>
      <w:ins w:id="278" w:author="tao huang" w:date="2019-04-03T13:08:00Z">
        <w:r w:rsidR="00D403A4">
          <w:rPr>
            <w:sz w:val="22"/>
          </w:rPr>
          <w:t xml:space="preserve"> (i.e., </w:t>
        </w:r>
      </w:ins>
      <w:ins w:id="279" w:author="Soopramanien, Didier" w:date="2019-04-02T18:59:00Z">
        <w:del w:id="280" w:author="tao huang" w:date="2019-04-03T13:08:00Z">
          <w:r w:rsidR="00A20DD6" w:rsidDel="00D403A4">
            <w:rPr>
              <w:sz w:val="22"/>
            </w:rPr>
            <w:delText>-</w:delText>
          </w:r>
        </w:del>
      </w:ins>
      <w:del w:id="281" w:author="Soopramanien, Didier" w:date="2019-04-02T18:59:00Z">
        <w:r w:rsidR="00664D69" w:rsidRPr="0092053E" w:rsidDel="00A20DD6">
          <w:rPr>
            <w:sz w:val="22"/>
          </w:rPr>
          <w:delText xml:space="preserve">, </w:delText>
        </w:r>
      </w:del>
      <w:r w:rsidR="00664D69" w:rsidRPr="0092053E">
        <w:rPr>
          <w:sz w:val="22"/>
        </w:rPr>
        <w:t>the IC method</w:t>
      </w:r>
      <w:ins w:id="282" w:author="tao huang" w:date="2019-04-03T13:09:00Z">
        <w:r w:rsidR="00D403A4">
          <w:rPr>
            <w:sz w:val="22"/>
          </w:rPr>
          <w:t>,</w:t>
        </w:r>
      </w:ins>
      <w:r w:rsidR="00664D69" w:rsidRPr="0092053E">
        <w:rPr>
          <w:sz w:val="22"/>
        </w:rPr>
        <w:t xml:space="preserve"> </w:t>
      </w:r>
      <w:r w:rsidR="00664D69" w:rsidRPr="00D403A4">
        <w:rPr>
          <w:noProof/>
          <w:sz w:val="22"/>
          <w:rPrChange w:id="283" w:author="tao huang" w:date="2019-04-03T13:09:00Z">
            <w:rPr>
              <w:noProof/>
              <w:sz w:val="22"/>
            </w:rPr>
          </w:rPrChange>
        </w:rPr>
        <w:t>and</w:t>
      </w:r>
      <w:ins w:id="284" w:author="tao huang" w:date="2019-04-03T13:08:00Z">
        <w:r w:rsidR="00D403A4" w:rsidRPr="00D403A4">
          <w:rPr>
            <w:noProof/>
            <w:sz w:val="22"/>
            <w:rPrChange w:id="285" w:author="tao huang" w:date="2019-04-03T13:08:00Z">
              <w:rPr>
                <w:noProof/>
                <w:sz w:val="22"/>
                <w:u w:val="thick" w:color="F23452"/>
              </w:rPr>
            </w:rPrChange>
          </w:rPr>
          <w:t>/or</w:t>
        </w:r>
      </w:ins>
      <w:r w:rsidR="00664D69" w:rsidRPr="0092053E">
        <w:rPr>
          <w:sz w:val="22"/>
        </w:rPr>
        <w:t xml:space="preserve"> the EWC method</w:t>
      </w:r>
      <w:ins w:id="286" w:author="tao huang" w:date="2019-04-03T13:08:00Z">
        <w:r w:rsidR="00D403A4">
          <w:rPr>
            <w:sz w:val="22"/>
          </w:rPr>
          <w:t>)</w:t>
        </w:r>
      </w:ins>
      <w:ins w:id="287" w:author="Soopramanien, Didier" w:date="2019-04-02T18:59:00Z">
        <w:del w:id="288" w:author="tao huang" w:date="2019-04-03T13:08:00Z">
          <w:r w:rsidR="00A20DD6" w:rsidDel="00D403A4">
            <w:rPr>
              <w:sz w:val="22"/>
            </w:rPr>
            <w:delText>-</w:delText>
          </w:r>
        </w:del>
      </w:ins>
      <w:del w:id="289" w:author="Soopramanien, Didier" w:date="2019-04-02T18:59:00Z">
        <w:r w:rsidR="00664D69" w:rsidRPr="0092053E" w:rsidDel="00A20DD6">
          <w:rPr>
            <w:sz w:val="22"/>
          </w:rPr>
          <w:delText>,</w:delText>
        </w:r>
      </w:del>
      <w:del w:id="290" w:author="tao huang" w:date="2019-04-03T13:08:00Z">
        <w:r w:rsidR="00664D69" w:rsidRPr="0092053E" w:rsidDel="00D403A4">
          <w:rPr>
            <w:sz w:val="22"/>
          </w:rPr>
          <w:delText xml:space="preserve"> </w:delText>
        </w:r>
      </w:del>
      <w:ins w:id="291" w:author="tao huang" w:date="2019-04-03T13:08:00Z">
        <w:r w:rsidR="00D403A4">
          <w:rPr>
            <w:sz w:val="22"/>
          </w:rPr>
          <w:t xml:space="preserve"> </w:t>
        </w:r>
      </w:ins>
      <w:ins w:id="292" w:author="Soopramanien, Didier" w:date="2019-04-02T18:58:00Z">
        <w:r w:rsidR="002D3ECC" w:rsidRPr="00D403A4">
          <w:rPr>
            <w:noProof/>
            <w:sz w:val="22"/>
            <w:rPrChange w:id="293" w:author="tao huang" w:date="2019-04-03T13:07:00Z">
              <w:rPr>
                <w:noProof/>
                <w:sz w:val="22"/>
              </w:rPr>
            </w:rPrChange>
          </w:rPr>
          <w:t>w</w:t>
        </w:r>
      </w:ins>
      <w:del w:id="294" w:author="Soopramanien, Didier" w:date="2019-04-02T18:58:00Z">
        <w:r w:rsidR="00664D69" w:rsidRPr="00D403A4" w:rsidDel="002D3ECC">
          <w:rPr>
            <w:noProof/>
            <w:sz w:val="22"/>
            <w:rPrChange w:id="295" w:author="tao huang" w:date="2019-04-03T13:07:00Z">
              <w:rPr>
                <w:noProof/>
                <w:sz w:val="22"/>
              </w:rPr>
            </w:rPrChange>
          </w:rPr>
          <w:delText>c</w:delText>
        </w:r>
      </w:del>
      <w:r w:rsidR="00664D69" w:rsidRPr="00D403A4">
        <w:rPr>
          <w:noProof/>
          <w:sz w:val="22"/>
          <w:rPrChange w:id="296" w:author="tao huang" w:date="2019-04-03T13:07:00Z">
            <w:rPr>
              <w:noProof/>
              <w:sz w:val="22"/>
            </w:rPr>
          </w:rPrChange>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ins w:id="297" w:author="Soopramanien, Didier" w:date="2019-04-02T19:00:00Z">
        <w:r w:rsidR="00A20DD6" w:rsidRPr="00D403A4">
          <w:rPr>
            <w:noProof/>
            <w:sz w:val="22"/>
            <w:rPrChange w:id="298" w:author="tao huang" w:date="2019-04-03T13:07:00Z">
              <w:rPr>
                <w:noProof/>
                <w:sz w:val="22"/>
              </w:rPr>
            </w:rPrChange>
          </w:rPr>
          <w:t>remain</w:t>
        </w:r>
      </w:ins>
      <w:del w:id="299" w:author="Soopramanien, Didier" w:date="2019-04-02T18:59:00Z">
        <w:r w:rsidR="00664D69" w:rsidRPr="00D403A4" w:rsidDel="002D3ECC">
          <w:rPr>
            <w:noProof/>
            <w:sz w:val="22"/>
            <w:rPrChange w:id="300" w:author="tao huang" w:date="2019-04-03T13:07:00Z">
              <w:rPr>
                <w:noProof/>
                <w:sz w:val="22"/>
              </w:rPr>
            </w:rPrChange>
          </w:rPr>
          <w:delText>becomes</w:delText>
        </w:r>
      </w:del>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27B00FB5"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ins w:id="301" w:author="Soopramanien, Didier" w:date="2019-04-02T19:00:00Z">
        <w:r w:rsidR="00A20DD6">
          <w:rPr>
            <w:rFonts w:cs="Times New Roman"/>
            <w:sz w:val="22"/>
          </w:rPr>
          <w:t xml:space="preserve">which is publicly </w:t>
        </w:r>
      </w:ins>
      <w:del w:id="302" w:author="Soopramanien, Didier" w:date="2019-04-02T19:00:00Z">
        <w:r w:rsidR="00A240CD" w:rsidRPr="0092053E" w:rsidDel="00A20DD6">
          <w:rPr>
            <w:rFonts w:cs="Times New Roman"/>
            <w:sz w:val="22"/>
          </w:rPr>
          <w:delText xml:space="preserve">made </w:delText>
        </w:r>
      </w:del>
      <w:r w:rsidR="00A240CD" w:rsidRPr="0092053E">
        <w:rPr>
          <w:rFonts w:cs="Times New Roman"/>
          <w:sz w:val="22"/>
        </w:rPr>
        <w:t>available</w:t>
      </w:r>
      <w:r w:rsidR="00C64395" w:rsidRPr="0092053E">
        <w:rPr>
          <w:rFonts w:cs="Times New Roman"/>
          <w:sz w:val="22"/>
        </w:rPr>
        <w:t xml:space="preserve"> </w:t>
      </w:r>
      <w:ins w:id="303" w:author="Soopramanien, Didier" w:date="2019-04-02T19:00:00Z">
        <w:r w:rsidR="00A20DD6" w:rsidRPr="00D403A4">
          <w:rPr>
            <w:rFonts w:cs="Times New Roman"/>
            <w:noProof/>
            <w:sz w:val="22"/>
            <w:rPrChange w:id="304" w:author="tao huang" w:date="2019-04-03T13:09:00Z">
              <w:rPr>
                <w:rFonts w:cs="Times New Roman"/>
                <w:noProof/>
                <w:sz w:val="22"/>
              </w:rPr>
            </w:rPrChange>
          </w:rPr>
          <w:t>from</w:t>
        </w:r>
      </w:ins>
      <w:del w:id="305" w:author="Soopramanien, Didier" w:date="2019-04-02T19:00:00Z">
        <w:r w:rsidR="00971633" w:rsidRPr="00D403A4" w:rsidDel="00A20DD6">
          <w:rPr>
            <w:rFonts w:cs="Times New Roman"/>
            <w:noProof/>
            <w:sz w:val="22"/>
            <w:rPrChange w:id="306" w:author="tao huang" w:date="2019-04-03T13:09:00Z">
              <w:rPr>
                <w:rFonts w:cs="Times New Roman"/>
                <w:noProof/>
                <w:sz w:val="22"/>
              </w:rPr>
            </w:rPrChange>
          </w:rPr>
          <w:delText>by</w:delText>
        </w:r>
      </w:del>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AF2B19" w:rsidRPr="0092053E">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Bronnenberg et al. (2008)</w:t>
      </w:r>
      <w:r w:rsidR="00971633" w:rsidRPr="0092053E">
        <w:rPr>
          <w:rFonts w:cs="Times New Roman"/>
          <w:sz w:val="22"/>
        </w:rPr>
        <w:fldChar w:fldCharType="end"/>
      </w:r>
      <w:r w:rsidR="00971633" w:rsidRPr="0092053E">
        <w:rPr>
          <w:rFonts w:cs="Times New Roman"/>
          <w:sz w:val="22"/>
        </w:rPr>
        <w:t xml:space="preserve">. The dataset contains weekly data at 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 xml:space="preserve">. We initially </w:t>
      </w:r>
      <w:r w:rsidR="00FF429B" w:rsidRPr="0092053E">
        <w:rPr>
          <w:rFonts w:cs="Times New Roman"/>
          <w:sz w:val="22"/>
        </w:rPr>
        <w:t>evaluate the forecasting performance of various models</w:t>
      </w:r>
      <w:r w:rsidR="00971633" w:rsidRPr="0092053E">
        <w:rPr>
          <w:rFonts w:cs="Times New Roman"/>
          <w:sz w:val="22"/>
        </w:rPr>
        <w:t xml:space="preserve"> </w:t>
      </w:r>
      <w:r w:rsidR="00971633" w:rsidRPr="0092053E">
        <w:rPr>
          <w:rFonts w:cs="Times New Roman"/>
          <w:sz w:val="22"/>
        </w:rPr>
        <w:lastRenderedPageBreak/>
        <w:t xml:space="preserve">based on </w:t>
      </w:r>
      <w:r w:rsidR="00971633" w:rsidRPr="00D403A4">
        <w:rPr>
          <w:rFonts w:cs="Times New Roman"/>
          <w:noProof/>
          <w:sz w:val="22"/>
          <w:rPrChange w:id="307" w:author="tao huang" w:date="2019-04-03T13:09:00Z">
            <w:rPr>
              <w:rFonts w:cs="Times New Roman"/>
              <w:noProof/>
              <w:sz w:val="22"/>
            </w:rPr>
          </w:rPrChange>
        </w:rPr>
        <w:t>1831</w:t>
      </w:r>
      <w:r w:rsidR="00971633" w:rsidRPr="0092053E">
        <w:rPr>
          <w:rFonts w:cs="Times New Roman"/>
          <w:sz w:val="22"/>
        </w:rPr>
        <w:t xml:space="preserve"> SKU’s for 28 product categories from 28 different stores. </w:t>
      </w:r>
      <w:r w:rsidR="00780B23" w:rsidRPr="0092053E">
        <w:rPr>
          <w:rFonts w:cs="Times New Roman"/>
          <w:sz w:val="22"/>
        </w:rPr>
        <w:t>We select the SKU’s for the same category from the same store, and w</w:t>
      </w:r>
      <w:r w:rsidR="00C73407" w:rsidRPr="0092053E">
        <w:rPr>
          <w:rFonts w:cs="Times New Roman"/>
          <w:sz w:val="22"/>
        </w:rPr>
        <w:t>e select the SKU</w:t>
      </w:r>
      <w:r w:rsidR="00F47969" w:rsidRPr="0092053E">
        <w:rPr>
          <w:rFonts w:cs="Times New Roman"/>
          <w:sz w:val="22"/>
        </w:rPr>
        <w:t>’</w:t>
      </w:r>
      <w:r w:rsidR="00C73407" w:rsidRPr="0092053E">
        <w:rPr>
          <w:rFonts w:cs="Times New Roman"/>
          <w:sz w:val="22"/>
        </w:rPr>
        <w:t>s 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SKU’s 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w:t>
      </w:r>
      <w:r w:rsidR="00972F62" w:rsidRPr="0092053E">
        <w:rPr>
          <w:rFonts w:cs="Times New Roman"/>
          <w:sz w:val="22"/>
        </w:rPr>
        <w:t xml:space="preserve">the </w:t>
      </w:r>
      <w:r w:rsidR="00971633" w:rsidRPr="0092053E">
        <w:rPr>
          <w:rFonts w:cs="Times New Roman"/>
          <w:sz w:val="22"/>
        </w:rPr>
        <w:t>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of the focal product, as well as calendar events (e.g., Halloween, Thanksgiving, and Christmas</w:t>
      </w:r>
      <w:r w:rsidR="00941EFB" w:rsidRPr="0092053E">
        <w:rPr>
          <w:rFonts w:cs="Times New Roman"/>
          <w:sz w:val="22"/>
        </w:rPr>
        <w:t>,</w:t>
      </w:r>
      <w:r w:rsidR="00971633" w:rsidRPr="0092053E">
        <w:rPr>
          <w:rFonts w:cs="Times New Roman"/>
          <w:sz w:val="22"/>
        </w:rPr>
        <w:t xml:space="preserve"> </w:t>
      </w:r>
      <w:r w:rsidR="00971633" w:rsidRPr="0092053E">
        <w:rPr>
          <w:rFonts w:cs="Times New Roman"/>
          <w:noProof/>
          <w:sz w:val="22"/>
        </w:rPr>
        <w:t>etc.</w:t>
      </w:r>
      <w:r w:rsidR="00971633" w:rsidRPr="0092053E">
        <w:rPr>
          <w:rFonts w:cs="Times New Roman"/>
          <w:sz w:val="22"/>
        </w:rPr>
        <w:t>).</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308"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Number of SKU's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Cigarette</w:t>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308"/>
    <w:p w14:paraId="1F6D2F06" w14:textId="4C25D553"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Sales mean represents the average unit sales for all the SKU’s 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3A9214AA" w14:textId="3CDF758A" w:rsidR="00971633" w:rsidRPr="0092053E" w:rsidDel="00A20DD6" w:rsidRDefault="00971633" w:rsidP="00971633">
      <w:pPr>
        <w:shd w:val="clear" w:color="auto" w:fill="FFFFFF" w:themeFill="background1"/>
        <w:spacing w:after="0" w:line="360" w:lineRule="auto"/>
        <w:rPr>
          <w:del w:id="309" w:author="Soopramanien, Didier" w:date="2019-04-02T19:01:00Z"/>
          <w:rFonts w:cs="Times New Roman"/>
          <w:sz w:val="22"/>
        </w:rPr>
      </w:pPr>
      <w:del w:id="310" w:author="Soopramanien, Didier" w:date="2019-04-02T19:01:00Z">
        <w:r w:rsidRPr="0092053E" w:rsidDel="00A20DD6">
          <w:rPr>
            <w:rFonts w:cs="Times New Roman"/>
            <w:sz w:val="22"/>
          </w:rPr>
          <w:delText xml:space="preserve"> </w:delText>
        </w:r>
      </w:del>
    </w:p>
    <w:p w14:paraId="6B2B1D14" w14:textId="64D340D4" w:rsidR="00851E61" w:rsidRPr="0092053E" w:rsidRDefault="00971633" w:rsidP="00971633">
      <w:pPr>
        <w:shd w:val="clear" w:color="auto" w:fill="FFFFFF" w:themeFill="background1"/>
        <w:spacing w:after="0" w:line="360" w:lineRule="auto"/>
        <w:rPr>
          <w:rFonts w:cs="Times New Roman"/>
          <w:sz w:val="22"/>
        </w:rPr>
      </w:pPr>
      <w:del w:id="311" w:author="Soopramanien, Didier" w:date="2019-04-02T19:01:00Z">
        <w:r w:rsidRPr="0092053E" w:rsidDel="00A20DD6">
          <w:rPr>
            <w:rFonts w:cs="Times New Roman"/>
            <w:sz w:val="22"/>
          </w:rPr>
          <w:delText xml:space="preserve">In this study, </w:delText>
        </w:r>
      </w:del>
      <w:ins w:id="312" w:author="Soopramanien, Didier" w:date="2019-04-02T19:01:00Z">
        <w:r w:rsidR="00A20DD6" w:rsidRPr="00D403A4">
          <w:rPr>
            <w:rFonts w:cs="Times New Roman"/>
            <w:noProof/>
            <w:sz w:val="22"/>
            <w:rPrChange w:id="313" w:author="tao huang" w:date="2019-04-03T13:09:00Z">
              <w:rPr>
                <w:rFonts w:cs="Times New Roman"/>
                <w:noProof/>
                <w:sz w:val="22"/>
              </w:rPr>
            </w:rPrChange>
          </w:rPr>
          <w:t>W</w:t>
        </w:r>
      </w:ins>
      <w:del w:id="314" w:author="Soopramanien, Didier" w:date="2019-04-02T19:01:00Z">
        <w:r w:rsidRPr="00D403A4" w:rsidDel="00A20DD6">
          <w:rPr>
            <w:rFonts w:cs="Times New Roman"/>
            <w:noProof/>
            <w:sz w:val="22"/>
            <w:rPrChange w:id="315" w:author="tao huang" w:date="2019-04-03T13:09:00Z">
              <w:rPr>
                <w:rFonts w:cs="Times New Roman"/>
                <w:noProof/>
                <w:sz w:val="22"/>
              </w:rPr>
            </w:rPrChange>
          </w:rPr>
          <w:delText>w</w:delText>
        </w:r>
      </w:del>
      <w:r w:rsidRPr="00D403A4">
        <w:rPr>
          <w:rFonts w:cs="Times New Roman"/>
          <w:noProof/>
          <w:sz w:val="22"/>
          <w:rPrChange w:id="316" w:author="tao huang" w:date="2019-04-03T13:09:00Z">
            <w:rPr>
              <w:rFonts w:cs="Times New Roman"/>
              <w:noProof/>
              <w:sz w:val="22"/>
            </w:rPr>
          </w:rPrChange>
        </w:rPr>
        <w:t>e</w:t>
      </w:r>
      <w:r w:rsidRPr="0092053E">
        <w:rPr>
          <w:rFonts w:cs="Times New Roman"/>
          <w:sz w:val="22"/>
        </w:rPr>
        <w:t xml:space="preserve"> </w:t>
      </w:r>
      <w:r w:rsidRPr="00D403A4">
        <w:rPr>
          <w:rFonts w:cs="Times New Roman"/>
          <w:noProof/>
          <w:sz w:val="22"/>
          <w:rPrChange w:id="317" w:author="tao huang" w:date="2019-04-03T13:09:00Z">
            <w:rPr>
              <w:rFonts w:cs="Times New Roman"/>
              <w:noProof/>
              <w:sz w:val="22"/>
            </w:rPr>
          </w:rPrChange>
        </w:rPr>
        <w:t>propose</w:t>
      </w:r>
      <w:r w:rsidRPr="0092053E">
        <w:rPr>
          <w:rFonts w:cs="Times New Roman"/>
          <w:sz w:val="22"/>
        </w:rPr>
        <w:t xml:space="preserve"> </w:t>
      </w:r>
      <w:r w:rsidR="008A0C00" w:rsidRPr="0092053E">
        <w:rPr>
          <w:rFonts w:cs="Times New Roman"/>
          <w:sz w:val="22"/>
        </w:rPr>
        <w:t xml:space="preserve">two novel </w:t>
      </w:r>
      <w:r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Pr="0092053E">
        <w:rPr>
          <w:rFonts w:cs="Times New Roman"/>
          <w:sz w:val="22"/>
        </w:rPr>
        <w:t xml:space="preserve">the problem of structural change. </w:t>
      </w:r>
      <w:r w:rsidR="00870865" w:rsidRPr="0092053E">
        <w:rPr>
          <w:rFonts w:cs="Times New Roman"/>
          <w:sz w:val="22"/>
        </w:rPr>
        <w:t xml:space="preserve">Both </w:t>
      </w:r>
      <w:r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Pr="0092053E">
        <w:rPr>
          <w:rFonts w:cs="Times New Roman"/>
          <w:sz w:val="22"/>
        </w:rPr>
        <w:t xml:space="preserve">the first stage, we identify the most </w:t>
      </w:r>
      <w:r w:rsidR="002660B8" w:rsidRPr="0092053E">
        <w:rPr>
          <w:rFonts w:cs="Times New Roman"/>
          <w:sz w:val="22"/>
        </w:rPr>
        <w:t xml:space="preserve">relevant </w:t>
      </w:r>
      <w:r w:rsidRPr="0092053E">
        <w:rPr>
          <w:rFonts w:cs="Times New Roman"/>
          <w:sz w:val="22"/>
        </w:rPr>
        <w:t>com</w:t>
      </w:r>
      <w:bookmarkStart w:id="318" w:name="_GoBack"/>
      <w:bookmarkEnd w:id="318"/>
      <w:r w:rsidRPr="0092053E">
        <w:rPr>
          <w:rFonts w:cs="Times New Roman"/>
          <w:sz w:val="22"/>
        </w:rPr>
        <w:t xml:space="preserve">petitive </w:t>
      </w:r>
      <w:r w:rsidR="00851E61" w:rsidRPr="0092053E">
        <w:rPr>
          <w:rFonts w:cs="Times New Roman"/>
          <w:sz w:val="22"/>
        </w:rPr>
        <w:t xml:space="preserve">explanatory </w:t>
      </w:r>
      <w:r w:rsidRPr="0092053E">
        <w:rPr>
          <w:rFonts w:cs="Times New Roman"/>
          <w:sz w:val="22"/>
        </w:rPr>
        <w:t>variables for the focal product</w:t>
      </w:r>
      <w:r w:rsidR="00484090" w:rsidRPr="0092053E">
        <w:rPr>
          <w:rFonts w:cs="Times New Roman"/>
          <w:sz w:val="22"/>
        </w:rPr>
        <w:t xml:space="preserve"> within the product category</w:t>
      </w:r>
      <w:r w:rsidRPr="0092053E">
        <w:rPr>
          <w:rFonts w:cs="Times New Roman"/>
          <w:sz w:val="22"/>
        </w:rPr>
        <w:t xml:space="preserve">. </w:t>
      </w:r>
      <w:r w:rsidR="002660B8" w:rsidRPr="0092053E">
        <w:rPr>
          <w:rFonts w:cs="Times New Roman"/>
          <w:sz w:val="22"/>
        </w:rPr>
        <w:t>In practice, g</w:t>
      </w:r>
      <w:r w:rsidRPr="0092053E">
        <w:rPr>
          <w:rFonts w:cs="Times New Roman"/>
          <w:sz w:val="22"/>
        </w:rPr>
        <w:t xml:space="preserve">rocery retailers typically sell hundreds of SKU’s in </w:t>
      </w:r>
      <w:r w:rsidR="002660B8" w:rsidRPr="0092053E">
        <w:rPr>
          <w:rFonts w:cs="Times New Roman"/>
          <w:sz w:val="22"/>
        </w:rPr>
        <w:t xml:space="preserve">a product category. </w:t>
      </w:r>
      <w:r w:rsidR="003F1998" w:rsidRPr="0092053E">
        <w:rPr>
          <w:rFonts w:cs="Times New Roman"/>
          <w:sz w:val="22"/>
        </w:rPr>
        <w:t>T</w:t>
      </w:r>
      <w:r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Pr="0092053E">
        <w:rPr>
          <w:rFonts w:cs="Times New Roman"/>
          <w:sz w:val="22"/>
        </w:rPr>
        <w:t xml:space="preserve">for the focal product. Incorporating all the variables into the model </w:t>
      </w:r>
      <w:r w:rsidR="002660B8" w:rsidRPr="0092053E">
        <w:rPr>
          <w:rFonts w:cs="Times New Roman"/>
          <w:sz w:val="22"/>
        </w:rPr>
        <w:t>can</w:t>
      </w:r>
      <w:r w:rsidRPr="0092053E">
        <w:rPr>
          <w:rFonts w:cs="Times New Roman"/>
          <w:sz w:val="22"/>
        </w:rPr>
        <w:t xml:space="preserve"> easily overfit the model and </w:t>
      </w:r>
      <w:r w:rsidR="000977A3" w:rsidRPr="0092053E">
        <w:rPr>
          <w:rFonts w:cs="Times New Roman"/>
          <w:sz w:val="22"/>
        </w:rPr>
        <w:t>render</w:t>
      </w:r>
      <w:r w:rsidRPr="0092053E">
        <w:rPr>
          <w:rFonts w:cs="Times New Roman"/>
          <w:sz w:val="22"/>
        </w:rPr>
        <w:t xml:space="preserve"> the estimation</w:t>
      </w:r>
      <w:r w:rsidR="000977A3" w:rsidRPr="0092053E">
        <w:rPr>
          <w:rFonts w:cs="Times New Roman"/>
          <w:sz w:val="22"/>
        </w:rPr>
        <w:t xml:space="preserve"> task</w:t>
      </w:r>
      <w:r w:rsidRPr="0092053E">
        <w:rPr>
          <w:rFonts w:cs="Times New Roman"/>
          <w:sz w:val="22"/>
        </w:rPr>
        <w:t xml:space="preserve"> infeasible </w:t>
      </w:r>
      <w:r w:rsidRPr="0092053E">
        <w:rPr>
          <w:rFonts w:cs="Times New Roman"/>
          <w:sz w:val="22"/>
        </w:rPr>
        <w:fldChar w:fldCharType="begin"/>
      </w:r>
      <w:r w:rsidR="00AF2B19" w:rsidRPr="0092053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92053E">
        <w:rPr>
          <w:rFonts w:cs="Times New Roman"/>
          <w:sz w:val="22"/>
        </w:rPr>
        <w:fldChar w:fldCharType="separate"/>
      </w:r>
      <w:r w:rsidR="00AF2B19" w:rsidRPr="0092053E">
        <w:rPr>
          <w:rFonts w:cs="Times New Roman"/>
          <w:noProof/>
          <w:sz w:val="22"/>
        </w:rPr>
        <w:t>(Martin &amp; Kolassa, 2009)</w:t>
      </w:r>
      <w:r w:rsidRPr="0092053E">
        <w:rPr>
          <w:rFonts w:cs="Times New Roman"/>
          <w:sz w:val="22"/>
        </w:rPr>
        <w:fldChar w:fldCharType="end"/>
      </w:r>
      <w:r w:rsidRPr="0092053E">
        <w:rPr>
          <w:rFonts w:cs="Times New Roman"/>
          <w:sz w:val="22"/>
        </w:rPr>
        <w:t xml:space="preserve">. Therefore, we select the most relevant </w:t>
      </w:r>
      <w:r w:rsidR="00851E61" w:rsidRPr="0092053E">
        <w:rPr>
          <w:rFonts w:cs="Times New Roman"/>
          <w:sz w:val="22"/>
        </w:rPr>
        <w:t xml:space="preserve">competitive explanatory </w:t>
      </w:r>
      <w:r w:rsidRPr="0092053E">
        <w:rPr>
          <w:rFonts w:cs="Times New Roman"/>
          <w:sz w:val="22"/>
        </w:rPr>
        <w:t>variables using the Least Absolute Shrinkage and Selection Operator (LASSO)</w:t>
      </w:r>
      <w:r w:rsidR="00162EBF" w:rsidRPr="0092053E">
        <w:rPr>
          <w:rFonts w:cs="Times New Roman"/>
          <w:sz w:val="22"/>
        </w:rPr>
        <w:t xml:space="preserve"> procedure</w:t>
      </w:r>
      <w:r w:rsidRPr="0092053E">
        <w:rPr>
          <w:rFonts w:cs="Times New Roman"/>
          <w:sz w:val="22"/>
        </w:rPr>
        <w:t xml:space="preserve"> </w:t>
      </w:r>
      <w:r w:rsidRPr="0092053E">
        <w:rPr>
          <w:rFonts w:cs="Times New Roman"/>
          <w:sz w:val="22"/>
        </w:rPr>
        <w:fldChar w:fldCharType="begin"/>
      </w:r>
      <w:r w:rsidR="00AF2B19" w:rsidRPr="0092053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92053E">
        <w:rPr>
          <w:rFonts w:cs="Times New Roman"/>
          <w:sz w:val="22"/>
        </w:rPr>
        <w:fldChar w:fldCharType="separate"/>
      </w:r>
      <w:r w:rsidR="00AF2B19" w:rsidRPr="0092053E">
        <w:rPr>
          <w:rFonts w:cs="Times New Roman"/>
          <w:noProof/>
          <w:sz w:val="22"/>
        </w:rPr>
        <w:t>(Tibshirani, 1996)</w:t>
      </w:r>
      <w:r w:rsidRPr="0092053E">
        <w:rPr>
          <w:rFonts w:cs="Times New Roman"/>
          <w:sz w:val="22"/>
        </w:rPr>
        <w:fldChar w:fldCharType="end"/>
      </w:r>
      <w:r w:rsidRPr="0092053E">
        <w:rPr>
          <w:rFonts w:cs="Times New Roman"/>
          <w:sz w:val="22"/>
        </w:rPr>
        <w:t xml:space="preserve">. </w:t>
      </w:r>
      <w:r w:rsidR="000977A3" w:rsidRPr="0092053E">
        <w:rPr>
          <w:rFonts w:cs="Times New Roman"/>
          <w:sz w:val="22"/>
        </w:rPr>
        <w:t>That is</w:t>
      </w:r>
      <w:r w:rsidRPr="0092053E">
        <w:rPr>
          <w:rFonts w:cs="Times New Roman"/>
          <w:sz w:val="22"/>
        </w:rPr>
        <w:t xml:space="preserve">, we </w:t>
      </w:r>
      <w:r w:rsidR="009A792E" w:rsidRPr="0092053E">
        <w:rPr>
          <w:rFonts w:cs="Times New Roman"/>
          <w:sz w:val="22"/>
        </w:rPr>
        <w:t>construct</w:t>
      </w:r>
      <w:r w:rsidRPr="0092053E">
        <w:rPr>
          <w:rFonts w:cs="Times New Roman"/>
          <w:sz w:val="22"/>
        </w:rPr>
        <w:t xml:space="preserve"> the following model for each SKU:</w:t>
      </w:r>
    </w:p>
    <w:p w14:paraId="6A4D74F3" w14:textId="43BF9533" w:rsidR="00971633" w:rsidRPr="0092053E" w:rsidRDefault="00974C7C"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5DCAF632"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to 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AF2B19" w:rsidRPr="0092053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4D34C0C0"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AF2B19" w:rsidRPr="0092053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ins w:id="319" w:author="Soopramanien, Didier" w:date="2019-04-02T19:01:00Z">
        <w:r w:rsidR="00A20DD6">
          <w:rPr>
            <w:rFonts w:cs="Times New Roman"/>
            <w:sz w:val="22"/>
          </w:rPr>
          <w:t xml:space="preserve">in </w:t>
        </w:r>
      </w:ins>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AF2B19" w:rsidRPr="0092053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AF2B19" w:rsidRPr="0092053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AF2B19" w:rsidRPr="0092053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AF2B19" w:rsidRPr="0092053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ins w:id="320" w:author="Soopramanien, Didier" w:date="2019-04-02T19:03:00Z">
        <w:r w:rsidR="00A20DD6">
          <w:rPr>
            <w:rFonts w:cs="Times New Roman"/>
            <w:sz w:val="22"/>
          </w:rPr>
          <w:t xml:space="preserve"> </w:t>
        </w:r>
        <w:r w:rsidR="00A20DD6" w:rsidRPr="00D403A4">
          <w:rPr>
            <w:rFonts w:cs="Times New Roman"/>
            <w:noProof/>
            <w:sz w:val="22"/>
            <w:rPrChange w:id="321" w:author="tao huang" w:date="2019-04-03T13:09:00Z">
              <w:rPr>
                <w:rFonts w:cs="Times New Roman"/>
                <w:noProof/>
                <w:sz w:val="22"/>
              </w:rPr>
            </w:rPrChange>
          </w:rPr>
          <w:t>variables</w:t>
        </w:r>
      </w:ins>
      <w:del w:id="322" w:author="Soopramanien, Didier" w:date="2019-04-02T19:03:00Z">
        <w:r w:rsidR="00642AD1" w:rsidRPr="00D403A4" w:rsidDel="00A20DD6">
          <w:rPr>
            <w:rFonts w:cs="Times New Roman"/>
            <w:noProof/>
            <w:sz w:val="22"/>
            <w:rPrChange w:id="323" w:author="tao huang" w:date="2019-04-03T13:09:00Z">
              <w:rPr>
                <w:rFonts w:cs="Times New Roman"/>
                <w:noProof/>
                <w:sz w:val="22"/>
              </w:rPr>
            </w:rPrChange>
          </w:rPr>
          <w:delText>s</w:delText>
        </w:r>
      </w:del>
      <w:r w:rsidR="00971633" w:rsidRPr="0092053E">
        <w:rPr>
          <w:rFonts w:cs="Times New Roman"/>
          <w:sz w:val="22"/>
        </w:rPr>
        <w:t xml:space="preserve"> of the focal product in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 demonstrated</w:t>
      </w:r>
      <w:r w:rsidR="00071B5D" w:rsidRPr="0092053E">
        <w:rPr>
          <w:rFonts w:cs="Times New Roman"/>
          <w:sz w:val="22"/>
        </w:rPr>
        <w:t xml:space="preserve"> as follows:</w:t>
      </w:r>
    </w:p>
    <w:p w14:paraId="69961021" w14:textId="77777777" w:rsidR="009C2357" w:rsidRPr="0092053E" w:rsidRDefault="00974C7C"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41AF75F3"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AF2B19" w:rsidRPr="0092053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AF2B19" w:rsidRPr="0092053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represents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captures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w:commentRangeStart w:id="324"/>
        <w:commentRangeEnd w:id="324"/>
        <m:r>
          <m:rPr>
            <m:sty m:val="p"/>
          </m:rPr>
          <w:rPr>
            <w:rStyle w:val="CommentReference"/>
          </w:rPr>
          <w:commentReference w:id="324"/>
        </m:r>
        <m:r>
          <w:rPr>
            <w:rFonts w:ascii="Cambria Math" w:hAnsi="Cambria Math" w:cs="Times New Roman"/>
            <w:sz w:val="22"/>
          </w:rPr>
          <m:t>)</m:t>
        </m:r>
      </m:oMath>
      <w:r w:rsidR="005D1A57" w:rsidRPr="0092053E">
        <w:rPr>
          <w:rFonts w:cs="Times New Roman"/>
          <w:sz w:val="22"/>
        </w:rPr>
        <w:t xml:space="preserve"> captures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ins w:id="325" w:author="tao huang" w:date="2019-04-03T11:43:00Z">
        <w:r w:rsidR="009F2631">
          <w:rPr>
            <w:rFonts w:cs="Times New Roman"/>
            <w:sz w:val="22"/>
          </w:rPr>
          <w:t xml:space="preserve"> </w:t>
        </w:r>
      </w:ins>
      <w:r w:rsidR="009F2631">
        <w:rPr>
          <w:rFonts w:cs="Times New Roman"/>
          <w:sz w:val="22"/>
        </w:rPr>
        <w:fldChar w:fldCharType="begin"/>
      </w:r>
      <w:r w:rsidR="009F2631">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9F2631">
        <w:rPr>
          <w:rFonts w:cs="Times New Roman"/>
          <w:sz w:val="22"/>
        </w:rPr>
        <w:fldChar w:fldCharType="separate"/>
      </w:r>
      <w:r w:rsidR="009F2631">
        <w:rPr>
          <w:rFonts w:cs="Times New Roman"/>
          <w:noProof/>
          <w:sz w:val="22"/>
        </w:rPr>
        <w:t>(A. Harvey, 2006)</w:t>
      </w:r>
      <w:r w:rsidR="009F2631">
        <w:rPr>
          <w:rFonts w:cs="Times New Roman"/>
          <w:sz w:val="22"/>
        </w:rPr>
        <w:fldChar w:fldCharType="end"/>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assumed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2.</w:t>
      </w:r>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4252EC78"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del w:id="326" w:author="Soopramanien, Didier" w:date="2019-04-02T19:04:00Z">
        <w:r w:rsidR="00AF0ACF" w:rsidRPr="0092053E" w:rsidDel="00A20DD6">
          <w:rPr>
            <w:rFonts w:cs="Times New Roman"/>
            <w:sz w:val="22"/>
          </w:rPr>
          <w:delText xml:space="preserve">can </w:delText>
        </w:r>
        <w:r w:rsidRPr="0092053E" w:rsidDel="00A20DD6">
          <w:rPr>
            <w:rFonts w:cs="Times New Roman"/>
            <w:sz w:val="22"/>
          </w:rPr>
          <w:delText>have</w:delText>
        </w:r>
      </w:del>
      <w:ins w:id="327" w:author="Soopramanien, Didier" w:date="2019-04-02T19:04:00Z">
        <w:r w:rsidR="00A20DD6">
          <w:rPr>
            <w:rFonts w:cs="Times New Roman"/>
            <w:sz w:val="22"/>
          </w:rPr>
          <w:t>contains</w:t>
        </w:r>
      </w:ins>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AF2B19" w:rsidRPr="0092053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AF2B19" w:rsidRPr="0092053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e result</w:t>
      </w:r>
      <w:ins w:id="328" w:author="Soopramanien, Didier" w:date="2019-04-02T19:04:00Z">
        <w:r w:rsidR="00A20DD6">
          <w:rPr>
            <w:rFonts w:cs="Times New Roman"/>
            <w:sz w:val="22"/>
          </w:rPr>
          <w:t>ing</w:t>
        </w:r>
      </w:ins>
      <w:del w:id="329" w:author="Soopramanien, Didier" w:date="2019-04-02T19:04:00Z">
        <w:r w:rsidR="00546E91" w:rsidRPr="0092053E" w:rsidDel="00A20DD6">
          <w:rPr>
            <w:rFonts w:cs="Times New Roman"/>
            <w:sz w:val="22"/>
          </w:rPr>
          <w:delText>ed</w:delText>
        </w:r>
      </w:del>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F66F82" w:rsidRPr="0092053E">
        <w:rPr>
          <w:rFonts w:cs="Times New Roman"/>
          <w:sz w:val="22"/>
        </w:rPr>
        <w:t>show</w:t>
      </w:r>
      <w:r w:rsidRPr="0092053E">
        <w:rPr>
          <w:rFonts w:cs="Times New Roman"/>
          <w:sz w:val="22"/>
        </w:rPr>
        <w:t xml:space="preserve"> that models simplified by the LASSO procedure </w:t>
      </w:r>
      <w:r w:rsidR="00CB0D02" w:rsidRPr="0092053E">
        <w:rPr>
          <w:rFonts w:cs="Times New Roman"/>
          <w:sz w:val="22"/>
        </w:rPr>
        <w:t xml:space="preserve">could </w:t>
      </w:r>
      <w:r w:rsidRPr="0092053E">
        <w:rPr>
          <w:rFonts w:cs="Times New Roman"/>
          <w:sz w:val="22"/>
        </w:rPr>
        <w:t xml:space="preserve">have good forecasting performance and outperform traditional models specified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ins w:id="330" w:author="Soopramanien, Didier" w:date="2019-04-02T19:05:00Z">
        <w:r w:rsidR="00A20DD6">
          <w:rPr>
            <w:rFonts w:cs="Times New Roman"/>
            <w:sz w:val="22"/>
          </w:rPr>
          <w:t xml:space="preserve">large number of </w:t>
        </w:r>
      </w:ins>
      <w:del w:id="331" w:author="Soopramanien, Didier" w:date="2019-04-02T19:05:00Z">
        <w:r w:rsidRPr="0092053E" w:rsidDel="00A20DD6">
          <w:rPr>
            <w:rFonts w:cs="Times New Roman"/>
            <w:noProof/>
            <w:sz w:val="22"/>
          </w:rPr>
          <w:delText>tremendous number</w:delText>
        </w:r>
        <w:r w:rsidRPr="0092053E" w:rsidDel="00A20DD6">
          <w:rPr>
            <w:rFonts w:cs="Times New Roman"/>
            <w:sz w:val="22"/>
          </w:rPr>
          <w:delText xml:space="preserve"> of </w:delText>
        </w:r>
      </w:del>
      <w:r w:rsidRPr="0092053E">
        <w:rPr>
          <w:rFonts w:cs="Times New Roman"/>
          <w:sz w:val="22"/>
        </w:rPr>
        <w:t xml:space="preserve">SKUs </w:t>
      </w:r>
      <w:r w:rsidRPr="0092053E">
        <w:rPr>
          <w:rFonts w:cs="Times New Roman"/>
          <w:sz w:val="22"/>
        </w:rPr>
        <w:fldChar w:fldCharType="begin"/>
      </w:r>
      <w:r w:rsidR="00AF2B19" w:rsidRPr="0092053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AF2B19" w:rsidRPr="0092053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ins w:id="332" w:author="Soopramanien, Didier" w:date="2019-04-02T19:05:00Z">
        <w:r w:rsidR="00C45EE7">
          <w:rPr>
            <w:rFonts w:cs="Times New Roman"/>
            <w:sz w:val="22"/>
          </w:rPr>
          <w:t xml:space="preserve">in </w:t>
        </w:r>
      </w:ins>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ins w:id="333" w:author="Soopramanien, Didier" w:date="2019-04-02T19:05:00Z">
        <w:r w:rsidR="00C45EE7">
          <w:rPr>
            <w:rFonts w:cs="Times New Roman"/>
            <w:sz w:val="22"/>
          </w:rPr>
          <w:t xml:space="preserve"> specify </w:t>
        </w:r>
      </w:ins>
      <w:del w:id="334" w:author="Soopramanien, Didier" w:date="2019-04-02T19:05:00Z">
        <w:r w:rsidRPr="0092053E" w:rsidDel="00C45EE7">
          <w:rPr>
            <w:rFonts w:cs="Times New Roman"/>
            <w:sz w:val="22"/>
          </w:rPr>
          <w:delText xml:space="preserve"> construct</w:delText>
        </w:r>
      </w:del>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974C7C"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20DBA60B"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Pr="0092053E">
        <w:rPr>
          <w:rFonts w:cs="Times New Roman"/>
          <w:sz w:val="22"/>
        </w:rPr>
        <w:t xml:space="preserve">using the LASSO procedure (we refer to </w:t>
      </w:r>
      <w:r w:rsidR="00501802" w:rsidRPr="0092053E">
        <w:rPr>
          <w:rFonts w:cs="Times New Roman"/>
          <w:sz w:val="22"/>
        </w:rPr>
        <w:t>the result</w:t>
      </w:r>
      <w:ins w:id="335" w:author="tao huang" w:date="2019-04-03T12:28:00Z">
        <w:r w:rsidR="003F3125">
          <w:rPr>
            <w:rFonts w:cs="Times New Roman"/>
            <w:sz w:val="22"/>
          </w:rPr>
          <w:t>ing</w:t>
        </w:r>
      </w:ins>
      <w:del w:id="336" w:author="tao huang" w:date="2019-04-03T12:28:00Z">
        <w:r w:rsidR="00501802" w:rsidRPr="0092053E" w:rsidDel="003F3125">
          <w:rPr>
            <w:rFonts w:cs="Times New Roman"/>
            <w:sz w:val="22"/>
          </w:rPr>
          <w:delText>ed</w:delText>
        </w:r>
      </w:del>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ins w:id="337" w:author="tao huang" w:date="2019-04-03T12:28:00Z">
        <w:r w:rsidR="003F3125">
          <w:rPr>
            <w:rFonts w:cs="Times New Roman"/>
            <w:sz w:val="22"/>
          </w:rPr>
          <w:t>ing</w:t>
        </w:r>
      </w:ins>
      <w:del w:id="338" w:author="tao huang" w:date="2019-04-03T12:28:00Z">
        <w:r w:rsidRPr="0092053E" w:rsidDel="003F3125">
          <w:rPr>
            <w:rFonts w:cs="Times New Roman"/>
            <w:sz w:val="22"/>
          </w:rPr>
          <w:delText>ed</w:delText>
        </w:r>
      </w:del>
      <w:r w:rsidRPr="0092053E">
        <w:rPr>
          <w:rFonts w:cs="Times New Roman"/>
          <w:sz w:val="22"/>
        </w:rPr>
        <w:t xml:space="preserve"> model as the ADL-</w:t>
      </w:r>
      <w:r w:rsidRPr="00F96787">
        <w:rPr>
          <w:rFonts w:cs="Times New Roman"/>
          <w:noProof/>
          <w:sz w:val="22"/>
        </w:rPr>
        <w:t>intra</w:t>
      </w:r>
      <w:r w:rsidR="00290BC9" w:rsidRPr="0092053E">
        <w:rPr>
          <w:rFonts w:cs="Times New Roman"/>
          <w:sz w:val="22"/>
        </w:rPr>
        <w:t xml:space="preserve"> model).</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r w:rsidR="00DF3A06" w:rsidRPr="0092053E">
        <w:rPr>
          <w:rFonts w:cs="Times New Roman"/>
          <w:sz w:val="22"/>
        </w:rPr>
        <w:t xml:space="preserve">such as </w:t>
      </w:r>
      <w:r w:rsidR="00B83AE7" w:rsidRPr="0092053E">
        <w:rPr>
          <w:rFonts w:cs="Times New Roman"/>
          <w:sz w:val="22"/>
        </w:rPr>
        <w:t>the price and promotions of the focal product and their dynamic terms</w:t>
      </w:r>
      <w:r w:rsidR="00EA2ECC" w:rsidRPr="0092053E">
        <w:rPr>
          <w:rFonts w:cs="Times New Roman"/>
          <w:sz w:val="22"/>
        </w:rPr>
        <w:t xml:space="preserve"> only at a cost of efficiency</w:t>
      </w:r>
      <w:r w:rsidR="00DF3A06" w:rsidRPr="0092053E">
        <w:rPr>
          <w:rFonts w:cs="Times New Roman"/>
          <w:sz w:val="22"/>
        </w:rPr>
        <w:t xml:space="preserve">. </w:t>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for the </w:t>
      </w:r>
      <w:r w:rsidRPr="00F96787">
        <w:rPr>
          <w:rFonts w:cs="Times New Roman"/>
          <w:noProof/>
          <w:sz w:val="22"/>
        </w:rPr>
        <w:t>three-stages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6368AE5D"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73437C">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73437C">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503C80" w:rsidRPr="0092053E">
        <w:rPr>
          <w:rFonts w:cs="Times New Roman"/>
          <w:sz w:val="22"/>
        </w:rPr>
        <w:t>w</w:t>
      </w:r>
      <w:r w:rsidR="00F546B0" w:rsidRPr="0092053E">
        <w:rPr>
          <w:rFonts w:cs="Times New Roman"/>
          <w:sz w:val="22"/>
        </w:rPr>
        <w:t xml:space="preserve">e </w:t>
      </w:r>
      <w:r w:rsidR="00B84DFB" w:rsidRPr="0092053E">
        <w:rPr>
          <w:rFonts w:cs="Times New Roman"/>
          <w:sz w:val="22"/>
        </w:rPr>
        <w:t>keep the forecasts generated by the ADL-</w:t>
      </w:r>
      <w:r w:rsidR="00B84DFB" w:rsidRPr="0073437C">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523C4E" w:rsidRPr="0092053E">
        <w:rPr>
          <w:rFonts w:cs="Times New Roman"/>
          <w:sz w:val="22"/>
        </w:rPr>
        <w:t xml:space="preserve">Suppose </w:t>
      </w:r>
      <w:r w:rsidR="007022D1" w:rsidRPr="0092053E">
        <w:rPr>
          <w:rFonts w:cs="Times New Roman"/>
          <w:sz w:val="22"/>
        </w:rPr>
        <w:t>we have an</w:t>
      </w:r>
      <w:r w:rsidR="00FE3124" w:rsidRPr="0092053E">
        <w:rPr>
          <w:rFonts w:cs="Times New Roman"/>
          <w:sz w:val="22"/>
        </w:rPr>
        <w:t xml:space="preserve"> </w:t>
      </w:r>
      <w:r w:rsidR="00FE3124" w:rsidRPr="0092053E">
        <w:rPr>
          <w:rFonts w:cs="Times New Roman"/>
          <w:sz w:val="22"/>
        </w:rPr>
        <w:lastRenderedPageBreak/>
        <w:t xml:space="preserve">estimation period of 160 weeks, </w:t>
      </w:r>
      <w:r w:rsidR="001B5063" w:rsidRPr="0092053E">
        <w:rPr>
          <w:rFonts w:cs="Times New Roman"/>
          <w:sz w:val="22"/>
        </w:rPr>
        <w:t xml:space="preserve">we conduct the Chow test for each of the </w:t>
      </w:r>
      <w:r w:rsidR="00523C4E" w:rsidRPr="0092053E">
        <w:rPr>
          <w:rFonts w:cs="Times New Roman"/>
          <w:sz w:val="22"/>
        </w:rPr>
        <w:t xml:space="preserve">central </w:t>
      </w:r>
      <w:r w:rsidR="001B5063" w:rsidRPr="0092053E">
        <w:rPr>
          <w:rFonts w:cs="Times New Roman"/>
          <w:sz w:val="22"/>
        </w:rPr>
        <w:t xml:space="preserve">152 weeks. </w:t>
      </w:r>
      <w:r w:rsidR="00EF3497" w:rsidRPr="0092053E">
        <w:rPr>
          <w:rFonts w:cs="Times New Roman"/>
          <w:sz w:val="22"/>
        </w:rPr>
        <w:t>For example,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DF714C" w:rsidRPr="0092053E">
        <w:rPr>
          <w:rFonts w:cs="Times New Roman"/>
          <w:sz w:val="22"/>
        </w:rPr>
        <w:t xml:space="preserve">assuming a structural change occurring 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we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B96C6C">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B96C6C">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1AAC5090"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Pr="0092053E">
        <w:rPr>
          <w:rFonts w:cs="Times New Roman"/>
          <w:sz w:val="22"/>
        </w:rPr>
      </w:r>
      <w:r w:rsidRPr="0092053E">
        <w:rPr>
          <w:rFonts w:cs="Times New Roman"/>
          <w:sz w:val="22"/>
        </w:rPr>
        <w:fldChar w:fldCharType="separate"/>
      </w:r>
      <w:r w:rsidR="00AF2B19" w:rsidRPr="0092053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974C7C"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974C7C"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6CB9ADFE"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errors.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B96C6C">
        <w:rPr>
          <w:rFonts w:cs="Times New Roman"/>
          <w:noProof/>
          <w:sz w:val="22"/>
        </w:rPr>
        <w:t>intra</w:t>
      </w:r>
      <w:r w:rsidR="00642F05" w:rsidRPr="0092053E">
        <w:rPr>
          <w:rFonts w:cs="Times New Roman"/>
          <w:sz w:val="22"/>
        </w:rPr>
        <w:t xml:space="preserve"> model with the EWC method</w:t>
      </w:r>
    </w:p>
    <w:p w14:paraId="29F384D6" w14:textId="01AE933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B96C6C">
        <w:rPr>
          <w:rFonts w:cs="Times New Roman"/>
          <w:noProof/>
          <w:sz w:val="22"/>
        </w:rPr>
        <w:t>intra</w:t>
      </w:r>
      <w:r w:rsidR="00642F05" w:rsidRPr="0092053E">
        <w:rPr>
          <w:rFonts w:cs="Times New Roman"/>
          <w:sz w:val="22"/>
        </w:rPr>
        <w:t xml:space="preserve"> model with the IC method</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437264FF"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We specify the models with an estimation window of 160 weeks, and w</w:t>
      </w:r>
      <w:r w:rsidR="00971633" w:rsidRPr="0092053E">
        <w:rPr>
          <w:rFonts w:cs="Times New Roman"/>
          <w:sz w:val="22"/>
        </w:rPr>
        <w:t>e 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AF2B19" w:rsidRPr="0092053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AF2B19" w:rsidRPr="0092053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We </w:t>
      </w:r>
      <w:r w:rsidR="00CA7621" w:rsidRPr="0092053E">
        <w:rPr>
          <w:rFonts w:cs="Times New Roman"/>
          <w:sz w:val="22"/>
        </w:rPr>
        <w:t xml:space="preserve">assume that </w:t>
      </w:r>
      <w:r w:rsidR="00971633" w:rsidRPr="0092053E">
        <w:rPr>
          <w:rFonts w:cs="Times New Roman"/>
          <w:sz w:val="22"/>
        </w:rPr>
        <w:t xml:space="preserve">the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EA223B" w:rsidRPr="0092053E">
        <w:rPr>
          <w:rFonts w:cs="Times New Roman"/>
          <w:sz w:val="22"/>
        </w:rPr>
        <w:t>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92053E">
        <w:rPr>
          <w:rFonts w:cs="Times New Roman"/>
          <w:sz w:val="22"/>
        </w:rPr>
        <w:t xml:space="preserve"> week-ahead forecasts,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we </w:t>
      </w:r>
      <w:r w:rsidR="001F5610" w:rsidRPr="0092053E">
        <w:rPr>
          <w:rFonts w:cs="Times New Roman"/>
          <w:sz w:val="22"/>
        </w:rPr>
        <w:t xml:space="preserve">generate the final forecasts 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by the same model with </w:t>
      </w:r>
      <w:r w:rsidR="00971633" w:rsidRPr="0092053E">
        <w:rPr>
          <w:rFonts w:cs="Times New Roman"/>
          <w:sz w:val="22"/>
        </w:rPr>
        <w:t xml:space="preserve">ten estimation windows (e.g., for </w:t>
      </w:r>
      <w:r w:rsidR="00CA3173" w:rsidRPr="0092053E">
        <w:rPr>
          <w:rFonts w:cs="Times New Roman"/>
          <w:sz w:val="22"/>
        </w:rPr>
        <w:t xml:space="preserve">the </w:t>
      </w:r>
      <w:r w:rsidR="00971633" w:rsidRPr="0092053E">
        <w:rPr>
          <w:rFonts w:cs="Times New Roman"/>
          <w:sz w:val="22"/>
        </w:rPr>
        <w:t>estimation period</w:t>
      </w:r>
      <w:r w:rsidR="00CA3173" w:rsidRPr="0092053E">
        <w:rPr>
          <w:rFonts w:cs="Times New Roman"/>
          <w:sz w:val="22"/>
        </w:rPr>
        <w:t xml:space="preserve">, e.g., </w:t>
      </w:r>
      <w:r w:rsidR="00971633" w:rsidRPr="0092053E">
        <w:rPr>
          <w:rFonts w:cs="Times New Roman"/>
          <w:sz w:val="22"/>
        </w:rPr>
        <w:t>[1,160], we estimate the model with ten estimation windows including [1, 160], [3, 160], and so forth, until [19, 160]</w:t>
      </w:r>
      <w:r w:rsidR="00CA61E6" w:rsidRPr="0092053E">
        <w:rPr>
          <w:rFonts w:cs="Times New Roman"/>
          <w:sz w:val="22"/>
        </w:rPr>
        <w:t xml:space="preserve">). </w:t>
      </w:r>
      <w:r w:rsidR="00206329" w:rsidRPr="0092053E">
        <w:rPr>
          <w:rFonts w:cs="Times New Roman"/>
          <w:sz w:val="22"/>
        </w:rPr>
        <w:t>Thus, we</w:t>
      </w:r>
      <w:r w:rsidR="00971633" w:rsidRPr="0092053E">
        <w:rPr>
          <w:rFonts w:cs="Times New Roman"/>
          <w:sz w:val="22"/>
        </w:rPr>
        <w:t xml:space="preserve"> </w:t>
      </w:r>
      <w:r w:rsidR="00CA61E6" w:rsidRPr="0092053E">
        <w:rPr>
          <w:rFonts w:cs="Times New Roman"/>
          <w:sz w:val="22"/>
        </w:rPr>
        <w:t xml:space="preserve">have </w:t>
      </w:r>
      <w:r w:rsidR="00971633" w:rsidRPr="0092053E">
        <w:rPr>
          <w:rFonts w:cs="Times New Roman"/>
          <w:sz w:val="22"/>
        </w:rPr>
        <w:t>ten sets of forecasts</w:t>
      </w:r>
      <w:r w:rsidR="00206329" w:rsidRPr="0092053E">
        <w:rPr>
          <w:rFonts w:cs="Times New Roman"/>
          <w:sz w:val="22"/>
        </w:rPr>
        <w:t xml:space="preserve"> in total</w:t>
      </w:r>
      <w:r w:rsidR="00971633" w:rsidRPr="0092053E">
        <w:rPr>
          <w:rFonts w:cs="Times New Roman"/>
          <w:sz w:val="22"/>
        </w:rPr>
        <w:t xml:space="preserve">. For the IC methods, we estimate the forecast bias as the average value of the sixteen 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32315E12"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ins w:id="339" w:author="Soopramanien, Didier" w:date="2019-04-02T19:06:00Z">
        <w:r w:rsidR="00C45EE7">
          <w:rPr>
            <w:rFonts w:cs="Times New Roman"/>
            <w:sz w:val="22"/>
          </w:rPr>
          <w:t>perspctives</w:t>
        </w:r>
      </w:ins>
      <w:del w:id="340" w:author="Soopramanien, Didier" w:date="2019-04-02T19:06:00Z">
        <w:r w:rsidRPr="0092053E" w:rsidDel="00C45EE7">
          <w:rPr>
            <w:rFonts w:cs="Times New Roman"/>
            <w:sz w:val="22"/>
          </w:rPr>
          <w:delText>aspects</w:delText>
        </w:r>
      </w:del>
      <w:r w:rsidRPr="0092053E">
        <w:rPr>
          <w:rFonts w:cs="Times New Roman"/>
          <w:sz w:val="22"/>
        </w:rPr>
        <w:t>. We include traditional error measures including the Mean Absolute Error (MAE), the symmetric Mean Absolute Percentage Error (sMAPE) and the scaled Mean Squared Error (s</w:t>
      </w:r>
      <w:r w:rsidR="004E43BA" w:rsidRPr="0092053E">
        <w:rPr>
          <w:rFonts w:cs="Times New Roman"/>
          <w:sz w:val="22"/>
        </w:rPr>
        <w:t xml:space="preserve">caled </w:t>
      </w:r>
      <w:r w:rsidRPr="0092053E">
        <w:rPr>
          <w:rFonts w:cs="Times New Roman"/>
          <w:sz w:val="22"/>
        </w:rPr>
        <w:t>MSE)</w:t>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including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(RelAvgMAE)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he RelAvgMAE</w:t>
      </w:r>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MASE and the RelAvgMAE</w:t>
      </w:r>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341"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341"/>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974C7C"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0D7956D4"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 to </w:t>
      </w:r>
      <w:r w:rsidR="00971633" w:rsidRPr="0092053E">
        <w:rPr>
          <w:rFonts w:cs="Times New Roman"/>
          <w:i/>
          <w:sz w:val="22"/>
        </w:rPr>
        <w:t>H</w:t>
      </w:r>
      <w:r w:rsidR="00971633" w:rsidRPr="0092053E">
        <w:rPr>
          <w:rFonts w:cs="Times New Roman"/>
          <w:sz w:val="22"/>
        </w:rPr>
        <w:t xml:space="preserve"> 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 to </w:t>
      </w:r>
      <w:r w:rsidR="006D3B75" w:rsidRPr="0092053E">
        <w:rPr>
          <w:rFonts w:cs="Times New Roman"/>
          <w:i/>
          <w:sz w:val="22"/>
        </w:rPr>
        <w:t>H</w:t>
      </w:r>
      <w:r w:rsidR="006D3B75" w:rsidRPr="0092053E">
        <w:rPr>
          <w:rFonts w:cs="Times New Roman"/>
          <w:sz w:val="22"/>
        </w:rPr>
        <w:t xml:space="preserve"> 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 xml:space="preserve">Before we transform the log values to levels for evaluation, we adjust the final forecasts by adding one-half mean squared error, which mitigate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3231BBF6"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9F2631">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9F2631">
        <w:rPr>
          <w:rFonts w:eastAsia="DengXian" w:cs="Times New Roman"/>
          <w:noProof/>
          <w:sz w:val="22"/>
        </w:rPr>
        <w:t>(Diebold &amp; Mariano, 1995; D.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ins w:id="342" w:author="Soopramanien, Didier" w:date="2019-04-02T19:07:00Z">
        <w:r w:rsidR="00C45EE7">
          <w:rPr>
            <w:rFonts w:eastAsia="DengXian" w:cs="Times New Roman"/>
            <w:sz w:val="22"/>
          </w:rPr>
          <w:t xml:space="preserve">is </w:t>
        </w:r>
      </w:ins>
      <w:del w:id="343" w:author="Soopramanien, Didier" w:date="2019-04-02T19:07:00Z">
        <w:r w:rsidR="001B3DE9" w:rsidRPr="0092053E" w:rsidDel="00C45EE7">
          <w:rPr>
            <w:rFonts w:eastAsia="DengXian" w:cs="Times New Roman"/>
            <w:sz w:val="22"/>
          </w:rPr>
          <w:delText xml:space="preserve">e </w:delText>
        </w:r>
      </w:del>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98DBCC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B96C6C">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AF2B19" w:rsidRPr="0092053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AF2B19" w:rsidRPr="0092053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B96C6C">
        <w:rPr>
          <w:rFonts w:eastAsia="DengXian" w:cs="Times New Roman"/>
          <w:noProof/>
          <w:sz w:val="22"/>
        </w:rPr>
        <w:t>intra</w:t>
      </w:r>
      <w:r w:rsidRPr="0092053E">
        <w:rPr>
          <w:rFonts w:eastAsia="DengXian" w:cs="Times New Roman"/>
          <w:sz w:val="22"/>
        </w:rPr>
        <w:t>-EWC model outperforms the ADL-</w:t>
      </w:r>
      <w:r w:rsidRPr="00B96C6C">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50D1D051"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B96C6C">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 to four weeks ahead and one to eight weeks ahead</w:t>
      </w:r>
      <w:r w:rsidRPr="0092053E">
        <w:rPr>
          <w:rFonts w:cs="Times New Roman"/>
          <w:sz w:val="22"/>
        </w:rPr>
        <w:t>).</w:t>
      </w:r>
    </w:p>
    <w:p w14:paraId="5A5E2EEB" w14:textId="77777777"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Overall, T</w:t>
      </w:r>
      <w:r w:rsidRPr="0092053E">
        <w:rPr>
          <w:rFonts w:eastAsia="DengXian" w:cs="Times New Roman"/>
          <w:sz w:val="22"/>
        </w:rPr>
        <w:t>he ADL-</w:t>
      </w:r>
      <w:r w:rsidRPr="00B96C6C">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77777777"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04CC2C90" w:rsidR="00514255" w:rsidRPr="0092053E" w:rsidRDefault="00514255" w:rsidP="00514255">
            <w:pPr>
              <w:spacing w:after="0" w:line="240" w:lineRule="auto"/>
              <w:jc w:val="center"/>
              <w:rPr>
                <w:rFonts w:eastAsia="Times New Roman" w:cs="Times New Roman"/>
                <w:b w:val="0"/>
                <w:sz w:val="22"/>
              </w:rPr>
            </w:pPr>
            <w:bookmarkStart w:id="344" w:name="OLE_LINK6"/>
            <w:bookmarkStart w:id="345" w:name="OLE_LINK7"/>
            <w:r w:rsidRPr="0092053E">
              <w:rPr>
                <w:rFonts w:eastAsia="Times New Roman" w:cs="Times New Roman"/>
                <w:b w:val="0"/>
                <w:sz w:val="22"/>
              </w:rPr>
              <w:t>Forecast horizon is one to eight weeks ahead</w:t>
            </w:r>
            <w:bookmarkEnd w:id="344"/>
            <w:bookmarkEnd w:id="345"/>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3BA9A9F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to 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5B79EF4F"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ins w:id="346" w:author="Soopramanien, Didier" w:date="2019-04-02T19:07:00Z">
        <w:r w:rsidR="00C45EE7">
          <w:rPr>
            <w:rFonts w:eastAsia="DengXian" w:cs="Times New Roman"/>
            <w:sz w:val="22"/>
          </w:rPr>
          <w:t>s</w:t>
        </w:r>
      </w:ins>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AF2B19" w:rsidRPr="0092053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AF2B19" w:rsidRPr="0092053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these two periods as the promoted period and non-promoted period </w:t>
      </w:r>
      <w:r w:rsidR="0049024E" w:rsidRPr="0092053E">
        <w:rPr>
          <w:sz w:val="22"/>
        </w:rPr>
        <w:t>respectively</w:t>
      </w:r>
      <w:r w:rsidR="001500B8" w:rsidRPr="0092053E">
        <w:rPr>
          <w:sz w:val="22"/>
        </w:rPr>
        <w:t xml:space="preserve"> </w:t>
      </w:r>
      <w:r w:rsidR="001500B8" w:rsidRPr="0092053E">
        <w:rPr>
          <w:noProof/>
          <w:sz w:val="22"/>
        </w:rPr>
        <w:t>afterward</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period and the non-promoted forecast period respectively for one to eight-week forecast horizon</w:t>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B96C6C">
        <w:rPr>
          <w:rFonts w:cs="Times New Roman"/>
          <w:sz w:val="22"/>
        </w:rPr>
        <w:t xml:space="preserve">the </w:t>
      </w:r>
      <w:r w:rsidRPr="00B96C6C">
        <w:rPr>
          <w:rFonts w:cs="Times New Roman"/>
          <w:noProof/>
          <w:sz w:val="22"/>
        </w:rPr>
        <w:t>moderate</w:t>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B96C6C">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we refer 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B96C6C">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SKU’s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B96C6C">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B96C6C">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B96C6C">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B96C6C">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B96C6C">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0EA7AB5E"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Pr="0092053E">
        <w:rPr>
          <w:rFonts w:cs="Times New Roman"/>
          <w:sz w:val="22"/>
        </w:rPr>
        <w:t xml:space="preserve">SKU’s 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for one to eight weeks forecast horizon</w:t>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AF2B19" w:rsidRPr="0092053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AF2B19" w:rsidRPr="0092053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ins w:id="347" w:author="Soopramanien, Didier" w:date="2019-04-02T19:07:00Z">
        <w:r w:rsidR="00C45EE7">
          <w:rPr>
            <w:rFonts w:cs="Times New Roman"/>
            <w:sz w:val="22"/>
          </w:rPr>
          <w:t>s</w:t>
        </w:r>
      </w:ins>
      <w:r w:rsidR="00733C83" w:rsidRPr="0092053E">
        <w:rPr>
          <w:rFonts w:cs="Times New Roman"/>
          <w:sz w:val="22"/>
        </w:rPr>
        <w:t xml:space="preserve"> 3(a) </w:t>
      </w:r>
      <w:r w:rsidR="0061424C" w:rsidRPr="0092053E">
        <w:rPr>
          <w:rFonts w:cs="Times New Roman"/>
          <w:sz w:val="22"/>
        </w:rPr>
        <w:t xml:space="preserve">and </w:t>
      </w:r>
      <w:del w:id="348" w:author="Soopramanien, Didier" w:date="2019-04-02T19:07:00Z">
        <w:r w:rsidR="0061424C" w:rsidRPr="0092053E" w:rsidDel="00C45EE7">
          <w:rPr>
            <w:rFonts w:cs="Times New Roman"/>
            <w:sz w:val="22"/>
          </w:rPr>
          <w:delText xml:space="preserve">Figure </w:delText>
        </w:r>
      </w:del>
      <w:r w:rsidR="0061424C" w:rsidRPr="0092053E">
        <w:rPr>
          <w:rFonts w:cs="Times New Roman"/>
          <w:sz w:val="22"/>
        </w:rPr>
        <w:t xml:space="preserve">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del w:id="349" w:author="Soopramanien, Didier" w:date="2019-04-02T19:08:00Z">
        <w:r w:rsidR="00733C83" w:rsidRPr="0092053E" w:rsidDel="00C45EE7">
          <w:rPr>
            <w:rFonts w:cs="Times New Roman"/>
            <w:sz w:val="22"/>
          </w:rPr>
          <w:delText xml:space="preserve">of </w:delText>
        </w:r>
      </w:del>
      <w:ins w:id="350" w:author="Soopramanien, Didier" w:date="2019-04-02T19:08:00Z">
        <w:r w:rsidR="00C45EE7">
          <w:rPr>
            <w:rFonts w:cs="Times New Roman"/>
            <w:sz w:val="22"/>
          </w:rPr>
          <w:t>in</w:t>
        </w:r>
        <w:r w:rsidR="00C45EE7" w:rsidRPr="0092053E">
          <w:rPr>
            <w:rFonts w:cs="Times New Roman"/>
            <w:sz w:val="22"/>
          </w:rPr>
          <w:t xml:space="preserve"> </w:t>
        </w:r>
      </w:ins>
      <w:r w:rsidR="00733C83" w:rsidRPr="0092053E">
        <w:rPr>
          <w:rFonts w:cs="Times New Roman"/>
          <w:sz w:val="22"/>
        </w:rPr>
        <w:lastRenderedPageBreak/>
        <w:t xml:space="preserve">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ins w:id="351" w:author="tao huang" w:date="2019-04-03T12:35:00Z">
        <w:r w:rsidR="00C52AF6">
          <w:rPr>
            <w:rFonts w:cs="Times New Roman"/>
            <w:sz w:val="22"/>
          </w:rPr>
          <w:t xml:space="preserve">two </w:t>
        </w:r>
      </w:ins>
      <w:del w:id="352" w:author="tao huang" w:date="2019-04-03T12:35:00Z">
        <w:r w:rsidR="00D30EDC" w:rsidRPr="0092053E" w:rsidDel="00C52AF6">
          <w:rPr>
            <w:rFonts w:cs="Times New Roman"/>
            <w:sz w:val="22"/>
          </w:rPr>
          <w:delText>ADL-</w:delText>
        </w:r>
        <w:r w:rsidR="00D30EDC" w:rsidRPr="0092053E" w:rsidDel="00C52AF6">
          <w:rPr>
            <w:rFonts w:cs="Times New Roman"/>
            <w:noProof/>
            <w:sz w:val="22"/>
          </w:rPr>
          <w:delText>intra</w:delText>
        </w:r>
        <w:r w:rsidR="00D30EDC" w:rsidRPr="0092053E" w:rsidDel="00C52AF6">
          <w:rPr>
            <w:rFonts w:cs="Times New Roman"/>
            <w:sz w:val="22"/>
          </w:rPr>
          <w:delText>-EWC method and the ADL-</w:delText>
        </w:r>
        <w:r w:rsidR="00D30EDC" w:rsidRPr="0092053E" w:rsidDel="00C52AF6">
          <w:rPr>
            <w:rFonts w:cs="Times New Roman"/>
            <w:noProof/>
            <w:sz w:val="22"/>
          </w:rPr>
          <w:delText>intra</w:delText>
        </w:r>
        <w:r w:rsidR="00D30EDC" w:rsidRPr="0092053E" w:rsidDel="00C52AF6">
          <w:rPr>
            <w:rFonts w:cs="Times New Roman"/>
            <w:sz w:val="22"/>
          </w:rPr>
          <w:delText xml:space="preserve">-IC </w:delText>
        </w:r>
      </w:del>
      <w:r w:rsidR="00D30EDC" w:rsidRPr="0092053E">
        <w:rPr>
          <w:rFonts w:cs="Times New Roman"/>
          <w:sz w:val="22"/>
        </w:rPr>
        <w:t>method</w:t>
      </w:r>
      <w:ins w:id="353" w:author="tao huang" w:date="2019-04-03T12:35:00Z">
        <w:r w:rsidR="00C52AF6">
          <w:rPr>
            <w:rFonts w:cs="Times New Roman"/>
            <w:sz w:val="22"/>
          </w:rPr>
          <w:t>s</w:t>
        </w:r>
      </w:ins>
      <w:r w:rsidR="00D30EDC" w:rsidRPr="0092053E">
        <w:rPr>
          <w:rFonts w:cs="Times New Roman"/>
          <w:sz w:val="22"/>
        </w:rPr>
        <w:t xml:space="preserve"> respectively </w:t>
      </w:r>
      <w:ins w:id="354" w:author="Soopramanien, Didier" w:date="2019-04-02T19:08:00Z">
        <w:r w:rsidR="00C45EE7">
          <w:rPr>
            <w:rFonts w:cs="Times New Roman"/>
            <w:sz w:val="22"/>
          </w:rPr>
          <w:t xml:space="preserve">produce the biggest </w:t>
        </w:r>
      </w:ins>
      <w:del w:id="355" w:author="Soopramanien, Didier" w:date="2019-04-02T19:08:00Z">
        <w:r w:rsidR="00D30EDC" w:rsidRPr="0092053E" w:rsidDel="00C45EE7">
          <w:rPr>
            <w:rFonts w:cs="Times New Roman"/>
            <w:sz w:val="22"/>
          </w:rPr>
          <w:delText xml:space="preserve">have </w:delText>
        </w:r>
        <w:r w:rsidR="001D167F" w:rsidRPr="0092053E" w:rsidDel="00C45EE7">
          <w:rPr>
            <w:rFonts w:cs="Times New Roman"/>
            <w:sz w:val="22"/>
          </w:rPr>
          <w:delText>the greatest</w:delText>
        </w:r>
      </w:del>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sMAPE</w:t>
            </w:r>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AvgRelMAE</w:t>
            </w:r>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 to eight weeks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sMAPE</w:t>
            </w:r>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AvgRelMAE</w:t>
            </w:r>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683AEE84"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one to </w:t>
      </w:r>
      <w:r w:rsidR="00BE3086" w:rsidRPr="0092053E">
        <w:rPr>
          <w:rFonts w:cs="Times New Roman"/>
          <w:noProof/>
          <w:sz w:val="22"/>
        </w:rPr>
        <w:t>eight-week</w:t>
      </w:r>
      <w:r w:rsidR="00BE3086" w:rsidRPr="0092053E">
        <w:rPr>
          <w:rFonts w:cs="Times New Roman"/>
          <w:sz w:val="22"/>
        </w:rPr>
        <w:t xml:space="preserve"> forecast horizon </w:t>
      </w:r>
      <w:r w:rsidR="001A6E72" w:rsidRPr="0092053E">
        <w:rPr>
          <w:rFonts w:cs="Times New Roman"/>
          <w:sz w:val="22"/>
        </w:rPr>
        <w:t xml:space="preserve">for 1605 SKU’s 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AvgRelMAE</w:t>
            </w:r>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1350CA6C"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B96C6C">
        <w:rPr>
          <w:rFonts w:cs="Times New Roman"/>
          <w:noProof/>
          <w:sz w:val="22"/>
        </w:rPr>
        <w:t>intra</w:t>
      </w:r>
      <w:r w:rsidRPr="0092053E">
        <w:rPr>
          <w:rFonts w:cs="Times New Roman"/>
          <w:sz w:val="22"/>
        </w:rPr>
        <w:t>-EWC model and the ADL-intra-IC model compared to the ADL-</w:t>
      </w:r>
      <w:r w:rsidRPr="00B96C6C">
        <w:rPr>
          <w:rFonts w:cs="Times New Roman"/>
          <w:noProof/>
          <w:sz w:val="22"/>
        </w:rPr>
        <w:t>intra</w:t>
      </w:r>
      <w:r w:rsidRPr="0092053E">
        <w:rPr>
          <w:rFonts w:cs="Times New Roman"/>
          <w:sz w:val="22"/>
        </w:rPr>
        <w:t xml:space="preserve"> model for one to </w:t>
      </w:r>
      <w:r w:rsidRPr="0092053E">
        <w:rPr>
          <w:rFonts w:cs="Times New Roman"/>
          <w:noProof/>
          <w:sz w:val="22"/>
        </w:rPr>
        <w:t>eight-week</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B96C6C">
              <w:rPr>
                <w:rFonts w:eastAsia="Times New Roman" w:cs="Times New Roman"/>
                <w:b w:val="0"/>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B96C6C">
              <w:rPr>
                <w:rFonts w:eastAsia="Times New Roman" w:cs="Times New Roman"/>
                <w:b w:val="0"/>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Cigarette</w:t>
            </w:r>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B96C6C">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1F7B877"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ADL-intra-EWC method and the ADL-intra-IC method compared to the ADL-intra model for one to eight weeks 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ADL-intra-EWC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320F8836" w:rsidR="00971633" w:rsidRPr="0092053E" w:rsidRDefault="00971633" w:rsidP="00E22365">
      <w:pPr>
        <w:ind w:left="60" w:hanging="60"/>
      </w:pPr>
      <w:r w:rsidRPr="0092053E">
        <w:rPr>
          <w:rFonts w:cs="Times New Roman"/>
          <w:sz w:val="22"/>
        </w:rPr>
        <w:t xml:space="preserve">The box widths are proportionate to the number of SKU’s 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ADL-intra model.</w:t>
      </w:r>
    </w:p>
    <w:p w14:paraId="20F3DC85" w14:textId="36441C4B" w:rsidR="00971633" w:rsidRPr="0092053E" w:rsidRDefault="00947214" w:rsidP="007C48F0">
      <w:pPr>
        <w:pStyle w:val="Heading2"/>
        <w:numPr>
          <w:ilvl w:val="0"/>
          <w:numId w:val="7"/>
        </w:numPr>
        <w:spacing w:before="0" w:line="360" w:lineRule="auto"/>
        <w:rPr>
          <w:rFonts w:cs="Times New Roman"/>
          <w:sz w:val="22"/>
          <w:szCs w:val="22"/>
        </w:rPr>
      </w:pPr>
      <w:del w:id="356" w:author="Didier Soopramanien" w:date="2019-04-02T17:24:00Z">
        <w:r w:rsidRPr="0092053E" w:rsidDel="00487B09">
          <w:rPr>
            <w:rFonts w:cs="Times New Roman"/>
            <w:sz w:val="22"/>
            <w:szCs w:val="22"/>
          </w:rPr>
          <w:delText>The products for which our proposed methods have greater advantages</w:delText>
        </w:r>
      </w:del>
      <w:ins w:id="357" w:author="Didier Soopramanien" w:date="2019-04-02T17:24:00Z">
        <w:r w:rsidR="00487B09">
          <w:rPr>
            <w:rFonts w:cs="Times New Roman"/>
            <w:sz w:val="22"/>
            <w:szCs w:val="22"/>
          </w:rPr>
          <w:t>SK</w:t>
        </w:r>
      </w:ins>
      <w:ins w:id="358" w:author="Didier Soopramanien" w:date="2019-04-02T17:25:00Z">
        <w:r w:rsidR="00487B09">
          <w:rPr>
            <w:rFonts w:cs="Times New Roman"/>
            <w:sz w:val="22"/>
            <w:szCs w:val="22"/>
          </w:rPr>
          <w:t>U</w:t>
        </w:r>
      </w:ins>
      <w:ins w:id="359" w:author="Didier Soopramanien" w:date="2019-04-02T17:30:00Z">
        <w:r w:rsidR="005A4063">
          <w:rPr>
            <w:rFonts w:cs="Times New Roman"/>
            <w:sz w:val="22"/>
            <w:szCs w:val="22"/>
          </w:rPr>
          <w:t xml:space="preserve"> characteristics and Forecasting Performance</w:t>
        </w:r>
      </w:ins>
    </w:p>
    <w:p w14:paraId="465F9177" w14:textId="5130DAD6" w:rsidR="00971633" w:rsidRPr="0092053E" w:rsidRDefault="00971633" w:rsidP="00971633">
      <w:pPr>
        <w:shd w:val="clear" w:color="auto" w:fill="FFFFFF" w:themeFill="background1"/>
        <w:spacing w:after="0" w:line="360" w:lineRule="auto"/>
        <w:ind w:left="360"/>
        <w:rPr>
          <w:rFonts w:cs="Times New Roman"/>
          <w:b/>
          <w:sz w:val="22"/>
        </w:rPr>
      </w:pPr>
      <w:r w:rsidRPr="0092053E">
        <w:rPr>
          <w:rFonts w:cs="Times New Roman"/>
          <w:b/>
          <w:sz w:val="22"/>
        </w:rPr>
        <w:t xml:space="preserve"> </w:t>
      </w:r>
    </w:p>
    <w:p w14:paraId="7F7904E6" w14:textId="5811E268" w:rsidR="00B46D94" w:rsidRPr="0092053E" w:rsidRDefault="00AB7F36"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lastRenderedPageBreak/>
        <w:t xml:space="preserve">In this section, </w:t>
      </w:r>
      <w:del w:id="360" w:author="Didier Soopramanien" w:date="2019-04-02T17:42:00Z">
        <w:r w:rsidR="006E5886" w:rsidRPr="0092053E" w:rsidDel="005249BA">
          <w:rPr>
            <w:rFonts w:cs="Times New Roman"/>
            <w:sz w:val="22"/>
          </w:rPr>
          <w:delText>we</w:delText>
        </w:r>
        <w:r w:rsidRPr="0092053E" w:rsidDel="005249BA">
          <w:rPr>
            <w:rFonts w:cs="Times New Roman"/>
            <w:sz w:val="22"/>
          </w:rPr>
          <w:delText xml:space="preserve"> try to</w:delText>
        </w:r>
        <w:r w:rsidR="006E5886" w:rsidRPr="0092053E" w:rsidDel="005249BA">
          <w:rPr>
            <w:rFonts w:cs="Times New Roman"/>
            <w:sz w:val="22"/>
          </w:rPr>
          <w:delText xml:space="preserve"> </w:delText>
        </w:r>
        <w:r w:rsidR="000C54D8" w:rsidRPr="0092053E" w:rsidDel="005249BA">
          <w:rPr>
            <w:rFonts w:cs="Times New Roman"/>
            <w:sz w:val="22"/>
          </w:rPr>
          <w:delText>shed lights on</w:delText>
        </w:r>
        <w:r w:rsidR="006E5886" w:rsidRPr="0092053E" w:rsidDel="005249BA">
          <w:rPr>
            <w:rFonts w:cs="Times New Roman"/>
            <w:sz w:val="22"/>
          </w:rPr>
          <w:delText xml:space="preserve"> the characteristics</w:delText>
        </w:r>
      </w:del>
      <w:ins w:id="361" w:author="Didier Soopramanien" w:date="2019-04-02T17:42:00Z">
        <w:r w:rsidR="005249BA">
          <w:rPr>
            <w:rFonts w:cs="Times New Roman"/>
            <w:sz w:val="22"/>
          </w:rPr>
          <w:t>we wish to explore</w:t>
        </w:r>
      </w:ins>
      <w:ins w:id="362" w:author="Didier Soopramanien" w:date="2019-04-02T17:43:00Z">
        <w:r w:rsidR="00B533B4">
          <w:rPr>
            <w:rFonts w:cs="Times New Roman"/>
            <w:sz w:val="22"/>
          </w:rPr>
          <w:t xml:space="preserve"> if </w:t>
        </w:r>
      </w:ins>
      <w:ins w:id="363" w:author="Soopramanien, Didier" w:date="2019-04-02T18:35:00Z">
        <w:r w:rsidR="003B0104">
          <w:rPr>
            <w:rFonts w:cs="Times New Roman"/>
            <w:sz w:val="22"/>
          </w:rPr>
          <w:t>our</w:t>
        </w:r>
      </w:ins>
      <w:ins w:id="364" w:author="Didier Soopramanien" w:date="2019-04-02T17:43:00Z">
        <w:del w:id="365" w:author="Soopramanien, Didier" w:date="2019-04-02T18:35:00Z">
          <w:r w:rsidR="00B533B4" w:rsidDel="003B0104">
            <w:rPr>
              <w:rFonts w:cs="Times New Roman"/>
              <w:sz w:val="22"/>
            </w:rPr>
            <w:delText>the</w:delText>
          </w:r>
        </w:del>
        <w:r w:rsidR="00B533B4">
          <w:rPr>
            <w:rFonts w:cs="Times New Roman"/>
            <w:sz w:val="22"/>
          </w:rPr>
          <w:t xml:space="preserve"> proposed methods, </w:t>
        </w:r>
      </w:ins>
      <w:del w:id="366" w:author="Didier Soopramanien" w:date="2019-04-02T17:43:00Z">
        <w:r w:rsidR="006E5886" w:rsidRPr="0092053E" w:rsidDel="00B533B4">
          <w:rPr>
            <w:rFonts w:cs="Times New Roman"/>
            <w:sz w:val="22"/>
          </w:rPr>
          <w:delText xml:space="preserve"> of the product for which </w:delText>
        </w:r>
      </w:del>
      <w:r w:rsidRPr="0092053E">
        <w:rPr>
          <w:rFonts w:cs="Times New Roman"/>
          <w:sz w:val="22"/>
        </w:rPr>
        <w:t>the ADL-</w:t>
      </w:r>
      <w:r w:rsidRPr="00B96C6C">
        <w:rPr>
          <w:rFonts w:cs="Times New Roman"/>
          <w:noProof/>
          <w:sz w:val="22"/>
        </w:rPr>
        <w:t>intra</w:t>
      </w:r>
      <w:r w:rsidRPr="0092053E">
        <w:rPr>
          <w:rFonts w:cs="Times New Roman"/>
          <w:sz w:val="22"/>
        </w:rPr>
        <w:t xml:space="preserve">-EWC </w:t>
      </w:r>
      <w:r w:rsidR="006E5886" w:rsidRPr="0092053E">
        <w:rPr>
          <w:rFonts w:cs="Times New Roman"/>
          <w:sz w:val="22"/>
        </w:rPr>
        <w:t>method</w:t>
      </w:r>
      <w:r w:rsidRPr="0092053E">
        <w:rPr>
          <w:rFonts w:cs="Times New Roman"/>
          <w:sz w:val="22"/>
        </w:rPr>
        <w:t xml:space="preserve"> and the ADL-intra-IC method</w:t>
      </w:r>
      <w:ins w:id="367" w:author="Didier Soopramanien" w:date="2019-04-02T17:43:00Z">
        <w:r w:rsidR="00B533B4">
          <w:rPr>
            <w:rFonts w:cs="Times New Roman"/>
            <w:sz w:val="22"/>
          </w:rPr>
          <w:t xml:space="preserve">, </w:t>
        </w:r>
      </w:ins>
      <w:ins w:id="368" w:author="Soopramanien, Didier" w:date="2019-04-02T18:35:00Z">
        <w:del w:id="369" w:author="tao huang" w:date="2019-04-03T11:51:00Z">
          <w:r w:rsidR="003B0104" w:rsidDel="007C2EDD">
            <w:rPr>
              <w:rFonts w:cs="Times New Roman"/>
              <w:sz w:val="22"/>
            </w:rPr>
            <w:delText>are</w:delText>
          </w:r>
        </w:del>
        <w:del w:id="370" w:author="tao huang" w:date="2019-04-03T11:50:00Z">
          <w:r w:rsidR="003B0104" w:rsidDel="007C2EDD">
            <w:rPr>
              <w:rFonts w:cs="Times New Roman"/>
              <w:sz w:val="22"/>
            </w:rPr>
            <w:delText xml:space="preserve"> </w:delText>
          </w:r>
        </w:del>
      </w:ins>
      <w:ins w:id="371" w:author="Soopramanien, Didier" w:date="2019-04-02T19:09:00Z">
        <w:del w:id="372" w:author="tao huang" w:date="2019-04-03T11:51:00Z">
          <w:r w:rsidR="00C45EE7" w:rsidDel="007C2EDD">
            <w:rPr>
              <w:rFonts w:cs="Times New Roman"/>
              <w:sz w:val="22"/>
            </w:rPr>
            <w:delText xml:space="preserve"> still </w:delText>
          </w:r>
        </w:del>
      </w:ins>
      <w:ins w:id="373" w:author="Didier Soopramanien" w:date="2019-04-02T17:46:00Z">
        <w:del w:id="374" w:author="tao huang" w:date="2019-04-03T11:51:00Z">
          <w:r w:rsidR="005648AD" w:rsidDel="007C2EDD">
            <w:rPr>
              <w:rFonts w:cs="Times New Roman"/>
              <w:sz w:val="22"/>
            </w:rPr>
            <w:delText xml:space="preserve">are still able to </w:delText>
          </w:r>
        </w:del>
      </w:ins>
      <w:del w:id="375" w:author="tao huang" w:date="2019-04-03T11:51:00Z">
        <w:r w:rsidR="006E5886" w:rsidRPr="0092053E" w:rsidDel="007C2EDD">
          <w:rPr>
            <w:rFonts w:cs="Times New Roman"/>
            <w:sz w:val="22"/>
          </w:rPr>
          <w:delText xml:space="preserve"> </w:delText>
        </w:r>
        <w:r w:rsidR="00005660" w:rsidRPr="0092053E" w:rsidDel="007C2EDD">
          <w:rPr>
            <w:rFonts w:cs="Times New Roman"/>
            <w:sz w:val="22"/>
          </w:rPr>
          <w:delText xml:space="preserve">tend to </w:delText>
        </w:r>
        <w:r w:rsidR="001B3A46" w:rsidRPr="0092053E" w:rsidDel="007C2EDD">
          <w:rPr>
            <w:rFonts w:cs="Times New Roman"/>
            <w:sz w:val="22"/>
          </w:rPr>
          <w:delText>achieve higher</w:delText>
        </w:r>
        <w:r w:rsidR="006E5886" w:rsidRPr="0092053E" w:rsidDel="007C2EDD">
          <w:rPr>
            <w:rFonts w:cs="Times New Roman"/>
            <w:sz w:val="22"/>
          </w:rPr>
          <w:delText xml:space="preserve"> improvements compared</w:delText>
        </w:r>
      </w:del>
      <w:ins w:id="376" w:author="Didier Soopramanien" w:date="2019-04-02T17:44:00Z">
        <w:del w:id="377" w:author="tao huang" w:date="2019-04-03T11:51:00Z">
          <w:r w:rsidR="004F6E36" w:rsidDel="007C2EDD">
            <w:rPr>
              <w:rFonts w:cs="Times New Roman"/>
              <w:sz w:val="22"/>
            </w:rPr>
            <w:delText>produce better forecasts</w:delText>
          </w:r>
        </w:del>
      </w:ins>
      <w:ins w:id="378" w:author="tao huang" w:date="2019-04-03T11:51:00Z">
        <w:r w:rsidR="007C2EDD">
          <w:rPr>
            <w:rFonts w:cs="Times New Roman"/>
            <w:sz w:val="22"/>
          </w:rPr>
          <w:t xml:space="preserve">have </w:t>
        </w:r>
      </w:ins>
      <w:ins w:id="379" w:author="tao huang" w:date="2019-04-03T11:52:00Z">
        <w:r w:rsidR="007C2EDD">
          <w:rPr>
            <w:rFonts w:cs="Times New Roman"/>
            <w:sz w:val="22"/>
          </w:rPr>
          <w:t xml:space="preserve">greater advantages for products with some </w:t>
        </w:r>
      </w:ins>
      <w:ins w:id="380" w:author="Didier Soopramanien" w:date="2019-04-02T17:44:00Z">
        <w:del w:id="381" w:author="tao huang" w:date="2019-04-03T11:52:00Z">
          <w:r w:rsidR="004F6E36" w:rsidDel="007C2EDD">
            <w:rPr>
              <w:rFonts w:cs="Times New Roman"/>
              <w:sz w:val="22"/>
            </w:rPr>
            <w:delText xml:space="preserve"> </w:delText>
          </w:r>
        </w:del>
      </w:ins>
      <w:ins w:id="382" w:author="Soopramanien, Didier" w:date="2019-04-02T18:35:00Z">
        <w:del w:id="383" w:author="tao huang" w:date="2019-04-03T11:52:00Z">
          <w:r w:rsidR="003B0104" w:rsidDel="007C2EDD">
            <w:rPr>
              <w:rFonts w:cs="Times New Roman"/>
              <w:sz w:val="22"/>
            </w:rPr>
            <w:delText>when</w:delText>
          </w:r>
        </w:del>
      </w:ins>
      <w:ins w:id="384" w:author="Didier Soopramanien" w:date="2019-04-02T17:44:00Z">
        <w:del w:id="385" w:author="Soopramanien, Didier" w:date="2019-04-02T18:35:00Z">
          <w:r w:rsidR="004F6E36" w:rsidDel="003B0104">
            <w:rPr>
              <w:rFonts w:cs="Times New Roman"/>
              <w:sz w:val="22"/>
            </w:rPr>
            <w:delText>when</w:delText>
          </w:r>
        </w:del>
        <w:del w:id="386" w:author="tao huang" w:date="2019-04-03T11:52:00Z">
          <w:r w:rsidR="004F6E36" w:rsidDel="007C2EDD">
            <w:rPr>
              <w:rFonts w:cs="Times New Roman"/>
              <w:sz w:val="22"/>
            </w:rPr>
            <w:delText xml:space="preserve"> we consider </w:delText>
          </w:r>
        </w:del>
        <w:r w:rsidR="004F6E36">
          <w:rPr>
            <w:rFonts w:cs="Times New Roman"/>
            <w:sz w:val="22"/>
          </w:rPr>
          <w:t>specific characteristics</w:t>
        </w:r>
        <w:del w:id="387" w:author="tao huang" w:date="2019-04-03T11:52:00Z">
          <w:r w:rsidR="004F6E36" w:rsidDel="007C2EDD">
            <w:rPr>
              <w:rFonts w:cs="Times New Roman"/>
              <w:sz w:val="22"/>
            </w:rPr>
            <w:delText xml:space="preserve"> of products </w:delText>
          </w:r>
        </w:del>
        <w:del w:id="388" w:author="Soopramanien, Didier" w:date="2019-04-02T18:35:00Z">
          <w:r w:rsidR="004F6E36" w:rsidDel="003B0104">
            <w:rPr>
              <w:rFonts w:cs="Times New Roman"/>
              <w:sz w:val="22"/>
            </w:rPr>
            <w:delText xml:space="preserve">compared to </w:delText>
          </w:r>
        </w:del>
      </w:ins>
      <w:del w:id="389" w:author="Soopramanien, Didier" w:date="2019-04-02T18:35:00Z">
        <w:r w:rsidR="006E5886" w:rsidRPr="0092053E" w:rsidDel="003B0104">
          <w:rPr>
            <w:rFonts w:cs="Times New Roman"/>
            <w:sz w:val="22"/>
          </w:rPr>
          <w:delText xml:space="preserve"> to </w:delText>
        </w:r>
        <w:r w:rsidRPr="0092053E" w:rsidDel="003B0104">
          <w:rPr>
            <w:rFonts w:cs="Times New Roman"/>
            <w:sz w:val="22"/>
          </w:rPr>
          <w:delText>the ADL-</w:delText>
        </w:r>
        <w:r w:rsidRPr="00B96C6C" w:rsidDel="003B0104">
          <w:rPr>
            <w:rFonts w:cs="Times New Roman"/>
            <w:noProof/>
            <w:sz w:val="22"/>
          </w:rPr>
          <w:delText>intra</w:delText>
        </w:r>
        <w:r w:rsidR="006E5886" w:rsidRPr="0092053E" w:rsidDel="003B0104">
          <w:rPr>
            <w:rFonts w:cs="Times New Roman"/>
            <w:sz w:val="22"/>
          </w:rPr>
          <w:delText xml:space="preserve"> model which overlooks</w:delText>
        </w:r>
      </w:del>
      <w:ins w:id="390" w:author="Didier Soopramanien" w:date="2019-04-02T17:45:00Z">
        <w:del w:id="391" w:author="Soopramanien, Didier" w:date="2019-04-02T18:35:00Z">
          <w:r w:rsidR="004F6E36" w:rsidDel="003B0104">
            <w:rPr>
              <w:rFonts w:cs="Times New Roman"/>
              <w:sz w:val="22"/>
            </w:rPr>
            <w:delText xml:space="preserve">does not account for </w:delText>
          </w:r>
        </w:del>
      </w:ins>
      <w:del w:id="392" w:author="Soopramanien, Didier" w:date="2019-04-02T18:35:00Z">
        <w:r w:rsidR="006E5886" w:rsidRPr="0092053E" w:rsidDel="003B0104">
          <w:rPr>
            <w:rFonts w:cs="Times New Roman"/>
            <w:sz w:val="22"/>
          </w:rPr>
          <w:delText xml:space="preserve"> the problem of structural change</w:delText>
        </w:r>
      </w:del>
      <w:ins w:id="393" w:author="Soopramanien, Didier" w:date="2019-04-02T18:36:00Z">
        <w:r w:rsidR="003B0104">
          <w:rPr>
            <w:rFonts w:cs="Times New Roman"/>
            <w:sz w:val="22"/>
          </w:rPr>
          <w:t xml:space="preserve">. </w:t>
        </w:r>
        <w:del w:id="394" w:author="tao huang" w:date="2019-04-03T11:59:00Z">
          <w:r w:rsidR="003B0104" w:rsidDel="00510C76">
            <w:rPr>
              <w:rFonts w:cs="Times New Roman"/>
              <w:sz w:val="22"/>
            </w:rPr>
            <w:delText xml:space="preserve">We compare these forecasts </w:delText>
          </w:r>
        </w:del>
      </w:ins>
      <w:ins w:id="395" w:author="Soopramanien, Didier" w:date="2019-04-02T18:37:00Z">
        <w:del w:id="396" w:author="tao huang" w:date="2019-04-03T11:59:00Z">
          <w:r w:rsidR="003B0104" w:rsidDel="00510C76">
            <w:rPr>
              <w:rFonts w:cs="Times New Roman"/>
              <w:sz w:val="22"/>
            </w:rPr>
            <w:delText xml:space="preserve">to those obtained from </w:delText>
          </w:r>
        </w:del>
      </w:ins>
      <w:ins w:id="397" w:author="Soopramanien, Didier" w:date="2019-04-02T18:36:00Z">
        <w:del w:id="398" w:author="tao huang" w:date="2019-04-03T11:59:00Z">
          <w:r w:rsidR="003B0104" w:rsidDel="00510C76">
            <w:rPr>
              <w:rFonts w:cs="Times New Roman"/>
              <w:sz w:val="22"/>
            </w:rPr>
            <w:delText xml:space="preserve">the ADL intra model that does not account for the possibility of structural change. </w:delText>
          </w:r>
        </w:del>
      </w:ins>
      <w:del w:id="399" w:author="tao huang" w:date="2019-04-03T11:59:00Z">
        <w:r w:rsidR="002814F5" w:rsidRPr="0092053E" w:rsidDel="00510C76">
          <w:rPr>
            <w:rFonts w:cs="Times New Roman"/>
            <w:sz w:val="22"/>
          </w:rPr>
          <w:delText xml:space="preserve">. </w:delText>
        </w:r>
      </w:del>
      <w:ins w:id="400" w:author="Didier Soopramanien" w:date="2019-04-02T17:47:00Z">
        <w:del w:id="401" w:author="tao huang" w:date="2019-04-03T11:59:00Z">
          <w:r w:rsidR="00FC458A" w:rsidDel="00510C76">
            <w:rPr>
              <w:rFonts w:cs="Times New Roman"/>
              <w:sz w:val="22"/>
            </w:rPr>
            <w:delText xml:space="preserve">Initially, </w:delText>
          </w:r>
        </w:del>
      </w:ins>
      <w:del w:id="402" w:author="tao huang" w:date="2019-04-03T11:59:00Z">
        <w:r w:rsidR="00971633" w:rsidRPr="0092053E" w:rsidDel="00510C76">
          <w:rPr>
            <w:rFonts w:cs="Times New Roman"/>
            <w:sz w:val="22"/>
          </w:rPr>
          <w:delText>W</w:delText>
        </w:r>
      </w:del>
      <w:ins w:id="403" w:author="Didier Soopramanien" w:date="2019-04-02T17:47:00Z">
        <w:del w:id="404" w:author="tao huang" w:date="2019-04-03T11:59:00Z">
          <w:r w:rsidR="00FC458A" w:rsidDel="00510C76">
            <w:rPr>
              <w:rFonts w:cs="Times New Roman"/>
              <w:sz w:val="22"/>
            </w:rPr>
            <w:delText>w</w:delText>
          </w:r>
        </w:del>
      </w:ins>
      <w:ins w:id="405" w:author="tao huang" w:date="2019-04-03T11:59:00Z">
        <w:r w:rsidR="00510C76">
          <w:rPr>
            <w:rFonts w:cs="Times New Roman"/>
            <w:sz w:val="22"/>
          </w:rPr>
          <w:t>W</w:t>
        </w:r>
      </w:ins>
      <w:r w:rsidR="00971633" w:rsidRPr="0092053E">
        <w:rPr>
          <w:rFonts w:cs="Times New Roman"/>
          <w:sz w:val="22"/>
        </w:rPr>
        <w:t>e consider the following data characteristics</w:t>
      </w:r>
      <w:r w:rsidR="000A1A94" w:rsidRPr="0092053E">
        <w:rPr>
          <w:rFonts w:cs="Times New Roman"/>
          <w:sz w:val="22"/>
        </w:rPr>
        <w:t xml:space="preserve"> for each </w:t>
      </w:r>
      <w:del w:id="406" w:author="tao huang" w:date="2019-04-03T11:59:00Z">
        <w:r w:rsidR="000A1A94" w:rsidRPr="0092053E" w:rsidDel="00510C76">
          <w:rPr>
            <w:rFonts w:cs="Times New Roman"/>
            <w:sz w:val="22"/>
          </w:rPr>
          <w:delText xml:space="preserve">of the </w:delText>
        </w:r>
        <w:r w:rsidR="000A1A94" w:rsidRPr="00B96C6C" w:rsidDel="00510C76">
          <w:rPr>
            <w:rFonts w:cs="Times New Roman"/>
            <w:noProof/>
            <w:sz w:val="22"/>
          </w:rPr>
          <w:delText>SKU’s</w:delText>
        </w:r>
      </w:del>
      <w:ins w:id="407" w:author="tao huang" w:date="2019-04-03T11:59:00Z">
        <w:r w:rsidR="00510C76">
          <w:rPr>
            <w:rFonts w:cs="Times New Roman"/>
            <w:sz w:val="22"/>
          </w:rPr>
          <w:t>SKU</w:t>
        </w:r>
      </w:ins>
      <w:r w:rsidR="000A1A94" w:rsidRPr="00B96C6C">
        <w:rPr>
          <w:rFonts w:cs="Times New Roman"/>
          <w:noProof/>
          <w:sz w:val="22"/>
        </w:rPr>
        <w:t xml:space="preserve"> </w:t>
      </w:r>
      <w:r w:rsidR="00971633" w:rsidRPr="00B96C6C">
        <w:rPr>
          <w:rFonts w:cs="Times New Roman"/>
          <w:noProof/>
          <w:sz w:val="22"/>
        </w:rPr>
        <w:t>:</w:t>
      </w:r>
      <w:r w:rsidR="00971633" w:rsidRPr="0092053E">
        <w:rPr>
          <w:rFonts w:cs="Times New Roman"/>
          <w:sz w:val="22"/>
        </w:rPr>
        <w:t xml:space="preserve"> 1) </w:t>
      </w:r>
      <w:r w:rsidR="00830BC3" w:rsidRPr="0092053E">
        <w:rPr>
          <w:rFonts w:cs="Times New Roman"/>
          <w:sz w:val="22"/>
        </w:rPr>
        <w:t>the average and standard deviation</w:t>
      </w:r>
      <w:r w:rsidR="00830BC3" w:rsidRPr="0092053E" w:rsidDel="00830BC3">
        <w:rPr>
          <w:rFonts w:cs="Times New Roman"/>
          <w:sz w:val="22"/>
        </w:rPr>
        <w:t xml:space="preserve"> </w:t>
      </w:r>
      <w:r w:rsidR="00830BC3" w:rsidRPr="0092053E">
        <w:rPr>
          <w:rFonts w:cs="Times New Roman"/>
          <w:sz w:val="22"/>
        </w:rPr>
        <w:t>of</w:t>
      </w:r>
      <w:r w:rsidR="00971633" w:rsidRPr="0092053E">
        <w:rPr>
          <w:rFonts w:cs="Times New Roman"/>
          <w:sz w:val="22"/>
        </w:rPr>
        <w:t xml:space="preserve"> both the prices and sales variables; 2) the frequency of the feature and display promotions for each</w:t>
      </w:r>
      <w:r w:rsidR="00017134" w:rsidRPr="0092053E">
        <w:rPr>
          <w:rFonts w:cs="Times New Roman"/>
          <w:sz w:val="22"/>
        </w:rPr>
        <w:t xml:space="preserve"> of the</w:t>
      </w:r>
      <w:r w:rsidR="00971633" w:rsidRPr="0092053E">
        <w:rPr>
          <w:rFonts w:cs="Times New Roman"/>
          <w:sz w:val="22"/>
        </w:rPr>
        <w:t xml:space="preserve"> </w:t>
      </w:r>
      <w:r w:rsidR="00017134" w:rsidRPr="0092053E">
        <w:rPr>
          <w:rFonts w:cs="Times New Roman"/>
          <w:sz w:val="22"/>
        </w:rPr>
        <w:t>focal products</w:t>
      </w:r>
      <w:r w:rsidR="00971633" w:rsidRPr="0092053E">
        <w:rPr>
          <w:rFonts w:cs="Times New Roman"/>
          <w:sz w:val="22"/>
        </w:rPr>
        <w:t xml:space="preserve">; 3) more advanced statistical measures suggested by </w:t>
      </w:r>
      <w:r w:rsidR="00971633" w:rsidRPr="0092053E">
        <w:rPr>
          <w:rFonts w:cs="Times New Roman"/>
          <w:sz w:val="22"/>
        </w:rPr>
        <w:fldChar w:fldCharType="begin"/>
      </w:r>
      <w:r w:rsidR="002D3F4E" w:rsidRPr="0092053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71633" w:rsidRPr="0092053E">
        <w:rPr>
          <w:rFonts w:cs="Times New Roman"/>
          <w:sz w:val="22"/>
        </w:rPr>
        <w:fldChar w:fldCharType="separate"/>
      </w:r>
      <w:r w:rsidR="002D3F4E" w:rsidRPr="0092053E">
        <w:rPr>
          <w:rFonts w:cs="Times New Roman"/>
          <w:noProof/>
          <w:sz w:val="22"/>
        </w:rPr>
        <w:t>Fildes (1992)</w:t>
      </w:r>
      <w:r w:rsidR="00971633" w:rsidRPr="0092053E">
        <w:rPr>
          <w:rFonts w:cs="Times New Roman"/>
          <w:sz w:val="22"/>
        </w:rPr>
        <w:fldChar w:fldCharType="end"/>
      </w:r>
      <w:r w:rsidR="00971633" w:rsidRPr="0092053E">
        <w:rPr>
          <w:rFonts w:cs="Times New Roman"/>
          <w:sz w:val="22"/>
        </w:rPr>
        <w:t xml:space="preserve">. </w:t>
      </w:r>
      <w:del w:id="408" w:author="Didier Soopramanien" w:date="2019-04-02T17:46:00Z">
        <w:r w:rsidR="00971633" w:rsidRPr="0092053E" w:rsidDel="00F53A02">
          <w:rPr>
            <w:rFonts w:cs="Times New Roman"/>
            <w:sz w:val="22"/>
          </w:rPr>
          <w:delText>F</w:delText>
        </w:r>
      </w:del>
      <w:ins w:id="409" w:author="Didier Soopramanien" w:date="2019-04-02T17:46:00Z">
        <w:r w:rsidR="00F53A02">
          <w:rPr>
            <w:rFonts w:cs="Times New Roman"/>
            <w:sz w:val="22"/>
          </w:rPr>
          <w:t xml:space="preserve">Furthermore, </w:t>
        </w:r>
      </w:ins>
      <w:del w:id="410" w:author="Didier Soopramanien" w:date="2019-04-02T17:46:00Z">
        <w:r w:rsidR="00971633" w:rsidRPr="0092053E" w:rsidDel="00F53A02">
          <w:rPr>
            <w:rFonts w:cs="Times New Roman"/>
            <w:sz w:val="22"/>
          </w:rPr>
          <w:delText xml:space="preserve">or example, </w:delText>
        </w:r>
      </w:del>
      <w:r w:rsidR="00971633" w:rsidRPr="0092053E">
        <w:rPr>
          <w:rFonts w:cs="Times New Roman"/>
          <w:sz w:val="22"/>
        </w:rPr>
        <w:t xml:space="preserve">we include the proportion of outliers for the sales of each SKU. The value of the sales for product </w:t>
      </w:r>
      <w:r w:rsidR="00971633" w:rsidRPr="00B96C6C">
        <w:rPr>
          <w:rFonts w:cs="Times New Roman"/>
          <w:i/>
          <w:noProof/>
          <w:sz w:val="22"/>
        </w:rPr>
        <w:t>i</w:t>
      </w:r>
      <w:r w:rsidR="00971633" w:rsidRPr="0092053E">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00971633" w:rsidRPr="0092053E">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is the differenced value of the sales for product </w:t>
      </w:r>
      <w:r w:rsidR="00971633" w:rsidRPr="0092053E">
        <w:rPr>
          <w:rFonts w:cs="Times New Roman"/>
          <w:i/>
          <w:sz w:val="22"/>
        </w:rPr>
        <w:t>i</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00971633"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00971633" w:rsidRPr="0092053E">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00971633" w:rsidRPr="0092053E">
        <w:rPr>
          <w:rFonts w:cs="Times New Roman"/>
          <w:sz w:val="22"/>
        </w:rPr>
        <w:t xml:space="preserve">. </w:t>
      </w:r>
      <w:r w:rsidR="003D295C" w:rsidRPr="0092053E">
        <w:rPr>
          <w:rFonts w:cs="Times New Roman"/>
          <w:sz w:val="22"/>
        </w:rPr>
        <w:t>For retailer product sales, the</w:t>
      </w:r>
      <w:r w:rsidR="00C3029A" w:rsidRPr="0092053E">
        <w:rPr>
          <w:rFonts w:cs="Times New Roman"/>
          <w:sz w:val="22"/>
        </w:rPr>
        <w:t>se</w:t>
      </w:r>
      <w:r w:rsidR="003D295C" w:rsidRPr="0092053E">
        <w:rPr>
          <w:rFonts w:cs="Times New Roman"/>
          <w:sz w:val="22"/>
        </w:rPr>
        <w:t xml:space="preserve"> outliers </w:t>
      </w:r>
      <w:r w:rsidR="00C3029A" w:rsidRPr="0092053E">
        <w:rPr>
          <w:rFonts w:cs="Times New Roman"/>
          <w:sz w:val="22"/>
        </w:rPr>
        <w:t>are usually</w:t>
      </w:r>
      <w:r w:rsidR="007E208E" w:rsidRPr="0092053E">
        <w:rPr>
          <w:rFonts w:cs="Times New Roman"/>
          <w:sz w:val="22"/>
        </w:rPr>
        <w:t xml:space="preserve"> due to promotional activities</w:t>
      </w:r>
      <w:r w:rsidR="003D295C" w:rsidRPr="0092053E">
        <w:rPr>
          <w:rFonts w:cs="Times New Roman"/>
          <w:sz w:val="22"/>
        </w:rPr>
        <w:t xml:space="preserve">. </w:t>
      </w:r>
      <w:r w:rsidR="00971633" w:rsidRPr="0092053E">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00971633" w:rsidRPr="0092053E">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is the sales valu</w:t>
      </w:r>
      <w:r w:rsidR="006A12BC" w:rsidRPr="0092053E">
        <w:rPr>
          <w:rFonts w:cs="Times New Roman"/>
          <w:sz w:val="22"/>
        </w:rPr>
        <w:t>e</w:t>
      </w:r>
      <w:r w:rsidR="00971633" w:rsidRPr="0092053E">
        <w:rPr>
          <w:rFonts w:cs="Times New Roman"/>
          <w:sz w:val="22"/>
        </w:rPr>
        <w:t xml:space="preserve"> for product </w:t>
      </w:r>
      <w:r w:rsidR="00971633" w:rsidRPr="0092053E">
        <w:rPr>
          <w:rFonts w:cs="Times New Roman"/>
          <w:i/>
          <w:sz w:val="22"/>
        </w:rPr>
        <w:t>i</w:t>
      </w:r>
      <w:r w:rsidR="00971633" w:rsidRPr="0092053E">
        <w:rPr>
          <w:rFonts w:cs="Times New Roman"/>
          <w:sz w:val="22"/>
        </w:rPr>
        <w:t xml:space="preserve"> at week </w:t>
      </w:r>
      <w:r w:rsidR="00971633" w:rsidRPr="0092053E">
        <w:rPr>
          <w:rFonts w:cs="Times New Roman"/>
          <w:i/>
          <w:sz w:val="22"/>
        </w:rPr>
        <w:t>t</w:t>
      </w:r>
      <w:r w:rsidR="00971633" w:rsidRPr="0092053E">
        <w:rPr>
          <w:rFonts w:cs="Times New Roman"/>
          <w:sz w:val="22"/>
        </w:rPr>
        <w:t xml:space="preserve"> given that the outliers are removed and </w:t>
      </w:r>
      <w:r w:rsidR="00971633" w:rsidRPr="0092053E">
        <w:rPr>
          <w:rFonts w:cs="Times New Roman"/>
          <w:i/>
          <w:sz w:val="22"/>
        </w:rPr>
        <w:t>T</w:t>
      </w:r>
      <w:r w:rsidR="00971633" w:rsidRPr="0092053E">
        <w:rPr>
          <w:rFonts w:cs="Times New Roman"/>
          <w:sz w:val="22"/>
        </w:rPr>
        <w:t xml:space="preserve"> is the time trend. The fitness of this autoregressive model (e.g., the R square) </w:t>
      </w:r>
      <w:r w:rsidR="006A12BC" w:rsidRPr="0092053E">
        <w:rPr>
          <w:rFonts w:cs="Times New Roman"/>
          <w:sz w:val="22"/>
        </w:rPr>
        <w:t xml:space="preserve">represents </w:t>
      </w:r>
      <w:r w:rsidR="00971633" w:rsidRPr="0092053E">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00971633" w:rsidRPr="0092053E">
        <w:rPr>
          <w:rFonts w:cs="Times New Roman"/>
          <w:sz w:val="22"/>
        </w:rPr>
        <w:t xml:space="preserve"> and the time trend. We </w:t>
      </w:r>
      <w:r w:rsidR="00B46D94" w:rsidRPr="0092053E">
        <w:rPr>
          <w:rFonts w:cs="Times New Roman"/>
          <w:sz w:val="22"/>
        </w:rPr>
        <w:t xml:space="preserve">then </w:t>
      </w:r>
      <w:r w:rsidR="005B655B" w:rsidRPr="0092053E">
        <w:rPr>
          <w:rFonts w:cs="Times New Roman"/>
          <w:sz w:val="22"/>
        </w:rPr>
        <w:t xml:space="preserve">conduct the principle component analysis to summarize the information contained in those </w:t>
      </w:r>
      <w:r w:rsidR="00971633" w:rsidRPr="0092053E">
        <w:rPr>
          <w:rFonts w:cs="Times New Roman"/>
          <w:sz w:val="22"/>
        </w:rPr>
        <w:t xml:space="preserve">the </w:t>
      </w:r>
      <w:r w:rsidR="00C3029A" w:rsidRPr="0092053E">
        <w:rPr>
          <w:rFonts w:cs="Times New Roman"/>
          <w:sz w:val="22"/>
        </w:rPr>
        <w:t xml:space="preserve">nine </w:t>
      </w:r>
      <w:r w:rsidR="00971633" w:rsidRPr="0092053E">
        <w:rPr>
          <w:rFonts w:cs="Times New Roman"/>
          <w:sz w:val="22"/>
        </w:rPr>
        <w:t>explanatory variables described above, which mitigates the issue of multicollinearity</w:t>
      </w:r>
      <w:r w:rsidR="00971633" w:rsidRPr="0092053E">
        <w:rPr>
          <w:rStyle w:val="FootnoteReference"/>
          <w:rFonts w:cs="Times New Roman"/>
          <w:sz w:val="22"/>
        </w:rPr>
        <w:footnoteReference w:id="16"/>
      </w:r>
      <w:r w:rsidR="00971633" w:rsidRPr="0092053E">
        <w:rPr>
          <w:rFonts w:cs="Times New Roman"/>
          <w:sz w:val="22"/>
        </w:rPr>
        <w:t xml:space="preserve">. Table </w:t>
      </w:r>
      <w:r w:rsidR="00B135A9" w:rsidRPr="0092053E">
        <w:rPr>
          <w:rFonts w:cs="Times New Roman"/>
          <w:sz w:val="22"/>
        </w:rPr>
        <w:t xml:space="preserve">7 </w:t>
      </w:r>
      <w:r w:rsidR="00971633" w:rsidRPr="0092053E">
        <w:rPr>
          <w:rFonts w:cs="Times New Roman"/>
          <w:sz w:val="22"/>
        </w:rPr>
        <w:t xml:space="preserve">shows the correlation between the original </w:t>
      </w:r>
      <w:r w:rsidR="0007503A" w:rsidRPr="0092053E">
        <w:rPr>
          <w:rFonts w:cs="Times New Roman"/>
          <w:sz w:val="22"/>
        </w:rPr>
        <w:t xml:space="preserve">nine </w:t>
      </w:r>
      <w:r w:rsidR="00971633" w:rsidRPr="0092053E">
        <w:rPr>
          <w:rFonts w:cs="Times New Roman"/>
          <w:sz w:val="22"/>
        </w:rPr>
        <w:t xml:space="preserve">explanatory variables and the </w:t>
      </w:r>
      <w:r w:rsidR="002D2BEC" w:rsidRPr="0092053E">
        <w:rPr>
          <w:rFonts w:cs="Times New Roman"/>
          <w:sz w:val="22"/>
        </w:rPr>
        <w:t xml:space="preserve">five </w:t>
      </w:r>
      <w:r w:rsidR="00971633" w:rsidRPr="0092053E">
        <w:rPr>
          <w:rFonts w:cs="Times New Roman"/>
          <w:sz w:val="22"/>
        </w:rPr>
        <w:t xml:space="preserve">constructed </w:t>
      </w:r>
      <w:r w:rsidR="006C0731" w:rsidRPr="0092053E">
        <w:rPr>
          <w:rFonts w:cs="Times New Roman"/>
          <w:sz w:val="22"/>
        </w:rPr>
        <w:t>components</w:t>
      </w:r>
      <w:r w:rsidR="002D2BEC" w:rsidRPr="0092053E">
        <w:rPr>
          <w:rFonts w:cs="Times New Roman"/>
          <w:sz w:val="22"/>
        </w:rPr>
        <w:t>, and w</w:t>
      </w:r>
      <w:r w:rsidR="00971633" w:rsidRPr="0092053E">
        <w:rPr>
          <w:rFonts w:cs="Times New Roman"/>
          <w:sz w:val="22"/>
        </w:rPr>
        <w:t xml:space="preserve">e </w:t>
      </w:r>
      <w:r w:rsidR="00B46D94" w:rsidRPr="0092053E">
        <w:rPr>
          <w:rFonts w:cs="Times New Roman"/>
          <w:sz w:val="22"/>
        </w:rPr>
        <w:t xml:space="preserve">may </w:t>
      </w:r>
      <w:r w:rsidR="00971633" w:rsidRPr="0092053E">
        <w:rPr>
          <w:rFonts w:cs="Times New Roman"/>
          <w:sz w:val="22"/>
        </w:rPr>
        <w:t xml:space="preserve">interpret </w:t>
      </w:r>
      <w:r w:rsidR="005B655B" w:rsidRPr="0092053E">
        <w:rPr>
          <w:rFonts w:cs="Times New Roman"/>
          <w:sz w:val="22"/>
        </w:rPr>
        <w:t xml:space="preserve">components </w:t>
      </w:r>
      <w:r w:rsidR="00971633" w:rsidRPr="0092053E">
        <w:rPr>
          <w:rFonts w:cs="Times New Roman"/>
          <w:sz w:val="22"/>
        </w:rPr>
        <w:t>1 as “</w:t>
      </w:r>
      <w:r w:rsidR="000C32AF" w:rsidRPr="0092053E">
        <w:rPr>
          <w:rFonts w:cs="Times New Roman"/>
          <w:sz w:val="22"/>
        </w:rPr>
        <w:t>Price level and variation</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 xml:space="preserve">2 as “Sales level and variation”, </w:t>
      </w:r>
      <w:r w:rsidR="005B655B" w:rsidRPr="0092053E">
        <w:rPr>
          <w:rFonts w:cs="Times New Roman"/>
          <w:sz w:val="22"/>
        </w:rPr>
        <w:t xml:space="preserve">components </w:t>
      </w:r>
      <w:r w:rsidR="00971633" w:rsidRPr="0092053E">
        <w:rPr>
          <w:rFonts w:cs="Times New Roman"/>
          <w:sz w:val="22"/>
        </w:rPr>
        <w:t>3 as “</w:t>
      </w:r>
      <w:r w:rsidR="000C32AF" w:rsidRPr="0092053E">
        <w:rPr>
          <w:rFonts w:cs="Times New Roman"/>
          <w:sz w:val="22"/>
        </w:rPr>
        <w:t>Randomness and trend</w:t>
      </w:r>
      <w:r w:rsidR="00971633" w:rsidRPr="0092053E">
        <w:rPr>
          <w:rFonts w:cs="Times New Roman"/>
          <w:sz w:val="22"/>
        </w:rPr>
        <w:t xml:space="preserve">”, </w:t>
      </w:r>
      <w:r w:rsidR="005B655B" w:rsidRPr="0092053E">
        <w:rPr>
          <w:rFonts w:cs="Times New Roman"/>
          <w:sz w:val="22"/>
        </w:rPr>
        <w:t xml:space="preserve">components </w:t>
      </w:r>
      <w:r w:rsidR="00971633" w:rsidRPr="0092053E">
        <w:rPr>
          <w:rFonts w:cs="Times New Roman"/>
          <w:sz w:val="22"/>
        </w:rPr>
        <w:t>4 as “</w:t>
      </w:r>
      <w:r w:rsidR="00493AF4" w:rsidRPr="0092053E">
        <w:rPr>
          <w:rFonts w:cs="Times New Roman"/>
          <w:sz w:val="22"/>
        </w:rPr>
        <w:t>Outliers and Feature intensity</w:t>
      </w:r>
      <w:r w:rsidR="00971633" w:rsidRPr="0092053E">
        <w:rPr>
          <w:rFonts w:cs="Times New Roman"/>
          <w:sz w:val="22"/>
        </w:rPr>
        <w:t xml:space="preserve">”, and </w:t>
      </w:r>
      <w:r w:rsidR="005B655B" w:rsidRPr="0092053E">
        <w:rPr>
          <w:rFonts w:cs="Times New Roman"/>
          <w:sz w:val="22"/>
        </w:rPr>
        <w:t xml:space="preserve">components </w:t>
      </w:r>
      <w:r w:rsidR="00971633" w:rsidRPr="0092053E">
        <w:rPr>
          <w:rFonts w:cs="Times New Roman"/>
          <w:sz w:val="22"/>
        </w:rPr>
        <w:t>5 as “</w:t>
      </w:r>
      <w:r w:rsidR="00493AF4" w:rsidRPr="0092053E">
        <w:rPr>
          <w:rFonts w:cs="Times New Roman"/>
          <w:sz w:val="22"/>
        </w:rPr>
        <w:t>Display intensity</w:t>
      </w:r>
      <w:r w:rsidR="00971633" w:rsidRPr="0092053E">
        <w:rPr>
          <w:rFonts w:cs="Times New Roman"/>
          <w:sz w:val="22"/>
        </w:rPr>
        <w:t xml:space="preserve">”. </w:t>
      </w:r>
    </w:p>
    <w:p w14:paraId="7DAEE8E3" w14:textId="5C73430B" w:rsidR="00971633" w:rsidRPr="0092053E" w:rsidRDefault="00971633" w:rsidP="00971633">
      <w:pPr>
        <w:pStyle w:val="ListParagraph"/>
        <w:shd w:val="clear" w:color="auto" w:fill="FFFFFF" w:themeFill="background1"/>
        <w:spacing w:after="0" w:line="360" w:lineRule="auto"/>
        <w:ind w:left="0"/>
        <w:jc w:val="center"/>
        <w:rPr>
          <w:rFonts w:cs="Times New Roman"/>
          <w:sz w:val="22"/>
        </w:rPr>
      </w:pPr>
      <w:r w:rsidRPr="0092053E">
        <w:rPr>
          <w:rFonts w:cs="Times New Roman"/>
          <w:sz w:val="22"/>
        </w:rPr>
        <w:t xml:space="preserve">Table </w:t>
      </w:r>
      <w:r w:rsidR="00E4227D" w:rsidRPr="0092053E">
        <w:rPr>
          <w:rFonts w:cs="Times New Roman"/>
          <w:sz w:val="22"/>
        </w:rPr>
        <w:t>7</w:t>
      </w:r>
      <w:r w:rsidRPr="0092053E">
        <w:rPr>
          <w:rFonts w:cs="Times New Roman"/>
          <w:sz w:val="22"/>
        </w:rPr>
        <w:t>.</w:t>
      </w:r>
      <w:r w:rsidRPr="0092053E">
        <w:rPr>
          <w:rFonts w:cs="Times New Roman"/>
          <w:sz w:val="22"/>
        </w:rPr>
        <w:tab/>
        <w:t xml:space="preserve">The pattern of the factors </w:t>
      </w:r>
      <w:r w:rsidR="00C960E6" w:rsidRPr="0092053E">
        <w:rPr>
          <w:rFonts w:cs="Times New Roman"/>
          <w:sz w:val="22"/>
        </w:rPr>
        <w:t>(</w:t>
      </w:r>
      <w:r w:rsidR="005A09B4" w:rsidRPr="0092053E">
        <w:rPr>
          <w:rFonts w:cs="Times New Roman"/>
          <w:sz w:val="22"/>
        </w:rPr>
        <w:t>s</w:t>
      </w:r>
      <w:r w:rsidR="00C960E6" w:rsidRPr="0092053E">
        <w:rPr>
          <w:rFonts w:cs="Times New Roman"/>
          <w:sz w:val="22"/>
        </w:rPr>
        <w:t>mall values are omitted for simplicity)</w:t>
      </w:r>
    </w:p>
    <w:tbl>
      <w:tblPr>
        <w:tblStyle w:val="ListTable1Light"/>
        <w:tblW w:w="8721" w:type="dxa"/>
        <w:tblLook w:val="04A0" w:firstRow="1" w:lastRow="0" w:firstColumn="1" w:lastColumn="0" w:noHBand="0" w:noVBand="1"/>
      </w:tblPr>
      <w:tblGrid>
        <w:gridCol w:w="2995"/>
        <w:gridCol w:w="1206"/>
        <w:gridCol w:w="902"/>
        <w:gridCol w:w="1206"/>
        <w:gridCol w:w="1206"/>
        <w:gridCol w:w="1206"/>
      </w:tblGrid>
      <w:tr w:rsidR="00F623E9" w:rsidRPr="0092053E" w14:paraId="405CA45C" w14:textId="77777777" w:rsidTr="00E2236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noWrap/>
            <w:hideMark/>
          </w:tcPr>
          <w:p w14:paraId="63039A30" w14:textId="77777777" w:rsidR="00E73641" w:rsidRPr="0092053E" w:rsidRDefault="00E73641" w:rsidP="00E73641">
            <w:pPr>
              <w:spacing w:after="0" w:line="240" w:lineRule="auto"/>
              <w:rPr>
                <w:rFonts w:eastAsia="Times New Roman" w:cs="Times New Roman"/>
                <w:b w:val="0"/>
                <w:sz w:val="22"/>
              </w:rPr>
            </w:pPr>
            <w:r w:rsidRPr="0092053E">
              <w:rPr>
                <w:rFonts w:eastAsia="Times New Roman" w:cs="Times New Roman"/>
                <w:b w:val="0"/>
                <w:sz w:val="22"/>
              </w:rPr>
              <w:t>Variable</w:t>
            </w:r>
          </w:p>
        </w:tc>
        <w:tc>
          <w:tcPr>
            <w:tcW w:w="1206" w:type="dxa"/>
            <w:shd w:val="clear" w:color="auto" w:fill="auto"/>
            <w:noWrap/>
            <w:hideMark/>
          </w:tcPr>
          <w:p w14:paraId="1C3F14CE"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Factor1</w:t>
            </w:r>
          </w:p>
        </w:tc>
        <w:tc>
          <w:tcPr>
            <w:tcW w:w="902" w:type="dxa"/>
            <w:shd w:val="clear" w:color="auto" w:fill="auto"/>
            <w:noWrap/>
            <w:hideMark/>
          </w:tcPr>
          <w:p w14:paraId="3B0DF5DB"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Factor2</w:t>
            </w:r>
          </w:p>
        </w:tc>
        <w:tc>
          <w:tcPr>
            <w:tcW w:w="1206" w:type="dxa"/>
            <w:shd w:val="clear" w:color="auto" w:fill="auto"/>
            <w:noWrap/>
            <w:hideMark/>
          </w:tcPr>
          <w:p w14:paraId="219DB64A"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Factor3</w:t>
            </w:r>
          </w:p>
        </w:tc>
        <w:tc>
          <w:tcPr>
            <w:tcW w:w="1206" w:type="dxa"/>
            <w:shd w:val="clear" w:color="auto" w:fill="auto"/>
            <w:noWrap/>
            <w:hideMark/>
          </w:tcPr>
          <w:p w14:paraId="3A6705A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Factor4</w:t>
            </w:r>
          </w:p>
        </w:tc>
        <w:tc>
          <w:tcPr>
            <w:tcW w:w="1206" w:type="dxa"/>
            <w:shd w:val="clear" w:color="auto" w:fill="auto"/>
            <w:noWrap/>
            <w:hideMark/>
          </w:tcPr>
          <w:p w14:paraId="1D50D088" w14:textId="77777777" w:rsidR="00E73641" w:rsidRPr="0092053E"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Factor5</w:t>
            </w:r>
          </w:p>
        </w:tc>
      </w:tr>
      <w:tr w:rsidR="00F623E9" w:rsidRPr="0092053E" w14:paraId="4DFDC306"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3D1A24AE" w14:textId="64E14B33" w:rsidR="00B9219B" w:rsidRPr="0092053E" w:rsidRDefault="00B9219B" w:rsidP="00B9219B">
            <w:pPr>
              <w:spacing w:after="0" w:line="240" w:lineRule="auto"/>
              <w:rPr>
                <w:rFonts w:eastAsia="Times New Roman" w:cs="Times New Roman"/>
                <w:b w:val="0"/>
                <w:sz w:val="22"/>
              </w:rPr>
            </w:pPr>
            <w:r w:rsidRPr="00B96C6C">
              <w:rPr>
                <w:rFonts w:cs="Times New Roman"/>
                <w:b w:val="0"/>
                <w:noProof/>
                <w:sz w:val="22"/>
              </w:rPr>
              <w:t>Standard</w:t>
            </w:r>
            <w:r w:rsidRPr="0092053E">
              <w:rPr>
                <w:rFonts w:cs="Times New Roman"/>
                <w:b w:val="0"/>
                <w:sz w:val="22"/>
              </w:rPr>
              <w:t xml:space="preserve"> deviation of price</w:t>
            </w:r>
          </w:p>
        </w:tc>
        <w:tc>
          <w:tcPr>
            <w:tcW w:w="1206" w:type="dxa"/>
            <w:shd w:val="clear" w:color="auto" w:fill="auto"/>
            <w:noWrap/>
            <w:hideMark/>
          </w:tcPr>
          <w:p w14:paraId="2EFDF716" w14:textId="320EC982"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0.956</w:t>
            </w:r>
          </w:p>
        </w:tc>
        <w:tc>
          <w:tcPr>
            <w:tcW w:w="902" w:type="dxa"/>
            <w:shd w:val="clear" w:color="auto" w:fill="auto"/>
            <w:noWrap/>
            <w:hideMark/>
          </w:tcPr>
          <w:p w14:paraId="5FFCD29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127F5A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06BDE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1EAF813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2BFFD03"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B2F8A0F" w14:textId="7C553BDE"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price</w:t>
            </w:r>
          </w:p>
        </w:tc>
        <w:tc>
          <w:tcPr>
            <w:tcW w:w="1206" w:type="dxa"/>
            <w:shd w:val="clear" w:color="auto" w:fill="auto"/>
            <w:noWrap/>
            <w:hideMark/>
          </w:tcPr>
          <w:p w14:paraId="09D022DE" w14:textId="6CE6A3F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0.930</w:t>
            </w:r>
          </w:p>
        </w:tc>
        <w:tc>
          <w:tcPr>
            <w:tcW w:w="902" w:type="dxa"/>
            <w:shd w:val="clear" w:color="auto" w:fill="auto"/>
            <w:noWrap/>
            <w:hideMark/>
          </w:tcPr>
          <w:p w14:paraId="10D641B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6A3E39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586011F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9D39D1"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5A22A15D"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5A5A401E" w14:textId="672D1F5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Average sales</w:t>
            </w:r>
          </w:p>
        </w:tc>
        <w:tc>
          <w:tcPr>
            <w:tcW w:w="1206" w:type="dxa"/>
            <w:shd w:val="clear" w:color="auto" w:fill="auto"/>
            <w:noWrap/>
            <w:hideMark/>
          </w:tcPr>
          <w:p w14:paraId="535AAB8B"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873DBDF" w14:textId="4918E42A"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0.940</w:t>
            </w:r>
          </w:p>
        </w:tc>
        <w:tc>
          <w:tcPr>
            <w:tcW w:w="1206" w:type="dxa"/>
            <w:shd w:val="clear" w:color="auto" w:fill="auto"/>
            <w:noWrap/>
            <w:hideMark/>
          </w:tcPr>
          <w:p w14:paraId="6FC6D4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9DF8230"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E9235B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5B0882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D95535C" w14:textId="5AF5EDA2" w:rsidR="00B9219B" w:rsidRPr="0092053E" w:rsidRDefault="00B9219B" w:rsidP="00B9219B">
            <w:pPr>
              <w:spacing w:after="0" w:line="240" w:lineRule="auto"/>
              <w:rPr>
                <w:rFonts w:eastAsia="Times New Roman" w:cs="Times New Roman"/>
                <w:b w:val="0"/>
                <w:sz w:val="22"/>
              </w:rPr>
            </w:pPr>
            <w:r w:rsidRPr="00B96C6C">
              <w:rPr>
                <w:rFonts w:cs="Times New Roman"/>
                <w:b w:val="0"/>
                <w:noProof/>
                <w:sz w:val="22"/>
              </w:rPr>
              <w:t>Standard</w:t>
            </w:r>
            <w:r w:rsidRPr="0092053E">
              <w:rPr>
                <w:rFonts w:cs="Times New Roman"/>
                <w:b w:val="0"/>
                <w:sz w:val="22"/>
              </w:rPr>
              <w:t xml:space="preserve"> deviation of sales</w:t>
            </w:r>
          </w:p>
        </w:tc>
        <w:tc>
          <w:tcPr>
            <w:tcW w:w="1206" w:type="dxa"/>
            <w:shd w:val="clear" w:color="auto" w:fill="auto"/>
            <w:noWrap/>
            <w:hideMark/>
          </w:tcPr>
          <w:p w14:paraId="64ABE3CF"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314F71EA" w14:textId="27AA398B"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0.898</w:t>
            </w:r>
          </w:p>
        </w:tc>
        <w:tc>
          <w:tcPr>
            <w:tcW w:w="1206" w:type="dxa"/>
            <w:shd w:val="clear" w:color="auto" w:fill="auto"/>
            <w:noWrap/>
            <w:hideMark/>
          </w:tcPr>
          <w:p w14:paraId="4FD1DF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16C5C0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514453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8376E44"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00632D8A" w14:textId="486E4D3B"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Proportion of outliers</w:t>
            </w:r>
          </w:p>
        </w:tc>
        <w:tc>
          <w:tcPr>
            <w:tcW w:w="1206" w:type="dxa"/>
            <w:shd w:val="clear" w:color="auto" w:fill="auto"/>
            <w:noWrap/>
            <w:hideMark/>
          </w:tcPr>
          <w:p w14:paraId="77D6A88C"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010D0384"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B4C9C2B" w14:textId="4A95B211"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0.921</w:t>
            </w:r>
          </w:p>
        </w:tc>
        <w:tc>
          <w:tcPr>
            <w:tcW w:w="1206" w:type="dxa"/>
            <w:shd w:val="clear" w:color="auto" w:fill="auto"/>
            <w:noWrap/>
            <w:hideMark/>
          </w:tcPr>
          <w:p w14:paraId="751006D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2E28C92"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4F011CD1"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118E0D83" w14:textId="6BDD03A6"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Feature</w:t>
            </w:r>
          </w:p>
        </w:tc>
        <w:tc>
          <w:tcPr>
            <w:tcW w:w="1206" w:type="dxa"/>
            <w:shd w:val="clear" w:color="auto" w:fill="auto"/>
            <w:noWrap/>
            <w:hideMark/>
          </w:tcPr>
          <w:p w14:paraId="11A906C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1C76A065"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DF405D5" w14:textId="18E1F0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0.849</w:t>
            </w:r>
          </w:p>
        </w:tc>
        <w:tc>
          <w:tcPr>
            <w:tcW w:w="1206" w:type="dxa"/>
            <w:shd w:val="clear" w:color="auto" w:fill="auto"/>
            <w:noWrap/>
            <w:hideMark/>
          </w:tcPr>
          <w:p w14:paraId="65906643"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006C8"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0AE67DEA"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8BB68FF" w14:textId="2ED2D422"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Trend</w:t>
            </w:r>
          </w:p>
        </w:tc>
        <w:tc>
          <w:tcPr>
            <w:tcW w:w="1206" w:type="dxa"/>
            <w:shd w:val="clear" w:color="auto" w:fill="auto"/>
            <w:noWrap/>
            <w:hideMark/>
          </w:tcPr>
          <w:p w14:paraId="48B7EE2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3374C9E"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0B83211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40985095" w14:textId="6920DA1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0.922</w:t>
            </w:r>
          </w:p>
        </w:tc>
        <w:tc>
          <w:tcPr>
            <w:tcW w:w="1206" w:type="dxa"/>
            <w:shd w:val="clear" w:color="auto" w:fill="auto"/>
            <w:noWrap/>
            <w:hideMark/>
          </w:tcPr>
          <w:p w14:paraId="2E5841F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F623E9" w:rsidRPr="0092053E" w14:paraId="264690AE" w14:textId="77777777" w:rsidTr="00E22365">
        <w:trPr>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477938CC" w14:textId="2C5B97F9"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Randomness</w:t>
            </w:r>
          </w:p>
        </w:tc>
        <w:tc>
          <w:tcPr>
            <w:tcW w:w="1206" w:type="dxa"/>
            <w:shd w:val="clear" w:color="auto" w:fill="auto"/>
            <w:noWrap/>
            <w:hideMark/>
          </w:tcPr>
          <w:p w14:paraId="1084CC32"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19A44B9"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264B4DA4"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31EE5DA7" w14:textId="50E1E959"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0.913</w:t>
            </w:r>
          </w:p>
        </w:tc>
        <w:tc>
          <w:tcPr>
            <w:tcW w:w="1206" w:type="dxa"/>
            <w:shd w:val="clear" w:color="auto" w:fill="auto"/>
            <w:noWrap/>
            <w:hideMark/>
          </w:tcPr>
          <w:p w14:paraId="208B97AD" w14:textId="77777777" w:rsidR="00B9219B" w:rsidRPr="0092053E" w:rsidRDefault="00B9219B" w:rsidP="00E2236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r w:rsidR="00F623E9" w:rsidRPr="0092053E" w14:paraId="4FFEF9FB" w14:textId="77777777" w:rsidTr="004B335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95" w:type="dxa"/>
            <w:shd w:val="clear" w:color="auto" w:fill="auto"/>
            <w:hideMark/>
          </w:tcPr>
          <w:p w14:paraId="7C292BF7" w14:textId="784F8853" w:rsidR="00B9219B" w:rsidRPr="0092053E" w:rsidRDefault="00B9219B" w:rsidP="00B9219B">
            <w:pPr>
              <w:spacing w:after="0" w:line="240" w:lineRule="auto"/>
              <w:rPr>
                <w:rFonts w:eastAsia="Times New Roman" w:cs="Times New Roman"/>
                <w:b w:val="0"/>
                <w:sz w:val="22"/>
              </w:rPr>
            </w:pPr>
            <w:r w:rsidRPr="0092053E">
              <w:rPr>
                <w:rFonts w:cs="Times New Roman"/>
                <w:b w:val="0"/>
                <w:sz w:val="22"/>
              </w:rPr>
              <w:t>Frequency of Display</w:t>
            </w:r>
          </w:p>
        </w:tc>
        <w:tc>
          <w:tcPr>
            <w:tcW w:w="1206" w:type="dxa"/>
            <w:shd w:val="clear" w:color="auto" w:fill="auto"/>
            <w:noWrap/>
            <w:hideMark/>
          </w:tcPr>
          <w:p w14:paraId="52888AE1"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02" w:type="dxa"/>
            <w:shd w:val="clear" w:color="auto" w:fill="auto"/>
            <w:noWrap/>
            <w:hideMark/>
          </w:tcPr>
          <w:p w14:paraId="5B44C628"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7872E65D"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AFC64F6" w14:textId="77777777"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1206" w:type="dxa"/>
            <w:shd w:val="clear" w:color="auto" w:fill="auto"/>
            <w:noWrap/>
            <w:hideMark/>
          </w:tcPr>
          <w:p w14:paraId="6FBA0FD9" w14:textId="1E2DDA74" w:rsidR="00B9219B" w:rsidRPr="0092053E" w:rsidRDefault="00B9219B" w:rsidP="00E223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0.961</w:t>
            </w:r>
          </w:p>
        </w:tc>
      </w:tr>
    </w:tbl>
    <w:p w14:paraId="5D32EB45" w14:textId="77777777" w:rsidR="00E73641" w:rsidRPr="0092053E" w:rsidRDefault="00E73641" w:rsidP="009B6C98">
      <w:pPr>
        <w:pStyle w:val="ListParagraph"/>
        <w:shd w:val="clear" w:color="auto" w:fill="FFFFFF" w:themeFill="background1"/>
        <w:spacing w:after="0" w:line="360" w:lineRule="auto"/>
        <w:ind w:left="0"/>
        <w:rPr>
          <w:rFonts w:cs="Times New Roman"/>
          <w:sz w:val="22"/>
        </w:rPr>
      </w:pPr>
    </w:p>
    <w:p w14:paraId="6E0AFDE0" w14:textId="0091CF33" w:rsidR="009B6C98" w:rsidRPr="0092053E" w:rsidRDefault="00474607" w:rsidP="00B85622">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w:t>
      </w:r>
      <w:r w:rsidR="00F928FA" w:rsidRPr="0092053E">
        <w:rPr>
          <w:rFonts w:cs="Times New Roman"/>
          <w:sz w:val="22"/>
        </w:rPr>
        <w:t xml:space="preserve">then </w:t>
      </w:r>
      <w:del w:id="411" w:author="tao huang" w:date="2019-04-03T12:00:00Z">
        <w:r w:rsidR="005B655B" w:rsidRPr="0092053E" w:rsidDel="00510C76">
          <w:rPr>
            <w:rFonts w:cs="Times New Roman"/>
            <w:sz w:val="22"/>
          </w:rPr>
          <w:delText>regress</w:delText>
        </w:r>
        <w:r w:rsidRPr="0092053E" w:rsidDel="00510C76">
          <w:rPr>
            <w:rFonts w:cs="Times New Roman"/>
            <w:sz w:val="22"/>
          </w:rPr>
          <w:delText xml:space="preserve"> the forecasting improvement </w:delText>
        </w:r>
      </w:del>
      <w:ins w:id="412" w:author="Soopramanien, Didier" w:date="2019-04-02T19:09:00Z">
        <w:del w:id="413" w:author="tao huang" w:date="2019-04-03T11:49:00Z">
          <w:r w:rsidR="00C45EE7" w:rsidDel="007C2EDD">
            <w:rPr>
              <w:rFonts w:cs="Times New Roman"/>
              <w:sz w:val="22"/>
            </w:rPr>
            <w:delText>from</w:delText>
          </w:r>
        </w:del>
      </w:ins>
      <w:del w:id="414" w:author="tao huang" w:date="2019-04-03T11:49:00Z">
        <w:r w:rsidRPr="0092053E" w:rsidDel="007C2EDD">
          <w:rPr>
            <w:rFonts w:cs="Times New Roman"/>
            <w:sz w:val="22"/>
          </w:rPr>
          <w:delText>by</w:delText>
        </w:r>
      </w:del>
      <w:del w:id="415" w:author="tao huang" w:date="2019-04-03T12:00:00Z">
        <w:r w:rsidRPr="0092053E" w:rsidDel="00510C76">
          <w:rPr>
            <w:rFonts w:cs="Times New Roman"/>
            <w:sz w:val="22"/>
          </w:rPr>
          <w:delText xml:space="preserve"> </w:delText>
        </w:r>
        <w:r w:rsidR="00E11D17" w:rsidRPr="0092053E" w:rsidDel="00510C76">
          <w:rPr>
            <w:rFonts w:cs="Times New Roman"/>
            <w:sz w:val="22"/>
          </w:rPr>
          <w:delText>our</w:delText>
        </w:r>
        <w:r w:rsidRPr="0092053E" w:rsidDel="00510C76">
          <w:rPr>
            <w:rFonts w:cs="Times New Roman"/>
            <w:sz w:val="22"/>
          </w:rPr>
          <w:delText xml:space="preserve"> proposed </w:delText>
        </w:r>
        <w:r w:rsidR="00D53C35" w:rsidRPr="0092053E" w:rsidDel="00510C76">
          <w:rPr>
            <w:rFonts w:cs="Times New Roman"/>
            <w:sz w:val="22"/>
          </w:rPr>
          <w:delText>methods</w:delText>
        </w:r>
        <w:r w:rsidRPr="0092053E" w:rsidDel="00510C76">
          <w:rPr>
            <w:rFonts w:cs="Times New Roman"/>
            <w:sz w:val="22"/>
          </w:rPr>
          <w:delText xml:space="preserve"> </w:delText>
        </w:r>
        <w:r w:rsidR="005B655B" w:rsidRPr="0092053E" w:rsidDel="00510C76">
          <w:rPr>
            <w:rFonts w:cs="Times New Roman"/>
            <w:sz w:val="22"/>
          </w:rPr>
          <w:delText>on the</w:delText>
        </w:r>
      </w:del>
      <w:ins w:id="416" w:author="Didier Soopramanien" w:date="2019-04-02T17:47:00Z">
        <w:del w:id="417" w:author="tao huang" w:date="2019-04-03T12:00:00Z">
          <w:r w:rsidR="00E15B5A" w:rsidDel="00510C76">
            <w:rPr>
              <w:rFonts w:cs="Times New Roman"/>
              <w:sz w:val="22"/>
            </w:rPr>
            <w:delText>se</w:delText>
          </w:r>
        </w:del>
      </w:ins>
      <w:del w:id="418" w:author="tao huang" w:date="2019-04-03T12:00:00Z">
        <w:r w:rsidR="00246759" w:rsidRPr="0092053E" w:rsidDel="00510C76">
          <w:rPr>
            <w:rFonts w:cs="Times New Roman"/>
            <w:sz w:val="22"/>
          </w:rPr>
          <w:delText xml:space="preserve"> five </w:delText>
        </w:r>
        <w:r w:rsidR="005B655B" w:rsidRPr="0092053E" w:rsidDel="00510C76">
          <w:rPr>
            <w:rFonts w:cs="Times New Roman"/>
            <w:sz w:val="22"/>
          </w:rPr>
          <w:delText>components</w:delText>
        </w:r>
        <w:r w:rsidRPr="0092053E" w:rsidDel="00510C76">
          <w:rPr>
            <w:rFonts w:cs="Times New Roman"/>
            <w:sz w:val="22"/>
          </w:rPr>
          <w:delText>.</w:delText>
        </w:r>
      </w:del>
      <w:ins w:id="419" w:author="tao huang" w:date="2019-04-03T12:00:00Z">
        <w:r w:rsidR="00510C76">
          <w:rPr>
            <w:rFonts w:cs="Times New Roman"/>
            <w:sz w:val="22"/>
          </w:rPr>
          <w:t xml:space="preserve">consider two regression models. </w:t>
        </w:r>
      </w:ins>
      <w:del w:id="420" w:author="tao huang" w:date="2019-04-03T12:00:00Z">
        <w:r w:rsidRPr="0092053E" w:rsidDel="00510C76">
          <w:rPr>
            <w:rFonts w:cs="Times New Roman"/>
            <w:sz w:val="22"/>
          </w:rPr>
          <w:delText xml:space="preserve"> </w:delText>
        </w:r>
      </w:del>
      <w:ins w:id="421" w:author="tao huang" w:date="2019-04-03T11:49:00Z">
        <w:r w:rsidR="007C2EDD">
          <w:rPr>
            <w:rFonts w:cs="Times New Roman"/>
            <w:sz w:val="22"/>
          </w:rPr>
          <w:t xml:space="preserve">The dependent variables are </w:t>
        </w:r>
      </w:ins>
      <w:ins w:id="422" w:author="tao huang" w:date="2019-04-03T12:01:00Z">
        <w:r w:rsidR="00510C76" w:rsidRPr="0092053E">
          <w:rPr>
            <w:rFonts w:cs="Times New Roman"/>
            <w:sz w:val="22"/>
          </w:rPr>
          <w:t>the percentage reduction of the MASE by</w:t>
        </w:r>
        <w:r w:rsidR="00510C76">
          <w:rPr>
            <w:rFonts w:cs="Times New Roman"/>
            <w:sz w:val="22"/>
          </w:rPr>
          <w:t xml:space="preserve"> </w:t>
        </w:r>
      </w:ins>
      <w:ins w:id="423" w:author="tao huang" w:date="2019-04-03T12:12:00Z">
        <w:r w:rsidR="00540842">
          <w:rPr>
            <w:rFonts w:cs="Times New Roman"/>
            <w:sz w:val="22"/>
          </w:rPr>
          <w:t>the two</w:t>
        </w:r>
      </w:ins>
      <w:ins w:id="424" w:author="tao huang" w:date="2019-04-03T12:01:00Z">
        <w:r w:rsidR="00510C76">
          <w:rPr>
            <w:rFonts w:cs="Times New Roman"/>
            <w:sz w:val="22"/>
          </w:rPr>
          <w:t xml:space="preserve"> proposed methods compared to the ADL-intra model, as </w:t>
        </w:r>
      </w:ins>
      <w:del w:id="425" w:author="tao huang" w:date="2019-04-03T11:49:00Z">
        <w:r w:rsidR="00082147" w:rsidRPr="0092053E" w:rsidDel="007C2EDD">
          <w:rPr>
            <w:rFonts w:cs="Times New Roman"/>
            <w:sz w:val="22"/>
          </w:rPr>
          <w:delText>Th</w:delText>
        </w:r>
        <w:r w:rsidR="003957EE" w:rsidRPr="0092053E" w:rsidDel="007C2EDD">
          <w:rPr>
            <w:rFonts w:cs="Times New Roman"/>
            <w:sz w:val="22"/>
          </w:rPr>
          <w:delText xml:space="preserve">e </w:delText>
        </w:r>
      </w:del>
      <w:ins w:id="426" w:author="tao huang" w:date="2019-04-03T11:49:00Z">
        <w:r w:rsidR="007C2EDD">
          <w:rPr>
            <w:rFonts w:cs="Times New Roman"/>
            <w:sz w:val="22"/>
          </w:rPr>
          <w:t xml:space="preserve">defined in </w:t>
        </w:r>
        <w:r w:rsidR="007C2EDD" w:rsidRPr="0092053E">
          <w:rPr>
            <w:rFonts w:cs="Times New Roman"/>
            <w:sz w:val="22"/>
          </w:rPr>
          <w:t>equation (12) and equation (</w:t>
        </w:r>
        <w:commentRangeStart w:id="427"/>
        <w:r w:rsidR="007C2EDD" w:rsidRPr="0092053E">
          <w:rPr>
            <w:rFonts w:cs="Times New Roman"/>
            <w:sz w:val="22"/>
          </w:rPr>
          <w:t>13</w:t>
        </w:r>
        <w:commentRangeEnd w:id="427"/>
        <w:r w:rsidR="007C2EDD">
          <w:rPr>
            <w:rStyle w:val="CommentReference"/>
          </w:rPr>
          <w:commentReference w:id="427"/>
        </w:r>
        <w:r w:rsidR="007C2EDD" w:rsidRPr="0092053E">
          <w:rPr>
            <w:rFonts w:cs="Times New Roman"/>
            <w:sz w:val="22"/>
          </w:rPr>
          <w:t>)</w:t>
        </w:r>
      </w:ins>
      <w:ins w:id="428" w:author="tao huang" w:date="2019-04-03T12:01:00Z">
        <w:r w:rsidR="00510C76">
          <w:rPr>
            <w:rFonts w:cs="Times New Roman"/>
            <w:sz w:val="22"/>
          </w:rPr>
          <w:t xml:space="preserve"> respectively. The independent variables are the five </w:t>
        </w:r>
        <w:r w:rsidR="00510C76" w:rsidRPr="0092053E">
          <w:rPr>
            <w:rFonts w:cs="Times New Roman"/>
            <w:sz w:val="22"/>
          </w:rPr>
          <w:t>constructed components</w:t>
        </w:r>
      </w:ins>
      <w:ins w:id="429" w:author="tao huang" w:date="2019-04-03T12:02:00Z">
        <w:r w:rsidR="00510C76">
          <w:rPr>
            <w:rFonts w:cs="Times New Roman"/>
            <w:sz w:val="22"/>
          </w:rPr>
          <w:t xml:space="preserve"> described above. </w:t>
        </w:r>
      </w:ins>
      <w:del w:id="430" w:author="tao huang" w:date="2019-04-03T11:50:00Z">
        <w:r w:rsidR="003957EE" w:rsidRPr="0092053E" w:rsidDel="007C2EDD">
          <w:rPr>
            <w:rFonts w:cs="Times New Roman"/>
            <w:sz w:val="22"/>
          </w:rPr>
          <w:delText xml:space="preserve">dependent variables </w:delText>
        </w:r>
      </w:del>
      <w:ins w:id="431" w:author="Soopramanien, Didier" w:date="2019-04-02T19:10:00Z">
        <w:del w:id="432" w:author="tao huang" w:date="2019-04-03T11:50:00Z">
          <w:r w:rsidR="00C45EE7" w:rsidDel="007C2EDD">
            <w:rPr>
              <w:rFonts w:cs="Times New Roman"/>
              <w:sz w:val="22"/>
            </w:rPr>
            <w:delText xml:space="preserve">of the two regression models </w:delText>
          </w:r>
        </w:del>
      </w:ins>
      <w:del w:id="433" w:author="tao huang" w:date="2019-04-03T11:50:00Z">
        <w:r w:rsidR="00082147" w:rsidRPr="0092053E" w:rsidDel="007C2EDD">
          <w:rPr>
            <w:rFonts w:cs="Times New Roman"/>
            <w:sz w:val="22"/>
          </w:rPr>
          <w:delText>are</w:delText>
        </w:r>
        <w:r w:rsidR="003957EE" w:rsidRPr="0092053E" w:rsidDel="007C2EDD">
          <w:rPr>
            <w:rFonts w:cs="Times New Roman"/>
            <w:sz w:val="22"/>
          </w:rPr>
          <w:delText xml:space="preserve"> </w:delText>
        </w:r>
        <w:r w:rsidR="00984000" w:rsidRPr="0092053E" w:rsidDel="007C2EDD">
          <w:rPr>
            <w:rFonts w:cs="Times New Roman"/>
            <w:sz w:val="22"/>
          </w:rPr>
          <w:delText>the</w:delText>
        </w:r>
        <w:r w:rsidR="00CF6BF7" w:rsidRPr="0092053E" w:rsidDel="007C2EDD">
          <w:rPr>
            <w:rFonts w:cs="Times New Roman"/>
            <w:sz w:val="22"/>
          </w:rPr>
          <w:delText xml:space="preserve"> percentage reduction</w:delText>
        </w:r>
        <w:r w:rsidR="00904105" w:rsidRPr="0092053E" w:rsidDel="007C2EDD">
          <w:rPr>
            <w:rFonts w:cs="Times New Roman"/>
            <w:sz w:val="22"/>
          </w:rPr>
          <w:delText>s</w:delText>
        </w:r>
        <w:r w:rsidR="00CF6BF7" w:rsidRPr="0092053E" w:rsidDel="007C2EDD">
          <w:rPr>
            <w:rFonts w:cs="Times New Roman"/>
            <w:sz w:val="22"/>
          </w:rPr>
          <w:delText xml:space="preserve"> of the MASE</w:delText>
        </w:r>
        <w:r w:rsidR="00984000" w:rsidRPr="0092053E" w:rsidDel="007C2EDD">
          <w:rPr>
            <w:rFonts w:cs="Times New Roman"/>
            <w:sz w:val="22"/>
          </w:rPr>
          <w:delText xml:space="preserve"> by </w:delText>
        </w:r>
        <w:r w:rsidR="00904105" w:rsidRPr="0092053E" w:rsidDel="007C2EDD">
          <w:rPr>
            <w:rFonts w:cs="Times New Roman"/>
            <w:sz w:val="22"/>
          </w:rPr>
          <w:delText>the ADL-</w:delText>
        </w:r>
        <w:r w:rsidR="00904105" w:rsidRPr="00B96C6C" w:rsidDel="007C2EDD">
          <w:rPr>
            <w:rFonts w:cs="Times New Roman"/>
            <w:noProof/>
            <w:sz w:val="22"/>
          </w:rPr>
          <w:delText>intra</w:delText>
        </w:r>
        <w:r w:rsidR="00904105" w:rsidRPr="0092053E" w:rsidDel="007C2EDD">
          <w:rPr>
            <w:rFonts w:cs="Times New Roman"/>
            <w:sz w:val="22"/>
          </w:rPr>
          <w:delText xml:space="preserve">-EWC model and the ADL-intra-IC model </w:delText>
        </w:r>
        <w:r w:rsidR="00246759" w:rsidRPr="0092053E" w:rsidDel="007C2EDD">
          <w:rPr>
            <w:rFonts w:cs="Times New Roman"/>
            <w:sz w:val="22"/>
          </w:rPr>
          <w:delText xml:space="preserve">respectively </w:delText>
        </w:r>
        <w:r w:rsidR="00904105" w:rsidRPr="0092053E" w:rsidDel="007C2EDD">
          <w:rPr>
            <w:rFonts w:cs="Times New Roman"/>
            <w:sz w:val="22"/>
          </w:rPr>
          <w:delText>compared to the ADL-</w:delText>
        </w:r>
        <w:r w:rsidR="00904105" w:rsidRPr="00B96C6C" w:rsidDel="007C2EDD">
          <w:rPr>
            <w:rFonts w:cs="Times New Roman"/>
            <w:noProof/>
            <w:sz w:val="22"/>
          </w:rPr>
          <w:delText>intra</w:delText>
        </w:r>
        <w:r w:rsidR="00904105" w:rsidRPr="0092053E" w:rsidDel="007C2EDD">
          <w:rPr>
            <w:rFonts w:cs="Times New Roman"/>
            <w:sz w:val="22"/>
          </w:rPr>
          <w:delText xml:space="preserve"> model</w:delText>
        </w:r>
        <w:r w:rsidRPr="0092053E" w:rsidDel="007C2EDD">
          <w:rPr>
            <w:rFonts w:cs="Times New Roman"/>
            <w:sz w:val="22"/>
          </w:rPr>
          <w:delText xml:space="preserve"> </w:delText>
        </w:r>
        <w:r w:rsidR="00D53C35" w:rsidRPr="0092053E" w:rsidDel="007C2EDD">
          <w:rPr>
            <w:rFonts w:cs="Times New Roman"/>
            <w:noProof/>
            <w:sz w:val="22"/>
          </w:rPr>
          <w:delText>for one to eight weeks forecast horizon for each SK</w:delText>
        </w:r>
        <w:r w:rsidR="002D03D7" w:rsidRPr="0092053E" w:rsidDel="007C2EDD">
          <w:rPr>
            <w:rFonts w:cs="Times New Roman"/>
            <w:noProof/>
            <w:sz w:val="22"/>
          </w:rPr>
          <w:delText xml:space="preserve">U, </w:delText>
        </w:r>
        <w:r w:rsidR="002D03D7" w:rsidRPr="0092053E" w:rsidDel="007C2EDD">
          <w:rPr>
            <w:rFonts w:cs="Times New Roman"/>
            <w:sz w:val="22"/>
          </w:rPr>
          <w:delText xml:space="preserve">e.g., </w:delText>
        </w:r>
        <w:r w:rsidR="00E11D17" w:rsidRPr="0092053E" w:rsidDel="007C2EDD">
          <w:rPr>
            <w:rFonts w:cs="Times New Roman"/>
            <w:sz w:val="22"/>
          </w:rPr>
          <w:delText xml:space="preserve">as </w:delText>
        </w:r>
        <w:r w:rsidR="002D03D7" w:rsidRPr="0092053E" w:rsidDel="007C2EDD">
          <w:rPr>
            <w:rFonts w:cs="Times New Roman"/>
            <w:sz w:val="22"/>
          </w:rPr>
          <w:delText>defined in e</w:delText>
        </w:r>
        <w:r w:rsidR="00CF6BF7" w:rsidRPr="0092053E" w:rsidDel="007C2EDD">
          <w:rPr>
            <w:rFonts w:cs="Times New Roman"/>
            <w:sz w:val="22"/>
          </w:rPr>
          <w:delText>quation (</w:delText>
        </w:r>
        <w:r w:rsidR="0003121B" w:rsidRPr="0092053E" w:rsidDel="007C2EDD">
          <w:rPr>
            <w:rFonts w:cs="Times New Roman"/>
            <w:sz w:val="22"/>
          </w:rPr>
          <w:delText>12</w:delText>
        </w:r>
        <w:r w:rsidR="00CF6BF7" w:rsidRPr="0092053E" w:rsidDel="007C2EDD">
          <w:rPr>
            <w:rFonts w:cs="Times New Roman"/>
            <w:sz w:val="22"/>
          </w:rPr>
          <w:delText>)</w:delText>
        </w:r>
        <w:r w:rsidRPr="0092053E" w:rsidDel="007C2EDD">
          <w:rPr>
            <w:rFonts w:cs="Times New Roman"/>
            <w:sz w:val="22"/>
          </w:rPr>
          <w:delText xml:space="preserve"> and</w:delText>
        </w:r>
        <w:r w:rsidR="002D03D7" w:rsidRPr="0092053E" w:rsidDel="007C2EDD">
          <w:rPr>
            <w:rFonts w:cs="Times New Roman"/>
            <w:sz w:val="22"/>
          </w:rPr>
          <w:delText xml:space="preserve"> equation</w:delText>
        </w:r>
        <w:r w:rsidRPr="0092053E" w:rsidDel="007C2EDD">
          <w:rPr>
            <w:rFonts w:cs="Times New Roman"/>
            <w:sz w:val="22"/>
          </w:rPr>
          <w:delText xml:space="preserve"> (</w:delText>
        </w:r>
        <w:r w:rsidR="0003121B" w:rsidRPr="0092053E" w:rsidDel="007C2EDD">
          <w:rPr>
            <w:rFonts w:cs="Times New Roman"/>
            <w:sz w:val="22"/>
          </w:rPr>
          <w:delText>13</w:delText>
        </w:r>
        <w:r w:rsidRPr="0092053E" w:rsidDel="007C2EDD">
          <w:rPr>
            <w:rFonts w:cs="Times New Roman"/>
            <w:sz w:val="22"/>
          </w:rPr>
          <w:delText>)</w:delText>
        </w:r>
        <w:r w:rsidR="00082147" w:rsidRPr="0092053E" w:rsidDel="007C2EDD">
          <w:rPr>
            <w:rFonts w:cs="Times New Roman"/>
            <w:sz w:val="22"/>
          </w:rPr>
          <w:delText xml:space="preserve">. </w:delText>
        </w:r>
      </w:del>
      <w:r w:rsidR="009B6C98" w:rsidRPr="0092053E">
        <w:rPr>
          <w:rFonts w:cs="Times New Roman"/>
          <w:sz w:val="22"/>
        </w:rPr>
        <w:t xml:space="preserve">Table </w:t>
      </w:r>
      <w:r w:rsidR="00B135A9" w:rsidRPr="0092053E">
        <w:rPr>
          <w:rFonts w:cs="Times New Roman"/>
          <w:sz w:val="22"/>
        </w:rPr>
        <w:t xml:space="preserve">8 </w:t>
      </w:r>
      <w:r w:rsidR="00246759" w:rsidRPr="0092053E">
        <w:rPr>
          <w:rFonts w:cs="Times New Roman"/>
          <w:sz w:val="22"/>
        </w:rPr>
        <w:t>shows</w:t>
      </w:r>
      <w:r w:rsidR="009B6C98" w:rsidRPr="0092053E">
        <w:rPr>
          <w:rFonts w:cs="Times New Roman"/>
          <w:sz w:val="22"/>
        </w:rPr>
        <w:t xml:space="preserve"> the estima</w:t>
      </w:r>
      <w:r w:rsidR="00246759" w:rsidRPr="0092053E">
        <w:rPr>
          <w:rFonts w:cs="Times New Roman"/>
          <w:sz w:val="22"/>
        </w:rPr>
        <w:t>t</w:t>
      </w:r>
      <w:r w:rsidR="00B65DCD" w:rsidRPr="0092053E">
        <w:rPr>
          <w:rFonts w:cs="Times New Roman"/>
          <w:sz w:val="22"/>
        </w:rPr>
        <w:t>ion results</w:t>
      </w:r>
      <w:ins w:id="434" w:author="tao huang" w:date="2019-04-03T12:02:00Z">
        <w:r w:rsidR="00510C76">
          <w:rPr>
            <w:rFonts w:cs="Times New Roman"/>
            <w:sz w:val="22"/>
          </w:rPr>
          <w:t xml:space="preserve"> of the two regression models</w:t>
        </w:r>
      </w:ins>
      <w:r w:rsidR="005A0334" w:rsidRPr="0092053E">
        <w:rPr>
          <w:rFonts w:cs="Times New Roman"/>
          <w:sz w:val="22"/>
        </w:rPr>
        <w:t>.</w:t>
      </w:r>
      <w:r w:rsidR="009B6C98" w:rsidRPr="0092053E">
        <w:rPr>
          <w:rFonts w:cs="Times New Roman"/>
          <w:sz w:val="22"/>
        </w:rPr>
        <w:t xml:space="preserve"> </w:t>
      </w:r>
      <w:del w:id="435" w:author="tao huang" w:date="2019-04-03T12:02:00Z">
        <w:r w:rsidR="00B65DCD" w:rsidRPr="0092053E" w:rsidDel="00510C76">
          <w:rPr>
            <w:rFonts w:cs="Times New Roman"/>
            <w:sz w:val="22"/>
          </w:rPr>
          <w:delText>We find that</w:delText>
        </w:r>
        <w:r w:rsidR="00246759" w:rsidRPr="0092053E" w:rsidDel="00510C76">
          <w:rPr>
            <w:rFonts w:cs="Times New Roman"/>
            <w:sz w:val="22"/>
          </w:rPr>
          <w:delText xml:space="preserve"> </w:delText>
        </w:r>
        <w:r w:rsidR="00B96C6C" w:rsidDel="00510C76">
          <w:rPr>
            <w:rFonts w:cs="Times New Roman"/>
            <w:sz w:val="22"/>
          </w:rPr>
          <w:delText>t</w:delText>
        </w:r>
      </w:del>
      <w:ins w:id="436" w:author="tao huang" w:date="2019-04-03T12:37:00Z">
        <w:r w:rsidR="00477A66">
          <w:rPr>
            <w:rFonts w:cs="Times New Roman"/>
            <w:sz w:val="22"/>
          </w:rPr>
          <w:t>T</w:t>
        </w:r>
      </w:ins>
      <w:r w:rsidR="00B96C6C">
        <w:rPr>
          <w:rFonts w:cs="Times New Roman"/>
          <w:sz w:val="22"/>
        </w:rPr>
        <w:t xml:space="preserve">he </w:t>
      </w:r>
      <w:ins w:id="437" w:author="tao huang" w:date="2019-04-03T12:37:00Z">
        <w:r w:rsidR="00477A66">
          <w:rPr>
            <w:rFonts w:cs="Times New Roman"/>
            <w:sz w:val="22"/>
          </w:rPr>
          <w:t xml:space="preserve">independent </w:t>
        </w:r>
      </w:ins>
      <w:del w:id="438" w:author="tao huang" w:date="2019-04-03T12:02:00Z">
        <w:r w:rsidR="00B96C6C" w:rsidDel="00510C76">
          <w:rPr>
            <w:rFonts w:cs="Times New Roman"/>
            <w:sz w:val="22"/>
          </w:rPr>
          <w:delText xml:space="preserve">component </w:delText>
        </w:r>
      </w:del>
      <w:ins w:id="439" w:author="tao huang" w:date="2019-04-03T12:02:00Z">
        <w:r w:rsidR="00510C76">
          <w:rPr>
            <w:rFonts w:cs="Times New Roman"/>
            <w:sz w:val="22"/>
          </w:rPr>
          <w:t>variable</w:t>
        </w:r>
        <w:r w:rsidR="00510C76">
          <w:rPr>
            <w:rFonts w:cs="Times New Roman"/>
            <w:sz w:val="22"/>
          </w:rPr>
          <w:t xml:space="preserve"> </w:t>
        </w:r>
      </w:ins>
      <w:r w:rsidR="00B96C6C">
        <w:rPr>
          <w:rFonts w:cs="Times New Roman"/>
          <w:sz w:val="22"/>
        </w:rPr>
        <w:t xml:space="preserve">for </w:t>
      </w:r>
      <w:r w:rsidR="009B6C98" w:rsidRPr="0092053E">
        <w:rPr>
          <w:rFonts w:cs="Times New Roman"/>
          <w:sz w:val="22"/>
        </w:rPr>
        <w:t xml:space="preserve">“Randomness and </w:t>
      </w:r>
      <w:r w:rsidR="00492585" w:rsidRPr="0092053E">
        <w:rPr>
          <w:rFonts w:cs="Times New Roman"/>
          <w:sz w:val="22"/>
        </w:rPr>
        <w:t>trend</w:t>
      </w:r>
      <w:r w:rsidR="009B6C98" w:rsidRPr="0092053E">
        <w:rPr>
          <w:rFonts w:cs="Times New Roman"/>
          <w:sz w:val="22"/>
        </w:rPr>
        <w:t xml:space="preserve">” </w:t>
      </w:r>
      <w:r w:rsidR="00B65DCD" w:rsidRPr="00B96C6C">
        <w:rPr>
          <w:rFonts w:cs="Times New Roman"/>
          <w:noProof/>
          <w:sz w:val="22"/>
        </w:rPr>
        <w:t>has</w:t>
      </w:r>
      <w:r w:rsidR="00B65DCD" w:rsidRPr="0092053E">
        <w:rPr>
          <w:rFonts w:cs="Times New Roman"/>
          <w:sz w:val="22"/>
        </w:rPr>
        <w:t xml:space="preserve"> </w:t>
      </w:r>
      <w:r w:rsidR="009B6C98" w:rsidRPr="00B96C6C">
        <w:rPr>
          <w:rFonts w:cs="Times New Roman"/>
          <w:noProof/>
          <w:sz w:val="22"/>
        </w:rPr>
        <w:t>positive</w:t>
      </w:r>
      <w:r w:rsidR="00246759" w:rsidRPr="0092053E">
        <w:rPr>
          <w:rFonts w:cs="Times New Roman"/>
          <w:sz w:val="22"/>
        </w:rPr>
        <w:t xml:space="preserve"> and statistically significant</w:t>
      </w:r>
      <w:r w:rsidR="0065655E" w:rsidRPr="0092053E">
        <w:rPr>
          <w:rFonts w:cs="Times New Roman"/>
          <w:sz w:val="22"/>
        </w:rPr>
        <w:t xml:space="preserve"> effect on the dependent </w:t>
      </w:r>
      <w:r w:rsidR="0065655E" w:rsidRPr="0092053E">
        <w:rPr>
          <w:rFonts w:cs="Times New Roman"/>
          <w:sz w:val="22"/>
        </w:rPr>
        <w:lastRenderedPageBreak/>
        <w:t>variable</w:t>
      </w:r>
      <w:ins w:id="440" w:author="tao huang" w:date="2019-04-03T12:03:00Z">
        <w:r w:rsidR="00510C76">
          <w:rPr>
            <w:rFonts w:cs="Times New Roman"/>
            <w:sz w:val="22"/>
          </w:rPr>
          <w:t xml:space="preserve"> for both </w:t>
        </w:r>
      </w:ins>
      <w:ins w:id="441" w:author="tao huang" w:date="2019-04-03T12:38:00Z">
        <w:r w:rsidR="00477A66">
          <w:rPr>
            <w:rFonts w:cs="Times New Roman"/>
            <w:sz w:val="22"/>
          </w:rPr>
          <w:t xml:space="preserve">regression </w:t>
        </w:r>
      </w:ins>
      <w:ins w:id="442" w:author="tao huang" w:date="2019-04-03T12:03:00Z">
        <w:r w:rsidR="00510C76">
          <w:rPr>
            <w:rFonts w:cs="Times New Roman"/>
            <w:sz w:val="22"/>
          </w:rPr>
          <w:t>models</w:t>
        </w:r>
      </w:ins>
      <w:ins w:id="443" w:author="tao huang" w:date="2019-04-03T12:05:00Z">
        <w:r w:rsidR="00510C76">
          <w:rPr>
            <w:rFonts w:cs="Times New Roman"/>
            <w:sz w:val="22"/>
          </w:rPr>
          <w:t xml:space="preserve"> (e.g., </w:t>
        </w:r>
        <w:r w:rsidR="00510C76" w:rsidRPr="0092053E">
          <w:rPr>
            <w:rFonts w:cs="Times New Roman"/>
            <w:sz w:val="22"/>
          </w:rPr>
          <w:t>0.26</w:t>
        </w:r>
        <w:r w:rsidR="00510C76">
          <w:rPr>
            <w:rFonts w:cs="Times New Roman"/>
            <w:sz w:val="22"/>
          </w:rPr>
          <w:t xml:space="preserve"> with a p-value of smaller than 0.01</w:t>
        </w:r>
      </w:ins>
      <w:ins w:id="444" w:author="tao huang" w:date="2019-04-03T12:06:00Z">
        <w:r w:rsidR="00510C76">
          <w:rPr>
            <w:rFonts w:cs="Times New Roman"/>
            <w:sz w:val="22"/>
          </w:rPr>
          <w:t xml:space="preserve"> and</w:t>
        </w:r>
      </w:ins>
      <w:ins w:id="445" w:author="tao huang" w:date="2019-04-03T12:05:00Z">
        <w:r w:rsidR="00510C76">
          <w:rPr>
            <w:rFonts w:cs="Times New Roman"/>
            <w:sz w:val="22"/>
          </w:rPr>
          <w:t xml:space="preserve"> 0.57 with a p-value of 0.01</w:t>
        </w:r>
      </w:ins>
      <w:ins w:id="446" w:author="tao huang" w:date="2019-04-03T12:06:00Z">
        <w:r w:rsidR="00510C76">
          <w:rPr>
            <w:rFonts w:cs="Times New Roman"/>
            <w:sz w:val="22"/>
          </w:rPr>
          <w:t xml:space="preserve"> respectively</w:t>
        </w:r>
      </w:ins>
      <w:ins w:id="447" w:author="tao huang" w:date="2019-04-03T12:05:00Z">
        <w:r w:rsidR="00510C76">
          <w:rPr>
            <w:rFonts w:cs="Times New Roman"/>
            <w:sz w:val="22"/>
          </w:rPr>
          <w:t xml:space="preserve">) </w:t>
        </w:r>
      </w:ins>
      <w:del w:id="448" w:author="tao huang" w:date="2019-04-03T12:05:00Z">
        <w:r w:rsidR="00246759" w:rsidRPr="0092053E" w:rsidDel="00510C76">
          <w:rPr>
            <w:rFonts w:cs="Times New Roman"/>
            <w:sz w:val="22"/>
          </w:rPr>
          <w:delText xml:space="preserve">. For example, for the models with the dependent variables of </w:delTex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246759" w:rsidRPr="0092053E" w:rsidDel="00510C76">
          <w:rPr>
            <w:rFonts w:cs="Times New Roman"/>
            <w:sz w:val="22"/>
          </w:rPr>
          <w:delText xml:space="preserve">, the parameter coefficient </w:delText>
        </w:r>
        <w:r w:rsidR="00F928FA" w:rsidRPr="0092053E" w:rsidDel="00510C76">
          <w:rPr>
            <w:rFonts w:cs="Times New Roman"/>
            <w:sz w:val="22"/>
          </w:rPr>
          <w:delText xml:space="preserve">for “Randomness and trend” </w:delText>
        </w:r>
        <w:r w:rsidR="00246759" w:rsidRPr="0092053E" w:rsidDel="00510C76">
          <w:rPr>
            <w:rFonts w:cs="Times New Roman"/>
            <w:sz w:val="22"/>
          </w:rPr>
          <w:delText>is 0.26 with a p-value of smaller than 0.01</w:delText>
        </w:r>
        <w:r w:rsidR="00B65DCD" w:rsidRPr="0092053E" w:rsidDel="00510C76">
          <w:rPr>
            <w:rFonts w:cs="Times New Roman"/>
            <w:sz w:val="22"/>
          </w:rPr>
          <w:delText>. For the models with the dependent variables of</w:delText>
        </w:r>
        <m:oMath>
          <m:r>
            <m:rPr>
              <m:sty m:val="p"/>
            </m:rPr>
            <w:rPr>
              <w:rFonts w:ascii="Cambria Math" w:hAnsi="Cambria Math" w:cs="Times New Roman"/>
              <w:sz w:val="22"/>
            </w:rPr>
            <m:t xml:space="preserve"> 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B65DCD" w:rsidRPr="0092053E" w:rsidDel="00510C76">
          <w:rPr>
            <w:rFonts w:cs="Times New Roman"/>
            <w:sz w:val="22"/>
          </w:rPr>
          <w:delText>, the parameter coefficient is 0.57 with a p-value of 0.01</w:delText>
        </w:r>
      </w:del>
      <w:r w:rsidR="003957EE" w:rsidRPr="0092053E">
        <w:rPr>
          <w:rStyle w:val="FootnoteReference"/>
          <w:rFonts w:cs="Times New Roman"/>
          <w:sz w:val="22"/>
        </w:rPr>
        <w:footnoteReference w:id="17"/>
      </w:r>
      <w:r w:rsidR="003957EE" w:rsidRPr="0092053E">
        <w:rPr>
          <w:rFonts w:cs="Times New Roman"/>
          <w:sz w:val="22"/>
        </w:rPr>
        <w:t xml:space="preserve">. </w:t>
      </w:r>
      <w:r w:rsidR="000C7A5A" w:rsidRPr="0092053E">
        <w:rPr>
          <w:rFonts w:cs="Times New Roman"/>
          <w:sz w:val="22"/>
        </w:rPr>
        <w:t>This suggests that</w:t>
      </w:r>
      <w:ins w:id="453" w:author="tao huang" w:date="2019-04-03T12:06:00Z">
        <w:r w:rsidR="00510C76">
          <w:rPr>
            <w:rFonts w:cs="Times New Roman"/>
            <w:sz w:val="22"/>
          </w:rPr>
          <w:t xml:space="preserve"> the two proposed methods have greater advantages </w:t>
        </w:r>
      </w:ins>
      <w:del w:id="454" w:author="tao huang" w:date="2019-04-03T12:06:00Z">
        <w:r w:rsidR="009B6C98" w:rsidRPr="0092053E" w:rsidDel="00510C76">
          <w:rPr>
            <w:rFonts w:cs="Times New Roman"/>
            <w:sz w:val="22"/>
          </w:rPr>
          <w:delText xml:space="preserve">, </w:delText>
        </w:r>
        <w:r w:rsidR="00492585" w:rsidRPr="0092053E" w:rsidDel="00510C76">
          <w:rPr>
            <w:rFonts w:cs="Times New Roman"/>
            <w:sz w:val="22"/>
          </w:rPr>
          <w:delText xml:space="preserve">the </w:delText>
        </w:r>
        <w:r w:rsidR="009B6C98" w:rsidRPr="0092053E" w:rsidDel="00510C76">
          <w:rPr>
            <w:rFonts w:cs="Times New Roman"/>
            <w:sz w:val="22"/>
          </w:rPr>
          <w:delText>ADL-</w:delText>
        </w:r>
        <w:r w:rsidR="009B6C98" w:rsidRPr="0092053E" w:rsidDel="00510C76">
          <w:rPr>
            <w:rFonts w:cs="Times New Roman"/>
            <w:noProof/>
            <w:sz w:val="22"/>
          </w:rPr>
          <w:delText>intra</w:delText>
        </w:r>
        <w:r w:rsidR="009B6C98" w:rsidRPr="0092053E" w:rsidDel="00510C76">
          <w:rPr>
            <w:rFonts w:cs="Times New Roman"/>
            <w:sz w:val="22"/>
          </w:rPr>
          <w:delText xml:space="preserve">-EWC </w:delText>
        </w:r>
        <w:r w:rsidR="00492585" w:rsidRPr="0092053E" w:rsidDel="00510C76">
          <w:rPr>
            <w:rFonts w:cs="Times New Roman"/>
            <w:sz w:val="22"/>
          </w:rPr>
          <w:delText xml:space="preserve">method </w:delText>
        </w:r>
        <w:r w:rsidR="00BB3692" w:rsidRPr="0092053E" w:rsidDel="00510C76">
          <w:rPr>
            <w:rFonts w:cs="Times New Roman"/>
            <w:sz w:val="22"/>
          </w:rPr>
          <w:delText>and</w:delText>
        </w:r>
        <w:r w:rsidR="00410308" w:rsidRPr="0092053E" w:rsidDel="00510C76">
          <w:rPr>
            <w:rFonts w:cs="Times New Roman"/>
            <w:sz w:val="22"/>
          </w:rPr>
          <w:delText xml:space="preserve"> the ADL-</w:delText>
        </w:r>
        <w:r w:rsidR="00410308" w:rsidRPr="0092053E" w:rsidDel="00510C76">
          <w:rPr>
            <w:rFonts w:cs="Times New Roman"/>
            <w:noProof/>
            <w:sz w:val="22"/>
          </w:rPr>
          <w:delText>intra</w:delText>
        </w:r>
        <w:r w:rsidR="00410308" w:rsidRPr="0092053E" w:rsidDel="00510C76">
          <w:rPr>
            <w:rFonts w:cs="Times New Roman"/>
            <w:sz w:val="22"/>
          </w:rPr>
          <w:delText xml:space="preserve">-EWC method </w:delText>
        </w:r>
      </w:del>
      <w:ins w:id="455" w:author="Didier Soopramanien" w:date="2019-04-02T17:48:00Z">
        <w:del w:id="456" w:author="tao huang" w:date="2019-04-03T12:06:00Z">
          <w:r w:rsidR="005D0727" w:rsidDel="00510C76">
            <w:rPr>
              <w:rFonts w:cs="Times New Roman"/>
              <w:sz w:val="22"/>
            </w:rPr>
            <w:delText>produce</w:delText>
          </w:r>
        </w:del>
      </w:ins>
      <w:del w:id="457" w:author="tao huang" w:date="2019-04-03T12:06:00Z">
        <w:r w:rsidR="00F5012C" w:rsidRPr="0092053E" w:rsidDel="00510C76">
          <w:rPr>
            <w:rFonts w:cs="Times New Roman"/>
            <w:sz w:val="22"/>
          </w:rPr>
          <w:delText xml:space="preserve">garner greater improvements </w:delText>
        </w:r>
      </w:del>
      <w:r w:rsidR="00F5012C" w:rsidRPr="0092053E">
        <w:rPr>
          <w:rFonts w:cs="Times New Roman"/>
          <w:sz w:val="22"/>
        </w:rPr>
        <w:t xml:space="preserve">compared to the ADL-intra models </w:t>
      </w:r>
      <w:del w:id="458" w:author="tao huang" w:date="2019-04-03T12:06:00Z">
        <w:r w:rsidR="00F5012C" w:rsidRPr="0092053E" w:rsidDel="00510C76">
          <w:rPr>
            <w:rFonts w:cs="Times New Roman"/>
            <w:sz w:val="22"/>
          </w:rPr>
          <w:delText xml:space="preserve">especially </w:delText>
        </w:r>
      </w:del>
      <w:r w:rsidR="009B6C98" w:rsidRPr="0092053E">
        <w:rPr>
          <w:rFonts w:cs="Times New Roman"/>
          <w:sz w:val="22"/>
        </w:rPr>
        <w:t xml:space="preserve">for </w:t>
      </w:r>
      <w:del w:id="459" w:author="tao huang" w:date="2019-04-03T12:06:00Z">
        <w:r w:rsidR="009B6C98" w:rsidRPr="0092053E" w:rsidDel="00510C76">
          <w:rPr>
            <w:rFonts w:cs="Times New Roman"/>
            <w:sz w:val="22"/>
          </w:rPr>
          <w:delText xml:space="preserve">the SKU’s </w:delText>
        </w:r>
      </w:del>
      <w:ins w:id="460" w:author="tao huang" w:date="2019-04-03T12:09:00Z">
        <w:r w:rsidR="00D95C10">
          <w:rPr>
            <w:rFonts w:cs="Times New Roman"/>
            <w:sz w:val="22"/>
          </w:rPr>
          <w:t>SKU’s</w:t>
        </w:r>
        <w:r w:rsidR="00D95C10" w:rsidRPr="0092053E">
          <w:rPr>
            <w:rFonts w:cs="Times New Roman"/>
            <w:sz w:val="22"/>
          </w:rPr>
          <w:t xml:space="preserve"> </w:t>
        </w:r>
      </w:ins>
      <w:r w:rsidR="00492585" w:rsidRPr="0092053E">
        <w:rPr>
          <w:rFonts w:cs="Times New Roman"/>
          <w:sz w:val="22"/>
        </w:rPr>
        <w:t xml:space="preserve">associated with </w:t>
      </w:r>
      <w:r w:rsidR="009B6C98" w:rsidRPr="0092053E">
        <w:rPr>
          <w:rFonts w:cs="Times New Roman"/>
          <w:sz w:val="22"/>
        </w:rPr>
        <w:t xml:space="preserve">higher </w:t>
      </w:r>
      <w:r w:rsidR="00F928FA" w:rsidRPr="0092053E">
        <w:rPr>
          <w:rFonts w:cs="Times New Roman"/>
          <w:sz w:val="22"/>
        </w:rPr>
        <w:t xml:space="preserve">levels of </w:t>
      </w:r>
      <w:r w:rsidR="009B6C98" w:rsidRPr="0092053E">
        <w:rPr>
          <w:rFonts w:cs="Times New Roman"/>
          <w:sz w:val="22"/>
        </w:rPr>
        <w:t xml:space="preserve">randomness and trend (e.g., </w:t>
      </w:r>
      <w:r w:rsidR="00492585" w:rsidRPr="0092053E">
        <w:rPr>
          <w:rFonts w:cs="Times New Roman"/>
          <w:sz w:val="22"/>
        </w:rPr>
        <w:t>those which are more</w:t>
      </w:r>
      <w:r w:rsidR="009B6C98" w:rsidRPr="0092053E">
        <w:rPr>
          <w:rFonts w:cs="Times New Roman"/>
          <w:sz w:val="22"/>
        </w:rPr>
        <w:t xml:space="preserve"> difficult to forecast and</w:t>
      </w:r>
      <w:r w:rsidR="00410308" w:rsidRPr="0092053E">
        <w:rPr>
          <w:rFonts w:cs="Times New Roman"/>
          <w:sz w:val="22"/>
        </w:rPr>
        <w:t xml:space="preserve"> tend to</w:t>
      </w:r>
      <w:r w:rsidR="009B6C98" w:rsidRPr="0092053E">
        <w:rPr>
          <w:rFonts w:cs="Times New Roman"/>
          <w:sz w:val="22"/>
        </w:rPr>
        <w:t xml:space="preserve"> exhibit a </w:t>
      </w:r>
      <w:r w:rsidR="009B6C98" w:rsidRPr="0092053E">
        <w:rPr>
          <w:rFonts w:cs="Times New Roman"/>
          <w:noProof/>
          <w:sz w:val="22"/>
        </w:rPr>
        <w:t>trend</w:t>
      </w:r>
      <w:r w:rsidR="009B6C98" w:rsidRPr="0092053E">
        <w:rPr>
          <w:rFonts w:cs="Times New Roman"/>
          <w:sz w:val="22"/>
        </w:rPr>
        <w:t xml:space="preserve"> in </w:t>
      </w:r>
      <w:r w:rsidR="00410308" w:rsidRPr="0092053E">
        <w:rPr>
          <w:rFonts w:cs="Times New Roman"/>
          <w:sz w:val="22"/>
        </w:rPr>
        <w:t xml:space="preserve">product </w:t>
      </w:r>
      <w:r w:rsidR="009B6C98" w:rsidRPr="0092053E">
        <w:rPr>
          <w:rFonts w:cs="Times New Roman"/>
          <w:sz w:val="22"/>
        </w:rPr>
        <w:t>sales)</w:t>
      </w:r>
      <w:ins w:id="461" w:author="tao huang" w:date="2019-04-03T12:40:00Z">
        <w:r w:rsidR="00DE298A">
          <w:rPr>
            <w:rFonts w:cs="Times New Roman"/>
            <w:sz w:val="22"/>
          </w:rPr>
          <w:t xml:space="preserve">, </w:t>
        </w:r>
      </w:ins>
      <w:del w:id="462" w:author="tao huang" w:date="2019-04-03T12:40:00Z">
        <w:r w:rsidR="00017134" w:rsidRPr="0092053E" w:rsidDel="00DE298A">
          <w:rPr>
            <w:rFonts w:cs="Times New Roman"/>
            <w:sz w:val="22"/>
          </w:rPr>
          <w:delText xml:space="preserve">. </w:delText>
        </w:r>
        <w:r w:rsidR="00356803" w:rsidRPr="0092053E" w:rsidDel="00DE298A">
          <w:rPr>
            <w:rFonts w:cs="Times New Roman"/>
            <w:sz w:val="22"/>
          </w:rPr>
          <w:delText xml:space="preserve">This is </w:delText>
        </w:r>
      </w:del>
      <w:ins w:id="463" w:author="Didier Soopramanien" w:date="2019-04-02T17:49:00Z">
        <w:r w:rsidR="00DD63C7">
          <w:rPr>
            <w:rFonts w:cs="Times New Roman"/>
            <w:sz w:val="22"/>
          </w:rPr>
          <w:t>possibl</w:t>
        </w:r>
      </w:ins>
      <w:ins w:id="464" w:author="Soopramanien, Didier" w:date="2019-04-02T19:12:00Z">
        <w:r w:rsidR="00C45EE7">
          <w:rPr>
            <w:rFonts w:cs="Times New Roman"/>
            <w:sz w:val="22"/>
          </w:rPr>
          <w:t>y</w:t>
        </w:r>
      </w:ins>
      <w:ins w:id="465" w:author="Didier Soopramanien" w:date="2019-04-02T17:49:00Z">
        <w:del w:id="466" w:author="Soopramanien, Didier" w:date="2019-04-02T19:12:00Z">
          <w:r w:rsidR="00DD63C7" w:rsidDel="00C45EE7">
            <w:rPr>
              <w:rFonts w:cs="Times New Roman"/>
              <w:sz w:val="22"/>
            </w:rPr>
            <w:delText>e</w:delText>
          </w:r>
        </w:del>
        <w:r w:rsidR="00DD63C7">
          <w:rPr>
            <w:rFonts w:cs="Times New Roman"/>
            <w:sz w:val="22"/>
          </w:rPr>
          <w:t xml:space="preserve"> </w:t>
        </w:r>
        <w:del w:id="467" w:author="tao huang" w:date="2019-04-03T12:07:00Z">
          <w:r w:rsidR="00DD63C7" w:rsidDel="00BB2556">
            <w:rPr>
              <w:rFonts w:cs="Times New Roman"/>
              <w:sz w:val="22"/>
            </w:rPr>
            <w:delText>related to</w:delText>
          </w:r>
        </w:del>
      </w:ins>
      <w:ins w:id="468" w:author="tao huang" w:date="2019-04-03T12:07:00Z">
        <w:r w:rsidR="00BB2556">
          <w:rPr>
            <w:rFonts w:cs="Times New Roman"/>
            <w:sz w:val="22"/>
          </w:rPr>
          <w:t>because</w:t>
        </w:r>
      </w:ins>
      <w:ins w:id="469" w:author="Didier Soopramanien" w:date="2019-04-02T17:49:00Z">
        <w:r w:rsidR="00DD63C7">
          <w:rPr>
            <w:rFonts w:cs="Times New Roman"/>
            <w:sz w:val="22"/>
          </w:rPr>
          <w:t xml:space="preserve"> </w:t>
        </w:r>
      </w:ins>
      <w:del w:id="470" w:author="Didier Soopramanien" w:date="2019-04-02T17:49:00Z">
        <w:r w:rsidR="00356803" w:rsidRPr="0092053E" w:rsidDel="00DD63C7">
          <w:rPr>
            <w:rFonts w:cs="Times New Roman"/>
            <w:sz w:val="22"/>
          </w:rPr>
          <w:delText xml:space="preserve">possibly </w:delText>
        </w:r>
      </w:del>
      <w:del w:id="471" w:author="Didier Soopramanien" w:date="2019-04-02T17:48:00Z">
        <w:r w:rsidR="00356803" w:rsidRPr="0092053E" w:rsidDel="005D0727">
          <w:rPr>
            <w:rFonts w:cs="Times New Roman"/>
            <w:sz w:val="22"/>
          </w:rPr>
          <w:delText>because</w:delText>
        </w:r>
        <w:r w:rsidR="00017134" w:rsidRPr="0092053E" w:rsidDel="005D0727">
          <w:rPr>
            <w:rFonts w:cs="Times New Roman"/>
            <w:sz w:val="22"/>
          </w:rPr>
          <w:delText xml:space="preserve"> </w:delText>
        </w:r>
      </w:del>
      <w:del w:id="472" w:author="Didier Soopramanien" w:date="2019-04-02T17:49:00Z">
        <w:r w:rsidR="009B6C98" w:rsidRPr="0092053E" w:rsidDel="00DD63C7">
          <w:rPr>
            <w:rFonts w:cs="Times New Roman"/>
            <w:sz w:val="22"/>
          </w:rPr>
          <w:delText xml:space="preserve">the </w:delText>
        </w:r>
      </w:del>
      <w:del w:id="473" w:author="tao huang" w:date="2019-04-03T12:07:00Z">
        <w:r w:rsidR="009B6C98" w:rsidRPr="0092053E" w:rsidDel="00BB2556">
          <w:rPr>
            <w:rFonts w:cs="Times New Roman"/>
            <w:sz w:val="22"/>
          </w:rPr>
          <w:delText>SKU</w:delText>
        </w:r>
        <w:r w:rsidR="00410308" w:rsidRPr="0092053E" w:rsidDel="00BB2556">
          <w:rPr>
            <w:rFonts w:cs="Times New Roman"/>
            <w:sz w:val="22"/>
          </w:rPr>
          <w:delText>’</w:delText>
        </w:r>
        <w:r w:rsidR="009B6C98" w:rsidRPr="0092053E" w:rsidDel="00BB2556">
          <w:rPr>
            <w:rFonts w:cs="Times New Roman"/>
            <w:sz w:val="22"/>
          </w:rPr>
          <w:delText>s of</w:delText>
        </w:r>
      </w:del>
      <w:ins w:id="474" w:author="tao huang" w:date="2019-04-03T12:07:00Z">
        <w:r w:rsidR="00BB2556">
          <w:rPr>
            <w:rFonts w:cs="Times New Roman"/>
            <w:sz w:val="22"/>
          </w:rPr>
          <w:t>products of</w:t>
        </w:r>
      </w:ins>
      <w:r w:rsidR="009B6C98" w:rsidRPr="0092053E">
        <w:rPr>
          <w:rFonts w:cs="Times New Roman"/>
          <w:sz w:val="22"/>
        </w:rPr>
        <w:t xml:space="preserve"> this type </w:t>
      </w:r>
      <w:ins w:id="475" w:author="Didier Soopramanien" w:date="2019-04-02T17:49:00Z">
        <w:r w:rsidR="00DD63C7">
          <w:rPr>
            <w:rFonts w:cs="Times New Roman"/>
            <w:sz w:val="22"/>
          </w:rPr>
          <w:t xml:space="preserve">tend to be </w:t>
        </w:r>
      </w:ins>
      <w:del w:id="476" w:author="Didier Soopramanien" w:date="2019-04-02T17:49:00Z">
        <w:r w:rsidR="009B6C98" w:rsidRPr="0092053E" w:rsidDel="00DD63C7">
          <w:rPr>
            <w:rFonts w:cs="Times New Roman"/>
            <w:sz w:val="22"/>
          </w:rPr>
          <w:delText xml:space="preserve">are </w:delText>
        </w:r>
      </w:del>
      <w:r w:rsidR="009B6C98" w:rsidRPr="0092053E">
        <w:rPr>
          <w:rFonts w:cs="Times New Roman"/>
          <w:sz w:val="22"/>
        </w:rPr>
        <w:t xml:space="preserve">more heavily </w:t>
      </w:r>
      <w:ins w:id="477" w:author="Didier Soopramanien" w:date="2019-04-02T17:49:00Z">
        <w:r w:rsidR="00DD63C7">
          <w:rPr>
            <w:rFonts w:cs="Times New Roman"/>
            <w:sz w:val="22"/>
          </w:rPr>
          <w:t xml:space="preserve">influenced </w:t>
        </w:r>
      </w:ins>
      <w:del w:id="478" w:author="Didier Soopramanien" w:date="2019-04-02T17:49:00Z">
        <w:r w:rsidR="009B6C98" w:rsidRPr="0092053E" w:rsidDel="00DD63C7">
          <w:rPr>
            <w:rFonts w:cs="Times New Roman"/>
            <w:sz w:val="22"/>
          </w:rPr>
          <w:delText xml:space="preserve">associated with </w:delText>
        </w:r>
      </w:del>
      <w:ins w:id="479" w:author="Didier Soopramanien" w:date="2019-04-02T17:49:00Z">
        <w:r w:rsidR="00DD63C7">
          <w:rPr>
            <w:rFonts w:cs="Times New Roman"/>
            <w:sz w:val="22"/>
          </w:rPr>
          <w:t xml:space="preserve">by </w:t>
        </w:r>
      </w:ins>
      <w:del w:id="480" w:author="Didier Soopramanien" w:date="2019-04-02T17:49:00Z">
        <w:r w:rsidR="009B6C98" w:rsidRPr="0092053E" w:rsidDel="00DD63C7">
          <w:rPr>
            <w:rFonts w:cs="Times New Roman"/>
            <w:sz w:val="22"/>
          </w:rPr>
          <w:delText xml:space="preserve">the </w:delText>
        </w:r>
      </w:del>
      <w:r w:rsidR="009B6C98" w:rsidRPr="0092053E">
        <w:rPr>
          <w:rFonts w:cs="Times New Roman"/>
          <w:sz w:val="22"/>
        </w:rPr>
        <w:t>structural change</w:t>
      </w:r>
      <w:ins w:id="481" w:author="Didier Soopramanien" w:date="2019-04-02T17:49:00Z">
        <w:r w:rsidR="00DD63C7">
          <w:rPr>
            <w:rFonts w:cs="Times New Roman"/>
            <w:sz w:val="22"/>
          </w:rPr>
          <w:t xml:space="preserve">s </w:t>
        </w:r>
      </w:ins>
      <w:del w:id="482" w:author="Didier Soopramanien" w:date="2019-04-02T17:49:00Z">
        <w:r w:rsidR="009B6C98" w:rsidRPr="0092053E" w:rsidDel="00DD63C7">
          <w:rPr>
            <w:rFonts w:cs="Times New Roman"/>
            <w:sz w:val="22"/>
          </w:rPr>
          <w:delText xml:space="preserve"> problem </w:delText>
        </w:r>
      </w:del>
      <w:r w:rsidR="009B6C98" w:rsidRPr="0092053E">
        <w:rPr>
          <w:rFonts w:cs="Times New Roman"/>
          <w:sz w:val="22"/>
        </w:rPr>
        <w:t xml:space="preserve">and </w:t>
      </w:r>
      <w:ins w:id="483" w:author="Didier Soopramanien" w:date="2019-04-02T17:49:00Z">
        <w:r w:rsidR="00236E87">
          <w:rPr>
            <w:rFonts w:cs="Times New Roman"/>
            <w:sz w:val="22"/>
          </w:rPr>
          <w:t xml:space="preserve">the resulting </w:t>
        </w:r>
      </w:ins>
      <w:r w:rsidR="009B6C98" w:rsidRPr="0092053E">
        <w:rPr>
          <w:rFonts w:cs="Times New Roman"/>
          <w:sz w:val="22"/>
        </w:rPr>
        <w:t xml:space="preserve">forecast bias. </w:t>
      </w:r>
      <w:del w:id="484" w:author="tao huang" w:date="2019-04-03T12:08:00Z">
        <w:r w:rsidR="00BB3692" w:rsidRPr="0092053E" w:rsidDel="00D95C10">
          <w:rPr>
            <w:rFonts w:cs="Times New Roman"/>
            <w:sz w:val="22"/>
          </w:rPr>
          <w:delText>We also find</w:delText>
        </w:r>
        <w:r w:rsidR="009B6C98" w:rsidRPr="0092053E" w:rsidDel="00D95C10">
          <w:rPr>
            <w:rFonts w:cs="Times New Roman"/>
            <w:sz w:val="22"/>
          </w:rPr>
          <w:delText xml:space="preserve"> that </w:delText>
        </w:r>
      </w:del>
      <w:ins w:id="485" w:author="tao huang" w:date="2019-04-03T12:08:00Z">
        <w:r w:rsidR="00D95C10">
          <w:rPr>
            <w:rFonts w:cs="Times New Roman"/>
            <w:sz w:val="22"/>
          </w:rPr>
          <w:t>T</w:t>
        </w:r>
      </w:ins>
      <w:del w:id="486" w:author="tao huang" w:date="2019-04-03T12:08:00Z">
        <w:r w:rsidR="009B6C98" w:rsidRPr="0092053E" w:rsidDel="00D95C10">
          <w:rPr>
            <w:rFonts w:cs="Times New Roman"/>
            <w:sz w:val="22"/>
          </w:rPr>
          <w:delText>t</w:delText>
        </w:r>
      </w:del>
      <w:r w:rsidR="009B6C98" w:rsidRPr="0092053E">
        <w:rPr>
          <w:rFonts w:cs="Times New Roman"/>
          <w:sz w:val="22"/>
        </w:rPr>
        <w:t xml:space="preserve">he ADL-intra-IC </w:t>
      </w:r>
      <w:r w:rsidR="00F5012C" w:rsidRPr="0092053E">
        <w:rPr>
          <w:rFonts w:cs="Times New Roman"/>
          <w:sz w:val="22"/>
        </w:rPr>
        <w:t>method</w:t>
      </w:r>
      <w:r w:rsidR="009B6C98" w:rsidRPr="0092053E">
        <w:rPr>
          <w:rFonts w:cs="Times New Roman"/>
          <w:sz w:val="22"/>
        </w:rPr>
        <w:t xml:space="preserve"> tend</w:t>
      </w:r>
      <w:r w:rsidR="000C7A5A" w:rsidRPr="0092053E">
        <w:rPr>
          <w:rFonts w:cs="Times New Roman"/>
          <w:sz w:val="22"/>
        </w:rPr>
        <w:t>s</w:t>
      </w:r>
      <w:r w:rsidR="009B6C98" w:rsidRPr="0092053E">
        <w:rPr>
          <w:rFonts w:cs="Times New Roman"/>
          <w:sz w:val="22"/>
        </w:rPr>
        <w:t xml:space="preserve"> to </w:t>
      </w:r>
      <w:del w:id="487" w:author="Didier Soopramanien" w:date="2019-04-02T17:50:00Z">
        <w:r w:rsidR="009B6C98" w:rsidRPr="0092053E" w:rsidDel="00236E87">
          <w:rPr>
            <w:rFonts w:cs="Times New Roman"/>
            <w:sz w:val="22"/>
          </w:rPr>
          <w:delText>have</w:delText>
        </w:r>
      </w:del>
      <w:ins w:id="488" w:author="Didier Soopramanien" w:date="2019-04-02T17:50:00Z">
        <w:del w:id="489" w:author="tao huang" w:date="2019-04-03T12:09:00Z">
          <w:r w:rsidR="00236E87" w:rsidDel="00D95C10">
            <w:rPr>
              <w:rFonts w:cs="Times New Roman"/>
              <w:sz w:val="22"/>
            </w:rPr>
            <w:delText>produce</w:delText>
          </w:r>
        </w:del>
      </w:ins>
      <w:del w:id="490" w:author="tao huang" w:date="2019-04-03T12:09:00Z">
        <w:r w:rsidR="009B6C98" w:rsidRPr="0092053E" w:rsidDel="00D95C10">
          <w:rPr>
            <w:rFonts w:cs="Times New Roman"/>
            <w:sz w:val="22"/>
          </w:rPr>
          <w:delText xml:space="preserve"> less </w:delText>
        </w:r>
        <w:r w:rsidR="00F5012C" w:rsidRPr="0092053E" w:rsidDel="00D95C10">
          <w:rPr>
            <w:rFonts w:cs="Times New Roman"/>
            <w:sz w:val="22"/>
          </w:rPr>
          <w:delText>improvement</w:delText>
        </w:r>
      </w:del>
      <w:ins w:id="491" w:author="tao huang" w:date="2019-04-03T12:09:00Z">
        <w:r w:rsidR="00D95C10">
          <w:rPr>
            <w:rFonts w:cs="Times New Roman"/>
            <w:sz w:val="22"/>
          </w:rPr>
          <w:t>have less advantages</w:t>
        </w:r>
      </w:ins>
      <w:r w:rsidR="009B6C98" w:rsidRPr="0092053E">
        <w:rPr>
          <w:rFonts w:cs="Times New Roman"/>
          <w:sz w:val="22"/>
        </w:rPr>
        <w:t xml:space="preserve"> compared to the ADL-intra model for </w:t>
      </w:r>
      <w:del w:id="492" w:author="tao huang" w:date="2019-04-03T12:09:00Z">
        <w:r w:rsidR="009B6C98" w:rsidRPr="0092053E" w:rsidDel="00D95C10">
          <w:rPr>
            <w:rFonts w:cs="Times New Roman"/>
            <w:sz w:val="22"/>
          </w:rPr>
          <w:delText>the SKU</w:delText>
        </w:r>
        <w:r w:rsidR="00410308" w:rsidRPr="0092053E" w:rsidDel="00D95C10">
          <w:rPr>
            <w:rFonts w:cs="Times New Roman"/>
            <w:sz w:val="22"/>
          </w:rPr>
          <w:delText>’</w:delText>
        </w:r>
        <w:r w:rsidR="009B6C98" w:rsidRPr="0092053E" w:rsidDel="00D95C10">
          <w:rPr>
            <w:rFonts w:cs="Times New Roman"/>
            <w:sz w:val="22"/>
          </w:rPr>
          <w:delText>s</w:delText>
        </w:r>
      </w:del>
      <w:ins w:id="493" w:author="tao huang" w:date="2019-04-03T12:09:00Z">
        <w:r w:rsidR="00D95C10">
          <w:rPr>
            <w:rFonts w:cs="Times New Roman"/>
            <w:sz w:val="22"/>
          </w:rPr>
          <w:t>SKU’s</w:t>
        </w:r>
      </w:ins>
      <w:r w:rsidR="009B6C98" w:rsidRPr="0092053E">
        <w:rPr>
          <w:rFonts w:cs="Times New Roman"/>
          <w:sz w:val="22"/>
        </w:rPr>
        <w:t xml:space="preserve"> with </w:t>
      </w:r>
      <w:r w:rsidR="009B6C98" w:rsidRPr="0092053E">
        <w:rPr>
          <w:rFonts w:cs="Times New Roman"/>
          <w:noProof/>
          <w:sz w:val="22"/>
        </w:rPr>
        <w:t>higher</w:t>
      </w:r>
      <w:r w:rsidR="009B6C98" w:rsidRPr="0092053E">
        <w:rPr>
          <w:rFonts w:cs="Times New Roman"/>
          <w:sz w:val="22"/>
        </w:rPr>
        <w:t xml:space="preserve"> proportion</w:t>
      </w:r>
      <w:r w:rsidR="00627020" w:rsidRPr="0092053E">
        <w:rPr>
          <w:rFonts w:cs="Times New Roman"/>
          <w:sz w:val="22"/>
        </w:rPr>
        <w:t>s</w:t>
      </w:r>
      <w:r w:rsidR="009B6C98" w:rsidRPr="0092053E">
        <w:rPr>
          <w:rFonts w:cs="Times New Roman"/>
          <w:sz w:val="22"/>
        </w:rPr>
        <w:t xml:space="preserve"> of outliers and higher </w:t>
      </w:r>
      <w:r w:rsidR="00356803" w:rsidRPr="0092053E">
        <w:rPr>
          <w:rFonts w:cs="Times New Roman"/>
          <w:sz w:val="22"/>
        </w:rPr>
        <w:t>levels of feature intensity</w:t>
      </w:r>
      <w:r w:rsidR="00BD7246" w:rsidRPr="0092053E">
        <w:rPr>
          <w:rFonts w:cs="Times New Roman"/>
          <w:sz w:val="22"/>
        </w:rPr>
        <w:t xml:space="preserve"> (e.g., </w:t>
      </w:r>
      <w:del w:id="494" w:author="tao huang" w:date="2019-04-03T12:09:00Z">
        <w:r w:rsidR="00BD7246" w:rsidRPr="0092053E" w:rsidDel="00D95C10">
          <w:rPr>
            <w:rFonts w:cs="Times New Roman"/>
            <w:sz w:val="22"/>
          </w:rPr>
          <w:delText xml:space="preserve">the parameter is </w:delText>
        </w:r>
      </w:del>
      <w:r w:rsidR="00BD7246" w:rsidRPr="0092053E">
        <w:rPr>
          <w:rFonts w:cs="Times New Roman"/>
          <w:sz w:val="22"/>
        </w:rPr>
        <w:t>-1.</w:t>
      </w:r>
      <w:r w:rsidR="009A2586" w:rsidRPr="0092053E">
        <w:rPr>
          <w:rFonts w:cs="Times New Roman"/>
          <w:sz w:val="22"/>
        </w:rPr>
        <w:t>08</w:t>
      </w:r>
      <w:r w:rsidR="00BD7246" w:rsidRPr="0092053E">
        <w:rPr>
          <w:rFonts w:cs="Times New Roman"/>
          <w:sz w:val="22"/>
        </w:rPr>
        <w:t xml:space="preserve"> with a p-value smaller than 0.01)</w:t>
      </w:r>
      <w:r w:rsidR="008D3C31" w:rsidRPr="0092053E">
        <w:rPr>
          <w:rFonts w:cs="Times New Roman"/>
          <w:sz w:val="22"/>
        </w:rPr>
        <w:t xml:space="preserve">. </w:t>
      </w:r>
      <w:del w:id="495" w:author="Didier Soopramanien" w:date="2019-04-02T17:50:00Z">
        <w:r w:rsidR="00F5012C" w:rsidRPr="0092053E" w:rsidDel="00236E87">
          <w:rPr>
            <w:rFonts w:cs="Times New Roman"/>
            <w:sz w:val="22"/>
          </w:rPr>
          <w:delText>The</w:delText>
        </w:r>
      </w:del>
      <w:ins w:id="496" w:author="Didier Soopramanien" w:date="2019-04-02T17:50:00Z">
        <w:r w:rsidR="00236E87">
          <w:rPr>
            <w:rFonts w:cs="Times New Roman"/>
            <w:sz w:val="22"/>
          </w:rPr>
          <w:t>A</w:t>
        </w:r>
      </w:ins>
      <w:r w:rsidR="00F5012C" w:rsidRPr="0092053E">
        <w:rPr>
          <w:rFonts w:cs="Times New Roman"/>
          <w:sz w:val="22"/>
        </w:rPr>
        <w:t xml:space="preserve"> possible explanation is </w:t>
      </w:r>
      <w:r w:rsidR="009B6C98" w:rsidRPr="0092053E">
        <w:rPr>
          <w:rFonts w:cs="Times New Roman"/>
          <w:sz w:val="22"/>
        </w:rPr>
        <w:t xml:space="preserve">that the </w:t>
      </w:r>
      <w:r w:rsidR="00BB3692" w:rsidRPr="0092053E">
        <w:rPr>
          <w:rFonts w:cs="Times New Roman"/>
          <w:sz w:val="22"/>
        </w:rPr>
        <w:t xml:space="preserve">adjustment </w:t>
      </w:r>
      <w:r w:rsidR="009B6C98" w:rsidRPr="0092053E">
        <w:rPr>
          <w:rFonts w:cs="Times New Roman"/>
          <w:sz w:val="22"/>
        </w:rPr>
        <w:t xml:space="preserve">for the </w:t>
      </w:r>
      <w:r w:rsidR="00BB3692" w:rsidRPr="0092053E">
        <w:rPr>
          <w:rFonts w:cs="Times New Roman"/>
          <w:sz w:val="22"/>
        </w:rPr>
        <w:t xml:space="preserve">forecast </w:t>
      </w:r>
      <w:r w:rsidR="009B6C98" w:rsidRPr="0092053E">
        <w:rPr>
          <w:rFonts w:cs="Times New Roman"/>
          <w:sz w:val="22"/>
        </w:rPr>
        <w:t xml:space="preserve">bias </w:t>
      </w:r>
      <w:del w:id="497" w:author="tao huang" w:date="2019-04-03T12:10:00Z">
        <w:r w:rsidR="009B6C98" w:rsidRPr="0092053E" w:rsidDel="00D95C10">
          <w:rPr>
            <w:rFonts w:cs="Times New Roman"/>
            <w:sz w:val="22"/>
          </w:rPr>
          <w:delText xml:space="preserve">can </w:delText>
        </w:r>
      </w:del>
      <w:ins w:id="498" w:author="tao huang" w:date="2019-04-03T12:10:00Z">
        <w:r w:rsidR="00D95C10">
          <w:rPr>
            <w:rFonts w:cs="Times New Roman"/>
            <w:sz w:val="22"/>
          </w:rPr>
          <w:t>may</w:t>
        </w:r>
        <w:r w:rsidR="00D95C10" w:rsidRPr="0092053E">
          <w:rPr>
            <w:rFonts w:cs="Times New Roman"/>
            <w:sz w:val="22"/>
          </w:rPr>
          <w:t xml:space="preserve"> </w:t>
        </w:r>
      </w:ins>
      <w:r w:rsidR="00BB3692" w:rsidRPr="0092053E">
        <w:rPr>
          <w:rFonts w:cs="Times New Roman"/>
          <w:sz w:val="22"/>
        </w:rPr>
        <w:t>get</w:t>
      </w:r>
      <w:r w:rsidR="009B6C98" w:rsidRPr="0092053E">
        <w:rPr>
          <w:rFonts w:cs="Times New Roman"/>
          <w:sz w:val="22"/>
        </w:rPr>
        <w:t xml:space="preserve"> submerged by high sales </w:t>
      </w:r>
      <w:r w:rsidR="00BB3692" w:rsidRPr="0092053E">
        <w:rPr>
          <w:rFonts w:cs="Times New Roman"/>
          <w:sz w:val="22"/>
        </w:rPr>
        <w:t>variations</w:t>
      </w:r>
      <w:r w:rsidR="009B6C98" w:rsidRPr="0092053E">
        <w:rPr>
          <w:rFonts w:cs="Times New Roman"/>
          <w:sz w:val="22"/>
        </w:rPr>
        <w:t xml:space="preserve"> which are usually ‘outliers’ and caused by </w:t>
      </w:r>
      <w:r w:rsidR="008D3C31" w:rsidRPr="0092053E">
        <w:rPr>
          <w:rFonts w:cs="Times New Roman"/>
          <w:sz w:val="22"/>
        </w:rPr>
        <w:t xml:space="preserve">the </w:t>
      </w:r>
      <w:r w:rsidR="00BB3692" w:rsidRPr="0092053E">
        <w:rPr>
          <w:rFonts w:cs="Times New Roman"/>
          <w:sz w:val="22"/>
        </w:rPr>
        <w:t>f</w:t>
      </w:r>
      <w:r w:rsidR="00CE77A6" w:rsidRPr="0092053E">
        <w:rPr>
          <w:rFonts w:cs="Times New Roman"/>
          <w:sz w:val="22"/>
        </w:rPr>
        <w:t xml:space="preserve">eature </w:t>
      </w:r>
      <w:r w:rsidR="009B6C98" w:rsidRPr="0092053E">
        <w:rPr>
          <w:rFonts w:cs="Times New Roman"/>
          <w:sz w:val="22"/>
        </w:rPr>
        <w:t>promotion</w:t>
      </w:r>
      <w:r w:rsidR="00423B14" w:rsidRPr="0092053E">
        <w:rPr>
          <w:rFonts w:cs="Times New Roman"/>
          <w:sz w:val="22"/>
        </w:rPr>
        <w:t>al activities</w:t>
      </w:r>
      <w:r w:rsidR="00356803" w:rsidRPr="0092053E">
        <w:rPr>
          <w:rFonts w:cs="Times New Roman"/>
          <w:sz w:val="22"/>
        </w:rPr>
        <w:t>. This is also</w:t>
      </w:r>
      <w:r w:rsidR="000A40FD" w:rsidRPr="0092053E">
        <w:rPr>
          <w:rFonts w:cs="Times New Roman"/>
          <w:sz w:val="22"/>
        </w:rPr>
        <w:t xml:space="preserve"> consistent with </w:t>
      </w:r>
      <w:r w:rsidR="00423B14" w:rsidRPr="0092053E">
        <w:rPr>
          <w:rFonts w:cs="Times New Roman"/>
          <w:sz w:val="22"/>
        </w:rPr>
        <w:t xml:space="preserve">the moderate </w:t>
      </w:r>
      <w:r w:rsidR="000A40FD" w:rsidRPr="0092053E">
        <w:rPr>
          <w:rFonts w:cs="Times New Roman"/>
          <w:sz w:val="22"/>
        </w:rPr>
        <w:t xml:space="preserve">forecasting performance of the ADL-intra-IC </w:t>
      </w:r>
      <w:r w:rsidR="00423B14" w:rsidRPr="0092053E">
        <w:rPr>
          <w:rFonts w:cs="Times New Roman"/>
          <w:sz w:val="22"/>
        </w:rPr>
        <w:t>method</w:t>
      </w:r>
      <w:r w:rsidR="000A40FD" w:rsidRPr="0092053E">
        <w:rPr>
          <w:rFonts w:cs="Times New Roman"/>
          <w:sz w:val="22"/>
        </w:rPr>
        <w:t xml:space="preserve"> for the promoted forecast period. </w:t>
      </w:r>
      <w:r w:rsidR="00BA6ABF" w:rsidRPr="0092053E">
        <w:rPr>
          <w:sz w:val="22"/>
        </w:rPr>
        <w:t xml:space="preserve">We </w:t>
      </w:r>
      <w:r w:rsidR="00D33731" w:rsidRPr="0092053E">
        <w:rPr>
          <w:sz w:val="22"/>
        </w:rPr>
        <w:t xml:space="preserve">also </w:t>
      </w:r>
      <w:r w:rsidR="00BA6ABF" w:rsidRPr="0092053E">
        <w:rPr>
          <w:sz w:val="22"/>
        </w:rPr>
        <w:t xml:space="preserve">conduct </w:t>
      </w:r>
      <w:del w:id="499" w:author="tao huang" w:date="2019-04-03T12:11:00Z">
        <w:r w:rsidR="00BA6ABF" w:rsidRPr="0092053E" w:rsidDel="00D95C10">
          <w:rPr>
            <w:sz w:val="22"/>
          </w:rPr>
          <w:delText>th</w:delText>
        </w:r>
      </w:del>
      <w:ins w:id="500" w:author="Didier Soopramanien" w:date="2019-04-02T17:50:00Z">
        <w:del w:id="501" w:author="tao huang" w:date="2019-04-03T12:11:00Z">
          <w:r w:rsidR="003C1098" w:rsidDel="00D95C10">
            <w:rPr>
              <w:sz w:val="22"/>
            </w:rPr>
            <w:delText>is</w:delText>
          </w:r>
        </w:del>
      </w:ins>
      <w:del w:id="502" w:author="tao huang" w:date="2019-04-03T12:11:00Z">
        <w:r w:rsidR="00BA6ABF" w:rsidRPr="0092053E" w:rsidDel="00D95C10">
          <w:rPr>
            <w:sz w:val="22"/>
          </w:rPr>
          <w:delText>e</w:delText>
        </w:r>
      </w:del>
      <w:ins w:id="503" w:author="tao huang" w:date="2019-04-03T12:11:00Z">
        <w:r w:rsidR="00D95C10">
          <w:rPr>
            <w:sz w:val="22"/>
          </w:rPr>
          <w:t>the regression</w:t>
        </w:r>
      </w:ins>
      <w:r w:rsidR="00BA6ABF" w:rsidRPr="0092053E">
        <w:rPr>
          <w:sz w:val="22"/>
        </w:rPr>
        <w:t xml:space="preserve"> analysis for</w:t>
      </w:r>
      <w:r w:rsidR="004753EE" w:rsidRPr="0092053E">
        <w:rPr>
          <w:sz w:val="22"/>
        </w:rPr>
        <w:t xml:space="preserve"> other error measures and forecast horizons</w:t>
      </w:r>
      <w:ins w:id="504" w:author="tao huang" w:date="2019-04-03T12:41:00Z">
        <w:r w:rsidR="000548D7">
          <w:rPr>
            <w:sz w:val="22"/>
          </w:rPr>
          <w:t>, and w</w:t>
        </w:r>
      </w:ins>
      <w:ins w:id="505" w:author="tao huang" w:date="2019-04-03T12:11:00Z">
        <w:r w:rsidR="00D95C10">
          <w:rPr>
            <w:sz w:val="22"/>
          </w:rPr>
          <w:t xml:space="preserve">e have consistent </w:t>
        </w:r>
      </w:ins>
      <w:del w:id="506" w:author="tao huang" w:date="2019-04-03T12:11:00Z">
        <w:r w:rsidR="00BA6ABF" w:rsidRPr="0092053E" w:rsidDel="00D95C10">
          <w:rPr>
            <w:sz w:val="22"/>
          </w:rPr>
          <w:delText xml:space="preserve"> and </w:delText>
        </w:r>
        <w:r w:rsidR="00D33731" w:rsidRPr="0092053E" w:rsidDel="00D95C10">
          <w:rPr>
            <w:sz w:val="22"/>
          </w:rPr>
          <w:delText>our</w:delText>
        </w:r>
        <w:r w:rsidR="00BA6ABF" w:rsidRPr="0092053E" w:rsidDel="00D95C10">
          <w:rPr>
            <w:sz w:val="22"/>
          </w:rPr>
          <w:delText xml:space="preserve"> </w:delText>
        </w:r>
      </w:del>
      <w:r w:rsidR="00BA6ABF" w:rsidRPr="0092053E">
        <w:rPr>
          <w:sz w:val="22"/>
        </w:rPr>
        <w:t>findings</w:t>
      </w:r>
      <w:del w:id="507" w:author="tao huang" w:date="2019-04-03T12:41:00Z">
        <w:r w:rsidR="00D33731" w:rsidRPr="0092053E" w:rsidDel="000548D7">
          <w:rPr>
            <w:sz w:val="22"/>
          </w:rPr>
          <w:delText xml:space="preserve"> </w:delText>
        </w:r>
      </w:del>
      <w:del w:id="508" w:author="tao huang" w:date="2019-04-03T12:11:00Z">
        <w:r w:rsidR="00D33731" w:rsidRPr="0092053E" w:rsidDel="00D95C10">
          <w:rPr>
            <w:sz w:val="22"/>
          </w:rPr>
          <w:delText>are consistent</w:delText>
        </w:r>
      </w:del>
      <w:ins w:id="509" w:author="Didier Soopramanien" w:date="2019-04-02T17:50:00Z">
        <w:del w:id="510" w:author="tao huang" w:date="2019-04-03T12:11:00Z">
          <w:r w:rsidR="003C1098" w:rsidDel="00D95C10">
            <w:rPr>
              <w:sz w:val="22"/>
            </w:rPr>
            <w:delText xml:space="preserve"> with what we have </w:delText>
          </w:r>
        </w:del>
        <w:del w:id="511" w:author="tao huang" w:date="2019-04-03T12:41:00Z">
          <w:r w:rsidR="003C1098" w:rsidDel="000548D7">
            <w:rPr>
              <w:sz w:val="22"/>
            </w:rPr>
            <w:delText>described above</w:delText>
          </w:r>
        </w:del>
      </w:ins>
      <w:r w:rsidR="004753EE" w:rsidRPr="0092053E">
        <w:rPr>
          <w:sz w:val="22"/>
        </w:rPr>
        <w:t>.</w:t>
      </w:r>
      <w:r w:rsidR="004753EE" w:rsidRPr="0092053E">
        <w:t xml:space="preserve"> </w:t>
      </w:r>
    </w:p>
    <w:p w14:paraId="377E5119" w14:textId="77777777" w:rsidR="00B469C1" w:rsidRPr="0092053E" w:rsidRDefault="00B469C1" w:rsidP="009B6C98">
      <w:pPr>
        <w:pStyle w:val="ListParagraph"/>
        <w:shd w:val="clear" w:color="auto" w:fill="FFFFFF" w:themeFill="background1"/>
        <w:spacing w:after="0" w:line="360" w:lineRule="auto"/>
        <w:ind w:left="0"/>
        <w:rPr>
          <w:rFonts w:cs="Times New Roman"/>
          <w:sz w:val="22"/>
        </w:rPr>
      </w:pPr>
    </w:p>
    <w:p w14:paraId="261BCA70" w14:textId="09C379C3" w:rsidR="00B469C1" w:rsidRPr="0092053E" w:rsidRDefault="00492585" w:rsidP="00BC777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 </w:t>
      </w:r>
      <w:r w:rsidR="00971633" w:rsidRPr="0092053E">
        <w:rPr>
          <w:rFonts w:cs="Times New Roman"/>
          <w:sz w:val="22"/>
        </w:rPr>
        <w:t xml:space="preserve">Table </w:t>
      </w:r>
      <w:r w:rsidR="00E4227D" w:rsidRPr="0092053E">
        <w:rPr>
          <w:rFonts w:cs="Times New Roman"/>
          <w:sz w:val="22"/>
        </w:rPr>
        <w:t>8</w:t>
      </w:r>
      <w:r w:rsidR="00D61F2F" w:rsidRPr="0092053E">
        <w:rPr>
          <w:rFonts w:cs="Times New Roman"/>
          <w:sz w:val="22"/>
        </w:rPr>
        <w:tab/>
      </w:r>
      <w:r w:rsidR="00971633" w:rsidRPr="0092053E">
        <w:rPr>
          <w:rFonts w:cs="Times New Roman"/>
          <w:sz w:val="22"/>
        </w:rPr>
        <w:t xml:space="preserve">The </w:t>
      </w:r>
      <w:r w:rsidR="0051111A" w:rsidRPr="0092053E">
        <w:rPr>
          <w:rFonts w:cs="Times New Roman"/>
          <w:sz w:val="22"/>
        </w:rPr>
        <w:t>estimation results for the</w:t>
      </w:r>
      <w:ins w:id="512" w:author="tao huang" w:date="2019-04-03T12:38:00Z">
        <w:r w:rsidR="00F6238F">
          <w:rPr>
            <w:rFonts w:cs="Times New Roman"/>
            <w:sz w:val="22"/>
          </w:rPr>
          <w:t xml:space="preserve"> two</w:t>
        </w:r>
      </w:ins>
      <w:r w:rsidR="0051111A" w:rsidRPr="0092053E">
        <w:rPr>
          <w:rFonts w:cs="Times New Roman"/>
          <w:sz w:val="22"/>
        </w:rPr>
        <w:t xml:space="preserve"> regression model</w:t>
      </w:r>
      <w:ins w:id="513" w:author="tao huang" w:date="2019-04-03T12:38:00Z">
        <w:r w:rsidR="00F6238F">
          <w:rPr>
            <w:rFonts w:cs="Times New Roman"/>
            <w:sz w:val="22"/>
          </w:rPr>
          <w:t>s</w:t>
        </w:r>
      </w:ins>
      <w:del w:id="514" w:author="tao huang" w:date="2019-04-03T12:38:00Z">
        <w:r w:rsidR="0051111A" w:rsidRPr="0092053E" w:rsidDel="00F6238F">
          <w:rPr>
            <w:rFonts w:cs="Times New Roman"/>
            <w:sz w:val="22"/>
          </w:rPr>
          <w:delText xml:space="preserve"> with five </w:delText>
        </w:r>
        <w:r w:rsidR="005B655B" w:rsidRPr="0092053E" w:rsidDel="00F6238F">
          <w:rPr>
            <w:rFonts w:cs="Times New Roman"/>
            <w:sz w:val="22"/>
          </w:rPr>
          <w:delText xml:space="preserve">components </w:delText>
        </w:r>
        <w:r w:rsidR="0051111A" w:rsidRPr="0092053E" w:rsidDel="00F6238F">
          <w:rPr>
            <w:rFonts w:cs="Times New Roman"/>
            <w:sz w:val="22"/>
          </w:rPr>
          <w:delText>as independent variables.</w:delText>
        </w:r>
      </w:del>
    </w:p>
    <w:p w14:paraId="4D6454BD" w14:textId="26DB300C"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 xml:space="preserve"> </w:t>
      </w:r>
    </w:p>
    <w:tbl>
      <w:tblPr>
        <w:tblStyle w:val="ListTable1Light1"/>
        <w:tblW w:w="8015" w:type="dxa"/>
        <w:jc w:val="center"/>
        <w:tblLook w:val="04A0" w:firstRow="1" w:lastRow="0" w:firstColumn="1" w:lastColumn="0" w:noHBand="0" w:noVBand="1"/>
      </w:tblPr>
      <w:tblGrid>
        <w:gridCol w:w="3331"/>
        <w:gridCol w:w="1206"/>
        <w:gridCol w:w="1251"/>
        <w:gridCol w:w="1021"/>
        <w:gridCol w:w="1206"/>
      </w:tblGrid>
      <w:tr w:rsidR="0092053E" w:rsidRPr="0057021D" w14:paraId="11F8DD2F" w14:textId="77777777" w:rsidTr="00EB242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0CDE9651" w14:textId="77777777" w:rsidR="009A2586" w:rsidRPr="003F3125" w:rsidRDefault="009A2586" w:rsidP="00EB2422">
            <w:pPr>
              <w:spacing w:after="0" w:line="240" w:lineRule="auto"/>
              <w:rPr>
                <w:rFonts w:eastAsia="Times New Roman" w:cs="Times New Roman"/>
                <w:b w:val="0"/>
                <w:bCs w:val="0"/>
                <w:sz w:val="22"/>
              </w:rPr>
            </w:pPr>
            <w:r w:rsidRPr="00B85622">
              <w:rPr>
                <w:rFonts w:eastAsia="Times New Roman" w:cs="Times New Roman"/>
                <w:b w:val="0"/>
                <w:sz w:val="22"/>
              </w:rPr>
              <w:t>Parameters/ Estimates and p-values/ Dependent variables</w:t>
            </w:r>
          </w:p>
        </w:tc>
        <w:tc>
          <w:tcPr>
            <w:tcW w:w="2457" w:type="dxa"/>
            <w:gridSpan w:val="2"/>
            <w:tcBorders>
              <w:top w:val="single" w:sz="4" w:space="0" w:color="auto"/>
              <w:left w:val="single" w:sz="4" w:space="0" w:color="auto"/>
              <w:right w:val="single" w:sz="4" w:space="0" w:color="auto"/>
            </w:tcBorders>
            <w:shd w:val="clear" w:color="auto" w:fill="auto"/>
            <w:noWrap/>
            <w:hideMark/>
          </w:tcPr>
          <w:p w14:paraId="52395234" w14:textId="4F40B4DE" w:rsidR="009A2586" w:rsidRPr="0057021D"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5" w:author="tao huang" w:date="2019-04-03T11:48:00Z">
                  <w:rPr>
                    <w:rFonts w:eastAsia="Times New Roman" w:cs="Times New Roman"/>
                    <w:b w:val="0"/>
                    <w:sz w:val="22"/>
                  </w:rPr>
                </w:rPrChange>
              </w:rPr>
            </w:pPr>
            <w:r w:rsidRPr="007C2A2F">
              <w:rPr>
                <w:rFonts w:eastAsia="Times New Roman" w:cs="Times New Roman"/>
                <w:b w:val="0"/>
                <w:sz w:val="22"/>
              </w:rPr>
              <w:t> </w:t>
            </w:r>
            <m:oMath>
              <m:r>
                <m:rPr>
                  <m:sty m:val="p"/>
                </m:rPr>
                <w:rPr>
                  <w:rFonts w:ascii="Cambria Math" w:hAnsi="Cambria Math" w:cs="Times New Roman"/>
                  <w:sz w:val="22"/>
                </w:rPr>
                <m:t>PctRed</m:t>
              </m:r>
              <m:d>
                <m:dPr>
                  <m:ctrlPr>
                    <w:rPr>
                      <w:rFonts w:ascii="Cambria Math" w:hAnsi="Cambria Math" w:cs="Times New Roman"/>
                      <w:b w:val="0"/>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m:t>
                  </m:r>
                  <m:r>
                    <w:rPr>
                      <w:rFonts w:ascii="Cambria Math" w:hAnsi="Cambria Math" w:cs="Times New Roman"/>
                      <w:sz w:val="22"/>
                    </w:rPr>
                    <m:t>i</m:t>
                  </m:r>
                  <m:ctrlPr>
                    <w:rPr>
                      <w:rFonts w:ascii="Cambria Math" w:hAnsi="Cambria Math" w:cs="Times New Roman"/>
                      <w:b w:val="0"/>
                      <w:i/>
                      <w:sz w:val="22"/>
                      <w:rPrChange w:id="516" w:author="tao huang" w:date="2019-04-03T11:48:00Z">
                        <w:rPr>
                          <w:rFonts w:ascii="Cambria Math" w:hAnsi="Cambria Math" w:cs="Times New Roman"/>
                          <w:b w:val="0"/>
                          <w:i/>
                          <w:sz w:val="22"/>
                        </w:rPr>
                      </w:rPrChange>
                    </w:rPr>
                  </m:ctrlPr>
                </m:e>
              </m:d>
            </m:oMath>
          </w:p>
        </w:tc>
        <w:tc>
          <w:tcPr>
            <w:tcW w:w="2227" w:type="dxa"/>
            <w:gridSpan w:val="2"/>
            <w:tcBorders>
              <w:top w:val="single" w:sz="4" w:space="0" w:color="auto"/>
              <w:left w:val="single" w:sz="4" w:space="0" w:color="auto"/>
              <w:right w:val="single" w:sz="4" w:space="0" w:color="auto"/>
            </w:tcBorders>
            <w:shd w:val="clear" w:color="auto" w:fill="auto"/>
            <w:noWrap/>
            <w:hideMark/>
          </w:tcPr>
          <w:p w14:paraId="7C13783E" w14:textId="38DD73B1" w:rsidR="009A2586" w:rsidRPr="0057021D" w:rsidRDefault="009A2586"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7" w:author="tao huang" w:date="2019-04-03T11:48:00Z">
                  <w:rPr>
                    <w:rFonts w:eastAsia="Times New Roman" w:cs="Times New Roman"/>
                    <w:b w:val="0"/>
                    <w:sz w:val="22"/>
                  </w:rPr>
                </w:rPrChange>
              </w:rPr>
            </w:pPr>
            <w:r w:rsidRPr="0057021D">
              <w:rPr>
                <w:rFonts w:eastAsia="Times New Roman" w:cs="Times New Roman"/>
                <w:b w:val="0"/>
                <w:sz w:val="22"/>
                <w:rPrChange w:id="518" w:author="tao huang" w:date="2019-04-03T11:48:00Z">
                  <w:rPr>
                    <w:rFonts w:eastAsia="Times New Roman" w:cs="Times New Roman"/>
                    <w:b w:val="0"/>
                    <w:sz w:val="22"/>
                  </w:rPr>
                </w:rPrChange>
              </w:rPr>
              <w:t> </w:t>
            </w:r>
            <m:oMath>
              <m:r>
                <m:rPr>
                  <m:sty m:val="p"/>
                </m:rPr>
                <w:rPr>
                  <w:rFonts w:ascii="Cambria Math" w:hAnsi="Cambria Math" w:cs="Times New Roman"/>
                  <w:sz w:val="22"/>
                  <w:rPrChange w:id="519" w:author="tao huang" w:date="2019-04-03T11:48:00Z">
                    <w:rPr>
                      <w:rFonts w:ascii="Cambria Math" w:hAnsi="Cambria Math" w:cs="Times New Roman"/>
                      <w:sz w:val="22"/>
                    </w:rPr>
                  </w:rPrChange>
                </w:rPr>
                <m:t>PctRed</m:t>
              </m:r>
              <m:d>
                <m:dPr>
                  <m:ctrlPr>
                    <w:rPr>
                      <w:rFonts w:ascii="Cambria Math" w:hAnsi="Cambria Math" w:cs="Times New Roman"/>
                      <w:b w:val="0"/>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m:t>
                  </m:r>
                  <m:r>
                    <w:rPr>
                      <w:rFonts w:ascii="Cambria Math" w:hAnsi="Cambria Math" w:cs="Times New Roman"/>
                      <w:sz w:val="22"/>
                    </w:rPr>
                    <m:t>i</m:t>
                  </m:r>
                  <m:ctrlPr>
                    <w:rPr>
                      <w:rFonts w:ascii="Cambria Math" w:hAnsi="Cambria Math" w:cs="Times New Roman"/>
                      <w:b w:val="0"/>
                      <w:i/>
                      <w:sz w:val="22"/>
                      <w:rPrChange w:id="520" w:author="tao huang" w:date="2019-04-03T11:48:00Z">
                        <w:rPr>
                          <w:rFonts w:ascii="Cambria Math" w:hAnsi="Cambria Math" w:cs="Times New Roman"/>
                          <w:b w:val="0"/>
                          <w:i/>
                          <w:sz w:val="22"/>
                        </w:rPr>
                      </w:rPrChange>
                    </w:rPr>
                  </m:ctrlPr>
                </m:e>
              </m:d>
            </m:oMath>
          </w:p>
        </w:tc>
      </w:tr>
      <w:tr w:rsidR="009A2586" w:rsidRPr="0057021D" w14:paraId="5C6103E3"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34A14E4" w14:textId="77777777" w:rsidR="009A2586" w:rsidRPr="0057021D" w:rsidRDefault="009A2586" w:rsidP="00EB2422">
            <w:pPr>
              <w:spacing w:after="0" w:line="240" w:lineRule="auto"/>
              <w:rPr>
                <w:rFonts w:eastAsia="Times New Roman" w:cs="Times New Roman"/>
                <w:b w:val="0"/>
                <w:sz w:val="22"/>
                <w:rPrChange w:id="521" w:author="tao huang" w:date="2019-04-03T11:48:00Z">
                  <w:rPr>
                    <w:rFonts w:eastAsia="Times New Roman" w:cs="Times New Roman"/>
                    <w:b w:val="0"/>
                    <w:sz w:val="22"/>
                  </w:rPr>
                </w:rPrChange>
              </w:rPr>
            </w:pPr>
          </w:p>
        </w:tc>
        <w:tc>
          <w:tcPr>
            <w:tcW w:w="1206" w:type="dxa"/>
            <w:tcBorders>
              <w:left w:val="single" w:sz="4" w:space="0" w:color="auto"/>
              <w:bottom w:val="single" w:sz="4" w:space="0" w:color="auto"/>
            </w:tcBorders>
            <w:shd w:val="clear" w:color="auto" w:fill="auto"/>
            <w:noWrap/>
            <w:hideMark/>
          </w:tcPr>
          <w:p w14:paraId="1C1026E1"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2" w:author="tao huang" w:date="2019-04-03T11:48:00Z">
                  <w:rPr>
                    <w:rFonts w:eastAsia="Times New Roman" w:cs="Times New Roman"/>
                    <w:sz w:val="22"/>
                  </w:rPr>
                </w:rPrChange>
              </w:rPr>
            </w:pPr>
            <w:r w:rsidRPr="0057021D">
              <w:rPr>
                <w:rFonts w:eastAsia="Times New Roman" w:cs="Times New Roman"/>
                <w:sz w:val="22"/>
                <w:rPrChange w:id="523" w:author="tao huang" w:date="2019-04-03T11:48:00Z">
                  <w:rPr>
                    <w:rFonts w:eastAsia="Times New Roman" w:cs="Times New Roman"/>
                    <w:sz w:val="22"/>
                  </w:rPr>
                </w:rPrChange>
              </w:rPr>
              <w:t>Estimate</w:t>
            </w:r>
          </w:p>
        </w:tc>
        <w:tc>
          <w:tcPr>
            <w:tcW w:w="1251" w:type="dxa"/>
            <w:tcBorders>
              <w:bottom w:val="single" w:sz="4" w:space="0" w:color="auto"/>
              <w:right w:val="single" w:sz="4" w:space="0" w:color="auto"/>
            </w:tcBorders>
            <w:shd w:val="clear" w:color="auto" w:fill="auto"/>
            <w:noWrap/>
            <w:hideMark/>
          </w:tcPr>
          <w:p w14:paraId="32B0341F"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4" w:author="tao huang" w:date="2019-04-03T11:48:00Z">
                  <w:rPr>
                    <w:rFonts w:eastAsia="Times New Roman" w:cs="Times New Roman"/>
                    <w:sz w:val="22"/>
                  </w:rPr>
                </w:rPrChange>
              </w:rPr>
            </w:pPr>
            <w:r w:rsidRPr="0057021D">
              <w:rPr>
                <w:rFonts w:eastAsia="Times New Roman" w:cs="Times New Roman"/>
                <w:sz w:val="22"/>
                <w:rPrChange w:id="525" w:author="tao huang" w:date="2019-04-03T11:48:00Z">
                  <w:rPr>
                    <w:rFonts w:eastAsia="Times New Roman" w:cs="Times New Roman"/>
                    <w:sz w:val="22"/>
                  </w:rPr>
                </w:rPrChange>
              </w:rPr>
              <w:t>P-value</w:t>
            </w:r>
          </w:p>
        </w:tc>
        <w:tc>
          <w:tcPr>
            <w:tcW w:w="1021" w:type="dxa"/>
            <w:tcBorders>
              <w:left w:val="single" w:sz="4" w:space="0" w:color="auto"/>
              <w:bottom w:val="single" w:sz="4" w:space="0" w:color="auto"/>
            </w:tcBorders>
            <w:shd w:val="clear" w:color="auto" w:fill="auto"/>
            <w:noWrap/>
            <w:hideMark/>
          </w:tcPr>
          <w:p w14:paraId="2CCC4D73"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6" w:author="tao huang" w:date="2019-04-03T11:48:00Z">
                  <w:rPr>
                    <w:rFonts w:eastAsia="Times New Roman" w:cs="Times New Roman"/>
                    <w:sz w:val="22"/>
                  </w:rPr>
                </w:rPrChange>
              </w:rPr>
            </w:pPr>
            <w:r w:rsidRPr="0057021D">
              <w:rPr>
                <w:rFonts w:eastAsia="Times New Roman" w:cs="Times New Roman"/>
                <w:sz w:val="22"/>
                <w:rPrChange w:id="527" w:author="tao huang" w:date="2019-04-03T11:48:00Z">
                  <w:rPr>
                    <w:rFonts w:eastAsia="Times New Roman" w:cs="Times New Roman"/>
                    <w:sz w:val="22"/>
                  </w:rPr>
                </w:rPrChange>
              </w:rPr>
              <w:t>Estimate</w:t>
            </w:r>
          </w:p>
        </w:tc>
        <w:tc>
          <w:tcPr>
            <w:tcW w:w="1206" w:type="dxa"/>
            <w:tcBorders>
              <w:bottom w:val="single" w:sz="4" w:space="0" w:color="auto"/>
              <w:right w:val="single" w:sz="4" w:space="0" w:color="auto"/>
            </w:tcBorders>
            <w:shd w:val="clear" w:color="auto" w:fill="auto"/>
            <w:noWrap/>
            <w:hideMark/>
          </w:tcPr>
          <w:p w14:paraId="34C3F37E" w14:textId="77777777" w:rsidR="009A2586" w:rsidRPr="0057021D" w:rsidRDefault="009A2586"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 w:author="tao huang" w:date="2019-04-03T11:48:00Z">
                  <w:rPr>
                    <w:rFonts w:eastAsia="Times New Roman" w:cs="Times New Roman"/>
                    <w:sz w:val="22"/>
                  </w:rPr>
                </w:rPrChange>
              </w:rPr>
            </w:pPr>
            <w:r w:rsidRPr="0057021D">
              <w:rPr>
                <w:rFonts w:eastAsia="Times New Roman" w:cs="Times New Roman"/>
                <w:sz w:val="22"/>
                <w:rPrChange w:id="529" w:author="tao huang" w:date="2019-04-03T11:48:00Z">
                  <w:rPr>
                    <w:rFonts w:eastAsia="Times New Roman" w:cs="Times New Roman"/>
                    <w:sz w:val="22"/>
                  </w:rPr>
                </w:rPrChange>
              </w:rPr>
              <w:t>P-value</w:t>
            </w:r>
          </w:p>
        </w:tc>
      </w:tr>
      <w:tr w:rsidR="009A2586" w:rsidRPr="0057021D" w14:paraId="275D9C35"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10DEF083" w14:textId="77777777" w:rsidR="009A2586" w:rsidRPr="0057021D" w:rsidRDefault="009A2586" w:rsidP="009A2586">
            <w:pPr>
              <w:spacing w:after="0" w:line="240" w:lineRule="auto"/>
              <w:rPr>
                <w:rFonts w:eastAsia="Times New Roman" w:cs="Times New Roman"/>
                <w:b w:val="0"/>
                <w:sz w:val="22"/>
                <w:rPrChange w:id="530" w:author="tao huang" w:date="2019-04-03T11:48:00Z">
                  <w:rPr>
                    <w:rFonts w:eastAsia="Times New Roman" w:cs="Times New Roman"/>
                    <w:b w:val="0"/>
                    <w:sz w:val="22"/>
                  </w:rPr>
                </w:rPrChange>
              </w:rPr>
            </w:pPr>
            <w:r w:rsidRPr="0057021D">
              <w:rPr>
                <w:b w:val="0"/>
                <w:sz w:val="22"/>
                <w:rPrChange w:id="531" w:author="tao huang" w:date="2019-04-03T11:48:00Z">
                  <w:rPr>
                    <w:b w:val="0"/>
                    <w:sz w:val="22"/>
                  </w:rPr>
                </w:rPrChange>
              </w:rPr>
              <w:t>Price level and variation</w:t>
            </w:r>
          </w:p>
        </w:tc>
        <w:tc>
          <w:tcPr>
            <w:tcW w:w="1206" w:type="dxa"/>
            <w:tcBorders>
              <w:top w:val="single" w:sz="4" w:space="0" w:color="auto"/>
              <w:left w:val="single" w:sz="4" w:space="0" w:color="auto"/>
            </w:tcBorders>
            <w:shd w:val="clear" w:color="auto" w:fill="auto"/>
            <w:hideMark/>
          </w:tcPr>
          <w:p w14:paraId="53BD8B49" w14:textId="0400C3AB"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 w:author="tao huang" w:date="2019-04-03T11:48:00Z">
                  <w:rPr>
                    <w:rFonts w:eastAsia="Times New Roman" w:cs="Times New Roman"/>
                    <w:sz w:val="22"/>
                  </w:rPr>
                </w:rPrChange>
              </w:rPr>
            </w:pPr>
            <w:r w:rsidRPr="0057021D">
              <w:rPr>
                <w:sz w:val="22"/>
                <w:rPrChange w:id="533" w:author="tao huang" w:date="2019-04-03T11:48:00Z">
                  <w:rPr>
                    <w:sz w:val="22"/>
                  </w:rPr>
                </w:rPrChange>
              </w:rPr>
              <w:t>-0.15*</w:t>
            </w:r>
          </w:p>
        </w:tc>
        <w:tc>
          <w:tcPr>
            <w:tcW w:w="1251" w:type="dxa"/>
            <w:tcBorders>
              <w:top w:val="single" w:sz="4" w:space="0" w:color="auto"/>
              <w:right w:val="single" w:sz="4" w:space="0" w:color="auto"/>
            </w:tcBorders>
            <w:shd w:val="clear" w:color="auto" w:fill="auto"/>
            <w:hideMark/>
          </w:tcPr>
          <w:p w14:paraId="2995441E" w14:textId="0A7E7E78"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4" w:author="tao huang" w:date="2019-04-03T11:48:00Z">
                  <w:rPr>
                    <w:rFonts w:eastAsia="Times New Roman" w:cs="Times New Roman"/>
                    <w:sz w:val="22"/>
                  </w:rPr>
                </w:rPrChange>
              </w:rPr>
            </w:pPr>
            <w:r w:rsidRPr="0057021D">
              <w:rPr>
                <w:sz w:val="22"/>
                <w:rPrChange w:id="535" w:author="tao huang" w:date="2019-04-03T11:48:00Z">
                  <w:rPr>
                    <w:sz w:val="22"/>
                  </w:rPr>
                </w:rPrChange>
              </w:rPr>
              <w:t>0.07</w:t>
            </w:r>
          </w:p>
        </w:tc>
        <w:tc>
          <w:tcPr>
            <w:tcW w:w="1021" w:type="dxa"/>
            <w:tcBorders>
              <w:top w:val="single" w:sz="4" w:space="0" w:color="auto"/>
              <w:left w:val="single" w:sz="4" w:space="0" w:color="auto"/>
            </w:tcBorders>
            <w:shd w:val="clear" w:color="auto" w:fill="auto"/>
            <w:hideMark/>
          </w:tcPr>
          <w:p w14:paraId="5E62E925" w14:textId="25DF2134"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 w:author="tao huang" w:date="2019-04-03T11:48:00Z">
                  <w:rPr>
                    <w:rFonts w:eastAsia="Times New Roman" w:cs="Times New Roman"/>
                    <w:sz w:val="22"/>
                  </w:rPr>
                </w:rPrChange>
              </w:rPr>
            </w:pPr>
            <w:r w:rsidRPr="0057021D">
              <w:rPr>
                <w:sz w:val="22"/>
                <w:rPrChange w:id="537" w:author="tao huang" w:date="2019-04-03T11:48:00Z">
                  <w:rPr>
                    <w:sz w:val="22"/>
                  </w:rPr>
                </w:rPrChange>
              </w:rPr>
              <w:t>0.07</w:t>
            </w:r>
          </w:p>
        </w:tc>
        <w:tc>
          <w:tcPr>
            <w:tcW w:w="1206" w:type="dxa"/>
            <w:tcBorders>
              <w:top w:val="single" w:sz="4" w:space="0" w:color="auto"/>
              <w:right w:val="single" w:sz="4" w:space="0" w:color="auto"/>
            </w:tcBorders>
            <w:shd w:val="clear" w:color="auto" w:fill="auto"/>
            <w:hideMark/>
          </w:tcPr>
          <w:p w14:paraId="13971DC4" w14:textId="16974B3E"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 w:author="tao huang" w:date="2019-04-03T11:48:00Z">
                  <w:rPr>
                    <w:rFonts w:eastAsia="Times New Roman" w:cs="Times New Roman"/>
                    <w:sz w:val="22"/>
                  </w:rPr>
                </w:rPrChange>
              </w:rPr>
            </w:pPr>
            <w:r w:rsidRPr="0057021D">
              <w:rPr>
                <w:sz w:val="22"/>
                <w:rPrChange w:id="539" w:author="tao huang" w:date="2019-04-03T11:48:00Z">
                  <w:rPr>
                    <w:sz w:val="22"/>
                  </w:rPr>
                </w:rPrChange>
              </w:rPr>
              <w:t>0.73</w:t>
            </w:r>
          </w:p>
        </w:tc>
      </w:tr>
      <w:tr w:rsidR="009A2586" w:rsidRPr="0057021D" w14:paraId="67B24735"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4D3E52FA" w14:textId="77777777" w:rsidR="009A2586" w:rsidRPr="0057021D" w:rsidRDefault="009A2586" w:rsidP="009A2586">
            <w:pPr>
              <w:spacing w:after="0" w:line="240" w:lineRule="auto"/>
              <w:rPr>
                <w:rFonts w:eastAsia="Times New Roman" w:cs="Times New Roman"/>
                <w:b w:val="0"/>
                <w:sz w:val="22"/>
                <w:rPrChange w:id="540" w:author="tao huang" w:date="2019-04-03T11:48:00Z">
                  <w:rPr>
                    <w:rFonts w:eastAsia="Times New Roman" w:cs="Times New Roman"/>
                    <w:b w:val="0"/>
                    <w:sz w:val="22"/>
                  </w:rPr>
                </w:rPrChange>
              </w:rPr>
            </w:pPr>
            <w:r w:rsidRPr="0057021D">
              <w:rPr>
                <w:b w:val="0"/>
                <w:sz w:val="22"/>
                <w:rPrChange w:id="541" w:author="tao huang" w:date="2019-04-03T11:48:00Z">
                  <w:rPr>
                    <w:b w:val="0"/>
                    <w:sz w:val="22"/>
                  </w:rPr>
                </w:rPrChange>
              </w:rPr>
              <w:t>Sales level and variation</w:t>
            </w:r>
          </w:p>
        </w:tc>
        <w:tc>
          <w:tcPr>
            <w:tcW w:w="1206" w:type="dxa"/>
            <w:tcBorders>
              <w:left w:val="single" w:sz="4" w:space="0" w:color="auto"/>
            </w:tcBorders>
            <w:shd w:val="clear" w:color="auto" w:fill="auto"/>
            <w:hideMark/>
          </w:tcPr>
          <w:p w14:paraId="6B0223B9" w14:textId="18B088A4"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2" w:author="tao huang" w:date="2019-04-03T11:48:00Z">
                  <w:rPr>
                    <w:rFonts w:eastAsia="Times New Roman" w:cs="Times New Roman"/>
                    <w:sz w:val="22"/>
                  </w:rPr>
                </w:rPrChange>
              </w:rPr>
            </w:pPr>
            <w:r w:rsidRPr="0057021D">
              <w:rPr>
                <w:sz w:val="22"/>
                <w:rPrChange w:id="543" w:author="tao huang" w:date="2019-04-03T11:48:00Z">
                  <w:rPr>
                    <w:sz w:val="22"/>
                  </w:rPr>
                </w:rPrChange>
              </w:rPr>
              <w:t>0.19</w:t>
            </w:r>
          </w:p>
        </w:tc>
        <w:tc>
          <w:tcPr>
            <w:tcW w:w="1251" w:type="dxa"/>
            <w:tcBorders>
              <w:right w:val="single" w:sz="4" w:space="0" w:color="auto"/>
            </w:tcBorders>
            <w:shd w:val="clear" w:color="auto" w:fill="auto"/>
            <w:hideMark/>
          </w:tcPr>
          <w:p w14:paraId="4C21676B" w14:textId="328A96B4"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4" w:author="tao huang" w:date="2019-04-03T11:48:00Z">
                  <w:rPr>
                    <w:rFonts w:eastAsia="Times New Roman" w:cs="Times New Roman"/>
                    <w:sz w:val="22"/>
                  </w:rPr>
                </w:rPrChange>
              </w:rPr>
            </w:pPr>
            <w:r w:rsidRPr="0057021D">
              <w:rPr>
                <w:sz w:val="22"/>
                <w:rPrChange w:id="545" w:author="tao huang" w:date="2019-04-03T11:48:00Z">
                  <w:rPr>
                    <w:sz w:val="22"/>
                  </w:rPr>
                </w:rPrChange>
              </w:rPr>
              <w:t>0.02</w:t>
            </w:r>
          </w:p>
        </w:tc>
        <w:tc>
          <w:tcPr>
            <w:tcW w:w="1021" w:type="dxa"/>
            <w:tcBorders>
              <w:left w:val="single" w:sz="4" w:space="0" w:color="auto"/>
            </w:tcBorders>
            <w:shd w:val="clear" w:color="auto" w:fill="auto"/>
            <w:hideMark/>
          </w:tcPr>
          <w:p w14:paraId="38894D69" w14:textId="48D2341C"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6" w:author="tao huang" w:date="2019-04-03T11:48:00Z">
                  <w:rPr>
                    <w:rFonts w:eastAsia="Times New Roman" w:cs="Times New Roman"/>
                    <w:sz w:val="22"/>
                  </w:rPr>
                </w:rPrChange>
              </w:rPr>
            </w:pPr>
            <w:r w:rsidRPr="0057021D">
              <w:rPr>
                <w:sz w:val="22"/>
                <w:rPrChange w:id="547" w:author="tao huang" w:date="2019-04-03T11:48:00Z">
                  <w:rPr>
                    <w:sz w:val="22"/>
                  </w:rPr>
                </w:rPrChange>
              </w:rPr>
              <w:t>-0.19</w:t>
            </w:r>
          </w:p>
        </w:tc>
        <w:tc>
          <w:tcPr>
            <w:tcW w:w="1206" w:type="dxa"/>
            <w:tcBorders>
              <w:right w:val="single" w:sz="4" w:space="0" w:color="auto"/>
            </w:tcBorders>
            <w:shd w:val="clear" w:color="auto" w:fill="auto"/>
            <w:hideMark/>
          </w:tcPr>
          <w:p w14:paraId="066B914F" w14:textId="20F13AB7"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8" w:author="tao huang" w:date="2019-04-03T11:48:00Z">
                  <w:rPr>
                    <w:rFonts w:eastAsia="Times New Roman" w:cs="Times New Roman"/>
                    <w:sz w:val="22"/>
                  </w:rPr>
                </w:rPrChange>
              </w:rPr>
            </w:pPr>
            <w:r w:rsidRPr="0057021D">
              <w:rPr>
                <w:sz w:val="22"/>
                <w:rPrChange w:id="549" w:author="tao huang" w:date="2019-04-03T11:48:00Z">
                  <w:rPr>
                    <w:sz w:val="22"/>
                  </w:rPr>
                </w:rPrChange>
              </w:rPr>
              <w:t>0.36</w:t>
            </w:r>
          </w:p>
        </w:tc>
      </w:tr>
      <w:tr w:rsidR="009A2586" w:rsidRPr="0057021D" w14:paraId="02CB7C92"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D62AF58" w14:textId="77777777" w:rsidR="009A2586" w:rsidRPr="0057021D" w:rsidRDefault="009A2586" w:rsidP="009A2586">
            <w:pPr>
              <w:spacing w:after="0" w:line="240" w:lineRule="auto"/>
              <w:rPr>
                <w:rFonts w:eastAsia="Times New Roman" w:cs="Times New Roman"/>
                <w:b w:val="0"/>
                <w:sz w:val="22"/>
                <w:rPrChange w:id="550" w:author="tao huang" w:date="2019-04-03T11:48:00Z">
                  <w:rPr>
                    <w:rFonts w:eastAsia="Times New Roman" w:cs="Times New Roman"/>
                    <w:b w:val="0"/>
                    <w:sz w:val="22"/>
                  </w:rPr>
                </w:rPrChange>
              </w:rPr>
            </w:pPr>
            <w:r w:rsidRPr="0057021D">
              <w:rPr>
                <w:b w:val="0"/>
                <w:sz w:val="22"/>
                <w:rPrChange w:id="551" w:author="tao huang" w:date="2019-04-03T11:48:00Z">
                  <w:rPr>
                    <w:b w:val="0"/>
                    <w:sz w:val="22"/>
                  </w:rPr>
                </w:rPrChange>
              </w:rPr>
              <w:t>Outliers and Feature intensity</w:t>
            </w:r>
          </w:p>
        </w:tc>
        <w:tc>
          <w:tcPr>
            <w:tcW w:w="1206" w:type="dxa"/>
            <w:tcBorders>
              <w:left w:val="single" w:sz="4" w:space="0" w:color="auto"/>
            </w:tcBorders>
            <w:shd w:val="clear" w:color="auto" w:fill="auto"/>
            <w:hideMark/>
          </w:tcPr>
          <w:p w14:paraId="0DED9CD0" w14:textId="5722CE57" w:rsidR="009A2586" w:rsidRPr="006130D5" w:rsidRDefault="00EA3510"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552" w:author="tao huang" w:date="2019-04-03T12:39:00Z">
              <w:r>
                <w:rPr>
                  <w:sz w:val="22"/>
                </w:rPr>
                <w:t xml:space="preserve"> </w:t>
              </w:r>
            </w:ins>
            <w:r w:rsidR="009A2586" w:rsidRPr="006130D5">
              <w:rPr>
                <w:sz w:val="22"/>
              </w:rPr>
              <w:t>0.03</w:t>
            </w:r>
          </w:p>
        </w:tc>
        <w:tc>
          <w:tcPr>
            <w:tcW w:w="1251" w:type="dxa"/>
            <w:tcBorders>
              <w:right w:val="single" w:sz="4" w:space="0" w:color="auto"/>
            </w:tcBorders>
            <w:shd w:val="clear" w:color="auto" w:fill="auto"/>
            <w:hideMark/>
          </w:tcPr>
          <w:p w14:paraId="6FA582DE" w14:textId="4667561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3" w:author="tao huang" w:date="2019-04-03T11:48:00Z">
                  <w:rPr>
                    <w:rFonts w:eastAsia="Times New Roman" w:cs="Times New Roman"/>
                    <w:sz w:val="22"/>
                  </w:rPr>
                </w:rPrChange>
              </w:rPr>
            </w:pPr>
            <w:r w:rsidRPr="0057021D">
              <w:rPr>
                <w:sz w:val="22"/>
                <w:rPrChange w:id="554" w:author="tao huang" w:date="2019-04-03T11:48:00Z">
                  <w:rPr>
                    <w:sz w:val="22"/>
                  </w:rPr>
                </w:rPrChange>
              </w:rPr>
              <w:t>0.74</w:t>
            </w:r>
          </w:p>
        </w:tc>
        <w:tc>
          <w:tcPr>
            <w:tcW w:w="1021" w:type="dxa"/>
            <w:tcBorders>
              <w:left w:val="single" w:sz="4" w:space="0" w:color="auto"/>
            </w:tcBorders>
            <w:shd w:val="clear" w:color="auto" w:fill="auto"/>
            <w:hideMark/>
          </w:tcPr>
          <w:p w14:paraId="3B9A7E67" w14:textId="10CCB831"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5" w:author="tao huang" w:date="2019-04-03T11:48:00Z">
                  <w:rPr>
                    <w:rFonts w:eastAsia="Times New Roman" w:cs="Times New Roman"/>
                    <w:sz w:val="22"/>
                  </w:rPr>
                </w:rPrChange>
              </w:rPr>
            </w:pPr>
            <w:r w:rsidRPr="0057021D">
              <w:rPr>
                <w:sz w:val="22"/>
                <w:rPrChange w:id="556" w:author="tao huang" w:date="2019-04-03T11:48:00Z">
                  <w:rPr>
                    <w:sz w:val="22"/>
                  </w:rPr>
                </w:rPrChange>
              </w:rPr>
              <w:t>-1.08</w:t>
            </w:r>
          </w:p>
        </w:tc>
        <w:tc>
          <w:tcPr>
            <w:tcW w:w="1206" w:type="dxa"/>
            <w:tcBorders>
              <w:right w:val="single" w:sz="4" w:space="0" w:color="auto"/>
            </w:tcBorders>
            <w:shd w:val="clear" w:color="auto" w:fill="auto"/>
            <w:hideMark/>
          </w:tcPr>
          <w:p w14:paraId="30F003B8" w14:textId="0A08904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 w:author="tao huang" w:date="2019-04-03T11:48:00Z">
                  <w:rPr>
                    <w:rFonts w:eastAsia="Times New Roman" w:cs="Times New Roman"/>
                    <w:sz w:val="22"/>
                  </w:rPr>
                </w:rPrChange>
              </w:rPr>
            </w:pPr>
            <w:r w:rsidRPr="0057021D">
              <w:rPr>
                <w:sz w:val="22"/>
                <w:rPrChange w:id="558" w:author="tao huang" w:date="2019-04-03T11:48:00Z">
                  <w:rPr>
                    <w:sz w:val="22"/>
                  </w:rPr>
                </w:rPrChange>
              </w:rPr>
              <w:t>0.00</w:t>
            </w:r>
          </w:p>
        </w:tc>
      </w:tr>
      <w:tr w:rsidR="009A2586" w:rsidRPr="0057021D" w14:paraId="726CF3E9"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3768E88" w14:textId="77777777" w:rsidR="009A2586" w:rsidRPr="0057021D" w:rsidRDefault="009A2586" w:rsidP="009A2586">
            <w:pPr>
              <w:spacing w:after="0" w:line="240" w:lineRule="auto"/>
              <w:rPr>
                <w:rFonts w:eastAsia="Times New Roman" w:cs="Times New Roman"/>
                <w:b w:val="0"/>
                <w:sz w:val="22"/>
                <w:rPrChange w:id="559" w:author="tao huang" w:date="2019-04-03T11:48:00Z">
                  <w:rPr>
                    <w:rFonts w:eastAsia="Times New Roman" w:cs="Times New Roman"/>
                    <w:b w:val="0"/>
                    <w:sz w:val="22"/>
                  </w:rPr>
                </w:rPrChange>
              </w:rPr>
            </w:pPr>
            <w:r w:rsidRPr="0057021D">
              <w:rPr>
                <w:b w:val="0"/>
                <w:sz w:val="22"/>
                <w:rPrChange w:id="560" w:author="tao huang" w:date="2019-04-03T11:48:00Z">
                  <w:rPr>
                    <w:b w:val="0"/>
                    <w:sz w:val="22"/>
                  </w:rPr>
                </w:rPrChange>
              </w:rPr>
              <w:t>Randomness and trend</w:t>
            </w:r>
          </w:p>
        </w:tc>
        <w:tc>
          <w:tcPr>
            <w:tcW w:w="1206" w:type="dxa"/>
            <w:tcBorders>
              <w:left w:val="single" w:sz="4" w:space="0" w:color="auto"/>
            </w:tcBorders>
            <w:shd w:val="clear" w:color="auto" w:fill="auto"/>
            <w:hideMark/>
          </w:tcPr>
          <w:p w14:paraId="0646D8AB" w14:textId="5EEA21E2" w:rsidR="009A2586" w:rsidRPr="006130D5" w:rsidRDefault="00EA3510" w:rsidP="009A2586">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561" w:author="tao huang" w:date="2019-04-03T12:39:00Z">
              <w:r>
                <w:rPr>
                  <w:sz w:val="22"/>
                </w:rPr>
                <w:t xml:space="preserve">   </w:t>
              </w:r>
            </w:ins>
            <w:r w:rsidR="009A2586" w:rsidRPr="006130D5">
              <w:rPr>
                <w:sz w:val="22"/>
              </w:rPr>
              <w:t>0.26</w:t>
            </w:r>
          </w:p>
        </w:tc>
        <w:tc>
          <w:tcPr>
            <w:tcW w:w="1251" w:type="dxa"/>
            <w:tcBorders>
              <w:right w:val="single" w:sz="4" w:space="0" w:color="auto"/>
            </w:tcBorders>
            <w:shd w:val="clear" w:color="auto" w:fill="auto"/>
            <w:hideMark/>
          </w:tcPr>
          <w:p w14:paraId="66F2D9C2" w14:textId="11077B58"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2" w:author="tao huang" w:date="2019-04-03T11:48:00Z">
                  <w:rPr>
                    <w:rFonts w:eastAsia="Times New Roman" w:cs="Times New Roman"/>
                    <w:sz w:val="22"/>
                  </w:rPr>
                </w:rPrChange>
              </w:rPr>
            </w:pPr>
            <w:r w:rsidRPr="0057021D">
              <w:rPr>
                <w:sz w:val="22"/>
                <w:rPrChange w:id="563" w:author="tao huang" w:date="2019-04-03T11:48:00Z">
                  <w:rPr>
                    <w:sz w:val="22"/>
                  </w:rPr>
                </w:rPrChange>
              </w:rPr>
              <w:t>0.00</w:t>
            </w:r>
          </w:p>
        </w:tc>
        <w:tc>
          <w:tcPr>
            <w:tcW w:w="1021" w:type="dxa"/>
            <w:tcBorders>
              <w:left w:val="single" w:sz="4" w:space="0" w:color="auto"/>
            </w:tcBorders>
            <w:shd w:val="clear" w:color="auto" w:fill="auto"/>
            <w:hideMark/>
          </w:tcPr>
          <w:p w14:paraId="0D98C5D1" w14:textId="73E8FC77"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 w:author="tao huang" w:date="2019-04-03T11:48:00Z">
                  <w:rPr>
                    <w:rFonts w:eastAsia="Times New Roman" w:cs="Times New Roman"/>
                    <w:sz w:val="22"/>
                  </w:rPr>
                </w:rPrChange>
              </w:rPr>
            </w:pPr>
            <w:r w:rsidRPr="0057021D">
              <w:rPr>
                <w:sz w:val="22"/>
                <w:rPrChange w:id="565" w:author="tao huang" w:date="2019-04-03T11:48:00Z">
                  <w:rPr>
                    <w:sz w:val="22"/>
                  </w:rPr>
                </w:rPrChange>
              </w:rPr>
              <w:t>0.57</w:t>
            </w:r>
          </w:p>
        </w:tc>
        <w:tc>
          <w:tcPr>
            <w:tcW w:w="1206" w:type="dxa"/>
            <w:tcBorders>
              <w:right w:val="single" w:sz="4" w:space="0" w:color="auto"/>
            </w:tcBorders>
            <w:shd w:val="clear" w:color="auto" w:fill="auto"/>
            <w:hideMark/>
          </w:tcPr>
          <w:p w14:paraId="38E98A57" w14:textId="0DB29610"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6" w:author="tao huang" w:date="2019-04-03T11:48:00Z">
                  <w:rPr>
                    <w:rFonts w:eastAsia="Times New Roman" w:cs="Times New Roman"/>
                    <w:sz w:val="22"/>
                  </w:rPr>
                </w:rPrChange>
              </w:rPr>
            </w:pPr>
            <w:r w:rsidRPr="0057021D">
              <w:rPr>
                <w:sz w:val="22"/>
                <w:rPrChange w:id="567" w:author="tao huang" w:date="2019-04-03T11:48:00Z">
                  <w:rPr>
                    <w:sz w:val="22"/>
                  </w:rPr>
                </w:rPrChange>
              </w:rPr>
              <w:t>0.01</w:t>
            </w:r>
          </w:p>
        </w:tc>
      </w:tr>
      <w:tr w:rsidR="009A2586" w:rsidRPr="0057021D" w14:paraId="18278C3D" w14:textId="77777777" w:rsidTr="00EB2422">
        <w:trPr>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58D61659" w14:textId="77777777" w:rsidR="009A2586" w:rsidRPr="0057021D" w:rsidRDefault="009A2586" w:rsidP="009A2586">
            <w:pPr>
              <w:spacing w:after="0" w:line="240" w:lineRule="auto"/>
              <w:rPr>
                <w:rFonts w:eastAsia="Times New Roman" w:cs="Times New Roman"/>
                <w:b w:val="0"/>
                <w:sz w:val="22"/>
                <w:rPrChange w:id="568" w:author="tao huang" w:date="2019-04-03T11:48:00Z">
                  <w:rPr>
                    <w:rFonts w:eastAsia="Times New Roman" w:cs="Times New Roman"/>
                    <w:b w:val="0"/>
                    <w:sz w:val="22"/>
                  </w:rPr>
                </w:rPrChange>
              </w:rPr>
            </w:pPr>
            <w:r w:rsidRPr="0057021D">
              <w:rPr>
                <w:b w:val="0"/>
                <w:sz w:val="22"/>
                <w:rPrChange w:id="569" w:author="tao huang" w:date="2019-04-03T11:48:00Z">
                  <w:rPr>
                    <w:b w:val="0"/>
                    <w:sz w:val="22"/>
                  </w:rPr>
                </w:rPrChange>
              </w:rPr>
              <w:t>Display intensity</w:t>
            </w:r>
          </w:p>
        </w:tc>
        <w:tc>
          <w:tcPr>
            <w:tcW w:w="1206" w:type="dxa"/>
            <w:tcBorders>
              <w:left w:val="single" w:sz="4" w:space="0" w:color="auto"/>
            </w:tcBorders>
            <w:shd w:val="clear" w:color="auto" w:fill="auto"/>
            <w:hideMark/>
          </w:tcPr>
          <w:p w14:paraId="282432F8" w14:textId="30A1AAAB"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0" w:author="tao huang" w:date="2019-04-03T11:48:00Z">
                  <w:rPr>
                    <w:rFonts w:eastAsia="Times New Roman" w:cs="Times New Roman"/>
                    <w:sz w:val="22"/>
                  </w:rPr>
                </w:rPrChange>
              </w:rPr>
            </w:pPr>
            <w:r w:rsidRPr="0057021D">
              <w:rPr>
                <w:sz w:val="22"/>
                <w:rPrChange w:id="571" w:author="tao huang" w:date="2019-04-03T11:48:00Z">
                  <w:rPr>
                    <w:sz w:val="22"/>
                  </w:rPr>
                </w:rPrChange>
              </w:rPr>
              <w:t>-0.15</w:t>
            </w:r>
          </w:p>
        </w:tc>
        <w:tc>
          <w:tcPr>
            <w:tcW w:w="1251" w:type="dxa"/>
            <w:tcBorders>
              <w:right w:val="single" w:sz="4" w:space="0" w:color="auto"/>
            </w:tcBorders>
            <w:shd w:val="clear" w:color="auto" w:fill="auto"/>
            <w:hideMark/>
          </w:tcPr>
          <w:p w14:paraId="0FC41762" w14:textId="0CF9C4E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2" w:author="tao huang" w:date="2019-04-03T11:48:00Z">
                  <w:rPr>
                    <w:rFonts w:eastAsia="Times New Roman" w:cs="Times New Roman"/>
                    <w:sz w:val="22"/>
                  </w:rPr>
                </w:rPrChange>
              </w:rPr>
            </w:pPr>
            <w:r w:rsidRPr="0057021D">
              <w:rPr>
                <w:sz w:val="22"/>
                <w:rPrChange w:id="573" w:author="tao huang" w:date="2019-04-03T11:48:00Z">
                  <w:rPr>
                    <w:sz w:val="22"/>
                  </w:rPr>
                </w:rPrChange>
              </w:rPr>
              <w:t>0.07</w:t>
            </w:r>
          </w:p>
        </w:tc>
        <w:tc>
          <w:tcPr>
            <w:tcW w:w="1021" w:type="dxa"/>
            <w:tcBorders>
              <w:left w:val="single" w:sz="4" w:space="0" w:color="auto"/>
            </w:tcBorders>
            <w:shd w:val="clear" w:color="auto" w:fill="auto"/>
            <w:hideMark/>
          </w:tcPr>
          <w:p w14:paraId="70C1C26C" w14:textId="4B8CFCA8"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4" w:author="tao huang" w:date="2019-04-03T11:48:00Z">
                  <w:rPr>
                    <w:rFonts w:eastAsia="Times New Roman" w:cs="Times New Roman"/>
                    <w:sz w:val="22"/>
                  </w:rPr>
                </w:rPrChange>
              </w:rPr>
            </w:pPr>
            <w:r w:rsidRPr="0057021D">
              <w:rPr>
                <w:sz w:val="22"/>
                <w:rPrChange w:id="575" w:author="tao huang" w:date="2019-04-03T11:48:00Z">
                  <w:rPr>
                    <w:sz w:val="22"/>
                  </w:rPr>
                </w:rPrChange>
              </w:rPr>
              <w:t>-0.22</w:t>
            </w:r>
          </w:p>
        </w:tc>
        <w:tc>
          <w:tcPr>
            <w:tcW w:w="1206" w:type="dxa"/>
            <w:tcBorders>
              <w:right w:val="single" w:sz="4" w:space="0" w:color="auto"/>
            </w:tcBorders>
            <w:shd w:val="clear" w:color="auto" w:fill="auto"/>
            <w:hideMark/>
          </w:tcPr>
          <w:p w14:paraId="544C8F70" w14:textId="0B7D45B6" w:rsidR="009A2586" w:rsidRPr="0057021D" w:rsidRDefault="009A2586" w:rsidP="009A25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6" w:author="tao huang" w:date="2019-04-03T11:48:00Z">
                  <w:rPr>
                    <w:rFonts w:eastAsia="Times New Roman" w:cs="Times New Roman"/>
                    <w:sz w:val="22"/>
                  </w:rPr>
                </w:rPrChange>
              </w:rPr>
            </w:pPr>
            <w:r w:rsidRPr="0057021D">
              <w:rPr>
                <w:sz w:val="22"/>
                <w:rPrChange w:id="577" w:author="tao huang" w:date="2019-04-03T11:48:00Z">
                  <w:rPr>
                    <w:sz w:val="22"/>
                  </w:rPr>
                </w:rPrChange>
              </w:rPr>
              <w:t>0.31</w:t>
            </w:r>
          </w:p>
        </w:tc>
      </w:tr>
      <w:tr w:rsidR="009A2586" w:rsidRPr="0057021D" w14:paraId="56443F47" w14:textId="77777777" w:rsidTr="00EB242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403BBDC0" w14:textId="77777777" w:rsidR="009A2586" w:rsidRPr="0057021D" w:rsidRDefault="009A2586" w:rsidP="009A2586">
            <w:pPr>
              <w:spacing w:after="0" w:line="240" w:lineRule="auto"/>
              <w:rPr>
                <w:rFonts w:eastAsia="Times New Roman" w:cs="Times New Roman"/>
                <w:b w:val="0"/>
                <w:sz w:val="22"/>
                <w:rPrChange w:id="578" w:author="tao huang" w:date="2019-04-03T11:48:00Z">
                  <w:rPr>
                    <w:rFonts w:eastAsia="Times New Roman" w:cs="Times New Roman"/>
                    <w:b w:val="0"/>
                    <w:sz w:val="22"/>
                  </w:rPr>
                </w:rPrChange>
              </w:rPr>
            </w:pPr>
            <w:r w:rsidRPr="0057021D">
              <w:rPr>
                <w:b w:val="0"/>
                <w:sz w:val="22"/>
                <w:rPrChange w:id="579" w:author="tao huang" w:date="2019-04-03T11:48:00Z">
                  <w:rPr>
                    <w:b w:val="0"/>
                    <w:sz w:val="22"/>
                  </w:rPr>
                </w:rPrChange>
              </w:rPr>
              <w:t>Intercept</w:t>
            </w:r>
          </w:p>
        </w:tc>
        <w:tc>
          <w:tcPr>
            <w:tcW w:w="1206" w:type="dxa"/>
            <w:tcBorders>
              <w:left w:val="single" w:sz="4" w:space="0" w:color="auto"/>
              <w:bottom w:val="single" w:sz="4" w:space="0" w:color="auto"/>
            </w:tcBorders>
            <w:shd w:val="clear" w:color="auto" w:fill="auto"/>
            <w:hideMark/>
          </w:tcPr>
          <w:p w14:paraId="4EEB546D" w14:textId="619B1588"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 w:author="tao huang" w:date="2019-04-03T11:48:00Z">
                  <w:rPr>
                    <w:rFonts w:eastAsia="Times New Roman" w:cs="Times New Roman"/>
                    <w:sz w:val="22"/>
                  </w:rPr>
                </w:rPrChange>
              </w:rPr>
            </w:pPr>
            <w:r w:rsidRPr="0057021D">
              <w:rPr>
                <w:sz w:val="22"/>
                <w:rPrChange w:id="581" w:author="tao huang" w:date="2019-04-03T11:48:00Z">
                  <w:rPr>
                    <w:sz w:val="22"/>
                  </w:rPr>
                </w:rPrChange>
              </w:rPr>
              <w:t>0.35</w:t>
            </w:r>
          </w:p>
        </w:tc>
        <w:tc>
          <w:tcPr>
            <w:tcW w:w="1251" w:type="dxa"/>
            <w:tcBorders>
              <w:bottom w:val="single" w:sz="4" w:space="0" w:color="auto"/>
              <w:right w:val="single" w:sz="4" w:space="0" w:color="auto"/>
            </w:tcBorders>
            <w:shd w:val="clear" w:color="auto" w:fill="auto"/>
            <w:hideMark/>
          </w:tcPr>
          <w:p w14:paraId="3512C618" w14:textId="31DBA6CD"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2" w:author="tao huang" w:date="2019-04-03T11:48:00Z">
                  <w:rPr>
                    <w:rFonts w:eastAsia="Times New Roman" w:cs="Times New Roman"/>
                    <w:sz w:val="22"/>
                  </w:rPr>
                </w:rPrChange>
              </w:rPr>
            </w:pPr>
            <w:r w:rsidRPr="0057021D">
              <w:rPr>
                <w:sz w:val="22"/>
                <w:rPrChange w:id="583" w:author="tao huang" w:date="2019-04-03T11:48:00Z">
                  <w:rPr>
                    <w:sz w:val="22"/>
                  </w:rPr>
                </w:rPrChange>
              </w:rPr>
              <w:t>0.00</w:t>
            </w:r>
          </w:p>
        </w:tc>
        <w:tc>
          <w:tcPr>
            <w:tcW w:w="1021" w:type="dxa"/>
            <w:tcBorders>
              <w:left w:val="single" w:sz="4" w:space="0" w:color="auto"/>
              <w:bottom w:val="single" w:sz="4" w:space="0" w:color="auto"/>
            </w:tcBorders>
            <w:shd w:val="clear" w:color="auto" w:fill="auto"/>
            <w:hideMark/>
          </w:tcPr>
          <w:p w14:paraId="2C466129" w14:textId="17FB8D00"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4" w:author="tao huang" w:date="2019-04-03T11:48:00Z">
                  <w:rPr>
                    <w:rFonts w:eastAsia="Times New Roman" w:cs="Times New Roman"/>
                    <w:sz w:val="22"/>
                  </w:rPr>
                </w:rPrChange>
              </w:rPr>
            </w:pPr>
            <w:r w:rsidRPr="0057021D">
              <w:rPr>
                <w:sz w:val="22"/>
                <w:rPrChange w:id="585" w:author="tao huang" w:date="2019-04-03T11:48:00Z">
                  <w:rPr>
                    <w:sz w:val="22"/>
                  </w:rPr>
                </w:rPrChange>
              </w:rPr>
              <w:t>-0.43</w:t>
            </w:r>
          </w:p>
        </w:tc>
        <w:tc>
          <w:tcPr>
            <w:tcW w:w="1206" w:type="dxa"/>
            <w:tcBorders>
              <w:bottom w:val="single" w:sz="4" w:space="0" w:color="auto"/>
              <w:right w:val="single" w:sz="4" w:space="0" w:color="auto"/>
            </w:tcBorders>
            <w:shd w:val="clear" w:color="auto" w:fill="auto"/>
            <w:hideMark/>
          </w:tcPr>
          <w:p w14:paraId="230A1E97" w14:textId="10A0CDB8" w:rsidR="009A2586" w:rsidRPr="0057021D" w:rsidRDefault="009A2586" w:rsidP="009A25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6" w:author="tao huang" w:date="2019-04-03T11:48:00Z">
                  <w:rPr>
                    <w:rFonts w:eastAsia="Times New Roman" w:cs="Times New Roman"/>
                    <w:sz w:val="22"/>
                  </w:rPr>
                </w:rPrChange>
              </w:rPr>
            </w:pPr>
            <w:r w:rsidRPr="0057021D">
              <w:rPr>
                <w:sz w:val="22"/>
                <w:rPrChange w:id="587" w:author="tao huang" w:date="2019-04-03T11:48:00Z">
                  <w:rPr>
                    <w:sz w:val="22"/>
                  </w:rPr>
                </w:rPrChange>
              </w:rPr>
              <w:t>0.05</w:t>
            </w:r>
          </w:p>
        </w:tc>
      </w:tr>
    </w:tbl>
    <w:p w14:paraId="65BC88F2" w14:textId="49B98088" w:rsidR="009A2586" w:rsidRPr="0092053E" w:rsidRDefault="009A2586" w:rsidP="002B158B">
      <w:pPr>
        <w:shd w:val="clear" w:color="auto" w:fill="FFFFFF" w:themeFill="background1"/>
        <w:spacing w:after="0" w:line="360" w:lineRule="auto"/>
        <w:ind w:firstLine="720"/>
        <w:rPr>
          <w:rFonts w:cs="Times New Roman"/>
          <w:sz w:val="22"/>
        </w:rPr>
      </w:pPr>
      <w:r w:rsidRPr="0092053E">
        <w:rPr>
          <w:rFonts w:cs="Times New Roman"/>
          <w:sz w:val="22"/>
        </w:rPr>
        <w:t>*</w:t>
      </w:r>
      <w:ins w:id="588" w:author="tao huang" w:date="2019-04-03T12:39:00Z">
        <w:r w:rsidR="00FD670B">
          <w:rPr>
            <w:rFonts w:cs="Times New Roman"/>
            <w:sz w:val="22"/>
          </w:rPr>
          <w:t>All t</w:t>
        </w:r>
      </w:ins>
      <w:del w:id="589" w:author="tao huang" w:date="2019-04-03T12:38:00Z">
        <w:r w:rsidRPr="0092053E" w:rsidDel="00FD670B">
          <w:rPr>
            <w:rFonts w:cs="Times New Roman"/>
            <w:sz w:val="22"/>
          </w:rPr>
          <w:delText>T</w:delText>
        </w:r>
      </w:del>
      <w:r w:rsidRPr="0092053E">
        <w:rPr>
          <w:rFonts w:cs="Times New Roman"/>
          <w:sz w:val="22"/>
        </w:rPr>
        <w:t xml:space="preserve">he estimates are </w:t>
      </w:r>
      <w:del w:id="590" w:author="tao huang" w:date="2019-04-03T12:39:00Z">
        <w:r w:rsidRPr="0092053E" w:rsidDel="00FD670B">
          <w:rPr>
            <w:rFonts w:cs="Times New Roman"/>
            <w:sz w:val="22"/>
          </w:rPr>
          <w:delText xml:space="preserve">all </w:delText>
        </w:r>
      </w:del>
      <w:r w:rsidRPr="0092053E">
        <w:rPr>
          <w:rFonts w:cs="Times New Roman"/>
          <w:sz w:val="22"/>
        </w:rPr>
        <w:t>multiplied by 100.</w:t>
      </w:r>
    </w:p>
    <w:p w14:paraId="7B3F35C1" w14:textId="6C84C2F6" w:rsidR="00D65E29" w:rsidRPr="0092053E" w:rsidDel="00FD670B" w:rsidRDefault="00D65E29" w:rsidP="002B158B">
      <w:pPr>
        <w:shd w:val="clear" w:color="auto" w:fill="FFFFFF" w:themeFill="background1"/>
        <w:spacing w:after="0" w:line="360" w:lineRule="auto"/>
        <w:ind w:firstLine="720"/>
        <w:rPr>
          <w:del w:id="591" w:author="tao huang" w:date="2019-04-03T12:39:00Z"/>
          <w:rFonts w:cs="Times New Roman"/>
          <w:sz w:val="22"/>
        </w:rPr>
      </w:pPr>
    </w:p>
    <w:p w14:paraId="2AC17DE6" w14:textId="3C38443D" w:rsidR="00D65E29" w:rsidRPr="0092053E" w:rsidDel="00FD670B" w:rsidRDefault="00D65E29" w:rsidP="002B158B">
      <w:pPr>
        <w:shd w:val="clear" w:color="auto" w:fill="FFFFFF" w:themeFill="background1"/>
        <w:spacing w:after="0" w:line="360" w:lineRule="auto"/>
        <w:ind w:firstLine="720"/>
        <w:rPr>
          <w:del w:id="592" w:author="tao huang" w:date="2019-04-03T12:39:00Z"/>
          <w:rFonts w:cs="Times New Roman"/>
          <w:sz w:val="22"/>
        </w:rPr>
      </w:pPr>
    </w:p>
    <w:p w14:paraId="5ABE55AE" w14:textId="559EAF27" w:rsidR="00D65E29" w:rsidDel="00FD670B" w:rsidRDefault="00D65E29" w:rsidP="002B158B">
      <w:pPr>
        <w:shd w:val="clear" w:color="auto" w:fill="FFFFFF" w:themeFill="background1"/>
        <w:spacing w:after="0" w:line="360" w:lineRule="auto"/>
        <w:ind w:firstLine="720"/>
        <w:rPr>
          <w:ins w:id="593" w:author="Didier Soopramanien" w:date="2019-04-02T17:50:00Z"/>
          <w:del w:id="594" w:author="tao huang" w:date="2019-04-03T12:39:00Z"/>
          <w:rFonts w:cs="Times New Roman"/>
          <w:sz w:val="22"/>
        </w:rPr>
      </w:pPr>
    </w:p>
    <w:p w14:paraId="67872A95" w14:textId="43B24096" w:rsidR="003C1098" w:rsidDel="00FD670B" w:rsidRDefault="003C1098" w:rsidP="002B158B">
      <w:pPr>
        <w:shd w:val="clear" w:color="auto" w:fill="FFFFFF" w:themeFill="background1"/>
        <w:spacing w:after="0" w:line="360" w:lineRule="auto"/>
        <w:ind w:firstLine="720"/>
        <w:rPr>
          <w:ins w:id="595" w:author="Didier Soopramanien" w:date="2019-04-02T17:50:00Z"/>
          <w:del w:id="596" w:author="tao huang" w:date="2019-04-03T12:39:00Z"/>
          <w:rFonts w:cs="Times New Roman"/>
          <w:sz w:val="22"/>
        </w:rPr>
      </w:pPr>
    </w:p>
    <w:p w14:paraId="1E63AE3C" w14:textId="28649708" w:rsidR="003C1098" w:rsidRPr="0092053E" w:rsidDel="00FD670B" w:rsidRDefault="003C1098" w:rsidP="002B158B">
      <w:pPr>
        <w:shd w:val="clear" w:color="auto" w:fill="FFFFFF" w:themeFill="background1"/>
        <w:spacing w:after="0" w:line="360" w:lineRule="auto"/>
        <w:ind w:firstLine="720"/>
        <w:rPr>
          <w:del w:id="597" w:author="tao huang" w:date="2019-04-03T12:39:00Z"/>
          <w:rFonts w:cs="Times New Roman"/>
          <w:sz w:val="22"/>
        </w:rPr>
      </w:pP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385207EA"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Previous studies focus on incorporating additional information</w:t>
      </w:r>
      <w:ins w:id="598" w:author="Soopramanien, Didier" w:date="2019-04-02T19:13:00Z">
        <w:r w:rsidR="00C45EE7">
          <w:rPr>
            <w:rFonts w:cs="Times New Roman"/>
            <w:sz w:val="22"/>
          </w:rPr>
          <w:t xml:space="preserve"> to build better forecasting models</w:t>
        </w:r>
      </w:ins>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 </w:instrText>
      </w:r>
      <w:r w:rsidR="00AF2B19"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AF2B19" w:rsidRPr="0092053E">
        <w:rPr>
          <w:rFonts w:cs="Times New Roman"/>
          <w:sz w:val="22"/>
          <w:lang w:val="fr-FR"/>
        </w:rPr>
        <w:instrText xml:space="preserve"> ADDIN EN.CITE.DATA </w:instrText>
      </w:r>
      <w:r w:rsidR="00AF2B19" w:rsidRPr="0092053E">
        <w:rPr>
          <w:rFonts w:cs="Times New Roman"/>
          <w:sz w:val="22"/>
          <w:lang w:val="fr-FR"/>
        </w:rPr>
      </w:r>
      <w:r w:rsidR="00AF2B19" w:rsidRPr="0092053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AF2B19" w:rsidRPr="0092053E">
        <w:rPr>
          <w:rFonts w:cs="Times New Roman"/>
          <w:noProof/>
          <w:sz w:val="22"/>
          <w:lang w:val="fr-FR"/>
        </w:rPr>
        <w:t>(e.g., Gür Ali et al., 2009; Huang et al., 2014; Ma et al., 2016)</w:t>
      </w:r>
      <w:r w:rsidRPr="0092053E">
        <w:rPr>
          <w:rFonts w:cs="Times New Roman"/>
          <w:sz w:val="22"/>
          <w:lang w:val="fr-FR"/>
        </w:rPr>
        <w:fldChar w:fldCharType="end"/>
      </w:r>
      <w:ins w:id="599" w:author="Soopramanien, Didier" w:date="2019-04-02T19:13:00Z">
        <w:r w:rsidR="00C45EE7">
          <w:rPr>
            <w:rFonts w:cs="Times New Roman"/>
            <w:sz w:val="22"/>
            <w:lang w:val="fr-FR"/>
          </w:rPr>
          <w:t xml:space="preserve"> but they</w:t>
        </w:r>
      </w:ins>
      <w:del w:id="600" w:author="Soopramanien, Didier" w:date="2019-04-02T19:13:00Z">
        <w:r w:rsidRPr="0092053E" w:rsidDel="00C45EE7">
          <w:rPr>
            <w:rFonts w:cs="Times New Roman"/>
            <w:sz w:val="22"/>
            <w:lang w:val="fr-FR"/>
          </w:rPr>
          <w:delText>.</w:delText>
        </w:r>
      </w:del>
      <w:r w:rsidRPr="0092053E">
        <w:rPr>
          <w:rFonts w:cs="Times New Roman"/>
          <w:sz w:val="22"/>
          <w:lang w:val="fr-FR"/>
        </w:rPr>
        <w:t xml:space="preserve"> </w:t>
      </w:r>
      <w:del w:id="601" w:author="Soopramanien, Didier" w:date="2019-04-02T19:13:00Z">
        <w:r w:rsidRPr="0092053E" w:rsidDel="00C45EE7">
          <w:rPr>
            <w:rFonts w:cs="Times New Roman"/>
            <w:sz w:val="22"/>
          </w:rPr>
          <w:delText xml:space="preserve"> However, they </w:delText>
        </w:r>
      </w:del>
      <w:r w:rsidRPr="0092053E">
        <w:rPr>
          <w:rFonts w:cs="Times New Roman"/>
          <w:sz w:val="22"/>
        </w:rPr>
        <w:t xml:space="preserve">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0031438C" w:rsidRPr="0092053E">
        <w:rPr>
          <w:rFonts w:cs="Times New Roman"/>
          <w:sz w:val="22"/>
        </w:rPr>
        <w:t>the</w:t>
      </w:r>
      <w:r w:rsidRPr="0092053E">
        <w:rPr>
          <w:rFonts w:cs="Times New Roman"/>
          <w:sz w:val="22"/>
        </w:rPr>
        <w:t xml:space="preserve"> change in economic conditions</w:t>
      </w:r>
      <w:r w:rsidR="0031438C" w:rsidRPr="0092053E">
        <w:rPr>
          <w:rFonts w:cs="Times New Roman"/>
          <w:sz w:val="22"/>
        </w:rPr>
        <w:t xml:space="preserve">, </w:t>
      </w:r>
      <w:del w:id="602" w:author="tao huang" w:date="2019-04-03T12:41:00Z">
        <w:r w:rsidR="0031438C" w:rsidRPr="0092053E" w:rsidDel="006130D5">
          <w:rPr>
            <w:rFonts w:cs="Times New Roman"/>
            <w:sz w:val="22"/>
          </w:rPr>
          <w:delText xml:space="preserve">and </w:delText>
        </w:r>
      </w:del>
      <w:r w:rsidR="0031438C" w:rsidRPr="0092053E">
        <w:rPr>
          <w:rFonts w:cs="Times New Roman"/>
          <w:sz w:val="22"/>
        </w:rPr>
        <w:t>the</w:t>
      </w:r>
      <w:r w:rsidRPr="0092053E">
        <w:rPr>
          <w:rFonts w:cs="Times New Roman"/>
          <w:sz w:val="22"/>
        </w:rPr>
        <w:t xml:space="preserve"> change </w:t>
      </w:r>
      <w:del w:id="603" w:author="tao huang" w:date="2019-04-03T12:41:00Z">
        <w:r w:rsidR="0031438C" w:rsidRPr="0092053E" w:rsidDel="00DF1E12">
          <w:rPr>
            <w:rFonts w:cs="Times New Roman"/>
            <w:sz w:val="22"/>
          </w:rPr>
          <w:delText>due to</w:delText>
        </w:r>
      </w:del>
      <w:ins w:id="604" w:author="tao huang" w:date="2019-04-03T12:41:00Z">
        <w:r w:rsidR="00DF1E12">
          <w:rPr>
            <w:rFonts w:cs="Times New Roman"/>
            <w:sz w:val="22"/>
          </w:rPr>
          <w:t>in</w:t>
        </w:r>
      </w:ins>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ins w:id="605" w:author="tao huang" w:date="2019-04-03T12:42:00Z">
        <w:r w:rsidR="00DF1E12">
          <w:rPr>
            <w:rFonts w:cs="Times New Roman"/>
            <w:sz w:val="22"/>
          </w:rPr>
          <w:t xml:space="preserve">, </w:t>
        </w:r>
      </w:ins>
      <w:del w:id="606" w:author="tao huang" w:date="2019-04-03T12:42:00Z">
        <w:r w:rsidRPr="0092053E" w:rsidDel="00DF1E12">
          <w:rPr>
            <w:rFonts w:cs="Times New Roman"/>
            <w:sz w:val="22"/>
          </w:rPr>
          <w:delText xml:space="preserve"> </w:delText>
        </w:r>
      </w:del>
      <w:r w:rsidRPr="0092053E">
        <w:rPr>
          <w:rFonts w:cs="Times New Roman"/>
          <w:sz w:val="22"/>
        </w:rPr>
        <w:t xml:space="preserve">and </w:t>
      </w:r>
      <w:r w:rsidR="009401DA" w:rsidRPr="0092053E">
        <w:rPr>
          <w:rFonts w:cs="Times New Roman"/>
          <w:sz w:val="22"/>
        </w:rPr>
        <w:t xml:space="preserve">the entry of </w:t>
      </w:r>
      <w:r w:rsidRPr="0092053E">
        <w:rPr>
          <w:rFonts w:cs="Times New Roman"/>
          <w:sz w:val="22"/>
        </w:rPr>
        <w:t xml:space="preserve">new </w:t>
      </w:r>
      <w:r w:rsidR="0031438C" w:rsidRPr="0092053E">
        <w:rPr>
          <w:rFonts w:cs="Times New Roman"/>
          <w:sz w:val="22"/>
        </w:rPr>
        <w:t>competitors</w:t>
      </w:r>
      <w:r w:rsidR="00B96C6C">
        <w:rPr>
          <w:rFonts w:cs="Times New Roman"/>
          <w:sz w:val="22"/>
        </w:rPr>
        <w:t>,</w:t>
      </w:r>
      <w:r w:rsidR="00DA00BC" w:rsidRPr="0092053E">
        <w:rPr>
          <w:rFonts w:cs="Times New Roman"/>
          <w:sz w:val="22"/>
        </w:rPr>
        <w:t xml:space="preserve"> </w:t>
      </w:r>
      <w:r w:rsidR="00DA00BC" w:rsidRPr="00B96C6C">
        <w:rPr>
          <w:rFonts w:cs="Times New Roman"/>
          <w:noProof/>
          <w:sz w:val="22"/>
        </w:rPr>
        <w:t>etc</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del w:id="607" w:author="Soopramanien, Didier" w:date="2019-04-02T19:14:00Z">
        <w:r w:rsidR="0031438C" w:rsidRPr="0092053E" w:rsidDel="00C45EE7">
          <w:rPr>
            <w:rFonts w:cs="Times New Roman"/>
            <w:sz w:val="22"/>
          </w:rPr>
          <w:delText xml:space="preserve">assuming </w:delText>
        </w:r>
      </w:del>
      <w:ins w:id="608" w:author="Soopramanien, Didier" w:date="2019-04-02T19:14:00Z">
        <w:r w:rsidR="00C45EE7">
          <w:rPr>
            <w:rFonts w:cs="Times New Roman"/>
            <w:sz w:val="22"/>
          </w:rPr>
          <w:t xml:space="preserve">that assume </w:t>
        </w:r>
      </w:ins>
      <w:r w:rsidR="0031438C" w:rsidRPr="00B96C6C">
        <w:rPr>
          <w:rFonts w:cs="Times New Roman"/>
          <w:noProof/>
          <w:sz w:val="22"/>
        </w:rPr>
        <w:t>constant</w:t>
      </w:r>
      <w:r w:rsidR="0031438C" w:rsidRPr="0092053E">
        <w:rPr>
          <w:rFonts w:cs="Times New Roman"/>
          <w:sz w:val="22"/>
        </w:rPr>
        <w:t xml:space="preserve"> effects of the marketing activities </w:t>
      </w:r>
      <w:r w:rsidRPr="0092053E">
        <w:rPr>
          <w:rFonts w:cs="Times New Roman"/>
          <w:sz w:val="22"/>
        </w:rPr>
        <w:t xml:space="preserve">may be subject to </w:t>
      </w:r>
      <w:r w:rsidRPr="0092053E">
        <w:rPr>
          <w:rFonts w:cs="Times New Roman"/>
          <w:sz w:val="22"/>
        </w:rPr>
        <w:lastRenderedPageBreak/>
        <w:t>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B96C6C">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B349A9">
            <w:pPr>
              <w:spacing w:after="0" w:line="240" w:lineRule="auto"/>
              <w:rPr>
                <w:rFonts w:eastAsia="Times New Roman" w:cs="Times New Roman"/>
                <w:b w:val="0"/>
                <w:sz w:val="22"/>
              </w:rPr>
              <w:pPrChange w:id="609" w:author="tao huang" w:date="2019-04-03T12:42:00Z">
                <w:pPr>
                  <w:spacing w:after="0" w:line="240" w:lineRule="auto"/>
                  <w:jc w:val="center"/>
                </w:pPr>
              </w:pPrChange>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10"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-31.9%</w:t>
            </w:r>
          </w:p>
        </w:tc>
        <w:tc>
          <w:tcPr>
            <w:tcW w:w="1180" w:type="dxa"/>
            <w:shd w:val="clear" w:color="auto" w:fill="auto"/>
            <w:noWrap/>
            <w:hideMark/>
          </w:tcPr>
          <w:p w14:paraId="0A60B290" w14:textId="0DC03408"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11"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-13.6%</w:t>
            </w:r>
          </w:p>
        </w:tc>
        <w:tc>
          <w:tcPr>
            <w:tcW w:w="1028" w:type="dxa"/>
            <w:shd w:val="clear" w:color="auto" w:fill="auto"/>
            <w:noWrap/>
            <w:hideMark/>
          </w:tcPr>
          <w:p w14:paraId="3AAF05B8" w14:textId="004DBB1D"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12"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-10.9%</w:t>
            </w:r>
          </w:p>
        </w:tc>
        <w:tc>
          <w:tcPr>
            <w:tcW w:w="1726" w:type="dxa"/>
            <w:shd w:val="clear" w:color="auto" w:fill="auto"/>
            <w:noWrap/>
            <w:hideMark/>
          </w:tcPr>
          <w:p w14:paraId="677B41A7" w14:textId="1C543CD2"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13"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-13.5%</w:t>
            </w:r>
          </w:p>
        </w:tc>
        <w:tc>
          <w:tcPr>
            <w:tcW w:w="1657" w:type="dxa"/>
            <w:shd w:val="clear" w:color="auto" w:fill="auto"/>
            <w:noWrap/>
            <w:hideMark/>
          </w:tcPr>
          <w:p w14:paraId="7E928D63" w14:textId="3A5A73A3"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14"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B349A9">
            <w:pPr>
              <w:spacing w:after="0" w:line="240" w:lineRule="auto"/>
              <w:rPr>
                <w:rFonts w:eastAsia="Times New Roman" w:cs="Times New Roman"/>
                <w:b w:val="0"/>
                <w:sz w:val="22"/>
              </w:rPr>
              <w:pPrChange w:id="615" w:author="tao huang" w:date="2019-04-03T12:42:00Z">
                <w:pPr>
                  <w:spacing w:after="0" w:line="240" w:lineRule="auto"/>
                  <w:jc w:val="center"/>
                </w:pPr>
              </w:pPrChange>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16"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-29.6%</w:t>
            </w:r>
          </w:p>
        </w:tc>
        <w:tc>
          <w:tcPr>
            <w:tcW w:w="1180" w:type="dxa"/>
            <w:shd w:val="clear" w:color="auto" w:fill="auto"/>
            <w:noWrap/>
            <w:hideMark/>
          </w:tcPr>
          <w:p w14:paraId="616B41D6" w14:textId="619E9712"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17"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-13.4%</w:t>
            </w:r>
          </w:p>
        </w:tc>
        <w:tc>
          <w:tcPr>
            <w:tcW w:w="1028" w:type="dxa"/>
            <w:shd w:val="clear" w:color="auto" w:fill="auto"/>
            <w:noWrap/>
            <w:hideMark/>
          </w:tcPr>
          <w:p w14:paraId="6AC9A6ED" w14:textId="23FE751A"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18"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-11.0%</w:t>
            </w:r>
          </w:p>
        </w:tc>
        <w:tc>
          <w:tcPr>
            <w:tcW w:w="1726" w:type="dxa"/>
            <w:shd w:val="clear" w:color="auto" w:fill="auto"/>
            <w:noWrap/>
            <w:hideMark/>
          </w:tcPr>
          <w:p w14:paraId="5515B96C" w14:textId="5114C2DB"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19"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-13.2%</w:t>
            </w:r>
          </w:p>
        </w:tc>
        <w:tc>
          <w:tcPr>
            <w:tcW w:w="1657" w:type="dxa"/>
            <w:shd w:val="clear" w:color="auto" w:fill="auto"/>
            <w:noWrap/>
            <w:hideMark/>
          </w:tcPr>
          <w:p w14:paraId="3D7750A8" w14:textId="7AE69F61"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20"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B349A9">
            <w:pPr>
              <w:spacing w:after="0" w:line="240" w:lineRule="auto"/>
              <w:rPr>
                <w:rFonts w:eastAsia="Times New Roman" w:cs="Times New Roman"/>
                <w:b w:val="0"/>
                <w:sz w:val="22"/>
              </w:rPr>
              <w:pPrChange w:id="621" w:author="tao huang" w:date="2019-04-03T12:42:00Z">
                <w:pPr>
                  <w:spacing w:after="0" w:line="240" w:lineRule="auto"/>
                  <w:jc w:val="center"/>
                </w:pPr>
              </w:pPrChange>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22"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-33.4%</w:t>
            </w:r>
          </w:p>
        </w:tc>
        <w:tc>
          <w:tcPr>
            <w:tcW w:w="1180" w:type="dxa"/>
            <w:shd w:val="clear" w:color="auto" w:fill="auto"/>
            <w:noWrap/>
            <w:hideMark/>
          </w:tcPr>
          <w:p w14:paraId="485844B8" w14:textId="7A0F0C7D"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23"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-14.2%</w:t>
            </w:r>
          </w:p>
        </w:tc>
        <w:tc>
          <w:tcPr>
            <w:tcW w:w="1028" w:type="dxa"/>
            <w:shd w:val="clear" w:color="auto" w:fill="auto"/>
            <w:noWrap/>
            <w:hideMark/>
          </w:tcPr>
          <w:p w14:paraId="7D513177" w14:textId="10369DED"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24"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-11.0%</w:t>
            </w:r>
          </w:p>
        </w:tc>
        <w:tc>
          <w:tcPr>
            <w:tcW w:w="1726" w:type="dxa"/>
            <w:shd w:val="clear" w:color="auto" w:fill="auto"/>
            <w:noWrap/>
            <w:hideMark/>
          </w:tcPr>
          <w:p w14:paraId="2EE38E47" w14:textId="565599A6"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25"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-14.0%</w:t>
            </w:r>
          </w:p>
        </w:tc>
        <w:tc>
          <w:tcPr>
            <w:tcW w:w="1657" w:type="dxa"/>
            <w:shd w:val="clear" w:color="auto" w:fill="auto"/>
            <w:noWrap/>
            <w:hideMark/>
          </w:tcPr>
          <w:p w14:paraId="6AD610EF" w14:textId="32E377BF" w:rsidR="0074686A" w:rsidRPr="0092053E" w:rsidRDefault="0074686A" w:rsidP="00B7023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626" w:author="tao huang" w:date="2019-04-03T12:42: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B349A9">
            <w:pPr>
              <w:spacing w:after="0" w:line="240" w:lineRule="auto"/>
              <w:rPr>
                <w:rFonts w:eastAsia="Times New Roman" w:cs="Times New Roman"/>
                <w:b w:val="0"/>
                <w:sz w:val="22"/>
              </w:rPr>
              <w:pPrChange w:id="627" w:author="tao huang" w:date="2019-04-03T12:42:00Z">
                <w:pPr>
                  <w:spacing w:after="0" w:line="240" w:lineRule="auto"/>
                  <w:jc w:val="center"/>
                </w:pPr>
              </w:pPrChange>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28"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-32.2%</w:t>
            </w:r>
          </w:p>
        </w:tc>
        <w:tc>
          <w:tcPr>
            <w:tcW w:w="1180" w:type="dxa"/>
            <w:shd w:val="clear" w:color="auto" w:fill="auto"/>
            <w:noWrap/>
            <w:hideMark/>
          </w:tcPr>
          <w:p w14:paraId="5E2F0E74" w14:textId="663CFAC7"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29"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-14.1%</w:t>
            </w:r>
          </w:p>
        </w:tc>
        <w:tc>
          <w:tcPr>
            <w:tcW w:w="1028" w:type="dxa"/>
            <w:shd w:val="clear" w:color="auto" w:fill="auto"/>
            <w:noWrap/>
            <w:hideMark/>
          </w:tcPr>
          <w:p w14:paraId="4E4A51D4" w14:textId="214A3BFB"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0"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-11.1%</w:t>
            </w:r>
          </w:p>
        </w:tc>
        <w:tc>
          <w:tcPr>
            <w:tcW w:w="1726" w:type="dxa"/>
            <w:shd w:val="clear" w:color="auto" w:fill="auto"/>
            <w:noWrap/>
            <w:hideMark/>
          </w:tcPr>
          <w:p w14:paraId="14321C1E" w14:textId="6C15D1B1"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1"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-13.7%</w:t>
            </w:r>
          </w:p>
        </w:tc>
        <w:tc>
          <w:tcPr>
            <w:tcW w:w="1657" w:type="dxa"/>
            <w:shd w:val="clear" w:color="auto" w:fill="auto"/>
            <w:noWrap/>
            <w:hideMark/>
          </w:tcPr>
          <w:p w14:paraId="616D662A" w14:textId="3A613521" w:rsidR="0074686A" w:rsidRPr="0092053E" w:rsidRDefault="0074686A" w:rsidP="00B7023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632" w:author="tao huang" w:date="2019-04-03T12:42: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6D4EAF29"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B96C6C">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971633" w:rsidRPr="0092053E">
        <w:rPr>
          <w:rFonts w:cs="Times New Roman"/>
          <w:sz w:val="22"/>
        </w:rPr>
        <w:t>various sets of forecasts by the ADL-</w:t>
      </w:r>
      <w:r w:rsidR="00971633" w:rsidRPr="00B96C6C">
        <w:rPr>
          <w:rFonts w:cs="Times New Roman"/>
          <w:noProof/>
          <w:sz w:val="22"/>
        </w:rPr>
        <w:t>intra</w:t>
      </w:r>
      <w:r w:rsidR="00971633" w:rsidRPr="0092053E">
        <w:rPr>
          <w:rFonts w:cs="Times New Roman"/>
          <w:noProof/>
          <w:sz w:val="22"/>
        </w:rPr>
        <w:t xml:space="preserve"> </w:t>
      </w:r>
      <w:r w:rsidR="00821B1E" w:rsidRPr="0092053E">
        <w:rPr>
          <w:rFonts w:cs="Times New Roman"/>
          <w:sz w:val="22"/>
        </w:rPr>
        <w:t xml:space="preserve">method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B135A9" w:rsidRPr="0092053E">
        <w:rPr>
          <w:rFonts w:cs="Times New Roman"/>
          <w:sz w:val="22"/>
        </w:rPr>
        <w:t>9</w:t>
      </w:r>
      <w:r w:rsidR="00311A66" w:rsidRPr="0092053E">
        <w:rPr>
          <w:rFonts w:cs="Times New Roman"/>
          <w:sz w:val="22"/>
        </w:rPr>
        <w:t xml:space="preserve"> shows the percentage reductions of various error measures by the ADL-</w:t>
      </w:r>
      <w:r w:rsidR="00311A66" w:rsidRPr="00B96C6C">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for one to eight-week forecast horizon. Specifically, </w:t>
      </w:r>
      <w:r w:rsidR="00821B1E" w:rsidRPr="0092053E">
        <w:rPr>
          <w:rFonts w:cs="Times New Roman"/>
          <w:sz w:val="22"/>
        </w:rPr>
        <w:t>by using the ADL-</w:t>
      </w:r>
      <w:r w:rsidR="00821B1E" w:rsidRPr="00B96C6C">
        <w:rPr>
          <w:rFonts w:cs="Times New Roman"/>
          <w:noProof/>
          <w:sz w:val="22"/>
        </w:rPr>
        <w:t>intra</w:t>
      </w:r>
      <w:r w:rsidR="00821B1E" w:rsidRPr="0092053E">
        <w:rPr>
          <w:rFonts w:cs="Times New Roman"/>
          <w:sz w:val="22"/>
        </w:rPr>
        <w:t>-EWC method and the ADL-</w:t>
      </w:r>
      <w:r w:rsidR="00821B1E" w:rsidRPr="0092053E">
        <w:rPr>
          <w:rFonts w:cs="Times New Roman"/>
          <w:noProof/>
          <w:sz w:val="22"/>
        </w:rPr>
        <w:t>intra</w:t>
      </w:r>
      <w:r w:rsidR="00821B1E" w:rsidRPr="0092053E">
        <w:rPr>
          <w:rFonts w:cs="Times New Roman"/>
          <w:sz w:val="22"/>
        </w:rPr>
        <w:t>-IC method, 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 </w:instrText>
      </w:r>
      <w:r w:rsidR="00AF2B19"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AF2B19" w:rsidRPr="0092053E">
        <w:rPr>
          <w:rFonts w:cs="Times New Roman"/>
          <w:sz w:val="22"/>
        </w:rPr>
        <w:instrText xml:space="preserve"> ADDIN EN.CITE.DATA </w:instrText>
      </w:r>
      <w:r w:rsidR="00AF2B19" w:rsidRPr="0092053E">
        <w:rPr>
          <w:rFonts w:cs="Times New Roman"/>
          <w:sz w:val="22"/>
        </w:rPr>
      </w:r>
      <w:r w:rsidR="00AF2B19" w:rsidRPr="0092053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AF2B19" w:rsidRPr="0092053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 xml:space="preserve">. </w:t>
      </w:r>
      <w:r w:rsidR="000D30EB" w:rsidRPr="0092053E">
        <w:rPr>
          <w:rFonts w:cs="Times New Roman"/>
          <w:sz w:val="22"/>
        </w:rPr>
        <w:t xml:space="preserve">Table </w:t>
      </w:r>
      <w:r w:rsidR="00B135A9" w:rsidRPr="0092053E">
        <w:rPr>
          <w:rFonts w:cs="Times New Roman"/>
          <w:sz w:val="22"/>
        </w:rPr>
        <w:t>9</w:t>
      </w:r>
      <w:r w:rsidR="0078783F" w:rsidRPr="0092053E">
        <w:rPr>
          <w:rFonts w:cs="Times New Roman"/>
          <w:sz w:val="22"/>
        </w:rPr>
        <w:t xml:space="preserve"> also</w:t>
      </w:r>
      <w:r w:rsidR="000D30EB" w:rsidRPr="0092053E">
        <w:rPr>
          <w:rFonts w:cs="Times New Roman"/>
          <w:sz w:val="22"/>
        </w:rPr>
        <w:t xml:space="preserve"> shows the percentage reductions of various error measures by 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compared to the Base-lift method for one to eight-week 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AF2B19" w:rsidRPr="0092053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AF2B19" w:rsidRPr="0092053E">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w:t>
      </w:r>
      <w:commentRangeStart w:id="633"/>
      <w:r w:rsidR="00792369" w:rsidRPr="0092053E">
        <w:rPr>
          <w:rFonts w:cs="Times New Roman"/>
          <w:sz w:val="22"/>
        </w:rPr>
        <w:t>compare</w:t>
      </w:r>
      <w:del w:id="634" w:author="Soopramanien, Didier" w:date="2019-04-02T19:15:00Z">
        <w:r w:rsidR="00792369" w:rsidRPr="0092053E" w:rsidDel="00C45EE7">
          <w:rPr>
            <w:rFonts w:cs="Times New Roman"/>
            <w:sz w:val="22"/>
          </w:rPr>
          <w:delText>d</w:delText>
        </w:r>
      </w:del>
      <w:commentRangeEnd w:id="633"/>
      <w:r w:rsidR="00C45EE7">
        <w:rPr>
          <w:rStyle w:val="CommentReference"/>
        </w:rPr>
        <w:commentReference w:id="633"/>
      </w:r>
      <w:r w:rsidR="00792369" w:rsidRPr="0092053E">
        <w:rPr>
          <w:rFonts w:cs="Times New Roman"/>
          <w:sz w:val="22"/>
        </w:rPr>
        <w:t xml:space="preserve">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conventional econometric models which have similar specifications but overlook the structural change problem. For example, we compared the ADL-</w:t>
      </w:r>
      <w:r w:rsidR="00E5137B" w:rsidRPr="00B96C6C">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-IC method with the ADL-</w:t>
      </w:r>
      <w:r w:rsidR="00E5137B" w:rsidRPr="00B96C6C">
        <w:rPr>
          <w:rFonts w:cs="Times New Roman"/>
          <w:noProof/>
          <w:sz w:val="22"/>
        </w:rPr>
        <w:t>intra</w:t>
      </w:r>
      <w:r w:rsidR="00E5137B" w:rsidRPr="0092053E">
        <w:rPr>
          <w:rFonts w:cs="Times New Roman"/>
          <w:sz w:val="22"/>
        </w:rPr>
        <w:t xml:space="preserve"> model, and we compared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 xml:space="preserve"> own</w:t>
      </w:r>
      <w:r w:rsidR="00E5137B" w:rsidRPr="0092053E">
        <w:rPr>
          <w:rFonts w:cs="Times New Roman"/>
          <w:sz w:val="22"/>
        </w:rPr>
        <w:t xml:space="preserve"> -IC method with the ADL-</w:t>
      </w:r>
      <w:r w:rsidR="00E5137B" w:rsidRPr="0092053E">
        <w:rPr>
          <w:rFonts w:cs="Times New Roman"/>
          <w:noProof/>
          <w:sz w:val="22"/>
        </w:rPr>
        <w:t xml:space="preserve"> own</w:t>
      </w:r>
      <w:r w:rsidR="00E5137B" w:rsidRPr="0092053E">
        <w:rPr>
          <w:rFonts w:cs="Times New Roman"/>
          <w:sz w:val="22"/>
        </w:rPr>
        <w:t xml:space="preserve"> model. </w:t>
      </w:r>
      <w:r w:rsidR="00CD7A07" w:rsidRPr="0092053E">
        <w:rPr>
          <w:rFonts w:cs="Times New Roman"/>
          <w:sz w:val="22"/>
        </w:rPr>
        <w:t>We conduct</w:t>
      </w:r>
      <w:ins w:id="635" w:author="Soopramanien, Didier" w:date="2019-04-02T19:15:00Z">
        <w:r w:rsidR="00C45EE7">
          <w:rPr>
            <w:rFonts w:cs="Times New Roman"/>
            <w:sz w:val="22"/>
          </w:rPr>
          <w:t xml:space="preserve"> </w:t>
        </w:r>
      </w:ins>
      <w:del w:id="636" w:author="Soopramanien, Didier" w:date="2019-04-02T19:15:00Z">
        <w:r w:rsidR="00CD7A07" w:rsidRPr="0092053E" w:rsidDel="00C45EE7">
          <w:rPr>
            <w:rFonts w:cs="Times New Roman"/>
            <w:sz w:val="22"/>
          </w:rPr>
          <w:delText xml:space="preserve"> </w:delText>
        </w:r>
      </w:del>
      <w:r w:rsidR="00CD7A07" w:rsidRPr="0092053E">
        <w:rPr>
          <w:rFonts w:cs="Times New Roman"/>
          <w:sz w:val="22"/>
        </w:rPr>
        <w:t>the comparison to</w:t>
      </w:r>
      <w:r w:rsidR="00E5137B" w:rsidRPr="0092053E">
        <w:rPr>
          <w:rFonts w:cs="Times New Roman"/>
          <w:sz w:val="22"/>
        </w:rPr>
        <w:t xml:space="preserve"> highlight the benefit of taking into account the problem of structural change</w:t>
      </w:r>
      <w:r w:rsidR="00CD7A07" w:rsidRPr="0092053E">
        <w:rPr>
          <w:rFonts w:cs="Times New Roman"/>
          <w:sz w:val="22"/>
        </w:rPr>
        <w:t xml:space="preserve"> and because, as suggested by </w:t>
      </w:r>
      <w:r w:rsidR="00E5137B" w:rsidRPr="0092053E">
        <w:rPr>
          <w:rFonts w:cs="Times New Roman"/>
          <w:sz w:val="22"/>
        </w:rPr>
        <w:fldChar w:fldCharType="begin"/>
      </w:r>
      <w:r w:rsidR="00E5137B" w:rsidRPr="0092053E">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92053E">
        <w:rPr>
          <w:rFonts w:cs="Times New Roman"/>
          <w:sz w:val="22"/>
        </w:rPr>
        <w:fldChar w:fldCharType="separate"/>
      </w:r>
      <w:r w:rsidR="00E5137B" w:rsidRPr="0092053E">
        <w:rPr>
          <w:rFonts w:cs="Times New Roman"/>
          <w:noProof/>
          <w:sz w:val="22"/>
        </w:rPr>
        <w:t>Fildes, Ma, et al. (2018)</w:t>
      </w:r>
      <w:r w:rsidR="00E5137B" w:rsidRPr="0092053E">
        <w:rPr>
          <w:rFonts w:cs="Times New Roman"/>
          <w:sz w:val="22"/>
        </w:rPr>
        <w:fldChar w:fldCharType="end"/>
      </w:r>
      <w:r w:rsidR="00CD7A07" w:rsidRPr="0092053E">
        <w:rPr>
          <w:rFonts w:cs="Times New Roman"/>
          <w:sz w:val="22"/>
        </w:rPr>
        <w:t xml:space="preserve">, </w:t>
      </w:r>
      <w:r w:rsidR="00E5137B" w:rsidRPr="0092053E">
        <w:rPr>
          <w:rFonts w:cs="Times New Roman"/>
          <w:sz w:val="22"/>
        </w:rPr>
        <w:t xml:space="preserve">industrial practitioners </w:t>
      </w:r>
      <w:r w:rsidR="00CD7A07" w:rsidRPr="0092053E">
        <w:rPr>
          <w:rFonts w:cs="Times New Roman"/>
          <w:sz w:val="22"/>
        </w:rPr>
        <w:t xml:space="preserve">now </w:t>
      </w:r>
      <w:r w:rsidR="00E5137B" w:rsidRPr="0092053E">
        <w:rPr>
          <w:rFonts w:cs="Times New Roman"/>
          <w:sz w:val="22"/>
        </w:rPr>
        <w:t>tend to take advantages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437A1317" w:rsidR="0078783F" w:rsidRPr="0092053E" w:rsidRDefault="00971633" w:rsidP="0078783F">
      <w:pPr>
        <w:shd w:val="clear" w:color="auto" w:fill="FFFFFF" w:themeFill="background1"/>
        <w:spacing w:after="0" w:line="360" w:lineRule="auto"/>
        <w:rPr>
          <w:rFonts w:cs="Times New Roman"/>
          <w:sz w:val="22"/>
        </w:rPr>
      </w:pPr>
      <w:r w:rsidRPr="0092053E">
        <w:rPr>
          <w:rFonts w:cs="Times New Roman"/>
          <w:sz w:val="22"/>
        </w:rPr>
        <w:t xml:space="preserve">In </w:t>
      </w:r>
      <w:r w:rsidR="005E1885" w:rsidRPr="0092053E">
        <w:rPr>
          <w:rFonts w:cs="Times New Roman"/>
          <w:sz w:val="22"/>
        </w:rPr>
        <w:t>this</w:t>
      </w:r>
      <w:r w:rsidRPr="0092053E">
        <w:rPr>
          <w:rFonts w:cs="Times New Roman"/>
          <w:sz w:val="22"/>
        </w:rPr>
        <w:t xml:space="preserve"> study, </w:t>
      </w:r>
      <w:r w:rsidR="0078783F" w:rsidRPr="0092053E">
        <w:rPr>
          <w:rFonts w:cs="Times New Roman"/>
          <w:sz w:val="22"/>
        </w:rPr>
        <w:t xml:space="preserve">we evaluate the models’ forecasting performance depending on if 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B96C6C">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B96C6C">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SKU’s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we 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p>
    <w:p w14:paraId="2F7F907A" w14:textId="3F80CF5D" w:rsidR="00971633" w:rsidRPr="0092053E" w:rsidRDefault="00971633">
      <w:pPr>
        <w:shd w:val="clear" w:color="auto" w:fill="FFFFFF" w:themeFill="background1"/>
        <w:spacing w:after="0" w:line="360" w:lineRule="auto"/>
        <w:rPr>
          <w:rFonts w:cs="Times New Roman"/>
          <w:sz w:val="22"/>
        </w:rPr>
      </w:pPr>
    </w:p>
    <w:p w14:paraId="4BD65D2E" w14:textId="0CAF1554"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We also explore the relationship between the </w:t>
      </w:r>
      <w:r w:rsidR="00AB6020" w:rsidRPr="0092053E">
        <w:rPr>
          <w:rFonts w:cs="Times New Roman"/>
          <w:sz w:val="22"/>
        </w:rPr>
        <w:t>improved forecasting performance</w:t>
      </w:r>
      <w:r w:rsidRPr="0092053E">
        <w:rPr>
          <w:rFonts w:cs="Times New Roman"/>
          <w:sz w:val="22"/>
        </w:rPr>
        <w:t xml:space="preserve"> of the proposed </w:t>
      </w:r>
      <w:r w:rsidR="003F50C7" w:rsidRPr="0092053E">
        <w:rPr>
          <w:rFonts w:cs="Times New Roman"/>
          <w:sz w:val="22"/>
        </w:rPr>
        <w:t xml:space="preserve">methods </w:t>
      </w:r>
      <w:r w:rsidR="00AB6020" w:rsidRPr="0092053E">
        <w:rPr>
          <w:rFonts w:cs="Times New Roman"/>
          <w:sz w:val="22"/>
        </w:rPr>
        <w:t xml:space="preserve">(compared to the </w:t>
      </w:r>
      <w:r w:rsidR="003F50C7" w:rsidRPr="0092053E">
        <w:rPr>
          <w:rFonts w:cs="Times New Roman"/>
          <w:sz w:val="22"/>
        </w:rPr>
        <w:t>methods</w:t>
      </w:r>
      <w:r w:rsidR="00AB6020" w:rsidRPr="0092053E">
        <w:rPr>
          <w:rFonts w:cs="Times New Roman"/>
          <w:sz w:val="22"/>
        </w:rPr>
        <w:t xml:space="preserve"> with similar model specifications but overlook the structural break problem) </w:t>
      </w:r>
      <w:r w:rsidRPr="0092053E">
        <w:rPr>
          <w:rFonts w:cs="Times New Roman"/>
          <w:sz w:val="22"/>
        </w:rPr>
        <w:t xml:space="preserve">and the data characteristics of the product SKU. </w:t>
      </w:r>
      <w:r w:rsidR="003F50C7" w:rsidRPr="0092053E">
        <w:rPr>
          <w:rFonts w:cs="Times New Roman"/>
          <w:sz w:val="22"/>
        </w:rPr>
        <w:t>We find that the ADL-</w:t>
      </w:r>
      <w:r w:rsidR="003F50C7" w:rsidRPr="00B96C6C">
        <w:rPr>
          <w:rFonts w:cs="Times New Roman"/>
          <w:noProof/>
          <w:sz w:val="22"/>
        </w:rPr>
        <w:t>intra</w:t>
      </w:r>
      <w:r w:rsidR="003F50C7" w:rsidRPr="0092053E">
        <w:rPr>
          <w:rFonts w:cs="Times New Roman"/>
          <w:sz w:val="22"/>
        </w:rPr>
        <w:t>-EWC model tend</w:t>
      </w:r>
      <w:r w:rsidR="008B7052" w:rsidRPr="0092053E">
        <w:rPr>
          <w:rFonts w:cs="Times New Roman"/>
          <w:sz w:val="22"/>
        </w:rPr>
        <w:t>s</w:t>
      </w:r>
      <w:r w:rsidR="003F50C7" w:rsidRPr="0092053E">
        <w:rPr>
          <w:rFonts w:cs="Times New Roman"/>
          <w:sz w:val="22"/>
        </w:rPr>
        <w:t xml:space="preserve"> to have </w:t>
      </w:r>
      <w:r w:rsidR="00AB36B0" w:rsidRPr="0092053E">
        <w:rPr>
          <w:rFonts w:cs="Times New Roman"/>
          <w:sz w:val="22"/>
        </w:rPr>
        <w:t>greater</w:t>
      </w:r>
      <w:r w:rsidR="003F50C7" w:rsidRPr="0092053E">
        <w:rPr>
          <w:rFonts w:cs="Times New Roman"/>
          <w:sz w:val="22"/>
        </w:rPr>
        <w:t xml:space="preserve"> </w:t>
      </w:r>
      <w:ins w:id="637" w:author="Soopramanien, Didier" w:date="2019-04-02T19:16:00Z">
        <w:r w:rsidR="007151F5">
          <w:rPr>
            <w:rFonts w:cs="Times New Roman"/>
            <w:sz w:val="22"/>
          </w:rPr>
          <w:t xml:space="preserve">forecasting performance </w:t>
        </w:r>
      </w:ins>
      <w:r w:rsidR="00AB36B0" w:rsidRPr="0092053E">
        <w:rPr>
          <w:rFonts w:cs="Times New Roman"/>
          <w:sz w:val="22"/>
        </w:rPr>
        <w:t>advantages</w:t>
      </w:r>
      <w:r w:rsidR="003F50C7" w:rsidRPr="0092053E">
        <w:rPr>
          <w:rFonts w:cs="Times New Roman"/>
          <w:sz w:val="22"/>
        </w:rPr>
        <w:t xml:space="preserve"> compared to the ADL-</w:t>
      </w:r>
      <w:r w:rsidR="003F50C7" w:rsidRPr="00B96C6C">
        <w:rPr>
          <w:rFonts w:cs="Times New Roman"/>
          <w:noProof/>
          <w:sz w:val="22"/>
        </w:rPr>
        <w:t>intra</w:t>
      </w:r>
      <w:r w:rsidR="003F50C7" w:rsidRPr="0092053E">
        <w:rPr>
          <w:rFonts w:cs="Times New Roman"/>
          <w:sz w:val="22"/>
        </w:rPr>
        <w:t xml:space="preserve"> model for the SKUs with </w:t>
      </w:r>
      <w:r w:rsidR="008B7052" w:rsidRPr="0092053E">
        <w:rPr>
          <w:rFonts w:cs="Times New Roman"/>
          <w:sz w:val="22"/>
        </w:rPr>
        <w:t xml:space="preserve">higher </w:t>
      </w:r>
      <w:r w:rsidR="0092569F" w:rsidRPr="0092053E">
        <w:rPr>
          <w:rFonts w:cs="Times New Roman"/>
          <w:sz w:val="22"/>
        </w:rPr>
        <w:t xml:space="preserve">levels of randomness and trend. </w:t>
      </w:r>
      <w:r w:rsidR="00020C02" w:rsidRPr="0092053E">
        <w:rPr>
          <w:rFonts w:cs="Times New Roman"/>
          <w:noProof/>
          <w:sz w:val="22"/>
        </w:rPr>
        <w:t>This</w:t>
      </w:r>
      <w:r w:rsidR="00020C02" w:rsidRPr="0092053E">
        <w:rPr>
          <w:rFonts w:cs="Times New Roman"/>
          <w:sz w:val="22"/>
        </w:rPr>
        <w:t xml:space="preserve"> </w:t>
      </w:r>
      <w:r w:rsidR="00AB36B0" w:rsidRPr="0092053E">
        <w:rPr>
          <w:rFonts w:cs="Times New Roman"/>
          <w:sz w:val="22"/>
        </w:rPr>
        <w:t xml:space="preserve">may </w:t>
      </w:r>
      <w:r w:rsidR="0092569F" w:rsidRPr="0092053E">
        <w:rPr>
          <w:rFonts w:cs="Times New Roman"/>
          <w:sz w:val="22"/>
        </w:rPr>
        <w:t>suggest</w:t>
      </w:r>
      <w:r w:rsidR="00020C02" w:rsidRPr="0092053E">
        <w:rPr>
          <w:rFonts w:cs="Times New Roman"/>
          <w:sz w:val="22"/>
        </w:rPr>
        <w:t xml:space="preserve"> that our methods </w:t>
      </w:r>
      <w:r w:rsidR="00AB36B0" w:rsidRPr="0092053E">
        <w:rPr>
          <w:rFonts w:cs="Times New Roman"/>
          <w:sz w:val="22"/>
        </w:rPr>
        <w:t>have outperformed conventional econometric models</w:t>
      </w:r>
      <w:r w:rsidR="00020C02" w:rsidRPr="0092053E">
        <w:rPr>
          <w:rFonts w:cs="Times New Roman"/>
          <w:sz w:val="22"/>
        </w:rPr>
        <w:t xml:space="preserve"> especially for the products which are more difficult to forecast and </w:t>
      </w:r>
      <w:del w:id="638" w:author="Soopramanien, Didier" w:date="2019-04-02T19:16:00Z">
        <w:r w:rsidR="00020C02" w:rsidRPr="0092053E" w:rsidDel="007151F5">
          <w:rPr>
            <w:rFonts w:cs="Times New Roman"/>
            <w:sz w:val="22"/>
          </w:rPr>
          <w:delText xml:space="preserve">with a trend in </w:delText>
        </w:r>
        <w:r w:rsidR="00AB36B0" w:rsidRPr="0092053E" w:rsidDel="007151F5">
          <w:rPr>
            <w:rFonts w:cs="Times New Roman"/>
            <w:sz w:val="22"/>
          </w:rPr>
          <w:delText>product</w:delText>
        </w:r>
        <w:r w:rsidR="00020C02" w:rsidRPr="0092053E" w:rsidDel="007151F5">
          <w:rPr>
            <w:rFonts w:cs="Times New Roman"/>
            <w:sz w:val="22"/>
          </w:rPr>
          <w:delText xml:space="preserve"> sales</w:delText>
        </w:r>
      </w:del>
      <w:ins w:id="639" w:author="Soopramanien, Didier" w:date="2019-04-02T19:16:00Z">
        <w:r w:rsidR="007151F5">
          <w:rPr>
            <w:rFonts w:cs="Times New Roman"/>
            <w:sz w:val="22"/>
          </w:rPr>
          <w:t>have a trend in sales</w:t>
        </w:r>
      </w:ins>
      <w:r w:rsidR="00020C02" w:rsidRPr="0092053E">
        <w:rPr>
          <w:rFonts w:cs="Times New Roman"/>
          <w:sz w:val="22"/>
        </w:rPr>
        <w:t xml:space="preserve">. </w:t>
      </w:r>
      <w:r w:rsidR="0092569F" w:rsidRPr="0092053E">
        <w:rPr>
          <w:rFonts w:cs="Times New Roman"/>
          <w:sz w:val="22"/>
        </w:rPr>
        <w:t xml:space="preserve">We also find </w:t>
      </w:r>
      <w:r w:rsidR="0092569F" w:rsidRPr="0092053E">
        <w:rPr>
          <w:rFonts w:cs="Times New Roman"/>
          <w:noProof/>
          <w:sz w:val="22"/>
        </w:rPr>
        <w:t>that</w:t>
      </w:r>
      <w:r w:rsidR="0092569F" w:rsidRPr="0092053E">
        <w:rPr>
          <w:rFonts w:cs="Times New Roman"/>
          <w:sz w:val="22"/>
        </w:rPr>
        <w:t xml:space="preserve"> </w:t>
      </w:r>
      <w:r w:rsidR="003F50C7" w:rsidRPr="0092053E">
        <w:rPr>
          <w:rFonts w:cs="Times New Roman"/>
          <w:sz w:val="22"/>
        </w:rPr>
        <w:t xml:space="preserve">the ADL-intra-IC model </w:t>
      </w:r>
      <w:bookmarkStart w:id="640" w:name="_Hlk529051939"/>
      <w:r w:rsidR="003F50C7" w:rsidRPr="0092053E">
        <w:rPr>
          <w:rFonts w:cs="Times New Roman"/>
          <w:sz w:val="22"/>
        </w:rPr>
        <w:t>tend</w:t>
      </w:r>
      <w:r w:rsidR="008B7052" w:rsidRPr="0092053E">
        <w:rPr>
          <w:rFonts w:cs="Times New Roman"/>
          <w:sz w:val="22"/>
        </w:rPr>
        <w:t>s</w:t>
      </w:r>
      <w:r w:rsidR="003F50C7" w:rsidRPr="0092053E">
        <w:rPr>
          <w:rFonts w:cs="Times New Roman"/>
          <w:sz w:val="22"/>
        </w:rPr>
        <w:t xml:space="preserve"> to </w:t>
      </w:r>
      <w:r w:rsidR="00AB36B0" w:rsidRPr="0092053E">
        <w:rPr>
          <w:rFonts w:cs="Times New Roman"/>
          <w:sz w:val="22"/>
        </w:rPr>
        <w:t>have</w:t>
      </w:r>
      <w:r w:rsidR="003F50C7" w:rsidRPr="0092053E">
        <w:rPr>
          <w:rFonts w:cs="Times New Roman"/>
          <w:sz w:val="22"/>
        </w:rPr>
        <w:t xml:space="preserve"> greater advantages compared to the ADL-</w:t>
      </w:r>
      <w:r w:rsidR="003F50C7" w:rsidRPr="00B96C6C">
        <w:rPr>
          <w:rFonts w:cs="Times New Roman"/>
          <w:noProof/>
          <w:sz w:val="22"/>
        </w:rPr>
        <w:t>intra</w:t>
      </w:r>
      <w:r w:rsidR="003F50C7" w:rsidRPr="0092053E">
        <w:rPr>
          <w:rFonts w:cs="Times New Roman"/>
          <w:sz w:val="22"/>
        </w:rPr>
        <w:t xml:space="preserve"> model for the SKU’s </w:t>
      </w:r>
      <w:bookmarkEnd w:id="640"/>
      <w:r w:rsidR="003F50C7" w:rsidRPr="0092053E">
        <w:rPr>
          <w:rFonts w:cs="Times New Roman"/>
          <w:sz w:val="22"/>
        </w:rPr>
        <w:t>with</w:t>
      </w:r>
      <w:r w:rsidR="003F50C7" w:rsidRPr="0092053E" w:rsidDel="003F50C7">
        <w:rPr>
          <w:rFonts w:cs="Times New Roman"/>
          <w:sz w:val="22"/>
        </w:rPr>
        <w:t xml:space="preserve"> </w:t>
      </w:r>
      <w:r w:rsidR="00DE4A09" w:rsidRPr="0092053E">
        <w:rPr>
          <w:rFonts w:cs="Times New Roman"/>
          <w:sz w:val="22"/>
        </w:rPr>
        <w:t xml:space="preserve">a </w:t>
      </w:r>
      <w:r w:rsidRPr="0092053E">
        <w:rPr>
          <w:rFonts w:cs="Times New Roman"/>
          <w:noProof/>
          <w:sz w:val="22"/>
        </w:rPr>
        <w:t>low</w:t>
      </w:r>
      <w:r w:rsidR="008B7052" w:rsidRPr="0092053E">
        <w:rPr>
          <w:rFonts w:cs="Times New Roman"/>
          <w:noProof/>
          <w:sz w:val="22"/>
        </w:rPr>
        <w:t>er</w:t>
      </w:r>
      <w:r w:rsidRPr="0092053E">
        <w:rPr>
          <w:rFonts w:cs="Times New Roman"/>
          <w:noProof/>
          <w:sz w:val="22"/>
        </w:rPr>
        <w:t xml:space="preserve"> proportion</w:t>
      </w:r>
      <w:r w:rsidRPr="0092053E">
        <w:rPr>
          <w:rFonts w:cs="Times New Roman"/>
          <w:sz w:val="22"/>
        </w:rPr>
        <w:t xml:space="preserve"> of outliers </w:t>
      </w:r>
      <w:r w:rsidR="0092569F" w:rsidRPr="0092053E">
        <w:rPr>
          <w:rFonts w:cs="Times New Roman"/>
          <w:sz w:val="22"/>
        </w:rPr>
        <w:t xml:space="preserve">and </w:t>
      </w:r>
      <w:r w:rsidR="008B7052" w:rsidRPr="0092053E">
        <w:rPr>
          <w:rFonts w:cs="Times New Roman"/>
          <w:sz w:val="22"/>
        </w:rPr>
        <w:t xml:space="preserve">lower </w:t>
      </w:r>
      <w:r w:rsidR="00904E24" w:rsidRPr="0092053E">
        <w:rPr>
          <w:rFonts w:cs="Times New Roman"/>
          <w:sz w:val="22"/>
        </w:rPr>
        <w:t>f</w:t>
      </w:r>
      <w:r w:rsidR="008B7052" w:rsidRPr="0092053E">
        <w:rPr>
          <w:rFonts w:cs="Times New Roman"/>
          <w:sz w:val="22"/>
        </w:rPr>
        <w:t xml:space="preserve">eature </w:t>
      </w:r>
      <w:r w:rsidR="0092569F" w:rsidRPr="0092053E">
        <w:rPr>
          <w:rFonts w:cs="Times New Roman"/>
          <w:sz w:val="22"/>
        </w:rPr>
        <w:t xml:space="preserve">promotion </w:t>
      </w:r>
      <w:r w:rsidR="00904E24" w:rsidRPr="0092053E">
        <w:rPr>
          <w:rFonts w:cs="Times New Roman"/>
          <w:sz w:val="22"/>
        </w:rPr>
        <w:t>intensity</w:t>
      </w:r>
      <w:r w:rsidR="008B7052" w:rsidRPr="0092053E">
        <w:rPr>
          <w:rFonts w:cs="Times New Roman"/>
          <w:sz w:val="22"/>
        </w:rPr>
        <w:t xml:space="preserve">. </w:t>
      </w:r>
      <w:r w:rsidR="00AB36B0" w:rsidRPr="0092053E">
        <w:rPr>
          <w:rFonts w:cs="Times New Roman"/>
          <w:sz w:val="22"/>
        </w:rPr>
        <w:t>A possible explanation is</w:t>
      </w:r>
      <w:r w:rsidR="00904E24" w:rsidRPr="0092053E">
        <w:rPr>
          <w:rFonts w:cs="Times New Roman"/>
          <w:sz w:val="22"/>
        </w:rPr>
        <w:t xml:space="preserve"> </w:t>
      </w:r>
      <w:r w:rsidR="008B7052" w:rsidRPr="0092053E">
        <w:rPr>
          <w:rFonts w:cs="Times New Roman"/>
          <w:sz w:val="22"/>
        </w:rPr>
        <w:t xml:space="preserve">that the estimated bias </w:t>
      </w:r>
      <w:r w:rsidR="00904E24" w:rsidRPr="0092053E">
        <w:rPr>
          <w:rFonts w:cs="Times New Roman"/>
          <w:sz w:val="22"/>
        </w:rPr>
        <w:t xml:space="preserve">we add back to the forecasts </w:t>
      </w:r>
      <w:r w:rsidR="008B7052" w:rsidRPr="0092053E">
        <w:rPr>
          <w:rFonts w:cs="Times New Roman"/>
          <w:sz w:val="22"/>
        </w:rPr>
        <w:t>get</w:t>
      </w:r>
      <w:r w:rsidR="00904E24" w:rsidRPr="0092053E">
        <w:rPr>
          <w:rFonts w:cs="Times New Roman"/>
          <w:sz w:val="22"/>
        </w:rPr>
        <w:t>s</w:t>
      </w:r>
      <w:r w:rsidR="008B7052" w:rsidRPr="0092053E">
        <w:rPr>
          <w:rFonts w:cs="Times New Roman"/>
          <w:sz w:val="22"/>
        </w:rPr>
        <w:t xml:space="preserve"> submerged in the high sales variations caused by promotions. </w:t>
      </w:r>
      <w:r w:rsidR="00114546" w:rsidRPr="0092053E">
        <w:rPr>
          <w:rFonts w:cs="Times New Roman"/>
          <w:sz w:val="22"/>
        </w:rPr>
        <w:t>W</w:t>
      </w:r>
      <w:r w:rsidR="00AB36B0" w:rsidRPr="0092053E">
        <w:rPr>
          <w:rFonts w:cs="Times New Roman"/>
          <w:sz w:val="22"/>
        </w:rPr>
        <w:t xml:space="preserve">e note that </w:t>
      </w:r>
      <w:r w:rsidR="008B7052" w:rsidRPr="0092053E">
        <w:rPr>
          <w:rFonts w:cs="Times New Roman"/>
          <w:sz w:val="22"/>
        </w:rPr>
        <w:t>t</w:t>
      </w:r>
      <w:r w:rsidR="00115DEF" w:rsidRPr="0092053E">
        <w:rPr>
          <w:rFonts w:cs="Times New Roman"/>
          <w:sz w:val="22"/>
        </w:rPr>
        <w:t xml:space="preserve">he </w:t>
      </w:r>
      <w:r w:rsidR="008B7052" w:rsidRPr="0092053E">
        <w:rPr>
          <w:rFonts w:cs="Times New Roman"/>
          <w:sz w:val="22"/>
        </w:rPr>
        <w:t>findings</w:t>
      </w:r>
      <w:r w:rsidR="00115DEF" w:rsidRPr="0092053E">
        <w:rPr>
          <w:rFonts w:cs="Times New Roman"/>
          <w:sz w:val="22"/>
        </w:rPr>
        <w:t xml:space="preserve"> are </w:t>
      </w:r>
      <w:r w:rsidR="00AB36B0" w:rsidRPr="0092053E">
        <w:rPr>
          <w:rFonts w:cs="Times New Roman"/>
          <w:sz w:val="22"/>
        </w:rPr>
        <w:t xml:space="preserve">based on post hoc results and </w:t>
      </w:r>
      <w:r w:rsidR="00622C70" w:rsidRPr="0092053E">
        <w:rPr>
          <w:rFonts w:cs="Times New Roman"/>
          <w:sz w:val="22"/>
        </w:rPr>
        <w:t xml:space="preserve">have the limitation of </w:t>
      </w:r>
      <w:r w:rsidR="00281EF9" w:rsidRPr="0092053E">
        <w:rPr>
          <w:rFonts w:cs="Times New Roman"/>
          <w:sz w:val="22"/>
        </w:rPr>
        <w:t xml:space="preserve">information loss associated with </w:t>
      </w:r>
      <w:r w:rsidR="00DE454B" w:rsidRPr="0092053E">
        <w:rPr>
          <w:rFonts w:cs="Times New Roman"/>
          <w:sz w:val="22"/>
        </w:rPr>
        <w:t>the</w:t>
      </w:r>
      <w:r w:rsidR="00281EF9" w:rsidRPr="0092053E">
        <w:rPr>
          <w:rFonts w:cs="Times New Roman"/>
          <w:sz w:val="22"/>
        </w:rPr>
        <w:t xml:space="preserve"> construction of the</w:t>
      </w:r>
      <w:r w:rsidR="00DE454B" w:rsidRPr="0092053E">
        <w:rPr>
          <w:rFonts w:cs="Times New Roman"/>
          <w:sz w:val="22"/>
        </w:rPr>
        <w:t xml:space="preserve"> </w:t>
      </w:r>
      <w:r w:rsidR="005B655B" w:rsidRPr="0092053E">
        <w:rPr>
          <w:rFonts w:cs="Times New Roman"/>
          <w:sz w:val="22"/>
        </w:rPr>
        <w:t>principal component</w:t>
      </w:r>
      <w:r w:rsidR="00281EF9" w:rsidRPr="0092053E">
        <w:rPr>
          <w:rFonts w:cs="Times New Roman"/>
          <w:sz w:val="22"/>
        </w:rPr>
        <w:t xml:space="preserve">s. </w:t>
      </w:r>
    </w:p>
    <w:p w14:paraId="79C184C6" w14:textId="77777777" w:rsidR="00971633" w:rsidRPr="0092053E" w:rsidRDefault="00971633" w:rsidP="00971633">
      <w:pPr>
        <w:shd w:val="clear" w:color="auto" w:fill="FFFFFF" w:themeFill="background1"/>
        <w:spacing w:after="0" w:line="360" w:lineRule="auto"/>
        <w:rPr>
          <w:rFonts w:cs="Times New Roman"/>
          <w:sz w:val="22"/>
        </w:rPr>
      </w:pPr>
    </w:p>
    <w:p w14:paraId="100FA2AF" w14:textId="76D934FC"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ins w:id="641" w:author="Soopramanien, Didier" w:date="2019-04-02T19:17:00Z">
        <w:r w:rsidR="007151F5">
          <w:rPr>
            <w:rFonts w:cs="Times New Roman"/>
            <w:sz w:val="22"/>
          </w:rPr>
          <w:t>are</w:t>
        </w:r>
      </w:ins>
      <w:del w:id="642" w:author="Soopramanien, Didier" w:date="2019-04-02T19:17:00Z">
        <w:r w:rsidRPr="0092053E" w:rsidDel="007151F5">
          <w:rPr>
            <w:rFonts w:cs="Times New Roman"/>
            <w:sz w:val="22"/>
          </w:rPr>
          <w:delText>is</w:delText>
        </w:r>
      </w:del>
      <w:r w:rsidRPr="0092053E">
        <w:rPr>
          <w:rFonts w:cs="Times New Roman"/>
          <w:sz w:val="22"/>
        </w:rPr>
        <w:t xml:space="preserve"> new</w:t>
      </w:r>
      <w:ins w:id="643" w:author="Soopramanien, Didier" w:date="2019-04-02T19:17:00Z">
        <w:r w:rsidR="007151F5">
          <w:rPr>
            <w:rFonts w:cs="Times New Roman"/>
            <w:sz w:val="22"/>
          </w:rPr>
          <w:t xml:space="preserve"> in the domain of </w:t>
        </w:r>
      </w:ins>
      <w:del w:id="644" w:author="Soopramanien, Didier" w:date="2019-04-02T19:17:00Z">
        <w:r w:rsidRPr="0092053E" w:rsidDel="007151F5">
          <w:rPr>
            <w:rFonts w:cs="Times New Roman"/>
            <w:sz w:val="22"/>
          </w:rPr>
          <w:delText xml:space="preserve"> to </w:delText>
        </w:r>
      </w:del>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6302A8" w:rsidRPr="00B96C6C">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ins w:id="645" w:author="Soopramanien, Didier" w:date="2019-04-02T19:17:00Z">
        <w:r w:rsidR="007151F5">
          <w:rPr>
            <w:rFonts w:cs="Times New Roman"/>
            <w:noProof/>
            <w:sz w:val="22"/>
          </w:rPr>
          <w:t>an be acheived</w:t>
        </w:r>
      </w:ins>
      <w:del w:id="646" w:author="Soopramanien, Didier" w:date="2019-04-02T19:17:00Z">
        <w:r w:rsidR="009D7974" w:rsidRPr="0092053E" w:rsidDel="007151F5">
          <w:rPr>
            <w:rFonts w:cs="Times New Roman"/>
            <w:sz w:val="22"/>
          </w:rPr>
          <w:delText xml:space="preserve">ould </w:delText>
        </w:r>
        <w:r w:rsidR="009D7974" w:rsidRPr="0092053E" w:rsidDel="007151F5">
          <w:rPr>
            <w:rFonts w:cs="Times New Roman"/>
            <w:noProof/>
            <w:sz w:val="22"/>
          </w:rPr>
          <w:delText xml:space="preserve">be </w:delText>
        </w:r>
        <w:r w:rsidR="00F6509C" w:rsidRPr="0092053E" w:rsidDel="007151F5">
          <w:rPr>
            <w:rFonts w:cs="Times New Roman"/>
            <w:noProof/>
            <w:sz w:val="22"/>
          </w:rPr>
          <w:delText>found</w:delText>
        </w:r>
      </w:del>
      <w:r w:rsidRPr="0092053E">
        <w:rPr>
          <w:rFonts w:cs="Times New Roman"/>
          <w:sz w:val="22"/>
        </w:rPr>
        <w:t xml:space="preserve">. For the </w:t>
      </w:r>
      <w:r w:rsidR="00B94899" w:rsidRPr="0092053E">
        <w:rPr>
          <w:rFonts w:cs="Times New Roman"/>
          <w:sz w:val="22"/>
        </w:rPr>
        <w:t>ADL-</w:t>
      </w:r>
      <w:r w:rsidR="00B94899" w:rsidRPr="00B96C6C">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B96C6C">
        <w:rPr>
          <w:rFonts w:cs="Times New Roman"/>
          <w:noProof/>
          <w:sz w:val="22"/>
        </w:rPr>
        <w:t>intra</w:t>
      </w:r>
      <w:r w:rsidR="00FF702C" w:rsidRPr="0092053E">
        <w:rPr>
          <w:rFonts w:cs="Times New Roman"/>
          <w:sz w:val="22"/>
        </w:rPr>
        <w:t xml:space="preserve"> model with </w:t>
      </w:r>
      <w:r w:rsidRPr="0092053E">
        <w:rPr>
          <w:rFonts w:cs="Times New Roman"/>
          <w:sz w:val="22"/>
        </w:rPr>
        <w:t xml:space="preserve">ten 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the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AF2B19" w:rsidRPr="0092053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AF2B19" w:rsidRPr="0092053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 xml:space="preserve">we have brought </w:t>
      </w:r>
      <w:r w:rsidR="00B94899" w:rsidRPr="0092053E">
        <w:rPr>
          <w:rFonts w:cs="Times New Roman"/>
          <w:sz w:val="22"/>
        </w:rPr>
        <w:t xml:space="preserve">the problem of structural change </w:t>
      </w:r>
      <w:r w:rsidR="0062111A" w:rsidRPr="0092053E">
        <w:rPr>
          <w:rFonts w:cs="Times New Roman"/>
          <w:sz w:val="22"/>
        </w:rPr>
        <w:t>to attention</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models </w:t>
      </w:r>
      <w:r w:rsidRPr="0092053E">
        <w:rPr>
          <w:rFonts w:cs="Times New Roman"/>
          <w:sz w:val="22"/>
        </w:rPr>
        <w:t xml:space="preserve">is that we need to make strong assumptions </w:t>
      </w:r>
      <w:del w:id="647" w:author="Soopramanien, Didier" w:date="2019-04-02T19:17:00Z">
        <w:r w:rsidRPr="0092053E" w:rsidDel="007151F5">
          <w:rPr>
            <w:rFonts w:cs="Times New Roman"/>
            <w:sz w:val="22"/>
          </w:rPr>
          <w:delText>of how</w:delText>
        </w:r>
      </w:del>
      <w:ins w:id="648" w:author="Soopramanien, Didier" w:date="2019-04-02T19:17:00Z">
        <w:r w:rsidR="007151F5">
          <w:rPr>
            <w:rFonts w:cs="Times New Roman"/>
            <w:sz w:val="22"/>
          </w:rPr>
          <w:t>concer</w:t>
        </w:r>
      </w:ins>
      <w:ins w:id="649" w:author="Soopramanien, Didier" w:date="2019-04-02T19:18:00Z">
        <w:r w:rsidR="002D20BE">
          <w:rPr>
            <w:rFonts w:cs="Times New Roman"/>
            <w:sz w:val="22"/>
          </w:rPr>
          <w:t>ning</w:t>
        </w:r>
      </w:ins>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 marketing activities </w:t>
      </w:r>
      <w:r w:rsidRPr="0092053E">
        <w:rPr>
          <w:rFonts w:cs="Times New Roman"/>
          <w:noProof/>
          <w:sz w:val="22"/>
        </w:rPr>
        <w:t>change</w:t>
      </w:r>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AF2B19" w:rsidRPr="0092053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AF2B19" w:rsidRPr="0092053E">
        <w:rPr>
          <w:rFonts w:cs="Times New Roman"/>
          <w:noProof/>
          <w:sz w:val="22"/>
        </w:rPr>
        <w:t xml:space="preserve">Foekens, Leeflang, and </w:t>
      </w:r>
      <w:r w:rsidR="00AF2B19" w:rsidRPr="0092053E">
        <w:rPr>
          <w:rFonts w:cs="Times New Roman"/>
          <w:noProof/>
          <w:sz w:val="22"/>
        </w:rPr>
        <w:lastRenderedPageBreak/>
        <w:t>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thank the IRI company </w:t>
      </w:r>
      <w:r w:rsidRPr="0092053E">
        <w:rPr>
          <w:rFonts w:cs="Times New Roman"/>
          <w:noProof/>
          <w:sz w:val="22"/>
        </w:rPr>
        <w:t>for making the data available</w:t>
      </w:r>
      <w:r w:rsidRPr="0092053E">
        <w:rPr>
          <w:rFonts w:cs="Times New Roman"/>
          <w:sz w:val="22"/>
        </w:rPr>
        <w:t>. All the analysis and findings in this paper based on the IRI dataset are by the authors and not by 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466A5AF3" w14:textId="77777777" w:rsidR="009F2631" w:rsidRPr="009F2631" w:rsidRDefault="00971633" w:rsidP="009F2631">
      <w:pPr>
        <w:pStyle w:val="EndNoteBibliography"/>
        <w:spacing w:after="0"/>
        <w:ind w:left="720" w:hanging="720"/>
      </w:pPr>
      <w:r w:rsidRPr="0092053E">
        <w:fldChar w:fldCharType="begin"/>
      </w:r>
      <w:r w:rsidRPr="0092053E">
        <w:instrText xml:space="preserve"> ADDIN EN.REFLIST </w:instrText>
      </w:r>
      <w:r w:rsidRPr="0092053E">
        <w:fldChar w:fldCharType="separate"/>
      </w:r>
      <w:r w:rsidR="009F2631" w:rsidRPr="009F2631">
        <w:t xml:space="preserve">Aburto, L., &amp; Weber, R. (2007). Improved supply chain management based on hybrid demand forecasts. </w:t>
      </w:r>
      <w:r w:rsidR="009F2631" w:rsidRPr="009F2631">
        <w:rPr>
          <w:i/>
        </w:rPr>
        <w:t>Applied Soft Computing, 7</w:t>
      </w:r>
      <w:r w:rsidR="009F2631" w:rsidRPr="009F2631">
        <w:t xml:space="preserve">, 136-144. </w:t>
      </w:r>
    </w:p>
    <w:p w14:paraId="62794904" w14:textId="77777777" w:rsidR="009F2631" w:rsidRPr="009F2631" w:rsidRDefault="009F2631" w:rsidP="009F2631">
      <w:pPr>
        <w:pStyle w:val="EndNoteBibliography"/>
        <w:spacing w:after="0"/>
        <w:ind w:left="720" w:hanging="720"/>
      </w:pPr>
      <w:r w:rsidRPr="009F2631">
        <w:t xml:space="preserve">Ali, M. M., Babai, M. Z., Boylan, J. E., &amp; Syntetos, A. A. (2017). Supply chain forecasting when information is not shared. </w:t>
      </w:r>
      <w:r w:rsidRPr="009F2631">
        <w:rPr>
          <w:i/>
        </w:rPr>
        <w:t>European Journal of Operational Research, 260</w:t>
      </w:r>
      <w:r w:rsidRPr="009F2631">
        <w:t xml:space="preserve">(3), 984-994. </w:t>
      </w:r>
    </w:p>
    <w:p w14:paraId="414BC57F" w14:textId="77777777" w:rsidR="009F2631" w:rsidRPr="009F2631" w:rsidRDefault="009F2631" w:rsidP="009F2631">
      <w:pPr>
        <w:pStyle w:val="EndNoteBibliography"/>
        <w:spacing w:after="0"/>
        <w:ind w:left="720" w:hanging="720"/>
      </w:pPr>
      <w:r w:rsidRPr="009F2631">
        <w:t xml:space="preserve">Ali, M. M., &amp; Boylan, J. E. (2011). Feasibility principles for Downstream Demand Inference in supply chains. </w:t>
      </w:r>
      <w:r w:rsidRPr="009F2631">
        <w:rPr>
          <w:i/>
        </w:rPr>
        <w:t>Journal of the Operational Research Society, 62</w:t>
      </w:r>
      <w:r w:rsidRPr="009F2631">
        <w:t xml:space="preserve">(3), 474-482. </w:t>
      </w:r>
    </w:p>
    <w:p w14:paraId="596071FC" w14:textId="77777777" w:rsidR="009F2631" w:rsidRPr="009F2631" w:rsidRDefault="009F2631" w:rsidP="009F2631">
      <w:pPr>
        <w:pStyle w:val="EndNoteBibliography"/>
        <w:spacing w:after="0"/>
        <w:ind w:left="720" w:hanging="720"/>
      </w:pPr>
      <w:r w:rsidRPr="009F2631">
        <w:t xml:space="preserve">Allen, P. G., &amp; Fildes, R. (2001). Econometric forecasting. In J. S. Armstrong (Ed.), </w:t>
      </w:r>
      <w:r w:rsidRPr="009F2631">
        <w:rPr>
          <w:i/>
        </w:rPr>
        <w:t>Principles of Forecasting: A Handbook for Researchers and Practitioners</w:t>
      </w:r>
      <w:r w:rsidRPr="009F2631">
        <w:t>. Boston: Kluwer Academic Publishers.</w:t>
      </w:r>
    </w:p>
    <w:p w14:paraId="3FAA1EB6" w14:textId="77777777" w:rsidR="009F2631" w:rsidRPr="009F2631" w:rsidRDefault="009F2631" w:rsidP="009F2631">
      <w:pPr>
        <w:pStyle w:val="EndNoteBibliography"/>
        <w:spacing w:after="0"/>
        <w:ind w:left="720" w:hanging="720"/>
      </w:pPr>
      <w:r w:rsidRPr="009F2631">
        <w:t xml:space="preserve">Andrews, D. W. K. (1993). Tests for Parameter Instability and Structural Change with Unknown Change Point. </w:t>
      </w:r>
      <w:r w:rsidRPr="009F2631">
        <w:rPr>
          <w:i/>
        </w:rPr>
        <w:t>Econometrica, 61</w:t>
      </w:r>
      <w:r w:rsidRPr="009F2631">
        <w:t xml:space="preserve">, 825-851. </w:t>
      </w:r>
    </w:p>
    <w:p w14:paraId="6618E286" w14:textId="77777777" w:rsidR="009F2631" w:rsidRPr="009F2631" w:rsidRDefault="009F2631" w:rsidP="009F2631">
      <w:pPr>
        <w:pStyle w:val="EndNoteBibliography"/>
        <w:spacing w:after="0"/>
        <w:ind w:left="720" w:hanging="720"/>
      </w:pPr>
      <w:r w:rsidRPr="009F2631">
        <w:t xml:space="preserve">Andrews, D. W. K., &amp; Ploberger, W. (1994). Optimal tests when a nuisance parameter is present only under the alternative. </w:t>
      </w:r>
      <w:r w:rsidRPr="009F2631">
        <w:rPr>
          <w:i/>
        </w:rPr>
        <w:t>Econometrica, 62</w:t>
      </w:r>
      <w:r w:rsidRPr="009F2631">
        <w:t xml:space="preserve">, 1383-1414. </w:t>
      </w:r>
    </w:p>
    <w:p w14:paraId="3554BFA9" w14:textId="77777777" w:rsidR="009F2631" w:rsidRPr="009F2631" w:rsidRDefault="009F2631" w:rsidP="009F2631">
      <w:pPr>
        <w:pStyle w:val="EndNoteBibliography"/>
        <w:spacing w:after="0"/>
        <w:ind w:left="720" w:hanging="720"/>
      </w:pPr>
      <w:r w:rsidRPr="009F2631">
        <w:t xml:space="preserve">Bai, J., &amp; Perron, P. (1998). Estimating and Testing Linear Models with Multiple Structural Changes. </w:t>
      </w:r>
      <w:r w:rsidRPr="009F2631">
        <w:rPr>
          <w:i/>
        </w:rPr>
        <w:t>Econometrica, 66</w:t>
      </w:r>
      <w:r w:rsidRPr="009F2631">
        <w:t xml:space="preserve">, 47- 78. </w:t>
      </w:r>
    </w:p>
    <w:p w14:paraId="1157E031" w14:textId="77777777" w:rsidR="009F2631" w:rsidRPr="009F2631" w:rsidRDefault="009F2631" w:rsidP="009F2631">
      <w:pPr>
        <w:pStyle w:val="EndNoteBibliography"/>
        <w:spacing w:after="0"/>
        <w:ind w:left="720" w:hanging="720"/>
      </w:pPr>
      <w:r w:rsidRPr="009F2631">
        <w:t xml:space="preserve">Bai, J., &amp; Perron, P. (2003). Computation and Analysis of Multiple Structural-Change Models. </w:t>
      </w:r>
      <w:r w:rsidRPr="009F2631">
        <w:rPr>
          <w:i/>
        </w:rPr>
        <w:t>Journal of Applied Econometrics, 18</w:t>
      </w:r>
      <w:r w:rsidRPr="009F2631">
        <w:t xml:space="preserve">, 1-22. </w:t>
      </w:r>
    </w:p>
    <w:p w14:paraId="6CF65B66" w14:textId="77777777" w:rsidR="009F2631" w:rsidRPr="009F2631" w:rsidRDefault="009F2631" w:rsidP="009F2631">
      <w:pPr>
        <w:pStyle w:val="EndNoteBibliography"/>
        <w:spacing w:after="0"/>
        <w:ind w:left="720" w:hanging="720"/>
      </w:pPr>
      <w:r w:rsidRPr="009F2631">
        <w:t xml:space="preserve">Bronnenberg, B. J., Kruger, M. W., &amp; Mela, C. F. (2008). The IRI Marketing Data Set. </w:t>
      </w:r>
      <w:r w:rsidRPr="009F2631">
        <w:rPr>
          <w:i/>
        </w:rPr>
        <w:t>Marketing Science, 27</w:t>
      </w:r>
      <w:r w:rsidRPr="009F2631">
        <w:t xml:space="preserve">(4), pp. 745–748. </w:t>
      </w:r>
    </w:p>
    <w:p w14:paraId="5D4FB0BA" w14:textId="77777777" w:rsidR="009F2631" w:rsidRPr="009F2631" w:rsidRDefault="009F2631" w:rsidP="009F2631">
      <w:pPr>
        <w:pStyle w:val="EndNoteBibliography"/>
        <w:spacing w:after="0"/>
        <w:ind w:left="720" w:hanging="720"/>
      </w:pPr>
      <w:r w:rsidRPr="009F2631">
        <w:t xml:space="preserve">Brown, R. L., Durbin, J., &amp; Evans, J. M. (1975). Techniques for Testing the Constancy of Regression Relationships over Time. </w:t>
      </w:r>
      <w:r w:rsidRPr="009F2631">
        <w:rPr>
          <w:i/>
        </w:rPr>
        <w:t>Journal of the Royal Statistical Society. Series B (Methodological), 37</w:t>
      </w:r>
      <w:r w:rsidRPr="009F2631">
        <w:t xml:space="preserve">(2), 149-192. </w:t>
      </w:r>
    </w:p>
    <w:p w14:paraId="6D0CF0BF" w14:textId="77777777" w:rsidR="009F2631" w:rsidRPr="009F2631" w:rsidRDefault="009F2631" w:rsidP="009F2631">
      <w:pPr>
        <w:pStyle w:val="EndNoteBibliography"/>
        <w:spacing w:after="0"/>
        <w:ind w:left="720" w:hanging="720"/>
      </w:pPr>
      <w:r w:rsidRPr="009F2631">
        <w:t xml:space="preserve">Bucklin, R. E., Gupta, S., &amp; Siddarth, S. (1998). Determining Segmentation in Sales Response across Consumer Purchase Behaviors. </w:t>
      </w:r>
      <w:r w:rsidRPr="009F2631">
        <w:rPr>
          <w:i/>
        </w:rPr>
        <w:t>Journal of Marketing Research, 35</w:t>
      </w:r>
      <w:r w:rsidRPr="009F2631">
        <w:t>(2), 189-197. doi: 10.2307/3151847</w:t>
      </w:r>
    </w:p>
    <w:p w14:paraId="5AE33232" w14:textId="77777777" w:rsidR="009F2631" w:rsidRPr="009F2631" w:rsidRDefault="009F2631" w:rsidP="009F2631">
      <w:pPr>
        <w:pStyle w:val="EndNoteBibliography"/>
        <w:spacing w:after="0"/>
        <w:ind w:left="720" w:hanging="720"/>
      </w:pPr>
      <w:r w:rsidRPr="009F2631">
        <w:t xml:space="preserve">Castle, J. L., Doornik, J. A., &amp; Hendry, D. F. (2008). Model Selection when there are Multiple Breaks. </w:t>
      </w:r>
      <w:r w:rsidRPr="009F2631">
        <w:rPr>
          <w:i/>
        </w:rPr>
        <w:t>Working paper No. 407, Economics Department, University of Oxford</w:t>
      </w:r>
      <w:r w:rsidRPr="009F2631">
        <w:t xml:space="preserve">. </w:t>
      </w:r>
    </w:p>
    <w:p w14:paraId="7E382027" w14:textId="77777777" w:rsidR="009F2631" w:rsidRPr="009F2631" w:rsidRDefault="009F2631" w:rsidP="009F2631">
      <w:pPr>
        <w:pStyle w:val="EndNoteBibliography"/>
        <w:spacing w:after="0"/>
        <w:ind w:left="720" w:hanging="720"/>
      </w:pPr>
      <w:r w:rsidRPr="009F2631">
        <w:t xml:space="preserve">Chevillon, G. (2016). Multistep forecasting in the presence of location shifts. </w:t>
      </w:r>
      <w:r w:rsidRPr="009F2631">
        <w:rPr>
          <w:i/>
        </w:rPr>
        <w:t>International Journal of Forecasting, 32</w:t>
      </w:r>
      <w:r w:rsidRPr="009F2631">
        <w:t xml:space="preserve">(1), 121-137. </w:t>
      </w:r>
    </w:p>
    <w:p w14:paraId="28EAECB5" w14:textId="77777777" w:rsidR="009F2631" w:rsidRPr="009F2631" w:rsidRDefault="009F2631" w:rsidP="009F2631">
      <w:pPr>
        <w:pStyle w:val="EndNoteBibliography"/>
        <w:spacing w:after="0"/>
        <w:ind w:left="720" w:hanging="720"/>
      </w:pPr>
      <w:r w:rsidRPr="009F2631">
        <w:t xml:space="preserve">Clark, T. E., &amp; McCracken, M. W. (2007). Forecasting with Small Macroeconomic VARs in the Presence of Instabilities </w:t>
      </w:r>
      <w:r w:rsidRPr="009F2631">
        <w:rPr>
          <w:i/>
        </w:rPr>
        <w:t>Finance and Economics Discussion Series</w:t>
      </w:r>
      <w:r w:rsidRPr="009F2631">
        <w:t>: Federal Reserve Board, Washington, D.C.</w:t>
      </w:r>
    </w:p>
    <w:p w14:paraId="5E6088F2" w14:textId="77777777" w:rsidR="009F2631" w:rsidRPr="009F2631" w:rsidRDefault="009F2631" w:rsidP="009F2631">
      <w:pPr>
        <w:pStyle w:val="EndNoteBibliography"/>
        <w:spacing w:after="0"/>
        <w:ind w:left="720" w:hanging="720"/>
      </w:pPr>
      <w:r w:rsidRPr="009F2631">
        <w:lastRenderedPageBreak/>
        <w:t xml:space="preserve">Clements, M. P., &amp; Hendry, D. F. (1994). Towards a theory of economic forecasting. In C. P. Hargreaves (Ed.), </w:t>
      </w:r>
      <w:r w:rsidRPr="009F2631">
        <w:rPr>
          <w:i/>
        </w:rPr>
        <w:t>Nonstationary Time Series Analysis and Cointegration</w:t>
      </w:r>
      <w:r w:rsidRPr="009F2631">
        <w:t>: Oxford University Press.</w:t>
      </w:r>
    </w:p>
    <w:p w14:paraId="691D700C" w14:textId="77777777" w:rsidR="009F2631" w:rsidRPr="009F2631" w:rsidRDefault="009F2631" w:rsidP="009F2631">
      <w:pPr>
        <w:pStyle w:val="EndNoteBibliography"/>
        <w:spacing w:after="0"/>
        <w:ind w:left="720" w:hanging="720"/>
      </w:pPr>
      <w:r w:rsidRPr="009F2631">
        <w:t xml:space="preserve">Clements, M. P., &amp; Hendry, D. F. (1996). Intercept Corrections and Structural Change. </w:t>
      </w:r>
      <w:r w:rsidRPr="009F2631">
        <w:rPr>
          <w:i/>
        </w:rPr>
        <w:t>Journal of Applied Econometrics, 11</w:t>
      </w:r>
      <w:r w:rsidRPr="009F2631">
        <w:t xml:space="preserve">(5), 475-494. </w:t>
      </w:r>
    </w:p>
    <w:p w14:paraId="74A8DCB7" w14:textId="77777777" w:rsidR="009F2631" w:rsidRPr="009F2631" w:rsidRDefault="009F2631" w:rsidP="009F2631">
      <w:pPr>
        <w:pStyle w:val="EndNoteBibliography"/>
        <w:spacing w:after="0"/>
        <w:ind w:left="720" w:hanging="720"/>
      </w:pPr>
      <w:r w:rsidRPr="009F2631">
        <w:t xml:space="preserve">Clements, M. P., &amp; Hendry, D. F. (1998). </w:t>
      </w:r>
      <w:r w:rsidRPr="009F2631">
        <w:rPr>
          <w:i/>
        </w:rPr>
        <w:t>Forecasting Economic Time Series</w:t>
      </w:r>
      <w:r w:rsidRPr="009F2631">
        <w:t>: Cambridge University Press.</w:t>
      </w:r>
    </w:p>
    <w:p w14:paraId="6E17DC5F" w14:textId="77777777" w:rsidR="009F2631" w:rsidRPr="009F2631" w:rsidRDefault="009F2631" w:rsidP="009F2631">
      <w:pPr>
        <w:pStyle w:val="EndNoteBibliography"/>
        <w:spacing w:after="0"/>
        <w:ind w:left="720" w:hanging="720"/>
      </w:pPr>
      <w:r w:rsidRPr="009F2631">
        <w:t xml:space="preserve">Clements, M. P., &amp; Hendry, D. F. (1999). </w:t>
      </w:r>
      <w:r w:rsidRPr="009F2631">
        <w:rPr>
          <w:i/>
        </w:rPr>
        <w:t>Forecasting non-stationary economic time series</w:t>
      </w:r>
      <w:r w:rsidRPr="009F2631">
        <w:t>. London: The MIT Press.</w:t>
      </w:r>
    </w:p>
    <w:p w14:paraId="312285F8" w14:textId="77777777" w:rsidR="009F2631" w:rsidRPr="009F2631" w:rsidRDefault="009F2631" w:rsidP="009F2631">
      <w:pPr>
        <w:pStyle w:val="EndNoteBibliography"/>
        <w:spacing w:after="0"/>
        <w:ind w:left="720" w:hanging="720"/>
      </w:pPr>
      <w:r w:rsidRPr="009F2631">
        <w:t xml:space="preserve">Cooper, L. G., Baron, P., Levy, W., Swisher, M., &amp; Gogos, P. (1999). Promocast": a New Forecasting Method for Promotion Planning. </w:t>
      </w:r>
      <w:r w:rsidRPr="009F2631">
        <w:rPr>
          <w:i/>
        </w:rPr>
        <w:t>Marketing Science, 18</w:t>
      </w:r>
      <w:r w:rsidRPr="009F2631">
        <w:t xml:space="preserve">(3), 301-316. </w:t>
      </w:r>
    </w:p>
    <w:p w14:paraId="5B932C0A" w14:textId="77777777" w:rsidR="009F2631" w:rsidRPr="009F2631" w:rsidRDefault="009F2631" w:rsidP="009F2631">
      <w:pPr>
        <w:pStyle w:val="EndNoteBibliography"/>
        <w:spacing w:after="0"/>
        <w:ind w:left="720" w:hanging="720"/>
      </w:pPr>
      <w:r w:rsidRPr="009F2631">
        <w:t xml:space="preserve">Cooper, L. G., &amp; Giuffrida, G. (2000). Turning Datamining into a Management Science Tool: New Algorithms and Empirical Results. </w:t>
      </w:r>
      <w:r w:rsidRPr="009F2631">
        <w:rPr>
          <w:i/>
        </w:rPr>
        <w:t>Management Science, 46</w:t>
      </w:r>
      <w:r w:rsidRPr="009F2631">
        <w:t xml:space="preserve">(2), 249. </w:t>
      </w:r>
    </w:p>
    <w:p w14:paraId="113E176C" w14:textId="77777777" w:rsidR="009F2631" w:rsidRPr="009F2631" w:rsidRDefault="009F2631" w:rsidP="009F2631">
      <w:pPr>
        <w:pStyle w:val="EndNoteBibliography"/>
        <w:spacing w:after="0"/>
        <w:ind w:left="720" w:hanging="720"/>
      </w:pPr>
      <w:r w:rsidRPr="009F2631">
        <w:t xml:space="preserve">Corsten, D., &amp; Gruen, T. (2003). Desperately seeking shelf availability: an examination of the extent, the causes, and the efforts to address retail out-of-stocks. </w:t>
      </w:r>
      <w:r w:rsidRPr="009F2631">
        <w:rPr>
          <w:i/>
        </w:rPr>
        <w:t>International Journal of Retail &amp; Distribution Management, 31</w:t>
      </w:r>
      <w:r w:rsidRPr="009F2631">
        <w:t xml:space="preserve">(12), 605-617. </w:t>
      </w:r>
    </w:p>
    <w:p w14:paraId="3CA89B46" w14:textId="77777777" w:rsidR="009F2631" w:rsidRPr="009F2631" w:rsidRDefault="009F2631" w:rsidP="009F2631">
      <w:pPr>
        <w:pStyle w:val="EndNoteBibliography"/>
        <w:spacing w:after="0"/>
        <w:ind w:left="720" w:hanging="720"/>
      </w:pPr>
      <w:r w:rsidRPr="009F2631">
        <w:t xml:space="preserve">Davydenko, A., &amp; Fildes, R. (2013). Measuring forecasting accuracy: the case of judgmental adjustments to SKU-level demand forecasts. </w:t>
      </w:r>
      <w:r w:rsidRPr="009F2631">
        <w:rPr>
          <w:i/>
        </w:rPr>
        <w:t>International Journal of Forecasting, 29</w:t>
      </w:r>
      <w:r w:rsidRPr="009F2631">
        <w:t xml:space="preserve">(3), 510-522. </w:t>
      </w:r>
    </w:p>
    <w:p w14:paraId="295AD618" w14:textId="77777777" w:rsidR="009F2631" w:rsidRPr="009F2631" w:rsidRDefault="009F2631" w:rsidP="009F2631">
      <w:pPr>
        <w:pStyle w:val="EndNoteBibliography"/>
        <w:spacing w:after="0"/>
        <w:ind w:left="720" w:hanging="720"/>
      </w:pPr>
      <w:r w:rsidRPr="009F2631">
        <w:t xml:space="preserve">Dekker, M., van Donselaar, K., &amp; Ouwehand, P. (2004). How to use aggregation and combined forecasting to improve seasonal demand forecasts. </w:t>
      </w:r>
      <w:r w:rsidRPr="009F2631">
        <w:rPr>
          <w:i/>
        </w:rPr>
        <w:t>International Journal of Production Economics, 90</w:t>
      </w:r>
      <w:r w:rsidRPr="009F2631">
        <w:t xml:space="preserve">(2), 151-167. </w:t>
      </w:r>
    </w:p>
    <w:p w14:paraId="1AAF04E1" w14:textId="77777777" w:rsidR="009F2631" w:rsidRPr="009F2631" w:rsidRDefault="009F2631" w:rsidP="009F2631">
      <w:pPr>
        <w:pStyle w:val="EndNoteBibliography"/>
        <w:spacing w:after="0"/>
        <w:ind w:left="720" w:hanging="720"/>
      </w:pPr>
      <w:r w:rsidRPr="009F2631">
        <w:t xml:space="preserve">Diebold, F. X., &amp; Mariano, R. S. (1995). Comparing predictive accuracy. </w:t>
      </w:r>
      <w:r w:rsidRPr="009F2631">
        <w:rPr>
          <w:i/>
        </w:rPr>
        <w:t>Journal of Business and Economic Statistics, 13</w:t>
      </w:r>
      <w:r w:rsidRPr="009F2631">
        <w:t xml:space="preserve">, 253-263. </w:t>
      </w:r>
    </w:p>
    <w:p w14:paraId="39687CAF" w14:textId="77777777" w:rsidR="009F2631" w:rsidRPr="009F2631" w:rsidRDefault="009F2631" w:rsidP="009F2631">
      <w:pPr>
        <w:pStyle w:val="EndNoteBibliography"/>
        <w:spacing w:after="0"/>
        <w:ind w:left="720" w:hanging="720"/>
      </w:pPr>
      <w:r w:rsidRPr="009F2631">
        <w:t xml:space="preserve">Divakar, S., Ratchford, B. T., &amp; Shankar, V. (2005). CHAN4CAST: A Multichannel, Multiregion Sales Forecasting Model and Decision Support System for Consumer Packaged Goods. </w:t>
      </w:r>
      <w:r w:rsidRPr="009F2631">
        <w:rPr>
          <w:i/>
        </w:rPr>
        <w:t>Marketing Science, 24</w:t>
      </w:r>
      <w:r w:rsidRPr="009F2631">
        <w:t xml:space="preserve">(3), 334-350. </w:t>
      </w:r>
    </w:p>
    <w:p w14:paraId="7C9F7ABE" w14:textId="77777777" w:rsidR="009F2631" w:rsidRPr="009F2631" w:rsidRDefault="009F2631" w:rsidP="009F2631">
      <w:pPr>
        <w:pStyle w:val="EndNoteBibliography"/>
        <w:spacing w:after="0"/>
        <w:ind w:left="720" w:hanging="720"/>
      </w:pPr>
      <w:r w:rsidRPr="009F2631">
        <w:t>Epprecht, C., Guegan, D., &amp; Veiga, Á. (2013). Comparing variable selection techniques for linear regression: LASSO and Autometrics: Université Panthéon-Sorbonne (Paris 1), Centre d'Economie de la Sorbonne.</w:t>
      </w:r>
    </w:p>
    <w:p w14:paraId="0E978987" w14:textId="77777777" w:rsidR="009F2631" w:rsidRPr="009F2631" w:rsidRDefault="009F2631" w:rsidP="009F2631">
      <w:pPr>
        <w:pStyle w:val="EndNoteBibliography"/>
        <w:spacing w:after="0"/>
        <w:ind w:left="720" w:hanging="720"/>
      </w:pPr>
      <w:r w:rsidRPr="009F2631">
        <w:t>Fan, J., &amp; Lv, J. (2008). Sure independence screening for ultrahigh dimensional feature space (with discussion).</w:t>
      </w:r>
      <w:r w:rsidRPr="009F2631">
        <w:rPr>
          <w:i/>
        </w:rPr>
        <w:t xml:space="preserve"> Journal of Royal Statistical Society, 70</w:t>
      </w:r>
      <w:r w:rsidRPr="009F2631">
        <w:t xml:space="preserve">(Series B), 849–911. </w:t>
      </w:r>
    </w:p>
    <w:p w14:paraId="5EA8CF86" w14:textId="77777777" w:rsidR="009F2631" w:rsidRPr="009F2631" w:rsidRDefault="009F2631" w:rsidP="009F2631">
      <w:pPr>
        <w:pStyle w:val="EndNoteBibliography"/>
        <w:spacing w:after="0"/>
        <w:ind w:left="720" w:hanging="720"/>
      </w:pPr>
      <w:r w:rsidRPr="009F2631">
        <w:t xml:space="preserve">Fildes, R. (1992). The evaluation of extrapolative forecasting methods. </w:t>
      </w:r>
      <w:r w:rsidRPr="009F2631">
        <w:rPr>
          <w:i/>
        </w:rPr>
        <w:t>International Journal of Forecasting, 8</w:t>
      </w:r>
      <w:r w:rsidRPr="009F2631">
        <w:t xml:space="preserve">, 81-98. </w:t>
      </w:r>
    </w:p>
    <w:p w14:paraId="68D9C158" w14:textId="77777777" w:rsidR="009F2631" w:rsidRPr="009F2631" w:rsidRDefault="009F2631" w:rsidP="009F2631">
      <w:pPr>
        <w:pStyle w:val="EndNoteBibliography"/>
        <w:spacing w:after="0"/>
        <w:ind w:left="720" w:hanging="720"/>
      </w:pPr>
      <w:r w:rsidRPr="009F2631">
        <w:t xml:space="preserve">Fildes, R., Goodwin, P., Lawrence, M., &amp; Nikolopoulos, K. (2009). Effective forecasting and judgmental adjustments: an empirical evaluation and strategies for improvement in supply-chain planning. </w:t>
      </w:r>
      <w:r w:rsidRPr="009F2631">
        <w:rPr>
          <w:i/>
        </w:rPr>
        <w:t>International Journal of Forecasting, 25</w:t>
      </w:r>
      <w:r w:rsidRPr="009F2631">
        <w:t xml:space="preserve">(1), 3-23. </w:t>
      </w:r>
    </w:p>
    <w:p w14:paraId="685B0EA0" w14:textId="77777777" w:rsidR="009F2631" w:rsidRPr="009F2631" w:rsidRDefault="009F2631" w:rsidP="009F2631">
      <w:pPr>
        <w:pStyle w:val="EndNoteBibliography"/>
        <w:spacing w:after="0"/>
        <w:ind w:left="720" w:hanging="720"/>
      </w:pPr>
      <w:r w:rsidRPr="009F2631">
        <w:t xml:space="preserve">Fildes, R., Goodwin, P., &amp; Önkal, D. (2018). Use and misuse of information in supply chain forecasting of promotion effects. International Journal of Forecasting. </w:t>
      </w:r>
      <w:r w:rsidRPr="009F2631">
        <w:rPr>
          <w:i/>
        </w:rPr>
        <w:t>International Journal of Forecasting, 35</w:t>
      </w:r>
      <w:r w:rsidRPr="009F2631">
        <w:t xml:space="preserve">(1), 144-156. </w:t>
      </w:r>
    </w:p>
    <w:p w14:paraId="614CFA29" w14:textId="77777777" w:rsidR="009F2631" w:rsidRPr="009F2631" w:rsidRDefault="009F2631" w:rsidP="009F2631">
      <w:pPr>
        <w:pStyle w:val="EndNoteBibliography"/>
        <w:spacing w:after="0"/>
        <w:ind w:left="720" w:hanging="720"/>
      </w:pPr>
      <w:r w:rsidRPr="009F2631">
        <w:t xml:space="preserve">Fildes, R., Ma, S., &amp; Kolassa, S. (2018). </w:t>
      </w:r>
      <w:r w:rsidRPr="009F2631">
        <w:rPr>
          <w:i/>
        </w:rPr>
        <w:t>Retail forecasting: research and practice</w:t>
      </w:r>
      <w:r w:rsidRPr="009F2631">
        <w:t xml:space="preserve">. Working paper. Lancaster University Management School. Lancaster University.  </w:t>
      </w:r>
    </w:p>
    <w:p w14:paraId="5DEC6C29" w14:textId="77777777" w:rsidR="009F2631" w:rsidRPr="009F2631" w:rsidRDefault="009F2631" w:rsidP="009F2631">
      <w:pPr>
        <w:pStyle w:val="EndNoteBibliography"/>
        <w:spacing w:after="0"/>
        <w:ind w:left="720" w:hanging="720"/>
      </w:pPr>
      <w:r w:rsidRPr="009F2631">
        <w:t xml:space="preserve">Fildes, R., Nikolopoulos, K., Crone, S., &amp; Syntetos, A. (2008). Forecasting and operational research: a review. </w:t>
      </w:r>
      <w:r w:rsidRPr="009F2631">
        <w:rPr>
          <w:i/>
        </w:rPr>
        <w:t>Journal of the Operational Research Society, 59</w:t>
      </w:r>
      <w:r w:rsidRPr="009F2631">
        <w:t xml:space="preserve">(9), 1150-1172. </w:t>
      </w:r>
    </w:p>
    <w:p w14:paraId="20FD9186" w14:textId="77777777" w:rsidR="009F2631" w:rsidRPr="009F2631" w:rsidRDefault="009F2631" w:rsidP="009F2631">
      <w:pPr>
        <w:pStyle w:val="EndNoteBibliography"/>
        <w:spacing w:after="0"/>
        <w:ind w:left="720" w:hanging="720"/>
      </w:pPr>
      <w:r w:rsidRPr="009F2631">
        <w:t xml:space="preserve">Fildes, R., &amp; Stekler, H. (2002). The state of macroeconomic forecasting. </w:t>
      </w:r>
      <w:r w:rsidRPr="009F2631">
        <w:rPr>
          <w:i/>
        </w:rPr>
        <w:t>Journal of Macroeconomics, 24</w:t>
      </w:r>
      <w:r w:rsidRPr="009F2631">
        <w:t>(4), 435-468. doi: Pii S0164-0704(02)00055-1</w:t>
      </w:r>
    </w:p>
    <w:p w14:paraId="6079CDC1" w14:textId="77777777" w:rsidR="009F2631" w:rsidRPr="009F2631" w:rsidRDefault="009F2631" w:rsidP="009F2631">
      <w:pPr>
        <w:pStyle w:val="EndNoteBibliography"/>
        <w:spacing w:after="0"/>
        <w:ind w:left="720" w:hanging="720"/>
      </w:pPr>
      <w:r w:rsidRPr="009F2631">
        <w:t xml:space="preserve">Foekens, E. W., Leeflang, P., &amp; Wittink, D. R. (1999). Varying parameter models to accommodate dynamic promotion effects. </w:t>
      </w:r>
      <w:r w:rsidRPr="009F2631">
        <w:rPr>
          <w:i/>
        </w:rPr>
        <w:t>Journal of Econometrics, 89</w:t>
      </w:r>
      <w:r w:rsidRPr="009F2631">
        <w:t xml:space="preserve">(1-2), 249-268. </w:t>
      </w:r>
    </w:p>
    <w:p w14:paraId="7D2EE7BF" w14:textId="77777777" w:rsidR="009F2631" w:rsidRPr="009F2631" w:rsidRDefault="009F2631" w:rsidP="009F2631">
      <w:pPr>
        <w:pStyle w:val="EndNoteBibliography"/>
        <w:spacing w:after="0"/>
        <w:ind w:left="720" w:hanging="720"/>
      </w:pPr>
      <w:r w:rsidRPr="009F2631">
        <w:t xml:space="preserve">Gür Ali, Ö., SayIn, S., van Woensel, T., &amp; Fransoo, J. (2009). SKU demand forecasting in the presence of promotions. </w:t>
      </w:r>
      <w:r w:rsidRPr="009F2631">
        <w:rPr>
          <w:i/>
        </w:rPr>
        <w:t>Expert Systems with Applications, 36</w:t>
      </w:r>
      <w:r w:rsidRPr="009F2631">
        <w:t xml:space="preserve">(10), 12340-12348. </w:t>
      </w:r>
    </w:p>
    <w:p w14:paraId="3CE489BE" w14:textId="77777777" w:rsidR="009F2631" w:rsidRPr="009F2631" w:rsidRDefault="009F2631" w:rsidP="009F2631">
      <w:pPr>
        <w:pStyle w:val="EndNoteBibliography"/>
        <w:spacing w:after="0"/>
        <w:ind w:left="720" w:hanging="720"/>
      </w:pPr>
      <w:r w:rsidRPr="009F2631">
        <w:lastRenderedPageBreak/>
        <w:t xml:space="preserve">Harvey, A. (2006). </w:t>
      </w:r>
      <w:r w:rsidRPr="009F2631">
        <w:rPr>
          <w:i/>
        </w:rPr>
        <w:t>Seasonality and unobserved components models: an overview</w:t>
      </w:r>
      <w:r w:rsidRPr="009F2631">
        <w:t xml:space="preserve">. Paper presented at the Eurostat Conference on Seasonality, Seasonal Adjustment and their Implications for Short-Term Analysis and Forecasting, Luxembourg. </w:t>
      </w:r>
    </w:p>
    <w:p w14:paraId="5BF9BF0F" w14:textId="77777777" w:rsidR="009F2631" w:rsidRPr="009F2631" w:rsidRDefault="009F2631" w:rsidP="009F2631">
      <w:pPr>
        <w:pStyle w:val="EndNoteBibliography"/>
        <w:spacing w:after="0"/>
        <w:ind w:left="720" w:hanging="720"/>
      </w:pPr>
      <w:r w:rsidRPr="009F2631">
        <w:t xml:space="preserve">Harvey, D., Leybourne, S., &amp; Newbold, P. (1997). Testing the equality of prediction mean squared errors. </w:t>
      </w:r>
      <w:r w:rsidRPr="009F2631">
        <w:rPr>
          <w:i/>
        </w:rPr>
        <w:t>International Journal of forecasting, 13</w:t>
      </w:r>
      <w:r w:rsidRPr="009F2631">
        <w:t xml:space="preserve">(2), 281-291. </w:t>
      </w:r>
    </w:p>
    <w:p w14:paraId="23841B13" w14:textId="77777777" w:rsidR="009F2631" w:rsidRPr="009F2631" w:rsidRDefault="009F2631" w:rsidP="009F2631">
      <w:pPr>
        <w:pStyle w:val="EndNoteBibliography"/>
        <w:spacing w:after="0"/>
        <w:ind w:left="720" w:hanging="720"/>
      </w:pPr>
      <w:r w:rsidRPr="009F2631">
        <w:t xml:space="preserve">Hendry, D. F. (2018). Deciding between alternative approaches in macroeconomics. </w:t>
      </w:r>
      <w:r w:rsidRPr="009F2631">
        <w:rPr>
          <w:i/>
        </w:rPr>
        <w:t>International Journal of Forecasting, 34</w:t>
      </w:r>
      <w:r w:rsidRPr="009F2631">
        <w:t xml:space="preserve">(1), 119-135. </w:t>
      </w:r>
    </w:p>
    <w:p w14:paraId="625A7A75" w14:textId="77777777" w:rsidR="009F2631" w:rsidRPr="009F2631" w:rsidRDefault="009F2631" w:rsidP="009F2631">
      <w:pPr>
        <w:pStyle w:val="EndNoteBibliography"/>
        <w:spacing w:after="0"/>
        <w:ind w:left="720" w:hanging="720"/>
      </w:pPr>
      <w:r w:rsidRPr="009F2631">
        <w:t xml:space="preserve">Huang, T., Fildes, R., &amp; Soopramanien, D. (2014). The value of competitive information in forecasting FMCG retail product sales and the variable selection problem. </w:t>
      </w:r>
      <w:r w:rsidRPr="009F2631">
        <w:rPr>
          <w:i/>
        </w:rPr>
        <w:t>European Journal of Operational Research, 237</w:t>
      </w:r>
      <w:r w:rsidRPr="009F2631">
        <w:t xml:space="preserve">(2), 738-748. </w:t>
      </w:r>
    </w:p>
    <w:p w14:paraId="0782AF54" w14:textId="77777777" w:rsidR="009F2631" w:rsidRPr="009F2631" w:rsidRDefault="009F2631" w:rsidP="009F2631">
      <w:pPr>
        <w:pStyle w:val="EndNoteBibliography"/>
        <w:spacing w:after="0"/>
        <w:ind w:left="720" w:hanging="720"/>
      </w:pPr>
      <w:r w:rsidRPr="009F2631">
        <w:t xml:space="preserve">Hyndman, R. J., &amp; Koehler, A. B. (2006). Another look at measures of forecast accuracy. </w:t>
      </w:r>
      <w:r w:rsidRPr="009F2631">
        <w:rPr>
          <w:i/>
        </w:rPr>
        <w:t>International Journal of Forecasting, 22</w:t>
      </w:r>
      <w:r w:rsidRPr="009F2631">
        <w:t xml:space="preserve">, 679-688. </w:t>
      </w:r>
    </w:p>
    <w:p w14:paraId="7FF04984" w14:textId="77777777" w:rsidR="009F2631" w:rsidRPr="009F2631" w:rsidRDefault="009F2631" w:rsidP="009F2631">
      <w:pPr>
        <w:pStyle w:val="EndNoteBibliography"/>
        <w:spacing w:after="0"/>
        <w:ind w:left="720" w:hanging="720"/>
      </w:pPr>
      <w:r w:rsidRPr="009F2631">
        <w:t xml:space="preserve">Kremer, M. S., Enno &amp; Thomas, Doug. (2015). The Sum and Its Parts: Judgmental Hierarchical Forecasting. </w:t>
      </w:r>
      <w:r w:rsidRPr="009F2631">
        <w:rPr>
          <w:i/>
        </w:rPr>
        <w:t>Management Science, 62</w:t>
      </w:r>
      <w:r w:rsidRPr="009F2631">
        <w:t xml:space="preserve">(10), 1287. </w:t>
      </w:r>
    </w:p>
    <w:p w14:paraId="248765DD" w14:textId="77777777" w:rsidR="009F2631" w:rsidRPr="009F2631" w:rsidRDefault="009F2631" w:rsidP="009F2631">
      <w:pPr>
        <w:pStyle w:val="EndNoteBibliography"/>
        <w:spacing w:after="0"/>
        <w:ind w:left="720" w:hanging="720"/>
      </w:pPr>
      <w:r w:rsidRPr="009F2631">
        <w:t xml:space="preserve">Kuo, R. J. (2001). Sales forecasting system based on fuzzy neural network with initial weights generated by genetic algorithm. </w:t>
      </w:r>
      <w:r w:rsidRPr="009F2631">
        <w:rPr>
          <w:i/>
        </w:rPr>
        <w:t>European Journal of Operational Research, 129</w:t>
      </w:r>
      <w:r w:rsidRPr="009F2631">
        <w:t xml:space="preserve">(3), 496-517. </w:t>
      </w:r>
    </w:p>
    <w:p w14:paraId="0E3EBBCD" w14:textId="77777777" w:rsidR="009F2631" w:rsidRPr="009F2631" w:rsidRDefault="009F2631" w:rsidP="009F2631">
      <w:pPr>
        <w:pStyle w:val="EndNoteBibliography"/>
        <w:spacing w:after="0"/>
        <w:ind w:left="720" w:hanging="720"/>
      </w:pPr>
      <w:r w:rsidRPr="009F2631">
        <w:t xml:space="preserve">Lee, W. Y., Goodwin, P., Fildes, R., Nikolopoulos, K., &amp; Lawrence, M. (2007). Providing support for the use of analogies in demand forecasting tasks. </w:t>
      </w:r>
      <w:r w:rsidRPr="009F2631">
        <w:rPr>
          <w:i/>
        </w:rPr>
        <w:t>International Journal of Forecasting, 23</w:t>
      </w:r>
      <w:r w:rsidRPr="009F2631">
        <w:t xml:space="preserve">(3), 377-390. </w:t>
      </w:r>
    </w:p>
    <w:p w14:paraId="2637E720" w14:textId="0B7D1168" w:rsidR="009F2631" w:rsidRPr="009F2631" w:rsidRDefault="009F2631" w:rsidP="009F2631">
      <w:pPr>
        <w:pStyle w:val="EndNoteBibliography"/>
        <w:spacing w:after="0"/>
        <w:ind w:left="720" w:hanging="720"/>
      </w:pPr>
      <w:r w:rsidRPr="009F2631">
        <w:t xml:space="preserve">Loeb, W. (2014). Unrelenting Competition: The Biggest Retail Story of 2015, from </w:t>
      </w:r>
      <w:hyperlink r:id="rId15" w:history="1">
        <w:r w:rsidRPr="009F2631">
          <w:rPr>
            <w:rStyle w:val="Hyperlink"/>
          </w:rPr>
          <w:t>https://www.forbes.com/sites/walterloeb/2014/12/16/unrelenting-competition-the-retail-story-of-2015/#4893092419f1</w:t>
        </w:r>
      </w:hyperlink>
    </w:p>
    <w:p w14:paraId="5D2C784B" w14:textId="77777777" w:rsidR="009F2631" w:rsidRPr="009F2631" w:rsidRDefault="009F2631" w:rsidP="009F2631">
      <w:pPr>
        <w:pStyle w:val="EndNoteBibliography"/>
        <w:spacing w:after="0"/>
        <w:ind w:left="720" w:hanging="720"/>
      </w:pPr>
      <w:r w:rsidRPr="009F2631">
        <w:t xml:space="preserve">Ma, S., &amp; Fildes, R. (2017). A retail store SKU promotions optimization model for category multi-period profit maximization. </w:t>
      </w:r>
      <w:r w:rsidRPr="009F2631">
        <w:rPr>
          <w:i/>
        </w:rPr>
        <w:t>European Journal of Operational Research, 260</w:t>
      </w:r>
      <w:r w:rsidRPr="009F2631">
        <w:t xml:space="preserve">(2), 680-692. </w:t>
      </w:r>
    </w:p>
    <w:p w14:paraId="3A69751D" w14:textId="77777777" w:rsidR="009F2631" w:rsidRPr="009F2631" w:rsidRDefault="009F2631" w:rsidP="009F2631">
      <w:pPr>
        <w:pStyle w:val="EndNoteBibliography"/>
        <w:spacing w:after="0"/>
        <w:ind w:left="720" w:hanging="720"/>
      </w:pPr>
      <w:r w:rsidRPr="009F2631">
        <w:t xml:space="preserve">Ma, S., Fildes, R., &amp; Huang, T. (2016). Demand forecasting with high dimensional data: The case of SKU retail sales forecasting with intra- and inter-category promotional information. </w:t>
      </w:r>
      <w:r w:rsidRPr="009F2631">
        <w:rPr>
          <w:i/>
        </w:rPr>
        <w:t>European Journal of Operational Research, 249</w:t>
      </w:r>
      <w:r w:rsidRPr="009F2631">
        <w:t xml:space="preserve">(1), 245-257. </w:t>
      </w:r>
    </w:p>
    <w:p w14:paraId="7E6A98C5" w14:textId="77777777" w:rsidR="009F2631" w:rsidRPr="009F2631" w:rsidRDefault="009F2631" w:rsidP="009F2631">
      <w:pPr>
        <w:pStyle w:val="EndNoteBibliography"/>
        <w:spacing w:after="0"/>
        <w:ind w:left="720" w:hanging="720"/>
      </w:pPr>
      <w:r w:rsidRPr="009F2631">
        <w:t xml:space="preserve">Mahajan, V., Bretschneider, S. I., &amp; Bradford, J. W. (1980). Feedback Approaches to Modeling Structural Shifts in Market Response. </w:t>
      </w:r>
      <w:r w:rsidRPr="009F2631">
        <w:rPr>
          <w:i/>
        </w:rPr>
        <w:t>Journal of Marketing, 44</w:t>
      </w:r>
      <w:r w:rsidRPr="009F2631">
        <w:t xml:space="preserve">, 71-80. </w:t>
      </w:r>
    </w:p>
    <w:p w14:paraId="52351E8D" w14:textId="77777777" w:rsidR="009F2631" w:rsidRPr="009F2631" w:rsidRDefault="009F2631" w:rsidP="009F2631">
      <w:pPr>
        <w:pStyle w:val="EndNoteBibliography"/>
        <w:spacing w:after="0"/>
        <w:ind w:left="720" w:hanging="720"/>
      </w:pPr>
      <w:r w:rsidRPr="009F2631">
        <w:t xml:space="preserve">Martin, R., &amp; Kolassa, S. (2009). </w:t>
      </w:r>
      <w:r w:rsidRPr="009F2631">
        <w:rPr>
          <w:i/>
        </w:rPr>
        <w:t>Challenges of Automated Forecasting in Retail.</w:t>
      </w:r>
      <w:r w:rsidRPr="009F2631">
        <w:t xml:space="preserve"> Paper presented at the International Symposium on Forecasting, Hong Kong.</w:t>
      </w:r>
    </w:p>
    <w:p w14:paraId="17B9B308" w14:textId="77777777" w:rsidR="009F2631" w:rsidRPr="009F2631" w:rsidRDefault="009F2631" w:rsidP="009F2631">
      <w:pPr>
        <w:pStyle w:val="EndNoteBibliography"/>
        <w:spacing w:after="0"/>
        <w:ind w:left="720" w:hanging="720"/>
      </w:pPr>
      <w:r w:rsidRPr="009F2631">
        <w:t xml:space="preserve">Meeran, S., Jahanbin, S., Goodwin, P., &amp; Quariguasi Frota Neto, J. (2017). When do changes in consumer preferences make forecasts from choice-based conjoint models unreliable? </w:t>
      </w:r>
      <w:r w:rsidRPr="009F2631">
        <w:rPr>
          <w:i/>
        </w:rPr>
        <w:t>European Journal of Operational Research, 258</w:t>
      </w:r>
      <w:r w:rsidRPr="009F2631">
        <w:t xml:space="preserve">(2), 512-524. </w:t>
      </w:r>
    </w:p>
    <w:p w14:paraId="09DA16C0" w14:textId="4419BC76" w:rsidR="009F2631" w:rsidRPr="009F2631" w:rsidRDefault="009F2631" w:rsidP="009F2631">
      <w:pPr>
        <w:pStyle w:val="EndNoteBibliography"/>
        <w:spacing w:after="0"/>
        <w:ind w:left="720" w:hanging="720"/>
      </w:pPr>
      <w:r w:rsidRPr="009F2631">
        <w:t xml:space="preserve">OrderDynamics. (2015). Retailers and the Ghost Economy: The Haunting of Returns. </w:t>
      </w:r>
      <w:hyperlink r:id="rId16" w:history="1">
        <w:r w:rsidRPr="009F2631">
          <w:rPr>
            <w:rStyle w:val="Hyperlink"/>
          </w:rPr>
          <w:t>http://engage.dynamicaction.com/WS-2015-06-IHL-Ghost-Economy-Haunting-of-Returns-AR_LP.html</w:t>
        </w:r>
      </w:hyperlink>
      <w:r w:rsidRPr="009F2631">
        <w:t>.</w:t>
      </w:r>
    </w:p>
    <w:p w14:paraId="4A5934F3" w14:textId="77777777" w:rsidR="009F2631" w:rsidRPr="009F2631" w:rsidRDefault="009F2631" w:rsidP="009F2631">
      <w:pPr>
        <w:pStyle w:val="EndNoteBibliography"/>
        <w:spacing w:after="0"/>
        <w:ind w:left="720" w:hanging="720"/>
      </w:pPr>
      <w:r w:rsidRPr="009F2631">
        <w:t>Ouyang, Y. (2007). The effect of information sharing on supply chain stability and the bullwhip effect.</w:t>
      </w:r>
      <w:r w:rsidRPr="009F2631">
        <w:rPr>
          <w:i/>
        </w:rPr>
        <w:t xml:space="preserve"> European Journal of Operational Research, 182</w:t>
      </w:r>
      <w:r w:rsidRPr="009F2631">
        <w:t xml:space="preserve">, 1107-1121. </w:t>
      </w:r>
    </w:p>
    <w:p w14:paraId="2EFE3024" w14:textId="77777777" w:rsidR="009F2631" w:rsidRPr="009F2631" w:rsidRDefault="009F2631" w:rsidP="009F2631">
      <w:pPr>
        <w:pStyle w:val="EndNoteBibliography"/>
        <w:spacing w:after="0"/>
        <w:ind w:left="720" w:hanging="720"/>
      </w:pPr>
      <w:r w:rsidRPr="009F2631">
        <w:t xml:space="preserve">Pauwels, K., &amp; Srinivasan, S. (2004). Who benefits from store brand entry? </w:t>
      </w:r>
      <w:r w:rsidRPr="009F2631">
        <w:rPr>
          <w:i/>
        </w:rPr>
        <w:t>Marketing Science, 23</w:t>
      </w:r>
      <w:r w:rsidRPr="009F2631">
        <w:t xml:space="preserve">(3), 364-390. </w:t>
      </w:r>
    </w:p>
    <w:p w14:paraId="05B1D76B" w14:textId="77777777" w:rsidR="009F2631" w:rsidRPr="009F2631" w:rsidRDefault="009F2631" w:rsidP="009F2631">
      <w:pPr>
        <w:pStyle w:val="EndNoteBibliography"/>
        <w:spacing w:after="0"/>
        <w:ind w:left="720" w:hanging="720"/>
      </w:pPr>
      <w:r w:rsidRPr="009F2631">
        <w:t xml:space="preserve">Pesaran, M. H., &amp; Pick, A. (2011). Forecast Combination Across Estimation Windows. </w:t>
      </w:r>
      <w:r w:rsidRPr="009F2631">
        <w:rPr>
          <w:i/>
        </w:rPr>
        <w:t>Journal of Business &amp; Economic Statistics, 29</w:t>
      </w:r>
      <w:r w:rsidRPr="009F2631">
        <w:t>(2), 307-318. doi: 10.1198/jbes.2010.09018</w:t>
      </w:r>
    </w:p>
    <w:p w14:paraId="400E4C53" w14:textId="77777777" w:rsidR="009F2631" w:rsidRPr="009F2631" w:rsidRDefault="009F2631" w:rsidP="009F2631">
      <w:pPr>
        <w:pStyle w:val="EndNoteBibliography"/>
        <w:spacing w:after="0"/>
        <w:ind w:left="720" w:hanging="720"/>
      </w:pPr>
      <w:r w:rsidRPr="009F2631">
        <w:t xml:space="preserve">Pesaran, M. H., Schuermann, T., &amp; Smith, V. (2009). Forecasting Economic and Financial Variables with Global VARs. </w:t>
      </w:r>
      <w:r w:rsidRPr="009F2631">
        <w:rPr>
          <w:i/>
        </w:rPr>
        <w:t>International Journal of Forecasting, 25</w:t>
      </w:r>
      <w:r w:rsidRPr="009F2631">
        <w:t xml:space="preserve">, 642-675. </w:t>
      </w:r>
    </w:p>
    <w:p w14:paraId="4F52E625" w14:textId="77777777" w:rsidR="009F2631" w:rsidRPr="009F2631" w:rsidRDefault="009F2631" w:rsidP="009F2631">
      <w:pPr>
        <w:pStyle w:val="EndNoteBibliography"/>
        <w:spacing w:after="0"/>
        <w:ind w:left="720" w:hanging="720"/>
      </w:pPr>
      <w:r w:rsidRPr="009F2631">
        <w:lastRenderedPageBreak/>
        <w:t xml:space="preserve">Pesaran, M. H., &amp; Timmermann, A. (2005). Small sample properties of forecasts from autoregressive models under structural breaks. </w:t>
      </w:r>
      <w:r w:rsidRPr="009F2631">
        <w:rPr>
          <w:i/>
        </w:rPr>
        <w:t>Journal of Econometrics, 129</w:t>
      </w:r>
      <w:r w:rsidRPr="009F2631">
        <w:t>(1-2), 183-217. doi: DOI: 10.1016/j.jeconom.2004.09.007</w:t>
      </w:r>
    </w:p>
    <w:p w14:paraId="44356579" w14:textId="77777777" w:rsidR="009F2631" w:rsidRPr="009F2631" w:rsidRDefault="009F2631" w:rsidP="009F2631">
      <w:pPr>
        <w:pStyle w:val="EndNoteBibliography"/>
        <w:spacing w:after="0"/>
        <w:ind w:left="720" w:hanging="720"/>
      </w:pPr>
      <w:r w:rsidRPr="009F2631">
        <w:t xml:space="preserve">Pesaran, M. H., &amp; Timmermann, A. (2007). Selection of estimation window in the presence of breaks. </w:t>
      </w:r>
      <w:r w:rsidRPr="009F2631">
        <w:rPr>
          <w:i/>
        </w:rPr>
        <w:t>Journal of Econometrics, 137</w:t>
      </w:r>
      <w:r w:rsidRPr="009F2631">
        <w:t xml:space="preserve">, 134-161. </w:t>
      </w:r>
    </w:p>
    <w:p w14:paraId="335EDD3E" w14:textId="77777777" w:rsidR="009F2631" w:rsidRPr="009F2631" w:rsidRDefault="009F2631" w:rsidP="009F2631">
      <w:pPr>
        <w:pStyle w:val="EndNoteBibliography"/>
        <w:spacing w:after="0"/>
        <w:ind w:left="720" w:hanging="720"/>
      </w:pPr>
      <w:r w:rsidRPr="009F2631">
        <w:t xml:space="preserve">Petropoulos, F., Fildes, R., &amp; Goodwin, P. (2016). Do ‘big losses’ in judgmental adjustments to statistical forecasts affect experts’ behaviour? </w:t>
      </w:r>
      <w:r w:rsidRPr="009F2631">
        <w:rPr>
          <w:i/>
        </w:rPr>
        <w:t>European Journal of Operational Research, 249</w:t>
      </w:r>
      <w:r w:rsidRPr="009F2631">
        <w:t xml:space="preserve">(3), 842-852. </w:t>
      </w:r>
    </w:p>
    <w:p w14:paraId="45CCAFDB" w14:textId="77777777" w:rsidR="009F2631" w:rsidRPr="009F2631" w:rsidRDefault="009F2631" w:rsidP="009F2631">
      <w:pPr>
        <w:pStyle w:val="EndNoteBibliography"/>
        <w:spacing w:after="0"/>
        <w:ind w:left="720" w:hanging="720"/>
      </w:pPr>
      <w:r w:rsidRPr="009F2631">
        <w:t xml:space="preserve">Rapach, D. E., &amp; Strauss, J. K. (2008). Structural Breaks and Garch Models of Exchange Rate Volatility. </w:t>
      </w:r>
      <w:r w:rsidRPr="009F2631">
        <w:rPr>
          <w:i/>
        </w:rPr>
        <w:t>Journal of Applied Econometrics, 23</w:t>
      </w:r>
      <w:r w:rsidRPr="009F2631">
        <w:t xml:space="preserve">(1), 65-90. </w:t>
      </w:r>
    </w:p>
    <w:p w14:paraId="148DC1A8" w14:textId="77777777" w:rsidR="009F2631" w:rsidRPr="009F2631" w:rsidRDefault="009F2631" w:rsidP="009F2631">
      <w:pPr>
        <w:pStyle w:val="EndNoteBibliography"/>
        <w:spacing w:after="0"/>
        <w:ind w:left="720" w:hanging="720"/>
      </w:pPr>
      <w:r w:rsidRPr="009F2631">
        <w:t xml:space="preserve">Sodhi, M. S., &amp; Tang, C. S. (2011). The incremental bullwhip effect of operational deviations in an arborescent supply chain with requirements planning. </w:t>
      </w:r>
      <w:r w:rsidRPr="009F2631">
        <w:rPr>
          <w:i/>
        </w:rPr>
        <w:t>European Journal of Operational Research, 215</w:t>
      </w:r>
      <w:r w:rsidRPr="009F2631">
        <w:t xml:space="preserve">(2), 374-382. </w:t>
      </w:r>
    </w:p>
    <w:p w14:paraId="614B11A1" w14:textId="77777777" w:rsidR="009F2631" w:rsidRPr="009F2631" w:rsidRDefault="009F2631" w:rsidP="009F2631">
      <w:pPr>
        <w:pStyle w:val="EndNoteBibliography"/>
        <w:spacing w:after="0"/>
        <w:ind w:left="720" w:hanging="720"/>
      </w:pPr>
      <w:r w:rsidRPr="009F2631">
        <w:t xml:space="preserve">Song, H., &amp; Witt, S. F. (2003). Tourism Forecasting: The General-to-Specific Approach. </w:t>
      </w:r>
      <w:r w:rsidRPr="009F2631">
        <w:rPr>
          <w:i/>
        </w:rPr>
        <w:t>Journal of Travel Research, 42</w:t>
      </w:r>
      <w:r w:rsidRPr="009F2631">
        <w:t xml:space="preserve">, 65-74. </w:t>
      </w:r>
    </w:p>
    <w:p w14:paraId="32885702" w14:textId="77777777" w:rsidR="009F2631" w:rsidRPr="009F2631" w:rsidRDefault="009F2631" w:rsidP="009F2631">
      <w:pPr>
        <w:pStyle w:val="EndNoteBibliography"/>
        <w:spacing w:after="0"/>
        <w:ind w:left="720" w:hanging="720"/>
      </w:pPr>
      <w:r w:rsidRPr="009F2631">
        <w:t xml:space="preserve">Syntetos, A. A., Babai, Z., Boylan, J. E., Kolassa, S., &amp; Nikolopoulos, K. (2016). Supply chain forecasting: Theory, practice, their gap and the future. </w:t>
      </w:r>
      <w:r w:rsidRPr="009F2631">
        <w:rPr>
          <w:i/>
        </w:rPr>
        <w:t>European Journal of Operational Research, 252</w:t>
      </w:r>
      <w:r w:rsidRPr="009F2631">
        <w:t xml:space="preserve">(1), 1-26. </w:t>
      </w:r>
    </w:p>
    <w:p w14:paraId="20562F0A" w14:textId="77777777" w:rsidR="009F2631" w:rsidRPr="009F2631" w:rsidRDefault="009F2631" w:rsidP="009F2631">
      <w:pPr>
        <w:pStyle w:val="EndNoteBibliography"/>
        <w:spacing w:after="0"/>
        <w:ind w:left="720" w:hanging="720"/>
      </w:pPr>
      <w:r w:rsidRPr="009F2631">
        <w:t xml:space="preserve">Tashman, L. J. (2000). Out-of-sample tests of forecasting accuracy: an analysis and review </w:t>
      </w:r>
      <w:r w:rsidRPr="009F2631">
        <w:rPr>
          <w:i/>
        </w:rPr>
        <w:t>International Journal of Forecasting, 16</w:t>
      </w:r>
      <w:r w:rsidRPr="009F2631">
        <w:t xml:space="preserve">(4), 437-450. </w:t>
      </w:r>
    </w:p>
    <w:p w14:paraId="19ACA8D8" w14:textId="77777777" w:rsidR="009F2631" w:rsidRPr="009F2631" w:rsidRDefault="009F2631" w:rsidP="009F2631">
      <w:pPr>
        <w:pStyle w:val="EndNoteBibliography"/>
        <w:spacing w:after="0"/>
        <w:ind w:left="720" w:hanging="720"/>
      </w:pPr>
      <w:r w:rsidRPr="009F2631">
        <w:t xml:space="preserve">Tibshirani, R. (1996). Regression Shrinkage and Selection via the Lasso. </w:t>
      </w:r>
      <w:r w:rsidRPr="009F2631">
        <w:rPr>
          <w:i/>
        </w:rPr>
        <w:t>Journal of the Royal Statistical Society. Series B (Methodological), 58</w:t>
      </w:r>
      <w:r w:rsidRPr="009F2631">
        <w:t xml:space="preserve">(1), 267-288. </w:t>
      </w:r>
    </w:p>
    <w:p w14:paraId="4BE014AF" w14:textId="77777777" w:rsidR="009F2631" w:rsidRPr="009F2631" w:rsidRDefault="009F2631" w:rsidP="009F2631">
      <w:pPr>
        <w:pStyle w:val="EndNoteBibliography"/>
        <w:spacing w:after="0"/>
        <w:ind w:left="720" w:hanging="720"/>
      </w:pPr>
      <w:r w:rsidRPr="009F2631">
        <w:t xml:space="preserve">Trusov, M., Bodapati, A. V., &amp; Cooper, L. G. (2006). Retailer Promotion Planning: Improving Forecasting Accuracy And Interpretability. </w:t>
      </w:r>
      <w:r w:rsidRPr="009F2631">
        <w:rPr>
          <w:i/>
        </w:rPr>
        <w:t>Journal of Interactive Marketing, 20</w:t>
      </w:r>
      <w:r w:rsidRPr="009F2631">
        <w:t xml:space="preserve">(3-4), 71-81. </w:t>
      </w:r>
    </w:p>
    <w:p w14:paraId="25A20631" w14:textId="77777777" w:rsidR="009F2631" w:rsidRPr="009F2631" w:rsidRDefault="009F2631" w:rsidP="009F2631">
      <w:pPr>
        <w:pStyle w:val="EndNoteBibliography"/>
        <w:spacing w:after="0"/>
        <w:ind w:left="720" w:hanging="720"/>
      </w:pPr>
      <w:r w:rsidRPr="009F2631">
        <w:t xml:space="preserve">van Heerde, H., M. Dinner, I., &amp; Neslin, S. (2015). Creating Customer Engagement Via Mobile Apps: How App Usage Drives Purchase Behavior. </w:t>
      </w:r>
      <w:r w:rsidRPr="009F2631">
        <w:rPr>
          <w:i/>
        </w:rPr>
        <w:t>Working paper, 10.2139/ssrn.2669817</w:t>
      </w:r>
      <w:r w:rsidRPr="009F2631">
        <w:t xml:space="preserve">. </w:t>
      </w:r>
    </w:p>
    <w:p w14:paraId="1191B45A" w14:textId="77777777" w:rsidR="009F2631" w:rsidRPr="009F2631" w:rsidRDefault="009F2631" w:rsidP="009F2631">
      <w:pPr>
        <w:pStyle w:val="EndNoteBibliography"/>
        <w:spacing w:after="0"/>
        <w:ind w:left="720" w:hanging="720"/>
      </w:pPr>
      <w:r w:rsidRPr="009F2631">
        <w:t xml:space="preserve">Wildt, A. R. (1976). </w:t>
      </w:r>
      <w:r w:rsidRPr="009F2631">
        <w:rPr>
          <w:i/>
        </w:rPr>
        <w:t>The empirical investigation of time dependent parameter variation in marketing models</w:t>
      </w:r>
      <w:r w:rsidRPr="009F2631">
        <w:t xml:space="preserve">. Paper presented at the Marketing Educators' Conference. </w:t>
      </w:r>
    </w:p>
    <w:p w14:paraId="55727EC3" w14:textId="77777777" w:rsidR="009F2631" w:rsidRPr="009F2631" w:rsidRDefault="009F2631" w:rsidP="009F2631">
      <w:pPr>
        <w:pStyle w:val="EndNoteBibliography"/>
        <w:ind w:left="720" w:hanging="720"/>
      </w:pPr>
      <w:r w:rsidRPr="009F2631">
        <w:t xml:space="preserve">Wildt, A. R., &amp; Winer, R. S. (1983). Modeling and Estimation in Changing Market Environments. </w:t>
      </w:r>
      <w:r w:rsidRPr="009F2631">
        <w:rPr>
          <w:i/>
        </w:rPr>
        <w:t>The Journal of Business, 56</w:t>
      </w:r>
      <w:r w:rsidRPr="009F2631">
        <w:t xml:space="preserve">(3), 365-388. </w:t>
      </w:r>
    </w:p>
    <w:p w14:paraId="1902B5C8" w14:textId="039064AA"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691B79BC" w:rsidR="000B7EE9" w:rsidRPr="0092053E" w:rsidRDefault="006679C4">
      <w:r w:rsidRPr="0092053E">
        <w:t xml:space="preserve"> </w:t>
      </w:r>
    </w:p>
    <w:sectPr w:rsidR="000B7EE9" w:rsidRPr="0092053E" w:rsidSect="00AE69AD">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Soopramanien, Didier" w:date="2019-04-02T18:45:00Z" w:initials="SD">
    <w:p w14:paraId="46B7B894" w14:textId="1C4E82A9" w:rsidR="00974C7C" w:rsidRDefault="00974C7C">
      <w:pPr>
        <w:pStyle w:val="CommentText"/>
      </w:pPr>
      <w:r>
        <w:rPr>
          <w:rStyle w:val="CommentReference"/>
        </w:rPr>
        <w:annotationRef/>
      </w:r>
      <w:r>
        <w:t>Is this true??? No human intervention???</w:t>
      </w:r>
    </w:p>
  </w:comment>
  <w:comment w:id="324" w:author="Soopramanien, Didier" w:date="2019-04-02T19:03:00Z" w:initials="SD">
    <w:p w14:paraId="7BD36A73" w14:textId="6B332BE9" w:rsidR="00974C7C" w:rsidRDefault="00974C7C">
      <w:pPr>
        <w:pStyle w:val="CommentText"/>
      </w:pPr>
      <w:r>
        <w:rPr>
          <w:rStyle w:val="CommentReference"/>
        </w:rPr>
        <w:annotationRef/>
      </w:r>
      <w:r>
        <w:t>Do we need a reference for who applied or suggested to use this?</w:t>
      </w:r>
    </w:p>
  </w:comment>
  <w:comment w:id="427" w:author="Soopramanien, Didier" w:date="2019-04-02T19:12:00Z" w:initials="SD">
    <w:p w14:paraId="42488538" w14:textId="77777777" w:rsidR="007C2EDD" w:rsidRDefault="007C2EDD" w:rsidP="007C2EDD">
      <w:pPr>
        <w:pStyle w:val="CommentText"/>
      </w:pPr>
      <w:r>
        <w:rPr>
          <w:rStyle w:val="CommentReference"/>
        </w:rPr>
        <w:annotationRef/>
      </w:r>
      <w:r>
        <w:t>This sentence is too long and confusing, can we say there are two regression models that we consider....</w:t>
      </w:r>
    </w:p>
  </w:comment>
  <w:comment w:id="633" w:author="Soopramanien, Didier" w:date="2019-04-02T19:15:00Z" w:initials="SD">
    <w:p w14:paraId="7EA2A61C" w14:textId="257B2FEE" w:rsidR="00974C7C" w:rsidRDefault="00974C7C">
      <w:pPr>
        <w:pStyle w:val="CommentText"/>
      </w:pPr>
      <w:r>
        <w:rPr>
          <w:rStyle w:val="CommentReference"/>
        </w:rPr>
        <w:annotationRef/>
      </w:r>
      <w:r>
        <w:t xml:space="preserve">Past tense or present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B7B894" w15:done="1"/>
  <w15:commentEx w15:paraId="7BD36A73" w15:done="1"/>
  <w15:commentEx w15:paraId="42488538" w15:done="1"/>
  <w15:commentEx w15:paraId="7EA2A61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B7B894" w16cid:durableId="204E2C39"/>
  <w16cid:commentId w16cid:paraId="7BD36A73" w16cid:durableId="204F09DC"/>
  <w16cid:commentId w16cid:paraId="42488538" w16cid:durableId="204F1C54"/>
  <w16cid:commentId w16cid:paraId="7EA2A61C" w16cid:durableId="204E33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6B2E" w14:textId="77777777" w:rsidR="00677A24" w:rsidRDefault="00677A24" w:rsidP="00971633">
      <w:pPr>
        <w:spacing w:after="0" w:line="240" w:lineRule="auto"/>
      </w:pPr>
      <w:r>
        <w:separator/>
      </w:r>
    </w:p>
  </w:endnote>
  <w:endnote w:type="continuationSeparator" w:id="0">
    <w:p w14:paraId="2BB6571C" w14:textId="77777777" w:rsidR="00677A24" w:rsidRDefault="00677A24"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974C7C" w:rsidRDefault="00974C7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974C7C" w:rsidRDefault="00974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974C7C" w:rsidRDefault="00974C7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974C7C" w:rsidRDefault="00974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6ADDD" w14:textId="77777777" w:rsidR="00677A24" w:rsidRDefault="00677A24" w:rsidP="00971633">
      <w:pPr>
        <w:spacing w:after="0" w:line="240" w:lineRule="auto"/>
      </w:pPr>
      <w:r>
        <w:separator/>
      </w:r>
    </w:p>
  </w:footnote>
  <w:footnote w:type="continuationSeparator" w:id="0">
    <w:p w14:paraId="71DF229B" w14:textId="77777777" w:rsidR="00677A24" w:rsidRDefault="00677A24" w:rsidP="00971633">
      <w:pPr>
        <w:spacing w:after="0" w:line="240" w:lineRule="auto"/>
      </w:pPr>
      <w:r>
        <w:continuationSeparator/>
      </w:r>
    </w:p>
  </w:footnote>
  <w:footnote w:id="1">
    <w:p w14:paraId="7AA3B786" w14:textId="77777777" w:rsidR="00974C7C" w:rsidRDefault="00974C7C"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w:t>
      </w:r>
      <w:r w:rsidRPr="00544D05">
        <w:t xml:space="preserve"> </w:t>
      </w:r>
      <w:hyperlink r:id="rId3" w:history="1">
        <w:r w:rsidRPr="004F38B9">
          <w:rPr>
            <w:rStyle w:val="Hyperlink"/>
            <w:lang w:val="fr-FR"/>
          </w:rPr>
          <w:t>D.G.Soopramanien@lboro.ac.uk</w:t>
        </w:r>
      </w:hyperlink>
    </w:p>
    <w:p w14:paraId="75C47C66" w14:textId="77777777" w:rsidR="00974C7C" w:rsidRPr="003A7F2F" w:rsidRDefault="00974C7C"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(d.soopramanein)</w:t>
      </w:r>
    </w:p>
    <w:p w14:paraId="0DE5447A" w14:textId="77777777" w:rsidR="00974C7C" w:rsidRPr="003A7F2F" w:rsidRDefault="00974C7C" w:rsidP="00971633">
      <w:pPr>
        <w:pStyle w:val="FootnoteText"/>
        <w:rPr>
          <w:rFonts w:cs="Times New Roman"/>
          <w:color w:val="0D0D0D" w:themeColor="text1" w:themeTint="F2"/>
          <w:szCs w:val="24"/>
          <w:lang w:val="fr-FR"/>
        </w:rPr>
      </w:pPr>
    </w:p>
  </w:footnote>
  <w:footnote w:id="2">
    <w:p w14:paraId="758F5AB7" w14:textId="4E9994BF" w:rsidR="00974C7C" w:rsidRDefault="00974C7C" w:rsidP="00DE12B5">
      <w:pPr>
        <w:pStyle w:val="FootnoteText"/>
      </w:pPr>
      <w:r w:rsidRPr="00870CBC">
        <w:rPr>
          <w:rStyle w:val="FootnoteReference"/>
        </w:rPr>
        <w:footnoteRef/>
      </w:r>
      <w:r w:rsidRPr="00870CBC">
        <w:t xml:space="preserve"> </w:t>
      </w:r>
      <w:r w:rsidRPr="0077786D">
        <w:t>The term of ‘structural change’ is used interchangeably with the term of ‘structural break’ in the literature. In this study, we use the term “structural change” as in the retailer context we expect the effect of the marketing activities to change gradually rather than but in a sudden and abrupt way. We thank one of the anonymous reviewers for</w:t>
      </w:r>
      <w:r>
        <w:t xml:space="preserve"> </w:t>
      </w:r>
      <w:r w:rsidRPr="0077786D">
        <w:t>pointing this out.</w:t>
      </w:r>
    </w:p>
  </w:footnote>
  <w:footnote w:id="3">
    <w:p w14:paraId="777A700E" w14:textId="2711ACDE" w:rsidR="00974C7C" w:rsidRDefault="00974C7C">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974C7C" w:rsidRDefault="00974C7C"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974C7C" w:rsidRDefault="00974C7C"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974C7C" w:rsidRPr="001920DC" w:rsidRDefault="00974C7C"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5BDC3268" w:rsidR="00974C7C" w:rsidRDefault="00974C7C">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974C7C" w:rsidRDefault="00974C7C">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4548F3B9" w:rsidR="00974C7C" w:rsidRDefault="00974C7C"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less observations (e.g., 70% of weeks). We find the final results consistent.</w:t>
      </w:r>
    </w:p>
  </w:footnote>
  <w:footnote w:id="10">
    <w:p w14:paraId="29E891CD" w14:textId="48B5A5D6" w:rsidR="00974C7C" w:rsidRDefault="00974C7C">
      <w:pPr>
        <w:pStyle w:val="FootnoteText"/>
      </w:pPr>
      <w:r w:rsidRPr="00B96C6C">
        <w:rPr>
          <w:rStyle w:val="FootnoteReference"/>
        </w:rPr>
        <w:footnoteRef/>
      </w:r>
      <w:r w:rsidRPr="00B96C6C">
        <w:t xml:space="preserve"> The sMAPE is more robust to outliers compared to the Mean Absolute Percentage Error (MAPE) as the latter does not have an upper bound. We have also conducted the analysis for the MAPE and the results are consistent with the results based on the sMAPE. We do not report the results for the MAPE for simplicity.</w:t>
      </w:r>
    </w:p>
  </w:footnote>
  <w:footnote w:id="11">
    <w:p w14:paraId="4D8E8483" w14:textId="77777777" w:rsidR="00974C7C" w:rsidRDefault="00974C7C" w:rsidP="00971633">
      <w:pPr>
        <w:pStyle w:val="FootnoteText"/>
      </w:pPr>
      <w:r>
        <w:rPr>
          <w:rStyle w:val="FootnoteReference"/>
        </w:rPr>
        <w:footnoteRef/>
      </w:r>
      <w:r>
        <w:t xml:space="preserve"> We conduct the DM test based on all the error measures except for the </w:t>
      </w:r>
      <w:r w:rsidRPr="000F18D5">
        <w:t>AvgRelMAE</w:t>
      </w:r>
      <w:r>
        <w:t xml:space="preserve"> which does not fit into the framework of the DM test.</w:t>
      </w:r>
    </w:p>
  </w:footnote>
  <w:footnote w:id="12">
    <w:p w14:paraId="5ED39429" w14:textId="7EA6F31E" w:rsidR="00974C7C" w:rsidRDefault="00974C7C"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974C7C" w:rsidRDefault="00974C7C"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974C7C" w:rsidRDefault="00974C7C">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974C7C" w:rsidRDefault="00974C7C">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585CEA00" w14:textId="7792CA16" w:rsidR="00974C7C" w:rsidRDefault="00974C7C" w:rsidP="00971633">
      <w:pPr>
        <w:pStyle w:val="FootnoteText"/>
      </w:pPr>
      <w:r>
        <w:rPr>
          <w:rStyle w:val="FootnoteReference"/>
        </w:rPr>
        <w:footnoteRef/>
      </w:r>
      <w:r>
        <w:t xml:space="preserve"> Five </w:t>
      </w:r>
      <w:r w:rsidRPr="005B655B">
        <w:t>principal components</w:t>
      </w:r>
      <w:r>
        <w:t xml:space="preserve"> are retained based on the Scree plot and retain 90.2</w:t>
      </w:r>
      <w:r w:rsidRPr="005914D1">
        <w:t xml:space="preserve">% of </w:t>
      </w:r>
      <w:r>
        <w:t>information contained in the original nine variables.</w:t>
      </w:r>
    </w:p>
  </w:footnote>
  <w:footnote w:id="17">
    <w:p w14:paraId="549EA10D" w14:textId="74B0FB1C" w:rsidR="00974C7C" w:rsidRDefault="00974C7C" w:rsidP="003957EE">
      <w:pPr>
        <w:pStyle w:val="FootnoteText"/>
      </w:pPr>
      <w:r>
        <w:rPr>
          <w:rStyle w:val="FootnoteReference"/>
        </w:rPr>
        <w:footnoteRef/>
      </w:r>
      <w:r>
        <w:t xml:space="preserve"> </w:t>
      </w:r>
      <w:r w:rsidRPr="00013877">
        <w:t>For robustness, we</w:t>
      </w:r>
      <w:r>
        <w:t xml:space="preserve"> have</w:t>
      </w:r>
      <w:r w:rsidRPr="00013877">
        <w:t xml:space="preserve"> </w:t>
      </w:r>
      <w:r>
        <w:t>developed</w:t>
      </w:r>
      <w:r w:rsidRPr="00013877">
        <w:t xml:space="preserve"> </w:t>
      </w:r>
      <w:del w:id="449" w:author="tao huang" w:date="2019-04-03T12:38:00Z">
        <w:r w:rsidDel="00477A66">
          <w:delText xml:space="preserve">an </w:delText>
        </w:r>
      </w:del>
      <w:r>
        <w:t xml:space="preserve">alternative </w:t>
      </w:r>
      <w:r w:rsidRPr="00013877">
        <w:t>regression mode</w:t>
      </w:r>
      <w:r>
        <w:t>l</w:t>
      </w:r>
      <w:ins w:id="450" w:author="tao huang" w:date="2019-04-03T12:38:00Z">
        <w:r w:rsidR="00477A66">
          <w:t>s</w:t>
        </w:r>
      </w:ins>
      <w:r>
        <w:t xml:space="preserve"> which also include dummy variables to capture potentially </w:t>
      </w:r>
      <w:r w:rsidRPr="00013877">
        <w:t>unobserved category effects</w:t>
      </w:r>
      <w:r>
        <w:t xml:space="preserve">, and we find the parameter estimate for the five </w:t>
      </w:r>
      <w:del w:id="451" w:author="tao huang" w:date="2019-04-03T12:38:00Z">
        <w:r w:rsidDel="00477A66">
          <w:delText xml:space="preserve">factors </w:delText>
        </w:r>
      </w:del>
      <w:ins w:id="452" w:author="tao huang" w:date="2019-04-03T12:38:00Z">
        <w:r w:rsidR="00477A66">
          <w:t>components</w:t>
        </w:r>
        <w:r w:rsidR="00477A66">
          <w:t xml:space="preserve"> </w:t>
        </w:r>
      </w:ins>
      <w:r>
        <w:t>to be consistent with those shown in Table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Soopramanien, Didier">
    <w15:presenceInfo w15:providerId="None" w15:userId="Soopramanien, Did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wsagEMf706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70&lt;/item&gt;&lt;item&gt;773&lt;/item&gt;&lt;item&gt;774&lt;/item&gt;&lt;item&gt;775&lt;/item&gt;&lt;item&gt;776&lt;/item&gt;&lt;item&gt;779&lt;/item&gt;&lt;item&gt;780&lt;/item&gt;&lt;item&gt;782&lt;/item&gt;&lt;item&gt;783&lt;/item&gt;&lt;item&gt;784&lt;/item&gt;&lt;item&gt;786&lt;/item&gt;&lt;/record-ids&gt;&lt;/item&gt;&lt;/Libraries&gt;"/>
  </w:docVars>
  <w:rsids>
    <w:rsidRoot w:val="00971633"/>
    <w:rsid w:val="00001079"/>
    <w:rsid w:val="00004135"/>
    <w:rsid w:val="00005660"/>
    <w:rsid w:val="00006896"/>
    <w:rsid w:val="00006AAE"/>
    <w:rsid w:val="00012D1C"/>
    <w:rsid w:val="00013877"/>
    <w:rsid w:val="00014D72"/>
    <w:rsid w:val="000169D7"/>
    <w:rsid w:val="00017134"/>
    <w:rsid w:val="00020ABA"/>
    <w:rsid w:val="00020C02"/>
    <w:rsid w:val="000213A1"/>
    <w:rsid w:val="00022B2F"/>
    <w:rsid w:val="00024DDE"/>
    <w:rsid w:val="00025226"/>
    <w:rsid w:val="00025732"/>
    <w:rsid w:val="00025FDB"/>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E0DC6"/>
    <w:rsid w:val="000E15A5"/>
    <w:rsid w:val="000E3388"/>
    <w:rsid w:val="000E39FC"/>
    <w:rsid w:val="000E45C3"/>
    <w:rsid w:val="000E4CD1"/>
    <w:rsid w:val="000E52C5"/>
    <w:rsid w:val="000E7878"/>
    <w:rsid w:val="000F3A66"/>
    <w:rsid w:val="000F3A7A"/>
    <w:rsid w:val="000F4379"/>
    <w:rsid w:val="000F44A5"/>
    <w:rsid w:val="0010254B"/>
    <w:rsid w:val="001031E1"/>
    <w:rsid w:val="00103AE3"/>
    <w:rsid w:val="00105B5A"/>
    <w:rsid w:val="00107284"/>
    <w:rsid w:val="0010731B"/>
    <w:rsid w:val="001138D2"/>
    <w:rsid w:val="00114546"/>
    <w:rsid w:val="00115DEF"/>
    <w:rsid w:val="00115F0C"/>
    <w:rsid w:val="00121645"/>
    <w:rsid w:val="00122148"/>
    <w:rsid w:val="0012515C"/>
    <w:rsid w:val="00125B46"/>
    <w:rsid w:val="001261AC"/>
    <w:rsid w:val="001267D1"/>
    <w:rsid w:val="00127D47"/>
    <w:rsid w:val="001316C0"/>
    <w:rsid w:val="00131E8D"/>
    <w:rsid w:val="001327DC"/>
    <w:rsid w:val="00133244"/>
    <w:rsid w:val="00133312"/>
    <w:rsid w:val="00133609"/>
    <w:rsid w:val="00135C75"/>
    <w:rsid w:val="00136481"/>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46"/>
    <w:rsid w:val="001B3DE9"/>
    <w:rsid w:val="001B4A6D"/>
    <w:rsid w:val="001B4CBF"/>
    <w:rsid w:val="001B5063"/>
    <w:rsid w:val="001B5A61"/>
    <w:rsid w:val="001B6BE5"/>
    <w:rsid w:val="001C1614"/>
    <w:rsid w:val="001C189A"/>
    <w:rsid w:val="001C1A13"/>
    <w:rsid w:val="001C2515"/>
    <w:rsid w:val="001C2E9A"/>
    <w:rsid w:val="001C6F96"/>
    <w:rsid w:val="001D01B0"/>
    <w:rsid w:val="001D157E"/>
    <w:rsid w:val="001D167F"/>
    <w:rsid w:val="001D34B0"/>
    <w:rsid w:val="001D3838"/>
    <w:rsid w:val="001D3A00"/>
    <w:rsid w:val="001D4156"/>
    <w:rsid w:val="001E2A58"/>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3118C"/>
    <w:rsid w:val="00233795"/>
    <w:rsid w:val="00234C29"/>
    <w:rsid w:val="002351EB"/>
    <w:rsid w:val="00235EE3"/>
    <w:rsid w:val="00236E87"/>
    <w:rsid w:val="0023750A"/>
    <w:rsid w:val="00237CD0"/>
    <w:rsid w:val="00237F60"/>
    <w:rsid w:val="00240653"/>
    <w:rsid w:val="0024078F"/>
    <w:rsid w:val="0024208C"/>
    <w:rsid w:val="00245603"/>
    <w:rsid w:val="00246759"/>
    <w:rsid w:val="00246B56"/>
    <w:rsid w:val="00247DFB"/>
    <w:rsid w:val="0025038F"/>
    <w:rsid w:val="0025060A"/>
    <w:rsid w:val="00253021"/>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F6E"/>
    <w:rsid w:val="002E589E"/>
    <w:rsid w:val="002F0576"/>
    <w:rsid w:val="002F0B85"/>
    <w:rsid w:val="002F2385"/>
    <w:rsid w:val="002F3EAA"/>
    <w:rsid w:val="002F4C67"/>
    <w:rsid w:val="002F5984"/>
    <w:rsid w:val="002F69B3"/>
    <w:rsid w:val="002F7711"/>
    <w:rsid w:val="0030006F"/>
    <w:rsid w:val="0030074C"/>
    <w:rsid w:val="00300E50"/>
    <w:rsid w:val="00301DAC"/>
    <w:rsid w:val="00304107"/>
    <w:rsid w:val="003047EF"/>
    <w:rsid w:val="00311108"/>
    <w:rsid w:val="0031197F"/>
    <w:rsid w:val="00311A66"/>
    <w:rsid w:val="0031438C"/>
    <w:rsid w:val="0032151C"/>
    <w:rsid w:val="00321CDD"/>
    <w:rsid w:val="00322431"/>
    <w:rsid w:val="00323355"/>
    <w:rsid w:val="00324BC9"/>
    <w:rsid w:val="003259F7"/>
    <w:rsid w:val="003262FD"/>
    <w:rsid w:val="00330276"/>
    <w:rsid w:val="0033030C"/>
    <w:rsid w:val="003313F9"/>
    <w:rsid w:val="0033170A"/>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5519"/>
    <w:rsid w:val="00367850"/>
    <w:rsid w:val="00370E8D"/>
    <w:rsid w:val="003725FF"/>
    <w:rsid w:val="00374403"/>
    <w:rsid w:val="00375F20"/>
    <w:rsid w:val="00375F34"/>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238E"/>
    <w:rsid w:val="003C26D9"/>
    <w:rsid w:val="003C298E"/>
    <w:rsid w:val="003C3770"/>
    <w:rsid w:val="003C3CE3"/>
    <w:rsid w:val="003C476C"/>
    <w:rsid w:val="003C50DE"/>
    <w:rsid w:val="003C6B57"/>
    <w:rsid w:val="003D295C"/>
    <w:rsid w:val="003D2A95"/>
    <w:rsid w:val="003D4147"/>
    <w:rsid w:val="003D4791"/>
    <w:rsid w:val="003D539D"/>
    <w:rsid w:val="003D6747"/>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6CF8"/>
    <w:rsid w:val="00410308"/>
    <w:rsid w:val="00411FBB"/>
    <w:rsid w:val="0041268E"/>
    <w:rsid w:val="00412B46"/>
    <w:rsid w:val="004133A6"/>
    <w:rsid w:val="00414504"/>
    <w:rsid w:val="00416078"/>
    <w:rsid w:val="0042108B"/>
    <w:rsid w:val="004213EF"/>
    <w:rsid w:val="004238CA"/>
    <w:rsid w:val="00423B14"/>
    <w:rsid w:val="004276FA"/>
    <w:rsid w:val="00432762"/>
    <w:rsid w:val="0043370A"/>
    <w:rsid w:val="004337D1"/>
    <w:rsid w:val="00433912"/>
    <w:rsid w:val="0043467C"/>
    <w:rsid w:val="00435C28"/>
    <w:rsid w:val="00440BBA"/>
    <w:rsid w:val="0044284A"/>
    <w:rsid w:val="00445B0E"/>
    <w:rsid w:val="00445FAA"/>
    <w:rsid w:val="00446A4F"/>
    <w:rsid w:val="00452C9D"/>
    <w:rsid w:val="004549F4"/>
    <w:rsid w:val="00455D15"/>
    <w:rsid w:val="0045712C"/>
    <w:rsid w:val="004606EF"/>
    <w:rsid w:val="004618C4"/>
    <w:rsid w:val="0046497A"/>
    <w:rsid w:val="00465036"/>
    <w:rsid w:val="004659F8"/>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560A"/>
    <w:rsid w:val="004C05B5"/>
    <w:rsid w:val="004C3B57"/>
    <w:rsid w:val="004C61AC"/>
    <w:rsid w:val="004C6896"/>
    <w:rsid w:val="004C70CF"/>
    <w:rsid w:val="004C7B50"/>
    <w:rsid w:val="004C7C06"/>
    <w:rsid w:val="004D0A41"/>
    <w:rsid w:val="004D0AA0"/>
    <w:rsid w:val="004D307C"/>
    <w:rsid w:val="004D4FCD"/>
    <w:rsid w:val="004D5E51"/>
    <w:rsid w:val="004D65DA"/>
    <w:rsid w:val="004D70F0"/>
    <w:rsid w:val="004E25DC"/>
    <w:rsid w:val="004E3369"/>
    <w:rsid w:val="004E43BA"/>
    <w:rsid w:val="004E47FC"/>
    <w:rsid w:val="004E50CE"/>
    <w:rsid w:val="004E7FAD"/>
    <w:rsid w:val="004F3ECB"/>
    <w:rsid w:val="004F429D"/>
    <w:rsid w:val="004F52C2"/>
    <w:rsid w:val="004F6770"/>
    <w:rsid w:val="004F67DB"/>
    <w:rsid w:val="004F6E36"/>
    <w:rsid w:val="004F785E"/>
    <w:rsid w:val="005007EE"/>
    <w:rsid w:val="00501802"/>
    <w:rsid w:val="00501EA1"/>
    <w:rsid w:val="00503C80"/>
    <w:rsid w:val="005054D8"/>
    <w:rsid w:val="00505FDD"/>
    <w:rsid w:val="00507AF0"/>
    <w:rsid w:val="00510C76"/>
    <w:rsid w:val="0051111A"/>
    <w:rsid w:val="00514255"/>
    <w:rsid w:val="00516500"/>
    <w:rsid w:val="00516CB8"/>
    <w:rsid w:val="00516F35"/>
    <w:rsid w:val="00521D12"/>
    <w:rsid w:val="00523C4E"/>
    <w:rsid w:val="005249BA"/>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4D05"/>
    <w:rsid w:val="00545525"/>
    <w:rsid w:val="00546E91"/>
    <w:rsid w:val="005506CB"/>
    <w:rsid w:val="005523D2"/>
    <w:rsid w:val="0055366F"/>
    <w:rsid w:val="0055531A"/>
    <w:rsid w:val="0055643D"/>
    <w:rsid w:val="0055798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71A"/>
    <w:rsid w:val="0058335E"/>
    <w:rsid w:val="00583DB1"/>
    <w:rsid w:val="00583EE9"/>
    <w:rsid w:val="00584498"/>
    <w:rsid w:val="00590646"/>
    <w:rsid w:val="0059199F"/>
    <w:rsid w:val="00594EB4"/>
    <w:rsid w:val="005A0334"/>
    <w:rsid w:val="005A09B4"/>
    <w:rsid w:val="005A13F6"/>
    <w:rsid w:val="005A167C"/>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7FC"/>
    <w:rsid w:val="00644AEE"/>
    <w:rsid w:val="00645499"/>
    <w:rsid w:val="006500B4"/>
    <w:rsid w:val="00650152"/>
    <w:rsid w:val="006548AB"/>
    <w:rsid w:val="00655074"/>
    <w:rsid w:val="006552B0"/>
    <w:rsid w:val="0065655E"/>
    <w:rsid w:val="00657EE2"/>
    <w:rsid w:val="006649A4"/>
    <w:rsid w:val="00664B02"/>
    <w:rsid w:val="00664D69"/>
    <w:rsid w:val="00667742"/>
    <w:rsid w:val="006679C4"/>
    <w:rsid w:val="006679C7"/>
    <w:rsid w:val="00671043"/>
    <w:rsid w:val="00671DF6"/>
    <w:rsid w:val="006725E4"/>
    <w:rsid w:val="006729B5"/>
    <w:rsid w:val="00674414"/>
    <w:rsid w:val="00674905"/>
    <w:rsid w:val="00674F23"/>
    <w:rsid w:val="00675C6B"/>
    <w:rsid w:val="00676243"/>
    <w:rsid w:val="00677A24"/>
    <w:rsid w:val="00680265"/>
    <w:rsid w:val="006813AD"/>
    <w:rsid w:val="00684033"/>
    <w:rsid w:val="00684F0B"/>
    <w:rsid w:val="006857A2"/>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61EE"/>
    <w:rsid w:val="006D7A15"/>
    <w:rsid w:val="006E043F"/>
    <w:rsid w:val="006E1849"/>
    <w:rsid w:val="006E2AB2"/>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17CC"/>
    <w:rsid w:val="00752048"/>
    <w:rsid w:val="007528FA"/>
    <w:rsid w:val="00754B19"/>
    <w:rsid w:val="00754ED6"/>
    <w:rsid w:val="0075580B"/>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55F5"/>
    <w:rsid w:val="0078610C"/>
    <w:rsid w:val="0078783F"/>
    <w:rsid w:val="00787C5A"/>
    <w:rsid w:val="00790B36"/>
    <w:rsid w:val="00791CC8"/>
    <w:rsid w:val="00792369"/>
    <w:rsid w:val="00793714"/>
    <w:rsid w:val="00793B49"/>
    <w:rsid w:val="00794D9A"/>
    <w:rsid w:val="007958A5"/>
    <w:rsid w:val="007978C1"/>
    <w:rsid w:val="007A06FF"/>
    <w:rsid w:val="007A08E9"/>
    <w:rsid w:val="007A39EE"/>
    <w:rsid w:val="007A4011"/>
    <w:rsid w:val="007A7154"/>
    <w:rsid w:val="007B00B0"/>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16B2"/>
    <w:rsid w:val="007D423F"/>
    <w:rsid w:val="007D47CC"/>
    <w:rsid w:val="007D5BC5"/>
    <w:rsid w:val="007D6104"/>
    <w:rsid w:val="007E1EED"/>
    <w:rsid w:val="007E208E"/>
    <w:rsid w:val="007E2D8D"/>
    <w:rsid w:val="007E3B6F"/>
    <w:rsid w:val="007E66A0"/>
    <w:rsid w:val="007E66A2"/>
    <w:rsid w:val="007E6A9C"/>
    <w:rsid w:val="007F14E6"/>
    <w:rsid w:val="007F1BD6"/>
    <w:rsid w:val="007F1C7D"/>
    <w:rsid w:val="007F4725"/>
    <w:rsid w:val="007F541E"/>
    <w:rsid w:val="007F5769"/>
    <w:rsid w:val="007F5FB4"/>
    <w:rsid w:val="007F7B65"/>
    <w:rsid w:val="00800AFE"/>
    <w:rsid w:val="00800FBD"/>
    <w:rsid w:val="00801130"/>
    <w:rsid w:val="008023F3"/>
    <w:rsid w:val="008024E2"/>
    <w:rsid w:val="00803022"/>
    <w:rsid w:val="00804501"/>
    <w:rsid w:val="008075B5"/>
    <w:rsid w:val="008079C9"/>
    <w:rsid w:val="008100E6"/>
    <w:rsid w:val="00810A6D"/>
    <w:rsid w:val="0081371C"/>
    <w:rsid w:val="008146BC"/>
    <w:rsid w:val="0081490C"/>
    <w:rsid w:val="00816DD1"/>
    <w:rsid w:val="00817FE7"/>
    <w:rsid w:val="00820026"/>
    <w:rsid w:val="0082094B"/>
    <w:rsid w:val="00820D98"/>
    <w:rsid w:val="00821B1E"/>
    <w:rsid w:val="008233E0"/>
    <w:rsid w:val="008251BB"/>
    <w:rsid w:val="00825B2A"/>
    <w:rsid w:val="008273E0"/>
    <w:rsid w:val="0082744F"/>
    <w:rsid w:val="00830BC3"/>
    <w:rsid w:val="0083346D"/>
    <w:rsid w:val="00835C94"/>
    <w:rsid w:val="00836018"/>
    <w:rsid w:val="00842108"/>
    <w:rsid w:val="008428A4"/>
    <w:rsid w:val="008437C7"/>
    <w:rsid w:val="00843E8F"/>
    <w:rsid w:val="00845DBB"/>
    <w:rsid w:val="00851123"/>
    <w:rsid w:val="00851D94"/>
    <w:rsid w:val="00851E61"/>
    <w:rsid w:val="008525CF"/>
    <w:rsid w:val="00852CA9"/>
    <w:rsid w:val="00854AB6"/>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5E51"/>
    <w:rsid w:val="008A0C00"/>
    <w:rsid w:val="008A0FEA"/>
    <w:rsid w:val="008A28A1"/>
    <w:rsid w:val="008A4D47"/>
    <w:rsid w:val="008A5962"/>
    <w:rsid w:val="008A6109"/>
    <w:rsid w:val="008A6EFD"/>
    <w:rsid w:val="008A70DD"/>
    <w:rsid w:val="008A777A"/>
    <w:rsid w:val="008B01CC"/>
    <w:rsid w:val="008B1A29"/>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32F7"/>
    <w:rsid w:val="00904105"/>
    <w:rsid w:val="00904A38"/>
    <w:rsid w:val="00904E24"/>
    <w:rsid w:val="00905DAB"/>
    <w:rsid w:val="0091004A"/>
    <w:rsid w:val="00911740"/>
    <w:rsid w:val="0091385B"/>
    <w:rsid w:val="009153C9"/>
    <w:rsid w:val="009172B6"/>
    <w:rsid w:val="0092053E"/>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7DF1"/>
    <w:rsid w:val="00980B09"/>
    <w:rsid w:val="00980CCA"/>
    <w:rsid w:val="00984000"/>
    <w:rsid w:val="009847C5"/>
    <w:rsid w:val="00987A55"/>
    <w:rsid w:val="009905CC"/>
    <w:rsid w:val="00993031"/>
    <w:rsid w:val="00993143"/>
    <w:rsid w:val="009934EF"/>
    <w:rsid w:val="00995A6E"/>
    <w:rsid w:val="00996116"/>
    <w:rsid w:val="009A1958"/>
    <w:rsid w:val="009A202F"/>
    <w:rsid w:val="009A2586"/>
    <w:rsid w:val="009A55EE"/>
    <w:rsid w:val="009A691F"/>
    <w:rsid w:val="009A6D56"/>
    <w:rsid w:val="009A792E"/>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CF0"/>
    <w:rsid w:val="009C67A2"/>
    <w:rsid w:val="009C7013"/>
    <w:rsid w:val="009C78D5"/>
    <w:rsid w:val="009C7AAE"/>
    <w:rsid w:val="009D1C34"/>
    <w:rsid w:val="009D38A1"/>
    <w:rsid w:val="009D61E9"/>
    <w:rsid w:val="009D65AA"/>
    <w:rsid w:val="009D7409"/>
    <w:rsid w:val="009D75F0"/>
    <w:rsid w:val="009D7974"/>
    <w:rsid w:val="009E3C48"/>
    <w:rsid w:val="009F2631"/>
    <w:rsid w:val="009F4DF8"/>
    <w:rsid w:val="009F6F48"/>
    <w:rsid w:val="009F7DAC"/>
    <w:rsid w:val="00A02206"/>
    <w:rsid w:val="00A03B99"/>
    <w:rsid w:val="00A04823"/>
    <w:rsid w:val="00A04EFF"/>
    <w:rsid w:val="00A05CB6"/>
    <w:rsid w:val="00A05F4D"/>
    <w:rsid w:val="00A06B38"/>
    <w:rsid w:val="00A07599"/>
    <w:rsid w:val="00A07C4C"/>
    <w:rsid w:val="00A12DF9"/>
    <w:rsid w:val="00A147D6"/>
    <w:rsid w:val="00A15709"/>
    <w:rsid w:val="00A1586D"/>
    <w:rsid w:val="00A15A07"/>
    <w:rsid w:val="00A15B38"/>
    <w:rsid w:val="00A16EAB"/>
    <w:rsid w:val="00A2090C"/>
    <w:rsid w:val="00A20DD6"/>
    <w:rsid w:val="00A20E43"/>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387E"/>
    <w:rsid w:val="00A46849"/>
    <w:rsid w:val="00A50CFB"/>
    <w:rsid w:val="00A52F9C"/>
    <w:rsid w:val="00A536C1"/>
    <w:rsid w:val="00A5471A"/>
    <w:rsid w:val="00A55042"/>
    <w:rsid w:val="00A55CC5"/>
    <w:rsid w:val="00A55F09"/>
    <w:rsid w:val="00A5658A"/>
    <w:rsid w:val="00A56A6D"/>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6020"/>
    <w:rsid w:val="00AB70E4"/>
    <w:rsid w:val="00AB7F36"/>
    <w:rsid w:val="00AC0C11"/>
    <w:rsid w:val="00AC0E01"/>
    <w:rsid w:val="00AC1173"/>
    <w:rsid w:val="00AC3D9B"/>
    <w:rsid w:val="00AC6910"/>
    <w:rsid w:val="00AD1179"/>
    <w:rsid w:val="00AD1B16"/>
    <w:rsid w:val="00AD3EC5"/>
    <w:rsid w:val="00AD4CD5"/>
    <w:rsid w:val="00AD538E"/>
    <w:rsid w:val="00AD79B5"/>
    <w:rsid w:val="00AE471D"/>
    <w:rsid w:val="00AE5AC3"/>
    <w:rsid w:val="00AE69AD"/>
    <w:rsid w:val="00AE7ACD"/>
    <w:rsid w:val="00AF0ACF"/>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349A9"/>
    <w:rsid w:val="00B374A1"/>
    <w:rsid w:val="00B40BB0"/>
    <w:rsid w:val="00B41CDE"/>
    <w:rsid w:val="00B469C1"/>
    <w:rsid w:val="00B46D94"/>
    <w:rsid w:val="00B46E0B"/>
    <w:rsid w:val="00B533B4"/>
    <w:rsid w:val="00B552AB"/>
    <w:rsid w:val="00B56E09"/>
    <w:rsid w:val="00B56ED7"/>
    <w:rsid w:val="00B65DCD"/>
    <w:rsid w:val="00B70233"/>
    <w:rsid w:val="00B7145D"/>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6C6C"/>
    <w:rsid w:val="00B973B5"/>
    <w:rsid w:val="00B97459"/>
    <w:rsid w:val="00BA29CD"/>
    <w:rsid w:val="00BA58CE"/>
    <w:rsid w:val="00BA6ABF"/>
    <w:rsid w:val="00BA7055"/>
    <w:rsid w:val="00BB07F3"/>
    <w:rsid w:val="00BB0DBE"/>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136B"/>
    <w:rsid w:val="00C140DD"/>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7F94"/>
    <w:rsid w:val="00C514B6"/>
    <w:rsid w:val="00C52AF6"/>
    <w:rsid w:val="00C537B7"/>
    <w:rsid w:val="00C54849"/>
    <w:rsid w:val="00C5613A"/>
    <w:rsid w:val="00C564C7"/>
    <w:rsid w:val="00C604E3"/>
    <w:rsid w:val="00C6263C"/>
    <w:rsid w:val="00C631AB"/>
    <w:rsid w:val="00C64395"/>
    <w:rsid w:val="00C6657C"/>
    <w:rsid w:val="00C70940"/>
    <w:rsid w:val="00C70B48"/>
    <w:rsid w:val="00C71B87"/>
    <w:rsid w:val="00C7221C"/>
    <w:rsid w:val="00C73407"/>
    <w:rsid w:val="00C766E7"/>
    <w:rsid w:val="00C77085"/>
    <w:rsid w:val="00C81E8B"/>
    <w:rsid w:val="00C84426"/>
    <w:rsid w:val="00C85119"/>
    <w:rsid w:val="00C8535F"/>
    <w:rsid w:val="00C8574A"/>
    <w:rsid w:val="00C85AD4"/>
    <w:rsid w:val="00C87D32"/>
    <w:rsid w:val="00C90D90"/>
    <w:rsid w:val="00C93779"/>
    <w:rsid w:val="00C93D18"/>
    <w:rsid w:val="00C96071"/>
    <w:rsid w:val="00C960E6"/>
    <w:rsid w:val="00CA06AD"/>
    <w:rsid w:val="00CA0F92"/>
    <w:rsid w:val="00CA2DAB"/>
    <w:rsid w:val="00CA3173"/>
    <w:rsid w:val="00CA5596"/>
    <w:rsid w:val="00CA5716"/>
    <w:rsid w:val="00CA60BF"/>
    <w:rsid w:val="00CA61E6"/>
    <w:rsid w:val="00CA7621"/>
    <w:rsid w:val="00CA76AB"/>
    <w:rsid w:val="00CA7AEC"/>
    <w:rsid w:val="00CB0D02"/>
    <w:rsid w:val="00CB376C"/>
    <w:rsid w:val="00CB392B"/>
    <w:rsid w:val="00CB3943"/>
    <w:rsid w:val="00CB4FA0"/>
    <w:rsid w:val="00CB5C9D"/>
    <w:rsid w:val="00CC0415"/>
    <w:rsid w:val="00CC15B5"/>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752"/>
    <w:rsid w:val="00CE5667"/>
    <w:rsid w:val="00CE7122"/>
    <w:rsid w:val="00CE77A6"/>
    <w:rsid w:val="00CF04EF"/>
    <w:rsid w:val="00CF4228"/>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C45"/>
    <w:rsid w:val="00D44EA5"/>
    <w:rsid w:val="00D45735"/>
    <w:rsid w:val="00D45AA2"/>
    <w:rsid w:val="00D5231A"/>
    <w:rsid w:val="00D52ACC"/>
    <w:rsid w:val="00D531F1"/>
    <w:rsid w:val="00D5395F"/>
    <w:rsid w:val="00D53C35"/>
    <w:rsid w:val="00D552F4"/>
    <w:rsid w:val="00D56C65"/>
    <w:rsid w:val="00D57216"/>
    <w:rsid w:val="00D6062D"/>
    <w:rsid w:val="00D60942"/>
    <w:rsid w:val="00D61119"/>
    <w:rsid w:val="00D61F2F"/>
    <w:rsid w:val="00D62A4A"/>
    <w:rsid w:val="00D632C4"/>
    <w:rsid w:val="00D65E29"/>
    <w:rsid w:val="00D66AE4"/>
    <w:rsid w:val="00D70261"/>
    <w:rsid w:val="00D768DB"/>
    <w:rsid w:val="00D76959"/>
    <w:rsid w:val="00D7769A"/>
    <w:rsid w:val="00D819E6"/>
    <w:rsid w:val="00D81FD7"/>
    <w:rsid w:val="00D822E3"/>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D68"/>
    <w:rsid w:val="00DA625A"/>
    <w:rsid w:val="00DA773E"/>
    <w:rsid w:val="00DB260F"/>
    <w:rsid w:val="00DB67E6"/>
    <w:rsid w:val="00DB6968"/>
    <w:rsid w:val="00DB6F55"/>
    <w:rsid w:val="00DC03DF"/>
    <w:rsid w:val="00DC1B46"/>
    <w:rsid w:val="00DC4D6C"/>
    <w:rsid w:val="00DC5CE3"/>
    <w:rsid w:val="00DC5F09"/>
    <w:rsid w:val="00DC6317"/>
    <w:rsid w:val="00DD02C3"/>
    <w:rsid w:val="00DD0772"/>
    <w:rsid w:val="00DD07A4"/>
    <w:rsid w:val="00DD15F7"/>
    <w:rsid w:val="00DD26CF"/>
    <w:rsid w:val="00DD28C4"/>
    <w:rsid w:val="00DD493D"/>
    <w:rsid w:val="00DD4FB7"/>
    <w:rsid w:val="00DD63C7"/>
    <w:rsid w:val="00DD785B"/>
    <w:rsid w:val="00DE12B5"/>
    <w:rsid w:val="00DE1A06"/>
    <w:rsid w:val="00DE298A"/>
    <w:rsid w:val="00DE3151"/>
    <w:rsid w:val="00DE454B"/>
    <w:rsid w:val="00DE45BB"/>
    <w:rsid w:val="00DE4A09"/>
    <w:rsid w:val="00DE5783"/>
    <w:rsid w:val="00DE6A65"/>
    <w:rsid w:val="00DE7DE3"/>
    <w:rsid w:val="00DF027B"/>
    <w:rsid w:val="00DF1E12"/>
    <w:rsid w:val="00DF3414"/>
    <w:rsid w:val="00DF372A"/>
    <w:rsid w:val="00DF3A06"/>
    <w:rsid w:val="00DF440C"/>
    <w:rsid w:val="00DF5ED0"/>
    <w:rsid w:val="00DF714C"/>
    <w:rsid w:val="00DF7DE8"/>
    <w:rsid w:val="00E008DF"/>
    <w:rsid w:val="00E013C5"/>
    <w:rsid w:val="00E016FC"/>
    <w:rsid w:val="00E03A31"/>
    <w:rsid w:val="00E04AAD"/>
    <w:rsid w:val="00E05278"/>
    <w:rsid w:val="00E06143"/>
    <w:rsid w:val="00E105C1"/>
    <w:rsid w:val="00E110A1"/>
    <w:rsid w:val="00E112F2"/>
    <w:rsid w:val="00E11D17"/>
    <w:rsid w:val="00E135C4"/>
    <w:rsid w:val="00E15B5A"/>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7119"/>
    <w:rsid w:val="00E6070C"/>
    <w:rsid w:val="00E60C89"/>
    <w:rsid w:val="00E61211"/>
    <w:rsid w:val="00E63F6B"/>
    <w:rsid w:val="00E6428D"/>
    <w:rsid w:val="00E675BF"/>
    <w:rsid w:val="00E67838"/>
    <w:rsid w:val="00E704AB"/>
    <w:rsid w:val="00E70D5A"/>
    <w:rsid w:val="00E71385"/>
    <w:rsid w:val="00E731FB"/>
    <w:rsid w:val="00E733B7"/>
    <w:rsid w:val="00E73641"/>
    <w:rsid w:val="00E761D0"/>
    <w:rsid w:val="00E80457"/>
    <w:rsid w:val="00E8227F"/>
    <w:rsid w:val="00E82C94"/>
    <w:rsid w:val="00E84595"/>
    <w:rsid w:val="00E8493C"/>
    <w:rsid w:val="00E86714"/>
    <w:rsid w:val="00E90FB0"/>
    <w:rsid w:val="00E91E70"/>
    <w:rsid w:val="00E93FA9"/>
    <w:rsid w:val="00E96330"/>
    <w:rsid w:val="00E969AD"/>
    <w:rsid w:val="00EA1D41"/>
    <w:rsid w:val="00EA223B"/>
    <w:rsid w:val="00EA2ECC"/>
    <w:rsid w:val="00EA3510"/>
    <w:rsid w:val="00EA40D1"/>
    <w:rsid w:val="00EB1840"/>
    <w:rsid w:val="00EB2422"/>
    <w:rsid w:val="00EB2F00"/>
    <w:rsid w:val="00EB33AF"/>
    <w:rsid w:val="00EB7D28"/>
    <w:rsid w:val="00EB7E34"/>
    <w:rsid w:val="00EC01AC"/>
    <w:rsid w:val="00EC0AD9"/>
    <w:rsid w:val="00EC2C3A"/>
    <w:rsid w:val="00EC58E8"/>
    <w:rsid w:val="00EC6425"/>
    <w:rsid w:val="00ED0311"/>
    <w:rsid w:val="00ED0D2D"/>
    <w:rsid w:val="00ED78C8"/>
    <w:rsid w:val="00EE19AF"/>
    <w:rsid w:val="00EE25BE"/>
    <w:rsid w:val="00EE30B6"/>
    <w:rsid w:val="00EE4B0A"/>
    <w:rsid w:val="00EF111A"/>
    <w:rsid w:val="00EF1BF2"/>
    <w:rsid w:val="00EF1FD4"/>
    <w:rsid w:val="00EF3497"/>
    <w:rsid w:val="00EF51E0"/>
    <w:rsid w:val="00EF5A0D"/>
    <w:rsid w:val="00EF6D13"/>
    <w:rsid w:val="00F01A9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228E"/>
    <w:rsid w:val="00F622A5"/>
    <w:rsid w:val="00F6238F"/>
    <w:rsid w:val="00F623E9"/>
    <w:rsid w:val="00F62C19"/>
    <w:rsid w:val="00F6509C"/>
    <w:rsid w:val="00F66F82"/>
    <w:rsid w:val="00F7065E"/>
    <w:rsid w:val="00F71FB0"/>
    <w:rsid w:val="00F75BF0"/>
    <w:rsid w:val="00F75E55"/>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FAA"/>
    <w:rsid w:val="00FB2477"/>
    <w:rsid w:val="00FB2C03"/>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500D"/>
    <w:rsid w:val="00FD670B"/>
    <w:rsid w:val="00FD6BD2"/>
    <w:rsid w:val="00FE3124"/>
    <w:rsid w:val="00FE323F"/>
    <w:rsid w:val="00FE3705"/>
    <w:rsid w:val="00FE3725"/>
    <w:rsid w:val="00FE7314"/>
    <w:rsid w:val="00FE748D"/>
    <w:rsid w:val="00FF07A3"/>
    <w:rsid w:val="00FF0E5C"/>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gage.dynamicaction.com/WS-2015-06-IHL-Ghost-Economy-Haunting-of-Returns-AR_L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forbes.com/sites/walterloeb/2014/12/16/unrelenting-competition-the-retail-story-of-2015/#4893092419f1"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01C1-4FA4-4877-B690-28C3DCC3F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30</Pages>
  <Words>20618</Words>
  <Characters>117527</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48</cp:revision>
  <cp:lastPrinted>2019-04-02T13:05:00Z</cp:lastPrinted>
  <dcterms:created xsi:type="dcterms:W3CDTF">2019-04-02T16:30:00Z</dcterms:created>
  <dcterms:modified xsi:type="dcterms:W3CDTF">2019-04-03T12:09:00Z</dcterms:modified>
</cp:coreProperties>
</file>