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14A02" w14:textId="6E319B47" w:rsidR="0082558B" w:rsidRPr="0056537F" w:rsidRDefault="0082558B">
      <w:pPr>
        <w:shd w:val="clear" w:color="auto" w:fill="FFFFFF" w:themeFill="background1"/>
        <w:spacing w:after="0" w:line="276" w:lineRule="auto"/>
        <w:jc w:val="center"/>
        <w:outlineLvl w:val="2"/>
        <w:rPr>
          <w:rFonts w:ascii="Verdana" w:eastAsia="Times New Roman" w:hAnsi="Verdana" w:cs="Times New Roman"/>
          <w:b/>
          <w:bCs/>
          <w:color w:val="000033"/>
        </w:rPr>
        <w:pPrChange w:id="0" w:author="tao huang" w:date="2018-10-28T21:40:00Z">
          <w:pPr>
            <w:spacing w:after="0" w:line="276" w:lineRule="auto"/>
            <w:jc w:val="center"/>
            <w:outlineLvl w:val="2"/>
          </w:pPr>
        </w:pPrChange>
      </w:pPr>
      <w:del w:id="1" w:author="Didier Soopramanien" w:date="2018-10-23T09:17:00Z">
        <w:r w:rsidRPr="0056537F" w:rsidDel="00C902B9">
          <w:rPr>
            <w:rFonts w:ascii="Verdana" w:eastAsia="Times New Roman" w:hAnsi="Verdana" w:cs="Times New Roman"/>
            <w:b/>
            <w:bCs/>
            <w:color w:val="000033"/>
          </w:rPr>
          <w:delText xml:space="preserve">View </w:delText>
        </w:r>
      </w:del>
      <w:ins w:id="2" w:author="Didier Soopramanien" w:date="2018-10-23T09:17:00Z">
        <w:r w:rsidR="00C902B9">
          <w:rPr>
            <w:rFonts w:ascii="Verdana" w:eastAsia="Times New Roman" w:hAnsi="Verdana" w:cs="Times New Roman"/>
            <w:b/>
            <w:bCs/>
            <w:color w:val="000033"/>
          </w:rPr>
          <w:t>Response</w:t>
        </w:r>
        <w:r w:rsidR="00C902B9" w:rsidRPr="0056537F">
          <w:rPr>
            <w:rFonts w:ascii="Verdana" w:eastAsia="Times New Roman" w:hAnsi="Verdana" w:cs="Times New Roman"/>
            <w:b/>
            <w:bCs/>
            <w:color w:val="000033"/>
          </w:rPr>
          <w:t xml:space="preserve"> </w:t>
        </w:r>
      </w:ins>
      <w:r w:rsidRPr="0056537F">
        <w:rPr>
          <w:rFonts w:ascii="Verdana" w:eastAsia="Times New Roman" w:hAnsi="Verdana" w:cs="Times New Roman"/>
          <w:b/>
          <w:bCs/>
          <w:color w:val="000033"/>
        </w:rPr>
        <w:t>Letter</w:t>
      </w:r>
    </w:p>
    <w:p w14:paraId="61F11082" w14:textId="77777777" w:rsidR="0082558B" w:rsidRPr="0056537F" w:rsidRDefault="0082558B">
      <w:pPr>
        <w:pBdr>
          <w:bottom w:val="single" w:sz="6" w:space="1" w:color="auto"/>
        </w:pBdr>
        <w:shd w:val="clear" w:color="auto" w:fill="FFFFFF" w:themeFill="background1"/>
        <w:spacing w:after="0" w:line="276" w:lineRule="auto"/>
        <w:jc w:val="center"/>
        <w:rPr>
          <w:rFonts w:ascii="Arial" w:eastAsia="Times New Roman" w:hAnsi="Arial" w:cs="Arial"/>
          <w:vanish/>
        </w:rPr>
        <w:pPrChange w:id="3" w:author="tao huang" w:date="2018-10-28T21:40:00Z">
          <w:pPr>
            <w:pBdr>
              <w:bottom w:val="single" w:sz="6" w:space="1" w:color="auto"/>
            </w:pBdr>
            <w:spacing w:after="0" w:line="276" w:lineRule="auto"/>
            <w:jc w:val="center"/>
          </w:pPr>
        </w:pPrChange>
      </w:pPr>
      <w:r w:rsidRPr="0056537F">
        <w:rPr>
          <w:rFonts w:ascii="Arial" w:eastAsia="Times New Roman" w:hAnsi="Arial" w:cs="Arial"/>
          <w:vanish/>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3"/>
        <w:gridCol w:w="7183"/>
      </w:tblGrid>
      <w:tr w:rsidR="0082558B" w:rsidRPr="0056537F" w14:paraId="11BE2C23" w14:textId="77777777" w:rsidTr="006E5D29">
        <w:trPr>
          <w:gridAfter w:val="1"/>
          <w:wAfter w:w="3954" w:type="pct"/>
          <w:tblCellSpacing w:w="15" w:type="dxa"/>
        </w:trPr>
        <w:tc>
          <w:tcPr>
            <w:tcW w:w="996" w:type="pct"/>
            <w:vAlign w:val="center"/>
            <w:hideMark/>
          </w:tcPr>
          <w:p w14:paraId="781326A3" w14:textId="77777777" w:rsidR="0082558B" w:rsidRPr="0056537F" w:rsidRDefault="0082558B">
            <w:pPr>
              <w:shd w:val="clear" w:color="auto" w:fill="FFFFFF" w:themeFill="background1"/>
              <w:spacing w:after="0" w:line="276" w:lineRule="auto"/>
              <w:rPr>
                <w:rFonts w:ascii="Verdana" w:eastAsia="Times New Roman" w:hAnsi="Verdana" w:cs="Times New Roman"/>
                <w:color w:val="000033"/>
              </w:rPr>
              <w:pPrChange w:id="4" w:author="tao huang" w:date="2018-10-28T21:40:00Z">
                <w:pPr>
                  <w:spacing w:after="0" w:line="276" w:lineRule="auto"/>
                </w:pPr>
              </w:pPrChange>
            </w:pPr>
          </w:p>
        </w:tc>
      </w:tr>
      <w:tr w:rsidR="0082558B" w:rsidRPr="0056537F" w14:paraId="17F77D38" w14:textId="77777777" w:rsidTr="006E5D29">
        <w:trPr>
          <w:tblCellSpacing w:w="15" w:type="dxa"/>
        </w:trPr>
        <w:tc>
          <w:tcPr>
            <w:tcW w:w="996" w:type="pct"/>
            <w:vAlign w:val="center"/>
            <w:hideMark/>
          </w:tcPr>
          <w:p w14:paraId="47AFE400"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b/>
                <w:bCs/>
              </w:rPr>
              <w:pPrChange w:id="5" w:author="tao huang" w:date="2018-10-28T21:40:00Z">
                <w:pPr>
                  <w:spacing w:after="0" w:line="276" w:lineRule="auto"/>
                </w:pPr>
              </w:pPrChange>
            </w:pPr>
            <w:r w:rsidRPr="0056537F">
              <w:rPr>
                <w:rFonts w:ascii="Times New Roman" w:eastAsia="Times New Roman" w:hAnsi="Times New Roman" w:cs="Times New Roman"/>
                <w:b/>
                <w:bCs/>
              </w:rPr>
              <w:t>Date:</w:t>
            </w:r>
          </w:p>
        </w:tc>
        <w:tc>
          <w:tcPr>
            <w:tcW w:w="3954" w:type="pct"/>
            <w:vAlign w:val="center"/>
            <w:hideMark/>
          </w:tcPr>
          <w:p w14:paraId="41CAB110"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rPr>
              <w:pPrChange w:id="6" w:author="tao huang" w:date="2018-10-28T21:40:00Z">
                <w:pPr>
                  <w:spacing w:after="0" w:line="276" w:lineRule="auto"/>
                </w:pPr>
              </w:pPrChange>
            </w:pPr>
            <w:r w:rsidRPr="0056537F">
              <w:rPr>
                <w:rFonts w:ascii="Times New Roman" w:eastAsia="Times New Roman" w:hAnsi="Times New Roman" w:cs="Times New Roman"/>
              </w:rPr>
              <w:t>May 08, 2018</w:t>
            </w:r>
          </w:p>
        </w:tc>
      </w:tr>
      <w:tr w:rsidR="0082558B" w:rsidRPr="0056537F" w14:paraId="4E21E917" w14:textId="77777777" w:rsidTr="006E5D29">
        <w:trPr>
          <w:tblCellSpacing w:w="15" w:type="dxa"/>
        </w:trPr>
        <w:tc>
          <w:tcPr>
            <w:tcW w:w="996" w:type="pct"/>
            <w:vAlign w:val="center"/>
            <w:hideMark/>
          </w:tcPr>
          <w:p w14:paraId="0C8B8EFC"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b/>
                <w:bCs/>
              </w:rPr>
              <w:pPrChange w:id="7" w:author="tao huang" w:date="2018-10-28T21:40:00Z">
                <w:pPr>
                  <w:spacing w:after="0" w:line="276" w:lineRule="auto"/>
                </w:pPr>
              </w:pPrChange>
            </w:pPr>
            <w:r w:rsidRPr="0056537F">
              <w:rPr>
                <w:rFonts w:ascii="Times New Roman" w:eastAsia="Times New Roman" w:hAnsi="Times New Roman" w:cs="Times New Roman"/>
                <w:b/>
                <w:bCs/>
              </w:rPr>
              <w:t>To:</w:t>
            </w:r>
          </w:p>
        </w:tc>
        <w:tc>
          <w:tcPr>
            <w:tcW w:w="3954" w:type="pct"/>
            <w:vAlign w:val="center"/>
            <w:hideMark/>
          </w:tcPr>
          <w:p w14:paraId="60F91184"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rPr>
              <w:pPrChange w:id="8" w:author="tao huang" w:date="2018-10-28T21:40:00Z">
                <w:pPr>
                  <w:spacing w:after="0" w:line="276" w:lineRule="auto"/>
                </w:pPr>
              </w:pPrChange>
            </w:pPr>
            <w:r w:rsidRPr="0056537F">
              <w:rPr>
                <w:rFonts w:ascii="Times New Roman" w:eastAsia="Times New Roman" w:hAnsi="Times New Roman" w:cs="Times New Roman"/>
              </w:rPr>
              <w:t>"tao huang" </w:t>
            </w:r>
            <w:proofErr w:type="gramStart"/>
            <w:r w:rsidRPr="0056537F">
              <w:rPr>
                <w:rFonts w:ascii="Times New Roman" w:eastAsia="Times New Roman" w:hAnsi="Times New Roman" w:cs="Times New Roman"/>
              </w:rPr>
              <w:t>t.huang@surrey.ac.uk,sphere082175@hotmail.com</w:t>
            </w:r>
            <w:proofErr w:type="gramEnd"/>
          </w:p>
        </w:tc>
      </w:tr>
      <w:tr w:rsidR="0082558B" w:rsidRPr="0056537F" w14:paraId="4157D4BC" w14:textId="77777777" w:rsidTr="006E5D29">
        <w:trPr>
          <w:tblCellSpacing w:w="15" w:type="dxa"/>
        </w:trPr>
        <w:tc>
          <w:tcPr>
            <w:tcW w:w="996" w:type="pct"/>
            <w:vAlign w:val="center"/>
            <w:hideMark/>
          </w:tcPr>
          <w:p w14:paraId="05F80607"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b/>
                <w:bCs/>
              </w:rPr>
              <w:pPrChange w:id="9" w:author="tao huang" w:date="2018-10-28T21:40:00Z">
                <w:pPr>
                  <w:spacing w:after="0" w:line="276" w:lineRule="auto"/>
                </w:pPr>
              </w:pPrChange>
            </w:pPr>
            <w:r w:rsidRPr="0056537F">
              <w:rPr>
                <w:rFonts w:ascii="Times New Roman" w:eastAsia="Times New Roman" w:hAnsi="Times New Roman" w:cs="Times New Roman"/>
                <w:b/>
                <w:bCs/>
              </w:rPr>
              <w:t>cc:</w:t>
            </w:r>
          </w:p>
        </w:tc>
        <w:tc>
          <w:tcPr>
            <w:tcW w:w="3954" w:type="pct"/>
            <w:vAlign w:val="center"/>
            <w:hideMark/>
          </w:tcPr>
          <w:p w14:paraId="170BF8E3"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rPr>
              <w:pPrChange w:id="10" w:author="tao huang" w:date="2018-10-28T21:40:00Z">
                <w:pPr>
                  <w:spacing w:after="0" w:line="276" w:lineRule="auto"/>
                </w:pPr>
              </w:pPrChange>
            </w:pPr>
            <w:proofErr w:type="gramStart"/>
            <w:r w:rsidRPr="0056537F">
              <w:rPr>
                <w:rFonts w:ascii="Times New Roman" w:eastAsia="Times New Roman" w:hAnsi="Times New Roman" w:cs="Times New Roman"/>
              </w:rPr>
              <w:t>;d.soopramanien@lancaster.ac.uk</w:t>
            </w:r>
            <w:proofErr w:type="gramEnd"/>
            <w:r w:rsidRPr="0056537F">
              <w:rPr>
                <w:rFonts w:ascii="Times New Roman" w:eastAsia="Times New Roman" w:hAnsi="Times New Roman" w:cs="Times New Roman"/>
              </w:rPr>
              <w:t>;r.fildes@lancaster.ac.uk</w:t>
            </w:r>
          </w:p>
        </w:tc>
      </w:tr>
      <w:tr w:rsidR="0082558B" w:rsidRPr="0056537F" w14:paraId="3A0FA049" w14:textId="77777777" w:rsidTr="006E5D29">
        <w:trPr>
          <w:tblCellSpacing w:w="15" w:type="dxa"/>
        </w:trPr>
        <w:tc>
          <w:tcPr>
            <w:tcW w:w="996" w:type="pct"/>
            <w:vAlign w:val="center"/>
            <w:hideMark/>
          </w:tcPr>
          <w:p w14:paraId="618919F2"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b/>
                <w:bCs/>
              </w:rPr>
              <w:pPrChange w:id="11" w:author="tao huang" w:date="2018-10-28T21:40:00Z">
                <w:pPr>
                  <w:spacing w:after="0" w:line="276" w:lineRule="auto"/>
                </w:pPr>
              </w:pPrChange>
            </w:pPr>
            <w:r w:rsidRPr="0056537F">
              <w:rPr>
                <w:rFonts w:ascii="Times New Roman" w:eastAsia="Times New Roman" w:hAnsi="Times New Roman" w:cs="Times New Roman"/>
                <w:b/>
                <w:bCs/>
              </w:rPr>
              <w:t>From:</w:t>
            </w:r>
          </w:p>
        </w:tc>
        <w:tc>
          <w:tcPr>
            <w:tcW w:w="3954" w:type="pct"/>
            <w:vAlign w:val="center"/>
            <w:hideMark/>
          </w:tcPr>
          <w:p w14:paraId="63B53719"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rPr>
              <w:pPrChange w:id="12" w:author="tao huang" w:date="2018-10-28T21:40:00Z">
                <w:pPr>
                  <w:spacing w:after="0" w:line="276" w:lineRule="auto"/>
                </w:pPr>
              </w:pPrChange>
            </w:pPr>
            <w:r w:rsidRPr="0056537F">
              <w:rPr>
                <w:rFonts w:ascii="Times New Roman" w:eastAsia="Times New Roman" w:hAnsi="Times New Roman" w:cs="Times New Roman"/>
              </w:rPr>
              <w:t xml:space="preserve">Ruud </w:t>
            </w:r>
            <w:proofErr w:type="spellStart"/>
            <w:r w:rsidRPr="0056537F">
              <w:rPr>
                <w:rFonts w:ascii="Times New Roman" w:eastAsia="Times New Roman" w:hAnsi="Times New Roman" w:cs="Times New Roman"/>
              </w:rPr>
              <w:t>Teunter</w:t>
            </w:r>
            <w:proofErr w:type="spellEnd"/>
            <w:r w:rsidRPr="0056537F">
              <w:rPr>
                <w:rFonts w:ascii="Times New Roman" w:eastAsia="Times New Roman" w:hAnsi="Times New Roman" w:cs="Times New Roman"/>
              </w:rPr>
              <w:t> eesserver@eesmail.elsevier.com</w:t>
            </w:r>
          </w:p>
        </w:tc>
      </w:tr>
      <w:tr w:rsidR="0082558B" w:rsidRPr="0056537F" w14:paraId="3FBF30AB" w14:textId="77777777" w:rsidTr="006E5D29">
        <w:trPr>
          <w:tblCellSpacing w:w="15" w:type="dxa"/>
        </w:trPr>
        <w:tc>
          <w:tcPr>
            <w:tcW w:w="996" w:type="pct"/>
            <w:vAlign w:val="center"/>
            <w:hideMark/>
          </w:tcPr>
          <w:p w14:paraId="0484E112"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b/>
                <w:bCs/>
              </w:rPr>
              <w:pPrChange w:id="13" w:author="tao huang" w:date="2018-10-28T21:40:00Z">
                <w:pPr>
                  <w:spacing w:after="0" w:line="276" w:lineRule="auto"/>
                </w:pPr>
              </w:pPrChange>
            </w:pPr>
            <w:r w:rsidRPr="00044520">
              <w:rPr>
                <w:rFonts w:ascii="Times New Roman" w:eastAsia="Times New Roman" w:hAnsi="Times New Roman" w:cs="Times New Roman"/>
                <w:b/>
                <w:bCs/>
                <w:noProof/>
                <w:rPrChange w:id="14" w:author="tao huang" w:date="2018-10-28T23:01:00Z">
                  <w:rPr>
                    <w:rFonts w:ascii="Times New Roman" w:eastAsia="Times New Roman" w:hAnsi="Times New Roman" w:cs="Times New Roman"/>
                    <w:b/>
                    <w:bCs/>
                    <w:noProof/>
                  </w:rPr>
                </w:rPrChange>
              </w:rPr>
              <w:t>Reply To</w:t>
            </w:r>
            <w:r w:rsidRPr="0056537F">
              <w:rPr>
                <w:rFonts w:ascii="Times New Roman" w:eastAsia="Times New Roman" w:hAnsi="Times New Roman" w:cs="Times New Roman"/>
                <w:b/>
                <w:bCs/>
              </w:rPr>
              <w:t>:</w:t>
            </w:r>
          </w:p>
        </w:tc>
        <w:tc>
          <w:tcPr>
            <w:tcW w:w="3954" w:type="pct"/>
            <w:vAlign w:val="center"/>
            <w:hideMark/>
          </w:tcPr>
          <w:p w14:paraId="78BB2D21"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rPr>
              <w:pPrChange w:id="15" w:author="tao huang" w:date="2018-10-28T21:40:00Z">
                <w:pPr>
                  <w:spacing w:after="0" w:line="276" w:lineRule="auto"/>
                </w:pPr>
              </w:pPrChange>
            </w:pPr>
            <w:r w:rsidRPr="0056537F">
              <w:rPr>
                <w:rFonts w:ascii="Times New Roman" w:eastAsia="Times New Roman" w:hAnsi="Times New Roman" w:cs="Times New Roman"/>
              </w:rPr>
              <w:t xml:space="preserve">Ruud </w:t>
            </w:r>
            <w:proofErr w:type="spellStart"/>
            <w:r w:rsidRPr="0056537F">
              <w:rPr>
                <w:rFonts w:ascii="Times New Roman" w:eastAsia="Times New Roman" w:hAnsi="Times New Roman" w:cs="Times New Roman"/>
              </w:rPr>
              <w:t>Teunter</w:t>
            </w:r>
            <w:proofErr w:type="spellEnd"/>
            <w:r w:rsidRPr="0056537F">
              <w:rPr>
                <w:rFonts w:ascii="Times New Roman" w:eastAsia="Times New Roman" w:hAnsi="Times New Roman" w:cs="Times New Roman"/>
              </w:rPr>
              <w:t> r.h.teunter@rug.nl</w:t>
            </w:r>
          </w:p>
        </w:tc>
      </w:tr>
      <w:tr w:rsidR="0082558B" w:rsidRPr="0056537F" w14:paraId="2BCA7DAC" w14:textId="77777777" w:rsidTr="006E5D29">
        <w:trPr>
          <w:tblCellSpacing w:w="15" w:type="dxa"/>
        </w:trPr>
        <w:tc>
          <w:tcPr>
            <w:tcW w:w="996" w:type="pct"/>
            <w:vAlign w:val="center"/>
            <w:hideMark/>
          </w:tcPr>
          <w:p w14:paraId="24BAD655"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b/>
                <w:bCs/>
              </w:rPr>
              <w:pPrChange w:id="16" w:author="tao huang" w:date="2018-10-28T21:40:00Z">
                <w:pPr>
                  <w:spacing w:after="0" w:line="276" w:lineRule="auto"/>
                </w:pPr>
              </w:pPrChange>
            </w:pPr>
            <w:r w:rsidRPr="0056537F">
              <w:rPr>
                <w:rFonts w:ascii="Times New Roman" w:eastAsia="Times New Roman" w:hAnsi="Times New Roman" w:cs="Times New Roman"/>
                <w:b/>
                <w:bCs/>
              </w:rPr>
              <w:t>Subject:</w:t>
            </w:r>
          </w:p>
        </w:tc>
        <w:tc>
          <w:tcPr>
            <w:tcW w:w="3954" w:type="pct"/>
            <w:vAlign w:val="center"/>
            <w:hideMark/>
          </w:tcPr>
          <w:p w14:paraId="2EBD35EC"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rPr>
              <w:pPrChange w:id="17" w:author="tao huang" w:date="2018-10-28T21:40:00Z">
                <w:pPr>
                  <w:spacing w:after="0" w:line="276" w:lineRule="auto"/>
                </w:pPr>
              </w:pPrChange>
            </w:pPr>
            <w:r w:rsidRPr="0056537F">
              <w:rPr>
                <w:rFonts w:ascii="Times New Roman" w:eastAsia="Times New Roman" w:hAnsi="Times New Roman" w:cs="Times New Roman"/>
              </w:rPr>
              <w:t>Your Submission EJOR-D-18-00185</w:t>
            </w:r>
          </w:p>
        </w:tc>
      </w:tr>
      <w:tr w:rsidR="0082558B" w:rsidRPr="0056537F" w14:paraId="5232DFDB" w14:textId="77777777" w:rsidTr="0082558B">
        <w:trPr>
          <w:tblCellSpacing w:w="15" w:type="dxa"/>
        </w:trPr>
        <w:tc>
          <w:tcPr>
            <w:tcW w:w="0" w:type="auto"/>
            <w:gridSpan w:val="2"/>
            <w:vAlign w:val="center"/>
            <w:hideMark/>
          </w:tcPr>
          <w:p w14:paraId="6959665B" w14:textId="25B8905F" w:rsidR="00E32585" w:rsidRPr="0056537F" w:rsidRDefault="0082558B">
            <w:pPr>
              <w:shd w:val="clear" w:color="auto" w:fill="FFFFFF" w:themeFill="background1"/>
              <w:spacing w:after="0" w:line="276" w:lineRule="auto"/>
              <w:rPr>
                <w:rFonts w:ascii="Times New Roman" w:eastAsia="Times New Roman" w:hAnsi="Times New Roman" w:cs="Times New Roman"/>
              </w:rPr>
              <w:pPrChange w:id="18" w:author="tao huang" w:date="2018-10-28T21:40:00Z">
                <w:pPr>
                  <w:shd w:val="clear" w:color="auto" w:fill="FFFFFF"/>
                  <w:spacing w:after="0" w:line="276" w:lineRule="auto"/>
                </w:pPr>
              </w:pPrChange>
            </w:pPr>
            <w:r w:rsidRPr="0056537F">
              <w:rPr>
                <w:rFonts w:ascii="Times New Roman" w:eastAsia="Times New Roman" w:hAnsi="Times New Roman" w:cs="Times New Roman"/>
              </w:rPr>
              <w:t>Ref.:  Ms. No. EJOR-D-18-00185</w:t>
            </w:r>
            <w:r w:rsidRPr="0056537F">
              <w:rPr>
                <w:rFonts w:ascii="Times New Roman" w:eastAsia="Times New Roman" w:hAnsi="Times New Roman" w:cs="Times New Roman"/>
              </w:rPr>
              <w:br/>
              <w:t>Forecasting Retailer Product Sales in The Presence of Structural Breaks</w:t>
            </w:r>
            <w:r w:rsidRPr="0056537F">
              <w:rPr>
                <w:rFonts w:ascii="Times New Roman" w:eastAsia="Times New Roman" w:hAnsi="Times New Roman" w:cs="Times New Roman"/>
              </w:rPr>
              <w:br/>
              <w:t>European Journal of Operational Research</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Reviewer #1: This is a nice paper that investigates the influence of structural change (see one point I make below) on retail data in the IRI data set. It proposes to augment established Autoregressive Distributive Lag (ADL) models, by either fitting multiple models to shorter and shorter terminal segments of the series, then averaging the forecast (so data points after the conjectured structural break are weighted more heavily), or by attempting to estimate a bias from the terminal in-sample fits and correcting for this estimated bias. The forecast accuracy </w:t>
            </w:r>
            <w:r w:rsidRPr="003E1E39">
              <w:rPr>
                <w:rFonts w:ascii="Times New Roman" w:eastAsia="Times New Roman" w:hAnsi="Times New Roman" w:cs="Times New Roman"/>
                <w:noProof/>
                <w:rPrChange w:id="19" w:author="tao huang" w:date="2018-10-28T23:08:00Z">
                  <w:rPr>
                    <w:rFonts w:ascii="Times New Roman" w:eastAsia="Times New Roman" w:hAnsi="Times New Roman" w:cs="Times New Roman"/>
                    <w:noProof/>
                  </w:rPr>
                </w:rPrChange>
              </w:rPr>
              <w:t>is improved</w:t>
            </w:r>
            <w:r w:rsidRPr="0056537F">
              <w:rPr>
                <w:rFonts w:ascii="Times New Roman" w:eastAsia="Times New Roman" w:hAnsi="Times New Roman" w:cs="Times New Roman"/>
              </w:rPr>
              <w:t xml:space="preserve"> in either way. I have </w:t>
            </w:r>
            <w:r w:rsidRPr="003E1E39">
              <w:rPr>
                <w:rFonts w:ascii="Times New Roman" w:eastAsia="Times New Roman" w:hAnsi="Times New Roman" w:cs="Times New Roman"/>
                <w:noProof/>
                <w:rPrChange w:id="20" w:author="tao huang" w:date="2018-10-28T23:08:00Z">
                  <w:rPr>
                    <w:rFonts w:ascii="Times New Roman" w:eastAsia="Times New Roman" w:hAnsi="Times New Roman" w:cs="Times New Roman"/>
                    <w:noProof/>
                  </w:rPr>
                </w:rPrChange>
              </w:rPr>
              <w:t>few</w:t>
            </w:r>
            <w:r w:rsidRPr="0056537F">
              <w:rPr>
                <w:rFonts w:ascii="Times New Roman" w:eastAsia="Times New Roman" w:hAnsi="Times New Roman" w:cs="Times New Roman"/>
              </w:rPr>
              <w:t xml:space="preserve"> important points to make and mostly recommend toning down some overly enthusiastic claims.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Medium points:</w:t>
            </w:r>
            <w:r w:rsidRPr="0056537F">
              <w:rPr>
                <w:rFonts w:ascii="Times New Roman" w:eastAsia="Times New Roman" w:hAnsi="Times New Roman" w:cs="Times New Roman"/>
              </w:rPr>
              <w:br/>
            </w:r>
            <w:r w:rsidRPr="0056537F">
              <w:rPr>
                <w:rFonts w:ascii="Times New Roman" w:eastAsia="Times New Roman" w:hAnsi="Times New Roman" w:cs="Times New Roman"/>
              </w:rPr>
              <w:br/>
              <w:t>- Highlights: "Retailer product sales from a wide range of product categories" is not very useful.</w:t>
            </w:r>
            <w:r w:rsidRPr="0056537F">
              <w:rPr>
                <w:rFonts w:ascii="Times New Roman" w:eastAsia="Times New Roman" w:hAnsi="Times New Roman" w:cs="Times New Roman"/>
              </w:rPr>
              <w:br/>
            </w:r>
          </w:p>
          <w:p w14:paraId="348741C9" w14:textId="61C82BAF" w:rsidR="00E32585" w:rsidRPr="0056537F" w:rsidRDefault="00E32585">
            <w:pPr>
              <w:shd w:val="clear" w:color="auto" w:fill="FFFFFF" w:themeFill="background1"/>
              <w:spacing w:after="0" w:line="276" w:lineRule="auto"/>
              <w:rPr>
                <w:rFonts w:ascii="Times New Roman" w:eastAsia="Times New Roman" w:hAnsi="Times New Roman" w:cs="Times New Roman"/>
                <w:color w:val="7030A0"/>
              </w:rPr>
              <w:pPrChange w:id="21"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w:t>
            </w:r>
            <w:r w:rsidR="0083411A" w:rsidRPr="0056537F">
              <w:rPr>
                <w:rFonts w:ascii="Times New Roman" w:eastAsia="Times New Roman" w:hAnsi="Times New Roman" w:cs="Times New Roman"/>
                <w:color w:val="7030A0"/>
              </w:rPr>
              <w:t>now remove</w:t>
            </w:r>
            <w:r w:rsidRPr="0056537F">
              <w:rPr>
                <w:rFonts w:ascii="Times New Roman" w:eastAsia="Times New Roman" w:hAnsi="Times New Roman" w:cs="Times New Roman"/>
                <w:color w:val="7030A0"/>
              </w:rPr>
              <w:t xml:space="preserve"> this point from the highlights.</w:t>
            </w:r>
          </w:p>
          <w:p w14:paraId="6A61DB50" w14:textId="77777777" w:rsidR="00E32585" w:rsidRPr="0056537F" w:rsidRDefault="0082558B">
            <w:pPr>
              <w:shd w:val="clear" w:color="auto" w:fill="FFFFFF" w:themeFill="background1"/>
              <w:spacing w:after="0" w:line="276" w:lineRule="auto"/>
              <w:rPr>
                <w:rFonts w:ascii="Times New Roman" w:eastAsia="Times New Roman" w:hAnsi="Times New Roman" w:cs="Times New Roman"/>
              </w:rPr>
              <w:pPrChange w:id="22"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"Structural breaks" suggests a sudden and abrupt change in a parameter, like a step change in the overall level of the time series. I find this choice of words somewhat unhappy. On the one hand, in a retail environment, I would typically not expect a sudden abrupt change (except in exceptional cases, like a new store opening next door), but rather a gradual one, which would also be more consistent with drivers of such change that the authors discuss, e.g., shifts in lifestyle. On the other hand, there is a vast literature on detecting structural changes in time series (e.g., look at the documentation of the </w:t>
            </w:r>
            <w:r w:rsidRPr="003E1E39">
              <w:rPr>
                <w:rFonts w:ascii="Times New Roman" w:eastAsia="Times New Roman" w:hAnsi="Times New Roman" w:cs="Times New Roman"/>
                <w:noProof/>
                <w:rPrChange w:id="23" w:author="tao huang" w:date="2018-10-28T23:08:00Z">
                  <w:rPr>
                    <w:rFonts w:ascii="Times New Roman" w:eastAsia="Times New Roman" w:hAnsi="Times New Roman" w:cs="Times New Roman"/>
                    <w:noProof/>
                  </w:rPr>
                </w:rPrChange>
              </w:rPr>
              <w:t>strucchange</w:t>
            </w:r>
            <w:r w:rsidRPr="0056537F">
              <w:rPr>
                <w:rFonts w:ascii="Times New Roman" w:eastAsia="Times New Roman" w:hAnsi="Times New Roman" w:cs="Times New Roman"/>
              </w:rPr>
              <w:t xml:space="preserve"> R package on CRAN), but the authors nowhere apply such a test (which would not be overly useful in my opinion, per above). Thus, maybe "structural change" instead of "structural break" would be a more useful word for the concept.</w:t>
            </w:r>
          </w:p>
          <w:p w14:paraId="4F9C6826" w14:textId="77777777" w:rsidR="00E32585" w:rsidRPr="0056537F" w:rsidRDefault="00E32585">
            <w:pPr>
              <w:shd w:val="clear" w:color="auto" w:fill="FFFFFF" w:themeFill="background1"/>
              <w:spacing w:after="0" w:line="276" w:lineRule="auto"/>
              <w:rPr>
                <w:rFonts w:ascii="Times New Roman" w:eastAsia="Times New Roman" w:hAnsi="Times New Roman" w:cs="Times New Roman"/>
              </w:rPr>
              <w:pPrChange w:id="24" w:author="tao huang" w:date="2018-10-28T21:40:00Z">
                <w:pPr>
                  <w:shd w:val="clear" w:color="auto" w:fill="FFFFFF"/>
                  <w:spacing w:after="0" w:line="276" w:lineRule="auto"/>
                </w:pPr>
              </w:pPrChange>
            </w:pPr>
          </w:p>
          <w:p w14:paraId="4EE5C75D" w14:textId="77777777" w:rsidR="0083411A" w:rsidRPr="0056537F" w:rsidRDefault="0083411A">
            <w:pPr>
              <w:shd w:val="clear" w:color="auto" w:fill="FFFFFF" w:themeFill="background1"/>
              <w:spacing w:after="0" w:line="276" w:lineRule="auto"/>
              <w:rPr>
                <w:rFonts w:ascii="Times New Roman" w:eastAsia="Times New Roman" w:hAnsi="Times New Roman" w:cs="Times New Roman"/>
                <w:color w:val="7030A0"/>
              </w:rPr>
              <w:pPrChange w:id="25"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We t</w:t>
            </w:r>
            <w:r w:rsidR="00E32585" w:rsidRPr="0056537F">
              <w:rPr>
                <w:rFonts w:ascii="Times New Roman" w:eastAsia="Times New Roman" w:hAnsi="Times New Roman" w:cs="Times New Roman"/>
                <w:color w:val="7030A0"/>
              </w:rPr>
              <w:t xml:space="preserve">hank </w:t>
            </w:r>
            <w:r w:rsidRPr="0056537F">
              <w:rPr>
                <w:rFonts w:ascii="Times New Roman" w:eastAsia="Times New Roman" w:hAnsi="Times New Roman" w:cs="Times New Roman"/>
                <w:color w:val="7030A0"/>
              </w:rPr>
              <w:t>the reviewer</w:t>
            </w:r>
            <w:r w:rsidR="00E32585" w:rsidRPr="0056537F">
              <w:rPr>
                <w:rFonts w:ascii="Times New Roman" w:eastAsia="Times New Roman" w:hAnsi="Times New Roman" w:cs="Times New Roman"/>
                <w:color w:val="7030A0"/>
              </w:rPr>
              <w:t xml:space="preserve"> for this helpful advice. We change the term from </w:t>
            </w:r>
            <w:r w:rsidR="00E32585" w:rsidRPr="003E1E39">
              <w:rPr>
                <w:rFonts w:ascii="Times New Roman" w:eastAsia="Times New Roman" w:hAnsi="Times New Roman" w:cs="Times New Roman"/>
                <w:noProof/>
                <w:color w:val="7030A0"/>
                <w:rPrChange w:id="26" w:author="tao huang" w:date="2018-10-28T23:08:00Z">
                  <w:rPr>
                    <w:rFonts w:ascii="Times New Roman" w:eastAsia="Times New Roman" w:hAnsi="Times New Roman" w:cs="Times New Roman"/>
                    <w:noProof/>
                    <w:color w:val="7030A0"/>
                  </w:rPr>
                </w:rPrChange>
              </w:rPr>
              <w:t>structural</w:t>
            </w:r>
            <w:r w:rsidR="00E32585" w:rsidRPr="0056537F">
              <w:rPr>
                <w:rFonts w:ascii="Times New Roman" w:eastAsia="Times New Roman" w:hAnsi="Times New Roman" w:cs="Times New Roman"/>
                <w:color w:val="7030A0"/>
              </w:rPr>
              <w:t xml:space="preserve"> break to structural change</w:t>
            </w:r>
            <w:r w:rsidR="001B07B4" w:rsidRPr="0056537F">
              <w:rPr>
                <w:rFonts w:ascii="Times New Roman" w:eastAsia="Times New Roman" w:hAnsi="Times New Roman" w:cs="Times New Roman"/>
                <w:color w:val="7030A0"/>
              </w:rPr>
              <w:t xml:space="preserve"> and </w:t>
            </w:r>
            <w:r w:rsidR="00E32585" w:rsidRPr="0056537F">
              <w:rPr>
                <w:rFonts w:ascii="Times New Roman" w:eastAsia="Times New Roman" w:hAnsi="Times New Roman" w:cs="Times New Roman"/>
                <w:color w:val="7030A0"/>
              </w:rPr>
              <w:t>add</w:t>
            </w:r>
            <w:r w:rsidRPr="0056537F">
              <w:rPr>
                <w:rFonts w:ascii="Times New Roman" w:eastAsia="Times New Roman" w:hAnsi="Times New Roman" w:cs="Times New Roman"/>
                <w:color w:val="7030A0"/>
              </w:rPr>
              <w:t xml:space="preserve"> the following footnote:</w:t>
            </w:r>
          </w:p>
          <w:p w14:paraId="0062B7A6" w14:textId="77777777" w:rsidR="0083411A" w:rsidRPr="0056537F" w:rsidRDefault="0083411A">
            <w:pPr>
              <w:shd w:val="clear" w:color="auto" w:fill="FFFFFF" w:themeFill="background1"/>
              <w:spacing w:after="0" w:line="276" w:lineRule="auto"/>
              <w:rPr>
                <w:rFonts w:ascii="Times New Roman" w:eastAsia="Times New Roman" w:hAnsi="Times New Roman" w:cs="Times New Roman"/>
                <w:color w:val="7030A0"/>
              </w:rPr>
              <w:pPrChange w:id="27" w:author="tao huang" w:date="2018-10-28T21:40:00Z">
                <w:pPr>
                  <w:shd w:val="clear" w:color="auto" w:fill="FFFFFF"/>
                  <w:spacing w:after="0" w:line="276" w:lineRule="auto"/>
                </w:pPr>
              </w:pPrChange>
            </w:pPr>
          </w:p>
          <w:p w14:paraId="47A66E9A" w14:textId="77777777" w:rsidR="0083411A" w:rsidRPr="0056537F" w:rsidRDefault="00E32585">
            <w:pPr>
              <w:shd w:val="clear" w:color="auto" w:fill="FFFFFF" w:themeFill="background1"/>
              <w:spacing w:after="0" w:line="276" w:lineRule="auto"/>
              <w:rPr>
                <w:rFonts w:ascii="Times New Roman" w:eastAsia="Times New Roman" w:hAnsi="Times New Roman" w:cs="Times New Roman"/>
                <w:color w:val="7030A0"/>
              </w:rPr>
              <w:pPrChange w:id="28"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t>
            </w:r>
            <w:bookmarkStart w:id="29" w:name="_Hlk525749288"/>
            <w:r w:rsidRPr="004A36A6">
              <w:rPr>
                <w:rFonts w:ascii="Times New Roman" w:eastAsia="Times New Roman" w:hAnsi="Times New Roman" w:cs="Times New Roman"/>
                <w:color w:val="7030A0"/>
                <w:rPrChange w:id="30" w:author="韬 黄" w:date="2018-10-27T20:05:00Z">
                  <w:rPr>
                    <w:rFonts w:ascii="Times New Roman" w:eastAsia="Times New Roman" w:hAnsi="Times New Roman" w:cs="Times New Roman"/>
                    <w:i/>
                    <w:color w:val="7030A0"/>
                  </w:rPr>
                </w:rPrChange>
              </w:rPr>
              <w:t xml:space="preserve">The term ‘structural change’ is also used interchangeably with the term </w:t>
            </w:r>
            <w:r w:rsidRPr="003E1E39">
              <w:rPr>
                <w:rFonts w:ascii="Times New Roman" w:eastAsia="Times New Roman" w:hAnsi="Times New Roman" w:cs="Times New Roman"/>
                <w:noProof/>
                <w:color w:val="7030A0"/>
                <w:rPrChange w:id="31" w:author="tao huang" w:date="2018-10-28T23:08:00Z">
                  <w:rPr>
                    <w:rFonts w:ascii="Times New Roman" w:eastAsia="Times New Roman" w:hAnsi="Times New Roman" w:cs="Times New Roman"/>
                    <w:i/>
                    <w:color w:val="7030A0"/>
                  </w:rPr>
                </w:rPrChange>
              </w:rPr>
              <w:t>of</w:t>
            </w:r>
            <w:r w:rsidRPr="004A36A6">
              <w:rPr>
                <w:rFonts w:ascii="Times New Roman" w:eastAsia="Times New Roman" w:hAnsi="Times New Roman" w:cs="Times New Roman"/>
                <w:color w:val="7030A0"/>
                <w:rPrChange w:id="32" w:author="韬 黄" w:date="2018-10-27T20:05:00Z">
                  <w:rPr>
                    <w:rFonts w:ascii="Times New Roman" w:eastAsia="Times New Roman" w:hAnsi="Times New Roman" w:cs="Times New Roman"/>
                    <w:i/>
                    <w:color w:val="7030A0"/>
                  </w:rPr>
                </w:rPrChange>
              </w:rPr>
              <w:t xml:space="preserve"> ‘structural break’ in the literature. In </w:t>
            </w:r>
            <w:r w:rsidR="00665937" w:rsidRPr="004A36A6">
              <w:rPr>
                <w:rFonts w:ascii="Times New Roman" w:eastAsia="Times New Roman" w:hAnsi="Times New Roman" w:cs="Times New Roman"/>
                <w:color w:val="7030A0"/>
                <w:rPrChange w:id="33" w:author="韬 黄" w:date="2018-10-27T20:05:00Z">
                  <w:rPr>
                    <w:rFonts w:ascii="Times New Roman" w:eastAsia="Times New Roman" w:hAnsi="Times New Roman" w:cs="Times New Roman"/>
                    <w:i/>
                    <w:color w:val="7030A0"/>
                  </w:rPr>
                </w:rPrChange>
              </w:rPr>
              <w:t>this study</w:t>
            </w:r>
            <w:r w:rsidRPr="004A36A6">
              <w:rPr>
                <w:rFonts w:ascii="Times New Roman" w:eastAsia="Times New Roman" w:hAnsi="Times New Roman" w:cs="Times New Roman"/>
                <w:color w:val="7030A0"/>
                <w:rPrChange w:id="34" w:author="韬 黄" w:date="2018-10-27T20:05:00Z">
                  <w:rPr>
                    <w:rFonts w:ascii="Times New Roman" w:eastAsia="Times New Roman" w:hAnsi="Times New Roman" w:cs="Times New Roman"/>
                    <w:i/>
                    <w:color w:val="7030A0"/>
                  </w:rPr>
                </w:rPrChange>
              </w:rPr>
              <w:t xml:space="preserve">, </w:t>
            </w:r>
            <w:r w:rsidR="00665937" w:rsidRPr="004A36A6">
              <w:rPr>
                <w:rFonts w:ascii="Times New Roman" w:eastAsia="Times New Roman" w:hAnsi="Times New Roman" w:cs="Times New Roman"/>
                <w:color w:val="7030A0"/>
                <w:rPrChange w:id="35" w:author="韬 黄" w:date="2018-10-27T20:05:00Z">
                  <w:rPr>
                    <w:rFonts w:ascii="Times New Roman" w:eastAsia="Times New Roman" w:hAnsi="Times New Roman" w:cs="Times New Roman"/>
                    <w:i/>
                    <w:color w:val="7030A0"/>
                  </w:rPr>
                </w:rPrChange>
              </w:rPr>
              <w:t xml:space="preserve">we use the term “structural change” as in the retail context </w:t>
            </w:r>
            <w:r w:rsidRPr="004A36A6">
              <w:rPr>
                <w:rFonts w:ascii="Times New Roman" w:eastAsia="Times New Roman" w:hAnsi="Times New Roman" w:cs="Times New Roman"/>
                <w:color w:val="7030A0"/>
                <w:rPrChange w:id="36" w:author="韬 黄" w:date="2018-10-27T20:05:00Z">
                  <w:rPr>
                    <w:rFonts w:ascii="Times New Roman" w:eastAsia="Times New Roman" w:hAnsi="Times New Roman" w:cs="Times New Roman"/>
                    <w:i/>
                    <w:color w:val="7030A0"/>
                  </w:rPr>
                </w:rPrChange>
              </w:rPr>
              <w:t xml:space="preserve">we </w:t>
            </w:r>
            <w:r w:rsidR="00C233FD" w:rsidRPr="004A36A6">
              <w:rPr>
                <w:rFonts w:ascii="Times New Roman" w:eastAsia="Times New Roman" w:hAnsi="Times New Roman" w:cs="Times New Roman"/>
                <w:color w:val="7030A0"/>
                <w:rPrChange w:id="37" w:author="韬 黄" w:date="2018-10-27T20:05:00Z">
                  <w:rPr>
                    <w:rFonts w:ascii="Times New Roman" w:eastAsia="Times New Roman" w:hAnsi="Times New Roman" w:cs="Times New Roman"/>
                    <w:i/>
                    <w:color w:val="7030A0"/>
                  </w:rPr>
                </w:rPrChange>
              </w:rPr>
              <w:t xml:space="preserve">may </w:t>
            </w:r>
            <w:r w:rsidRPr="004A36A6">
              <w:rPr>
                <w:rFonts w:ascii="Times New Roman" w:eastAsia="Times New Roman" w:hAnsi="Times New Roman" w:cs="Times New Roman"/>
                <w:color w:val="7030A0"/>
                <w:rPrChange w:id="38" w:author="韬 黄" w:date="2018-10-27T20:05:00Z">
                  <w:rPr>
                    <w:rFonts w:ascii="Times New Roman" w:eastAsia="Times New Roman" w:hAnsi="Times New Roman" w:cs="Times New Roman"/>
                    <w:i/>
                    <w:color w:val="7030A0"/>
                  </w:rPr>
                </w:rPrChange>
              </w:rPr>
              <w:t xml:space="preserve">expect the effect of the marketing activities to </w:t>
            </w:r>
            <w:r w:rsidR="00665937" w:rsidRPr="004A36A6">
              <w:rPr>
                <w:rFonts w:ascii="Times New Roman" w:eastAsia="Times New Roman" w:hAnsi="Times New Roman" w:cs="Times New Roman"/>
                <w:color w:val="7030A0"/>
                <w:rPrChange w:id="39" w:author="韬 黄" w:date="2018-10-27T20:05:00Z">
                  <w:rPr>
                    <w:rFonts w:ascii="Times New Roman" w:eastAsia="Times New Roman" w:hAnsi="Times New Roman" w:cs="Times New Roman"/>
                    <w:i/>
                    <w:color w:val="7030A0"/>
                  </w:rPr>
                </w:rPrChange>
              </w:rPr>
              <w:t>change</w:t>
            </w:r>
            <w:r w:rsidRPr="004A36A6">
              <w:rPr>
                <w:rFonts w:ascii="Times New Roman" w:eastAsia="Times New Roman" w:hAnsi="Times New Roman" w:cs="Times New Roman"/>
                <w:color w:val="7030A0"/>
                <w:rPrChange w:id="40" w:author="韬 黄" w:date="2018-10-27T20:05:00Z">
                  <w:rPr>
                    <w:rFonts w:ascii="Times New Roman" w:eastAsia="Times New Roman" w:hAnsi="Times New Roman" w:cs="Times New Roman"/>
                    <w:i/>
                    <w:color w:val="7030A0"/>
                  </w:rPr>
                </w:rPrChange>
              </w:rPr>
              <w:t xml:space="preserve"> gradually rather than </w:t>
            </w:r>
            <w:r w:rsidRPr="003E1E39">
              <w:rPr>
                <w:rFonts w:ascii="Times New Roman" w:eastAsia="Times New Roman" w:hAnsi="Times New Roman" w:cs="Times New Roman"/>
                <w:noProof/>
                <w:color w:val="7030A0"/>
                <w:rPrChange w:id="41" w:author="tao huang" w:date="2018-10-28T23:08:00Z">
                  <w:rPr>
                    <w:rFonts w:ascii="Times New Roman" w:eastAsia="Times New Roman" w:hAnsi="Times New Roman" w:cs="Times New Roman"/>
                    <w:i/>
                    <w:color w:val="7030A0"/>
                  </w:rPr>
                </w:rPrChange>
              </w:rPr>
              <w:t>in a sudden and abrupt way</w:t>
            </w:r>
            <w:r w:rsidRPr="004A36A6">
              <w:rPr>
                <w:rFonts w:ascii="Times New Roman" w:eastAsia="Times New Roman" w:hAnsi="Times New Roman" w:cs="Times New Roman"/>
                <w:color w:val="7030A0"/>
                <w:rPrChange w:id="42" w:author="韬 黄" w:date="2018-10-27T20:05:00Z">
                  <w:rPr>
                    <w:rFonts w:ascii="Times New Roman" w:eastAsia="Times New Roman" w:hAnsi="Times New Roman" w:cs="Times New Roman"/>
                    <w:i/>
                    <w:color w:val="7030A0"/>
                  </w:rPr>
                </w:rPrChange>
              </w:rPr>
              <w:t xml:space="preserve">. We thank one of the anonymous </w:t>
            </w:r>
            <w:r w:rsidR="00DD103E" w:rsidRPr="004A36A6">
              <w:rPr>
                <w:rFonts w:ascii="Times New Roman" w:eastAsia="Times New Roman" w:hAnsi="Times New Roman" w:cs="Times New Roman"/>
                <w:color w:val="7030A0"/>
                <w:rPrChange w:id="43" w:author="韬 黄" w:date="2018-10-27T20:05:00Z">
                  <w:rPr>
                    <w:rFonts w:ascii="Times New Roman" w:eastAsia="Times New Roman" w:hAnsi="Times New Roman" w:cs="Times New Roman"/>
                    <w:i/>
                    <w:color w:val="7030A0"/>
                  </w:rPr>
                </w:rPrChange>
              </w:rPr>
              <w:t>reviewers</w:t>
            </w:r>
            <w:r w:rsidRPr="004A36A6">
              <w:rPr>
                <w:rFonts w:ascii="Times New Roman" w:eastAsia="Times New Roman" w:hAnsi="Times New Roman" w:cs="Times New Roman"/>
                <w:color w:val="7030A0"/>
                <w:rPrChange w:id="44" w:author="韬 黄" w:date="2018-10-27T20:05:00Z">
                  <w:rPr>
                    <w:rFonts w:ascii="Times New Roman" w:eastAsia="Times New Roman" w:hAnsi="Times New Roman" w:cs="Times New Roman"/>
                    <w:i/>
                    <w:color w:val="7030A0"/>
                  </w:rPr>
                </w:rPrChange>
              </w:rPr>
              <w:t xml:space="preserve"> </w:t>
            </w:r>
            <w:r w:rsidRPr="003E1E39">
              <w:rPr>
                <w:rFonts w:ascii="Times New Roman" w:eastAsia="Times New Roman" w:hAnsi="Times New Roman" w:cs="Times New Roman"/>
                <w:noProof/>
                <w:color w:val="7030A0"/>
                <w:rPrChange w:id="45" w:author="tao huang" w:date="2018-10-28T23:08:00Z">
                  <w:rPr>
                    <w:rFonts w:ascii="Times New Roman" w:eastAsia="Times New Roman" w:hAnsi="Times New Roman" w:cs="Times New Roman"/>
                    <w:i/>
                    <w:color w:val="7030A0"/>
                  </w:rPr>
                </w:rPrChange>
              </w:rPr>
              <w:t>to point this out</w:t>
            </w:r>
            <w:bookmarkEnd w:id="29"/>
            <w:r w:rsidR="00665937" w:rsidRPr="004A36A6">
              <w:rPr>
                <w:rFonts w:ascii="Times New Roman" w:eastAsia="Times New Roman" w:hAnsi="Times New Roman" w:cs="Times New Roman"/>
                <w:color w:val="7030A0"/>
              </w:rPr>
              <w:t>.</w:t>
            </w:r>
            <w:r w:rsidRPr="004A36A6">
              <w:rPr>
                <w:rFonts w:ascii="Times New Roman" w:eastAsia="Times New Roman" w:hAnsi="Times New Roman" w:cs="Times New Roman"/>
                <w:color w:val="7030A0"/>
              </w:rPr>
              <w:t>”</w:t>
            </w:r>
            <w:r w:rsidR="00573EEE" w:rsidRPr="0056537F">
              <w:rPr>
                <w:rFonts w:ascii="Times New Roman" w:eastAsia="Times New Roman" w:hAnsi="Times New Roman" w:cs="Times New Roman"/>
                <w:color w:val="7030A0"/>
              </w:rPr>
              <w:t xml:space="preserve"> </w:t>
            </w:r>
          </w:p>
          <w:p w14:paraId="7E4E52F0" w14:textId="1BBA67E0" w:rsidR="0083411A" w:rsidRPr="0056537F" w:rsidDel="004A36A6" w:rsidRDefault="0083411A">
            <w:pPr>
              <w:shd w:val="clear" w:color="auto" w:fill="FFFFFF" w:themeFill="background1"/>
              <w:spacing w:after="0" w:line="276" w:lineRule="auto"/>
              <w:rPr>
                <w:del w:id="46" w:author="韬 黄" w:date="2018-10-27T20:06:00Z"/>
                <w:rFonts w:ascii="Times New Roman" w:eastAsia="Times New Roman" w:hAnsi="Times New Roman" w:cs="Times New Roman"/>
                <w:color w:val="7030A0"/>
              </w:rPr>
              <w:pPrChange w:id="47" w:author="tao huang" w:date="2018-10-28T21:40:00Z">
                <w:pPr>
                  <w:shd w:val="clear" w:color="auto" w:fill="FFFFFF"/>
                  <w:spacing w:after="0" w:line="276" w:lineRule="auto"/>
                </w:pPr>
              </w:pPrChange>
            </w:pPr>
          </w:p>
          <w:p w14:paraId="1CD55E13" w14:textId="262B0FAB" w:rsidR="001371FB" w:rsidRPr="0056537F" w:rsidRDefault="00573EEE">
            <w:pPr>
              <w:shd w:val="clear" w:color="auto" w:fill="FFFFFF" w:themeFill="background1"/>
              <w:spacing w:after="0" w:line="276" w:lineRule="auto"/>
              <w:rPr>
                <w:rFonts w:ascii="Times New Roman" w:eastAsia="Times New Roman" w:hAnsi="Times New Roman" w:cs="Times New Roman"/>
              </w:rPr>
              <w:pPrChange w:id="48"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Previously we </w:t>
            </w:r>
            <w:del w:id="49" w:author="韬 黄" w:date="2018-10-27T20:06:00Z">
              <w:r w:rsidRPr="0056537F" w:rsidDel="004A36A6">
                <w:rPr>
                  <w:rFonts w:ascii="Times New Roman" w:eastAsia="Times New Roman" w:hAnsi="Times New Roman" w:cs="Times New Roman"/>
                  <w:color w:val="7030A0"/>
                </w:rPr>
                <w:delText>include</w:delText>
              </w:r>
              <w:r w:rsidR="00C141EF" w:rsidRPr="0056537F" w:rsidDel="004A36A6">
                <w:rPr>
                  <w:rFonts w:ascii="Times New Roman" w:eastAsia="Times New Roman" w:hAnsi="Times New Roman" w:cs="Times New Roman"/>
                  <w:color w:val="7030A0"/>
                </w:rPr>
                <w:delText>d</w:delText>
              </w:r>
              <w:r w:rsidRPr="0056537F" w:rsidDel="004A36A6">
                <w:rPr>
                  <w:rFonts w:ascii="Times New Roman" w:eastAsia="Times New Roman" w:hAnsi="Times New Roman" w:cs="Times New Roman"/>
                  <w:color w:val="7030A0"/>
                </w:rPr>
                <w:delText xml:space="preserve"> the description</w:delText>
              </w:r>
            </w:del>
            <w:ins w:id="50" w:author="韬 黄" w:date="2018-10-27T20:06:00Z">
              <w:r w:rsidR="004A36A6">
                <w:rPr>
                  <w:rFonts w:ascii="Times New Roman" w:eastAsia="Times New Roman" w:hAnsi="Times New Roman" w:cs="Times New Roman"/>
                  <w:color w:val="7030A0"/>
                </w:rPr>
                <w:t xml:space="preserve">described </w:t>
              </w:r>
            </w:ins>
            <w:del w:id="51" w:author="韬 黄" w:date="2018-10-27T20:06:00Z">
              <w:r w:rsidRPr="0056537F" w:rsidDel="004A36A6">
                <w:rPr>
                  <w:rFonts w:ascii="Times New Roman" w:eastAsia="Times New Roman" w:hAnsi="Times New Roman" w:cs="Times New Roman"/>
                  <w:color w:val="7030A0"/>
                </w:rPr>
                <w:delText xml:space="preserve"> for </w:delText>
              </w:r>
            </w:del>
            <w:r w:rsidRPr="0056537F">
              <w:rPr>
                <w:rFonts w:ascii="Times New Roman" w:eastAsia="Times New Roman" w:hAnsi="Times New Roman" w:cs="Times New Roman"/>
                <w:color w:val="7030A0"/>
              </w:rPr>
              <w:t xml:space="preserve">the </w:t>
            </w:r>
            <w:ins w:id="52" w:author="韬 黄" w:date="2018-10-27T20:06:00Z">
              <w:r w:rsidR="004A36A6">
                <w:rPr>
                  <w:rFonts w:ascii="Times New Roman" w:eastAsia="Times New Roman" w:hAnsi="Times New Roman" w:cs="Times New Roman"/>
                  <w:color w:val="7030A0"/>
                </w:rPr>
                <w:t xml:space="preserve">sequential </w:t>
              </w:r>
            </w:ins>
            <w:del w:id="53" w:author="韬 黄" w:date="2018-10-27T20:06:00Z">
              <w:r w:rsidRPr="0056537F" w:rsidDel="004A36A6">
                <w:rPr>
                  <w:rFonts w:ascii="Times New Roman" w:eastAsia="Times New Roman" w:hAnsi="Times New Roman" w:cs="Times New Roman"/>
                  <w:color w:val="7030A0"/>
                </w:rPr>
                <w:delText xml:space="preserve">structural </w:delText>
              </w:r>
              <w:r w:rsidR="0083411A" w:rsidRPr="0056537F" w:rsidDel="004A36A6">
                <w:rPr>
                  <w:rFonts w:ascii="Times New Roman" w:eastAsia="Times New Roman" w:hAnsi="Times New Roman" w:cs="Times New Roman"/>
                  <w:color w:val="7030A0"/>
                </w:rPr>
                <w:delText>change</w:delText>
              </w:r>
            </w:del>
            <w:ins w:id="54" w:author="韬 黄" w:date="2018-10-27T20:06:00Z">
              <w:r w:rsidR="004A36A6">
                <w:rPr>
                  <w:rFonts w:ascii="Times New Roman" w:eastAsia="Times New Roman" w:hAnsi="Times New Roman" w:cs="Times New Roman"/>
                  <w:color w:val="7030A0"/>
                </w:rPr>
                <w:t>Chow</w:t>
              </w:r>
            </w:ins>
            <w:r w:rsidRPr="0056537F">
              <w:rPr>
                <w:rFonts w:ascii="Times New Roman" w:eastAsia="Times New Roman" w:hAnsi="Times New Roman" w:cs="Times New Roman"/>
                <w:color w:val="7030A0"/>
              </w:rPr>
              <w:t xml:space="preserve"> test </w:t>
            </w:r>
            <w:ins w:id="55" w:author="韬 黄" w:date="2018-10-27T20:06:00Z">
              <w:r w:rsidR="004A36A6">
                <w:rPr>
                  <w:rFonts w:ascii="Times New Roman" w:eastAsia="Times New Roman" w:hAnsi="Times New Roman" w:cs="Times New Roman"/>
                  <w:color w:val="7030A0"/>
                </w:rPr>
                <w:t xml:space="preserve">we used to detect the presence of </w:t>
              </w:r>
              <w:r w:rsidR="004A36A6" w:rsidRPr="003E1E39">
                <w:rPr>
                  <w:rFonts w:ascii="Times New Roman" w:eastAsia="Times New Roman" w:hAnsi="Times New Roman" w:cs="Times New Roman"/>
                  <w:noProof/>
                  <w:color w:val="7030A0"/>
                  <w:rPrChange w:id="56" w:author="tao huang" w:date="2018-10-28T23:08:00Z">
                    <w:rPr>
                      <w:rFonts w:ascii="Times New Roman" w:eastAsia="Times New Roman" w:hAnsi="Times New Roman" w:cs="Times New Roman"/>
                      <w:noProof/>
                      <w:color w:val="7030A0"/>
                    </w:rPr>
                  </w:rPrChange>
                </w:rPr>
                <w:t>structural</w:t>
              </w:r>
              <w:r w:rsidR="004A36A6">
                <w:rPr>
                  <w:rFonts w:ascii="Times New Roman" w:eastAsia="Times New Roman" w:hAnsi="Times New Roman" w:cs="Times New Roman"/>
                  <w:color w:val="7030A0"/>
                </w:rPr>
                <w:t xml:space="preserve"> change </w:t>
              </w:r>
            </w:ins>
            <w:r w:rsidRPr="0056537F">
              <w:rPr>
                <w:rFonts w:ascii="Times New Roman" w:eastAsia="Times New Roman" w:hAnsi="Times New Roman" w:cs="Times New Roman"/>
                <w:color w:val="7030A0"/>
              </w:rPr>
              <w:t xml:space="preserve">in the </w:t>
            </w:r>
            <w:r w:rsidR="0083411A" w:rsidRPr="0056537F">
              <w:rPr>
                <w:rFonts w:ascii="Times New Roman" w:eastAsia="Times New Roman" w:hAnsi="Times New Roman" w:cs="Times New Roman"/>
                <w:color w:val="7030A0"/>
              </w:rPr>
              <w:t xml:space="preserve">Appendix of </w:t>
            </w:r>
            <w:r w:rsidRPr="0056537F">
              <w:rPr>
                <w:rFonts w:ascii="Times New Roman" w:eastAsia="Times New Roman" w:hAnsi="Times New Roman" w:cs="Times New Roman"/>
                <w:color w:val="7030A0"/>
              </w:rPr>
              <w:t>th</w:t>
            </w:r>
            <w:r w:rsidR="0083411A" w:rsidRPr="0056537F">
              <w:rPr>
                <w:rFonts w:ascii="Times New Roman" w:eastAsia="Times New Roman" w:hAnsi="Times New Roman" w:cs="Times New Roman"/>
                <w:color w:val="7030A0"/>
              </w:rPr>
              <w:t>e supplementary material</w:t>
            </w:r>
            <w:r w:rsidR="003A70CD">
              <w:rPr>
                <w:rFonts w:ascii="Times New Roman" w:eastAsia="Times New Roman" w:hAnsi="Times New Roman" w:cs="Times New Roman"/>
                <w:color w:val="7030A0"/>
              </w:rPr>
              <w:t xml:space="preserve">. We </w:t>
            </w:r>
            <w:del w:id="57" w:author="韬 黄" w:date="2018-10-27T20:07:00Z">
              <w:r w:rsidR="003A70CD" w:rsidDel="004A36A6">
                <w:rPr>
                  <w:rFonts w:ascii="Times New Roman" w:eastAsia="Times New Roman" w:hAnsi="Times New Roman" w:cs="Times New Roman"/>
                  <w:color w:val="7030A0"/>
                </w:rPr>
                <w:delText xml:space="preserve">have </w:delText>
              </w:r>
            </w:del>
            <w:ins w:id="58" w:author="韬 黄" w:date="2018-10-27T20:07:00Z">
              <w:r w:rsidR="004A36A6">
                <w:rPr>
                  <w:rFonts w:ascii="Times New Roman" w:eastAsia="Times New Roman" w:hAnsi="Times New Roman" w:cs="Times New Roman"/>
                  <w:color w:val="7030A0"/>
                </w:rPr>
                <w:t xml:space="preserve">now </w:t>
              </w:r>
            </w:ins>
            <w:del w:id="59" w:author="韬 黄" w:date="2018-10-27T20:07:00Z">
              <w:r w:rsidR="003A70CD" w:rsidDel="004A36A6">
                <w:rPr>
                  <w:rFonts w:ascii="Times New Roman" w:eastAsia="Times New Roman" w:hAnsi="Times New Roman" w:cs="Times New Roman"/>
                  <w:color w:val="7030A0"/>
                </w:rPr>
                <w:delText>included a more detailed discussion of the</w:delText>
              </w:r>
            </w:del>
            <w:ins w:id="60" w:author="韬 黄" w:date="2018-10-27T20:07:00Z">
              <w:r w:rsidR="004A36A6">
                <w:rPr>
                  <w:rFonts w:ascii="Times New Roman" w:eastAsia="Times New Roman" w:hAnsi="Times New Roman" w:cs="Times New Roman"/>
                  <w:color w:val="7030A0"/>
                </w:rPr>
                <w:t xml:space="preserve">describe the test </w:t>
              </w:r>
            </w:ins>
            <w:ins w:id="61" w:author="韬 黄" w:date="2018-10-27T20:08:00Z">
              <w:r w:rsidR="004A36A6">
                <w:rPr>
                  <w:rFonts w:ascii="Times New Roman" w:eastAsia="Times New Roman" w:hAnsi="Times New Roman" w:cs="Times New Roman"/>
                  <w:color w:val="7030A0"/>
                </w:rPr>
                <w:t>explicitly</w:t>
              </w:r>
            </w:ins>
            <w:ins w:id="62" w:author="韬 黄" w:date="2018-10-27T20:07:00Z">
              <w:r w:rsidR="004A36A6">
                <w:rPr>
                  <w:rFonts w:ascii="Times New Roman" w:eastAsia="Times New Roman" w:hAnsi="Times New Roman" w:cs="Times New Roman"/>
                  <w:color w:val="7030A0"/>
                </w:rPr>
                <w:t xml:space="preserve"> </w:t>
              </w:r>
            </w:ins>
            <w:del w:id="63" w:author="韬 黄" w:date="2018-10-27T20:07:00Z">
              <w:r w:rsidR="003A70CD" w:rsidDel="004A36A6">
                <w:rPr>
                  <w:rFonts w:ascii="Times New Roman" w:eastAsia="Times New Roman" w:hAnsi="Times New Roman" w:cs="Times New Roman"/>
                  <w:color w:val="7030A0"/>
                </w:rPr>
                <w:delText xml:space="preserve"> </w:delText>
              </w:r>
              <w:r w:rsidR="0083411A" w:rsidRPr="0056537F" w:rsidDel="004A36A6">
                <w:rPr>
                  <w:rFonts w:ascii="Times New Roman" w:eastAsia="Times New Roman" w:hAnsi="Times New Roman" w:cs="Times New Roman"/>
                  <w:color w:val="7030A0"/>
                </w:rPr>
                <w:delText xml:space="preserve">sequential Chow test </w:delText>
              </w:r>
            </w:del>
            <w:r w:rsidR="0083411A" w:rsidRPr="0056537F">
              <w:rPr>
                <w:rFonts w:ascii="Times New Roman" w:eastAsia="Times New Roman" w:hAnsi="Times New Roman" w:cs="Times New Roman"/>
                <w:color w:val="7030A0"/>
              </w:rPr>
              <w:t>in section 6.</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The EWC is very similar to estimating a single model with weighted observations (or residuals), with the weights decreasing as we go further into the past. I wonder whether a direct approach like this would be feasible. It would have the advantage of returning a single parameter vector that could be examined and </w:t>
            </w:r>
            <w:proofErr w:type="spellStart"/>
            <w:r w:rsidR="0082558B" w:rsidRPr="0056537F">
              <w:rPr>
                <w:rFonts w:ascii="Times New Roman" w:eastAsia="Times New Roman" w:hAnsi="Times New Roman" w:cs="Times New Roman"/>
              </w:rPr>
              <w:t>analyzed</w:t>
            </w:r>
            <w:proofErr w:type="spellEnd"/>
            <w:r w:rsidR="0082558B" w:rsidRPr="0056537F">
              <w:rPr>
                <w:rFonts w:ascii="Times New Roman" w:eastAsia="Times New Roman" w:hAnsi="Times New Roman" w:cs="Times New Roman"/>
              </w:rPr>
              <w:t xml:space="preserve">, whereas </w:t>
            </w:r>
            <w:r w:rsidR="0082558B" w:rsidRPr="003E1E39">
              <w:rPr>
                <w:rFonts w:ascii="Times New Roman" w:eastAsia="Times New Roman" w:hAnsi="Times New Roman" w:cs="Times New Roman"/>
                <w:noProof/>
                <w:rPrChange w:id="64" w:author="tao huang" w:date="2018-10-28T23:08:00Z">
                  <w:rPr>
                    <w:rFonts w:ascii="Times New Roman" w:eastAsia="Times New Roman" w:hAnsi="Times New Roman" w:cs="Times New Roman"/>
                    <w:noProof/>
                  </w:rPr>
                </w:rPrChange>
              </w:rPr>
              <w:t>in</w:t>
            </w:r>
            <w:r w:rsidR="0082558B" w:rsidRPr="0056537F">
              <w:rPr>
                <w:rFonts w:ascii="Times New Roman" w:eastAsia="Times New Roman" w:hAnsi="Times New Roman" w:cs="Times New Roman"/>
              </w:rPr>
              <w:t xml:space="preserve"> EWC, one has to look at multiple such vectors, one from each of the models we average.</w:t>
            </w:r>
          </w:p>
          <w:p w14:paraId="0B5BFA91" w14:textId="77777777" w:rsidR="001371FB" w:rsidRPr="0056537F" w:rsidRDefault="001371FB">
            <w:pPr>
              <w:shd w:val="clear" w:color="auto" w:fill="FFFFFF" w:themeFill="background1"/>
              <w:spacing w:after="0" w:line="276" w:lineRule="auto"/>
              <w:rPr>
                <w:rFonts w:ascii="Times New Roman" w:eastAsia="Times New Roman" w:hAnsi="Times New Roman" w:cs="Times New Roman"/>
              </w:rPr>
              <w:pPrChange w:id="65" w:author="tao huang" w:date="2018-10-28T21:40:00Z">
                <w:pPr>
                  <w:shd w:val="clear" w:color="auto" w:fill="FFFFFF"/>
                  <w:spacing w:after="0" w:line="276" w:lineRule="auto"/>
                </w:pPr>
              </w:pPrChange>
            </w:pPr>
          </w:p>
          <w:p w14:paraId="3B0864E3" w14:textId="1ACA704B" w:rsidR="00050F08" w:rsidRPr="0056537F" w:rsidRDefault="00EC7A69">
            <w:pPr>
              <w:shd w:val="clear" w:color="auto" w:fill="FFFFFF" w:themeFill="background1"/>
              <w:spacing w:after="0" w:line="276" w:lineRule="auto"/>
              <w:rPr>
                <w:rFonts w:ascii="Times New Roman" w:eastAsia="Times New Roman" w:hAnsi="Times New Roman" w:cs="Times New Roman"/>
                <w:color w:val="7030A0"/>
              </w:rPr>
              <w:pPrChange w:id="66" w:author="tao huang" w:date="2018-10-28T21:40:00Z">
                <w:pPr>
                  <w:shd w:val="clear" w:color="auto" w:fill="FFFFFF"/>
                  <w:spacing w:after="0" w:line="276" w:lineRule="auto"/>
                </w:pPr>
              </w:pPrChange>
            </w:pPr>
            <w:del w:id="67" w:author="Didier Soopramanien" w:date="2018-10-24T13:39:00Z">
              <w:r w:rsidDel="00EC7A69">
                <w:rPr>
                  <w:rFonts w:ascii="Times New Roman" w:eastAsia="Times New Roman" w:hAnsi="Times New Roman" w:cs="Times New Roman"/>
                  <w:color w:val="7030A0"/>
                </w:rPr>
                <w:delText>What you are mentioning</w:delText>
              </w:r>
            </w:del>
            <w:ins w:id="68" w:author="韬 黄" w:date="2018-10-27T20:09:00Z">
              <w:r w:rsidR="00DA007D">
                <w:rPr>
                  <w:rFonts w:ascii="Times New Roman" w:eastAsia="Times New Roman" w:hAnsi="Times New Roman" w:cs="Times New Roman"/>
                  <w:color w:val="7030A0"/>
                </w:rPr>
                <w:t>W</w:t>
              </w:r>
            </w:ins>
            <w:ins w:id="69" w:author="Didier Soopramanien" w:date="2018-10-24T13:39:00Z">
              <w:del w:id="70" w:author="韬 黄" w:date="2018-10-27T20:09:00Z">
                <w:r w:rsidDel="00DA007D">
                  <w:rPr>
                    <w:rFonts w:ascii="Times New Roman" w:eastAsia="Times New Roman" w:hAnsi="Times New Roman" w:cs="Times New Roman"/>
                    <w:color w:val="7030A0"/>
                  </w:rPr>
                  <w:delText>w</w:delText>
                </w:r>
              </w:del>
              <w:r>
                <w:rPr>
                  <w:rFonts w:ascii="Times New Roman" w:eastAsia="Times New Roman" w:hAnsi="Times New Roman" w:cs="Times New Roman"/>
                  <w:color w:val="7030A0"/>
                </w:rPr>
                <w:t xml:space="preserve">hat </w:t>
              </w:r>
              <w:del w:id="71" w:author="韬 黄" w:date="2018-10-27T20:09:00Z">
                <w:r w:rsidDel="00DA007D">
                  <w:rPr>
                    <w:rFonts w:ascii="Times New Roman" w:eastAsia="Times New Roman" w:hAnsi="Times New Roman" w:cs="Times New Roman"/>
                    <w:color w:val="7030A0"/>
                  </w:rPr>
                  <w:delText>you</w:delText>
                </w:r>
              </w:del>
            </w:ins>
            <w:ins w:id="72" w:author="韬 黄" w:date="2018-10-27T20:09:00Z">
              <w:r w:rsidR="00DA007D">
                <w:rPr>
                  <w:rFonts w:ascii="Times New Roman" w:eastAsia="Times New Roman" w:hAnsi="Times New Roman" w:cs="Times New Roman"/>
                  <w:color w:val="7030A0"/>
                </w:rPr>
                <w:t xml:space="preserve">the reviewer </w:t>
              </w:r>
            </w:ins>
            <w:ins w:id="73" w:author="Didier Soopramanien" w:date="2018-10-24T13:39:00Z">
              <w:del w:id="74" w:author="韬 黄" w:date="2018-10-27T20:09:00Z">
                <w:r w:rsidDel="00DA007D">
                  <w:rPr>
                    <w:rFonts w:ascii="Times New Roman" w:eastAsia="Times New Roman" w:hAnsi="Times New Roman" w:cs="Times New Roman"/>
                    <w:color w:val="7030A0"/>
                  </w:rPr>
                  <w:delText xml:space="preserve"> have </w:delText>
                </w:r>
              </w:del>
            </w:ins>
            <w:ins w:id="75" w:author="韬 黄" w:date="2018-10-27T20:10:00Z">
              <w:r w:rsidR="00DA007D">
                <w:rPr>
                  <w:rFonts w:ascii="Times New Roman" w:eastAsia="Times New Roman" w:hAnsi="Times New Roman" w:cs="Times New Roman"/>
                  <w:color w:val="7030A0"/>
                </w:rPr>
                <w:t xml:space="preserve">has </w:t>
              </w:r>
            </w:ins>
            <w:ins w:id="76" w:author="Didier Soopramanien" w:date="2018-10-24T13:39:00Z">
              <w:r>
                <w:rPr>
                  <w:rFonts w:ascii="Times New Roman" w:eastAsia="Times New Roman" w:hAnsi="Times New Roman" w:cs="Times New Roman"/>
                  <w:color w:val="7030A0"/>
                </w:rPr>
                <w:t xml:space="preserve">mentioned </w:t>
              </w:r>
            </w:ins>
            <w:del w:id="77" w:author="Didier Soopramanien" w:date="2018-10-24T13:39:00Z">
              <w:r w:rsidDel="00EC7A69">
                <w:rPr>
                  <w:rFonts w:ascii="Times New Roman" w:eastAsia="Times New Roman" w:hAnsi="Times New Roman" w:cs="Times New Roman"/>
                  <w:color w:val="7030A0"/>
                </w:rPr>
                <w:delText xml:space="preserve"> </w:delText>
              </w:r>
            </w:del>
            <w:ins w:id="78" w:author="Didier Soopramanien" w:date="2018-10-24T13:39:00Z">
              <w:r>
                <w:rPr>
                  <w:rFonts w:ascii="Times New Roman" w:eastAsia="Times New Roman" w:hAnsi="Times New Roman" w:cs="Times New Roman"/>
                  <w:color w:val="7030A0"/>
                </w:rPr>
                <w:t xml:space="preserve">is a possibility. </w:t>
              </w:r>
            </w:ins>
            <w:del w:id="79" w:author="Didier Soopramanien" w:date="2018-10-24T13:39:00Z">
              <w:r w:rsidDel="00EC7A69">
                <w:rPr>
                  <w:rFonts w:ascii="Times New Roman" w:eastAsia="Times New Roman" w:hAnsi="Times New Roman" w:cs="Times New Roman"/>
                  <w:color w:val="7030A0"/>
                </w:rPr>
                <w:delText>is possible</w:delText>
              </w:r>
            </w:del>
            <w:del w:id="80" w:author="Didier Soopramanien" w:date="2018-10-24T13:40:00Z">
              <w:r w:rsidR="006C0646" w:rsidRPr="0056537F" w:rsidDel="00EC7A69">
                <w:rPr>
                  <w:rFonts w:ascii="Times New Roman" w:eastAsia="Times New Roman" w:hAnsi="Times New Roman" w:cs="Times New Roman"/>
                  <w:color w:val="7030A0"/>
                </w:rPr>
                <w:delText xml:space="preserve"> </w:delText>
              </w:r>
              <w:r w:rsidR="00591BDC" w:rsidRPr="0056537F" w:rsidDel="00EC7A69">
                <w:rPr>
                  <w:rFonts w:ascii="Times New Roman" w:eastAsia="Times New Roman" w:hAnsi="Times New Roman" w:cs="Times New Roman"/>
                  <w:color w:val="7030A0"/>
                </w:rPr>
                <w:delText>w</w:delText>
              </w:r>
            </w:del>
            <w:ins w:id="81" w:author="Didier Soopramanien" w:date="2018-10-24T13:40:00Z">
              <w:r>
                <w:rPr>
                  <w:rFonts w:ascii="Times New Roman" w:eastAsia="Times New Roman" w:hAnsi="Times New Roman" w:cs="Times New Roman"/>
                  <w:color w:val="7030A0"/>
                </w:rPr>
                <w:t>W</w:t>
              </w:r>
            </w:ins>
            <w:r w:rsidR="00591BDC" w:rsidRPr="0056537F">
              <w:rPr>
                <w:rFonts w:ascii="Times New Roman" w:eastAsia="Times New Roman" w:hAnsi="Times New Roman" w:cs="Times New Roman"/>
                <w:color w:val="7030A0"/>
              </w:rPr>
              <w:t>e have evaluated the forecasting performance of ADL models with time-varying parameters (TVP)</w:t>
            </w:r>
            <w:del w:id="82" w:author="Didier Soopramanien" w:date="2018-10-24T13:40:00Z">
              <w:r w:rsidR="0020790C" w:rsidRPr="0056537F" w:rsidDel="00A22B63">
                <w:rPr>
                  <w:rFonts w:ascii="Times New Roman" w:eastAsia="Times New Roman" w:hAnsi="Times New Roman" w:cs="Times New Roman"/>
                  <w:color w:val="7030A0"/>
                </w:rPr>
                <w:delText>,</w:delText>
              </w:r>
            </w:del>
            <w:r w:rsidR="0020790C" w:rsidRPr="0056537F">
              <w:rPr>
                <w:rFonts w:ascii="Times New Roman" w:eastAsia="Times New Roman" w:hAnsi="Times New Roman" w:cs="Times New Roman"/>
                <w:color w:val="7030A0"/>
              </w:rPr>
              <w:t xml:space="preserve"> which has the same rationale described here.</w:t>
            </w:r>
            <w:r w:rsidR="00C141EF" w:rsidRPr="0056537F">
              <w:rPr>
                <w:rFonts w:ascii="Times New Roman" w:eastAsia="Times New Roman" w:hAnsi="Times New Roman" w:cs="Times New Roman"/>
                <w:color w:val="7030A0"/>
              </w:rPr>
              <w:t xml:space="preserve"> However</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the preliminary results are mixed.</w:t>
            </w:r>
            <w:r w:rsidR="00665937" w:rsidRPr="0056537F">
              <w:rPr>
                <w:rFonts w:ascii="Times New Roman" w:eastAsia="Times New Roman" w:hAnsi="Times New Roman" w:cs="Times New Roman"/>
                <w:color w:val="7030A0"/>
              </w:rPr>
              <w:t xml:space="preserve"> One possible </w:t>
            </w:r>
            <w:r w:rsidR="0020790C" w:rsidRPr="0056537F">
              <w:rPr>
                <w:rFonts w:ascii="Times New Roman" w:eastAsia="Times New Roman" w:hAnsi="Times New Roman" w:cs="Times New Roman"/>
                <w:color w:val="7030A0"/>
              </w:rPr>
              <w:t>explanation</w:t>
            </w:r>
            <w:r w:rsidR="00665937" w:rsidRPr="0056537F">
              <w:rPr>
                <w:rFonts w:ascii="Times New Roman" w:eastAsia="Times New Roman" w:hAnsi="Times New Roman" w:cs="Times New Roman"/>
                <w:color w:val="7030A0"/>
              </w:rPr>
              <w:t xml:space="preserve"> is that the model </w:t>
            </w:r>
            <w:r w:rsidR="0020790C" w:rsidRPr="0056537F">
              <w:rPr>
                <w:rFonts w:ascii="Times New Roman" w:eastAsia="Times New Roman" w:hAnsi="Times New Roman" w:cs="Times New Roman"/>
                <w:color w:val="7030A0"/>
              </w:rPr>
              <w:t>may have</w:t>
            </w:r>
            <w:r w:rsidR="00665937" w:rsidRPr="0056537F">
              <w:rPr>
                <w:rFonts w:ascii="Times New Roman" w:eastAsia="Times New Roman" w:hAnsi="Times New Roman" w:cs="Times New Roman"/>
                <w:color w:val="7030A0"/>
              </w:rPr>
              <w:t xml:space="preserve"> </w:t>
            </w:r>
            <w:del w:id="83" w:author="Didier Soopramanien" w:date="2018-10-24T13:40:00Z">
              <w:r w:rsidR="00665937" w:rsidRPr="0056537F" w:rsidDel="00A22B63">
                <w:rPr>
                  <w:rFonts w:ascii="Times New Roman" w:eastAsia="Times New Roman" w:hAnsi="Times New Roman" w:cs="Times New Roman"/>
                  <w:color w:val="7030A0"/>
                </w:rPr>
                <w:delText>too</w:delText>
              </w:r>
            </w:del>
            <w:ins w:id="84" w:author="Didier Soopramanien" w:date="2018-10-24T13:40:00Z">
              <w:r w:rsidR="00A22B63">
                <w:rPr>
                  <w:rFonts w:ascii="Times New Roman" w:eastAsia="Times New Roman" w:hAnsi="Times New Roman" w:cs="Times New Roman"/>
                  <w:color w:val="7030A0"/>
                </w:rPr>
                <w:t>some</w:t>
              </w:r>
            </w:ins>
            <w:r w:rsidR="00665937" w:rsidRPr="0056537F">
              <w:rPr>
                <w:rFonts w:ascii="Times New Roman" w:eastAsia="Times New Roman" w:hAnsi="Times New Roman" w:cs="Times New Roman"/>
                <w:color w:val="7030A0"/>
              </w:rPr>
              <w:t xml:space="preserve"> sophisticated structures which are not robust to the </w:t>
            </w:r>
            <w:del w:id="85" w:author="韬 黄" w:date="2018-10-27T20:10:00Z">
              <w:r w:rsidR="00665937" w:rsidRPr="0056537F" w:rsidDel="00DA007D">
                <w:rPr>
                  <w:rFonts w:ascii="Times New Roman" w:eastAsia="Times New Roman" w:hAnsi="Times New Roman" w:cs="Times New Roman"/>
                  <w:color w:val="7030A0"/>
                </w:rPr>
                <w:delText xml:space="preserve">nasty </w:delText>
              </w:r>
            </w:del>
            <w:r w:rsidR="00665937" w:rsidRPr="0056537F">
              <w:rPr>
                <w:rFonts w:ascii="Times New Roman" w:eastAsia="Times New Roman" w:hAnsi="Times New Roman" w:cs="Times New Roman"/>
                <w:color w:val="7030A0"/>
              </w:rPr>
              <w:t>retail</w:t>
            </w:r>
            <w:r w:rsidR="00C141EF" w:rsidRPr="0056537F">
              <w:rPr>
                <w:rFonts w:ascii="Times New Roman" w:eastAsia="Times New Roman" w:hAnsi="Times New Roman" w:cs="Times New Roman"/>
                <w:color w:val="7030A0"/>
              </w:rPr>
              <w:t>er</w:t>
            </w:r>
            <w:r w:rsidR="00665937" w:rsidRPr="0056537F">
              <w:rPr>
                <w:rFonts w:ascii="Times New Roman" w:eastAsia="Times New Roman" w:hAnsi="Times New Roman" w:cs="Times New Roman"/>
                <w:color w:val="7030A0"/>
              </w:rPr>
              <w:t xml:space="preserve"> data at </w:t>
            </w:r>
            <w:r w:rsidR="00665937" w:rsidRPr="003E1E39">
              <w:rPr>
                <w:rFonts w:ascii="Times New Roman" w:eastAsia="Times New Roman" w:hAnsi="Times New Roman" w:cs="Times New Roman"/>
                <w:noProof/>
                <w:color w:val="7030A0"/>
                <w:rPrChange w:id="86" w:author="tao huang" w:date="2018-10-28T23:08:00Z">
                  <w:rPr>
                    <w:rFonts w:ascii="Times New Roman" w:eastAsia="Times New Roman" w:hAnsi="Times New Roman" w:cs="Times New Roman"/>
                    <w:noProof/>
                    <w:color w:val="7030A0"/>
                  </w:rPr>
                </w:rPrChange>
              </w:rPr>
              <w:t>SKU</w:t>
            </w:r>
            <w:r w:rsidR="00665937" w:rsidRPr="0056537F">
              <w:rPr>
                <w:rFonts w:ascii="Times New Roman" w:eastAsia="Times New Roman" w:hAnsi="Times New Roman" w:cs="Times New Roman"/>
                <w:color w:val="7030A0"/>
              </w:rPr>
              <w:t xml:space="preserve"> level. </w:t>
            </w:r>
            <w:r w:rsidR="00591BDC" w:rsidRPr="0056537F">
              <w:rPr>
                <w:rFonts w:ascii="Times New Roman" w:eastAsia="Times New Roman" w:hAnsi="Times New Roman" w:cs="Times New Roman"/>
                <w:color w:val="7030A0"/>
              </w:rPr>
              <w:t xml:space="preserve">We add </w:t>
            </w:r>
            <w:r w:rsidR="00246D3D" w:rsidRPr="0056537F">
              <w:rPr>
                <w:rFonts w:ascii="Times New Roman" w:eastAsia="Times New Roman" w:hAnsi="Times New Roman" w:cs="Times New Roman"/>
                <w:color w:val="7030A0"/>
              </w:rPr>
              <w:t>the following</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 xml:space="preserve">to the </w:t>
            </w:r>
            <w:r w:rsidR="00246D3D" w:rsidRPr="0056537F">
              <w:rPr>
                <w:rFonts w:ascii="Times New Roman" w:eastAsia="Times New Roman" w:hAnsi="Times New Roman" w:cs="Times New Roman"/>
                <w:color w:val="7030A0"/>
              </w:rPr>
              <w:t>last section:</w:t>
            </w:r>
            <w:ins w:id="87" w:author="Didier Soopramanien" w:date="2018-10-24T13:40:00Z">
              <w:del w:id="88" w:author="韬 黄" w:date="2018-10-27T20:10:00Z">
                <w:r w:rsidR="00A22B63" w:rsidDel="00DA007D">
                  <w:rPr>
                    <w:rFonts w:ascii="Times New Roman" w:eastAsia="Times New Roman" w:hAnsi="Times New Roman" w:cs="Times New Roman"/>
                    <w:color w:val="7030A0"/>
                  </w:rPr>
                  <w:delText xml:space="preserve"> (please what does nasty mean here???)</w:delText>
                </w:r>
              </w:del>
            </w:ins>
          </w:p>
          <w:p w14:paraId="16165C2D" w14:textId="77777777" w:rsidR="00050F08" w:rsidRPr="0056537F" w:rsidRDefault="00050F08">
            <w:pPr>
              <w:shd w:val="clear" w:color="auto" w:fill="FFFFFF" w:themeFill="background1"/>
              <w:spacing w:after="0" w:line="276" w:lineRule="auto"/>
              <w:rPr>
                <w:rFonts w:ascii="Times New Roman" w:eastAsia="Times New Roman" w:hAnsi="Times New Roman" w:cs="Times New Roman"/>
                <w:color w:val="7030A0"/>
              </w:rPr>
              <w:pPrChange w:id="89" w:author="tao huang" w:date="2018-10-28T21:40:00Z">
                <w:pPr>
                  <w:shd w:val="clear" w:color="auto" w:fill="FFFFFF"/>
                  <w:spacing w:after="0" w:line="276" w:lineRule="auto"/>
                </w:pPr>
              </w:pPrChange>
            </w:pPr>
          </w:p>
          <w:p w14:paraId="7528FFB8" w14:textId="0F7C4ACC" w:rsidR="00050F08" w:rsidRPr="0056537F" w:rsidRDefault="00246D3D">
            <w:pPr>
              <w:shd w:val="clear" w:color="auto" w:fill="FFFFFF" w:themeFill="background1"/>
              <w:spacing w:after="0" w:line="276" w:lineRule="auto"/>
              <w:rPr>
                <w:rFonts w:ascii="Times New Roman" w:eastAsia="Times New Roman" w:hAnsi="Times New Roman" w:cs="Times New Roman"/>
                <w:color w:val="7030A0"/>
              </w:rPr>
              <w:pPrChange w:id="90"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t>
            </w:r>
            <w:bookmarkStart w:id="91" w:name="_Hlk526677944"/>
            <w:r w:rsidR="00050F08" w:rsidRPr="0056537F">
              <w:rPr>
                <w:rFonts w:ascii="Times New Roman" w:eastAsia="Times New Roman" w:hAnsi="Times New Roman" w:cs="Times New Roman"/>
                <w:color w:val="7030A0"/>
              </w:rPr>
              <w:t>A method alternative to the ADL-</w:t>
            </w:r>
            <w:r w:rsidR="00050F08" w:rsidRPr="003E1E39">
              <w:rPr>
                <w:rFonts w:ascii="Times New Roman" w:eastAsia="Times New Roman" w:hAnsi="Times New Roman" w:cs="Times New Roman"/>
                <w:noProof/>
                <w:color w:val="7030A0"/>
                <w:rPrChange w:id="92" w:author="tao huang" w:date="2018-10-28T23:08:00Z">
                  <w:rPr>
                    <w:rFonts w:ascii="Times New Roman" w:eastAsia="Times New Roman" w:hAnsi="Times New Roman" w:cs="Times New Roman"/>
                    <w:noProof/>
                    <w:color w:val="7030A0"/>
                  </w:rPr>
                </w:rPrChange>
              </w:rPr>
              <w:t>intra</w:t>
            </w:r>
            <w:r w:rsidR="00050F08" w:rsidRPr="0056537F">
              <w:rPr>
                <w:rFonts w:ascii="Times New Roman" w:eastAsia="Times New Roman" w:hAnsi="Times New Roman" w:cs="Times New Roman"/>
                <w:color w:val="7030A0"/>
              </w:rPr>
              <w:t xml:space="preserve">-EWC method and the ADL-intra-IC method is </w:t>
            </w:r>
            <w:r w:rsidR="00665937" w:rsidRPr="0056537F">
              <w:rPr>
                <w:rFonts w:ascii="Times New Roman" w:eastAsia="Times New Roman" w:hAnsi="Times New Roman" w:cs="Times New Roman"/>
                <w:color w:val="7030A0"/>
              </w:rPr>
              <w:t>to directly model</w:t>
            </w:r>
            <w:r w:rsidR="00050F08" w:rsidRPr="0056537F">
              <w:rPr>
                <w:rFonts w:ascii="Times New Roman" w:eastAsia="Times New Roman" w:hAnsi="Times New Roman" w:cs="Times New Roman"/>
                <w:color w:val="7030A0"/>
              </w:rPr>
              <w:t xml:space="preserve"> the changing process of the effect of the marketing activities</w:t>
            </w:r>
            <w:r w:rsidR="00732EA0" w:rsidRPr="0056537F">
              <w:rPr>
                <w:rFonts w:ascii="Times New Roman" w:eastAsia="Times New Roman" w:hAnsi="Times New Roman" w:cs="Times New Roman"/>
                <w:color w:val="7030A0"/>
              </w:rPr>
              <w:t>. F</w:t>
            </w:r>
            <w:r w:rsidR="00050F08" w:rsidRPr="0056537F">
              <w:rPr>
                <w:rFonts w:ascii="Times New Roman" w:eastAsia="Times New Roman" w:hAnsi="Times New Roman" w:cs="Times New Roman"/>
                <w:color w:val="7030A0"/>
              </w:rPr>
              <w:t>or example</w:t>
            </w:r>
            <w:r w:rsidR="00732EA0" w:rsidRPr="0056537F">
              <w:rPr>
                <w:rFonts w:ascii="Times New Roman" w:eastAsia="Times New Roman" w:hAnsi="Times New Roman" w:cs="Times New Roman"/>
                <w:color w:val="7030A0"/>
              </w:rPr>
              <w:t xml:space="preserve">, the time-varying parameter model. </w:t>
            </w:r>
            <w:r w:rsidR="00665937" w:rsidRPr="0056537F">
              <w:rPr>
                <w:rFonts w:ascii="Times New Roman" w:eastAsia="Times New Roman" w:hAnsi="Times New Roman" w:cs="Times New Roman"/>
                <w:color w:val="7030A0"/>
              </w:rPr>
              <w:t>However, a</w:t>
            </w:r>
            <w:r w:rsidR="00050F08" w:rsidRPr="0056537F">
              <w:rPr>
                <w:rFonts w:ascii="Times New Roman" w:eastAsia="Times New Roman" w:hAnsi="Times New Roman" w:cs="Times New Roman"/>
                <w:color w:val="7030A0"/>
              </w:rPr>
              <w:t xml:space="preserve"> disadvantage </w:t>
            </w:r>
            <w:r w:rsidR="00732EA0" w:rsidRPr="0056537F">
              <w:rPr>
                <w:rFonts w:ascii="Times New Roman" w:eastAsia="Times New Roman" w:hAnsi="Times New Roman" w:cs="Times New Roman"/>
                <w:color w:val="7030A0"/>
              </w:rPr>
              <w:t>of</w:t>
            </w:r>
            <w:r w:rsidR="00050F08" w:rsidRPr="0056537F">
              <w:rPr>
                <w:rFonts w:ascii="Times New Roman" w:eastAsia="Times New Roman" w:hAnsi="Times New Roman" w:cs="Times New Roman"/>
                <w:color w:val="7030A0"/>
              </w:rPr>
              <w:t xml:space="preserve"> this method is that we </w:t>
            </w:r>
            <w:r w:rsidR="00732EA0" w:rsidRPr="0056537F">
              <w:rPr>
                <w:rFonts w:ascii="Times New Roman" w:eastAsia="Times New Roman" w:hAnsi="Times New Roman" w:cs="Times New Roman"/>
                <w:color w:val="7030A0"/>
              </w:rPr>
              <w:t xml:space="preserve">need to </w:t>
            </w:r>
            <w:r w:rsidR="00050F08" w:rsidRPr="0056537F">
              <w:rPr>
                <w:rFonts w:ascii="Times New Roman" w:eastAsia="Times New Roman" w:hAnsi="Times New Roman" w:cs="Times New Roman"/>
                <w:color w:val="7030A0"/>
              </w:rPr>
              <w:t xml:space="preserve">make </w:t>
            </w:r>
            <w:del w:id="93" w:author="韬 黄" w:date="2018-10-27T20:11:00Z">
              <w:r w:rsidR="00E93A50" w:rsidRPr="0056537F" w:rsidDel="009734F8">
                <w:rPr>
                  <w:rFonts w:ascii="Times New Roman" w:eastAsia="Times New Roman" w:hAnsi="Times New Roman" w:cs="Times New Roman"/>
                  <w:color w:val="7030A0"/>
                </w:rPr>
                <w:delText xml:space="preserve">very </w:delText>
              </w:r>
            </w:del>
            <w:r w:rsidR="00050F08" w:rsidRPr="0056537F">
              <w:rPr>
                <w:rFonts w:ascii="Times New Roman" w:eastAsia="Times New Roman" w:hAnsi="Times New Roman" w:cs="Times New Roman"/>
                <w:color w:val="7030A0"/>
              </w:rPr>
              <w:t>strong assumptions of how the effect of the marketing activities change</w:t>
            </w:r>
            <w:r w:rsidR="00732EA0" w:rsidRPr="0056537F">
              <w:rPr>
                <w:rFonts w:ascii="Times New Roman" w:eastAsia="Times New Roman" w:hAnsi="Times New Roman" w:cs="Times New Roman"/>
                <w:color w:val="7030A0"/>
              </w:rPr>
              <w:t xml:space="preserve"> </w:t>
            </w:r>
            <w:r w:rsidR="00732EA0" w:rsidRPr="003E1E39">
              <w:rPr>
                <w:rFonts w:ascii="Times New Roman" w:eastAsia="Times New Roman" w:hAnsi="Times New Roman" w:cs="Times New Roman"/>
                <w:noProof/>
                <w:color w:val="7030A0"/>
                <w:rPrChange w:id="94" w:author="tao huang" w:date="2018-10-28T23:08:00Z">
                  <w:rPr>
                    <w:rFonts w:ascii="Times New Roman" w:eastAsia="Times New Roman" w:hAnsi="Times New Roman" w:cs="Times New Roman"/>
                    <w:noProof/>
                    <w:color w:val="7030A0"/>
                  </w:rPr>
                </w:rPrChange>
              </w:rPr>
              <w:t>overtime</w:t>
            </w:r>
            <w:r w:rsidR="00E93A50" w:rsidRPr="0056537F">
              <w:rPr>
                <w:rFonts w:ascii="Times New Roman" w:eastAsia="Times New Roman" w:hAnsi="Times New Roman" w:cs="Times New Roman"/>
                <w:color w:val="7030A0"/>
              </w:rPr>
              <w:t xml:space="preserve">. e.g., </w:t>
            </w:r>
            <w:proofErr w:type="spellStart"/>
            <w:r w:rsidR="00E93A50" w:rsidRPr="0056537F">
              <w:rPr>
                <w:rFonts w:ascii="Times New Roman" w:eastAsia="Times New Roman" w:hAnsi="Times New Roman" w:cs="Times New Roman"/>
                <w:color w:val="7030A0"/>
              </w:rPr>
              <w:t>Foekens</w:t>
            </w:r>
            <w:proofErr w:type="spellEnd"/>
            <w:r w:rsidR="00E93A50" w:rsidRPr="0056537F">
              <w:rPr>
                <w:rFonts w:ascii="Times New Roman" w:eastAsia="Times New Roman" w:hAnsi="Times New Roman" w:cs="Times New Roman"/>
                <w:color w:val="7030A0"/>
              </w:rPr>
              <w:t xml:space="preserve"> et al. (1999) </w:t>
            </w:r>
            <w:r w:rsidR="00732EA0" w:rsidRPr="00044520">
              <w:rPr>
                <w:rFonts w:ascii="Times New Roman" w:eastAsia="Times New Roman" w:hAnsi="Times New Roman" w:cs="Times New Roman"/>
                <w:noProof/>
                <w:color w:val="7030A0"/>
                <w:rPrChange w:id="95" w:author="tao huang" w:date="2018-10-28T23:01:00Z">
                  <w:rPr>
                    <w:rFonts w:ascii="Times New Roman" w:eastAsia="Times New Roman" w:hAnsi="Times New Roman" w:cs="Times New Roman"/>
                    <w:noProof/>
                    <w:color w:val="7030A0"/>
                  </w:rPr>
                </w:rPrChange>
              </w:rPr>
              <w:t>mode</w:t>
            </w:r>
            <w:del w:id="96" w:author="tao huang" w:date="2018-10-28T23:01:00Z">
              <w:r w:rsidR="00732EA0" w:rsidRPr="00044520" w:rsidDel="00044520">
                <w:rPr>
                  <w:rFonts w:ascii="Times New Roman" w:eastAsia="Times New Roman" w:hAnsi="Times New Roman" w:cs="Times New Roman"/>
                  <w:noProof/>
                  <w:color w:val="7030A0"/>
                  <w:rPrChange w:id="97" w:author="tao huang" w:date="2018-10-28T23:01:00Z">
                    <w:rPr>
                      <w:rFonts w:ascii="Times New Roman" w:eastAsia="Times New Roman" w:hAnsi="Times New Roman" w:cs="Times New Roman"/>
                      <w:noProof/>
                      <w:color w:val="7030A0"/>
                    </w:rPr>
                  </w:rPrChange>
                </w:rPr>
                <w:delText>l</w:delText>
              </w:r>
            </w:del>
            <w:r w:rsidR="00732EA0" w:rsidRPr="00044520">
              <w:rPr>
                <w:rFonts w:ascii="Times New Roman" w:eastAsia="Times New Roman" w:hAnsi="Times New Roman" w:cs="Times New Roman"/>
                <w:noProof/>
                <w:color w:val="7030A0"/>
                <w:rPrChange w:id="98" w:author="tao huang" w:date="2018-10-28T23:01:00Z">
                  <w:rPr>
                    <w:rFonts w:ascii="Times New Roman" w:eastAsia="Times New Roman" w:hAnsi="Times New Roman" w:cs="Times New Roman"/>
                    <w:noProof/>
                    <w:color w:val="7030A0"/>
                  </w:rPr>
                </w:rPrChange>
              </w:rPr>
              <w:t>led</w:t>
            </w:r>
            <w:r w:rsidR="00E93A50" w:rsidRPr="0056537F">
              <w:rPr>
                <w:rFonts w:ascii="Times New Roman" w:eastAsia="Times New Roman" w:hAnsi="Times New Roman" w:cs="Times New Roman"/>
                <w:color w:val="7030A0"/>
              </w:rPr>
              <w:t xml:space="preserve"> the effect of </w:t>
            </w:r>
            <w:del w:id="99" w:author="tao huang" w:date="2018-10-28T23:01:00Z">
              <w:r w:rsidR="00E93A50" w:rsidRPr="00044520" w:rsidDel="00044520">
                <w:rPr>
                  <w:rFonts w:ascii="Times New Roman" w:eastAsia="Times New Roman" w:hAnsi="Times New Roman" w:cs="Times New Roman"/>
                  <w:noProof/>
                  <w:color w:val="7030A0"/>
                  <w:rPrChange w:id="100" w:author="tao huang" w:date="2018-10-28T23:01:00Z">
                    <w:rPr>
                      <w:rFonts w:ascii="Times New Roman" w:eastAsia="Times New Roman" w:hAnsi="Times New Roman" w:cs="Times New Roman"/>
                      <w:noProof/>
                      <w:color w:val="7030A0"/>
                    </w:rPr>
                  </w:rPrChange>
                </w:rPr>
                <w:delText xml:space="preserve">the </w:delText>
              </w:r>
            </w:del>
            <w:r w:rsidR="00E93A50" w:rsidRPr="00044520">
              <w:rPr>
                <w:rFonts w:ascii="Times New Roman" w:eastAsia="Times New Roman" w:hAnsi="Times New Roman" w:cs="Times New Roman"/>
                <w:noProof/>
                <w:color w:val="7030A0"/>
                <w:rPrChange w:id="101" w:author="tao huang" w:date="2018-10-28T23:01:00Z">
                  <w:rPr>
                    <w:rFonts w:ascii="Times New Roman" w:eastAsia="Times New Roman" w:hAnsi="Times New Roman" w:cs="Times New Roman"/>
                    <w:noProof/>
                    <w:color w:val="7030A0"/>
                  </w:rPr>
                </w:rPrChange>
              </w:rPr>
              <w:t>marketing</w:t>
            </w:r>
            <w:r w:rsidR="00E93A50" w:rsidRPr="0056537F">
              <w:rPr>
                <w:rFonts w:ascii="Times New Roman" w:eastAsia="Times New Roman" w:hAnsi="Times New Roman" w:cs="Times New Roman"/>
                <w:color w:val="7030A0"/>
              </w:rPr>
              <w:t xml:space="preserve"> activities </w:t>
            </w:r>
            <w:r w:rsidR="00C141EF" w:rsidRPr="0056537F">
              <w:rPr>
                <w:rFonts w:ascii="Times New Roman" w:eastAsia="Times New Roman" w:hAnsi="Times New Roman" w:cs="Times New Roman"/>
                <w:color w:val="7030A0"/>
              </w:rPr>
              <w:t xml:space="preserve">as </w:t>
            </w:r>
            <w:r w:rsidR="00E93A50" w:rsidRPr="0056537F">
              <w:rPr>
                <w:rFonts w:ascii="Times New Roman" w:eastAsia="Times New Roman" w:hAnsi="Times New Roman" w:cs="Times New Roman"/>
                <w:color w:val="7030A0"/>
              </w:rPr>
              <w:t>a linear function of previous promotional activities. T</w:t>
            </w:r>
            <w:r w:rsidR="00665937" w:rsidRPr="0056537F">
              <w:rPr>
                <w:rFonts w:ascii="Times New Roman" w:eastAsia="Times New Roman" w:hAnsi="Times New Roman" w:cs="Times New Roman"/>
                <w:color w:val="7030A0"/>
              </w:rPr>
              <w:t xml:space="preserve">he </w:t>
            </w:r>
            <w:r w:rsidR="00E93A50" w:rsidRPr="0056537F">
              <w:rPr>
                <w:rFonts w:ascii="Times New Roman" w:eastAsia="Times New Roman" w:hAnsi="Times New Roman" w:cs="Times New Roman"/>
                <w:color w:val="7030A0"/>
              </w:rPr>
              <w:t xml:space="preserve">model </w:t>
            </w:r>
            <w:r w:rsidR="00732EA0" w:rsidRPr="00044520">
              <w:rPr>
                <w:rFonts w:ascii="Times New Roman" w:eastAsia="Times New Roman" w:hAnsi="Times New Roman" w:cs="Times New Roman"/>
                <w:noProof/>
                <w:color w:val="7030A0"/>
                <w:rPrChange w:id="102" w:author="tao huang" w:date="2018-10-28T23:01:00Z">
                  <w:rPr>
                    <w:rFonts w:ascii="Times New Roman" w:eastAsia="Times New Roman" w:hAnsi="Times New Roman" w:cs="Times New Roman"/>
                    <w:noProof/>
                    <w:color w:val="7030A0"/>
                  </w:rPr>
                </w:rPrChange>
              </w:rPr>
              <w:t>has</w:t>
            </w:r>
            <w:r w:rsidR="00732EA0" w:rsidRPr="0056537F">
              <w:rPr>
                <w:rFonts w:ascii="Times New Roman" w:eastAsia="Times New Roman" w:hAnsi="Times New Roman" w:cs="Times New Roman"/>
                <w:color w:val="7030A0"/>
              </w:rPr>
              <w:t xml:space="preserve"> a sophisticated </w:t>
            </w:r>
            <w:r w:rsidR="00E93A50" w:rsidRPr="0056537F">
              <w:rPr>
                <w:rFonts w:ascii="Times New Roman" w:eastAsia="Times New Roman" w:hAnsi="Times New Roman" w:cs="Times New Roman"/>
                <w:color w:val="7030A0"/>
              </w:rPr>
              <w:t xml:space="preserve">structure and </w:t>
            </w:r>
            <w:del w:id="103" w:author="tao huang" w:date="2018-10-28T23:01:00Z">
              <w:r w:rsidR="00732EA0" w:rsidRPr="003E1E39" w:rsidDel="00044520">
                <w:rPr>
                  <w:rFonts w:ascii="Times New Roman" w:eastAsia="Times New Roman" w:hAnsi="Times New Roman" w:cs="Times New Roman"/>
                  <w:noProof/>
                  <w:color w:val="7030A0"/>
                  <w:rPrChange w:id="104" w:author="tao huang" w:date="2018-10-28T23:08:00Z">
                    <w:rPr>
                      <w:rFonts w:ascii="Times New Roman" w:eastAsia="Times New Roman" w:hAnsi="Times New Roman" w:cs="Times New Roman"/>
                      <w:noProof/>
                      <w:color w:val="7030A0"/>
                    </w:rPr>
                  </w:rPrChange>
                </w:rPr>
                <w:delText xml:space="preserve">was </w:delText>
              </w:r>
            </w:del>
            <w:ins w:id="105" w:author="tao huang" w:date="2018-10-28T23:01:00Z">
              <w:r w:rsidR="00044520" w:rsidRPr="003E1E39">
                <w:rPr>
                  <w:rFonts w:ascii="Times New Roman" w:eastAsia="Times New Roman" w:hAnsi="Times New Roman" w:cs="Times New Roman"/>
                  <w:noProof/>
                  <w:color w:val="7030A0"/>
                  <w:rPrChange w:id="106" w:author="tao huang" w:date="2018-10-28T23:08:00Z">
                    <w:rPr>
                      <w:rFonts w:ascii="Times New Roman" w:eastAsia="Times New Roman" w:hAnsi="Times New Roman" w:cs="Times New Roman"/>
                      <w:noProof/>
                      <w:color w:val="7030A0"/>
                    </w:rPr>
                  </w:rPrChange>
                </w:rPr>
                <w:t>is</w:t>
              </w:r>
              <w:r w:rsidR="00044520" w:rsidRPr="003E1E39">
                <w:rPr>
                  <w:rFonts w:ascii="Times New Roman" w:eastAsia="Times New Roman" w:hAnsi="Times New Roman" w:cs="Times New Roman"/>
                  <w:noProof/>
                  <w:color w:val="7030A0"/>
                  <w:rPrChange w:id="107" w:author="tao huang" w:date="2018-10-28T23:08:00Z">
                    <w:rPr>
                      <w:rFonts w:ascii="Times New Roman" w:eastAsia="Times New Roman" w:hAnsi="Times New Roman" w:cs="Times New Roman"/>
                      <w:noProof/>
                      <w:color w:val="7030A0"/>
                    </w:rPr>
                  </w:rPrChange>
                </w:rPr>
                <w:t xml:space="preserve"> </w:t>
              </w:r>
            </w:ins>
            <w:r w:rsidR="00732EA0" w:rsidRPr="003E1E39">
              <w:rPr>
                <w:rFonts w:ascii="Times New Roman" w:eastAsia="Times New Roman" w:hAnsi="Times New Roman" w:cs="Times New Roman"/>
                <w:noProof/>
                <w:color w:val="7030A0"/>
                <w:rPrChange w:id="108" w:author="tao huang" w:date="2018-10-28T23:08:00Z">
                  <w:rPr>
                    <w:rFonts w:ascii="Times New Roman" w:eastAsia="Times New Roman" w:hAnsi="Times New Roman" w:cs="Times New Roman"/>
                    <w:noProof/>
                    <w:color w:val="7030A0"/>
                  </w:rPr>
                </w:rPrChange>
              </w:rPr>
              <w:t>not developed</w:t>
            </w:r>
            <w:r w:rsidR="00732EA0" w:rsidRPr="0056537F">
              <w:rPr>
                <w:rFonts w:ascii="Times New Roman" w:eastAsia="Times New Roman" w:hAnsi="Times New Roman" w:cs="Times New Roman"/>
                <w:color w:val="7030A0"/>
              </w:rPr>
              <w:t xml:space="preserve"> for forecasting</w:t>
            </w:r>
            <w:r w:rsidR="00050F08" w:rsidRPr="0056537F">
              <w:rPr>
                <w:rFonts w:ascii="Times New Roman" w:eastAsia="Times New Roman" w:hAnsi="Times New Roman" w:cs="Times New Roman"/>
                <w:color w:val="7030A0"/>
              </w:rPr>
              <w:t xml:space="preserve">. Therefore, we leave the exploration of the potential of this type of model </w:t>
            </w:r>
            <w:ins w:id="109" w:author="tao huang" w:date="2018-10-28T23:01:00Z">
              <w:r w:rsidR="00044520">
                <w:rPr>
                  <w:rFonts w:ascii="Times New Roman" w:eastAsia="Times New Roman" w:hAnsi="Times New Roman" w:cs="Times New Roman"/>
                  <w:noProof/>
                  <w:color w:val="7030A0"/>
                </w:rPr>
                <w:t>for</w:t>
              </w:r>
            </w:ins>
            <w:del w:id="110" w:author="tao huang" w:date="2018-10-28T23:01:00Z">
              <w:r w:rsidR="00050F08" w:rsidRPr="00044520" w:rsidDel="00044520">
                <w:rPr>
                  <w:rFonts w:ascii="Times New Roman" w:eastAsia="Times New Roman" w:hAnsi="Times New Roman" w:cs="Times New Roman"/>
                  <w:noProof/>
                  <w:color w:val="7030A0"/>
                  <w:rPrChange w:id="111" w:author="tao huang" w:date="2018-10-28T23:01:00Z">
                    <w:rPr>
                      <w:rFonts w:ascii="Times New Roman" w:eastAsia="Times New Roman" w:hAnsi="Times New Roman" w:cs="Times New Roman"/>
                      <w:noProof/>
                      <w:color w:val="7030A0"/>
                    </w:rPr>
                  </w:rPrChange>
                </w:rPr>
                <w:delText>to</w:delText>
              </w:r>
            </w:del>
            <w:r w:rsidR="00050F08" w:rsidRPr="0056537F">
              <w:rPr>
                <w:rFonts w:ascii="Times New Roman" w:eastAsia="Times New Roman" w:hAnsi="Times New Roman" w:cs="Times New Roman"/>
                <w:color w:val="7030A0"/>
              </w:rPr>
              <w:t xml:space="preserve"> future research</w:t>
            </w:r>
            <w:bookmarkEnd w:id="91"/>
            <w:r w:rsidR="00050F08" w:rsidRPr="0056537F">
              <w:rPr>
                <w:rFonts w:ascii="Times New Roman" w:eastAsia="Times New Roman" w:hAnsi="Times New Roman" w:cs="Times New Roman"/>
                <w:color w:val="7030A0"/>
              </w:rPr>
              <w:t>.</w:t>
            </w:r>
          </w:p>
          <w:p w14:paraId="3CBC43C7" w14:textId="6C6D190C" w:rsidR="00FC4C34" w:rsidRPr="0056537F" w:rsidRDefault="00F6703A">
            <w:pPr>
              <w:shd w:val="clear" w:color="auto" w:fill="FFFFFF" w:themeFill="background1"/>
              <w:spacing w:after="0" w:line="276" w:lineRule="auto"/>
              <w:rPr>
                <w:rFonts w:ascii="Times New Roman" w:eastAsia="Times New Roman" w:hAnsi="Times New Roman" w:cs="Times New Roman"/>
              </w:rPr>
              <w:pPrChange w:id="112"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r>
            <w:r w:rsidR="0082558B" w:rsidRPr="002628F1">
              <w:rPr>
                <w:rFonts w:ascii="Times New Roman" w:eastAsia="Times New Roman" w:hAnsi="Times New Roman" w:cs="Times New Roman"/>
              </w:rPr>
              <w:t xml:space="preserve">- None of the accuracy measures used is minimized in expectation by an unbiased forecast (see the introduction of </w:t>
            </w:r>
            <w:bookmarkStart w:id="113" w:name="OLE_LINK1"/>
            <w:proofErr w:type="spellStart"/>
            <w:r w:rsidR="0082558B" w:rsidRPr="002628F1">
              <w:rPr>
                <w:rFonts w:ascii="Times New Roman" w:eastAsia="Times New Roman" w:hAnsi="Times New Roman" w:cs="Times New Roman"/>
              </w:rPr>
              <w:t>Kolassa</w:t>
            </w:r>
            <w:proofErr w:type="spellEnd"/>
            <w:r w:rsidR="0082558B" w:rsidRPr="002628F1">
              <w:rPr>
                <w:rFonts w:ascii="Times New Roman" w:eastAsia="Times New Roman" w:hAnsi="Times New Roman" w:cs="Times New Roman"/>
              </w:rPr>
              <w:t>, 2016, IJF</w:t>
            </w:r>
            <w:bookmarkEnd w:id="113"/>
            <w:r w:rsidR="0082558B" w:rsidRPr="002628F1">
              <w:rPr>
                <w:rFonts w:ascii="Times New Roman" w:eastAsia="Times New Roman" w:hAnsi="Times New Roman" w:cs="Times New Roman"/>
              </w:rPr>
              <w:t xml:space="preserve">). </w:t>
            </w:r>
            <w:r w:rsidR="0082558B" w:rsidRPr="002628F1">
              <w:rPr>
                <w:rFonts w:ascii="Times New Roman" w:eastAsia="Times New Roman" w:hAnsi="Times New Roman" w:cs="Times New Roman"/>
                <w:rPrChange w:id="114" w:author="tao huang" w:date="2018-10-28T21:43:00Z">
                  <w:rPr>
                    <w:rFonts w:ascii="Times New Roman" w:eastAsia="Times New Roman" w:hAnsi="Times New Roman" w:cs="Times New Roman"/>
                    <w:shd w:val="clear" w:color="auto" w:fill="FFFF00"/>
                  </w:rPr>
                </w:rPrChange>
              </w:rPr>
              <w:t>I am somewhat concerned that the increase in accuracy may have come at the cost of bias.</w:t>
            </w:r>
            <w:r w:rsidR="0082558B" w:rsidRPr="002628F1">
              <w:rPr>
                <w:rFonts w:ascii="Times New Roman" w:eastAsia="Times New Roman" w:hAnsi="Times New Roman" w:cs="Times New Roman"/>
              </w:rPr>
              <w:t xml:space="preserve"> I would recommend using either a measure that is minimized in expectation by an unbiased forecast, e.g., a scaled RMSE, or assessing bias in some way.</w:t>
            </w:r>
          </w:p>
          <w:p w14:paraId="77A19532" w14:textId="77777777" w:rsidR="00FC4C34" w:rsidRPr="0056537F" w:rsidRDefault="00FC4C34">
            <w:pPr>
              <w:shd w:val="clear" w:color="auto" w:fill="FFFFFF" w:themeFill="background1"/>
              <w:spacing w:after="0" w:line="276" w:lineRule="auto"/>
              <w:rPr>
                <w:rFonts w:ascii="Times New Roman" w:eastAsia="Times New Roman" w:hAnsi="Times New Roman" w:cs="Times New Roman"/>
              </w:rPr>
              <w:pPrChange w:id="115" w:author="tao huang" w:date="2018-10-28T21:40:00Z">
                <w:pPr>
                  <w:shd w:val="clear" w:color="auto" w:fill="FFFFFF"/>
                  <w:spacing w:after="0" w:line="276" w:lineRule="auto"/>
                </w:pPr>
              </w:pPrChange>
            </w:pPr>
          </w:p>
          <w:p w14:paraId="5A265CBB" w14:textId="054D4C2A" w:rsidR="00AC2D81" w:rsidRPr="0056537F" w:rsidRDefault="00330527">
            <w:pPr>
              <w:shd w:val="clear" w:color="auto" w:fill="FFFFFF" w:themeFill="background1"/>
              <w:spacing w:after="0" w:line="276" w:lineRule="auto"/>
              <w:rPr>
                <w:rFonts w:ascii="Times New Roman" w:eastAsia="Times New Roman" w:hAnsi="Times New Roman" w:cs="Times New Roman"/>
                <w:color w:val="7030A0"/>
              </w:rPr>
              <w:pPrChange w:id="116"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We add the scaled MSE as one of the error measures</w:t>
            </w:r>
            <w:ins w:id="117" w:author="tao huang" w:date="2018-10-28T23:02:00Z">
              <w:r w:rsidR="00044520">
                <w:rPr>
                  <w:rFonts w:ascii="Times New Roman" w:eastAsia="Times New Roman" w:hAnsi="Times New Roman" w:cs="Times New Roman"/>
                  <w:color w:val="7030A0"/>
                </w:rPr>
                <w:t>,</w:t>
              </w:r>
            </w:ins>
            <w:ins w:id="118" w:author="tao huang" w:date="2018-10-28T21:35:00Z">
              <w:r w:rsidR="001B2261">
                <w:rPr>
                  <w:rFonts w:ascii="Times New Roman" w:eastAsia="Times New Roman" w:hAnsi="Times New Roman" w:cs="Times New Roman"/>
                  <w:color w:val="7030A0"/>
                </w:rPr>
                <w:t xml:space="preserve"> </w:t>
              </w:r>
              <w:r w:rsidR="001B2261" w:rsidRPr="00044520">
                <w:rPr>
                  <w:rFonts w:ascii="Times New Roman" w:eastAsia="Times New Roman" w:hAnsi="Times New Roman" w:cs="Times New Roman"/>
                  <w:noProof/>
                  <w:color w:val="7030A0"/>
                  <w:rPrChange w:id="119" w:author="tao huang" w:date="2018-10-28T23:02:00Z">
                    <w:rPr>
                      <w:rFonts w:ascii="Times New Roman" w:eastAsia="Times New Roman" w:hAnsi="Times New Roman" w:cs="Times New Roman"/>
                      <w:noProof/>
                      <w:color w:val="7030A0"/>
                    </w:rPr>
                  </w:rPrChange>
                </w:rPr>
                <w:t>and</w:t>
              </w:r>
              <w:r w:rsidR="001B2261">
                <w:rPr>
                  <w:rFonts w:ascii="Times New Roman" w:eastAsia="Times New Roman" w:hAnsi="Times New Roman" w:cs="Times New Roman"/>
                  <w:color w:val="7030A0"/>
                </w:rPr>
                <w:t xml:space="preserve"> our proposed methods </w:t>
              </w:r>
              <w:r w:rsidR="00730CD4">
                <w:rPr>
                  <w:rFonts w:ascii="Times New Roman" w:eastAsia="Times New Roman" w:hAnsi="Times New Roman" w:cs="Times New Roman"/>
                  <w:color w:val="7030A0"/>
                </w:rPr>
                <w:t>have the best forecasting performance in general</w:t>
              </w:r>
            </w:ins>
            <w:r w:rsidRPr="0056537F">
              <w:rPr>
                <w:rFonts w:ascii="Times New Roman" w:eastAsia="Times New Roman" w:hAnsi="Times New Roman" w:cs="Times New Roman"/>
                <w:color w:val="7030A0"/>
              </w:rPr>
              <w:t>.</w:t>
            </w:r>
            <w:r w:rsidR="00774964" w:rsidRPr="0056537F">
              <w:rPr>
                <w:rFonts w:ascii="Times New Roman" w:eastAsia="Times New Roman" w:hAnsi="Times New Roman" w:cs="Times New Roman"/>
                <w:color w:val="7030A0"/>
              </w:rPr>
              <w:t xml:space="preserve"> </w:t>
            </w:r>
            <w:r w:rsidR="00AC2D81" w:rsidRPr="0056537F">
              <w:rPr>
                <w:rFonts w:ascii="Times New Roman" w:eastAsia="Times New Roman" w:hAnsi="Times New Roman" w:cs="Times New Roman"/>
                <w:color w:val="7030A0"/>
              </w:rPr>
              <w:t xml:space="preserve">The increase in </w:t>
            </w:r>
            <w:r w:rsidR="00B723F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accuracy come</w:t>
            </w:r>
            <w:ins w:id="120" w:author="Didier Soopramanien" w:date="2018-10-24T13:45:00Z">
              <w:r w:rsidR="00B97EC6">
                <w:rPr>
                  <w:rFonts w:ascii="Times New Roman" w:eastAsia="Times New Roman" w:hAnsi="Times New Roman" w:cs="Times New Roman"/>
                  <w:color w:val="7030A0"/>
                </w:rPr>
                <w:t>s</w:t>
              </w:r>
            </w:ins>
            <w:r w:rsidR="00AC2D81" w:rsidRPr="0056537F">
              <w:rPr>
                <w:rFonts w:ascii="Times New Roman" w:eastAsia="Times New Roman" w:hAnsi="Times New Roman" w:cs="Times New Roman"/>
                <w:color w:val="7030A0"/>
              </w:rPr>
              <w:t xml:space="preserve"> from the </w:t>
            </w:r>
            <w:r w:rsidR="00C141EF" w:rsidRPr="0056537F">
              <w:rPr>
                <w:rFonts w:ascii="Times New Roman" w:eastAsia="Times New Roman" w:hAnsi="Times New Roman" w:cs="Times New Roman"/>
                <w:color w:val="7030A0"/>
              </w:rPr>
              <w:t>reduction</w:t>
            </w:r>
            <w:r w:rsidR="00AC2D81" w:rsidRPr="0056537F">
              <w:rPr>
                <w:rFonts w:ascii="Times New Roman" w:eastAsia="Times New Roman" w:hAnsi="Times New Roman" w:cs="Times New Roman"/>
                <w:color w:val="7030A0"/>
              </w:rPr>
              <w:t xml:space="preserve"> of </w:t>
            </w:r>
            <w:r w:rsidR="00C141E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 xml:space="preserve">bias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at </w:t>
            </w:r>
            <w:ins w:id="121" w:author="Didier Soopramanien" w:date="2018-10-24T13:45:00Z">
              <w:r w:rsidR="00B97EC6">
                <w:rPr>
                  <w:rFonts w:ascii="Times New Roman" w:eastAsia="Times New Roman" w:hAnsi="Times New Roman" w:cs="Times New Roman"/>
                  <w:color w:val="7030A0"/>
                </w:rPr>
                <w:t xml:space="preserve">the </w:t>
              </w:r>
            </w:ins>
            <w:del w:id="122" w:author="Didier Soopramanien" w:date="2018-10-24T13:45:00Z">
              <w:r w:rsidR="00AC2D81" w:rsidRPr="0056537F" w:rsidDel="00B97EC6">
                <w:rPr>
                  <w:rFonts w:ascii="Times New Roman" w:eastAsia="Times New Roman" w:hAnsi="Times New Roman" w:cs="Times New Roman"/>
                  <w:color w:val="7030A0"/>
                </w:rPr>
                <w:delText xml:space="preserve">a </w:delText>
              </w:r>
            </w:del>
            <w:r w:rsidR="00AC2D81" w:rsidRPr="0056537F">
              <w:rPr>
                <w:rFonts w:ascii="Times New Roman" w:eastAsia="Times New Roman" w:hAnsi="Times New Roman" w:cs="Times New Roman"/>
                <w:color w:val="7030A0"/>
              </w:rPr>
              <w:t xml:space="preserve">cost of increased </w:t>
            </w:r>
            <w:r w:rsidR="00C141EF" w:rsidRPr="0056537F">
              <w:rPr>
                <w:rFonts w:ascii="Times New Roman" w:eastAsia="Times New Roman" w:hAnsi="Times New Roman" w:cs="Times New Roman"/>
                <w:color w:val="7030A0"/>
              </w:rPr>
              <w:t xml:space="preserve">forecasting </w:t>
            </w:r>
            <w:r w:rsidR="00AC2D81" w:rsidRPr="0056537F">
              <w:rPr>
                <w:rFonts w:ascii="Times New Roman" w:eastAsia="Times New Roman" w:hAnsi="Times New Roman" w:cs="Times New Roman"/>
                <w:color w:val="7030A0"/>
              </w:rPr>
              <w:t>error variance. The IC method adds</w:t>
            </w:r>
            <w:r w:rsidR="00FB31BC" w:rsidRPr="0056537F">
              <w:rPr>
                <w:rFonts w:ascii="Times New Roman" w:eastAsia="Times New Roman" w:hAnsi="Times New Roman" w:cs="Times New Roman"/>
                <w:color w:val="7030A0"/>
              </w:rPr>
              <w:t xml:space="preserve"> the estim</w:t>
            </w:r>
            <w:r w:rsidR="00AC2D81" w:rsidRPr="0056537F">
              <w:rPr>
                <w:rFonts w:ascii="Times New Roman" w:eastAsia="Times New Roman" w:hAnsi="Times New Roman" w:cs="Times New Roman"/>
                <w:color w:val="7030A0"/>
              </w:rPr>
              <w:t xml:space="preserve">ated bias back to the forecasts, which directly </w:t>
            </w:r>
            <w:r w:rsidR="00456C94" w:rsidRPr="0056537F">
              <w:rPr>
                <w:rFonts w:ascii="Times New Roman" w:eastAsia="Times New Roman" w:hAnsi="Times New Roman" w:cs="Times New Roman"/>
                <w:color w:val="7030A0"/>
              </w:rPr>
              <w:t>reduces the bias</w:t>
            </w:r>
            <w:r w:rsidR="00AC2D81" w:rsidRPr="0056537F">
              <w:rPr>
                <w:rFonts w:ascii="Times New Roman" w:eastAsia="Times New Roman" w:hAnsi="Times New Roman" w:cs="Times New Roman"/>
                <w:color w:val="7030A0"/>
              </w:rPr>
              <w:t xml:space="preserve">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w:t>
            </w:r>
            <w:r w:rsidR="00456C94" w:rsidRPr="00044520">
              <w:rPr>
                <w:rFonts w:ascii="Times New Roman" w:eastAsia="Times New Roman" w:hAnsi="Times New Roman" w:cs="Times New Roman"/>
                <w:noProof/>
                <w:color w:val="7030A0"/>
                <w:rPrChange w:id="123" w:author="tao huang" w:date="2018-10-28T23:02:00Z">
                  <w:rPr>
                    <w:rFonts w:ascii="Times New Roman" w:eastAsia="Times New Roman" w:hAnsi="Times New Roman" w:cs="Times New Roman"/>
                    <w:noProof/>
                    <w:color w:val="7030A0"/>
                  </w:rPr>
                </w:rPrChange>
              </w:rPr>
              <w:t>increase</w:t>
            </w:r>
            <w:ins w:id="124" w:author="tao huang" w:date="2018-10-28T23:02:00Z">
              <w:r w:rsidR="00044520">
                <w:rPr>
                  <w:rFonts w:ascii="Times New Roman" w:eastAsia="Times New Roman" w:hAnsi="Times New Roman" w:cs="Times New Roman"/>
                  <w:noProof/>
                  <w:color w:val="7030A0"/>
                </w:rPr>
                <w:t>s</w:t>
              </w:r>
            </w:ins>
            <w:r w:rsidR="00456C94" w:rsidRPr="0056537F">
              <w:rPr>
                <w:rFonts w:ascii="Times New Roman" w:eastAsia="Times New Roman" w:hAnsi="Times New Roman" w:cs="Times New Roman"/>
                <w:color w:val="7030A0"/>
              </w:rPr>
              <w:t xml:space="preserve"> the forecast error variance. </w:t>
            </w:r>
            <w:r w:rsidR="008E2154" w:rsidRPr="0056537F">
              <w:rPr>
                <w:rFonts w:ascii="Times New Roman" w:eastAsia="Times New Roman" w:hAnsi="Times New Roman" w:cs="Times New Roman"/>
                <w:color w:val="7030A0"/>
              </w:rPr>
              <w:t>The EWC method combine</w:t>
            </w:r>
            <w:r w:rsidR="00C141EF" w:rsidRPr="0056537F">
              <w:rPr>
                <w:rFonts w:ascii="Times New Roman" w:eastAsia="Times New Roman" w:hAnsi="Times New Roman" w:cs="Times New Roman"/>
                <w:color w:val="7030A0"/>
              </w:rPr>
              <w:t>s</w:t>
            </w:r>
            <w:r w:rsidR="008E2154" w:rsidRPr="0056537F">
              <w:rPr>
                <w:rFonts w:ascii="Times New Roman" w:eastAsia="Times New Roman" w:hAnsi="Times New Roman" w:cs="Times New Roman"/>
                <w:color w:val="7030A0"/>
              </w:rPr>
              <w:t xml:space="preserve"> the forecasts from </w:t>
            </w:r>
            <w:r w:rsidR="00AC2D81" w:rsidRPr="0056537F">
              <w:rPr>
                <w:rFonts w:ascii="Times New Roman" w:eastAsia="Times New Roman" w:hAnsi="Times New Roman" w:cs="Times New Roman"/>
                <w:color w:val="7030A0"/>
              </w:rPr>
              <w:t xml:space="preserve">different estimation windows. Compared to the original full estimation window, other estimation windows are all smaller but </w:t>
            </w:r>
            <w:ins w:id="125" w:author="韬 黄" w:date="2018-10-27T20:12:00Z">
              <w:r w:rsidR="0042731A">
                <w:rPr>
                  <w:rFonts w:ascii="Times New Roman" w:eastAsia="Times New Roman" w:hAnsi="Times New Roman" w:cs="Times New Roman"/>
                  <w:color w:val="7030A0"/>
                </w:rPr>
                <w:t xml:space="preserve">with </w:t>
              </w:r>
            </w:ins>
            <w:r w:rsidR="00AC2D81" w:rsidRPr="0056537F">
              <w:rPr>
                <w:rFonts w:ascii="Times New Roman" w:eastAsia="Times New Roman" w:hAnsi="Times New Roman" w:cs="Times New Roman"/>
                <w:color w:val="7030A0"/>
              </w:rPr>
              <w:t xml:space="preserve">more recent </w:t>
            </w:r>
            <w:ins w:id="126" w:author="韬 黄" w:date="2018-10-27T20:12:00Z">
              <w:r w:rsidR="0042731A">
                <w:rPr>
                  <w:rFonts w:ascii="Times New Roman" w:eastAsia="Times New Roman" w:hAnsi="Times New Roman" w:cs="Times New Roman"/>
                  <w:color w:val="7030A0"/>
                </w:rPr>
                <w:t xml:space="preserve">information </w:t>
              </w:r>
            </w:ins>
            <w:r w:rsidR="00AC2D81" w:rsidRPr="0056537F">
              <w:rPr>
                <w:rFonts w:ascii="Times New Roman" w:eastAsia="Times New Roman" w:hAnsi="Times New Roman" w:cs="Times New Roman"/>
                <w:color w:val="7030A0"/>
              </w:rPr>
              <w:t xml:space="preserve">(e.g., closer to the forecast origin). Forecasts based on these ‘smaller’ estimation windows are less biased (e.g., </w:t>
            </w:r>
            <w:ins w:id="127" w:author="韬 黄" w:date="2018-10-27T20:13:00Z">
              <w:r w:rsidR="0042731A">
                <w:rPr>
                  <w:rFonts w:ascii="Times New Roman" w:eastAsia="Times New Roman" w:hAnsi="Times New Roman" w:cs="Times New Roman"/>
                  <w:color w:val="7030A0"/>
                </w:rPr>
                <w:t xml:space="preserve">these estimation windows </w:t>
              </w:r>
            </w:ins>
            <w:r w:rsidR="00AC2D81" w:rsidRPr="0056537F">
              <w:rPr>
                <w:rFonts w:ascii="Times New Roman" w:eastAsia="Times New Roman" w:hAnsi="Times New Roman" w:cs="Times New Roman"/>
                <w:color w:val="7030A0"/>
              </w:rPr>
              <w:t xml:space="preserve">contain fewer pre-structural change data) but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(e.g., fewer estimation information). Thus, the final forecasts will be less biased and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Whether or not the final forecasts by the EWC method can be more accurate depends on the trade-off between the reduced forecast bias and the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increased forecast error variance. </w:t>
            </w:r>
          </w:p>
          <w:p w14:paraId="2577E588" w14:textId="55E36FE4" w:rsidR="00AC2D81" w:rsidRPr="0056537F" w:rsidRDefault="00AC2D81">
            <w:pPr>
              <w:shd w:val="clear" w:color="auto" w:fill="FFFFFF" w:themeFill="background1"/>
              <w:spacing w:after="0" w:line="276" w:lineRule="auto"/>
              <w:rPr>
                <w:rFonts w:ascii="Times New Roman" w:eastAsia="Times New Roman" w:hAnsi="Times New Roman" w:cs="Times New Roman"/>
                <w:color w:val="7030A0"/>
              </w:rPr>
              <w:pPrChange w:id="128"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 </w:t>
            </w:r>
          </w:p>
          <w:p w14:paraId="53C57293" w14:textId="472A9748" w:rsidR="00050F08"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129"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I see no discussion of how the estimation was </w:t>
            </w:r>
            <w:r w:rsidRPr="003E1E39">
              <w:rPr>
                <w:rFonts w:ascii="Times New Roman" w:eastAsia="Times New Roman" w:hAnsi="Times New Roman" w:cs="Times New Roman"/>
                <w:noProof/>
                <w:rPrChange w:id="130" w:author="tao huang" w:date="2018-10-28T23:08:00Z">
                  <w:rPr>
                    <w:rFonts w:ascii="Times New Roman" w:eastAsia="Times New Roman" w:hAnsi="Times New Roman" w:cs="Times New Roman"/>
                    <w:noProof/>
                  </w:rPr>
                </w:rPrChange>
              </w:rPr>
              <w:t>actually</w:t>
            </w:r>
            <w:r w:rsidRPr="0056537F">
              <w:rPr>
                <w:rFonts w:ascii="Times New Roman" w:eastAsia="Times New Roman" w:hAnsi="Times New Roman" w:cs="Times New Roman"/>
              </w:rPr>
              <w:t xml:space="preserve"> carried out. Was some third-party software used, e.g., an R package? Please cite software and packages used (with version numbers). Software </w:t>
            </w:r>
            <w:r w:rsidRPr="0056537F">
              <w:rPr>
                <w:rFonts w:ascii="Times New Roman" w:eastAsia="Times New Roman" w:hAnsi="Times New Roman" w:cs="Times New Roman"/>
              </w:rPr>
              <w:lastRenderedPageBreak/>
              <w:t>authors are entitled to recognition.</w:t>
            </w:r>
            <w:r w:rsidRPr="0056537F">
              <w:rPr>
                <w:rFonts w:ascii="Times New Roman" w:eastAsia="Times New Roman" w:hAnsi="Times New Roman" w:cs="Times New Roman"/>
              </w:rPr>
              <w:br/>
            </w:r>
          </w:p>
          <w:p w14:paraId="405218ED" w14:textId="635079D9" w:rsidR="00050F08" w:rsidRPr="0056537F" w:rsidRDefault="00050F08">
            <w:pPr>
              <w:shd w:val="clear" w:color="auto" w:fill="FFFFFF" w:themeFill="background1"/>
              <w:spacing w:after="0" w:line="276" w:lineRule="auto"/>
              <w:rPr>
                <w:rFonts w:ascii="Times New Roman" w:eastAsia="Times New Roman" w:hAnsi="Times New Roman" w:cs="Times New Roman"/>
                <w:color w:val="7030A0"/>
              </w:rPr>
              <w:pPrChange w:id="131"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estimate the model parameters </w:t>
            </w:r>
            <w:r w:rsidR="009B261E" w:rsidRPr="0056537F">
              <w:rPr>
                <w:rFonts w:ascii="Times New Roman" w:eastAsia="Times New Roman" w:hAnsi="Times New Roman" w:cs="Times New Roman"/>
                <w:color w:val="7030A0"/>
              </w:rPr>
              <w:t>using the</w:t>
            </w:r>
            <w:r w:rsidR="007E6C6E" w:rsidRPr="0056537F">
              <w:rPr>
                <w:rFonts w:ascii="Times New Roman" w:eastAsia="Times New Roman" w:hAnsi="Times New Roman" w:cs="Times New Roman"/>
                <w:color w:val="7030A0"/>
              </w:rPr>
              <w:t xml:space="preserve"> OLS </w:t>
            </w:r>
            <w:r w:rsidR="009B261E" w:rsidRPr="0056537F">
              <w:rPr>
                <w:rFonts w:ascii="Times New Roman" w:eastAsia="Times New Roman" w:hAnsi="Times New Roman" w:cs="Times New Roman"/>
                <w:color w:val="7030A0"/>
              </w:rPr>
              <w:t xml:space="preserve">estimator, and we implement the estimation </w:t>
            </w:r>
            <w:r w:rsidR="007E6C6E" w:rsidRPr="0056537F">
              <w:rPr>
                <w:rFonts w:ascii="Times New Roman" w:eastAsia="Times New Roman" w:hAnsi="Times New Roman" w:cs="Times New Roman"/>
                <w:color w:val="7030A0"/>
              </w:rPr>
              <w:t xml:space="preserve">using </w:t>
            </w:r>
            <w:r w:rsidR="0048545D" w:rsidRPr="0056537F">
              <w:rPr>
                <w:rFonts w:ascii="Times New Roman" w:eastAsia="Times New Roman" w:hAnsi="Times New Roman" w:cs="Times New Roman"/>
                <w:color w:val="7030A0"/>
              </w:rPr>
              <w:t xml:space="preserve">the </w:t>
            </w:r>
            <w:r w:rsidR="007E6C6E" w:rsidRPr="0056537F">
              <w:rPr>
                <w:rFonts w:ascii="Times New Roman" w:eastAsia="Times New Roman" w:hAnsi="Times New Roman" w:cs="Times New Roman"/>
                <w:color w:val="7030A0"/>
              </w:rPr>
              <w:t xml:space="preserve">MODEL procedure </w:t>
            </w:r>
            <w:ins w:id="132" w:author="韬 黄" w:date="2018-10-27T20:14:00Z">
              <w:r w:rsidR="0036526A">
                <w:rPr>
                  <w:rFonts w:ascii="Times New Roman" w:eastAsia="Times New Roman" w:hAnsi="Times New Roman" w:cs="Times New Roman"/>
                  <w:color w:val="7030A0"/>
                </w:rPr>
                <w:t xml:space="preserve">with macros </w:t>
              </w:r>
            </w:ins>
            <w:r w:rsidR="007E6C6E" w:rsidRPr="0056537F">
              <w:rPr>
                <w:rFonts w:ascii="Times New Roman" w:eastAsia="Times New Roman" w:hAnsi="Times New Roman" w:cs="Times New Roman"/>
                <w:color w:val="7030A0"/>
              </w:rPr>
              <w:t xml:space="preserve">in SAS. 9.4. </w:t>
            </w:r>
            <w:r w:rsidRPr="0056537F">
              <w:rPr>
                <w:rFonts w:ascii="Times New Roman" w:eastAsia="Times New Roman" w:hAnsi="Times New Roman" w:cs="Times New Roman"/>
                <w:color w:val="7030A0"/>
              </w:rPr>
              <w:t>W</w:t>
            </w:r>
            <w:r w:rsidRPr="00532908">
              <w:rPr>
                <w:rFonts w:ascii="Times New Roman" w:eastAsia="Times New Roman" w:hAnsi="Times New Roman" w:cs="Times New Roman"/>
                <w:color w:val="7030A0"/>
              </w:rPr>
              <w:t xml:space="preserve">e add this </w:t>
            </w:r>
            <w:r w:rsidR="009B261E" w:rsidRPr="00532908">
              <w:rPr>
                <w:rFonts w:ascii="Times New Roman" w:eastAsia="Times New Roman" w:hAnsi="Times New Roman" w:cs="Times New Roman"/>
                <w:color w:val="7030A0"/>
              </w:rPr>
              <w:t>in section 6 and section 7.</w:t>
            </w:r>
          </w:p>
          <w:p w14:paraId="7E802ED0" w14:textId="4DE052D6" w:rsidR="00195FBE" w:rsidRDefault="0082558B" w:rsidP="00195FBE">
            <w:pPr>
              <w:spacing w:after="0" w:line="276" w:lineRule="auto"/>
              <w:rPr>
                <w:ins w:id="133" w:author="tao huang" w:date="2018-10-28T21:43:00Z"/>
                <w:rFonts w:ascii="Times New Roman" w:eastAsia="Times New Roman" w:hAnsi="Times New Roman" w:cs="Times New Roman"/>
              </w:rPr>
            </w:pPr>
            <w:r w:rsidRPr="0056537F">
              <w:rPr>
                <w:rFonts w:ascii="Times New Roman" w:eastAsia="Times New Roman" w:hAnsi="Times New Roman" w:cs="Times New Roman"/>
              </w:rPr>
              <w:br/>
            </w:r>
            <w:del w:id="134" w:author="tao huang" w:date="2018-10-28T21:43:00Z">
              <w:r w:rsidRPr="00532908" w:rsidDel="00195FBE">
                <w:rPr>
                  <w:rFonts w:ascii="Times New Roman" w:eastAsia="Times New Roman" w:hAnsi="Times New Roman" w:cs="Times New Roman"/>
                  <w:shd w:val="clear" w:color="auto" w:fill="FFFF00"/>
                  <w:rPrChange w:id="135" w:author="tao huang" w:date="2018-10-28T21:37:00Z">
                    <w:rPr>
                      <w:rFonts w:ascii="Times New Roman" w:eastAsia="Times New Roman" w:hAnsi="Times New Roman" w:cs="Times New Roman"/>
                    </w:rPr>
                  </w:rPrChange>
                </w:rPr>
                <w:delText xml:space="preserve">- p. 11: what is "four-week seasonality"? Does this refer to cutting the year into 13 four-week periods (13*4=52), then expending 12 dummies? If so, this corresponds to fitting a periodic *step* function, which stays constant for four weeks and then may change sharply when we enter the next four-week bin. This is discretizing a continuous variable (namely, time). Don't do this. The disadvantages of discretization have been well documented over the years - apart from the almost certainly ecologically invalid step fit I discuss, it also expends far too many degrees of freedom. Instead, </w:delText>
              </w:r>
              <w:r w:rsidRPr="00532908" w:rsidDel="00195FBE">
                <w:rPr>
                  <w:rFonts w:ascii="Times New Roman" w:eastAsia="Times New Roman" w:hAnsi="Times New Roman" w:cs="Times New Roman"/>
                  <w:shd w:val="clear" w:color="auto" w:fill="FFFF00"/>
                </w:rPr>
                <w:delText>use a number of periodic spline transforms of time</w:delText>
              </w:r>
              <w:r w:rsidRPr="00532908" w:rsidDel="00195FBE">
                <w:rPr>
                  <w:rFonts w:ascii="Times New Roman" w:eastAsia="Times New Roman" w:hAnsi="Times New Roman" w:cs="Times New Roman"/>
                  <w:shd w:val="clear" w:color="auto" w:fill="FFFF00"/>
                  <w:rPrChange w:id="136" w:author="tao huang" w:date="2018-10-28T21:37:00Z">
                    <w:rPr>
                      <w:rFonts w:ascii="Times New Roman" w:eastAsia="Times New Roman" w:hAnsi="Times New Roman" w:cs="Times New Roman"/>
                    </w:rPr>
                  </w:rPrChange>
                </w:rPr>
                <w:delText>. Three or four parameters expended here would be much better invested than twelve in discretization. Further reading here:</w:delText>
              </w:r>
              <w:r w:rsidRPr="00532908" w:rsidDel="00195FBE">
                <w:rPr>
                  <w:rFonts w:ascii="Times New Roman" w:eastAsia="Times New Roman" w:hAnsi="Times New Roman" w:cs="Times New Roman"/>
                  <w:shd w:val="clear" w:color="auto" w:fill="FFFF00"/>
                  <w:rPrChange w:id="137" w:author="tao huang" w:date="2018-10-28T21:37:00Z">
                    <w:rPr>
                      <w:rFonts w:ascii="Times New Roman" w:eastAsia="Times New Roman" w:hAnsi="Times New Roman" w:cs="Times New Roman"/>
                    </w:rPr>
                  </w:rPrChange>
                </w:rPr>
                <w:br/>
                <w:delText>https://stats.stackexchange.com/questions/230750/when-should-we-discretize-bin-continuous-independent-variables-features-and-when</w:delText>
              </w:r>
              <w:r w:rsidRPr="00532908" w:rsidDel="00195FBE">
                <w:rPr>
                  <w:rFonts w:ascii="Times New Roman" w:eastAsia="Times New Roman" w:hAnsi="Times New Roman" w:cs="Times New Roman"/>
                  <w:shd w:val="clear" w:color="auto" w:fill="FFFF00"/>
                  <w:rPrChange w:id="138" w:author="tao huang" w:date="2018-10-28T21:37:00Z">
                    <w:rPr>
                      <w:rFonts w:ascii="Times New Roman" w:eastAsia="Times New Roman" w:hAnsi="Times New Roman" w:cs="Times New Roman"/>
                    </w:rPr>
                  </w:rPrChange>
                </w:rPr>
                <w:br/>
                <w:delText>https://stats.stackexchange.com/questions/41227/justification-for-low-high-or-tertiary-splits-in-anova (see the links in Glen_b's answer)</w:delText>
              </w:r>
            </w:del>
            <w:r w:rsidRPr="0056537F">
              <w:rPr>
                <w:rFonts w:ascii="Times New Roman" w:eastAsia="Times New Roman" w:hAnsi="Times New Roman" w:cs="Times New Roman"/>
              </w:rPr>
              <w:br/>
            </w:r>
            <w:ins w:id="139" w:author="tao huang" w:date="2018-10-28T21:43:00Z">
              <w:r w:rsidR="00195FBE" w:rsidRPr="00195FBE">
                <w:rPr>
                  <w:rFonts w:ascii="Times New Roman" w:eastAsia="Times New Roman" w:hAnsi="Times New Roman" w:cs="Times New Roman"/>
                  <w:rPrChange w:id="140" w:author="tao huang" w:date="2018-10-28T21:43:00Z">
                    <w:rPr>
                      <w:rFonts w:ascii="Times New Roman" w:eastAsia="Times New Roman" w:hAnsi="Times New Roman" w:cs="Times New Roman"/>
                      <w:color w:val="C45911" w:themeColor="accent2" w:themeShade="BF"/>
                    </w:rPr>
                  </w:rPrChange>
                </w:rPr>
                <w:t xml:space="preserve">- p. 11: what is "four-week seasonality"? Does this refer to cutting the year into 13 four-week periods (13*4=52), then expending 12 dummies? If so, this corresponds to fitting a periodic *step* function, which stays constant for four weeks and then may change </w:t>
              </w:r>
              <w:r w:rsidR="00195FBE" w:rsidRPr="003E1E39">
                <w:rPr>
                  <w:rFonts w:ascii="Times New Roman" w:eastAsia="Times New Roman" w:hAnsi="Times New Roman" w:cs="Times New Roman"/>
                  <w:noProof/>
                  <w:rPrChange w:id="141" w:author="tao huang" w:date="2018-10-28T23:08:00Z">
                    <w:rPr>
                      <w:rFonts w:ascii="Times New Roman" w:eastAsia="Times New Roman" w:hAnsi="Times New Roman" w:cs="Times New Roman"/>
                      <w:color w:val="C45911" w:themeColor="accent2" w:themeShade="BF"/>
                    </w:rPr>
                  </w:rPrChange>
                </w:rPr>
                <w:t>sharply</w:t>
              </w:r>
              <w:r w:rsidR="00195FBE" w:rsidRPr="00195FBE">
                <w:rPr>
                  <w:rFonts w:ascii="Times New Roman" w:eastAsia="Times New Roman" w:hAnsi="Times New Roman" w:cs="Times New Roman"/>
                  <w:rPrChange w:id="142" w:author="tao huang" w:date="2018-10-28T21:43:00Z">
                    <w:rPr>
                      <w:rFonts w:ascii="Times New Roman" w:eastAsia="Times New Roman" w:hAnsi="Times New Roman" w:cs="Times New Roman"/>
                      <w:color w:val="C45911" w:themeColor="accent2" w:themeShade="BF"/>
                    </w:rPr>
                  </w:rPrChange>
                </w:rPr>
                <w:t xml:space="preserve"> when we enter the next four-week bin. </w:t>
              </w:r>
              <w:r w:rsidR="00195FBE" w:rsidRPr="003E1E39">
                <w:rPr>
                  <w:rFonts w:ascii="Times New Roman" w:eastAsia="Times New Roman" w:hAnsi="Times New Roman" w:cs="Times New Roman"/>
                  <w:noProof/>
                  <w:rPrChange w:id="143" w:author="tao huang" w:date="2018-10-28T23:08:00Z">
                    <w:rPr>
                      <w:rFonts w:ascii="Times New Roman" w:eastAsia="Times New Roman" w:hAnsi="Times New Roman" w:cs="Times New Roman"/>
                      <w:color w:val="C45911" w:themeColor="accent2" w:themeShade="BF"/>
                    </w:rPr>
                  </w:rPrChange>
                </w:rPr>
                <w:t>This</w:t>
              </w:r>
              <w:r w:rsidR="00195FBE" w:rsidRPr="00195FBE">
                <w:rPr>
                  <w:rFonts w:ascii="Times New Roman" w:eastAsia="Times New Roman" w:hAnsi="Times New Roman" w:cs="Times New Roman"/>
                  <w:rPrChange w:id="144" w:author="tao huang" w:date="2018-10-28T21:43:00Z">
                    <w:rPr>
                      <w:rFonts w:ascii="Times New Roman" w:eastAsia="Times New Roman" w:hAnsi="Times New Roman" w:cs="Times New Roman"/>
                      <w:color w:val="C45911" w:themeColor="accent2" w:themeShade="BF"/>
                    </w:rPr>
                  </w:rPrChange>
                </w:rPr>
                <w:t xml:space="preserve"> is discretizing a continuous variable (namely, time). Don't do this. The disadvantages of discretization have been well documented over the years - apart from the almost certainly ecologically invalid step fit I discuss</w:t>
              </w:r>
              <w:r w:rsidR="00195FBE" w:rsidRPr="003E1E39">
                <w:rPr>
                  <w:rFonts w:ascii="Times New Roman" w:eastAsia="Times New Roman" w:hAnsi="Times New Roman" w:cs="Times New Roman"/>
                  <w:noProof/>
                  <w:rPrChange w:id="145" w:author="tao huang" w:date="2018-10-28T23:08:00Z">
                    <w:rPr>
                      <w:rFonts w:ascii="Times New Roman" w:eastAsia="Times New Roman" w:hAnsi="Times New Roman" w:cs="Times New Roman"/>
                      <w:color w:val="C45911" w:themeColor="accent2" w:themeShade="BF"/>
                    </w:rPr>
                  </w:rPrChange>
                </w:rPr>
                <w:t>, it</w:t>
              </w:r>
              <w:r w:rsidR="00195FBE" w:rsidRPr="00195FBE">
                <w:rPr>
                  <w:rFonts w:ascii="Times New Roman" w:eastAsia="Times New Roman" w:hAnsi="Times New Roman" w:cs="Times New Roman"/>
                  <w:rPrChange w:id="146" w:author="tao huang" w:date="2018-10-28T21:43:00Z">
                    <w:rPr>
                      <w:rFonts w:ascii="Times New Roman" w:eastAsia="Times New Roman" w:hAnsi="Times New Roman" w:cs="Times New Roman"/>
                      <w:color w:val="C45911" w:themeColor="accent2" w:themeShade="BF"/>
                    </w:rPr>
                  </w:rPrChange>
                </w:rPr>
                <w:t xml:space="preserve"> also expends far too many degrees of freedom. Instead, use </w:t>
              </w:r>
              <w:r w:rsidR="00195FBE" w:rsidRPr="003E1E39">
                <w:rPr>
                  <w:rFonts w:ascii="Times New Roman" w:eastAsia="Times New Roman" w:hAnsi="Times New Roman" w:cs="Times New Roman"/>
                  <w:noProof/>
                  <w:rPrChange w:id="147" w:author="tao huang" w:date="2018-10-28T23:08:00Z">
                    <w:rPr>
                      <w:rFonts w:ascii="Times New Roman" w:eastAsia="Times New Roman" w:hAnsi="Times New Roman" w:cs="Times New Roman"/>
                      <w:color w:val="C45911" w:themeColor="accent2" w:themeShade="BF"/>
                    </w:rPr>
                  </w:rPrChange>
                </w:rPr>
                <w:t>a number of</w:t>
              </w:r>
              <w:r w:rsidR="00195FBE" w:rsidRPr="00195FBE">
                <w:rPr>
                  <w:rFonts w:ascii="Times New Roman" w:eastAsia="Times New Roman" w:hAnsi="Times New Roman" w:cs="Times New Roman"/>
                  <w:rPrChange w:id="148" w:author="tao huang" w:date="2018-10-28T21:43:00Z">
                    <w:rPr>
                      <w:rFonts w:ascii="Times New Roman" w:eastAsia="Times New Roman" w:hAnsi="Times New Roman" w:cs="Times New Roman"/>
                      <w:color w:val="C45911" w:themeColor="accent2" w:themeShade="BF"/>
                    </w:rPr>
                  </w:rPrChange>
                </w:rPr>
                <w:t xml:space="preserve"> periodic </w:t>
              </w:r>
              <w:r w:rsidR="00195FBE" w:rsidRPr="003E1E39">
                <w:rPr>
                  <w:rFonts w:ascii="Times New Roman" w:eastAsia="Times New Roman" w:hAnsi="Times New Roman" w:cs="Times New Roman"/>
                  <w:noProof/>
                  <w:rPrChange w:id="149" w:author="tao huang" w:date="2018-10-28T23:08:00Z">
                    <w:rPr>
                      <w:rFonts w:ascii="Times New Roman" w:eastAsia="Times New Roman" w:hAnsi="Times New Roman" w:cs="Times New Roman"/>
                      <w:color w:val="C45911" w:themeColor="accent2" w:themeShade="BF"/>
                    </w:rPr>
                  </w:rPrChange>
                </w:rPr>
                <w:t>spline</w:t>
              </w:r>
              <w:r w:rsidR="00195FBE" w:rsidRPr="00195FBE">
                <w:rPr>
                  <w:rFonts w:ascii="Times New Roman" w:eastAsia="Times New Roman" w:hAnsi="Times New Roman" w:cs="Times New Roman"/>
                  <w:rPrChange w:id="150" w:author="tao huang" w:date="2018-10-28T21:43:00Z">
                    <w:rPr>
                      <w:rFonts w:ascii="Times New Roman" w:eastAsia="Times New Roman" w:hAnsi="Times New Roman" w:cs="Times New Roman"/>
                      <w:color w:val="C45911" w:themeColor="accent2" w:themeShade="BF"/>
                    </w:rPr>
                  </w:rPrChange>
                </w:rPr>
                <w:t xml:space="preserve"> transforms of time. Three or four parameters expended here would </w:t>
              </w:r>
              <w:r w:rsidR="00195FBE" w:rsidRPr="003E1E39">
                <w:rPr>
                  <w:rFonts w:ascii="Times New Roman" w:eastAsia="Times New Roman" w:hAnsi="Times New Roman" w:cs="Times New Roman"/>
                  <w:noProof/>
                  <w:rPrChange w:id="151" w:author="tao huang" w:date="2018-10-28T23:08:00Z">
                    <w:rPr>
                      <w:rFonts w:ascii="Times New Roman" w:eastAsia="Times New Roman" w:hAnsi="Times New Roman" w:cs="Times New Roman"/>
                      <w:color w:val="C45911" w:themeColor="accent2" w:themeShade="BF"/>
                    </w:rPr>
                  </w:rPrChange>
                </w:rPr>
                <w:t>be much better invested</w:t>
              </w:r>
              <w:r w:rsidR="00195FBE" w:rsidRPr="00195FBE">
                <w:rPr>
                  <w:rFonts w:ascii="Times New Roman" w:eastAsia="Times New Roman" w:hAnsi="Times New Roman" w:cs="Times New Roman"/>
                  <w:rPrChange w:id="152" w:author="tao huang" w:date="2018-10-28T21:43:00Z">
                    <w:rPr>
                      <w:rFonts w:ascii="Times New Roman" w:eastAsia="Times New Roman" w:hAnsi="Times New Roman" w:cs="Times New Roman"/>
                      <w:color w:val="C45911" w:themeColor="accent2" w:themeShade="BF"/>
                    </w:rPr>
                  </w:rPrChange>
                </w:rPr>
                <w:t xml:space="preserve"> than twelve in discretization. Further reading here:</w:t>
              </w:r>
            </w:ins>
          </w:p>
          <w:p w14:paraId="31D6CCBC" w14:textId="77777777" w:rsidR="00195FBE" w:rsidRPr="00195FBE" w:rsidRDefault="00195FBE" w:rsidP="00195FBE">
            <w:pPr>
              <w:spacing w:after="0" w:line="276" w:lineRule="auto"/>
              <w:rPr>
                <w:ins w:id="153" w:author="tao huang" w:date="2018-10-28T21:43:00Z"/>
                <w:rFonts w:ascii="Times New Roman" w:eastAsia="Times New Roman" w:hAnsi="Times New Roman" w:cs="Times New Roman"/>
                <w:rPrChange w:id="154" w:author="tao huang" w:date="2018-10-28T21:43:00Z">
                  <w:rPr>
                    <w:ins w:id="155" w:author="tao huang" w:date="2018-10-28T21:43:00Z"/>
                    <w:rFonts w:ascii="Times New Roman" w:eastAsia="Times New Roman" w:hAnsi="Times New Roman" w:cs="Times New Roman"/>
                    <w:color w:val="C45911" w:themeColor="accent2" w:themeShade="BF"/>
                  </w:rPr>
                </w:rPrChange>
              </w:rPr>
            </w:pPr>
          </w:p>
          <w:p w14:paraId="1690F027" w14:textId="77777777" w:rsidR="00195FBE" w:rsidRPr="00195FBE" w:rsidRDefault="00195FBE" w:rsidP="00195FBE">
            <w:pPr>
              <w:spacing w:after="0" w:line="276" w:lineRule="auto"/>
              <w:rPr>
                <w:ins w:id="156" w:author="tao huang" w:date="2018-10-28T21:43:00Z"/>
                <w:rFonts w:ascii="Times New Roman" w:eastAsia="Times New Roman" w:hAnsi="Times New Roman" w:cs="Times New Roman"/>
                <w:rPrChange w:id="157" w:author="tao huang" w:date="2018-10-28T21:43:00Z">
                  <w:rPr>
                    <w:ins w:id="158" w:author="tao huang" w:date="2018-10-28T21:43:00Z"/>
                    <w:rFonts w:ascii="Times New Roman" w:eastAsia="Times New Roman" w:hAnsi="Times New Roman" w:cs="Times New Roman"/>
                    <w:color w:val="C45911" w:themeColor="accent2" w:themeShade="BF"/>
                  </w:rPr>
                </w:rPrChange>
              </w:rPr>
            </w:pPr>
            <w:ins w:id="159" w:author="tao huang" w:date="2018-10-28T21:43:00Z">
              <w:r w:rsidRPr="00195FBE">
                <w:rPr>
                  <w:rFonts w:ascii="Times New Roman" w:eastAsia="Times New Roman" w:hAnsi="Times New Roman" w:cs="Times New Roman"/>
                  <w:rPrChange w:id="160" w:author="tao huang" w:date="2018-10-28T21:43:00Z">
                    <w:rPr>
                      <w:rFonts w:ascii="Times New Roman" w:eastAsia="Times New Roman" w:hAnsi="Times New Roman" w:cs="Times New Roman"/>
                      <w:color w:val="C45911" w:themeColor="accent2" w:themeShade="BF"/>
                    </w:rPr>
                  </w:rPrChange>
                </w:rPr>
                <w:t>https://stats.stackexchange.com/questions/230750/when-should-we-discretize-bin-continuous-independent-variables-features-and-when</w:t>
              </w:r>
            </w:ins>
          </w:p>
          <w:p w14:paraId="32171E76" w14:textId="5159D51E" w:rsidR="008E46EF" w:rsidRPr="00195FBE" w:rsidRDefault="00195FBE">
            <w:pPr>
              <w:spacing w:after="0" w:line="276" w:lineRule="auto"/>
              <w:rPr>
                <w:rFonts w:ascii="Times New Roman" w:eastAsia="Times New Roman" w:hAnsi="Times New Roman" w:cs="Times New Roman"/>
                <w:rPrChange w:id="161" w:author="tao huang" w:date="2018-10-28T21:43:00Z">
                  <w:rPr>
                    <w:rFonts w:ascii="Times New Roman" w:eastAsia="Times New Roman" w:hAnsi="Times New Roman" w:cs="Times New Roman"/>
                    <w:color w:val="C45911" w:themeColor="accent2" w:themeShade="BF"/>
                  </w:rPr>
                </w:rPrChange>
              </w:rPr>
              <w:pPrChange w:id="162" w:author="tao huang" w:date="2018-10-28T21:43:00Z">
                <w:pPr>
                  <w:shd w:val="clear" w:color="auto" w:fill="FFFFFF"/>
                  <w:spacing w:after="0" w:line="276" w:lineRule="auto"/>
                </w:pPr>
              </w:pPrChange>
            </w:pPr>
            <w:ins w:id="163" w:author="tao huang" w:date="2018-10-28T21:43:00Z">
              <w:r w:rsidRPr="00195FBE">
                <w:rPr>
                  <w:rFonts w:ascii="Times New Roman" w:eastAsia="Times New Roman" w:hAnsi="Times New Roman" w:cs="Times New Roman"/>
                  <w:rPrChange w:id="164" w:author="tao huang" w:date="2018-10-28T21:43:00Z">
                    <w:rPr>
                      <w:rFonts w:ascii="Times New Roman" w:eastAsia="Times New Roman" w:hAnsi="Times New Roman" w:cs="Times New Roman"/>
                      <w:color w:val="C45911" w:themeColor="accent2" w:themeShade="BF"/>
                    </w:rPr>
                  </w:rPrChange>
                </w:rPr>
                <w:t xml:space="preserve">https://stats.stackexchange.com/questions/41227/justification-for-low-high-or-tertiary-splits-in-anova (see the links in </w:t>
              </w:r>
              <w:proofErr w:type="spellStart"/>
              <w:r w:rsidRPr="00195FBE">
                <w:rPr>
                  <w:rFonts w:ascii="Times New Roman" w:eastAsia="Times New Roman" w:hAnsi="Times New Roman" w:cs="Times New Roman"/>
                  <w:rPrChange w:id="165" w:author="tao huang" w:date="2018-10-28T21:43:00Z">
                    <w:rPr>
                      <w:rFonts w:ascii="Times New Roman" w:eastAsia="Times New Roman" w:hAnsi="Times New Roman" w:cs="Times New Roman"/>
                      <w:color w:val="C45911" w:themeColor="accent2" w:themeShade="BF"/>
                    </w:rPr>
                  </w:rPrChange>
                </w:rPr>
                <w:t>Glen_b's</w:t>
              </w:r>
              <w:proofErr w:type="spellEnd"/>
              <w:r w:rsidRPr="00195FBE">
                <w:rPr>
                  <w:rFonts w:ascii="Times New Roman" w:eastAsia="Times New Roman" w:hAnsi="Times New Roman" w:cs="Times New Roman"/>
                  <w:rPrChange w:id="166" w:author="tao huang" w:date="2018-10-28T21:43:00Z">
                    <w:rPr>
                      <w:rFonts w:ascii="Times New Roman" w:eastAsia="Times New Roman" w:hAnsi="Times New Roman" w:cs="Times New Roman"/>
                      <w:color w:val="C45911" w:themeColor="accent2" w:themeShade="BF"/>
                    </w:rPr>
                  </w:rPrChange>
                </w:rPr>
                <w:t xml:space="preserve"> answer)</w:t>
              </w:r>
            </w:ins>
          </w:p>
          <w:p w14:paraId="4C505444" w14:textId="77777777" w:rsidR="008E46EF" w:rsidRPr="0056537F" w:rsidRDefault="008E46EF">
            <w:pPr>
              <w:shd w:val="clear" w:color="auto" w:fill="FFFFFF" w:themeFill="background1"/>
              <w:spacing w:after="0" w:line="276" w:lineRule="auto"/>
              <w:rPr>
                <w:rFonts w:ascii="Times New Roman" w:eastAsia="Times New Roman" w:hAnsi="Times New Roman" w:cs="Times New Roman"/>
                <w:color w:val="C45911" w:themeColor="accent2" w:themeShade="BF"/>
              </w:rPr>
              <w:pPrChange w:id="167" w:author="tao huang" w:date="2018-10-28T21:40:00Z">
                <w:pPr>
                  <w:shd w:val="clear" w:color="auto" w:fill="FFFFFF"/>
                  <w:spacing w:after="0" w:line="276" w:lineRule="auto"/>
                </w:pPr>
              </w:pPrChange>
            </w:pPr>
          </w:p>
          <w:p w14:paraId="294F84B9" w14:textId="070DFBCB" w:rsidR="00425392" w:rsidRPr="0056537F" w:rsidDel="00DF152C" w:rsidRDefault="008E46EF">
            <w:pPr>
              <w:shd w:val="clear" w:color="auto" w:fill="FFFFFF" w:themeFill="background1"/>
              <w:spacing w:after="0" w:line="276" w:lineRule="auto"/>
              <w:rPr>
                <w:del w:id="168" w:author="韬 黄" w:date="2018-10-27T20:15:00Z"/>
                <w:rFonts w:ascii="Times New Roman" w:eastAsia="Times New Roman" w:hAnsi="Times New Roman" w:cs="Times New Roman"/>
                <w:color w:val="7030A0"/>
              </w:rPr>
              <w:pPrChange w:id="169"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In </w:t>
            </w:r>
            <w:r w:rsidR="00031F73" w:rsidRPr="0056537F">
              <w:rPr>
                <w:rFonts w:ascii="Times New Roman" w:eastAsia="Times New Roman" w:hAnsi="Times New Roman" w:cs="Times New Roman"/>
                <w:color w:val="7030A0"/>
              </w:rPr>
              <w:t>this</w:t>
            </w:r>
            <w:r w:rsidRPr="0056537F">
              <w:rPr>
                <w:rFonts w:ascii="Times New Roman" w:eastAsia="Times New Roman" w:hAnsi="Times New Roman" w:cs="Times New Roman"/>
                <w:color w:val="7030A0"/>
              </w:rPr>
              <w:t xml:space="preserve"> study, </w:t>
            </w:r>
            <w:r w:rsidR="00202AF0" w:rsidRPr="0056537F">
              <w:rPr>
                <w:rFonts w:ascii="Times New Roman" w:eastAsia="Times New Roman" w:hAnsi="Times New Roman" w:cs="Times New Roman"/>
                <w:color w:val="7030A0"/>
              </w:rPr>
              <w:t xml:space="preserve">we use </w:t>
            </w:r>
            <w:r w:rsidR="00C2361B" w:rsidRPr="0056537F">
              <w:rPr>
                <w:rFonts w:ascii="Times New Roman" w:eastAsia="Times New Roman" w:hAnsi="Times New Roman" w:cs="Times New Roman"/>
                <w:color w:val="7030A0"/>
              </w:rPr>
              <w:t xml:space="preserve">the deterministic </w:t>
            </w:r>
            <w:r w:rsidR="00202AF0" w:rsidRPr="0056537F">
              <w:rPr>
                <w:rFonts w:ascii="Times New Roman" w:eastAsia="Times New Roman" w:hAnsi="Times New Roman" w:cs="Times New Roman"/>
                <w:color w:val="7030A0"/>
              </w:rPr>
              <w:t>four-week</w:t>
            </w:r>
            <w:r w:rsidRPr="0056537F">
              <w:rPr>
                <w:rFonts w:ascii="Times New Roman" w:eastAsia="Times New Roman" w:hAnsi="Times New Roman" w:cs="Times New Roman"/>
                <w:color w:val="7030A0"/>
              </w:rPr>
              <w:t xml:space="preserve"> dummy variables (e.g., </w:t>
            </w:r>
            <w:r w:rsidR="00031F73" w:rsidRPr="0056537F">
              <w:rPr>
                <w:rFonts w:ascii="Times New Roman" w:eastAsia="Times New Roman" w:hAnsi="Times New Roman" w:cs="Times New Roman"/>
                <w:color w:val="7030A0"/>
              </w:rPr>
              <w:t>12 four-week</w:t>
            </w:r>
            <w:r w:rsidRPr="0056537F">
              <w:rPr>
                <w:rFonts w:ascii="Times New Roman" w:eastAsia="Times New Roman" w:hAnsi="Times New Roman" w:cs="Times New Roman"/>
                <w:color w:val="7030A0"/>
              </w:rPr>
              <w:t xml:space="preserve"> dummy variables for the 52 weeks) </w:t>
            </w:r>
            <w:r w:rsidR="00815EF7" w:rsidRPr="0056537F">
              <w:rPr>
                <w:rFonts w:ascii="Times New Roman" w:eastAsia="Times New Roman" w:hAnsi="Times New Roman" w:cs="Times New Roman"/>
                <w:color w:val="7030A0"/>
              </w:rPr>
              <w:t>to</w:t>
            </w:r>
            <w:r w:rsidR="005E2EC2" w:rsidRPr="0056537F">
              <w:rPr>
                <w:rFonts w:ascii="Times New Roman" w:eastAsia="Times New Roman" w:hAnsi="Times New Roman" w:cs="Times New Roman"/>
                <w:color w:val="7030A0"/>
              </w:rPr>
              <w:t xml:space="preserve"> capture the seasonality which cannot be captured by the holiday event dummy variables (e.g., Christmas, New Year’s Day</w:t>
            </w:r>
            <w:ins w:id="170" w:author="tao huang" w:date="2018-10-28T23:02:00Z">
              <w:r w:rsidR="00044520">
                <w:rPr>
                  <w:rFonts w:ascii="Times New Roman" w:eastAsia="Times New Roman" w:hAnsi="Times New Roman" w:cs="Times New Roman"/>
                  <w:color w:val="7030A0"/>
                </w:rPr>
                <w:t>,</w:t>
              </w:r>
            </w:ins>
            <w:r w:rsidR="005E2EC2" w:rsidRPr="0056537F">
              <w:rPr>
                <w:rFonts w:ascii="Times New Roman" w:eastAsia="Times New Roman" w:hAnsi="Times New Roman" w:cs="Times New Roman"/>
                <w:color w:val="7030A0"/>
              </w:rPr>
              <w:t xml:space="preserve"> </w:t>
            </w:r>
            <w:r w:rsidR="005E2EC2" w:rsidRPr="00044520">
              <w:rPr>
                <w:rFonts w:ascii="Times New Roman" w:eastAsia="Times New Roman" w:hAnsi="Times New Roman" w:cs="Times New Roman"/>
                <w:noProof/>
                <w:color w:val="7030A0"/>
                <w:rPrChange w:id="171" w:author="tao huang" w:date="2018-10-28T23:02:00Z">
                  <w:rPr>
                    <w:rFonts w:ascii="Times New Roman" w:eastAsia="Times New Roman" w:hAnsi="Times New Roman" w:cs="Times New Roman"/>
                    <w:noProof/>
                    <w:color w:val="7030A0"/>
                  </w:rPr>
                </w:rPrChange>
              </w:rPr>
              <w:t>etc.</w:t>
            </w:r>
            <w:r w:rsidR="005E2EC2" w:rsidRPr="0056537F">
              <w:rPr>
                <w:rFonts w:ascii="Times New Roman" w:eastAsia="Times New Roman" w:hAnsi="Times New Roman" w:cs="Times New Roman"/>
                <w:color w:val="7030A0"/>
              </w:rPr>
              <w:t xml:space="preserve">). </w:t>
            </w:r>
            <w:r w:rsidR="00705120" w:rsidRPr="0056537F">
              <w:rPr>
                <w:rFonts w:ascii="Times New Roman" w:eastAsia="Times New Roman" w:hAnsi="Times New Roman" w:cs="Times New Roman"/>
                <w:color w:val="7030A0"/>
              </w:rPr>
              <w:t>This approach has the limitation that t</w:t>
            </w:r>
            <w:r w:rsidRPr="0056537F">
              <w:rPr>
                <w:rFonts w:ascii="Times New Roman" w:eastAsia="Times New Roman" w:hAnsi="Times New Roman" w:cs="Times New Roman"/>
                <w:color w:val="7030A0"/>
              </w:rPr>
              <w:t>he effect is assumed t</w:t>
            </w:r>
            <w:r w:rsidR="00202AF0" w:rsidRPr="0056537F">
              <w:rPr>
                <w:rFonts w:ascii="Times New Roman" w:eastAsia="Times New Roman" w:hAnsi="Times New Roman" w:cs="Times New Roman"/>
                <w:color w:val="7030A0"/>
              </w:rPr>
              <w:t>o stay constant within the four-week bin</w:t>
            </w:r>
            <w:ins w:id="172" w:author="韬 黄" w:date="2018-10-27T20:15:00Z">
              <w:r w:rsidR="00DF152C">
                <w:rPr>
                  <w:rFonts w:ascii="Times New Roman" w:eastAsia="Times New Roman" w:hAnsi="Times New Roman" w:cs="Times New Roman"/>
                  <w:color w:val="7030A0"/>
                </w:rPr>
                <w:t>s</w:t>
              </w:r>
            </w:ins>
            <w:r w:rsidR="009441FB" w:rsidRPr="0056537F">
              <w:rPr>
                <w:rFonts w:ascii="Times New Roman" w:eastAsia="Times New Roman" w:hAnsi="Times New Roman" w:cs="Times New Roman"/>
                <w:color w:val="7030A0"/>
              </w:rPr>
              <w:t xml:space="preserve"> and has a cost of </w:t>
            </w:r>
            <w:r w:rsidR="009441FB" w:rsidRPr="003E1E39">
              <w:rPr>
                <w:rFonts w:ascii="Times New Roman" w:eastAsia="Times New Roman" w:hAnsi="Times New Roman" w:cs="Times New Roman"/>
                <w:noProof/>
                <w:color w:val="7030A0"/>
                <w:rPrChange w:id="173" w:author="tao huang" w:date="2018-10-28T23:08:00Z">
                  <w:rPr>
                    <w:rFonts w:ascii="Times New Roman" w:eastAsia="Times New Roman" w:hAnsi="Times New Roman" w:cs="Times New Roman"/>
                    <w:noProof/>
                    <w:color w:val="7030A0"/>
                  </w:rPr>
                </w:rPrChange>
              </w:rPr>
              <w:t>degree</w:t>
            </w:r>
            <w:ins w:id="174" w:author="tao huang" w:date="2018-10-28T23:02:00Z">
              <w:r w:rsidR="00044520" w:rsidRPr="00044520">
                <w:rPr>
                  <w:rFonts w:ascii="Times New Roman" w:eastAsia="Times New Roman" w:hAnsi="Times New Roman" w:cs="Times New Roman"/>
                  <w:noProof/>
                  <w:color w:val="7030A0"/>
                  <w:rPrChange w:id="175" w:author="tao huang" w:date="2018-10-28T23:02:00Z">
                    <w:rPr>
                      <w:rFonts w:ascii="Times New Roman" w:eastAsia="Times New Roman" w:hAnsi="Times New Roman" w:cs="Times New Roman"/>
                      <w:noProof/>
                      <w:color w:val="7030A0"/>
                      <w:u w:val="thick" w:color="28B473"/>
                    </w:rPr>
                  </w:rPrChange>
                </w:rPr>
                <w:t>s</w:t>
              </w:r>
            </w:ins>
            <w:r w:rsidR="009441FB" w:rsidRPr="0056537F">
              <w:rPr>
                <w:rFonts w:ascii="Times New Roman" w:eastAsia="Times New Roman" w:hAnsi="Times New Roman" w:cs="Times New Roman"/>
                <w:color w:val="7030A0"/>
              </w:rPr>
              <w:t xml:space="preserve"> of freedom</w:t>
            </w:r>
            <w:r w:rsidRPr="0056537F">
              <w:rPr>
                <w:rFonts w:ascii="Times New Roman" w:eastAsia="Times New Roman" w:hAnsi="Times New Roman" w:cs="Times New Roman"/>
                <w:color w:val="7030A0"/>
              </w:rPr>
              <w:t xml:space="preserve">. </w:t>
            </w:r>
            <w:r w:rsidR="00031F73" w:rsidRPr="0056537F">
              <w:rPr>
                <w:rFonts w:ascii="Times New Roman" w:eastAsia="Times New Roman" w:hAnsi="Times New Roman" w:cs="Times New Roman"/>
                <w:color w:val="7030A0"/>
              </w:rPr>
              <w:t>However, i</w:t>
            </w:r>
            <w:r w:rsidR="009A0B7C" w:rsidRPr="0056537F">
              <w:rPr>
                <w:rFonts w:ascii="Times New Roman" w:eastAsia="Times New Roman" w:hAnsi="Times New Roman" w:cs="Times New Roman"/>
                <w:color w:val="7030A0"/>
              </w:rPr>
              <w:t xml:space="preserve">n </w:t>
            </w:r>
            <w:r w:rsidR="00425392" w:rsidRPr="0056537F">
              <w:rPr>
                <w:rFonts w:ascii="Times New Roman" w:eastAsia="Times New Roman" w:hAnsi="Times New Roman" w:cs="Times New Roman"/>
                <w:color w:val="7030A0"/>
              </w:rPr>
              <w:t xml:space="preserve">the </w:t>
            </w:r>
            <w:r w:rsidR="00425392" w:rsidRPr="00FD2068">
              <w:rPr>
                <w:rFonts w:ascii="Times New Roman" w:eastAsia="Times New Roman" w:hAnsi="Times New Roman" w:cs="Times New Roman"/>
                <w:color w:val="7030A0"/>
              </w:rPr>
              <w:t>retailer</w:t>
            </w:r>
            <w:r w:rsidR="009A0B7C" w:rsidRPr="00FD2068">
              <w:rPr>
                <w:rFonts w:ascii="Times New Roman" w:eastAsia="Times New Roman" w:hAnsi="Times New Roman" w:cs="Times New Roman"/>
                <w:color w:val="7030A0"/>
              </w:rPr>
              <w:t xml:space="preserve"> context, </w:t>
            </w:r>
            <w:r w:rsidR="00544B11" w:rsidRPr="00FD2068">
              <w:rPr>
                <w:rFonts w:ascii="Times New Roman" w:eastAsia="Times New Roman" w:hAnsi="Times New Roman" w:cs="Times New Roman"/>
                <w:color w:val="7030A0"/>
              </w:rPr>
              <w:t xml:space="preserve">the models are </w:t>
            </w:r>
            <w:r w:rsidR="00425392" w:rsidRPr="00FD2068">
              <w:rPr>
                <w:rFonts w:ascii="Times New Roman" w:eastAsia="Times New Roman" w:hAnsi="Times New Roman" w:cs="Times New Roman"/>
                <w:color w:val="7030A0"/>
              </w:rPr>
              <w:t xml:space="preserve">usually </w:t>
            </w:r>
            <w:r w:rsidR="00544B11" w:rsidRPr="00FD2068">
              <w:rPr>
                <w:rFonts w:ascii="Times New Roman" w:eastAsia="Times New Roman" w:hAnsi="Times New Roman" w:cs="Times New Roman"/>
                <w:color w:val="7030A0"/>
              </w:rPr>
              <w:t>estimated with a comparably large sample (e.g., 160 weeks</w:t>
            </w:r>
            <w:r w:rsidR="00425392" w:rsidRPr="00FD2068">
              <w:rPr>
                <w:rFonts w:ascii="Times New Roman" w:eastAsia="Times New Roman" w:hAnsi="Times New Roman" w:cs="Times New Roman"/>
                <w:color w:val="7030A0"/>
              </w:rPr>
              <w:t xml:space="preserve"> in our study</w:t>
            </w:r>
            <w:r w:rsidR="00544B11" w:rsidRPr="00FD2068">
              <w:rPr>
                <w:rFonts w:ascii="Times New Roman" w:eastAsia="Times New Roman" w:hAnsi="Times New Roman" w:cs="Times New Roman"/>
                <w:color w:val="7030A0"/>
              </w:rPr>
              <w:t xml:space="preserve">), </w:t>
            </w:r>
            <w:r w:rsidR="00390562" w:rsidRPr="00FD2068">
              <w:rPr>
                <w:rFonts w:ascii="Times New Roman" w:eastAsia="Times New Roman" w:hAnsi="Times New Roman" w:cs="Times New Roman"/>
                <w:color w:val="7030A0"/>
              </w:rPr>
              <w:t>where</w:t>
            </w:r>
            <w:r w:rsidR="00544B11" w:rsidRPr="00FD2068">
              <w:rPr>
                <w:rFonts w:ascii="Times New Roman" w:eastAsia="Times New Roman" w:hAnsi="Times New Roman" w:cs="Times New Roman"/>
                <w:color w:val="7030A0"/>
              </w:rPr>
              <w:t xml:space="preserve"> the loss of </w:t>
            </w:r>
            <w:r w:rsidR="00C902B9" w:rsidRPr="00FD2068">
              <w:rPr>
                <w:rFonts w:ascii="Times New Roman" w:eastAsia="Times New Roman" w:hAnsi="Times New Roman" w:cs="Times New Roman"/>
                <w:color w:val="7030A0"/>
              </w:rPr>
              <w:t xml:space="preserve">the </w:t>
            </w:r>
            <w:r w:rsidR="00544B11" w:rsidRPr="00FD2068">
              <w:rPr>
                <w:rFonts w:ascii="Times New Roman" w:eastAsia="Times New Roman" w:hAnsi="Times New Roman" w:cs="Times New Roman"/>
                <w:color w:val="7030A0"/>
              </w:rPr>
              <w:t>degree</w:t>
            </w:r>
            <w:ins w:id="176" w:author="Didier Soopramanien" w:date="2018-10-23T09:14:00Z">
              <w:r w:rsidR="00C902B9" w:rsidRPr="00FD2068">
                <w:rPr>
                  <w:rFonts w:ascii="Times New Roman" w:eastAsia="Times New Roman" w:hAnsi="Times New Roman" w:cs="Times New Roman"/>
                  <w:color w:val="7030A0"/>
                </w:rPr>
                <w:t>s</w:t>
              </w:r>
            </w:ins>
            <w:r w:rsidR="00544B11" w:rsidRPr="00FD2068">
              <w:rPr>
                <w:rFonts w:ascii="Times New Roman" w:eastAsia="Times New Roman" w:hAnsi="Times New Roman" w:cs="Times New Roman"/>
                <w:color w:val="7030A0"/>
              </w:rPr>
              <w:t xml:space="preserve"> of freedom is not an</w:t>
            </w:r>
            <w:r w:rsidR="00390562" w:rsidRPr="00FD2068">
              <w:rPr>
                <w:rFonts w:ascii="Times New Roman" w:eastAsia="Times New Roman" w:hAnsi="Times New Roman" w:cs="Times New Roman"/>
                <w:color w:val="7030A0"/>
              </w:rPr>
              <w:t xml:space="preserve"> </w:t>
            </w:r>
            <w:r w:rsidR="00544B11" w:rsidRPr="00FD2068">
              <w:rPr>
                <w:rFonts w:ascii="Times New Roman" w:eastAsia="Times New Roman" w:hAnsi="Times New Roman" w:cs="Times New Roman"/>
                <w:color w:val="7030A0"/>
              </w:rPr>
              <w:t xml:space="preserve">issue. </w:t>
            </w:r>
            <w:del w:id="177" w:author="韬 黄" w:date="2018-10-27T20:15:00Z">
              <w:r w:rsidR="00055795" w:rsidRPr="00FD2068" w:rsidDel="00DF152C">
                <w:rPr>
                  <w:rFonts w:ascii="Times New Roman" w:eastAsia="Times New Roman" w:hAnsi="Times New Roman" w:cs="Times New Roman"/>
                  <w:color w:val="7030A0"/>
                </w:rPr>
                <w:delText>Also, the effect is in theory allowed to change sharply across different four-week bins, but it empirically depends on the data.</w:delText>
              </w:r>
            </w:del>
          </w:p>
          <w:p w14:paraId="267D31C9" w14:textId="77777777" w:rsidR="00425392" w:rsidRPr="0056537F" w:rsidRDefault="00425392">
            <w:pPr>
              <w:shd w:val="clear" w:color="auto" w:fill="FFFFFF" w:themeFill="background1"/>
              <w:spacing w:after="0" w:line="276" w:lineRule="auto"/>
              <w:rPr>
                <w:rFonts w:ascii="Times New Roman" w:eastAsia="Times New Roman" w:hAnsi="Times New Roman" w:cs="Times New Roman"/>
                <w:color w:val="7030A0"/>
              </w:rPr>
              <w:pPrChange w:id="178" w:author="tao huang" w:date="2018-10-28T21:40:00Z">
                <w:pPr>
                  <w:shd w:val="clear" w:color="auto" w:fill="FFFFFF"/>
                  <w:spacing w:after="0" w:line="276" w:lineRule="auto"/>
                </w:pPr>
              </w:pPrChange>
            </w:pPr>
          </w:p>
          <w:p w14:paraId="2AC604EE" w14:textId="207904A8" w:rsidR="00055795" w:rsidRDefault="00055795">
            <w:pPr>
              <w:shd w:val="clear" w:color="auto" w:fill="FFFFFF" w:themeFill="background1"/>
              <w:spacing w:after="0" w:line="276" w:lineRule="auto"/>
              <w:rPr>
                <w:ins w:id="179" w:author="韬 黄" w:date="2018-10-27T20:19:00Z"/>
                <w:rFonts w:ascii="Times New Roman" w:eastAsia="Times New Roman" w:hAnsi="Times New Roman" w:cs="Times New Roman"/>
                <w:color w:val="7030A0"/>
              </w:rPr>
              <w:pPrChange w:id="180" w:author="tao huang" w:date="2018-10-28T21:40:00Z">
                <w:pPr>
                  <w:shd w:val="clear" w:color="auto" w:fill="FFFFFF"/>
                  <w:spacing w:after="0" w:line="276" w:lineRule="auto"/>
                </w:pPr>
              </w:pPrChange>
            </w:pPr>
          </w:p>
          <w:p w14:paraId="5DB45EEC" w14:textId="6F2D21AA" w:rsidR="00092633" w:rsidRPr="0056537F" w:rsidDel="00092633" w:rsidRDefault="00092633">
            <w:pPr>
              <w:shd w:val="clear" w:color="auto" w:fill="FFFFFF" w:themeFill="background1"/>
              <w:spacing w:after="0" w:line="276" w:lineRule="auto"/>
              <w:rPr>
                <w:del w:id="181" w:author="韬 黄" w:date="2018-10-27T20:20:00Z"/>
                <w:rFonts w:ascii="Times New Roman" w:eastAsia="Times New Roman" w:hAnsi="Times New Roman" w:cs="Times New Roman"/>
                <w:color w:val="7030A0"/>
              </w:rPr>
              <w:pPrChange w:id="182" w:author="tao huang" w:date="2018-10-28T21:40:00Z">
                <w:pPr>
                  <w:shd w:val="clear" w:color="auto" w:fill="FFFFFF"/>
                  <w:spacing w:after="0" w:line="276" w:lineRule="auto"/>
                </w:pPr>
              </w:pPrChange>
            </w:pPr>
            <w:ins w:id="183" w:author="韬 黄" w:date="2018-10-27T20:20:00Z">
              <w:r>
                <w:rPr>
                  <w:rFonts w:ascii="Times New Roman" w:eastAsia="Times New Roman" w:hAnsi="Times New Roman" w:cs="Times New Roman"/>
                  <w:color w:val="7030A0"/>
                </w:rPr>
                <w:t>We think</w:t>
              </w:r>
            </w:ins>
            <w:ins w:id="184" w:author="韬 黄" w:date="2018-10-27T20:19:00Z">
              <w:r w:rsidRPr="0056537F">
                <w:rPr>
                  <w:rFonts w:ascii="Times New Roman" w:eastAsia="Times New Roman" w:hAnsi="Times New Roman" w:cs="Times New Roman"/>
                  <w:color w:val="7030A0"/>
                </w:rPr>
                <w:t xml:space="preserve"> the performance of alternative methods for </w:t>
              </w:r>
              <w:r>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seasonality </w:t>
              </w:r>
              <w:r>
                <w:rPr>
                  <w:rFonts w:ascii="Times New Roman" w:eastAsia="Times New Roman" w:hAnsi="Times New Roman" w:cs="Times New Roman"/>
                  <w:color w:val="7030A0"/>
                </w:rPr>
                <w:t xml:space="preserve">depends </w:t>
              </w:r>
            </w:ins>
            <w:ins w:id="185" w:author="韬 黄" w:date="2018-10-27T20:20:00Z">
              <w:r>
                <w:rPr>
                  <w:rFonts w:ascii="Times New Roman" w:eastAsia="Times New Roman" w:hAnsi="Times New Roman" w:cs="Times New Roman"/>
                  <w:color w:val="7030A0"/>
                </w:rPr>
                <w:t>on the</w:t>
              </w:r>
            </w:ins>
            <w:ins w:id="186" w:author="韬 黄" w:date="2018-10-27T20:19:00Z">
              <w:r>
                <w:rPr>
                  <w:rFonts w:ascii="Times New Roman" w:eastAsia="Times New Roman" w:hAnsi="Times New Roman" w:cs="Times New Roman"/>
                  <w:color w:val="7030A0"/>
                </w:rPr>
                <w:t xml:space="preserve"> </w:t>
              </w:r>
            </w:ins>
            <w:ins w:id="187" w:author="韬 黄" w:date="2018-10-27T20:20:00Z">
              <w:r>
                <w:rPr>
                  <w:rFonts w:ascii="Times New Roman" w:eastAsia="Times New Roman" w:hAnsi="Times New Roman" w:cs="Times New Roman"/>
                  <w:color w:val="7030A0"/>
                </w:rPr>
                <w:t xml:space="preserve">characteristics of the data. </w:t>
              </w:r>
            </w:ins>
          </w:p>
          <w:p w14:paraId="222547A9" w14:textId="524C3288" w:rsidR="00092633" w:rsidRDefault="00197BE4">
            <w:pPr>
              <w:shd w:val="clear" w:color="auto" w:fill="FFFFFF" w:themeFill="background1"/>
              <w:spacing w:after="0" w:line="276" w:lineRule="auto"/>
              <w:rPr>
                <w:ins w:id="188" w:author="韬 黄" w:date="2018-10-27T20:22:00Z"/>
                <w:rFonts w:ascii="Times New Roman" w:eastAsia="Times New Roman" w:hAnsi="Times New Roman" w:cs="Times New Roman"/>
                <w:color w:val="7030A0"/>
              </w:rPr>
              <w:pPrChange w:id="189"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In </w:t>
            </w:r>
            <w:r w:rsidR="00031F73" w:rsidRPr="0056537F">
              <w:rPr>
                <w:rFonts w:ascii="Times New Roman" w:eastAsia="Times New Roman" w:hAnsi="Times New Roman" w:cs="Times New Roman"/>
                <w:color w:val="7030A0"/>
              </w:rPr>
              <w:t>this</w:t>
            </w:r>
            <w:r w:rsidRPr="0056537F">
              <w:rPr>
                <w:rFonts w:ascii="Times New Roman" w:eastAsia="Times New Roman" w:hAnsi="Times New Roman" w:cs="Times New Roman"/>
                <w:color w:val="7030A0"/>
              </w:rPr>
              <w:t xml:space="preserve"> study, </w:t>
            </w:r>
            <w:r w:rsidR="003F60CA" w:rsidRPr="0056537F">
              <w:rPr>
                <w:rFonts w:ascii="Times New Roman" w:eastAsia="Times New Roman" w:hAnsi="Times New Roman" w:cs="Times New Roman"/>
                <w:color w:val="7030A0"/>
              </w:rPr>
              <w:t xml:space="preserve">we </w:t>
            </w:r>
            <w:r w:rsidR="00031F73" w:rsidRPr="0056537F">
              <w:rPr>
                <w:rFonts w:ascii="Times New Roman" w:eastAsia="Times New Roman" w:hAnsi="Times New Roman" w:cs="Times New Roman"/>
                <w:color w:val="7030A0"/>
              </w:rPr>
              <w:t xml:space="preserve">focus on </w:t>
            </w:r>
            <w:ins w:id="190" w:author="韬 黄" w:date="2018-10-27T20:28:00Z">
              <w:r w:rsidR="00DC6424">
                <w:rPr>
                  <w:rFonts w:ascii="Times New Roman" w:eastAsia="Times New Roman" w:hAnsi="Times New Roman" w:cs="Times New Roman"/>
                  <w:color w:val="7030A0"/>
                </w:rPr>
                <w:t xml:space="preserve">weekly </w:t>
              </w:r>
            </w:ins>
            <w:del w:id="191" w:author="韬 黄" w:date="2018-10-27T20:21:00Z">
              <w:r w:rsidR="00031F73" w:rsidRPr="0056537F" w:rsidDel="00092633">
                <w:rPr>
                  <w:rFonts w:ascii="Times New Roman" w:eastAsia="Times New Roman" w:hAnsi="Times New Roman" w:cs="Times New Roman"/>
                  <w:color w:val="7030A0"/>
                </w:rPr>
                <w:delText xml:space="preserve">real </w:delText>
              </w:r>
            </w:del>
            <w:r w:rsidR="00031F73" w:rsidRPr="0056537F">
              <w:rPr>
                <w:rFonts w:ascii="Times New Roman" w:eastAsia="Times New Roman" w:hAnsi="Times New Roman" w:cs="Times New Roman"/>
                <w:color w:val="7030A0"/>
              </w:rPr>
              <w:t>retail</w:t>
            </w:r>
            <w:ins w:id="192" w:author="韬 黄" w:date="2018-10-27T20:16:00Z">
              <w:r w:rsidR="003C0646">
                <w:rPr>
                  <w:rFonts w:ascii="Times New Roman" w:eastAsia="Times New Roman" w:hAnsi="Times New Roman" w:cs="Times New Roman"/>
                  <w:color w:val="7030A0"/>
                </w:rPr>
                <w:t>er</w:t>
              </w:r>
            </w:ins>
            <w:r w:rsidR="00031F73" w:rsidRPr="0056537F">
              <w:rPr>
                <w:rFonts w:ascii="Times New Roman" w:eastAsia="Times New Roman" w:hAnsi="Times New Roman" w:cs="Times New Roman"/>
                <w:color w:val="7030A0"/>
              </w:rPr>
              <w:t xml:space="preserve"> data </w:t>
            </w:r>
            <w:ins w:id="193" w:author="韬 黄" w:date="2018-10-27T20:16:00Z">
              <w:r w:rsidR="003C0646">
                <w:rPr>
                  <w:rFonts w:ascii="Times New Roman" w:eastAsia="Times New Roman" w:hAnsi="Times New Roman" w:cs="Times New Roman"/>
                  <w:color w:val="7030A0"/>
                </w:rPr>
                <w:t xml:space="preserve">at SKU level </w:t>
              </w:r>
            </w:ins>
            <w:r w:rsidR="00031F73" w:rsidRPr="0056537F">
              <w:rPr>
                <w:rFonts w:ascii="Times New Roman" w:eastAsia="Times New Roman" w:hAnsi="Times New Roman" w:cs="Times New Roman"/>
                <w:color w:val="7030A0"/>
              </w:rPr>
              <w:t>whi</w:t>
            </w:r>
            <w:r w:rsidR="00055795" w:rsidRPr="0056537F">
              <w:rPr>
                <w:rFonts w:ascii="Times New Roman" w:eastAsia="Times New Roman" w:hAnsi="Times New Roman" w:cs="Times New Roman"/>
                <w:color w:val="7030A0"/>
              </w:rPr>
              <w:t xml:space="preserve">ch have unique characteristics. </w:t>
            </w:r>
            <w:r w:rsidR="00031F73" w:rsidRPr="0056537F">
              <w:rPr>
                <w:rFonts w:ascii="Times New Roman" w:eastAsia="Times New Roman" w:hAnsi="Times New Roman" w:cs="Times New Roman"/>
                <w:color w:val="7030A0"/>
              </w:rPr>
              <w:t>e.g.</w:t>
            </w:r>
            <w:ins w:id="194" w:author="韬 黄" w:date="2018-10-27T20:16:00Z">
              <w:r w:rsidR="003C0646">
                <w:rPr>
                  <w:rFonts w:ascii="Times New Roman" w:eastAsia="Times New Roman" w:hAnsi="Times New Roman" w:cs="Times New Roman"/>
                  <w:color w:val="7030A0"/>
                </w:rPr>
                <w:t xml:space="preserve">, </w:t>
              </w:r>
            </w:ins>
            <w:ins w:id="195" w:author="韬 黄" w:date="2018-10-27T20:18:00Z">
              <w:r w:rsidR="00092633">
                <w:rPr>
                  <w:rFonts w:ascii="Times New Roman" w:eastAsia="Times New Roman" w:hAnsi="Times New Roman" w:cs="Times New Roman"/>
                  <w:color w:val="7030A0"/>
                </w:rPr>
                <w:t>product sales have</w:t>
              </w:r>
            </w:ins>
            <w:del w:id="196" w:author="韬 黄" w:date="2018-10-27T20:16:00Z">
              <w:r w:rsidR="00031F73" w:rsidRPr="0056537F" w:rsidDel="003C0646">
                <w:rPr>
                  <w:rFonts w:ascii="Times New Roman" w:eastAsia="Times New Roman" w:hAnsi="Times New Roman" w:cs="Times New Roman"/>
                  <w:color w:val="7030A0"/>
                </w:rPr>
                <w:delText>, nasty</w:delText>
              </w:r>
            </w:del>
            <w:ins w:id="197" w:author="Didier Soopramanien" w:date="2018-10-23T09:15:00Z">
              <w:del w:id="198" w:author="韬 黄" w:date="2018-10-27T20:16:00Z">
                <w:r w:rsidR="00C902B9" w:rsidDel="003C0646">
                  <w:rPr>
                    <w:rFonts w:ascii="Times New Roman" w:eastAsia="Times New Roman" w:hAnsi="Times New Roman" w:cs="Times New Roman"/>
                    <w:color w:val="7030A0"/>
                  </w:rPr>
                  <w:delText xml:space="preserve"> [what is nasty supposed to mean here?]</w:delText>
                </w:r>
              </w:del>
            </w:ins>
            <w:del w:id="199" w:author="韬 黄" w:date="2018-10-27T20:16:00Z">
              <w:r w:rsidR="00031F73" w:rsidRPr="0056537F" w:rsidDel="003C0646">
                <w:rPr>
                  <w:rFonts w:ascii="Times New Roman" w:eastAsia="Times New Roman" w:hAnsi="Times New Roman" w:cs="Times New Roman"/>
                  <w:color w:val="7030A0"/>
                </w:rPr>
                <w:delText xml:space="preserve"> and of high </w:delText>
              </w:r>
            </w:del>
            <w:ins w:id="200" w:author="韬 黄" w:date="2018-10-27T20:16:00Z">
              <w:r w:rsidR="003C0646">
                <w:rPr>
                  <w:rFonts w:ascii="Times New Roman" w:eastAsia="Times New Roman" w:hAnsi="Times New Roman" w:cs="Times New Roman"/>
                  <w:color w:val="7030A0"/>
                </w:rPr>
                <w:t xml:space="preserve"> high </w:t>
              </w:r>
            </w:ins>
            <w:r w:rsidR="00031F73" w:rsidRPr="0056537F">
              <w:rPr>
                <w:rFonts w:ascii="Times New Roman" w:eastAsia="Times New Roman" w:hAnsi="Times New Roman" w:cs="Times New Roman"/>
                <w:color w:val="7030A0"/>
              </w:rPr>
              <w:t>variations</w:t>
            </w:r>
            <w:ins w:id="201" w:author="韬 黄" w:date="2018-10-27T20:18:00Z">
              <w:r w:rsidR="00092633">
                <w:rPr>
                  <w:rFonts w:ascii="Times New Roman" w:eastAsia="Times New Roman" w:hAnsi="Times New Roman" w:cs="Times New Roman"/>
                  <w:color w:val="7030A0"/>
                </w:rPr>
                <w:t xml:space="preserve">, the effect of marketing activities change </w:t>
              </w:r>
              <w:r w:rsidR="00092633" w:rsidRPr="003E1E39">
                <w:rPr>
                  <w:rFonts w:ascii="Times New Roman" w:eastAsia="Times New Roman" w:hAnsi="Times New Roman" w:cs="Times New Roman"/>
                  <w:noProof/>
                  <w:color w:val="7030A0"/>
                  <w:rPrChange w:id="202" w:author="tao huang" w:date="2018-10-28T23:08:00Z">
                    <w:rPr>
                      <w:rFonts w:ascii="Times New Roman" w:eastAsia="Times New Roman" w:hAnsi="Times New Roman" w:cs="Times New Roman"/>
                      <w:noProof/>
                      <w:color w:val="7030A0"/>
                    </w:rPr>
                  </w:rPrChange>
                </w:rPr>
                <w:t>overtime</w:t>
              </w:r>
            </w:ins>
            <w:ins w:id="203" w:author="韬 黄" w:date="2018-10-27T20:21:00Z">
              <w:r w:rsidR="00092633">
                <w:rPr>
                  <w:rFonts w:ascii="Times New Roman" w:eastAsia="Times New Roman" w:hAnsi="Times New Roman" w:cs="Times New Roman"/>
                  <w:color w:val="7030A0"/>
                </w:rPr>
                <w:t>, and less ‘seasonal’ comp</w:t>
              </w:r>
              <w:r w:rsidR="00DC6424">
                <w:rPr>
                  <w:rFonts w:ascii="Times New Roman" w:eastAsia="Times New Roman" w:hAnsi="Times New Roman" w:cs="Times New Roman"/>
                  <w:color w:val="7030A0"/>
                </w:rPr>
                <w:t>ared to data from other industri</w:t>
              </w:r>
            </w:ins>
            <w:ins w:id="204" w:author="韬 黄" w:date="2018-10-27T20:27:00Z">
              <w:r w:rsidR="00DC6424">
                <w:rPr>
                  <w:rFonts w:ascii="Times New Roman" w:eastAsia="Times New Roman" w:hAnsi="Times New Roman" w:cs="Times New Roman"/>
                  <w:color w:val="7030A0"/>
                </w:rPr>
                <w:t>es</w:t>
              </w:r>
            </w:ins>
            <w:ins w:id="205" w:author="韬 黄" w:date="2018-10-27T20:21:00Z">
              <w:r w:rsidR="00092633">
                <w:rPr>
                  <w:rFonts w:ascii="Times New Roman" w:eastAsia="Times New Roman" w:hAnsi="Times New Roman" w:cs="Times New Roman"/>
                  <w:color w:val="7030A0"/>
                </w:rPr>
                <w:t xml:space="preserve"> (e.g.,</w:t>
              </w:r>
            </w:ins>
            <w:ins w:id="206" w:author="韬 黄" w:date="2018-10-27T20:22:00Z">
              <w:r w:rsidR="00092633">
                <w:rPr>
                  <w:rFonts w:ascii="Times New Roman" w:eastAsia="Times New Roman" w:hAnsi="Times New Roman" w:cs="Times New Roman"/>
                  <w:color w:val="7030A0"/>
                </w:rPr>
                <w:t xml:space="preserve"> the electricity demand data)</w:t>
              </w:r>
            </w:ins>
            <w:del w:id="207" w:author="韬 黄" w:date="2018-10-27T20:18:00Z">
              <w:r w:rsidR="00F712B0" w:rsidRPr="0056537F" w:rsidDel="00092633">
                <w:rPr>
                  <w:rFonts w:ascii="Times New Roman" w:eastAsia="Times New Roman" w:hAnsi="Times New Roman" w:cs="Times New Roman"/>
                  <w:color w:val="7030A0"/>
                </w:rPr>
                <w:delText xml:space="preserve">, and the sales may change abruptly and cannot be explained by other </w:delText>
              </w:r>
              <w:r w:rsidR="00055795" w:rsidRPr="0056537F" w:rsidDel="00092633">
                <w:rPr>
                  <w:rFonts w:ascii="Times New Roman" w:eastAsia="Times New Roman" w:hAnsi="Times New Roman" w:cs="Times New Roman"/>
                  <w:color w:val="7030A0"/>
                </w:rPr>
                <w:delText xml:space="preserve">known </w:delText>
              </w:r>
              <w:r w:rsidR="00F712B0" w:rsidRPr="0056537F" w:rsidDel="00092633">
                <w:rPr>
                  <w:rFonts w:ascii="Times New Roman" w:eastAsia="Times New Roman" w:hAnsi="Times New Roman" w:cs="Times New Roman"/>
                  <w:color w:val="7030A0"/>
                </w:rPr>
                <w:delText>factors</w:delText>
              </w:r>
            </w:del>
            <w:r w:rsidR="00031F73" w:rsidRPr="0056537F">
              <w:rPr>
                <w:rFonts w:ascii="Times New Roman" w:eastAsia="Times New Roman" w:hAnsi="Times New Roman" w:cs="Times New Roman"/>
                <w:color w:val="7030A0"/>
              </w:rPr>
              <w:t xml:space="preserve">. </w:t>
            </w:r>
            <w:ins w:id="208" w:author="韬 黄" w:date="2018-10-27T20:23:00Z">
              <w:r w:rsidR="00092633" w:rsidRPr="0056537F">
                <w:rPr>
                  <w:rFonts w:ascii="Times New Roman" w:eastAsia="Times New Roman" w:hAnsi="Times New Roman" w:cs="Times New Roman"/>
                  <w:color w:val="7030A0"/>
                </w:rPr>
                <w:t xml:space="preserve">Also, we </w:t>
              </w:r>
              <w:r w:rsidR="00092633">
                <w:rPr>
                  <w:rFonts w:ascii="Times New Roman" w:eastAsia="Times New Roman" w:hAnsi="Times New Roman" w:cs="Times New Roman"/>
                  <w:color w:val="7030A0"/>
                </w:rPr>
                <w:t xml:space="preserve">propose </w:t>
              </w:r>
            </w:ins>
            <w:ins w:id="209" w:author="韬 黄" w:date="2018-10-27T20:24:00Z">
              <w:r w:rsidR="00DC6424">
                <w:rPr>
                  <w:rFonts w:ascii="Times New Roman" w:eastAsia="Times New Roman" w:hAnsi="Times New Roman" w:cs="Times New Roman"/>
                  <w:color w:val="7030A0"/>
                </w:rPr>
                <w:t xml:space="preserve">multi-stage </w:t>
              </w:r>
            </w:ins>
            <w:ins w:id="210" w:author="韬 黄" w:date="2018-10-27T20:23:00Z">
              <w:r w:rsidR="00092633" w:rsidRPr="0056537F">
                <w:rPr>
                  <w:rFonts w:ascii="Times New Roman" w:eastAsia="Times New Roman" w:hAnsi="Times New Roman" w:cs="Times New Roman"/>
                  <w:color w:val="7030A0"/>
                </w:rPr>
                <w:t xml:space="preserve">sophisticated </w:t>
              </w:r>
              <w:r w:rsidR="00092633">
                <w:rPr>
                  <w:rFonts w:ascii="Times New Roman" w:eastAsia="Times New Roman" w:hAnsi="Times New Roman" w:cs="Times New Roman"/>
                  <w:color w:val="7030A0"/>
                </w:rPr>
                <w:t>methods</w:t>
              </w:r>
              <w:r w:rsidR="00DC6424">
                <w:rPr>
                  <w:rFonts w:ascii="Times New Roman" w:eastAsia="Times New Roman" w:hAnsi="Times New Roman" w:cs="Times New Roman"/>
                  <w:color w:val="7030A0"/>
                </w:rPr>
                <w:t xml:space="preserve">. </w:t>
              </w:r>
            </w:ins>
            <w:ins w:id="211" w:author="韬 黄" w:date="2018-10-27T20:24:00Z">
              <w:r w:rsidR="00DC6424">
                <w:rPr>
                  <w:rFonts w:ascii="Times New Roman" w:eastAsia="Times New Roman" w:hAnsi="Times New Roman" w:cs="Times New Roman"/>
                  <w:color w:val="7030A0"/>
                </w:rPr>
                <w:t xml:space="preserve">The methods initially include </w:t>
              </w:r>
            </w:ins>
            <w:ins w:id="212" w:author="韬 黄" w:date="2018-10-27T20:23:00Z">
              <w:r w:rsidR="00092633" w:rsidRPr="0056537F">
                <w:rPr>
                  <w:rFonts w:ascii="Times New Roman" w:eastAsia="Times New Roman" w:hAnsi="Times New Roman" w:cs="Times New Roman"/>
                  <w:color w:val="7030A0"/>
                </w:rPr>
                <w:t xml:space="preserve">a vast number of independent variables and then </w:t>
              </w:r>
            </w:ins>
            <w:ins w:id="213" w:author="韬 黄" w:date="2018-10-27T20:24:00Z">
              <w:r w:rsidR="00DC6424">
                <w:rPr>
                  <w:rFonts w:ascii="Times New Roman" w:eastAsia="Times New Roman" w:hAnsi="Times New Roman" w:cs="Times New Roman"/>
                  <w:color w:val="7030A0"/>
                </w:rPr>
                <w:t xml:space="preserve">attempt </w:t>
              </w:r>
              <w:r w:rsidR="00DC6424" w:rsidRPr="003E1E39">
                <w:rPr>
                  <w:rFonts w:ascii="Times New Roman" w:eastAsia="Times New Roman" w:hAnsi="Times New Roman" w:cs="Times New Roman"/>
                  <w:noProof/>
                  <w:color w:val="7030A0"/>
                  <w:rPrChange w:id="214" w:author="tao huang" w:date="2018-10-28T23:08:00Z">
                    <w:rPr>
                      <w:rFonts w:ascii="Times New Roman" w:eastAsia="Times New Roman" w:hAnsi="Times New Roman" w:cs="Times New Roman"/>
                      <w:noProof/>
                      <w:color w:val="7030A0"/>
                    </w:rPr>
                  </w:rPrChange>
                </w:rPr>
                <w:t xml:space="preserve">to </w:t>
              </w:r>
            </w:ins>
            <w:ins w:id="215" w:author="韬 黄" w:date="2018-10-27T20:23:00Z">
              <w:r w:rsidR="00092633" w:rsidRPr="003E1E39">
                <w:rPr>
                  <w:rFonts w:ascii="Times New Roman" w:eastAsia="Times New Roman" w:hAnsi="Times New Roman" w:cs="Times New Roman"/>
                  <w:noProof/>
                  <w:color w:val="7030A0"/>
                  <w:rPrChange w:id="216" w:author="tao huang" w:date="2018-10-28T23:08:00Z">
                    <w:rPr>
                      <w:rFonts w:ascii="Times New Roman" w:eastAsia="Times New Roman" w:hAnsi="Times New Roman" w:cs="Times New Roman"/>
                      <w:noProof/>
                      <w:color w:val="7030A0"/>
                    </w:rPr>
                  </w:rPrChange>
                </w:rPr>
                <w:t xml:space="preserve">recursively simplify </w:t>
              </w:r>
            </w:ins>
            <w:ins w:id="217" w:author="韬 黄" w:date="2018-10-27T20:24:00Z">
              <w:r w:rsidR="00DC6424" w:rsidRPr="003E1E39">
                <w:rPr>
                  <w:rFonts w:ascii="Times New Roman" w:eastAsia="Times New Roman" w:hAnsi="Times New Roman" w:cs="Times New Roman"/>
                  <w:noProof/>
                  <w:color w:val="7030A0"/>
                  <w:rPrChange w:id="218" w:author="tao huang" w:date="2018-10-28T23:08:00Z">
                    <w:rPr>
                      <w:rFonts w:ascii="Times New Roman" w:eastAsia="Times New Roman" w:hAnsi="Times New Roman" w:cs="Times New Roman"/>
                      <w:noProof/>
                      <w:color w:val="7030A0"/>
                    </w:rPr>
                  </w:rPrChange>
                </w:rPr>
                <w:t>its specification</w:t>
              </w:r>
            </w:ins>
            <w:ins w:id="219" w:author="韬 黄" w:date="2018-10-27T20:23:00Z">
              <w:r w:rsidR="00092633" w:rsidRPr="0056537F">
                <w:rPr>
                  <w:rFonts w:ascii="Times New Roman" w:eastAsia="Times New Roman" w:hAnsi="Times New Roman" w:cs="Times New Roman"/>
                  <w:color w:val="7030A0"/>
                </w:rPr>
                <w:t xml:space="preserve">. </w:t>
              </w:r>
            </w:ins>
            <w:ins w:id="220" w:author="韬 黄" w:date="2018-10-27T20:22:00Z">
              <w:r w:rsidR="00092633">
                <w:rPr>
                  <w:rFonts w:ascii="Times New Roman" w:eastAsia="Times New Roman" w:hAnsi="Times New Roman" w:cs="Times New Roman"/>
                  <w:color w:val="7030A0"/>
                </w:rPr>
                <w:t>Thus</w:t>
              </w:r>
            </w:ins>
            <w:ins w:id="221" w:author="韬 黄" w:date="2018-10-27T20:23:00Z">
              <w:r w:rsidR="00092633">
                <w:rPr>
                  <w:rFonts w:ascii="Times New Roman" w:eastAsia="Times New Roman" w:hAnsi="Times New Roman" w:cs="Times New Roman"/>
                  <w:color w:val="7030A0"/>
                </w:rPr>
                <w:t>,</w:t>
              </w:r>
            </w:ins>
            <w:ins w:id="222" w:author="韬 黄" w:date="2018-10-27T20:22:00Z">
              <w:r w:rsidR="00092633">
                <w:rPr>
                  <w:rFonts w:ascii="Times New Roman" w:eastAsia="Times New Roman" w:hAnsi="Times New Roman" w:cs="Times New Roman"/>
                  <w:color w:val="7030A0"/>
                </w:rPr>
                <w:t xml:space="preserve"> the performance of any other </w:t>
              </w:r>
              <w:r w:rsidR="00092633" w:rsidRPr="0056537F">
                <w:rPr>
                  <w:rFonts w:ascii="Times New Roman" w:eastAsia="Times New Roman" w:hAnsi="Times New Roman" w:cs="Times New Roman"/>
                  <w:color w:val="7030A0"/>
                </w:rPr>
                <w:t xml:space="preserve">methods </w:t>
              </w:r>
            </w:ins>
            <w:ins w:id="223" w:author="韬 黄" w:date="2018-10-27T20:28:00Z">
              <w:r w:rsidR="007C67A5">
                <w:rPr>
                  <w:rFonts w:ascii="Times New Roman" w:eastAsia="Times New Roman" w:hAnsi="Times New Roman" w:cs="Times New Roman"/>
                  <w:color w:val="7030A0"/>
                </w:rPr>
                <w:t>to capture</w:t>
              </w:r>
            </w:ins>
            <w:ins w:id="224" w:author="韬 黄" w:date="2018-10-27T20:22:00Z">
              <w:r w:rsidR="00092633" w:rsidRPr="0056537F">
                <w:rPr>
                  <w:rFonts w:ascii="Times New Roman" w:eastAsia="Times New Roman" w:hAnsi="Times New Roman" w:cs="Times New Roman"/>
                  <w:color w:val="7030A0"/>
                </w:rPr>
                <w:t xml:space="preserve"> </w:t>
              </w:r>
              <w:r w:rsidR="00092633">
                <w:rPr>
                  <w:rFonts w:ascii="Times New Roman" w:eastAsia="Times New Roman" w:hAnsi="Times New Roman" w:cs="Times New Roman"/>
                  <w:color w:val="7030A0"/>
                </w:rPr>
                <w:t xml:space="preserve">the </w:t>
              </w:r>
              <w:r w:rsidR="00092633" w:rsidRPr="0056537F">
                <w:rPr>
                  <w:rFonts w:ascii="Times New Roman" w:eastAsia="Times New Roman" w:hAnsi="Times New Roman" w:cs="Times New Roman"/>
                  <w:color w:val="7030A0"/>
                </w:rPr>
                <w:t>seasonality</w:t>
              </w:r>
              <w:r w:rsidR="00092633">
                <w:rPr>
                  <w:rFonts w:ascii="Times New Roman" w:eastAsia="Times New Roman" w:hAnsi="Times New Roman" w:cs="Times New Roman"/>
                  <w:color w:val="7030A0"/>
                </w:rPr>
                <w:t xml:space="preserve"> </w:t>
              </w:r>
            </w:ins>
            <w:ins w:id="225" w:author="韬 黄" w:date="2018-10-27T20:23:00Z">
              <w:r w:rsidR="00092633">
                <w:rPr>
                  <w:rFonts w:ascii="Times New Roman" w:eastAsia="Times New Roman" w:hAnsi="Times New Roman" w:cs="Times New Roman"/>
                  <w:color w:val="7030A0"/>
                </w:rPr>
                <w:t xml:space="preserve">for retailer product sales </w:t>
              </w:r>
            </w:ins>
            <w:ins w:id="226" w:author="韬 黄" w:date="2018-10-27T20:22:00Z">
              <w:r w:rsidR="00DC6424">
                <w:rPr>
                  <w:rFonts w:ascii="Times New Roman" w:eastAsia="Times New Roman" w:hAnsi="Times New Roman" w:cs="Times New Roman"/>
                  <w:color w:val="7030A0"/>
                </w:rPr>
                <w:t xml:space="preserve">becomes an empirical question, especially when </w:t>
              </w:r>
            </w:ins>
            <w:ins w:id="227" w:author="韬 黄" w:date="2018-10-27T20:25:00Z">
              <w:r w:rsidR="00DC6424">
                <w:rPr>
                  <w:rFonts w:ascii="Times New Roman" w:eastAsia="Times New Roman" w:hAnsi="Times New Roman" w:cs="Times New Roman"/>
                  <w:color w:val="7030A0"/>
                </w:rPr>
                <w:t>gauged with sophisticated model</w:t>
              </w:r>
            </w:ins>
            <w:ins w:id="228" w:author="tao huang" w:date="2018-10-28T13:25:00Z">
              <w:r w:rsidR="0051560D">
                <w:rPr>
                  <w:rFonts w:ascii="Times New Roman" w:eastAsia="Times New Roman" w:hAnsi="Times New Roman" w:cs="Times New Roman"/>
                  <w:color w:val="7030A0"/>
                </w:rPr>
                <w:t xml:space="preserve"> simplification</w:t>
              </w:r>
            </w:ins>
            <w:ins w:id="229" w:author="韬 黄" w:date="2018-10-27T20:25:00Z">
              <w:del w:id="230" w:author="tao huang" w:date="2018-10-28T13:25:00Z">
                <w:r w:rsidR="00DC6424" w:rsidDel="0051560D">
                  <w:rPr>
                    <w:rFonts w:ascii="Times New Roman" w:eastAsia="Times New Roman" w:hAnsi="Times New Roman" w:cs="Times New Roman"/>
                    <w:color w:val="7030A0"/>
                  </w:rPr>
                  <w:delText>ling</w:delText>
                </w:r>
              </w:del>
              <w:r w:rsidR="00DC6424">
                <w:rPr>
                  <w:rFonts w:ascii="Times New Roman" w:eastAsia="Times New Roman" w:hAnsi="Times New Roman" w:cs="Times New Roman"/>
                  <w:color w:val="7030A0"/>
                </w:rPr>
                <w:t xml:space="preserve"> strategies.</w:t>
              </w:r>
            </w:ins>
          </w:p>
          <w:p w14:paraId="23C115D1" w14:textId="61E7FD00" w:rsidR="00055795" w:rsidRPr="0056537F" w:rsidDel="00092633" w:rsidRDefault="00055795">
            <w:pPr>
              <w:shd w:val="clear" w:color="auto" w:fill="FFFFFF" w:themeFill="background1"/>
              <w:spacing w:after="0" w:line="276" w:lineRule="auto"/>
              <w:rPr>
                <w:del w:id="231" w:author="韬 黄" w:date="2018-10-27T20:23:00Z"/>
                <w:rFonts w:ascii="Times New Roman" w:eastAsia="Times New Roman" w:hAnsi="Times New Roman" w:cs="Times New Roman"/>
                <w:color w:val="7030A0"/>
              </w:rPr>
              <w:pPrChange w:id="232" w:author="tao huang" w:date="2018-10-28T21:40:00Z">
                <w:pPr>
                  <w:shd w:val="clear" w:color="auto" w:fill="FFFFFF"/>
                  <w:spacing w:after="0" w:line="276" w:lineRule="auto"/>
                </w:pPr>
              </w:pPrChange>
            </w:pPr>
            <w:del w:id="233" w:author="韬 黄" w:date="2018-10-27T20:23:00Z">
              <w:r w:rsidRPr="0056537F" w:rsidDel="00092633">
                <w:rPr>
                  <w:rFonts w:ascii="Times New Roman" w:eastAsia="Times New Roman" w:hAnsi="Times New Roman" w:cs="Times New Roman"/>
                  <w:color w:val="7030A0"/>
                </w:rPr>
                <w:delText>Also, w</w:delText>
              </w:r>
              <w:r w:rsidR="00031F73" w:rsidRPr="0056537F" w:rsidDel="00092633">
                <w:rPr>
                  <w:rFonts w:ascii="Times New Roman" w:eastAsia="Times New Roman" w:hAnsi="Times New Roman" w:cs="Times New Roman"/>
                  <w:color w:val="7030A0"/>
                </w:rPr>
                <w:delText xml:space="preserve">e </w:delText>
              </w:r>
              <w:r w:rsidRPr="0056537F" w:rsidDel="00092633">
                <w:rPr>
                  <w:rFonts w:ascii="Times New Roman" w:eastAsia="Times New Roman" w:hAnsi="Times New Roman" w:cs="Times New Roman"/>
                  <w:color w:val="7030A0"/>
                </w:rPr>
                <w:delText xml:space="preserve">use a sophisticated model specification process where we </w:delText>
              </w:r>
              <w:r w:rsidR="00031F73" w:rsidRPr="0056537F" w:rsidDel="00092633">
                <w:rPr>
                  <w:rFonts w:ascii="Times New Roman" w:eastAsia="Times New Roman" w:hAnsi="Times New Roman" w:cs="Times New Roman"/>
                  <w:color w:val="7030A0"/>
                </w:rPr>
                <w:delText xml:space="preserve">have </w:delText>
              </w:r>
              <w:r w:rsidR="00CF55EF" w:rsidRPr="0056537F" w:rsidDel="00092633">
                <w:rPr>
                  <w:rFonts w:ascii="Times New Roman" w:eastAsia="Times New Roman" w:hAnsi="Times New Roman" w:cs="Times New Roman"/>
                  <w:color w:val="7030A0"/>
                </w:rPr>
                <w:delText>a vast number of</w:delText>
              </w:r>
              <w:r w:rsidR="00197BE4" w:rsidRPr="0056537F" w:rsidDel="00092633">
                <w:rPr>
                  <w:rFonts w:ascii="Times New Roman" w:eastAsia="Times New Roman" w:hAnsi="Times New Roman" w:cs="Times New Roman"/>
                  <w:color w:val="7030A0"/>
                </w:rPr>
                <w:delText xml:space="preserve"> </w:delText>
              </w:r>
              <w:r w:rsidR="00460153" w:rsidRPr="0056537F" w:rsidDel="00092633">
                <w:rPr>
                  <w:rFonts w:ascii="Times New Roman" w:eastAsia="Times New Roman" w:hAnsi="Times New Roman" w:cs="Times New Roman"/>
                  <w:color w:val="7030A0"/>
                </w:rPr>
                <w:delText xml:space="preserve">independent variables </w:delText>
              </w:r>
              <w:r w:rsidRPr="0056537F" w:rsidDel="00092633">
                <w:rPr>
                  <w:rFonts w:ascii="Times New Roman" w:eastAsia="Times New Roman" w:hAnsi="Times New Roman" w:cs="Times New Roman"/>
                  <w:color w:val="7030A0"/>
                </w:rPr>
                <w:delText xml:space="preserve">initially </w:delText>
              </w:r>
              <w:r w:rsidR="00460153" w:rsidRPr="0056537F" w:rsidDel="00092633">
                <w:rPr>
                  <w:rFonts w:ascii="Times New Roman" w:eastAsia="Times New Roman" w:hAnsi="Times New Roman" w:cs="Times New Roman"/>
                  <w:color w:val="7030A0"/>
                </w:rPr>
                <w:delText xml:space="preserve">and </w:delText>
              </w:r>
              <w:r w:rsidRPr="0056537F" w:rsidDel="00092633">
                <w:rPr>
                  <w:rFonts w:ascii="Times New Roman" w:eastAsia="Times New Roman" w:hAnsi="Times New Roman" w:cs="Times New Roman"/>
                  <w:color w:val="7030A0"/>
                </w:rPr>
                <w:delText>then recursively simplify the</w:delText>
              </w:r>
              <w:r w:rsidR="002E0086" w:rsidRPr="0056537F" w:rsidDel="00092633">
                <w:rPr>
                  <w:rFonts w:ascii="Times New Roman" w:eastAsia="Times New Roman" w:hAnsi="Times New Roman" w:cs="Times New Roman"/>
                  <w:color w:val="7030A0"/>
                </w:rPr>
                <w:delText xml:space="preserve"> model</w:delText>
              </w:r>
              <w:r w:rsidRPr="0056537F" w:rsidDel="00092633">
                <w:rPr>
                  <w:rFonts w:ascii="Times New Roman" w:eastAsia="Times New Roman" w:hAnsi="Times New Roman" w:cs="Times New Roman"/>
                  <w:color w:val="7030A0"/>
                </w:rPr>
                <w:delText>. During this process, we remove</w:delText>
              </w:r>
              <w:r w:rsidR="00031F73" w:rsidRPr="0056537F" w:rsidDel="00092633">
                <w:rPr>
                  <w:rFonts w:ascii="Times New Roman" w:eastAsia="Times New Roman" w:hAnsi="Times New Roman" w:cs="Times New Roman"/>
                  <w:color w:val="7030A0"/>
                </w:rPr>
                <w:delText xml:space="preserve"> s</w:delText>
              </w:r>
              <w:r w:rsidR="002E0086" w:rsidRPr="0056537F" w:rsidDel="00092633">
                <w:rPr>
                  <w:rFonts w:ascii="Times New Roman" w:eastAsia="Times New Roman" w:hAnsi="Times New Roman" w:cs="Times New Roman"/>
                  <w:color w:val="7030A0"/>
                </w:rPr>
                <w:delText xml:space="preserve">ome of the four-week dummy variables </w:delText>
              </w:r>
              <w:r w:rsidRPr="0056537F" w:rsidDel="00092633">
                <w:rPr>
                  <w:rFonts w:ascii="Times New Roman" w:eastAsia="Times New Roman" w:hAnsi="Times New Roman" w:cs="Times New Roman"/>
                  <w:color w:val="7030A0"/>
                </w:rPr>
                <w:delText>using</w:delText>
              </w:r>
              <w:r w:rsidR="002E0086" w:rsidRPr="0056537F" w:rsidDel="00092633">
                <w:rPr>
                  <w:rFonts w:ascii="Times New Roman" w:eastAsia="Times New Roman" w:hAnsi="Times New Roman" w:cs="Times New Roman"/>
                  <w:color w:val="7030A0"/>
                </w:rPr>
                <w:delText xml:space="preserve"> the LASSO procedure</w:delText>
              </w:r>
              <w:r w:rsidR="00460153" w:rsidRPr="0056537F" w:rsidDel="00092633">
                <w:rPr>
                  <w:rFonts w:ascii="Times New Roman" w:eastAsia="Times New Roman" w:hAnsi="Times New Roman" w:cs="Times New Roman"/>
                  <w:color w:val="7030A0"/>
                </w:rPr>
                <w:delText xml:space="preserve">. </w:delText>
              </w:r>
            </w:del>
            <w:del w:id="234" w:author="韬 黄" w:date="2018-10-27T20:19:00Z">
              <w:r w:rsidRPr="0056537F" w:rsidDel="00092633">
                <w:rPr>
                  <w:rFonts w:ascii="Times New Roman" w:eastAsia="Times New Roman" w:hAnsi="Times New Roman" w:cs="Times New Roman"/>
                  <w:color w:val="7030A0"/>
                </w:rPr>
                <w:delText xml:space="preserve">Therefore, the performance of </w:delText>
              </w:r>
              <w:r w:rsidR="00460153" w:rsidRPr="0056537F" w:rsidDel="00092633">
                <w:rPr>
                  <w:rFonts w:ascii="Times New Roman" w:eastAsia="Times New Roman" w:hAnsi="Times New Roman" w:cs="Times New Roman"/>
                  <w:color w:val="7030A0"/>
                </w:rPr>
                <w:delText xml:space="preserve">alternative </w:delText>
              </w:r>
            </w:del>
            <w:del w:id="235" w:author="韬 黄" w:date="2018-10-27T20:18:00Z">
              <w:r w:rsidR="00F712B0" w:rsidRPr="0056537F" w:rsidDel="004D17DD">
                <w:rPr>
                  <w:rFonts w:ascii="Times New Roman" w:eastAsia="Times New Roman" w:hAnsi="Times New Roman" w:cs="Times New Roman"/>
                  <w:color w:val="7030A0"/>
                </w:rPr>
                <w:delText xml:space="preserve">spline </w:delText>
              </w:r>
            </w:del>
            <w:del w:id="236" w:author="韬 黄" w:date="2018-10-27T20:19:00Z">
              <w:r w:rsidR="00460153" w:rsidRPr="0056537F" w:rsidDel="00092633">
                <w:rPr>
                  <w:rFonts w:ascii="Times New Roman" w:eastAsia="Times New Roman" w:hAnsi="Times New Roman" w:cs="Times New Roman"/>
                  <w:color w:val="7030A0"/>
                </w:rPr>
                <w:delText xml:space="preserve">methods for seasonality </w:delText>
              </w:r>
              <w:r w:rsidR="00E12E69" w:rsidRPr="0056537F" w:rsidDel="00092633">
                <w:rPr>
                  <w:rFonts w:ascii="Times New Roman" w:eastAsia="Times New Roman" w:hAnsi="Times New Roman" w:cs="Times New Roman"/>
                  <w:color w:val="7030A0"/>
                </w:rPr>
                <w:delText>becomes an</w:delText>
              </w:r>
              <w:r w:rsidRPr="0056537F" w:rsidDel="00092633">
                <w:rPr>
                  <w:rFonts w:ascii="Times New Roman" w:eastAsia="Times New Roman" w:hAnsi="Times New Roman" w:cs="Times New Roman"/>
                  <w:color w:val="7030A0"/>
                </w:rPr>
                <w:delText>other</w:delText>
              </w:r>
              <w:r w:rsidR="00460153" w:rsidRPr="0056537F" w:rsidDel="00092633">
                <w:rPr>
                  <w:rFonts w:ascii="Times New Roman" w:eastAsia="Times New Roman" w:hAnsi="Times New Roman" w:cs="Times New Roman"/>
                  <w:color w:val="7030A0"/>
                </w:rPr>
                <w:delText xml:space="preserve"> empirical question.</w:delText>
              </w:r>
              <w:r w:rsidR="00F712B0" w:rsidRPr="0056537F" w:rsidDel="00092633">
                <w:rPr>
                  <w:rFonts w:ascii="Times New Roman" w:eastAsia="Times New Roman" w:hAnsi="Times New Roman" w:cs="Times New Roman"/>
                  <w:color w:val="7030A0"/>
                </w:rPr>
                <w:delText xml:space="preserve"> </w:delText>
              </w:r>
            </w:del>
          </w:p>
          <w:p w14:paraId="5233D291" w14:textId="77777777" w:rsidR="00055795" w:rsidRPr="0056537F" w:rsidRDefault="00055795">
            <w:pPr>
              <w:shd w:val="clear" w:color="auto" w:fill="FFFFFF" w:themeFill="background1"/>
              <w:spacing w:after="0" w:line="276" w:lineRule="auto"/>
              <w:rPr>
                <w:rFonts w:ascii="Times New Roman" w:eastAsia="Times New Roman" w:hAnsi="Times New Roman" w:cs="Times New Roman"/>
                <w:color w:val="7030A0"/>
              </w:rPr>
              <w:pPrChange w:id="237" w:author="tao huang" w:date="2018-10-28T21:40:00Z">
                <w:pPr>
                  <w:shd w:val="clear" w:color="auto" w:fill="FFFFFF"/>
                  <w:spacing w:after="0" w:line="276" w:lineRule="auto"/>
                </w:pPr>
              </w:pPrChange>
            </w:pPr>
          </w:p>
          <w:p w14:paraId="4F489A16" w14:textId="02E1C407" w:rsidR="00544B11" w:rsidRPr="0056537F" w:rsidRDefault="00055795">
            <w:pPr>
              <w:shd w:val="clear" w:color="auto" w:fill="FFFFFF" w:themeFill="background1"/>
              <w:spacing w:after="0" w:line="276" w:lineRule="auto"/>
              <w:rPr>
                <w:rFonts w:ascii="Times New Roman" w:eastAsia="Times New Roman" w:hAnsi="Times New Roman" w:cs="Times New Roman"/>
                <w:color w:val="7030A0"/>
              </w:rPr>
              <w:pPrChange w:id="238"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w:t>
            </w:r>
            <w:del w:id="239" w:author="Didier Soopramanien" w:date="2018-10-23T09:16:00Z">
              <w:r w:rsidRPr="0056537F" w:rsidDel="00C902B9">
                <w:rPr>
                  <w:rFonts w:ascii="Times New Roman" w:eastAsia="Times New Roman" w:hAnsi="Times New Roman" w:cs="Times New Roman"/>
                  <w:color w:val="7030A0"/>
                </w:rPr>
                <w:delText>to point</w:delText>
              </w:r>
            </w:del>
            <w:ins w:id="240" w:author="Didier Soopramanien" w:date="2018-10-23T09:16:00Z">
              <w:r w:rsidR="00C902B9">
                <w:rPr>
                  <w:rFonts w:ascii="Times New Roman" w:eastAsia="Times New Roman" w:hAnsi="Times New Roman" w:cs="Times New Roman"/>
                  <w:color w:val="7030A0"/>
                </w:rPr>
                <w:t xml:space="preserve">for </w:t>
              </w:r>
              <w:del w:id="241" w:author="韬 黄" w:date="2018-10-27T20:26:00Z">
                <w:r w:rsidR="00C902B9" w:rsidDel="00DC6424">
                  <w:rPr>
                    <w:rFonts w:ascii="Times New Roman" w:eastAsia="Times New Roman" w:hAnsi="Times New Roman" w:cs="Times New Roman"/>
                    <w:color w:val="7030A0"/>
                  </w:rPr>
                  <w:delText>his/her</w:delText>
                </w:r>
              </w:del>
            </w:ins>
            <w:ins w:id="242" w:author="韬 黄" w:date="2018-10-27T20:26:00Z">
              <w:r w:rsidR="00DC6424">
                <w:rPr>
                  <w:rFonts w:ascii="Times New Roman" w:eastAsia="Times New Roman" w:hAnsi="Times New Roman" w:cs="Times New Roman"/>
                  <w:color w:val="7030A0"/>
                </w:rPr>
                <w:t>the</w:t>
              </w:r>
            </w:ins>
            <w:ins w:id="243" w:author="Didier Soopramanien" w:date="2018-10-23T09:16:00Z">
              <w:r w:rsidR="00C902B9">
                <w:rPr>
                  <w:rFonts w:ascii="Times New Roman" w:eastAsia="Times New Roman" w:hAnsi="Times New Roman" w:cs="Times New Roman"/>
                  <w:color w:val="7030A0"/>
                </w:rPr>
                <w:t xml:space="preserve"> suggestion </w:t>
              </w:r>
            </w:ins>
            <w:del w:id="244" w:author="Didier Soopramanien" w:date="2018-10-23T09:16:00Z">
              <w:r w:rsidRPr="0056537F" w:rsidDel="00C902B9">
                <w:rPr>
                  <w:rFonts w:ascii="Times New Roman" w:eastAsia="Times New Roman" w:hAnsi="Times New Roman" w:cs="Times New Roman"/>
                  <w:color w:val="7030A0"/>
                </w:rPr>
                <w:delText xml:space="preserve"> out the possibility to further</w:delText>
              </w:r>
            </w:del>
            <w:ins w:id="245" w:author="Didier Soopramanien" w:date="2018-10-23T09:16:00Z">
              <w:r w:rsidR="00C902B9">
                <w:rPr>
                  <w:rFonts w:ascii="Times New Roman" w:eastAsia="Times New Roman" w:hAnsi="Times New Roman" w:cs="Times New Roman"/>
                  <w:color w:val="7030A0"/>
                </w:rPr>
                <w:t>on how to</w:t>
              </w:r>
            </w:ins>
            <w:r w:rsidRPr="0056537F">
              <w:rPr>
                <w:rFonts w:ascii="Times New Roman" w:eastAsia="Times New Roman" w:hAnsi="Times New Roman" w:cs="Times New Roman"/>
                <w:color w:val="7030A0"/>
              </w:rPr>
              <w:t xml:space="preserve"> improve the model’s performance using </w:t>
            </w:r>
            <w:ins w:id="246" w:author="Didier Soopramanien" w:date="2018-10-24T13:48:00Z">
              <w:r w:rsidR="009D4A8D">
                <w:rPr>
                  <w:rFonts w:ascii="Times New Roman" w:eastAsia="Times New Roman" w:hAnsi="Times New Roman" w:cs="Times New Roman"/>
                  <w:color w:val="7030A0"/>
                </w:rPr>
                <w:t xml:space="preserve">the </w:t>
              </w:r>
            </w:ins>
            <w:r w:rsidRPr="0056537F">
              <w:rPr>
                <w:rFonts w:ascii="Times New Roman" w:eastAsia="Times New Roman" w:hAnsi="Times New Roman" w:cs="Times New Roman"/>
                <w:color w:val="7030A0"/>
              </w:rPr>
              <w:t>alternative methods for seasonality</w:t>
            </w:r>
            <w:ins w:id="247" w:author="tao huang" w:date="2018-10-28T13:27:00Z">
              <w:r w:rsidR="0051560D">
                <w:rPr>
                  <w:rFonts w:ascii="Times New Roman" w:eastAsia="Times New Roman" w:hAnsi="Times New Roman" w:cs="Times New Roman"/>
                  <w:color w:val="7030A0"/>
                </w:rPr>
                <w:t xml:space="preserve"> such as </w:t>
              </w:r>
            </w:ins>
            <w:del w:id="248" w:author="tao huang" w:date="2018-10-28T13:27:00Z">
              <w:r w:rsidRPr="0056537F" w:rsidDel="0051560D">
                <w:rPr>
                  <w:rFonts w:ascii="Times New Roman" w:eastAsia="Times New Roman" w:hAnsi="Times New Roman" w:cs="Times New Roman"/>
                  <w:color w:val="7030A0"/>
                </w:rPr>
                <w:delText xml:space="preserve">. e.g., using </w:delText>
              </w:r>
            </w:del>
            <w:del w:id="249" w:author="tao huang" w:date="2018-10-28T13:26:00Z">
              <w:r w:rsidRPr="0056537F" w:rsidDel="0051560D">
                <w:rPr>
                  <w:rFonts w:ascii="Times New Roman" w:eastAsia="Times New Roman" w:hAnsi="Times New Roman" w:cs="Times New Roman"/>
                  <w:color w:val="7030A0"/>
                </w:rPr>
                <w:delText xml:space="preserve">a </w:delText>
              </w:r>
            </w:del>
            <w:r w:rsidRPr="0056537F">
              <w:rPr>
                <w:rFonts w:ascii="Times New Roman" w:eastAsia="Times New Roman" w:hAnsi="Times New Roman" w:cs="Times New Roman"/>
                <w:color w:val="7030A0"/>
              </w:rPr>
              <w:t>periodic spline function</w:t>
            </w:r>
            <w:ins w:id="250" w:author="tao huang" w:date="2018-10-28T13:27:00Z">
              <w:r w:rsidR="0051560D">
                <w:rPr>
                  <w:rFonts w:ascii="Times New Roman" w:eastAsia="Times New Roman" w:hAnsi="Times New Roman" w:cs="Times New Roman"/>
                  <w:color w:val="7030A0"/>
                </w:rPr>
                <w:t>s</w:t>
              </w:r>
            </w:ins>
            <w:ins w:id="251" w:author="tao huang" w:date="2018-10-28T13:26:00Z">
              <w:r w:rsidR="0051560D">
                <w:rPr>
                  <w:rFonts w:ascii="Times New Roman" w:eastAsia="Times New Roman" w:hAnsi="Times New Roman" w:cs="Times New Roman"/>
                  <w:color w:val="7030A0"/>
                </w:rPr>
                <w:t xml:space="preserve"> or </w:t>
              </w:r>
            </w:ins>
            <w:ins w:id="252" w:author="tao huang" w:date="2018-10-28T13:27:00Z">
              <w:r w:rsidR="0051560D">
                <w:rPr>
                  <w:rFonts w:ascii="Times New Roman" w:eastAsia="Times New Roman" w:hAnsi="Times New Roman" w:cs="Times New Roman"/>
                  <w:color w:val="7030A0"/>
                </w:rPr>
                <w:t xml:space="preserve">seasonal exponential smoothing </w:t>
              </w:r>
            </w:ins>
            <w:ins w:id="253" w:author="tao huang" w:date="2018-10-28T13:26:00Z">
              <w:r w:rsidR="0051560D">
                <w:rPr>
                  <w:rFonts w:ascii="Times New Roman" w:eastAsia="Times New Roman" w:hAnsi="Times New Roman" w:cs="Times New Roman"/>
                  <w:color w:val="7030A0"/>
                </w:rPr>
                <w:t>etc.</w:t>
              </w:r>
            </w:ins>
            <w:r w:rsidRPr="0056537F">
              <w:rPr>
                <w:rFonts w:ascii="Times New Roman" w:eastAsia="Times New Roman" w:hAnsi="Times New Roman" w:cs="Times New Roman"/>
                <w:color w:val="7030A0"/>
              </w:rPr>
              <w:t xml:space="preserve">, which </w:t>
            </w:r>
            <w:del w:id="254" w:author="Didier Soopramanien" w:date="2018-10-23T09:16:00Z">
              <w:r w:rsidRPr="0056537F" w:rsidDel="00C902B9">
                <w:rPr>
                  <w:rFonts w:ascii="Times New Roman" w:eastAsia="Times New Roman" w:hAnsi="Times New Roman" w:cs="Times New Roman"/>
                  <w:color w:val="7030A0"/>
                </w:rPr>
                <w:delText xml:space="preserve">were proven </w:delText>
              </w:r>
            </w:del>
            <w:ins w:id="255" w:author="Didier Soopramanien" w:date="2018-10-23T09:16:00Z">
              <w:r w:rsidR="00C902B9">
                <w:rPr>
                  <w:rFonts w:ascii="Times New Roman" w:eastAsia="Times New Roman" w:hAnsi="Times New Roman" w:cs="Times New Roman"/>
                  <w:color w:val="7030A0"/>
                </w:rPr>
                <w:t xml:space="preserve">are </w:t>
              </w:r>
            </w:ins>
            <w:r w:rsidRPr="0056537F">
              <w:rPr>
                <w:rFonts w:ascii="Times New Roman" w:eastAsia="Times New Roman" w:hAnsi="Times New Roman" w:cs="Times New Roman"/>
                <w:color w:val="7030A0"/>
              </w:rPr>
              <w:t xml:space="preserve">useful in </w:t>
            </w:r>
            <w:r w:rsidRPr="00044520">
              <w:rPr>
                <w:rFonts w:ascii="Times New Roman" w:eastAsia="Times New Roman" w:hAnsi="Times New Roman" w:cs="Times New Roman"/>
                <w:noProof/>
                <w:color w:val="7030A0"/>
                <w:rPrChange w:id="256" w:author="tao huang" w:date="2018-10-28T23:02:00Z">
                  <w:rPr>
                    <w:rFonts w:ascii="Times New Roman" w:eastAsia="Times New Roman" w:hAnsi="Times New Roman" w:cs="Times New Roman"/>
                    <w:noProof/>
                    <w:color w:val="7030A0"/>
                  </w:rPr>
                </w:rPrChange>
              </w:rPr>
              <w:t>mode</w:t>
            </w:r>
            <w:del w:id="257" w:author="tao huang" w:date="2018-10-28T23:02:00Z">
              <w:r w:rsidRPr="00044520" w:rsidDel="00044520">
                <w:rPr>
                  <w:rFonts w:ascii="Times New Roman" w:eastAsia="Times New Roman" w:hAnsi="Times New Roman" w:cs="Times New Roman"/>
                  <w:noProof/>
                  <w:color w:val="7030A0"/>
                  <w:rPrChange w:id="258" w:author="tao huang" w:date="2018-10-28T23:02:00Z">
                    <w:rPr>
                      <w:rFonts w:ascii="Times New Roman" w:eastAsia="Times New Roman" w:hAnsi="Times New Roman" w:cs="Times New Roman"/>
                      <w:noProof/>
                      <w:color w:val="7030A0"/>
                    </w:rPr>
                  </w:rPrChange>
                </w:rPr>
                <w:delText>l</w:delText>
              </w:r>
            </w:del>
            <w:r w:rsidRPr="00044520">
              <w:rPr>
                <w:rFonts w:ascii="Times New Roman" w:eastAsia="Times New Roman" w:hAnsi="Times New Roman" w:cs="Times New Roman"/>
                <w:noProof/>
                <w:color w:val="7030A0"/>
                <w:rPrChange w:id="259" w:author="tao huang" w:date="2018-10-28T23:02:00Z">
                  <w:rPr>
                    <w:rFonts w:ascii="Times New Roman" w:eastAsia="Times New Roman" w:hAnsi="Times New Roman" w:cs="Times New Roman"/>
                    <w:noProof/>
                    <w:color w:val="7030A0"/>
                  </w:rPr>
                </w:rPrChange>
              </w:rPr>
              <w:t>ling</w:t>
            </w:r>
            <w:r w:rsidRPr="0056537F">
              <w:rPr>
                <w:rFonts w:ascii="Times New Roman" w:eastAsia="Times New Roman" w:hAnsi="Times New Roman" w:cs="Times New Roman"/>
                <w:color w:val="7030A0"/>
              </w:rPr>
              <w:t xml:space="preserve"> seasonality in other fields such as electricity demand. We also thank the reviewer for the reference where the natural splines method </w:t>
            </w:r>
            <w:r w:rsidRPr="003E1E39">
              <w:rPr>
                <w:rFonts w:ascii="Times New Roman" w:eastAsia="Times New Roman" w:hAnsi="Times New Roman" w:cs="Times New Roman"/>
                <w:noProof/>
                <w:color w:val="7030A0"/>
                <w:rPrChange w:id="260" w:author="tao huang" w:date="2018-10-28T23:08:00Z">
                  <w:rPr>
                    <w:rFonts w:ascii="Times New Roman" w:eastAsia="Times New Roman" w:hAnsi="Times New Roman" w:cs="Times New Roman"/>
                    <w:noProof/>
                    <w:color w:val="7030A0"/>
                  </w:rPr>
                </w:rPrChange>
              </w:rPr>
              <w:t>is compared</w:t>
            </w:r>
            <w:r w:rsidRPr="0056537F">
              <w:rPr>
                <w:rFonts w:ascii="Times New Roman" w:eastAsia="Times New Roman" w:hAnsi="Times New Roman" w:cs="Times New Roman"/>
                <w:color w:val="7030A0"/>
              </w:rPr>
              <w:t xml:space="preserve"> with the traditional </w:t>
            </w:r>
            <w:del w:id="261" w:author="tao huang" w:date="2018-10-28T13:28:00Z">
              <w:r w:rsidRPr="0056537F" w:rsidDel="0051560D">
                <w:rPr>
                  <w:rFonts w:ascii="Times New Roman" w:eastAsia="Times New Roman" w:hAnsi="Times New Roman" w:cs="Times New Roman"/>
                  <w:color w:val="7030A0"/>
                </w:rPr>
                <w:delText xml:space="preserve">bin </w:delText>
              </w:r>
            </w:del>
            <w:ins w:id="262" w:author="tao huang" w:date="2018-10-28T13:28:00Z">
              <w:r w:rsidR="0051560D">
                <w:rPr>
                  <w:rFonts w:ascii="Times New Roman" w:eastAsia="Times New Roman" w:hAnsi="Times New Roman" w:cs="Times New Roman"/>
                  <w:color w:val="7030A0"/>
                </w:rPr>
                <w:t>deterministic</w:t>
              </w:r>
              <w:r w:rsidR="0051560D" w:rsidRPr="0056537F">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 xml:space="preserve">method based on </w:t>
            </w:r>
            <w:ins w:id="263" w:author="韬 黄" w:date="2018-10-27T20:27:00Z">
              <w:r w:rsidR="00DC6424">
                <w:rPr>
                  <w:rFonts w:ascii="Times New Roman" w:eastAsia="Times New Roman" w:hAnsi="Times New Roman" w:cs="Times New Roman"/>
                  <w:color w:val="7030A0"/>
                </w:rPr>
                <w:t xml:space="preserve">the </w:t>
              </w:r>
            </w:ins>
            <w:del w:id="264" w:author="韬 黄" w:date="2018-10-27T20:27:00Z">
              <w:r w:rsidRPr="0056537F" w:rsidDel="00DC6424">
                <w:rPr>
                  <w:rFonts w:ascii="Times New Roman" w:eastAsia="Times New Roman" w:hAnsi="Times New Roman" w:cs="Times New Roman"/>
                  <w:color w:val="7030A0"/>
                </w:rPr>
                <w:delText xml:space="preserve">a simulated </w:delText>
              </w:r>
            </w:del>
            <w:ins w:id="265" w:author="韬 黄" w:date="2018-10-27T20:27:00Z">
              <w:r w:rsidR="00DC6424">
                <w:rPr>
                  <w:rFonts w:ascii="Times New Roman" w:eastAsia="Times New Roman" w:hAnsi="Times New Roman" w:cs="Times New Roman"/>
                  <w:color w:val="7030A0"/>
                </w:rPr>
                <w:t>simulation</w:t>
              </w:r>
              <w:r w:rsidR="00DC6424" w:rsidRPr="0056537F">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 xml:space="preserve">data. </w:t>
            </w:r>
            <w:r w:rsidR="00F712B0" w:rsidRPr="0056537F">
              <w:rPr>
                <w:rFonts w:ascii="Times New Roman" w:eastAsia="Times New Roman" w:hAnsi="Times New Roman" w:cs="Times New Roman"/>
                <w:color w:val="7030A0"/>
              </w:rPr>
              <w:t>W</w:t>
            </w:r>
            <w:r w:rsidR="002E0086" w:rsidRPr="0056537F">
              <w:rPr>
                <w:rFonts w:ascii="Times New Roman" w:eastAsia="Times New Roman" w:hAnsi="Times New Roman" w:cs="Times New Roman"/>
                <w:color w:val="7030A0"/>
              </w:rPr>
              <w:t>e</w:t>
            </w:r>
            <w:r w:rsidR="00536FB2" w:rsidRPr="0056537F">
              <w:rPr>
                <w:rFonts w:ascii="Times New Roman" w:eastAsia="Times New Roman" w:hAnsi="Times New Roman" w:cs="Times New Roman"/>
                <w:color w:val="7030A0"/>
              </w:rPr>
              <w:t xml:space="preserve"> address the limitation of </w:t>
            </w:r>
            <w:r w:rsidR="00460153" w:rsidRPr="0056537F">
              <w:rPr>
                <w:rFonts w:ascii="Times New Roman" w:eastAsia="Times New Roman" w:hAnsi="Times New Roman" w:cs="Times New Roman"/>
                <w:color w:val="7030A0"/>
              </w:rPr>
              <w:t xml:space="preserve">our </w:t>
            </w:r>
            <w:r w:rsidR="00F712B0" w:rsidRPr="0056537F">
              <w:rPr>
                <w:rFonts w:ascii="Times New Roman" w:eastAsia="Times New Roman" w:hAnsi="Times New Roman" w:cs="Times New Roman"/>
                <w:color w:val="7030A0"/>
              </w:rPr>
              <w:t>current</w:t>
            </w:r>
            <w:r w:rsidR="00460153" w:rsidRPr="0056537F">
              <w:rPr>
                <w:rFonts w:ascii="Times New Roman" w:eastAsia="Times New Roman" w:hAnsi="Times New Roman" w:cs="Times New Roman"/>
                <w:color w:val="7030A0"/>
              </w:rPr>
              <w:t xml:space="preserve"> approach</w:t>
            </w:r>
            <w:r w:rsidR="00536FB2" w:rsidRPr="0056537F">
              <w:rPr>
                <w:rFonts w:ascii="Times New Roman" w:eastAsia="Times New Roman" w:hAnsi="Times New Roman" w:cs="Times New Roman"/>
                <w:color w:val="7030A0"/>
              </w:rPr>
              <w:t xml:space="preserve"> in the last section </w:t>
            </w:r>
            <w:del w:id="266" w:author="Didier Soopramanien" w:date="2018-10-24T13:48:00Z">
              <w:r w:rsidR="00536FB2" w:rsidRPr="0056537F" w:rsidDel="009D7E97">
                <w:rPr>
                  <w:rFonts w:ascii="Times New Roman" w:eastAsia="Times New Roman" w:hAnsi="Times New Roman" w:cs="Times New Roman"/>
                  <w:color w:val="7030A0"/>
                </w:rPr>
                <w:delText xml:space="preserve">and we </w:delText>
              </w:r>
              <w:r w:rsidR="002E0086" w:rsidRPr="0056537F" w:rsidDel="009D7E97">
                <w:rPr>
                  <w:rFonts w:ascii="Times New Roman" w:eastAsia="Times New Roman" w:hAnsi="Times New Roman" w:cs="Times New Roman"/>
                  <w:color w:val="7030A0"/>
                </w:rPr>
                <w:delText xml:space="preserve">leave the evaluation of </w:delText>
              </w:r>
              <w:r w:rsidR="00460153" w:rsidRPr="0056537F" w:rsidDel="009D7E97">
                <w:rPr>
                  <w:rFonts w:ascii="Times New Roman" w:eastAsia="Times New Roman" w:hAnsi="Times New Roman" w:cs="Times New Roman"/>
                  <w:color w:val="7030A0"/>
                </w:rPr>
                <w:delText>those</w:delText>
              </w:r>
              <w:r w:rsidR="002E0086" w:rsidRPr="0056537F" w:rsidDel="009D7E97">
                <w:rPr>
                  <w:rFonts w:ascii="Times New Roman" w:eastAsia="Times New Roman" w:hAnsi="Times New Roman" w:cs="Times New Roman"/>
                  <w:color w:val="7030A0"/>
                </w:rPr>
                <w:delText xml:space="preserve"> alternative method</w:delText>
              </w:r>
              <w:r w:rsidR="00536FB2" w:rsidRPr="0056537F" w:rsidDel="009D7E97">
                <w:rPr>
                  <w:rFonts w:ascii="Times New Roman" w:eastAsia="Times New Roman" w:hAnsi="Times New Roman" w:cs="Times New Roman"/>
                  <w:color w:val="7030A0"/>
                </w:rPr>
                <w:delText>s</w:delText>
              </w:r>
              <w:r w:rsidR="002E0086" w:rsidRPr="0056537F" w:rsidDel="009D7E97">
                <w:rPr>
                  <w:rFonts w:ascii="Times New Roman" w:eastAsia="Times New Roman" w:hAnsi="Times New Roman" w:cs="Times New Roman"/>
                  <w:color w:val="7030A0"/>
                </w:rPr>
                <w:delText xml:space="preserve"> to future</w:delText>
              </w:r>
            </w:del>
            <w:ins w:id="267" w:author="Didier Soopramanien" w:date="2018-10-24T13:48:00Z">
              <w:r w:rsidR="009D7E97">
                <w:rPr>
                  <w:rFonts w:ascii="Times New Roman" w:eastAsia="Times New Roman" w:hAnsi="Times New Roman" w:cs="Times New Roman"/>
                  <w:color w:val="7030A0"/>
                </w:rPr>
                <w:t xml:space="preserve">as an avenue for further </w:t>
              </w:r>
            </w:ins>
            <w:del w:id="268" w:author="Didier Soopramanien" w:date="2018-10-24T13:48:00Z">
              <w:r w:rsidR="002E0086" w:rsidRPr="0056537F" w:rsidDel="009D7E97">
                <w:rPr>
                  <w:rFonts w:ascii="Times New Roman" w:eastAsia="Times New Roman" w:hAnsi="Times New Roman" w:cs="Times New Roman"/>
                  <w:color w:val="7030A0"/>
                </w:rPr>
                <w:delText xml:space="preserve"> </w:delText>
              </w:r>
            </w:del>
            <w:r w:rsidR="002E0086" w:rsidRPr="0056537F">
              <w:rPr>
                <w:rFonts w:ascii="Times New Roman" w:eastAsia="Times New Roman" w:hAnsi="Times New Roman" w:cs="Times New Roman"/>
                <w:color w:val="7030A0"/>
              </w:rPr>
              <w:t>research.</w:t>
            </w:r>
            <w:r w:rsidR="00705120" w:rsidRPr="0056537F">
              <w:rPr>
                <w:rFonts w:ascii="Times New Roman" w:eastAsia="Times New Roman" w:hAnsi="Times New Roman" w:cs="Times New Roman"/>
                <w:color w:val="7030A0"/>
              </w:rPr>
              <w:t xml:space="preserve"> </w:t>
            </w:r>
          </w:p>
          <w:p w14:paraId="4DA7767D" w14:textId="77777777" w:rsidR="002E0086" w:rsidRPr="0056537F" w:rsidRDefault="002E0086">
            <w:pPr>
              <w:shd w:val="clear" w:color="auto" w:fill="FFFFFF" w:themeFill="background1"/>
              <w:spacing w:after="0" w:line="276" w:lineRule="auto"/>
              <w:rPr>
                <w:rFonts w:ascii="Times New Roman" w:eastAsia="Times New Roman" w:hAnsi="Times New Roman" w:cs="Times New Roman"/>
                <w:color w:val="C45911" w:themeColor="accent2" w:themeShade="BF"/>
              </w:rPr>
              <w:pPrChange w:id="269" w:author="tao huang" w:date="2018-10-28T21:40:00Z">
                <w:pPr>
                  <w:shd w:val="clear" w:color="auto" w:fill="FFFFFF"/>
                  <w:spacing w:after="0" w:line="276" w:lineRule="auto"/>
                </w:pPr>
              </w:pPrChange>
            </w:pPr>
          </w:p>
          <w:p w14:paraId="18DE6E27" w14:textId="60EC368A" w:rsidR="00544B11" w:rsidRPr="0056537F" w:rsidDel="009D7E97" w:rsidRDefault="00544B11">
            <w:pPr>
              <w:shd w:val="clear" w:color="auto" w:fill="FFFFFF" w:themeFill="background1"/>
              <w:spacing w:after="0" w:line="276" w:lineRule="auto"/>
              <w:rPr>
                <w:del w:id="270" w:author="Didier Soopramanien" w:date="2018-10-24T13:48:00Z"/>
                <w:rFonts w:ascii="Times New Roman" w:eastAsia="Times New Roman" w:hAnsi="Times New Roman" w:cs="Times New Roman"/>
                <w:color w:val="C45911" w:themeColor="accent2" w:themeShade="BF"/>
              </w:rPr>
              <w:pPrChange w:id="271" w:author="tao huang" w:date="2018-10-28T21:40:00Z">
                <w:pPr>
                  <w:shd w:val="clear" w:color="auto" w:fill="FFFFFF"/>
                  <w:spacing w:after="0" w:line="276" w:lineRule="auto"/>
                </w:pPr>
              </w:pPrChange>
            </w:pPr>
          </w:p>
          <w:p w14:paraId="14EDE05E" w14:textId="77777777" w:rsidR="00CF66F5" w:rsidRPr="0056537F" w:rsidRDefault="0082558B">
            <w:pPr>
              <w:shd w:val="clear" w:color="auto" w:fill="FFFFFF" w:themeFill="background1"/>
              <w:spacing w:after="0" w:line="276" w:lineRule="auto"/>
              <w:rPr>
                <w:rFonts w:ascii="Times New Roman" w:eastAsia="Times New Roman" w:hAnsi="Times New Roman" w:cs="Times New Roman"/>
              </w:rPr>
              <w:pPrChange w:id="272"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19: To be honest, I do not find the introduction and discussion of the ADL-EWC-IC model convincing, since it </w:t>
            </w:r>
            <w:r w:rsidRPr="003E1E39">
              <w:rPr>
                <w:rFonts w:ascii="Times New Roman" w:eastAsia="Times New Roman" w:hAnsi="Times New Roman" w:cs="Times New Roman"/>
                <w:noProof/>
                <w:rPrChange w:id="273" w:author="tao huang" w:date="2018-10-28T23:08:00Z">
                  <w:rPr>
                    <w:rFonts w:ascii="Times New Roman" w:eastAsia="Times New Roman" w:hAnsi="Times New Roman" w:cs="Times New Roman"/>
                    <w:noProof/>
                  </w:rPr>
                </w:rPrChange>
              </w:rPr>
              <w:t>was created</w:t>
            </w:r>
            <w:r w:rsidRPr="0056537F">
              <w:rPr>
                <w:rFonts w:ascii="Times New Roman" w:eastAsia="Times New Roman" w:hAnsi="Times New Roman" w:cs="Times New Roman"/>
              </w:rPr>
              <w:t xml:space="preserve"> after </w:t>
            </w:r>
            <w:proofErr w:type="spellStart"/>
            <w:r w:rsidRPr="0056537F">
              <w:rPr>
                <w:rFonts w:ascii="Times New Roman" w:eastAsia="Times New Roman" w:hAnsi="Times New Roman" w:cs="Times New Roman"/>
              </w:rPr>
              <w:t>analyzing</w:t>
            </w:r>
            <w:proofErr w:type="spellEnd"/>
            <w:r w:rsidRPr="0056537F">
              <w:rPr>
                <w:rFonts w:ascii="Times New Roman" w:eastAsia="Times New Roman" w:hAnsi="Times New Roman" w:cs="Times New Roman"/>
              </w:rPr>
              <w:t xml:space="preserve"> the performance of the separate models on subsamples. It is always easy to build a new model </w:t>
            </w:r>
            <w:r w:rsidRPr="003E1E39">
              <w:rPr>
                <w:rFonts w:ascii="Times New Roman" w:eastAsia="Times New Roman" w:hAnsi="Times New Roman" w:cs="Times New Roman"/>
                <w:noProof/>
                <w:rPrChange w:id="274" w:author="tao huang" w:date="2018-10-28T23:08:00Z">
                  <w:rPr>
                    <w:rFonts w:ascii="Times New Roman" w:eastAsia="Times New Roman" w:hAnsi="Times New Roman" w:cs="Times New Roman"/>
                    <w:noProof/>
                  </w:rPr>
                </w:rPrChange>
              </w:rPr>
              <w:t>ex post</w:t>
            </w:r>
            <w:r w:rsidRPr="0056537F">
              <w:rPr>
                <w:rFonts w:ascii="Times New Roman" w:eastAsia="Times New Roman" w:hAnsi="Times New Roman" w:cs="Times New Roman"/>
              </w:rPr>
              <w:t xml:space="preserve"> that appears to perform well, but this is </w:t>
            </w:r>
            <w:r w:rsidRPr="003E1E39">
              <w:rPr>
                <w:rFonts w:ascii="Times New Roman" w:eastAsia="Times New Roman" w:hAnsi="Times New Roman" w:cs="Times New Roman"/>
                <w:noProof/>
                <w:rPrChange w:id="275" w:author="tao huang" w:date="2018-10-28T23:08:00Z">
                  <w:rPr>
                    <w:rFonts w:ascii="Times New Roman" w:eastAsia="Times New Roman" w:hAnsi="Times New Roman" w:cs="Times New Roman"/>
                    <w:noProof/>
                  </w:rPr>
                </w:rPrChange>
              </w:rPr>
              <w:lastRenderedPageBreak/>
              <w:t>little</w:t>
            </w:r>
            <w:r w:rsidRPr="0056537F">
              <w:rPr>
                <w:rFonts w:ascii="Times New Roman" w:eastAsia="Times New Roman" w:hAnsi="Times New Roman" w:cs="Times New Roman"/>
              </w:rPr>
              <w:t xml:space="preserve"> better than data snooping. Can the ADL-EWC-IC model be compared to the other models on previously unseen data? If not, please label this discussion explicitly as exploratory. Similarly, please revisit the discussion in the first paragraph on p. 25.</w:t>
            </w:r>
            <w:r w:rsidRPr="0056537F">
              <w:rPr>
                <w:rFonts w:ascii="Times New Roman" w:eastAsia="Times New Roman" w:hAnsi="Times New Roman" w:cs="Times New Roman"/>
              </w:rPr>
              <w:br/>
            </w:r>
          </w:p>
          <w:p w14:paraId="1D6D0A30" w14:textId="269A6180" w:rsidR="00CF66F5" w:rsidRPr="0056537F" w:rsidRDefault="00CF66F5">
            <w:pPr>
              <w:shd w:val="clear" w:color="auto" w:fill="FFFFFF" w:themeFill="background1"/>
              <w:spacing w:after="0" w:line="276" w:lineRule="auto"/>
              <w:rPr>
                <w:rFonts w:ascii="Times New Roman" w:eastAsia="Times New Roman" w:hAnsi="Times New Roman" w:cs="Times New Roman"/>
                <w:color w:val="7030A0"/>
              </w:rPr>
              <w:pPrChange w:id="276"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for </w:t>
            </w:r>
            <w:del w:id="277" w:author="Didier Soopramanien" w:date="2018-10-24T13:49:00Z">
              <w:r w:rsidRPr="0056537F" w:rsidDel="00063770">
                <w:rPr>
                  <w:rFonts w:ascii="Times New Roman" w:eastAsia="Times New Roman" w:hAnsi="Times New Roman" w:cs="Times New Roman"/>
                  <w:color w:val="7030A0"/>
                </w:rPr>
                <w:delText>the advice</w:delText>
              </w:r>
            </w:del>
            <w:ins w:id="278" w:author="Didier Soopramanien" w:date="2018-10-24T13:49:00Z">
              <w:r w:rsidR="00063770">
                <w:rPr>
                  <w:rFonts w:ascii="Times New Roman" w:eastAsia="Times New Roman" w:hAnsi="Times New Roman" w:cs="Times New Roman"/>
                  <w:color w:val="7030A0"/>
                </w:rPr>
                <w:t>this useful comment and suggestion</w:t>
              </w:r>
            </w:ins>
            <w:r w:rsidRPr="0056537F">
              <w:rPr>
                <w:rFonts w:ascii="Times New Roman" w:eastAsia="Times New Roman" w:hAnsi="Times New Roman" w:cs="Times New Roman"/>
                <w:color w:val="7030A0"/>
              </w:rPr>
              <w:t xml:space="preserve">. </w:t>
            </w:r>
            <w:r w:rsidR="00AA4471" w:rsidRPr="0056537F">
              <w:rPr>
                <w:rFonts w:ascii="Times New Roman" w:eastAsia="Times New Roman" w:hAnsi="Times New Roman" w:cs="Times New Roman"/>
                <w:color w:val="7030A0"/>
              </w:rPr>
              <w:t xml:space="preserve">We now evaluate the forecasting performance of the ADL-EWC-IC model based on </w:t>
            </w:r>
            <w:r w:rsidR="00AA4471" w:rsidRPr="003E1E39">
              <w:rPr>
                <w:rFonts w:ascii="Times New Roman" w:eastAsia="Times New Roman" w:hAnsi="Times New Roman" w:cs="Times New Roman"/>
                <w:noProof/>
                <w:color w:val="7030A0"/>
                <w:rPrChange w:id="279" w:author="tao huang" w:date="2018-10-28T23:08:00Z">
                  <w:rPr>
                    <w:rFonts w:ascii="Times New Roman" w:eastAsia="Times New Roman" w:hAnsi="Times New Roman" w:cs="Times New Roman"/>
                    <w:noProof/>
                    <w:color w:val="7030A0"/>
                  </w:rPr>
                </w:rPrChange>
              </w:rPr>
              <w:t>previous</w:t>
            </w:r>
            <w:r w:rsidR="00AA4471" w:rsidRPr="0056537F">
              <w:rPr>
                <w:rFonts w:ascii="Times New Roman" w:eastAsia="Times New Roman" w:hAnsi="Times New Roman" w:cs="Times New Roman"/>
                <w:color w:val="7030A0"/>
              </w:rPr>
              <w:t xml:space="preserve"> unseen data. That is, </w:t>
            </w:r>
            <w:del w:id="280" w:author="韬 黄" w:date="2018-10-27T20:29:00Z">
              <w:r w:rsidR="00AA4471" w:rsidRPr="0056537F" w:rsidDel="00245CAB">
                <w:rPr>
                  <w:rFonts w:ascii="Times New Roman" w:eastAsia="Times New Roman" w:hAnsi="Times New Roman" w:cs="Times New Roman"/>
                  <w:color w:val="7030A0"/>
                </w:rPr>
                <w:delText xml:space="preserve">for </w:delText>
              </w:r>
            </w:del>
            <w:ins w:id="281" w:author="韬 黄" w:date="2018-10-27T20:29:00Z">
              <w:r w:rsidR="00245CAB">
                <w:rPr>
                  <w:rFonts w:ascii="Times New Roman" w:eastAsia="Times New Roman" w:hAnsi="Times New Roman" w:cs="Times New Roman"/>
                  <w:color w:val="7030A0"/>
                </w:rPr>
                <w:t xml:space="preserve">based on 1605 SKU’s </w:t>
              </w:r>
            </w:ins>
            <w:del w:id="282" w:author="韬 黄" w:date="2018-10-27T20:29:00Z">
              <w:r w:rsidR="00AA4471" w:rsidRPr="0056537F" w:rsidDel="00245CAB">
                <w:rPr>
                  <w:rFonts w:ascii="Times New Roman" w:eastAsia="Times New Roman" w:hAnsi="Times New Roman" w:cs="Times New Roman"/>
                  <w:color w:val="7030A0"/>
                </w:rPr>
                <w:delText xml:space="preserve">the data </w:delText>
              </w:r>
            </w:del>
            <w:r w:rsidR="00AA4471" w:rsidRPr="0056537F">
              <w:rPr>
                <w:rFonts w:ascii="Times New Roman" w:eastAsia="Times New Roman" w:hAnsi="Times New Roman" w:cs="Times New Roman"/>
                <w:color w:val="7030A0"/>
              </w:rPr>
              <w:t xml:space="preserve">from </w:t>
            </w:r>
            <w:ins w:id="283" w:author="韬 黄" w:date="2018-10-27T20:30:00Z">
              <w:r w:rsidR="00245CAB">
                <w:rPr>
                  <w:rFonts w:ascii="Times New Roman" w:eastAsia="Times New Roman" w:hAnsi="Times New Roman" w:cs="Times New Roman"/>
                  <w:color w:val="7030A0"/>
                </w:rPr>
                <w:t xml:space="preserve">the same product categories but from </w:t>
              </w:r>
            </w:ins>
            <w:del w:id="284" w:author="韬 黄" w:date="2018-10-27T20:29:00Z">
              <w:r w:rsidR="00AA4471" w:rsidRPr="0056537F" w:rsidDel="00245CAB">
                <w:rPr>
                  <w:rFonts w:ascii="Times New Roman" w:eastAsia="Times New Roman" w:hAnsi="Times New Roman" w:cs="Times New Roman"/>
                  <w:color w:val="7030A0"/>
                </w:rPr>
                <w:delText xml:space="preserve">another </w:delText>
              </w:r>
            </w:del>
            <w:ins w:id="285" w:author="韬 黄" w:date="2018-10-27T20:29:00Z">
              <w:r w:rsidR="00245CAB">
                <w:rPr>
                  <w:rFonts w:ascii="Times New Roman" w:eastAsia="Times New Roman" w:hAnsi="Times New Roman" w:cs="Times New Roman"/>
                  <w:color w:val="7030A0"/>
                </w:rPr>
                <w:t>a different</w:t>
              </w:r>
              <w:r w:rsidR="00245CAB" w:rsidRPr="0056537F">
                <w:rPr>
                  <w:rFonts w:ascii="Times New Roman" w:eastAsia="Times New Roman" w:hAnsi="Times New Roman" w:cs="Times New Roman"/>
                  <w:color w:val="7030A0"/>
                </w:rPr>
                <w:t xml:space="preserve"> </w:t>
              </w:r>
            </w:ins>
            <w:r w:rsidR="00AA4471" w:rsidRPr="0056537F">
              <w:rPr>
                <w:rFonts w:ascii="Times New Roman" w:eastAsia="Times New Roman" w:hAnsi="Times New Roman" w:cs="Times New Roman"/>
                <w:color w:val="7030A0"/>
              </w:rPr>
              <w:t>set of 28 stores. The results are consistent</w:t>
            </w:r>
            <w:ins w:id="286" w:author="韬 黄" w:date="2018-10-27T20:30:00Z">
              <w:r w:rsidR="00B56BEA">
                <w:rPr>
                  <w:rFonts w:ascii="Times New Roman" w:eastAsia="Times New Roman" w:hAnsi="Times New Roman" w:cs="Times New Roman"/>
                  <w:color w:val="7030A0"/>
                </w:rPr>
                <w:t xml:space="preserve"> (</w:t>
              </w:r>
              <w:del w:id="287" w:author="tao huang" w:date="2018-10-28T23:11:00Z">
                <w:r w:rsidR="00B56BEA" w:rsidDel="00154D9C">
                  <w:rPr>
                    <w:rFonts w:ascii="Times New Roman" w:eastAsia="Times New Roman" w:hAnsi="Times New Roman" w:cs="Times New Roman"/>
                    <w:color w:val="7030A0"/>
                  </w:rPr>
                  <w:delText>we have included an additional T</w:delText>
                </w:r>
              </w:del>
            </w:ins>
            <w:ins w:id="288" w:author="韬 黄" w:date="2018-10-27T20:31:00Z">
              <w:del w:id="289" w:author="tao huang" w:date="2018-10-28T23:11:00Z">
                <w:r w:rsidR="00554EF9" w:rsidDel="00154D9C">
                  <w:rPr>
                    <w:rFonts w:ascii="Times New Roman" w:eastAsia="Times New Roman" w:hAnsi="Times New Roman" w:cs="Times New Roman"/>
                    <w:color w:val="7030A0"/>
                  </w:rPr>
                  <w:delText>able for the results</w:delText>
                </w:r>
              </w:del>
            </w:ins>
            <w:ins w:id="290" w:author="tao huang" w:date="2018-10-28T23:11:00Z">
              <w:r w:rsidR="00154D9C">
                <w:rPr>
                  <w:rFonts w:ascii="Times New Roman" w:eastAsia="Times New Roman" w:hAnsi="Times New Roman" w:cs="Times New Roman"/>
                  <w:color w:val="7030A0"/>
                </w:rPr>
                <w:t xml:space="preserve">the results are </w:t>
              </w:r>
            </w:ins>
            <w:ins w:id="291" w:author="tao huang" w:date="2018-10-28T23:12:00Z">
              <w:r w:rsidR="00154D9C">
                <w:rPr>
                  <w:rFonts w:ascii="Times New Roman" w:eastAsia="Times New Roman" w:hAnsi="Times New Roman" w:cs="Times New Roman"/>
                  <w:color w:val="7030A0"/>
                </w:rPr>
                <w:t xml:space="preserve">now </w:t>
              </w:r>
            </w:ins>
            <w:ins w:id="292" w:author="tao huang" w:date="2018-10-28T23:11:00Z">
              <w:r w:rsidR="00154D9C">
                <w:rPr>
                  <w:rFonts w:ascii="Times New Roman" w:eastAsia="Times New Roman" w:hAnsi="Times New Roman" w:cs="Times New Roman"/>
                  <w:color w:val="7030A0"/>
                </w:rPr>
                <w:t>shown in Table 5</w:t>
              </w:r>
            </w:ins>
            <w:ins w:id="293" w:author="韬 黄" w:date="2018-10-27T20:31:00Z">
              <w:r w:rsidR="00554EF9">
                <w:rPr>
                  <w:rFonts w:ascii="Times New Roman" w:eastAsia="Times New Roman" w:hAnsi="Times New Roman" w:cs="Times New Roman"/>
                  <w:color w:val="7030A0"/>
                </w:rPr>
                <w:t>). W</w:t>
              </w:r>
            </w:ins>
            <w:ins w:id="294" w:author="韬 黄" w:date="2018-10-27T20:30:00Z">
              <w:r w:rsidR="00B56BEA">
                <w:rPr>
                  <w:rFonts w:ascii="Times New Roman" w:eastAsia="Times New Roman" w:hAnsi="Times New Roman" w:cs="Times New Roman"/>
                  <w:color w:val="7030A0"/>
                </w:rPr>
                <w:t xml:space="preserve">e </w:t>
              </w:r>
              <w:del w:id="295" w:author="tao huang" w:date="2018-10-28T23:12:00Z">
                <w:r w:rsidR="00B56BEA" w:rsidDel="00154D9C">
                  <w:rPr>
                    <w:rFonts w:ascii="Times New Roman" w:eastAsia="Times New Roman" w:hAnsi="Times New Roman" w:cs="Times New Roman"/>
                    <w:color w:val="7030A0"/>
                  </w:rPr>
                  <w:delText>accept</w:delText>
                </w:r>
              </w:del>
            </w:ins>
            <w:ins w:id="296" w:author="tao huang" w:date="2018-10-28T23:12:00Z">
              <w:r w:rsidR="00154D9C">
                <w:rPr>
                  <w:rFonts w:ascii="Times New Roman" w:eastAsia="Times New Roman" w:hAnsi="Times New Roman" w:cs="Times New Roman"/>
                  <w:color w:val="7030A0"/>
                </w:rPr>
                <w:t>take</w:t>
              </w:r>
            </w:ins>
            <w:ins w:id="297" w:author="韬 黄" w:date="2018-10-27T20:30:00Z">
              <w:r w:rsidR="00B56BEA">
                <w:rPr>
                  <w:rFonts w:ascii="Times New Roman" w:eastAsia="Times New Roman" w:hAnsi="Times New Roman" w:cs="Times New Roman"/>
                  <w:color w:val="7030A0"/>
                </w:rPr>
                <w:t xml:space="preserve"> the reviewer’s suggestion and </w:t>
              </w:r>
            </w:ins>
            <w:del w:id="298" w:author="韬 黄" w:date="2018-10-27T20:30:00Z">
              <w:r w:rsidR="00AA4471" w:rsidRPr="0056537F" w:rsidDel="00B56BEA">
                <w:rPr>
                  <w:rFonts w:ascii="Times New Roman" w:eastAsia="Times New Roman" w:hAnsi="Times New Roman" w:cs="Times New Roman"/>
                  <w:color w:val="7030A0"/>
                </w:rPr>
                <w:delText>.</w:delText>
              </w:r>
              <w:r w:rsidR="00AE1158" w:rsidRPr="0056537F" w:rsidDel="00B56BEA">
                <w:rPr>
                  <w:rFonts w:ascii="Times New Roman" w:eastAsia="Times New Roman" w:hAnsi="Times New Roman" w:cs="Times New Roman"/>
                  <w:color w:val="7030A0"/>
                </w:rPr>
                <w:delText xml:space="preserve"> W</w:delText>
              </w:r>
              <w:r w:rsidRPr="0056537F" w:rsidDel="00B56BEA">
                <w:rPr>
                  <w:rFonts w:ascii="Times New Roman" w:eastAsia="Times New Roman" w:hAnsi="Times New Roman" w:cs="Times New Roman"/>
                  <w:color w:val="7030A0"/>
                </w:rPr>
                <w:delText xml:space="preserve">e </w:delText>
              </w:r>
            </w:del>
            <w:r w:rsidR="00C902B9">
              <w:rPr>
                <w:rFonts w:ascii="Times New Roman" w:eastAsia="Times New Roman" w:hAnsi="Times New Roman" w:cs="Times New Roman"/>
                <w:color w:val="7030A0"/>
              </w:rPr>
              <w:t>describe</w:t>
            </w:r>
            <w:r w:rsidR="00F07B49" w:rsidRPr="0056537F">
              <w:rPr>
                <w:rFonts w:ascii="Times New Roman" w:eastAsia="Times New Roman" w:hAnsi="Times New Roman" w:cs="Times New Roman"/>
                <w:color w:val="7030A0"/>
              </w:rPr>
              <w:t xml:space="preserve"> the ADL-EWC-IC model as </w:t>
            </w:r>
            <w:r w:rsidR="00AA4471" w:rsidRPr="0056537F">
              <w:rPr>
                <w:rFonts w:ascii="Times New Roman" w:eastAsia="Times New Roman" w:hAnsi="Times New Roman" w:cs="Times New Roman"/>
                <w:color w:val="7030A0"/>
              </w:rPr>
              <w:t>“exploratory</w:t>
            </w:r>
            <w:ins w:id="299" w:author="tao huang" w:date="2018-10-28T23:02:00Z">
              <w:r w:rsidR="00044520">
                <w:rPr>
                  <w:rFonts w:ascii="Times New Roman" w:eastAsia="Times New Roman" w:hAnsi="Times New Roman" w:cs="Times New Roman"/>
                  <w:noProof/>
                  <w:color w:val="7030A0"/>
                </w:rPr>
                <w:t>.”</w:t>
              </w:r>
            </w:ins>
            <w:del w:id="300" w:author="tao huang" w:date="2018-10-28T23:02:00Z">
              <w:r w:rsidR="00AA4471" w:rsidRPr="00044520" w:rsidDel="00044520">
                <w:rPr>
                  <w:rFonts w:ascii="Times New Roman" w:eastAsia="Times New Roman" w:hAnsi="Times New Roman" w:cs="Times New Roman"/>
                  <w:noProof/>
                  <w:color w:val="7030A0"/>
                  <w:rPrChange w:id="301" w:author="tao huang" w:date="2018-10-28T23:02:00Z">
                    <w:rPr>
                      <w:rFonts w:ascii="Times New Roman" w:eastAsia="Times New Roman" w:hAnsi="Times New Roman" w:cs="Times New Roman"/>
                      <w:noProof/>
                      <w:color w:val="7030A0"/>
                    </w:rPr>
                  </w:rPrChange>
                </w:rPr>
                <w:delText>”</w:delText>
              </w:r>
              <w:r w:rsidR="00A47A93" w:rsidRPr="00044520" w:rsidDel="00044520">
                <w:rPr>
                  <w:rFonts w:ascii="Times New Roman" w:eastAsia="Times New Roman" w:hAnsi="Times New Roman" w:cs="Times New Roman"/>
                  <w:noProof/>
                  <w:color w:val="7030A0"/>
                  <w:rPrChange w:id="302" w:author="tao huang" w:date="2018-10-28T23:02:00Z">
                    <w:rPr>
                      <w:rFonts w:ascii="Times New Roman" w:eastAsia="Times New Roman" w:hAnsi="Times New Roman" w:cs="Times New Roman"/>
                      <w:noProof/>
                      <w:color w:val="7030A0"/>
                    </w:rPr>
                  </w:rPrChange>
                </w:rPr>
                <w:delText>.</w:delText>
              </w:r>
            </w:del>
          </w:p>
          <w:p w14:paraId="500B9AE4" w14:textId="68420041" w:rsidR="00D4091C" w:rsidRPr="0056537F" w:rsidDel="00554EF9" w:rsidRDefault="00D4091C">
            <w:pPr>
              <w:shd w:val="clear" w:color="auto" w:fill="FFFFFF" w:themeFill="background1"/>
              <w:spacing w:after="0" w:line="276" w:lineRule="auto"/>
              <w:rPr>
                <w:del w:id="303" w:author="韬 黄" w:date="2018-10-27T20:31:00Z"/>
                <w:rFonts w:ascii="Times New Roman" w:eastAsia="Times New Roman" w:hAnsi="Times New Roman" w:cs="Times New Roman"/>
                <w:color w:val="C45911" w:themeColor="accent2" w:themeShade="BF"/>
              </w:rPr>
              <w:pPrChange w:id="304" w:author="tao huang" w:date="2018-10-28T21:40:00Z">
                <w:pPr>
                  <w:shd w:val="clear" w:color="auto" w:fill="FFFFFF"/>
                  <w:spacing w:after="0" w:line="276" w:lineRule="auto"/>
                </w:pPr>
              </w:pPrChange>
            </w:pPr>
          </w:p>
          <w:p w14:paraId="4710BF3D" w14:textId="77777777" w:rsidR="00D4091C" w:rsidRPr="0056537F" w:rsidRDefault="00D4091C">
            <w:pPr>
              <w:shd w:val="clear" w:color="auto" w:fill="FFFFFF" w:themeFill="background1"/>
              <w:spacing w:after="0" w:line="276" w:lineRule="auto"/>
              <w:rPr>
                <w:rFonts w:ascii="Times New Roman" w:eastAsia="Times New Roman" w:hAnsi="Times New Roman" w:cs="Times New Roman"/>
                <w:color w:val="C45911" w:themeColor="accent2" w:themeShade="BF"/>
              </w:rPr>
              <w:pPrChange w:id="305" w:author="tao huang" w:date="2018-10-28T21:40:00Z">
                <w:pPr>
                  <w:shd w:val="clear" w:color="auto" w:fill="FFFFFF"/>
                  <w:spacing w:after="0" w:line="276" w:lineRule="auto"/>
                </w:pPr>
              </w:pPrChange>
            </w:pPr>
          </w:p>
          <w:p w14:paraId="1D79DFFE" w14:textId="77777777" w:rsidR="00255100" w:rsidRPr="0056537F" w:rsidRDefault="0082558B">
            <w:pPr>
              <w:shd w:val="clear" w:color="auto" w:fill="FFFFFF" w:themeFill="background1"/>
              <w:spacing w:after="0" w:line="276" w:lineRule="auto"/>
              <w:rPr>
                <w:rFonts w:ascii="Times New Roman" w:eastAsia="Times New Roman" w:hAnsi="Times New Roman" w:cs="Times New Roman"/>
              </w:rPr>
              <w:pPrChange w:id="306" w:author="tao huang" w:date="2018-10-28T21:40:00Z">
                <w:pPr>
                  <w:shd w:val="clear" w:color="auto" w:fill="FFFFFF"/>
                  <w:spacing w:after="0" w:line="276" w:lineRule="auto"/>
                </w:pPr>
              </w:pPrChange>
            </w:pPr>
            <w:r w:rsidRPr="0056537F">
              <w:rPr>
                <w:rFonts w:ascii="Times New Roman" w:eastAsia="Times New Roman" w:hAnsi="Times New Roman" w:cs="Times New Roman"/>
              </w:rPr>
              <w:br/>
              <w:t>- p. 23: In discussing a statistically significant positive coefficient for "Randomness and growth" in ADL-</w:t>
            </w:r>
            <w:r w:rsidRPr="003E1E39">
              <w:rPr>
                <w:rFonts w:ascii="Times New Roman" w:eastAsia="Times New Roman" w:hAnsi="Times New Roman" w:cs="Times New Roman"/>
                <w:noProof/>
                <w:rPrChange w:id="307" w:author="tao huang" w:date="2018-10-28T23:08:00Z">
                  <w:rPr>
                    <w:rFonts w:ascii="Times New Roman" w:eastAsia="Times New Roman" w:hAnsi="Times New Roman" w:cs="Times New Roman"/>
                    <w:noProof/>
                  </w:rPr>
                </w:rPrChange>
              </w:rPr>
              <w:t>intra</w:t>
            </w:r>
            <w:r w:rsidRPr="0056537F">
              <w:rPr>
                <w:rFonts w:ascii="Times New Roman" w:eastAsia="Times New Roman" w:hAnsi="Times New Roman" w:cs="Times New Roman"/>
              </w:rPr>
              <w:t>-EWC, the authors write that "This suggests that our proposed models tend to be more advantageous for the SKUs which are difficult to forecast and exhibit a trend in sales</w:t>
            </w:r>
            <w:r w:rsidRPr="003E1E39">
              <w:rPr>
                <w:rFonts w:ascii="Times New Roman" w:eastAsia="Times New Roman" w:hAnsi="Times New Roman" w:cs="Times New Roman"/>
                <w:noProof/>
                <w:rPrChange w:id="308" w:author="tao huang" w:date="2018-10-28T23:08:00Z">
                  <w:rPr>
                    <w:rFonts w:ascii="Times New Roman" w:eastAsia="Times New Roman" w:hAnsi="Times New Roman" w:cs="Times New Roman"/>
                    <w:noProof/>
                  </w:rPr>
                </w:rPrChange>
              </w:rPr>
              <w:t>".</w:t>
            </w:r>
            <w:r w:rsidRPr="0056537F">
              <w:rPr>
                <w:rFonts w:ascii="Times New Roman" w:eastAsia="Times New Roman" w:hAnsi="Times New Roman" w:cs="Times New Roman"/>
              </w:rPr>
              <w:t xml:space="preserve"> I do not understand this. The dependent value </w:t>
            </w:r>
            <w:proofErr w:type="spellStart"/>
            <w:r w:rsidRPr="0056537F">
              <w:rPr>
                <w:rFonts w:ascii="Times New Roman" w:eastAsia="Times New Roman" w:hAnsi="Times New Roman" w:cs="Times New Roman"/>
              </w:rPr>
              <w:t>modeled</w:t>
            </w:r>
            <w:proofErr w:type="spellEnd"/>
            <w:r w:rsidRPr="0056537F">
              <w:rPr>
                <w:rFonts w:ascii="Times New Roman" w:eastAsia="Times New Roman" w:hAnsi="Times New Roman" w:cs="Times New Roman"/>
              </w:rPr>
              <w:t xml:space="preserve"> is MASE, so a positive coefficient of 0.4 should mean that a unit increase in "Randomness and growth" should be associated with a 0.4 unit (up to multiplication by 100, per the footnote to Table 7) *increase* in MASE. That is, ADL-</w:t>
            </w:r>
            <w:r w:rsidRPr="003E1E39">
              <w:rPr>
                <w:rFonts w:ascii="Times New Roman" w:eastAsia="Times New Roman" w:hAnsi="Times New Roman" w:cs="Times New Roman"/>
                <w:noProof/>
                <w:rPrChange w:id="309" w:author="tao huang" w:date="2018-10-28T23:08:00Z">
                  <w:rPr>
                    <w:rFonts w:ascii="Times New Roman" w:eastAsia="Times New Roman" w:hAnsi="Times New Roman" w:cs="Times New Roman"/>
                    <w:noProof/>
                  </w:rPr>
                </w:rPrChange>
              </w:rPr>
              <w:t>intra</w:t>
            </w:r>
            <w:r w:rsidRPr="0056537F">
              <w:rPr>
                <w:rFonts w:ascii="Times New Roman" w:eastAsia="Times New Roman" w:hAnsi="Times New Roman" w:cs="Times New Roman"/>
              </w:rPr>
              <w:t>-EWC should perform *worse* than the benchmark for high-"Randomness and growth" series, not *better*. Please clarify. Same for the rest of the discussions on the same page, and the third paragraph on p. 25.</w:t>
            </w:r>
            <w:r w:rsidRPr="0056537F">
              <w:rPr>
                <w:rFonts w:ascii="Times New Roman" w:eastAsia="Times New Roman" w:hAnsi="Times New Roman" w:cs="Times New Roman"/>
              </w:rPr>
              <w:br/>
            </w:r>
          </w:p>
          <w:p w14:paraId="132ABB8C" w14:textId="0058271E" w:rsidR="00A03A01" w:rsidRDefault="00255100">
            <w:pPr>
              <w:shd w:val="clear" w:color="auto" w:fill="FFFFFF" w:themeFill="background1"/>
              <w:spacing w:after="0" w:line="276" w:lineRule="auto"/>
              <w:rPr>
                <w:ins w:id="310" w:author="tao huang" w:date="2018-10-28T13:07:00Z"/>
                <w:rFonts w:ascii="Times New Roman" w:eastAsia="Times New Roman" w:hAnsi="Times New Roman" w:cs="Times New Roman"/>
                <w:color w:val="7030A0"/>
              </w:rPr>
              <w:pPrChange w:id="311"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The dependent variable is not </w:t>
            </w:r>
            <w:r w:rsidR="000D5F6B" w:rsidRPr="0056537F">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MASE but </w:t>
            </w:r>
            <w:bookmarkStart w:id="312" w:name="_Hlk527399535"/>
            <w:r w:rsidRPr="0056537F">
              <w:rPr>
                <w:rFonts w:ascii="Times New Roman" w:eastAsia="Times New Roman" w:hAnsi="Times New Roman" w:cs="Times New Roman"/>
                <w:color w:val="7030A0"/>
              </w:rPr>
              <w:t xml:space="preserve">the percentage </w:t>
            </w:r>
            <w:r w:rsidR="000D5F6B" w:rsidRPr="0056537F">
              <w:rPr>
                <w:rFonts w:ascii="Times New Roman" w:eastAsia="Times New Roman" w:hAnsi="Times New Roman" w:cs="Times New Roman"/>
                <w:color w:val="7030A0"/>
              </w:rPr>
              <w:t>reduction</w:t>
            </w:r>
            <w:r w:rsidRPr="0056537F">
              <w:rPr>
                <w:rFonts w:ascii="Times New Roman" w:eastAsia="Times New Roman" w:hAnsi="Times New Roman" w:cs="Times New Roman"/>
                <w:color w:val="7030A0"/>
              </w:rPr>
              <w:t xml:space="preserve"> of the MASE</w:t>
            </w:r>
            <w:r w:rsidR="000D5F6B" w:rsidRPr="0056537F">
              <w:rPr>
                <w:rFonts w:ascii="Times New Roman" w:eastAsia="Times New Roman" w:hAnsi="Times New Roman" w:cs="Times New Roman"/>
                <w:color w:val="7030A0"/>
              </w:rPr>
              <w:t xml:space="preserve"> by the ADL-</w:t>
            </w:r>
            <w:r w:rsidR="000D5F6B" w:rsidRPr="003E1E39">
              <w:rPr>
                <w:rFonts w:ascii="Times New Roman" w:eastAsia="Times New Roman" w:hAnsi="Times New Roman" w:cs="Times New Roman"/>
                <w:noProof/>
                <w:color w:val="7030A0"/>
                <w:rPrChange w:id="313" w:author="tao huang" w:date="2018-10-28T23:08:00Z">
                  <w:rPr>
                    <w:rFonts w:ascii="Times New Roman" w:eastAsia="Times New Roman" w:hAnsi="Times New Roman" w:cs="Times New Roman"/>
                    <w:noProof/>
                    <w:color w:val="7030A0"/>
                  </w:rPr>
                </w:rPrChange>
              </w:rPr>
              <w:t>intra</w:t>
            </w:r>
            <w:r w:rsidR="000D5F6B" w:rsidRPr="0056537F">
              <w:rPr>
                <w:rFonts w:ascii="Times New Roman" w:eastAsia="Times New Roman" w:hAnsi="Times New Roman" w:cs="Times New Roman"/>
                <w:color w:val="7030A0"/>
              </w:rPr>
              <w:t>-EWC model or the ADL-intra-IC model compared to the ADL-</w:t>
            </w:r>
            <w:r w:rsidR="000D5F6B" w:rsidRPr="003E1E39">
              <w:rPr>
                <w:rFonts w:ascii="Times New Roman" w:eastAsia="Times New Roman" w:hAnsi="Times New Roman" w:cs="Times New Roman"/>
                <w:noProof/>
                <w:color w:val="7030A0"/>
                <w:rPrChange w:id="314" w:author="tao huang" w:date="2018-10-28T23:08:00Z">
                  <w:rPr>
                    <w:rFonts w:ascii="Times New Roman" w:eastAsia="Times New Roman" w:hAnsi="Times New Roman" w:cs="Times New Roman"/>
                    <w:noProof/>
                    <w:color w:val="7030A0"/>
                  </w:rPr>
                </w:rPrChange>
              </w:rPr>
              <w:t>intra</w:t>
            </w:r>
            <w:r w:rsidR="000D5F6B" w:rsidRPr="0056537F">
              <w:rPr>
                <w:rFonts w:ascii="Times New Roman" w:eastAsia="Times New Roman" w:hAnsi="Times New Roman" w:cs="Times New Roman"/>
                <w:color w:val="7030A0"/>
              </w:rPr>
              <w:t xml:space="preserve"> model</w:t>
            </w:r>
            <w:bookmarkEnd w:id="312"/>
            <w:r w:rsidR="00477BD8" w:rsidRPr="0056537F">
              <w:rPr>
                <w:rFonts w:ascii="Times New Roman" w:eastAsia="Times New Roman" w:hAnsi="Times New Roman" w:cs="Times New Roman"/>
                <w:color w:val="7030A0"/>
              </w:rPr>
              <w:t xml:space="preserve">. </w:t>
            </w:r>
            <w:r w:rsidR="00B74F42" w:rsidRPr="0056537F">
              <w:rPr>
                <w:rFonts w:ascii="Times New Roman" w:eastAsia="Times New Roman" w:hAnsi="Times New Roman" w:cs="Times New Roman"/>
                <w:color w:val="7030A0"/>
              </w:rPr>
              <w:t xml:space="preserve">e.g., </w:t>
            </w:r>
            <w:del w:id="315" w:author="tao huang" w:date="2018-10-28T13:07:00Z">
              <w:r w:rsidR="00B74F42" w:rsidRPr="0056537F" w:rsidDel="00A03A01">
                <w:rPr>
                  <w:rFonts w:ascii="Times New Roman" w:eastAsia="Times New Roman" w:hAnsi="Times New Roman" w:cs="Times New Roman"/>
                  <w:color w:val="7030A0"/>
                </w:rPr>
                <w:delText>i</w:delText>
              </w:r>
              <w:r w:rsidR="00780B6D" w:rsidRPr="0056537F" w:rsidDel="00A03A01">
                <w:rPr>
                  <w:rFonts w:ascii="Times New Roman" w:eastAsia="Times New Roman" w:hAnsi="Times New Roman" w:cs="Times New Roman"/>
                  <w:color w:val="7030A0"/>
                </w:rPr>
                <w:delText>t is calculated as [MASE(ADL-intra) - MASE(ADL-intra-EWC)]/ MASE(</w:delText>
              </w:r>
              <w:r w:rsidR="00780B6D" w:rsidRPr="00D86E3C" w:rsidDel="00A03A01">
                <w:rPr>
                  <w:rFonts w:ascii="Times New Roman" w:eastAsia="Times New Roman" w:hAnsi="Times New Roman" w:cs="Times New Roman"/>
                  <w:color w:val="7030A0"/>
                  <w:highlight w:val="yellow"/>
                  <w:rPrChange w:id="316" w:author="韬 黄" w:date="2018-10-27T20:32:00Z">
                    <w:rPr>
                      <w:rFonts w:ascii="Times New Roman" w:eastAsia="Times New Roman" w:hAnsi="Times New Roman" w:cs="Times New Roman"/>
                      <w:color w:val="7030A0"/>
                    </w:rPr>
                  </w:rPrChange>
                </w:rPr>
                <w:delText>ADL-intra</w:delText>
              </w:r>
            </w:del>
            <w:del w:id="317" w:author="tao huang" w:date="2018-10-28T13:06:00Z">
              <w:r w:rsidR="00780B6D" w:rsidRPr="00D86E3C" w:rsidDel="00A03A01">
                <w:rPr>
                  <w:rFonts w:ascii="Times New Roman" w:eastAsia="Times New Roman" w:hAnsi="Times New Roman" w:cs="Times New Roman"/>
                  <w:color w:val="7030A0"/>
                  <w:highlight w:val="yellow"/>
                  <w:rPrChange w:id="318" w:author="韬 黄" w:date="2018-10-27T20:32:00Z">
                    <w:rPr>
                      <w:rFonts w:ascii="Times New Roman" w:eastAsia="Times New Roman" w:hAnsi="Times New Roman" w:cs="Times New Roman"/>
                      <w:color w:val="7030A0"/>
                    </w:rPr>
                  </w:rPrChange>
                </w:rPr>
                <w:delText>)</w:delText>
              </w:r>
              <w:r w:rsidR="00B74F42" w:rsidRPr="00D86E3C" w:rsidDel="00A03A01">
                <w:rPr>
                  <w:rFonts w:ascii="Times New Roman" w:eastAsia="Times New Roman" w:hAnsi="Times New Roman" w:cs="Times New Roman"/>
                  <w:color w:val="7030A0"/>
                  <w:highlight w:val="yellow"/>
                  <w:rPrChange w:id="319" w:author="韬 黄" w:date="2018-10-27T20:32:00Z">
                    <w:rPr>
                      <w:rFonts w:ascii="Times New Roman" w:eastAsia="Times New Roman" w:hAnsi="Times New Roman" w:cs="Times New Roman"/>
                      <w:color w:val="7030A0"/>
                    </w:rPr>
                  </w:rPrChange>
                </w:rPr>
                <w:delText>.</w:delText>
              </w:r>
            </w:del>
            <w:ins w:id="320" w:author="Didier Soopramanien" w:date="2018-10-24T13:50:00Z">
              <w:del w:id="321" w:author="tao huang" w:date="2018-10-28T13:06:00Z">
                <w:r w:rsidR="00A70BD5" w:rsidRPr="00D86E3C" w:rsidDel="00A03A01">
                  <w:rPr>
                    <w:rFonts w:ascii="Times New Roman" w:eastAsia="Times New Roman" w:hAnsi="Times New Roman" w:cs="Times New Roman"/>
                    <w:color w:val="7030A0"/>
                    <w:highlight w:val="yellow"/>
                    <w:rPrChange w:id="322" w:author="韬 黄" w:date="2018-10-27T20:32:00Z">
                      <w:rPr>
                        <w:rFonts w:ascii="Times New Roman" w:eastAsia="Times New Roman" w:hAnsi="Times New Roman" w:cs="Times New Roman"/>
                        <w:color w:val="7030A0"/>
                      </w:rPr>
                    </w:rPrChange>
                  </w:rPr>
                  <w:delText xml:space="preserve"> (is this in the paper?)</w:delText>
                </w:r>
              </w:del>
            </w:ins>
          </w:p>
          <w:p w14:paraId="2A98D4C8" w14:textId="77777777" w:rsidR="00A03A01" w:rsidRPr="00855741" w:rsidRDefault="00A03A01">
            <w:pPr>
              <w:shd w:val="clear" w:color="auto" w:fill="FFFFFF" w:themeFill="background1"/>
              <w:spacing w:after="0" w:line="360" w:lineRule="auto"/>
              <w:rPr>
                <w:ins w:id="323" w:author="tao huang" w:date="2018-10-28T13:07:00Z"/>
                <w:rFonts w:cs="Times New Roman"/>
                <w:color w:val="833C0B" w:themeColor="accent2" w:themeShade="80"/>
              </w:rPr>
            </w:pPr>
          </w:p>
          <w:p w14:paraId="4427D1ED" w14:textId="77777777" w:rsidR="00A03A01" w:rsidRPr="00855741" w:rsidRDefault="00A03A01">
            <w:pPr>
              <w:shd w:val="clear" w:color="auto" w:fill="FFFFFF" w:themeFill="background1"/>
              <w:spacing w:after="0" w:line="360" w:lineRule="auto"/>
              <w:rPr>
                <w:ins w:id="324" w:author="tao huang" w:date="2018-10-28T13:07:00Z"/>
                <w:rFonts w:cs="Times New Roman"/>
                <w:color w:val="833C0B" w:themeColor="accent2" w:themeShade="80"/>
              </w:rPr>
            </w:pPr>
            <m:oMathPara>
              <m:oMath>
                <m:r>
                  <w:ins w:id="325" w:author="tao huang" w:date="2018-10-28T13:07:00Z">
                    <m:rPr>
                      <m:sty m:val="p"/>
                    </m:rPr>
                    <w:rPr>
                      <w:rFonts w:ascii="Cambria Math" w:hAnsi="Cambria Math" w:cs="Times New Roman"/>
                      <w:color w:val="833C0B" w:themeColor="accent2" w:themeShade="80"/>
                    </w:rPr>
                    <m:t>PctRed</m:t>
                  </w:ins>
                </m:r>
                <m:d>
                  <m:dPr>
                    <m:ctrlPr>
                      <w:ins w:id="326" w:author="tao huang" w:date="2018-10-28T13:07:00Z">
                        <w:rPr>
                          <w:rFonts w:ascii="Cambria Math" w:hAnsi="Cambria Math" w:cs="Times New Roman"/>
                          <w:i/>
                          <w:color w:val="833C0B" w:themeColor="accent2" w:themeShade="80"/>
                        </w:rPr>
                      </w:ins>
                    </m:ctrlPr>
                  </m:dPr>
                  <m:e>
                    <m:r>
                      <w:ins w:id="327" w:author="tao huang" w:date="2018-10-28T13:07:00Z">
                        <m:rPr>
                          <m:sty m:val="p"/>
                        </m:rPr>
                        <w:rPr>
                          <w:rFonts w:ascii="Cambria Math" w:hAnsi="Cambria Math" w:cs="Times New Roman"/>
                          <w:color w:val="833C0B" w:themeColor="accent2" w:themeShade="80"/>
                        </w:rPr>
                        <m:t>ADL-</m:t>
                      </w:ins>
                    </m:r>
                    <m:r>
                      <w:ins w:id="328" w:author="tao huang" w:date="2018-10-28T13:07:00Z">
                        <m:rPr>
                          <m:sty m:val="p"/>
                        </m:rPr>
                        <w:rPr>
                          <w:rFonts w:ascii="Cambria Math" w:hAnsi="Cambria Math" w:cs="Times New Roman"/>
                          <w:noProof/>
                          <w:color w:val="833C0B" w:themeColor="accent2" w:themeShade="80"/>
                        </w:rPr>
                        <m:t>intra</m:t>
                      </w:ins>
                    </m:r>
                    <m:r>
                      <w:ins w:id="329" w:author="tao huang" w:date="2018-10-28T13:07:00Z">
                        <w:rPr>
                          <w:rFonts w:ascii="Cambria Math" w:hAnsi="Cambria Math" w:cs="Times New Roman"/>
                          <w:color w:val="833C0B" w:themeColor="accent2" w:themeShade="80"/>
                        </w:rPr>
                        <m:t>-</m:t>
                      </w:ins>
                    </m:r>
                    <m:r>
                      <w:ins w:id="330" w:author="tao huang" w:date="2018-10-28T13:07:00Z">
                        <m:rPr>
                          <m:sty m:val="p"/>
                        </m:rPr>
                        <w:rPr>
                          <w:rFonts w:ascii="Cambria Math" w:hAnsi="Cambria Math" w:cs="Times New Roman"/>
                          <w:color w:val="833C0B" w:themeColor="accent2" w:themeShade="80"/>
                        </w:rPr>
                        <m:t>EWC</m:t>
                      </w:ins>
                    </m:r>
                    <m:r>
                      <w:ins w:id="331" w:author="tao huang" w:date="2018-10-28T13:07:00Z">
                        <w:rPr>
                          <w:rFonts w:ascii="Cambria Math" w:hAnsi="Cambria Math" w:cs="Times New Roman"/>
                          <w:color w:val="833C0B" w:themeColor="accent2" w:themeShade="80"/>
                        </w:rPr>
                        <m:t>,i</m:t>
                      </w:ins>
                    </m:r>
                  </m:e>
                </m:d>
                <m:r>
                  <w:ins w:id="332" w:author="tao huang" w:date="2018-10-28T13:07:00Z">
                    <w:rPr>
                      <w:rFonts w:ascii="Cambria Math" w:hAnsi="Cambria Math" w:cs="Times New Roman"/>
                      <w:color w:val="833C0B" w:themeColor="accent2" w:themeShade="80"/>
                    </w:rPr>
                    <m:t>=</m:t>
                  </w:ins>
                </m:r>
                <m:f>
                  <m:fPr>
                    <m:ctrlPr>
                      <w:ins w:id="333" w:author="tao huang" w:date="2018-10-28T13:07:00Z">
                        <w:rPr>
                          <w:rFonts w:ascii="Cambria Math" w:hAnsi="Cambria Math" w:cs="Times New Roman"/>
                          <w:color w:val="833C0B" w:themeColor="accent2" w:themeShade="80"/>
                        </w:rPr>
                      </w:ins>
                    </m:ctrlPr>
                  </m:fPr>
                  <m:num>
                    <m:r>
                      <w:ins w:id="334" w:author="tao huang" w:date="2018-10-28T13:07:00Z">
                        <m:rPr>
                          <m:sty m:val="p"/>
                        </m:rPr>
                        <w:rPr>
                          <w:rFonts w:ascii="Cambria Math" w:hAnsi="Cambria Math" w:cs="Times New Roman"/>
                          <w:color w:val="833C0B" w:themeColor="accent2" w:themeShade="80"/>
                        </w:rPr>
                        <m:t>MASE</m:t>
                      </w:ins>
                    </m:r>
                    <m:r>
                      <w:ins w:id="335" w:author="tao huang" w:date="2018-10-28T13:07:00Z">
                        <w:rPr>
                          <w:rFonts w:ascii="Cambria Math" w:hAnsi="Cambria Math" w:cs="Times New Roman"/>
                          <w:color w:val="833C0B" w:themeColor="accent2" w:themeShade="80"/>
                        </w:rPr>
                        <m:t>(</m:t>
                      </w:ins>
                    </m:r>
                    <m:r>
                      <w:ins w:id="336" w:author="tao huang" w:date="2018-10-28T13:07:00Z">
                        <m:rPr>
                          <m:sty m:val="p"/>
                        </m:rPr>
                        <w:rPr>
                          <w:rFonts w:ascii="Cambria Math" w:hAnsi="Cambria Math" w:cs="Times New Roman"/>
                          <w:color w:val="833C0B" w:themeColor="accent2" w:themeShade="80"/>
                        </w:rPr>
                        <m:t>ADL-intra</m:t>
                      </w:ins>
                    </m:r>
                    <m:r>
                      <w:ins w:id="337" w:author="tao huang" w:date="2018-10-28T13:07:00Z">
                        <w:rPr>
                          <w:rFonts w:ascii="Cambria Math" w:hAnsi="Cambria Math" w:cs="Times New Roman"/>
                          <w:color w:val="833C0B" w:themeColor="accent2" w:themeShade="80"/>
                        </w:rPr>
                        <m:t xml:space="preserve">,i)- </m:t>
                      </w:ins>
                    </m:r>
                    <m:r>
                      <w:ins w:id="338" w:author="tao huang" w:date="2018-10-28T13:07:00Z">
                        <m:rPr>
                          <m:sty m:val="p"/>
                        </m:rPr>
                        <w:rPr>
                          <w:rFonts w:ascii="Cambria Math" w:hAnsi="Cambria Math" w:cs="Times New Roman"/>
                          <w:color w:val="833C0B" w:themeColor="accent2" w:themeShade="80"/>
                        </w:rPr>
                        <m:t>MASE</m:t>
                      </w:ins>
                    </m:r>
                    <m:r>
                      <w:ins w:id="339" w:author="tao huang" w:date="2018-10-28T13:07:00Z">
                        <w:rPr>
                          <w:rFonts w:ascii="Cambria Math" w:hAnsi="Cambria Math" w:cs="Times New Roman"/>
                          <w:color w:val="833C0B" w:themeColor="accent2" w:themeShade="80"/>
                        </w:rPr>
                        <m:t>(</m:t>
                      </w:ins>
                    </m:r>
                    <m:r>
                      <w:ins w:id="340" w:author="tao huang" w:date="2018-10-28T13:07:00Z">
                        <m:rPr>
                          <m:sty m:val="p"/>
                        </m:rPr>
                        <w:rPr>
                          <w:rFonts w:ascii="Cambria Math" w:hAnsi="Cambria Math" w:cs="Times New Roman"/>
                          <w:color w:val="833C0B" w:themeColor="accent2" w:themeShade="80"/>
                        </w:rPr>
                        <m:t>ADL-intra</m:t>
                      </w:ins>
                    </m:r>
                    <m:r>
                      <w:ins w:id="341" w:author="tao huang" w:date="2018-10-28T13:07:00Z">
                        <w:rPr>
                          <w:rFonts w:ascii="Cambria Math" w:hAnsi="Cambria Math" w:cs="Times New Roman"/>
                          <w:color w:val="833C0B" w:themeColor="accent2" w:themeShade="80"/>
                        </w:rPr>
                        <m:t>-</m:t>
                      </w:ins>
                    </m:r>
                    <m:r>
                      <w:ins w:id="342" w:author="tao huang" w:date="2018-10-28T13:07:00Z">
                        <m:rPr>
                          <m:sty m:val="p"/>
                        </m:rPr>
                        <w:rPr>
                          <w:rFonts w:ascii="Cambria Math" w:hAnsi="Cambria Math" w:cs="Times New Roman"/>
                          <w:color w:val="833C0B" w:themeColor="accent2" w:themeShade="80"/>
                        </w:rPr>
                        <m:t>EWC</m:t>
                      </w:ins>
                    </m:r>
                    <m:r>
                      <w:ins w:id="343" w:author="tao huang" w:date="2018-10-28T13:07:00Z">
                        <w:rPr>
                          <w:rFonts w:ascii="Cambria Math" w:hAnsi="Cambria Math" w:cs="Times New Roman"/>
                          <w:color w:val="833C0B" w:themeColor="accent2" w:themeShade="80"/>
                        </w:rPr>
                        <m:t>,i)</m:t>
                      </w:ins>
                    </m:r>
                  </m:num>
                  <m:den>
                    <m:r>
                      <w:ins w:id="344" w:author="tao huang" w:date="2018-10-28T13:07:00Z">
                        <m:rPr>
                          <m:sty m:val="p"/>
                        </m:rPr>
                        <w:rPr>
                          <w:rFonts w:ascii="Cambria Math" w:hAnsi="Cambria Math" w:cs="Times New Roman"/>
                          <w:color w:val="833C0B" w:themeColor="accent2" w:themeShade="80"/>
                        </w:rPr>
                        <m:t>MASE</m:t>
                      </w:ins>
                    </m:r>
                    <m:r>
                      <w:ins w:id="345" w:author="tao huang" w:date="2018-10-28T13:07:00Z">
                        <w:rPr>
                          <w:rFonts w:ascii="Cambria Math" w:hAnsi="Cambria Math" w:cs="Times New Roman"/>
                          <w:color w:val="833C0B" w:themeColor="accent2" w:themeShade="80"/>
                        </w:rPr>
                        <m:t>(</m:t>
                      </w:ins>
                    </m:r>
                    <m:r>
                      <w:ins w:id="346" w:author="tao huang" w:date="2018-10-28T13:07:00Z">
                        <m:rPr>
                          <m:sty m:val="p"/>
                        </m:rPr>
                        <w:rPr>
                          <w:rFonts w:ascii="Cambria Math" w:hAnsi="Cambria Math" w:cs="Times New Roman"/>
                          <w:color w:val="833C0B" w:themeColor="accent2" w:themeShade="80"/>
                        </w:rPr>
                        <m:t>ADL-intra</m:t>
                      </w:ins>
                    </m:r>
                    <m:r>
                      <w:ins w:id="347" w:author="tao huang" w:date="2018-10-28T13:07:00Z">
                        <w:rPr>
                          <w:rFonts w:ascii="Cambria Math" w:hAnsi="Cambria Math" w:cs="Times New Roman"/>
                          <w:color w:val="833C0B" w:themeColor="accent2" w:themeShade="80"/>
                        </w:rPr>
                        <m:t>,i)</m:t>
                      </w:ins>
                    </m:r>
                  </m:den>
                </m:f>
              </m:oMath>
            </m:oMathPara>
          </w:p>
          <w:p w14:paraId="46AD4B33" w14:textId="031112F2" w:rsidR="00A03A01" w:rsidRDefault="00A03A01">
            <w:pPr>
              <w:shd w:val="clear" w:color="auto" w:fill="FFFFFF" w:themeFill="background1"/>
              <w:spacing w:after="0" w:line="360" w:lineRule="auto"/>
              <w:jc w:val="right"/>
              <w:rPr>
                <w:ins w:id="348" w:author="tao huang" w:date="2018-10-28T13:07:00Z"/>
                <w:rFonts w:cs="Times New Roman"/>
                <w:color w:val="833C0B" w:themeColor="accent2" w:themeShade="80"/>
              </w:rPr>
            </w:pPr>
            <w:ins w:id="349" w:author="tao huang" w:date="2018-10-28T13:07:00Z">
              <w:r w:rsidRPr="00855741">
                <w:rPr>
                  <w:rFonts w:cs="Times New Roman"/>
                  <w:color w:val="833C0B" w:themeColor="accent2" w:themeShade="80"/>
                </w:rPr>
                <w:t xml:space="preserve">   </w:t>
              </w:r>
            </w:ins>
          </w:p>
          <w:p w14:paraId="012ABA73" w14:textId="77777777" w:rsidR="00A03A01" w:rsidRPr="00855741" w:rsidRDefault="00A03A01">
            <w:pPr>
              <w:shd w:val="clear" w:color="auto" w:fill="FFFFFF" w:themeFill="background1"/>
              <w:spacing w:after="0" w:line="360" w:lineRule="auto"/>
              <w:jc w:val="right"/>
              <w:rPr>
                <w:ins w:id="350" w:author="tao huang" w:date="2018-10-28T13:07:00Z"/>
                <w:rFonts w:cs="Times New Roman"/>
                <w:color w:val="833C0B" w:themeColor="accent2" w:themeShade="80"/>
              </w:rPr>
            </w:pPr>
            <m:oMathPara>
              <m:oMath>
                <m:r>
                  <w:ins w:id="351" w:author="tao huang" w:date="2018-10-28T13:07:00Z">
                    <m:rPr>
                      <m:sty m:val="p"/>
                    </m:rPr>
                    <w:rPr>
                      <w:rFonts w:ascii="Cambria Math" w:hAnsi="Cambria Math" w:cs="Times New Roman"/>
                      <w:color w:val="833C0B" w:themeColor="accent2" w:themeShade="80"/>
                    </w:rPr>
                    <m:t>PctRed</m:t>
                  </w:ins>
                </m:r>
                <m:d>
                  <m:dPr>
                    <m:ctrlPr>
                      <w:ins w:id="352" w:author="tao huang" w:date="2018-10-28T13:07:00Z">
                        <w:rPr>
                          <w:rFonts w:ascii="Cambria Math" w:hAnsi="Cambria Math" w:cs="Times New Roman"/>
                          <w:i/>
                          <w:color w:val="833C0B" w:themeColor="accent2" w:themeShade="80"/>
                        </w:rPr>
                      </w:ins>
                    </m:ctrlPr>
                  </m:dPr>
                  <m:e>
                    <m:r>
                      <w:ins w:id="353" w:author="tao huang" w:date="2018-10-28T13:07:00Z">
                        <m:rPr>
                          <m:sty m:val="p"/>
                        </m:rPr>
                        <w:rPr>
                          <w:rFonts w:ascii="Cambria Math" w:hAnsi="Cambria Math" w:cs="Times New Roman"/>
                          <w:color w:val="833C0B" w:themeColor="accent2" w:themeShade="80"/>
                        </w:rPr>
                        <m:t>ADL-intra</m:t>
                      </w:ins>
                    </m:r>
                    <m:r>
                      <w:ins w:id="354" w:author="tao huang" w:date="2018-10-28T13:07:00Z">
                        <w:rPr>
                          <w:rFonts w:ascii="Cambria Math" w:hAnsi="Cambria Math" w:cs="Times New Roman"/>
                          <w:color w:val="833C0B" w:themeColor="accent2" w:themeShade="80"/>
                        </w:rPr>
                        <m:t>-</m:t>
                      </w:ins>
                    </m:r>
                    <m:r>
                      <w:ins w:id="355" w:author="tao huang" w:date="2018-10-28T13:07:00Z">
                        <m:rPr>
                          <m:sty m:val="p"/>
                        </m:rPr>
                        <w:rPr>
                          <w:rFonts w:ascii="Cambria Math" w:hAnsi="Cambria Math" w:cs="Times New Roman"/>
                          <w:color w:val="833C0B" w:themeColor="accent2" w:themeShade="80"/>
                        </w:rPr>
                        <m:t>IC</m:t>
                      </w:ins>
                    </m:r>
                    <m:r>
                      <w:ins w:id="356" w:author="tao huang" w:date="2018-10-28T13:07:00Z">
                        <w:rPr>
                          <w:rFonts w:ascii="Cambria Math" w:hAnsi="Cambria Math" w:cs="Times New Roman"/>
                          <w:color w:val="833C0B" w:themeColor="accent2" w:themeShade="80"/>
                        </w:rPr>
                        <m:t>,i</m:t>
                      </w:ins>
                    </m:r>
                  </m:e>
                </m:d>
                <m:r>
                  <w:ins w:id="357" w:author="tao huang" w:date="2018-10-28T13:07:00Z">
                    <w:rPr>
                      <w:rFonts w:ascii="Cambria Math" w:hAnsi="Cambria Math" w:cs="Times New Roman"/>
                      <w:color w:val="833C0B" w:themeColor="accent2" w:themeShade="80"/>
                    </w:rPr>
                    <m:t>=</m:t>
                  </w:ins>
                </m:r>
                <m:f>
                  <m:fPr>
                    <m:ctrlPr>
                      <w:ins w:id="358" w:author="tao huang" w:date="2018-10-28T13:07:00Z">
                        <w:rPr>
                          <w:rFonts w:ascii="Cambria Math" w:hAnsi="Cambria Math" w:cs="Times New Roman"/>
                          <w:color w:val="833C0B" w:themeColor="accent2" w:themeShade="80"/>
                        </w:rPr>
                      </w:ins>
                    </m:ctrlPr>
                  </m:fPr>
                  <m:num>
                    <m:r>
                      <w:ins w:id="359" w:author="tao huang" w:date="2018-10-28T13:07:00Z">
                        <m:rPr>
                          <m:sty m:val="p"/>
                        </m:rPr>
                        <w:rPr>
                          <w:rFonts w:ascii="Cambria Math" w:hAnsi="Cambria Math" w:cs="Times New Roman"/>
                          <w:color w:val="833C0B" w:themeColor="accent2" w:themeShade="80"/>
                        </w:rPr>
                        <m:t>MASE</m:t>
                      </w:ins>
                    </m:r>
                    <m:r>
                      <w:ins w:id="360" w:author="tao huang" w:date="2018-10-28T13:07:00Z">
                        <w:rPr>
                          <w:rFonts w:ascii="Cambria Math" w:hAnsi="Cambria Math" w:cs="Times New Roman"/>
                          <w:color w:val="833C0B" w:themeColor="accent2" w:themeShade="80"/>
                        </w:rPr>
                        <m:t>(</m:t>
                      </w:ins>
                    </m:r>
                    <m:r>
                      <w:ins w:id="361" w:author="tao huang" w:date="2018-10-28T13:07:00Z">
                        <m:rPr>
                          <m:sty m:val="p"/>
                        </m:rPr>
                        <w:rPr>
                          <w:rFonts w:ascii="Cambria Math" w:hAnsi="Cambria Math" w:cs="Times New Roman"/>
                          <w:color w:val="833C0B" w:themeColor="accent2" w:themeShade="80"/>
                        </w:rPr>
                        <m:t>ADL-intra</m:t>
                      </w:ins>
                    </m:r>
                    <m:r>
                      <w:ins w:id="362" w:author="tao huang" w:date="2018-10-28T13:07:00Z">
                        <w:rPr>
                          <w:rFonts w:ascii="Cambria Math" w:hAnsi="Cambria Math" w:cs="Times New Roman"/>
                          <w:color w:val="833C0B" w:themeColor="accent2" w:themeShade="80"/>
                        </w:rPr>
                        <m:t xml:space="preserve">,i)- </m:t>
                      </w:ins>
                    </m:r>
                    <m:r>
                      <w:ins w:id="363" w:author="tao huang" w:date="2018-10-28T13:07:00Z">
                        <m:rPr>
                          <m:sty m:val="p"/>
                        </m:rPr>
                        <w:rPr>
                          <w:rFonts w:ascii="Cambria Math" w:hAnsi="Cambria Math" w:cs="Times New Roman"/>
                          <w:color w:val="833C0B" w:themeColor="accent2" w:themeShade="80"/>
                        </w:rPr>
                        <m:t>MASE</m:t>
                      </w:ins>
                    </m:r>
                    <m:r>
                      <w:ins w:id="364" w:author="tao huang" w:date="2018-10-28T13:07:00Z">
                        <w:rPr>
                          <w:rFonts w:ascii="Cambria Math" w:hAnsi="Cambria Math" w:cs="Times New Roman"/>
                          <w:color w:val="833C0B" w:themeColor="accent2" w:themeShade="80"/>
                        </w:rPr>
                        <m:t>(</m:t>
                      </w:ins>
                    </m:r>
                    <m:r>
                      <w:ins w:id="365" w:author="tao huang" w:date="2018-10-28T13:07:00Z">
                        <m:rPr>
                          <m:sty m:val="p"/>
                        </m:rPr>
                        <w:rPr>
                          <w:rFonts w:ascii="Cambria Math" w:hAnsi="Cambria Math" w:cs="Times New Roman"/>
                          <w:color w:val="833C0B" w:themeColor="accent2" w:themeShade="80"/>
                        </w:rPr>
                        <m:t>ADL-intra</m:t>
                      </w:ins>
                    </m:r>
                    <m:r>
                      <w:ins w:id="366" w:author="tao huang" w:date="2018-10-28T13:07:00Z">
                        <w:rPr>
                          <w:rFonts w:ascii="Cambria Math" w:hAnsi="Cambria Math" w:cs="Times New Roman"/>
                          <w:color w:val="833C0B" w:themeColor="accent2" w:themeShade="80"/>
                        </w:rPr>
                        <m:t>-</m:t>
                      </w:ins>
                    </m:r>
                    <m:r>
                      <w:ins w:id="367" w:author="tao huang" w:date="2018-10-28T13:07:00Z">
                        <m:rPr>
                          <m:sty m:val="p"/>
                        </m:rPr>
                        <w:rPr>
                          <w:rFonts w:ascii="Cambria Math" w:hAnsi="Cambria Math" w:cs="Times New Roman"/>
                          <w:color w:val="833C0B" w:themeColor="accent2" w:themeShade="80"/>
                        </w:rPr>
                        <m:t>IC</m:t>
                      </w:ins>
                    </m:r>
                    <m:r>
                      <w:ins w:id="368" w:author="tao huang" w:date="2018-10-28T13:07:00Z">
                        <w:rPr>
                          <w:rFonts w:ascii="Cambria Math" w:hAnsi="Cambria Math" w:cs="Times New Roman"/>
                          <w:color w:val="833C0B" w:themeColor="accent2" w:themeShade="80"/>
                        </w:rPr>
                        <m:t>,i)</m:t>
                      </w:ins>
                    </m:r>
                  </m:num>
                  <m:den>
                    <m:r>
                      <w:ins w:id="369" w:author="tao huang" w:date="2018-10-28T13:07:00Z">
                        <m:rPr>
                          <m:sty m:val="p"/>
                        </m:rPr>
                        <w:rPr>
                          <w:rFonts w:ascii="Cambria Math" w:hAnsi="Cambria Math" w:cs="Times New Roman"/>
                          <w:color w:val="833C0B" w:themeColor="accent2" w:themeShade="80"/>
                        </w:rPr>
                        <m:t>MASE</m:t>
                      </w:ins>
                    </m:r>
                    <m:r>
                      <w:ins w:id="370" w:author="tao huang" w:date="2018-10-28T13:07:00Z">
                        <w:rPr>
                          <w:rFonts w:ascii="Cambria Math" w:hAnsi="Cambria Math" w:cs="Times New Roman"/>
                          <w:color w:val="833C0B" w:themeColor="accent2" w:themeShade="80"/>
                        </w:rPr>
                        <m:t>(</m:t>
                      </w:ins>
                    </m:r>
                    <m:r>
                      <w:ins w:id="371" w:author="tao huang" w:date="2018-10-28T13:07:00Z">
                        <m:rPr>
                          <m:sty m:val="p"/>
                        </m:rPr>
                        <w:rPr>
                          <w:rFonts w:ascii="Cambria Math" w:hAnsi="Cambria Math" w:cs="Times New Roman"/>
                          <w:color w:val="833C0B" w:themeColor="accent2" w:themeShade="80"/>
                        </w:rPr>
                        <m:t>ADL-intra</m:t>
                      </w:ins>
                    </m:r>
                    <m:r>
                      <w:ins w:id="372" w:author="tao huang" w:date="2018-10-28T13:07:00Z">
                        <w:rPr>
                          <w:rFonts w:ascii="Cambria Math" w:hAnsi="Cambria Math" w:cs="Times New Roman"/>
                          <w:color w:val="833C0B" w:themeColor="accent2" w:themeShade="80"/>
                        </w:rPr>
                        <m:t>,i)</m:t>
                      </w:ins>
                    </m:r>
                  </m:den>
                </m:f>
              </m:oMath>
            </m:oMathPara>
          </w:p>
          <w:p w14:paraId="01476275" w14:textId="50E14CAA" w:rsidR="00A03A01" w:rsidRPr="0056537F" w:rsidDel="00A03A01" w:rsidRDefault="00A03A01">
            <w:pPr>
              <w:shd w:val="clear" w:color="auto" w:fill="FFFFFF" w:themeFill="background1"/>
              <w:spacing w:after="0" w:line="276" w:lineRule="auto"/>
              <w:rPr>
                <w:del w:id="373" w:author="tao huang" w:date="2018-10-28T13:07:00Z"/>
                <w:rFonts w:ascii="Times New Roman" w:eastAsia="Times New Roman" w:hAnsi="Times New Roman" w:cs="Times New Roman"/>
                <w:color w:val="7030A0"/>
              </w:rPr>
              <w:pPrChange w:id="374" w:author="tao huang" w:date="2018-10-28T21:40:00Z">
                <w:pPr>
                  <w:shd w:val="clear" w:color="auto" w:fill="FFFFFF"/>
                  <w:spacing w:after="0" w:line="276" w:lineRule="auto"/>
                </w:pPr>
              </w:pPrChange>
            </w:pPr>
          </w:p>
          <w:p w14:paraId="60AAF54F" w14:textId="77777777" w:rsidR="00780B6D" w:rsidRPr="0056537F" w:rsidRDefault="00780B6D">
            <w:pPr>
              <w:shd w:val="clear" w:color="auto" w:fill="FFFFFF" w:themeFill="background1"/>
              <w:spacing w:after="0" w:line="276" w:lineRule="auto"/>
              <w:rPr>
                <w:rFonts w:ascii="Times New Roman" w:eastAsia="Times New Roman" w:hAnsi="Times New Roman" w:cs="Times New Roman"/>
                <w:color w:val="7030A0"/>
              </w:rPr>
              <w:pPrChange w:id="375" w:author="tao huang" w:date="2018-10-28T21:40:00Z">
                <w:pPr>
                  <w:shd w:val="clear" w:color="auto" w:fill="FFFFFF"/>
                  <w:spacing w:after="0" w:line="276" w:lineRule="auto"/>
                </w:pPr>
              </w:pPrChange>
            </w:pPr>
          </w:p>
          <w:p w14:paraId="067A92EF" w14:textId="188674E9" w:rsidR="00255100" w:rsidRPr="0056537F" w:rsidDel="00A0309B" w:rsidRDefault="00477BD8">
            <w:pPr>
              <w:shd w:val="clear" w:color="auto" w:fill="FFFFFF" w:themeFill="background1"/>
              <w:spacing w:after="0" w:line="276" w:lineRule="auto"/>
              <w:rPr>
                <w:del w:id="376" w:author="韬 黄" w:date="2018-10-27T20:34:00Z"/>
                <w:rFonts w:ascii="Times New Roman" w:eastAsia="Times New Roman" w:hAnsi="Times New Roman" w:cs="Times New Roman"/>
                <w:color w:val="7030A0"/>
              </w:rPr>
              <w:pPrChange w:id="377"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T</w:t>
            </w:r>
            <w:r w:rsidR="00255100" w:rsidRPr="0056537F">
              <w:rPr>
                <w:rFonts w:ascii="Times New Roman" w:eastAsia="Times New Roman" w:hAnsi="Times New Roman" w:cs="Times New Roman"/>
                <w:color w:val="7030A0"/>
              </w:rPr>
              <w:t>hus</w:t>
            </w:r>
            <w:r w:rsidRPr="0056537F">
              <w:rPr>
                <w:rFonts w:ascii="Times New Roman" w:eastAsia="Times New Roman" w:hAnsi="Times New Roman" w:cs="Times New Roman"/>
                <w:color w:val="7030A0"/>
              </w:rPr>
              <w:t>,</w:t>
            </w:r>
            <w:r w:rsidR="00255100" w:rsidRPr="0056537F">
              <w:rPr>
                <w:rFonts w:ascii="Times New Roman" w:eastAsia="Times New Roman" w:hAnsi="Times New Roman" w:cs="Times New Roman"/>
                <w:color w:val="7030A0"/>
              </w:rPr>
              <w:t xml:space="preserve"> a positive coefficient of 0.4 </w:t>
            </w:r>
            <w:r w:rsidRPr="0056537F">
              <w:rPr>
                <w:rFonts w:ascii="Times New Roman" w:eastAsia="Times New Roman" w:hAnsi="Times New Roman" w:cs="Times New Roman"/>
                <w:color w:val="7030A0"/>
              </w:rPr>
              <w:t>indicate</w:t>
            </w:r>
            <w:ins w:id="378" w:author="韬 黄" w:date="2018-10-27T20:33:00Z">
              <w:r w:rsidR="00727D37">
                <w:rPr>
                  <w:rFonts w:ascii="Times New Roman" w:eastAsia="Times New Roman" w:hAnsi="Times New Roman" w:cs="Times New Roman"/>
                  <w:color w:val="7030A0"/>
                </w:rPr>
                <w:t>s</w:t>
              </w:r>
            </w:ins>
            <w:r w:rsidRPr="0056537F">
              <w:rPr>
                <w:rFonts w:ascii="Times New Roman" w:eastAsia="Times New Roman" w:hAnsi="Times New Roman" w:cs="Times New Roman"/>
                <w:color w:val="7030A0"/>
              </w:rPr>
              <w:t xml:space="preserve"> that one</w:t>
            </w:r>
            <w:r w:rsidR="00255100" w:rsidRPr="0056537F">
              <w:rPr>
                <w:rFonts w:ascii="Times New Roman" w:eastAsia="Times New Roman" w:hAnsi="Times New Roman" w:cs="Times New Roman"/>
                <w:color w:val="7030A0"/>
              </w:rPr>
              <w:t xml:space="preserve"> unit increase in "Randomness and growth" would cause a</w:t>
            </w:r>
            <w:r w:rsidRPr="0056537F">
              <w:rPr>
                <w:rFonts w:ascii="Times New Roman" w:eastAsia="Times New Roman" w:hAnsi="Times New Roman" w:cs="Times New Roman"/>
                <w:color w:val="7030A0"/>
              </w:rPr>
              <w:t xml:space="preserve"> </w:t>
            </w:r>
            <w:del w:id="379" w:author="韬 黄" w:date="2018-10-27T20:34:00Z">
              <w:r w:rsidRPr="0056537F" w:rsidDel="0046714A">
                <w:rPr>
                  <w:rFonts w:ascii="Times New Roman" w:eastAsia="Times New Roman" w:hAnsi="Times New Roman" w:cs="Times New Roman"/>
                  <w:color w:val="7030A0"/>
                </w:rPr>
                <w:delText xml:space="preserve">0.4 </w:delText>
              </w:r>
              <w:r w:rsidR="00255100" w:rsidRPr="0056537F" w:rsidDel="0046714A">
                <w:rPr>
                  <w:rFonts w:ascii="Times New Roman" w:eastAsia="Times New Roman" w:hAnsi="Times New Roman" w:cs="Times New Roman"/>
                  <w:color w:val="7030A0"/>
                </w:rPr>
                <w:delText>unit</w:delText>
              </w:r>
              <w:r w:rsidRPr="0056537F" w:rsidDel="0046714A">
                <w:rPr>
                  <w:rFonts w:ascii="Times New Roman" w:eastAsia="Times New Roman" w:hAnsi="Times New Roman" w:cs="Times New Roman"/>
                  <w:color w:val="7030A0"/>
                </w:rPr>
                <w:delText>s</w:delText>
              </w:r>
              <w:r w:rsidR="00255100" w:rsidRPr="0056537F" w:rsidDel="0046714A">
                <w:rPr>
                  <w:rFonts w:ascii="Times New Roman" w:eastAsia="Times New Roman" w:hAnsi="Times New Roman" w:cs="Times New Roman"/>
                  <w:color w:val="7030A0"/>
                </w:rPr>
                <w:delText xml:space="preserve"> </w:delText>
              </w:r>
            </w:del>
            <w:ins w:id="380" w:author="韬 黄" w:date="2018-10-27T20:33:00Z">
              <w:r w:rsidR="0046714A">
                <w:rPr>
                  <w:rFonts w:ascii="Times New Roman" w:eastAsia="Times New Roman" w:hAnsi="Times New Roman" w:cs="Times New Roman"/>
                  <w:color w:val="7030A0"/>
                </w:rPr>
                <w:t>0.4%</w:t>
              </w:r>
              <w:r w:rsidR="00727D37">
                <w:rPr>
                  <w:rFonts w:ascii="Times New Roman" w:eastAsia="Times New Roman" w:hAnsi="Times New Roman" w:cs="Times New Roman"/>
                  <w:color w:val="7030A0"/>
                </w:rPr>
                <w:t xml:space="preserve"> </w:t>
              </w:r>
            </w:ins>
            <w:r w:rsidR="00255100" w:rsidRPr="0056537F">
              <w:rPr>
                <w:rFonts w:ascii="Times New Roman" w:eastAsia="Times New Roman" w:hAnsi="Times New Roman" w:cs="Times New Roman"/>
                <w:color w:val="7030A0"/>
              </w:rPr>
              <w:t xml:space="preserve">reduction in </w:t>
            </w:r>
            <w:r w:rsidRPr="0056537F">
              <w:rPr>
                <w:rFonts w:ascii="Times New Roman" w:eastAsia="Times New Roman" w:hAnsi="Times New Roman" w:cs="Times New Roman"/>
                <w:color w:val="7030A0"/>
              </w:rPr>
              <w:t xml:space="preserve">the </w:t>
            </w:r>
            <w:r w:rsidR="00255100" w:rsidRPr="0056537F">
              <w:rPr>
                <w:rFonts w:ascii="Times New Roman" w:eastAsia="Times New Roman" w:hAnsi="Times New Roman" w:cs="Times New Roman"/>
                <w:color w:val="7030A0"/>
              </w:rPr>
              <w:t xml:space="preserve">MASE. We now </w:t>
            </w:r>
            <w:r w:rsidR="004D5355">
              <w:rPr>
                <w:rFonts w:ascii="Times New Roman" w:eastAsia="Times New Roman" w:hAnsi="Times New Roman" w:cs="Times New Roman"/>
                <w:color w:val="7030A0"/>
              </w:rPr>
              <w:t>provide a clearer description for the interpretation</w:t>
            </w:r>
            <w:ins w:id="381" w:author="韬 黄" w:date="2018-10-27T20:34:00Z">
              <w:r w:rsidR="00A0309B">
                <w:rPr>
                  <w:rFonts w:ascii="Times New Roman" w:eastAsia="Times New Roman" w:hAnsi="Times New Roman" w:cs="Times New Roman"/>
                  <w:color w:val="7030A0"/>
                </w:rPr>
                <w:t xml:space="preserve"> (</w:t>
              </w:r>
            </w:ins>
            <w:del w:id="382" w:author="韬 黄" w:date="2018-10-27T20:34:00Z">
              <w:r w:rsidR="008506A6" w:rsidRPr="0056537F" w:rsidDel="00A0309B">
                <w:rPr>
                  <w:rFonts w:ascii="Times New Roman" w:eastAsia="Times New Roman" w:hAnsi="Times New Roman" w:cs="Times New Roman"/>
                  <w:color w:val="7030A0"/>
                </w:rPr>
                <w:delText>:</w:delText>
              </w:r>
            </w:del>
          </w:p>
          <w:p w14:paraId="21176FA7" w14:textId="793FC065" w:rsidR="008506A6" w:rsidRPr="0056537F" w:rsidDel="00A0309B" w:rsidRDefault="008506A6">
            <w:pPr>
              <w:shd w:val="clear" w:color="auto" w:fill="FFFFFF" w:themeFill="background1"/>
              <w:spacing w:after="0" w:line="276" w:lineRule="auto"/>
              <w:rPr>
                <w:del w:id="383" w:author="韬 黄" w:date="2018-10-27T20:34:00Z"/>
                <w:rFonts w:ascii="Times New Roman" w:eastAsia="Times New Roman" w:hAnsi="Times New Roman" w:cs="Times New Roman"/>
                <w:color w:val="7030A0"/>
              </w:rPr>
              <w:pPrChange w:id="384" w:author="tao huang" w:date="2018-10-28T21:40:00Z">
                <w:pPr>
                  <w:shd w:val="clear" w:color="auto" w:fill="FFFFFF"/>
                  <w:spacing w:after="0" w:line="276" w:lineRule="auto"/>
                </w:pPr>
              </w:pPrChange>
            </w:pPr>
          </w:p>
          <w:p w14:paraId="23916042" w14:textId="41107BD8" w:rsidR="006844A0" w:rsidRDefault="006844A0">
            <w:pPr>
              <w:shd w:val="clear" w:color="auto" w:fill="FFFFFF" w:themeFill="background1"/>
              <w:spacing w:after="0" w:line="276" w:lineRule="auto"/>
              <w:rPr>
                <w:ins w:id="385" w:author="tao huang" w:date="2018-10-28T13:10:00Z"/>
                <w:rFonts w:ascii="Times New Roman" w:eastAsia="Times New Roman" w:hAnsi="Times New Roman" w:cs="Times New Roman"/>
                <w:color w:val="7030A0"/>
              </w:rPr>
              <w:pPrChange w:id="386" w:author="tao huang" w:date="2018-10-28T21:40:00Z">
                <w:pPr>
                  <w:shd w:val="clear" w:color="auto" w:fill="FFFFFF"/>
                  <w:spacing w:after="0" w:line="276" w:lineRule="auto"/>
                </w:pPr>
              </w:pPrChange>
            </w:pPr>
            <w:del w:id="387" w:author="韬 黄" w:date="2018-10-27T20:34:00Z">
              <w:r w:rsidRPr="0056537F" w:rsidDel="00A0309B">
                <w:rPr>
                  <w:rFonts w:ascii="Times New Roman" w:eastAsia="Times New Roman" w:hAnsi="Times New Roman" w:cs="Times New Roman"/>
                  <w:color w:val="7030A0"/>
                </w:rPr>
                <w:delText>P</w:delText>
              </w:r>
            </w:del>
            <w:ins w:id="388" w:author="韬 黄" w:date="2018-10-27T20:34:00Z">
              <w:r w:rsidR="00A0309B">
                <w:rPr>
                  <w:rFonts w:ascii="Times New Roman" w:eastAsia="Times New Roman" w:hAnsi="Times New Roman" w:cs="Times New Roman"/>
                  <w:color w:val="7030A0"/>
                </w:rPr>
                <w:t>p</w:t>
              </w:r>
            </w:ins>
            <w:r w:rsidRPr="0056537F">
              <w:rPr>
                <w:rFonts w:ascii="Times New Roman" w:eastAsia="Times New Roman" w:hAnsi="Times New Roman" w:cs="Times New Roman"/>
                <w:color w:val="7030A0"/>
              </w:rPr>
              <w:t>lease</w:t>
            </w:r>
            <w:r w:rsidR="004D5355">
              <w:rPr>
                <w:rFonts w:ascii="Times New Roman" w:eastAsia="Times New Roman" w:hAnsi="Times New Roman" w:cs="Times New Roman"/>
                <w:color w:val="7030A0"/>
              </w:rPr>
              <w:t xml:space="preserve"> </w:t>
            </w:r>
            <w:del w:id="389" w:author="韬 黄" w:date="2018-10-27T20:34:00Z">
              <w:r w:rsidR="004D5355" w:rsidDel="00A0309B">
                <w:rPr>
                  <w:rFonts w:ascii="Times New Roman" w:eastAsia="Times New Roman" w:hAnsi="Times New Roman" w:cs="Times New Roman"/>
                  <w:color w:val="7030A0"/>
                </w:rPr>
                <w:delText>also</w:delText>
              </w:r>
              <w:r w:rsidRPr="0056537F" w:rsidDel="00A0309B">
                <w:rPr>
                  <w:rFonts w:ascii="Times New Roman" w:eastAsia="Times New Roman" w:hAnsi="Times New Roman" w:cs="Times New Roman"/>
                  <w:color w:val="7030A0"/>
                </w:rPr>
                <w:delText xml:space="preserve"> </w:delText>
              </w:r>
            </w:del>
            <w:r w:rsidRPr="0056537F">
              <w:rPr>
                <w:rFonts w:ascii="Times New Roman" w:eastAsia="Times New Roman" w:hAnsi="Times New Roman" w:cs="Times New Roman"/>
                <w:color w:val="7030A0"/>
              </w:rPr>
              <w:t>note</w:t>
            </w:r>
            <w:r w:rsidR="004D5355">
              <w:rPr>
                <w:rFonts w:ascii="Times New Roman" w:eastAsia="Times New Roman" w:hAnsi="Times New Roman" w:cs="Times New Roman"/>
                <w:color w:val="7030A0"/>
              </w:rPr>
              <w:t xml:space="preserve"> that</w:t>
            </w:r>
            <w:r w:rsidRPr="0056537F">
              <w:rPr>
                <w:rFonts w:ascii="Times New Roman" w:eastAsia="Times New Roman" w:hAnsi="Times New Roman" w:cs="Times New Roman"/>
                <w:color w:val="7030A0"/>
              </w:rPr>
              <w:t xml:space="preserve"> </w:t>
            </w:r>
            <w:ins w:id="390" w:author="tao huang" w:date="2018-10-28T13:09:00Z">
              <w:r w:rsidR="00A03A01">
                <w:rPr>
                  <w:rFonts w:ascii="Times New Roman" w:eastAsia="Times New Roman" w:hAnsi="Times New Roman" w:cs="Times New Roman"/>
                  <w:color w:val="7030A0"/>
                </w:rPr>
                <w:t xml:space="preserve">now in the revised version </w:t>
              </w:r>
            </w:ins>
            <w:r w:rsidRPr="0056537F">
              <w:rPr>
                <w:rFonts w:ascii="Times New Roman" w:eastAsia="Times New Roman" w:hAnsi="Times New Roman" w:cs="Times New Roman"/>
                <w:color w:val="7030A0"/>
              </w:rPr>
              <w:t xml:space="preserve">we </w:t>
            </w:r>
            <w:del w:id="391" w:author="tao huang" w:date="2018-10-28T13:09:00Z">
              <w:r w:rsidR="00FE53D5" w:rsidRPr="0056537F" w:rsidDel="00A03A01">
                <w:rPr>
                  <w:rFonts w:ascii="Times New Roman" w:eastAsia="Times New Roman" w:hAnsi="Times New Roman" w:cs="Times New Roman"/>
                  <w:color w:val="7030A0"/>
                </w:rPr>
                <w:delText xml:space="preserve">now </w:delText>
              </w:r>
            </w:del>
            <w:r w:rsidR="00FE53D5" w:rsidRPr="0056537F">
              <w:rPr>
                <w:rFonts w:ascii="Times New Roman" w:eastAsia="Times New Roman" w:hAnsi="Times New Roman" w:cs="Times New Roman"/>
                <w:color w:val="7030A0"/>
              </w:rPr>
              <w:t>use</w:t>
            </w:r>
            <w:r w:rsidRPr="0056537F">
              <w:rPr>
                <w:rFonts w:ascii="Times New Roman" w:eastAsia="Times New Roman" w:hAnsi="Times New Roman" w:cs="Times New Roman"/>
                <w:color w:val="7030A0"/>
              </w:rPr>
              <w:t xml:space="preserve"> the figure </w:t>
            </w:r>
            <w:r w:rsidR="00FE53D5" w:rsidRPr="0056537F">
              <w:rPr>
                <w:rFonts w:ascii="Times New Roman" w:eastAsia="Times New Roman" w:hAnsi="Times New Roman" w:cs="Times New Roman"/>
                <w:color w:val="7030A0"/>
              </w:rPr>
              <w:t>of</w:t>
            </w:r>
            <w:r w:rsidRPr="0056537F">
              <w:rPr>
                <w:rFonts w:ascii="Times New Roman" w:eastAsia="Times New Roman" w:hAnsi="Times New Roman" w:cs="Times New Roman"/>
                <w:color w:val="7030A0"/>
              </w:rPr>
              <w:t xml:space="preserve"> two decimals</w:t>
            </w:r>
            <w:ins w:id="392" w:author="韬 黄" w:date="2018-10-27T20:34:00Z">
              <w:r w:rsidR="00A0309B">
                <w:rPr>
                  <w:rFonts w:ascii="Times New Roman" w:eastAsia="Times New Roman" w:hAnsi="Times New Roman" w:cs="Times New Roman"/>
                  <w:color w:val="7030A0"/>
                </w:rPr>
                <w:t xml:space="preserve">, </w:t>
              </w:r>
            </w:ins>
            <w:del w:id="393" w:author="韬 黄" w:date="2018-10-27T20:34:00Z">
              <w:r w:rsidR="001768F6" w:rsidRPr="0056537F" w:rsidDel="00A0309B">
                <w:rPr>
                  <w:rFonts w:ascii="Times New Roman" w:eastAsia="Times New Roman" w:hAnsi="Times New Roman" w:cs="Times New Roman"/>
                  <w:color w:val="7030A0"/>
                </w:rPr>
                <w:delText xml:space="preserve"> below</w:delText>
              </w:r>
              <w:r w:rsidR="000306D4" w:rsidRPr="0056537F" w:rsidDel="00A0309B">
                <w:rPr>
                  <w:rFonts w:ascii="Times New Roman" w:eastAsia="Times New Roman" w:hAnsi="Times New Roman" w:cs="Times New Roman"/>
                  <w:color w:val="7030A0"/>
                </w:rPr>
                <w:delText xml:space="preserve"> (</w:delText>
              </w:r>
            </w:del>
            <w:r w:rsidR="000306D4" w:rsidRPr="0056537F">
              <w:rPr>
                <w:rFonts w:ascii="Times New Roman" w:eastAsia="Times New Roman" w:hAnsi="Times New Roman" w:cs="Times New Roman"/>
                <w:color w:val="7030A0"/>
              </w:rPr>
              <w:t>e.g., we report 0.38 rather than 0.4</w:t>
            </w:r>
            <w:ins w:id="394" w:author="tao huang" w:date="2018-10-28T13:09:00Z">
              <w:r w:rsidR="00A03A01">
                <w:rPr>
                  <w:rFonts w:ascii="Times New Roman" w:eastAsia="Times New Roman" w:hAnsi="Times New Roman" w:cs="Times New Roman"/>
                  <w:color w:val="7030A0"/>
                </w:rPr>
                <w:t xml:space="preserve">, and we change </w:t>
              </w:r>
              <w:r w:rsidR="00A03A01" w:rsidRPr="0056537F">
                <w:rPr>
                  <w:rFonts w:ascii="Times New Roman" w:eastAsia="Times New Roman" w:hAnsi="Times New Roman" w:cs="Times New Roman"/>
                  <w:color w:val="7030A0"/>
                </w:rPr>
                <w:t xml:space="preserve">"Randomness and growth" </w:t>
              </w:r>
              <w:r w:rsidR="00A03A01">
                <w:rPr>
                  <w:rFonts w:ascii="Times New Roman" w:eastAsia="Times New Roman" w:hAnsi="Times New Roman" w:cs="Times New Roman"/>
                  <w:color w:val="7030A0"/>
                </w:rPr>
                <w:t xml:space="preserve">to </w:t>
              </w:r>
              <w:r w:rsidR="00A03A01" w:rsidRPr="0056537F">
                <w:rPr>
                  <w:rFonts w:ascii="Times New Roman" w:eastAsia="Times New Roman" w:hAnsi="Times New Roman" w:cs="Times New Roman"/>
                  <w:color w:val="7030A0"/>
                </w:rPr>
                <w:t xml:space="preserve">"Randomness and </w:t>
              </w:r>
              <w:r w:rsidR="00A03A01">
                <w:rPr>
                  <w:rFonts w:ascii="Times New Roman" w:eastAsia="Times New Roman" w:hAnsi="Times New Roman" w:cs="Times New Roman"/>
                  <w:color w:val="7030A0"/>
                </w:rPr>
                <w:t>trend</w:t>
              </w:r>
              <w:r w:rsidR="00A03A01" w:rsidRPr="0056537F">
                <w:rPr>
                  <w:rFonts w:ascii="Times New Roman" w:eastAsia="Times New Roman" w:hAnsi="Times New Roman" w:cs="Times New Roman"/>
                  <w:color w:val="7030A0"/>
                </w:rPr>
                <w:t>"</w:t>
              </w:r>
              <w:r w:rsidR="00A03A01">
                <w:rPr>
                  <w:rFonts w:ascii="Times New Roman" w:eastAsia="Times New Roman" w:hAnsi="Times New Roman" w:cs="Times New Roman"/>
                  <w:color w:val="7030A0"/>
                </w:rPr>
                <w:t xml:space="preserve"> as we find </w:t>
              </w:r>
            </w:ins>
            <w:ins w:id="395" w:author="tao huang" w:date="2018-10-28T13:10:00Z">
              <w:r w:rsidR="00A03A01">
                <w:rPr>
                  <w:rFonts w:ascii="Times New Roman" w:eastAsia="Times New Roman" w:hAnsi="Times New Roman" w:cs="Times New Roman"/>
                  <w:color w:val="7030A0"/>
                </w:rPr>
                <w:t xml:space="preserve">the term </w:t>
              </w:r>
            </w:ins>
            <w:ins w:id="396" w:author="tao huang" w:date="2018-10-28T13:09:00Z">
              <w:r w:rsidR="00A03A01">
                <w:rPr>
                  <w:rFonts w:ascii="Times New Roman" w:eastAsia="Times New Roman" w:hAnsi="Times New Roman" w:cs="Times New Roman"/>
                  <w:color w:val="7030A0"/>
                </w:rPr>
                <w:t xml:space="preserve">“trend” </w:t>
              </w:r>
            </w:ins>
            <w:ins w:id="397" w:author="tao huang" w:date="2018-10-28T13:10:00Z">
              <w:r w:rsidR="00A03A01">
                <w:rPr>
                  <w:rFonts w:ascii="Times New Roman" w:eastAsia="Times New Roman" w:hAnsi="Times New Roman" w:cs="Times New Roman"/>
                  <w:color w:val="7030A0"/>
                </w:rPr>
                <w:t>to</w:t>
              </w:r>
            </w:ins>
            <w:ins w:id="398" w:author="tao huang" w:date="2018-10-28T13:09:00Z">
              <w:r w:rsidR="00A03A01">
                <w:rPr>
                  <w:rFonts w:ascii="Times New Roman" w:eastAsia="Times New Roman" w:hAnsi="Times New Roman" w:cs="Times New Roman"/>
                  <w:color w:val="7030A0"/>
                </w:rPr>
                <w:t xml:space="preserve"> </w:t>
              </w:r>
            </w:ins>
            <w:ins w:id="399" w:author="tao huang" w:date="2018-10-28T13:10:00Z">
              <w:r w:rsidR="00A03A01">
                <w:rPr>
                  <w:rFonts w:ascii="Times New Roman" w:eastAsia="Times New Roman" w:hAnsi="Times New Roman" w:cs="Times New Roman"/>
                  <w:color w:val="7030A0"/>
                </w:rPr>
                <w:t>be more appropriate</w:t>
              </w:r>
            </w:ins>
            <w:del w:id="400" w:author="韬 黄" w:date="2018-10-27T20:34:00Z">
              <w:r w:rsidR="000306D4" w:rsidRPr="0056537F" w:rsidDel="00A0309B">
                <w:rPr>
                  <w:rFonts w:ascii="Times New Roman" w:eastAsia="Times New Roman" w:hAnsi="Times New Roman" w:cs="Times New Roman"/>
                  <w:color w:val="7030A0"/>
                </w:rPr>
                <w:delText xml:space="preserve"> below</w:delText>
              </w:r>
            </w:del>
            <w:r w:rsidR="000306D4" w:rsidRPr="0056537F">
              <w:rPr>
                <w:rFonts w:ascii="Times New Roman" w:eastAsia="Times New Roman" w:hAnsi="Times New Roman" w:cs="Times New Roman"/>
                <w:color w:val="7030A0"/>
              </w:rPr>
              <w:t>).</w:t>
            </w:r>
          </w:p>
          <w:p w14:paraId="306BF493" w14:textId="3892737C" w:rsidR="00A03A01" w:rsidRDefault="00A03A01">
            <w:pPr>
              <w:shd w:val="clear" w:color="auto" w:fill="FFFFFF" w:themeFill="background1"/>
              <w:spacing w:after="0" w:line="276" w:lineRule="auto"/>
              <w:rPr>
                <w:ins w:id="401" w:author="tao huang" w:date="2018-10-28T13:10:00Z"/>
                <w:rFonts w:ascii="Times New Roman" w:eastAsia="Times New Roman" w:hAnsi="Times New Roman" w:cs="Times New Roman"/>
                <w:color w:val="7030A0"/>
              </w:rPr>
              <w:pPrChange w:id="402" w:author="tao huang" w:date="2018-10-28T21:40:00Z">
                <w:pPr>
                  <w:shd w:val="clear" w:color="auto" w:fill="FFFFFF"/>
                  <w:spacing w:after="0" w:line="276" w:lineRule="auto"/>
                </w:pPr>
              </w:pPrChange>
            </w:pPr>
          </w:p>
          <w:p w14:paraId="65652BD8" w14:textId="5BC8A526" w:rsidR="00A03A01" w:rsidRPr="0056537F" w:rsidRDefault="00A03A01">
            <w:pPr>
              <w:shd w:val="clear" w:color="auto" w:fill="FFFFFF" w:themeFill="background1"/>
              <w:spacing w:after="0" w:line="276" w:lineRule="auto"/>
              <w:rPr>
                <w:rFonts w:ascii="Times New Roman" w:eastAsia="Times New Roman" w:hAnsi="Times New Roman" w:cs="Times New Roman"/>
                <w:color w:val="7030A0"/>
              </w:rPr>
              <w:pPrChange w:id="403" w:author="tao huang" w:date="2018-10-28T21:40:00Z">
                <w:pPr>
                  <w:shd w:val="clear" w:color="auto" w:fill="FFFFFF"/>
                  <w:spacing w:after="0" w:line="276" w:lineRule="auto"/>
                </w:pPr>
              </w:pPrChange>
            </w:pPr>
            <w:ins w:id="404" w:author="tao huang" w:date="2018-10-28T13:10:00Z">
              <w:r>
                <w:rPr>
                  <w:rFonts w:ascii="Times New Roman" w:eastAsia="Times New Roman" w:hAnsi="Times New Roman" w:cs="Times New Roman"/>
                  <w:color w:val="7030A0"/>
                </w:rPr>
                <w:t>We have revised this se</w:t>
              </w:r>
            </w:ins>
            <w:ins w:id="405" w:author="tao huang" w:date="2018-10-28T13:11:00Z">
              <w:r>
                <w:rPr>
                  <w:rFonts w:ascii="Times New Roman" w:eastAsia="Times New Roman" w:hAnsi="Times New Roman" w:cs="Times New Roman"/>
                  <w:color w:val="7030A0"/>
                </w:rPr>
                <w:t xml:space="preserve">ction </w:t>
              </w:r>
              <w:r w:rsidR="001669EC">
                <w:rPr>
                  <w:rFonts w:ascii="Times New Roman" w:eastAsia="Times New Roman" w:hAnsi="Times New Roman" w:cs="Times New Roman"/>
                  <w:color w:val="7030A0"/>
                </w:rPr>
                <w:t xml:space="preserve">accordingly </w:t>
              </w:r>
              <w:r>
                <w:rPr>
                  <w:rFonts w:ascii="Times New Roman" w:eastAsia="Times New Roman" w:hAnsi="Times New Roman" w:cs="Times New Roman"/>
                  <w:color w:val="7030A0"/>
                </w:rPr>
                <w:t>and make the description more explicit.</w:t>
              </w:r>
            </w:ins>
          </w:p>
          <w:p w14:paraId="40547901" w14:textId="3B749419" w:rsidR="006844A0" w:rsidRPr="0056537F" w:rsidDel="001669EC" w:rsidRDefault="006844A0">
            <w:pPr>
              <w:shd w:val="clear" w:color="auto" w:fill="FFFFFF" w:themeFill="background1"/>
              <w:spacing w:after="0" w:line="276" w:lineRule="auto"/>
              <w:rPr>
                <w:del w:id="406" w:author="tao huang" w:date="2018-10-28T13:11:00Z"/>
                <w:rFonts w:ascii="Times New Roman" w:eastAsia="Times New Roman" w:hAnsi="Times New Roman" w:cs="Times New Roman"/>
                <w:color w:val="7030A0"/>
              </w:rPr>
              <w:pPrChange w:id="407" w:author="tao huang" w:date="2018-10-28T21:40:00Z">
                <w:pPr>
                  <w:shd w:val="clear" w:color="auto" w:fill="FFFFFF"/>
                  <w:spacing w:after="0" w:line="276" w:lineRule="auto"/>
                </w:pPr>
              </w:pPrChange>
            </w:pPr>
          </w:p>
          <w:p w14:paraId="2C658E7A" w14:textId="534A40C8" w:rsidR="008506A6" w:rsidRPr="0056537F" w:rsidRDefault="008506A6">
            <w:pPr>
              <w:shd w:val="clear" w:color="auto" w:fill="FFFFFF" w:themeFill="background1"/>
              <w:spacing w:after="0" w:line="276" w:lineRule="auto"/>
              <w:rPr>
                <w:rFonts w:ascii="Times New Roman" w:eastAsia="Times New Roman" w:hAnsi="Times New Roman" w:cs="Times New Roman"/>
                <w:color w:val="7030A0"/>
              </w:rPr>
              <w:pPrChange w:id="408" w:author="tao huang" w:date="2018-10-28T21:40:00Z">
                <w:pPr>
                  <w:shd w:val="clear" w:color="auto" w:fill="FFFFFF"/>
                  <w:spacing w:after="0" w:line="276" w:lineRule="auto"/>
                </w:pPr>
              </w:pPrChange>
            </w:pPr>
            <w:del w:id="409" w:author="tao huang" w:date="2018-10-28T13:11:00Z">
              <w:r w:rsidRPr="0056537F" w:rsidDel="001669EC">
                <w:rPr>
                  <w:rFonts w:ascii="Times New Roman" w:eastAsia="Times New Roman" w:hAnsi="Times New Roman" w:cs="Times New Roman"/>
                  <w:color w:val="7030A0"/>
                </w:rPr>
                <w:delText>“</w:delText>
              </w:r>
              <w:r w:rsidR="00B74F42" w:rsidRPr="00821CDE" w:rsidDel="001669EC">
                <w:rPr>
                  <w:rFonts w:ascii="Times New Roman" w:eastAsia="Times New Roman" w:hAnsi="Times New Roman" w:cs="Times New Roman"/>
                  <w:color w:val="FF0000"/>
                  <w:rPrChange w:id="410" w:author="韬 黄" w:date="2018-10-27T20:35:00Z">
                    <w:rPr>
                      <w:rFonts w:ascii="Times New Roman" w:eastAsia="Times New Roman" w:hAnsi="Times New Roman" w:cs="Times New Roman"/>
                      <w:color w:val="7030A0"/>
                    </w:rPr>
                  </w:rPrChange>
                </w:rPr>
                <w:delText>For the percentage reduction of the MASE by the ADL-intra-EWC model and by the ADL-intra-IC model</w:delText>
              </w:r>
              <w:r w:rsidR="00B74F42" w:rsidRPr="0056537F" w:rsidDel="001669EC">
                <w:rPr>
                  <w:rFonts w:ascii="Times New Roman" w:eastAsia="Times New Roman" w:hAnsi="Times New Roman" w:cs="Times New Roman"/>
                  <w:color w:val="7030A0"/>
                </w:rPr>
                <w:delText>, the estimates of the parameter “Randomness and growth</w:delText>
              </w:r>
            </w:del>
            <w:ins w:id="411" w:author="韬 黄" w:date="2018-10-27T20:35:00Z">
              <w:del w:id="412" w:author="tao huang" w:date="2018-10-28T13:11:00Z">
                <w:r w:rsidR="00821CDE" w:rsidDel="001669EC">
                  <w:rPr>
                    <w:rFonts w:ascii="Times New Roman" w:eastAsia="Times New Roman" w:hAnsi="Times New Roman" w:cs="Times New Roman"/>
                    <w:color w:val="7030A0"/>
                  </w:rPr>
                  <w:delText>trend</w:delText>
                </w:r>
              </w:del>
            </w:ins>
            <w:del w:id="413" w:author="tao huang" w:date="2018-10-28T13:11:00Z">
              <w:r w:rsidR="00B74F42" w:rsidRPr="0056537F" w:rsidDel="001669EC">
                <w:rPr>
                  <w:rFonts w:ascii="Times New Roman" w:eastAsia="Times New Roman" w:hAnsi="Times New Roman" w:cs="Times New Roman"/>
                  <w:color w:val="7030A0"/>
                </w:rPr>
                <w:delText>” are positive (e.g., 0.38 and 0.63) and statistically significant (e.g., a p-values smaller than 0.001, displayed as “0.000”, and 0.004). This indicates that, using the ADL-intra-EWC model and the ADL-intra-IC model lead to higher percentage reductions of the MASE for the SKU’s with higher randomness and trend (e.g., being difficult to forecast and exhibit a trend in sales), possibly because the SKUs of this type are more heavily associated with the structural change problem and forecast bias.</w:delText>
              </w:r>
              <w:r w:rsidRPr="0056537F" w:rsidDel="001669EC">
                <w:rPr>
                  <w:rFonts w:ascii="Times New Roman" w:eastAsia="Times New Roman" w:hAnsi="Times New Roman" w:cs="Times New Roman"/>
                  <w:color w:val="7030A0"/>
                </w:rPr>
                <w:delText>”</w:delText>
              </w:r>
            </w:del>
          </w:p>
          <w:p w14:paraId="6F742AE8" w14:textId="0D2B1C30" w:rsidR="008506A6" w:rsidRDefault="0082558B">
            <w:pPr>
              <w:shd w:val="clear" w:color="auto" w:fill="FFFFFF" w:themeFill="background1"/>
              <w:spacing w:after="0" w:line="276" w:lineRule="auto"/>
              <w:rPr>
                <w:ins w:id="414" w:author="tao huang" w:date="2018-10-28T13:30:00Z"/>
                <w:rFonts w:ascii="Times New Roman" w:eastAsia="Times New Roman" w:hAnsi="Times New Roman" w:cs="Times New Roman"/>
              </w:rPr>
              <w:pPrChange w:id="415"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23, "All the results here indicate that we may pre-test these features for each SKU and then determine the optimal sales forecasting method specifically for that SKU." </w:t>
            </w:r>
            <w:r w:rsidRPr="003E1E39">
              <w:rPr>
                <w:rFonts w:ascii="Times New Roman" w:eastAsia="Times New Roman" w:hAnsi="Times New Roman" w:cs="Times New Roman"/>
                <w:noProof/>
                <w:rPrChange w:id="416" w:author="tao huang" w:date="2018-10-28T23:08:00Z">
                  <w:rPr>
                    <w:rFonts w:ascii="Times New Roman" w:eastAsia="Times New Roman" w:hAnsi="Times New Roman" w:cs="Times New Roman"/>
                    <w:noProof/>
                  </w:rPr>
                </w:rPrChange>
              </w:rPr>
              <w:t>This</w:t>
            </w:r>
            <w:r w:rsidRPr="0056537F">
              <w:rPr>
                <w:rFonts w:ascii="Times New Roman" w:eastAsia="Times New Roman" w:hAnsi="Times New Roman" w:cs="Times New Roman"/>
              </w:rPr>
              <w:t xml:space="preserve"> is a very exploratory finding, not guided by prior hypotheses. Unless this can </w:t>
            </w:r>
            <w:r w:rsidRPr="003E1E39">
              <w:rPr>
                <w:rFonts w:ascii="Times New Roman" w:eastAsia="Times New Roman" w:hAnsi="Times New Roman" w:cs="Times New Roman"/>
                <w:noProof/>
                <w:rPrChange w:id="417" w:author="tao huang" w:date="2018-10-28T23:08:00Z">
                  <w:rPr>
                    <w:rFonts w:ascii="Times New Roman" w:eastAsia="Times New Roman" w:hAnsi="Times New Roman" w:cs="Times New Roman"/>
                    <w:noProof/>
                  </w:rPr>
                </w:rPrChange>
              </w:rPr>
              <w:t>be verified</w:t>
            </w:r>
            <w:r w:rsidRPr="0056537F">
              <w:rPr>
                <w:rFonts w:ascii="Times New Roman" w:eastAsia="Times New Roman" w:hAnsi="Times New Roman" w:cs="Times New Roman"/>
              </w:rPr>
              <w:t xml:space="preserve"> on previously unseen data, please emphasize the tentative nature of this recommendation.</w:t>
            </w:r>
          </w:p>
          <w:p w14:paraId="49E5102A" w14:textId="73A9F3F8" w:rsidR="00EB0551" w:rsidRDefault="00EB0551">
            <w:pPr>
              <w:shd w:val="clear" w:color="auto" w:fill="FFFFFF" w:themeFill="background1"/>
              <w:spacing w:after="0" w:line="276" w:lineRule="auto"/>
              <w:rPr>
                <w:ins w:id="418" w:author="tao huang" w:date="2018-10-28T13:30:00Z"/>
                <w:rFonts w:ascii="Times New Roman" w:eastAsia="Times New Roman" w:hAnsi="Times New Roman" w:cs="Times New Roman"/>
              </w:rPr>
              <w:pPrChange w:id="419" w:author="tao huang" w:date="2018-10-28T21:40:00Z">
                <w:pPr>
                  <w:shd w:val="clear" w:color="auto" w:fill="FFFFFF"/>
                  <w:spacing w:after="0" w:line="276" w:lineRule="auto"/>
                </w:pPr>
              </w:pPrChange>
            </w:pPr>
          </w:p>
          <w:p w14:paraId="5A0173B1" w14:textId="77777777" w:rsidR="00EB0551" w:rsidRPr="0056537F" w:rsidDel="00EB0551" w:rsidRDefault="00EB0551">
            <w:pPr>
              <w:shd w:val="clear" w:color="auto" w:fill="FFFFFF" w:themeFill="background1"/>
              <w:spacing w:after="0" w:line="276" w:lineRule="auto"/>
              <w:rPr>
                <w:del w:id="420" w:author="tao huang" w:date="2018-10-28T13:30:00Z"/>
                <w:rFonts w:ascii="Times New Roman" w:eastAsia="Times New Roman" w:hAnsi="Times New Roman" w:cs="Times New Roman"/>
              </w:rPr>
              <w:pPrChange w:id="421" w:author="tao huang" w:date="2018-10-28T21:40:00Z">
                <w:pPr>
                  <w:shd w:val="clear" w:color="auto" w:fill="FFFFFF"/>
                  <w:spacing w:after="0" w:line="276" w:lineRule="auto"/>
                </w:pPr>
              </w:pPrChange>
            </w:pPr>
          </w:p>
          <w:p w14:paraId="2CD9FF74" w14:textId="77777777" w:rsidR="008506A6" w:rsidRPr="00EB0551" w:rsidRDefault="008506A6">
            <w:pPr>
              <w:shd w:val="clear" w:color="auto" w:fill="FFFFFF" w:themeFill="background1"/>
              <w:spacing w:after="0" w:line="276" w:lineRule="auto"/>
              <w:rPr>
                <w:rFonts w:ascii="Times New Roman" w:eastAsia="Times New Roman" w:hAnsi="Times New Roman" w:cs="Times New Roman"/>
              </w:rPr>
              <w:pPrChange w:id="422" w:author="tao huang" w:date="2018-10-28T21:40:00Z">
                <w:pPr>
                  <w:shd w:val="clear" w:color="auto" w:fill="FFFFFF"/>
                  <w:spacing w:after="0" w:line="276" w:lineRule="auto"/>
                </w:pPr>
              </w:pPrChange>
            </w:pPr>
          </w:p>
          <w:p w14:paraId="3BA52D66" w14:textId="56DB1209" w:rsidR="00BB4D54" w:rsidRPr="00EB0551" w:rsidRDefault="00BB4D54">
            <w:pPr>
              <w:shd w:val="clear" w:color="auto" w:fill="FFFFFF" w:themeFill="background1"/>
              <w:spacing w:after="0" w:line="276" w:lineRule="auto"/>
              <w:rPr>
                <w:rFonts w:ascii="Times New Roman" w:eastAsia="Times New Roman" w:hAnsi="Times New Roman" w:cs="Times New Roman"/>
                <w:rPrChange w:id="423" w:author="tao huang" w:date="2018-10-28T13:30:00Z">
                  <w:rPr>
                    <w:rFonts w:ascii="Times New Roman" w:eastAsia="Times New Roman" w:hAnsi="Times New Roman" w:cs="Times New Roman"/>
                    <w:color w:val="7030A0"/>
                  </w:rPr>
                </w:rPrChange>
              </w:rPr>
              <w:pPrChange w:id="424" w:author="tao huang" w:date="2018-10-28T21:40:00Z">
                <w:pPr>
                  <w:shd w:val="clear" w:color="auto" w:fill="FFFFFF"/>
                  <w:spacing w:after="0" w:line="276" w:lineRule="auto"/>
                </w:pPr>
              </w:pPrChange>
            </w:pPr>
            <w:r w:rsidRPr="00EB0551">
              <w:rPr>
                <w:rFonts w:ascii="Times New Roman" w:eastAsia="Times New Roman" w:hAnsi="Times New Roman" w:cs="Times New Roman"/>
                <w:color w:val="7030A0"/>
              </w:rPr>
              <w:lastRenderedPageBreak/>
              <w:t xml:space="preserve">We </w:t>
            </w:r>
            <w:ins w:id="425" w:author="tao huang" w:date="2018-10-28T13:32:00Z">
              <w:r w:rsidR="00EB0551">
                <w:rPr>
                  <w:rFonts w:ascii="Times New Roman" w:eastAsia="Times New Roman" w:hAnsi="Times New Roman" w:cs="Times New Roman"/>
                  <w:color w:val="7030A0"/>
                </w:rPr>
                <w:t xml:space="preserve">thank the reviewer </w:t>
              </w:r>
              <w:r w:rsidR="00EB0551" w:rsidRPr="003E1E39">
                <w:rPr>
                  <w:rFonts w:ascii="Times New Roman" w:eastAsia="Times New Roman" w:hAnsi="Times New Roman" w:cs="Times New Roman"/>
                  <w:noProof/>
                  <w:color w:val="7030A0"/>
                  <w:rPrChange w:id="426" w:author="tao huang" w:date="2018-10-28T23:08:00Z">
                    <w:rPr>
                      <w:rFonts w:ascii="Times New Roman" w:eastAsia="Times New Roman" w:hAnsi="Times New Roman" w:cs="Times New Roman"/>
                      <w:noProof/>
                      <w:color w:val="7030A0"/>
                    </w:rPr>
                  </w:rPrChange>
                </w:rPr>
                <w:t xml:space="preserve">to point out </w:t>
              </w:r>
            </w:ins>
            <w:ins w:id="427" w:author="tao huang" w:date="2018-10-28T23:02:00Z">
              <w:r w:rsidR="00044520" w:rsidRPr="003E1E39">
                <w:rPr>
                  <w:rFonts w:ascii="Times New Roman" w:eastAsia="Times New Roman" w:hAnsi="Times New Roman" w:cs="Times New Roman"/>
                  <w:noProof/>
                  <w:color w:val="7030A0"/>
                  <w:rPrChange w:id="428" w:author="tao huang" w:date="2018-10-28T23:08:00Z">
                    <w:rPr>
                      <w:rFonts w:ascii="Times New Roman" w:eastAsia="Times New Roman" w:hAnsi="Times New Roman" w:cs="Times New Roman"/>
                      <w:noProof/>
                      <w:color w:val="7030A0"/>
                      <w:u w:val="thick" w:color="28B473"/>
                    </w:rPr>
                  </w:rPrChange>
                </w:rPr>
                <w:t xml:space="preserve">the </w:t>
              </w:r>
            </w:ins>
            <w:ins w:id="429" w:author="tao huang" w:date="2018-10-28T13:32:00Z">
              <w:r w:rsidR="00EB0551" w:rsidRPr="003E1E39">
                <w:rPr>
                  <w:rFonts w:ascii="Times New Roman" w:eastAsia="Times New Roman" w:hAnsi="Times New Roman" w:cs="Times New Roman"/>
                  <w:noProof/>
                  <w:color w:val="7030A0"/>
                  <w:rPrChange w:id="430" w:author="tao huang" w:date="2018-10-28T23:08:00Z">
                    <w:rPr>
                      <w:rFonts w:ascii="Times New Roman" w:eastAsia="Times New Roman" w:hAnsi="Times New Roman" w:cs="Times New Roman"/>
                      <w:noProof/>
                      <w:color w:val="7030A0"/>
                    </w:rPr>
                  </w:rPrChange>
                </w:rPr>
                <w:t>tentative nature of this indication</w:t>
              </w:r>
              <w:r w:rsidR="00EB0551">
                <w:rPr>
                  <w:rFonts w:ascii="Times New Roman" w:eastAsia="Times New Roman" w:hAnsi="Times New Roman" w:cs="Times New Roman"/>
                  <w:color w:val="7030A0"/>
                </w:rPr>
                <w:t xml:space="preserve">. We now </w:t>
              </w:r>
            </w:ins>
            <w:r w:rsidRPr="00EB0551">
              <w:rPr>
                <w:rFonts w:ascii="Times New Roman" w:eastAsia="Times New Roman" w:hAnsi="Times New Roman" w:cs="Times New Roman"/>
                <w:color w:val="7030A0"/>
              </w:rPr>
              <w:t xml:space="preserve">rewrite the sentence </w:t>
            </w:r>
            <w:del w:id="431" w:author="tao huang" w:date="2018-10-28T13:33:00Z">
              <w:r w:rsidRPr="00EB0551" w:rsidDel="00EB0551">
                <w:rPr>
                  <w:rFonts w:ascii="Times New Roman" w:eastAsia="Times New Roman" w:hAnsi="Times New Roman" w:cs="Times New Roman"/>
                  <w:color w:val="7030A0"/>
                </w:rPr>
                <w:delText xml:space="preserve">as </w:delText>
              </w:r>
            </w:del>
            <w:ins w:id="432" w:author="tao huang" w:date="2018-10-28T13:33:00Z">
              <w:r w:rsidR="00EB0551">
                <w:rPr>
                  <w:rFonts w:ascii="Times New Roman" w:eastAsia="Times New Roman" w:hAnsi="Times New Roman" w:cs="Times New Roman"/>
                  <w:color w:val="7030A0"/>
                </w:rPr>
                <w:t>and only address the indications based on the current findings</w:t>
              </w:r>
              <w:r w:rsidR="00EB0551" w:rsidRPr="00EB0551">
                <w:rPr>
                  <w:rFonts w:ascii="Times New Roman" w:eastAsia="Times New Roman" w:hAnsi="Times New Roman" w:cs="Times New Roman"/>
                  <w:color w:val="7030A0"/>
                </w:rPr>
                <w:t xml:space="preserve"> </w:t>
              </w:r>
            </w:ins>
            <w:r w:rsidRPr="00EB0551">
              <w:rPr>
                <w:rFonts w:ascii="Times New Roman" w:eastAsia="Times New Roman" w:hAnsi="Times New Roman" w:cs="Times New Roman"/>
                <w:color w:val="7030A0"/>
              </w:rPr>
              <w:t>“</w:t>
            </w:r>
            <w:ins w:id="433" w:author="tao huang" w:date="2018-10-28T13:30:00Z">
              <w:r w:rsidR="00EB0551" w:rsidRPr="00EB0551">
                <w:rPr>
                  <w:rFonts w:ascii="Times New Roman" w:eastAsia="Times New Roman" w:hAnsi="Times New Roman" w:cs="Times New Roman"/>
                  <w:color w:val="7030A0"/>
                </w:rPr>
                <w:t>Overall, the exploratory results here highlight the situations where our proposed methods gain most benefits.</w:t>
              </w:r>
            </w:ins>
            <w:del w:id="434" w:author="tao huang" w:date="2018-10-28T13:12:00Z">
              <w:r w:rsidRPr="00EB0551" w:rsidDel="0077611F">
                <w:rPr>
                  <w:rFonts w:ascii="Times New Roman" w:eastAsia="Times New Roman" w:hAnsi="Times New Roman" w:cs="Times New Roman"/>
                  <w:color w:val="7030A0"/>
                </w:rPr>
                <w:delText>The results here may indicate a possibility of determining the optimal sales forecasting method specifically for an SKU. However, the findings are only exploratory, and we leave it to future research</w:delText>
              </w:r>
            </w:del>
            <w:r w:rsidRPr="00EB0551">
              <w:rPr>
                <w:rFonts w:ascii="Times New Roman" w:eastAsia="Times New Roman" w:hAnsi="Times New Roman" w:cs="Times New Roman"/>
                <w:color w:val="7030A0"/>
              </w:rPr>
              <w:t>”</w:t>
            </w:r>
            <w:del w:id="435" w:author="tao huang" w:date="2018-10-28T13:30:00Z">
              <w:r w:rsidRPr="00EB0551" w:rsidDel="00EB0551">
                <w:rPr>
                  <w:rFonts w:ascii="Times New Roman" w:eastAsia="Times New Roman" w:hAnsi="Times New Roman" w:cs="Times New Roman"/>
                  <w:rPrChange w:id="436" w:author="tao huang" w:date="2018-10-28T13:30:00Z">
                    <w:rPr>
                      <w:rFonts w:ascii="Times New Roman" w:eastAsia="Times New Roman" w:hAnsi="Times New Roman" w:cs="Times New Roman"/>
                      <w:color w:val="7030A0"/>
                    </w:rPr>
                  </w:rPrChange>
                </w:rPr>
                <w:delText>.</w:delText>
              </w:r>
            </w:del>
          </w:p>
          <w:p w14:paraId="459E29E0" w14:textId="60C689E6" w:rsidR="008506A6" w:rsidRPr="0056537F" w:rsidRDefault="0082558B">
            <w:pPr>
              <w:shd w:val="clear" w:color="auto" w:fill="FFFFFF" w:themeFill="background1"/>
              <w:spacing w:after="0" w:line="276" w:lineRule="auto"/>
              <w:rPr>
                <w:rFonts w:ascii="Times New Roman" w:eastAsia="Times New Roman" w:hAnsi="Times New Roman" w:cs="Times New Roman"/>
              </w:rPr>
              <w:pPrChange w:id="437"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24, " The improved forecasting accuracy for product sales substantially contributes to </w:t>
            </w:r>
            <w:proofErr w:type="gramStart"/>
            <w:r w:rsidRPr="0056537F">
              <w:rPr>
                <w:rFonts w:ascii="Times New Roman" w:eastAsia="Times New Roman" w:hAnsi="Times New Roman" w:cs="Times New Roman"/>
              </w:rPr>
              <w:t>retailers</w:t>
            </w:r>
            <w:proofErr w:type="gramEnd"/>
            <w:r w:rsidRPr="0056537F">
              <w:rPr>
                <w:rFonts w:ascii="Times New Roman" w:eastAsia="Times New Roman" w:hAnsi="Times New Roman" w:cs="Times New Roman"/>
              </w:rPr>
              <w:t>' profit</w:t>
            </w:r>
            <w:r w:rsidRPr="003E1E39">
              <w:rPr>
                <w:rFonts w:ascii="Times New Roman" w:eastAsia="Times New Roman" w:hAnsi="Times New Roman" w:cs="Times New Roman"/>
                <w:noProof/>
                <w:rPrChange w:id="438" w:author="tao huang" w:date="2018-10-28T23:08:00Z">
                  <w:rPr>
                    <w:rFonts w:ascii="Times New Roman" w:eastAsia="Times New Roman" w:hAnsi="Times New Roman" w:cs="Times New Roman"/>
                    <w:noProof/>
                  </w:rPr>
                </w:rPrChange>
              </w:rPr>
              <w:t>".</w:t>
            </w:r>
            <w:r w:rsidRPr="0056537F">
              <w:rPr>
                <w:rFonts w:ascii="Times New Roman" w:eastAsia="Times New Roman" w:hAnsi="Times New Roman" w:cs="Times New Roman"/>
              </w:rPr>
              <w:t xml:space="preserve"> </w:t>
            </w:r>
            <w:r w:rsidRPr="003E1E39">
              <w:rPr>
                <w:rFonts w:ascii="Times New Roman" w:eastAsia="Times New Roman" w:hAnsi="Times New Roman" w:cs="Times New Roman"/>
                <w:noProof/>
                <w:rPrChange w:id="439" w:author="tao huang" w:date="2018-10-28T23:08:00Z">
                  <w:rPr>
                    <w:rFonts w:ascii="Times New Roman" w:eastAsia="Times New Roman" w:hAnsi="Times New Roman" w:cs="Times New Roman"/>
                    <w:noProof/>
                  </w:rPr>
                </w:rPrChange>
              </w:rPr>
              <w:t>This</w:t>
            </w:r>
            <w:r w:rsidRPr="0056537F">
              <w:rPr>
                <w:rFonts w:ascii="Times New Roman" w:eastAsia="Times New Roman" w:hAnsi="Times New Roman" w:cs="Times New Roman"/>
              </w:rPr>
              <w:t xml:space="preserve"> is a very strong claim, and not backed by anything the authors did in their paper. </w:t>
            </w:r>
            <w:r w:rsidRPr="003E1E39">
              <w:rPr>
                <w:rFonts w:ascii="Times New Roman" w:eastAsia="Times New Roman" w:hAnsi="Times New Roman" w:cs="Times New Roman"/>
                <w:noProof/>
                <w:rPrChange w:id="440" w:author="tao huang" w:date="2018-10-28T23:08:00Z">
                  <w:rPr>
                    <w:rFonts w:ascii="Times New Roman" w:eastAsia="Times New Roman" w:hAnsi="Times New Roman" w:cs="Times New Roman"/>
                    <w:noProof/>
                  </w:rPr>
                </w:rPrChange>
              </w:rPr>
              <w:t>Whether</w:t>
            </w:r>
            <w:r w:rsidRPr="0056537F">
              <w:rPr>
                <w:rFonts w:ascii="Times New Roman" w:eastAsia="Times New Roman" w:hAnsi="Times New Roman" w:cs="Times New Roman"/>
              </w:rPr>
              <w:t xml:space="preserve"> forecast accuracy improvements </w:t>
            </w:r>
            <w:r w:rsidRPr="003E1E39">
              <w:rPr>
                <w:rFonts w:ascii="Times New Roman" w:eastAsia="Times New Roman" w:hAnsi="Times New Roman" w:cs="Times New Roman"/>
                <w:noProof/>
                <w:rPrChange w:id="441" w:author="tao huang" w:date="2018-10-28T23:08:00Z">
                  <w:rPr>
                    <w:rFonts w:ascii="Times New Roman" w:eastAsia="Times New Roman" w:hAnsi="Times New Roman" w:cs="Times New Roman"/>
                    <w:noProof/>
                  </w:rPr>
                </w:rPrChange>
              </w:rPr>
              <w:t>actually</w:t>
            </w:r>
            <w:r w:rsidRPr="0056537F">
              <w:rPr>
                <w:rFonts w:ascii="Times New Roman" w:eastAsia="Times New Roman" w:hAnsi="Times New Roman" w:cs="Times New Roman"/>
              </w:rPr>
              <w:t xml:space="preserve"> translate into better profits is not this clear-cut, since forecasts must still </w:t>
            </w:r>
            <w:r w:rsidRPr="003E1E39">
              <w:rPr>
                <w:rFonts w:ascii="Times New Roman" w:eastAsia="Times New Roman" w:hAnsi="Times New Roman" w:cs="Times New Roman"/>
                <w:noProof/>
                <w:rPrChange w:id="442" w:author="tao huang" w:date="2018-10-28T23:08:00Z">
                  <w:rPr>
                    <w:rFonts w:ascii="Times New Roman" w:eastAsia="Times New Roman" w:hAnsi="Times New Roman" w:cs="Times New Roman"/>
                    <w:noProof/>
                  </w:rPr>
                </w:rPrChange>
              </w:rPr>
              <w:t>be translated</w:t>
            </w:r>
            <w:r w:rsidRPr="0056537F">
              <w:rPr>
                <w:rFonts w:ascii="Times New Roman" w:eastAsia="Times New Roman" w:hAnsi="Times New Roman" w:cs="Times New Roman"/>
              </w:rPr>
              <w:t xml:space="preserve"> into operational plans, which are constrained by logistics. </w:t>
            </w:r>
            <w:r w:rsidRPr="003E1E39">
              <w:rPr>
                <w:rFonts w:ascii="Times New Roman" w:eastAsia="Times New Roman" w:hAnsi="Times New Roman" w:cs="Times New Roman"/>
                <w:noProof/>
                <w:rPrChange w:id="443" w:author="tao huang" w:date="2018-10-28T23:08:00Z">
                  <w:rPr>
                    <w:rFonts w:ascii="Times New Roman" w:eastAsia="Times New Roman" w:hAnsi="Times New Roman" w:cs="Times New Roman"/>
                    <w:noProof/>
                  </w:rPr>
                </w:rPrChange>
              </w:rPr>
              <w:t>In addition</w:t>
            </w:r>
            <w:r w:rsidRPr="0056537F">
              <w:rPr>
                <w:rFonts w:ascii="Times New Roman" w:eastAsia="Times New Roman" w:hAnsi="Times New Roman" w:cs="Times New Roman"/>
              </w:rPr>
              <w:t xml:space="preserve">, supply chain operations rely far more on quantile forecasts than on point forecasts, since the total order includes safety amounts, and whether </w:t>
            </w:r>
            <w:r w:rsidRPr="003E1E39">
              <w:rPr>
                <w:rFonts w:ascii="Times New Roman" w:eastAsia="Times New Roman" w:hAnsi="Times New Roman" w:cs="Times New Roman"/>
                <w:noProof/>
                <w:rPrChange w:id="444" w:author="tao huang" w:date="2018-10-28T23:08:00Z">
                  <w:rPr>
                    <w:rFonts w:ascii="Times New Roman" w:eastAsia="Times New Roman" w:hAnsi="Times New Roman" w:cs="Times New Roman"/>
                    <w:noProof/>
                  </w:rPr>
                </w:rPrChange>
              </w:rPr>
              <w:t>these quantile forecasts can be improved by the authors' proposals</w:t>
            </w:r>
            <w:r w:rsidRPr="0056537F">
              <w:rPr>
                <w:rFonts w:ascii="Times New Roman" w:eastAsia="Times New Roman" w:hAnsi="Times New Roman" w:cs="Times New Roman"/>
              </w:rPr>
              <w:t xml:space="preserve"> is not obvious. Please tone this claim down.</w:t>
            </w:r>
          </w:p>
          <w:p w14:paraId="60A95DC9" w14:textId="77777777" w:rsidR="008506A6" w:rsidRPr="0056537F" w:rsidRDefault="008506A6">
            <w:pPr>
              <w:shd w:val="clear" w:color="auto" w:fill="FFFFFF" w:themeFill="background1"/>
              <w:spacing w:after="0" w:line="276" w:lineRule="auto"/>
              <w:rPr>
                <w:rFonts w:ascii="Times New Roman" w:eastAsia="Times New Roman" w:hAnsi="Times New Roman" w:cs="Times New Roman"/>
              </w:rPr>
              <w:pPrChange w:id="445" w:author="tao huang" w:date="2018-10-28T21:40:00Z">
                <w:pPr>
                  <w:shd w:val="clear" w:color="auto" w:fill="FFFFFF"/>
                  <w:spacing w:after="0" w:line="276" w:lineRule="auto"/>
                </w:pPr>
              </w:pPrChange>
            </w:pPr>
          </w:p>
          <w:p w14:paraId="55182B92" w14:textId="04EBCA41" w:rsidR="008E4554" w:rsidRPr="0056537F" w:rsidRDefault="008506A6">
            <w:pPr>
              <w:shd w:val="clear" w:color="auto" w:fill="FFFFFF" w:themeFill="background1"/>
              <w:spacing w:after="0" w:line="276" w:lineRule="auto"/>
              <w:rPr>
                <w:rFonts w:ascii="Times New Roman" w:eastAsia="Times New Roman" w:hAnsi="Times New Roman" w:cs="Times New Roman"/>
                <w:color w:val="7030A0"/>
              </w:rPr>
              <w:pPrChange w:id="446"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We thank the reviewer for this comment</w:t>
            </w:r>
            <w:ins w:id="447" w:author="tao huang" w:date="2018-10-28T23:03:00Z">
              <w:r w:rsidR="00044520">
                <w:rPr>
                  <w:rFonts w:ascii="Times New Roman" w:eastAsia="Times New Roman" w:hAnsi="Times New Roman" w:cs="Times New Roman"/>
                  <w:color w:val="7030A0"/>
                </w:rPr>
                <w:t>,</w:t>
              </w:r>
            </w:ins>
            <w:r w:rsidRPr="0056537F">
              <w:rPr>
                <w:rFonts w:ascii="Times New Roman" w:eastAsia="Times New Roman" w:hAnsi="Times New Roman" w:cs="Times New Roman"/>
                <w:color w:val="7030A0"/>
              </w:rPr>
              <w:t xml:space="preserve"> </w:t>
            </w:r>
            <w:r w:rsidRPr="00044520">
              <w:rPr>
                <w:rFonts w:ascii="Times New Roman" w:eastAsia="Times New Roman" w:hAnsi="Times New Roman" w:cs="Times New Roman"/>
                <w:noProof/>
                <w:color w:val="7030A0"/>
                <w:rPrChange w:id="448" w:author="tao huang" w:date="2018-10-28T23:03:00Z">
                  <w:rPr>
                    <w:rFonts w:ascii="Times New Roman" w:eastAsia="Times New Roman" w:hAnsi="Times New Roman" w:cs="Times New Roman"/>
                    <w:noProof/>
                    <w:color w:val="7030A0"/>
                  </w:rPr>
                </w:rPrChange>
              </w:rPr>
              <w:t>and</w:t>
            </w:r>
            <w:r w:rsidRPr="0056537F">
              <w:rPr>
                <w:rFonts w:ascii="Times New Roman" w:eastAsia="Times New Roman" w:hAnsi="Times New Roman" w:cs="Times New Roman"/>
                <w:color w:val="7030A0"/>
              </w:rPr>
              <w:t xml:space="preserve"> we tone down </w:t>
            </w:r>
            <w:r w:rsidR="009D30CA" w:rsidRPr="0056537F">
              <w:rPr>
                <w:rFonts w:ascii="Times New Roman" w:eastAsia="Times New Roman" w:hAnsi="Times New Roman" w:cs="Times New Roman"/>
                <w:color w:val="7030A0"/>
              </w:rPr>
              <w:t xml:space="preserve">the claim of </w:t>
            </w:r>
            <w:r w:rsidRPr="0056537F">
              <w:rPr>
                <w:rFonts w:ascii="Times New Roman" w:eastAsia="Times New Roman" w:hAnsi="Times New Roman" w:cs="Times New Roman"/>
                <w:color w:val="7030A0"/>
              </w:rPr>
              <w:t xml:space="preserve">our contribution- </w:t>
            </w:r>
            <w:r w:rsidR="008E4554" w:rsidRPr="0056537F">
              <w:rPr>
                <w:rFonts w:ascii="Times New Roman" w:eastAsia="Times New Roman" w:hAnsi="Times New Roman" w:cs="Times New Roman"/>
                <w:color w:val="7030A0"/>
              </w:rPr>
              <w:t xml:space="preserve">we remove this sentence and add “Therefore, our study provides </w:t>
            </w:r>
            <w:r w:rsidR="008E4554" w:rsidRPr="00044520">
              <w:rPr>
                <w:rFonts w:ascii="Times New Roman" w:eastAsia="Times New Roman" w:hAnsi="Times New Roman" w:cs="Times New Roman"/>
                <w:noProof/>
                <w:color w:val="7030A0"/>
                <w:rPrChange w:id="449" w:author="tao huang" w:date="2018-10-28T23:03:00Z">
                  <w:rPr>
                    <w:rFonts w:ascii="Times New Roman" w:eastAsia="Times New Roman" w:hAnsi="Times New Roman" w:cs="Times New Roman"/>
                    <w:noProof/>
                    <w:color w:val="7030A0"/>
                  </w:rPr>
                </w:rPrChange>
              </w:rPr>
              <w:t>retailers</w:t>
            </w:r>
            <w:ins w:id="450" w:author="tao huang" w:date="2018-10-28T23:03:00Z">
              <w:r w:rsidR="00044520">
                <w:rPr>
                  <w:rFonts w:ascii="Times New Roman" w:eastAsia="Times New Roman" w:hAnsi="Times New Roman" w:cs="Times New Roman"/>
                  <w:noProof/>
                  <w:color w:val="7030A0"/>
                </w:rPr>
                <w:t xml:space="preserve"> with</w:t>
              </w:r>
            </w:ins>
            <w:r w:rsidR="008E4554" w:rsidRPr="0056537F">
              <w:rPr>
                <w:rFonts w:ascii="Times New Roman" w:eastAsia="Times New Roman" w:hAnsi="Times New Roman" w:cs="Times New Roman"/>
                <w:color w:val="7030A0"/>
              </w:rPr>
              <w:t xml:space="preserve"> more effective forecasting methods.”.</w:t>
            </w:r>
          </w:p>
          <w:p w14:paraId="10113AE2" w14:textId="03685882" w:rsidR="00E02DF1" w:rsidRPr="0056537F" w:rsidRDefault="0082558B">
            <w:pPr>
              <w:shd w:val="clear" w:color="auto" w:fill="FFFFFF" w:themeFill="background1"/>
              <w:spacing w:after="0" w:line="276" w:lineRule="auto"/>
              <w:rPr>
                <w:rFonts w:ascii="Times New Roman" w:eastAsia="Times New Roman" w:hAnsi="Times New Roman" w:cs="Times New Roman"/>
              </w:rPr>
              <w:pPrChange w:id="451" w:author="tao huang" w:date="2018-10-28T21:40:00Z">
                <w:pPr>
                  <w:shd w:val="clear" w:color="auto" w:fill="FFFFFF"/>
                  <w:spacing w:after="0" w:line="276" w:lineRule="auto"/>
                </w:pPr>
              </w:pPrChange>
            </w:pPr>
            <w:r w:rsidRPr="0056537F">
              <w:rPr>
                <w:rFonts w:ascii="Times New Roman" w:eastAsia="Times New Roman" w:hAnsi="Times New Roman" w:cs="Times New Roman"/>
              </w:rPr>
              <w:br/>
              <w:t>Minor points:</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6, 1st equation: there is no intercept in the formula. If </w:t>
            </w:r>
            <w:proofErr w:type="spellStart"/>
            <w:r w:rsidRPr="0056537F">
              <w:rPr>
                <w:rFonts w:ascii="Times New Roman" w:eastAsia="Times New Roman" w:hAnsi="Times New Roman" w:cs="Times New Roman"/>
              </w:rPr>
              <w:t>u_t</w:t>
            </w:r>
            <w:proofErr w:type="spellEnd"/>
            <w:r w:rsidRPr="0056537F">
              <w:rPr>
                <w:rFonts w:ascii="Times New Roman" w:eastAsia="Times New Roman" w:hAnsi="Times New Roman" w:cs="Times New Roman"/>
              </w:rPr>
              <w:t xml:space="preserve"> is assumed to have mean 0, this implies that a price of x=0 </w:t>
            </w:r>
            <w:r w:rsidRPr="003E1E39">
              <w:rPr>
                <w:rFonts w:ascii="Times New Roman" w:eastAsia="Times New Roman" w:hAnsi="Times New Roman" w:cs="Times New Roman"/>
                <w:noProof/>
                <w:rPrChange w:id="452" w:author="tao huang" w:date="2018-10-28T23:08:00Z">
                  <w:rPr>
                    <w:rFonts w:ascii="Times New Roman" w:eastAsia="Times New Roman" w:hAnsi="Times New Roman" w:cs="Times New Roman"/>
                    <w:noProof/>
                  </w:rPr>
                </w:rPrChange>
              </w:rPr>
              <w:t>is associated</w:t>
            </w:r>
            <w:r w:rsidRPr="0056537F">
              <w:rPr>
                <w:rFonts w:ascii="Times New Roman" w:eastAsia="Times New Roman" w:hAnsi="Times New Roman" w:cs="Times New Roman"/>
              </w:rPr>
              <w:t xml:space="preserve"> with sales of y=0. I assume the authors meant to include an intercept parameter.</w:t>
            </w:r>
          </w:p>
          <w:p w14:paraId="7E9905B2" w14:textId="5B95C0BF" w:rsidR="00E02DF1" w:rsidRDefault="00E02DF1">
            <w:pPr>
              <w:shd w:val="clear" w:color="auto" w:fill="FFFFFF" w:themeFill="background1"/>
              <w:spacing w:after="0" w:line="276" w:lineRule="auto"/>
              <w:rPr>
                <w:rFonts w:ascii="Times New Roman" w:eastAsia="Times New Roman" w:hAnsi="Times New Roman" w:cs="Times New Roman"/>
              </w:rPr>
              <w:pPrChange w:id="453" w:author="tao huang" w:date="2018-10-28T21:40:00Z">
                <w:pPr>
                  <w:shd w:val="clear" w:color="auto" w:fill="FFFFFF"/>
                  <w:spacing w:after="0" w:line="276" w:lineRule="auto"/>
                </w:pPr>
              </w:pPrChange>
            </w:pPr>
          </w:p>
          <w:p w14:paraId="1B105853" w14:textId="286F7009" w:rsidR="0094211C" w:rsidRPr="0094211C" w:rsidRDefault="0094211C">
            <w:pPr>
              <w:shd w:val="clear" w:color="auto" w:fill="FFFFFF" w:themeFill="background1"/>
              <w:spacing w:after="0" w:line="276" w:lineRule="auto"/>
              <w:rPr>
                <w:rFonts w:ascii="Times New Roman" w:eastAsia="Times New Roman" w:hAnsi="Times New Roman" w:cs="Times New Roman"/>
                <w:color w:val="7030A0"/>
              </w:rPr>
              <w:pPrChange w:id="454"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no longer</w:t>
            </w:r>
            <w:r>
              <w:rPr>
                <w:rFonts w:ascii="Times New Roman" w:eastAsia="Times New Roman" w:hAnsi="Times New Roman" w:cs="Times New Roman"/>
                <w:color w:val="7030A0"/>
              </w:rPr>
              <w:t xml:space="preserve"> consider the variables </w:t>
            </w:r>
            <w:r w:rsidR="003E238E">
              <w:rPr>
                <w:rFonts w:ascii="Times New Roman" w:eastAsia="Times New Roman" w:hAnsi="Times New Roman" w:cs="Times New Roman"/>
                <w:color w:val="7030A0"/>
              </w:rPr>
              <w:t xml:space="preserve">to be price or price reductions (as pointed out by the reviewer, the sales will not be zero even there is no price reduction). </w:t>
            </w:r>
            <w:r w:rsidRPr="0094211C">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 xml:space="preserve">only </w:t>
            </w:r>
            <w:r w:rsidRPr="0094211C">
              <w:rPr>
                <w:rFonts w:ascii="Times New Roman" w:eastAsia="Times New Roman" w:hAnsi="Times New Roman" w:cs="Times New Roman"/>
                <w:color w:val="7030A0"/>
              </w:rPr>
              <w:t xml:space="preserve">use this example </w:t>
            </w:r>
            <w:r w:rsidRPr="003E1E39">
              <w:rPr>
                <w:rFonts w:ascii="Times New Roman" w:eastAsia="Times New Roman" w:hAnsi="Times New Roman" w:cs="Times New Roman"/>
                <w:noProof/>
                <w:color w:val="7030A0"/>
                <w:rPrChange w:id="455" w:author="tao huang" w:date="2018-10-28T23:08:00Z">
                  <w:rPr>
                    <w:rFonts w:ascii="Times New Roman" w:eastAsia="Times New Roman" w:hAnsi="Times New Roman" w:cs="Times New Roman"/>
                    <w:noProof/>
                    <w:color w:val="7030A0"/>
                  </w:rPr>
                </w:rPrChange>
              </w:rPr>
              <w:t xml:space="preserve">to </w:t>
            </w:r>
            <w:r w:rsidR="003E238E" w:rsidRPr="003E1E39">
              <w:rPr>
                <w:rFonts w:ascii="Times New Roman" w:eastAsia="Times New Roman" w:hAnsi="Times New Roman" w:cs="Times New Roman"/>
                <w:noProof/>
                <w:color w:val="7030A0"/>
                <w:rPrChange w:id="456" w:author="tao huang" w:date="2018-10-28T23:08:00Z">
                  <w:rPr>
                    <w:rFonts w:ascii="Times New Roman" w:eastAsia="Times New Roman" w:hAnsi="Times New Roman" w:cs="Times New Roman"/>
                    <w:noProof/>
                    <w:color w:val="7030A0"/>
                  </w:rPr>
                </w:rPrChange>
              </w:rPr>
              <w:t xml:space="preserve">analytically </w:t>
            </w:r>
            <w:r w:rsidRPr="003E1E39">
              <w:rPr>
                <w:rFonts w:ascii="Times New Roman" w:eastAsia="Times New Roman" w:hAnsi="Times New Roman" w:cs="Times New Roman"/>
                <w:noProof/>
                <w:color w:val="7030A0"/>
                <w:rPrChange w:id="457" w:author="tao huang" w:date="2018-10-28T23:08:00Z">
                  <w:rPr>
                    <w:rFonts w:ascii="Times New Roman" w:eastAsia="Times New Roman" w:hAnsi="Times New Roman" w:cs="Times New Roman"/>
                    <w:noProof/>
                    <w:color w:val="7030A0"/>
                  </w:rPr>
                </w:rPrChange>
              </w:rPr>
              <w:t>demonstrate the forecast bias caused by the structural change</w:t>
            </w:r>
            <w:r w:rsidRPr="0094211C">
              <w:rPr>
                <w:rFonts w:ascii="Times New Roman" w:eastAsia="Times New Roman" w:hAnsi="Times New Roman" w:cs="Times New Roman"/>
                <w:color w:val="7030A0"/>
              </w:rPr>
              <w:t xml:space="preserve">. We highlight that more sophisticated scenarios </w:t>
            </w:r>
            <w:r w:rsidR="003E238E">
              <w:rPr>
                <w:rFonts w:ascii="Times New Roman" w:eastAsia="Times New Roman" w:hAnsi="Times New Roman" w:cs="Times New Roman"/>
                <w:color w:val="7030A0"/>
              </w:rPr>
              <w:t xml:space="preserve">(e.g., with </w:t>
            </w:r>
            <w:ins w:id="458" w:author="韬 黄" w:date="2018-10-27T20:37:00Z">
              <w:r w:rsidR="0002245D">
                <w:rPr>
                  <w:rFonts w:ascii="Times New Roman" w:eastAsia="Times New Roman" w:hAnsi="Times New Roman" w:cs="Times New Roman"/>
                  <w:color w:val="7030A0"/>
                </w:rPr>
                <w:t xml:space="preserve">an intercept </w:t>
              </w:r>
              <w:r w:rsidR="0002245D" w:rsidRPr="00044520">
                <w:rPr>
                  <w:rFonts w:ascii="Times New Roman" w:eastAsia="Times New Roman" w:hAnsi="Times New Roman" w:cs="Times New Roman"/>
                  <w:noProof/>
                  <w:color w:val="7030A0"/>
                  <w:rPrChange w:id="459" w:author="tao huang" w:date="2018-10-28T23:03:00Z">
                    <w:rPr>
                      <w:rFonts w:ascii="Times New Roman" w:eastAsia="Times New Roman" w:hAnsi="Times New Roman" w:cs="Times New Roman"/>
                      <w:noProof/>
                      <w:color w:val="7030A0"/>
                    </w:rPr>
                  </w:rPrChange>
                </w:rPr>
                <w:t>and</w:t>
              </w:r>
              <w:del w:id="460" w:author="tao huang" w:date="2018-10-28T23:03:00Z">
                <w:r w:rsidR="0002245D" w:rsidRPr="00044520" w:rsidDel="00044520">
                  <w:rPr>
                    <w:rFonts w:ascii="Times New Roman" w:eastAsia="Times New Roman" w:hAnsi="Times New Roman" w:cs="Times New Roman"/>
                    <w:noProof/>
                    <w:color w:val="7030A0"/>
                    <w:rPrChange w:id="461" w:author="tao huang" w:date="2018-10-28T23:03:00Z">
                      <w:rPr>
                        <w:rFonts w:ascii="Times New Roman" w:eastAsia="Times New Roman" w:hAnsi="Times New Roman" w:cs="Times New Roman"/>
                        <w:noProof/>
                        <w:color w:val="7030A0"/>
                      </w:rPr>
                    </w:rPrChange>
                  </w:rPr>
                  <w:delText>/or</w:delText>
                </w:r>
              </w:del>
              <w:r w:rsidR="0002245D">
                <w:rPr>
                  <w:rFonts w:ascii="Times New Roman" w:eastAsia="Times New Roman" w:hAnsi="Times New Roman" w:cs="Times New Roman"/>
                  <w:color w:val="7030A0"/>
                </w:rPr>
                <w:t xml:space="preserve"> with </w:t>
              </w:r>
            </w:ins>
            <w:r w:rsidR="003E238E">
              <w:rPr>
                <w:rFonts w:ascii="Times New Roman" w:eastAsia="Times New Roman" w:hAnsi="Times New Roman" w:cs="Times New Roman"/>
                <w:color w:val="7030A0"/>
              </w:rPr>
              <w:t xml:space="preserve">endogenous variables) </w:t>
            </w:r>
            <w:r w:rsidRPr="0094211C">
              <w:rPr>
                <w:rFonts w:ascii="Times New Roman" w:eastAsia="Times New Roman" w:hAnsi="Times New Roman" w:cs="Times New Roman"/>
                <w:color w:val="7030A0"/>
              </w:rPr>
              <w:t xml:space="preserve">can be proved using simulation and we include the simulation example in the supplementary material where the model has an intercept. </w:t>
            </w:r>
          </w:p>
          <w:p w14:paraId="201039D5" w14:textId="163A0D67" w:rsidR="00E02DF1" w:rsidRPr="0056537F" w:rsidRDefault="0082558B">
            <w:pPr>
              <w:shd w:val="clear" w:color="auto" w:fill="FFFFFF" w:themeFill="background1"/>
              <w:spacing w:after="0" w:line="276" w:lineRule="auto"/>
              <w:rPr>
                <w:rFonts w:ascii="Times New Roman" w:eastAsia="Times New Roman" w:hAnsi="Times New Roman" w:cs="Times New Roman"/>
                <w:color w:val="7030A0"/>
              </w:rPr>
              <w:pPrChange w:id="462" w:author="tao huang" w:date="2018-10-28T21:40:00Z">
                <w:pPr>
                  <w:shd w:val="clear" w:color="auto" w:fill="FFFFFF"/>
                  <w:spacing w:after="0" w:line="276" w:lineRule="auto"/>
                </w:pPr>
              </w:pPrChange>
            </w:pPr>
            <w:r w:rsidRPr="0056537F">
              <w:rPr>
                <w:rFonts w:ascii="Times New Roman" w:eastAsia="Times New Roman" w:hAnsi="Times New Roman" w:cs="Times New Roman"/>
              </w:rPr>
              <w:br/>
              <w:t>- Table 3: why do different models serve as benchmarks?</w:t>
            </w:r>
            <w:r w:rsidRPr="0056537F">
              <w:rPr>
                <w:rFonts w:ascii="Times New Roman" w:eastAsia="Times New Roman" w:hAnsi="Times New Roman" w:cs="Times New Roman"/>
              </w:rPr>
              <w:br/>
            </w:r>
          </w:p>
          <w:p w14:paraId="0030FBAE" w14:textId="1D2B520A" w:rsidR="002E3F0F" w:rsidRPr="0056537F" w:rsidRDefault="00E02DF1">
            <w:pPr>
              <w:shd w:val="clear" w:color="auto" w:fill="FFFFFF" w:themeFill="background1"/>
              <w:spacing w:after="0" w:line="276" w:lineRule="auto"/>
              <w:rPr>
                <w:rFonts w:ascii="Times New Roman" w:eastAsia="Times New Roman" w:hAnsi="Times New Roman" w:cs="Times New Roman"/>
                <w:color w:val="7030A0"/>
              </w:rPr>
              <w:pPrChange w:id="463"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All the candidate models significantly outperform the </w:t>
            </w:r>
            <w:r w:rsidR="002E3F0F" w:rsidRPr="0056537F">
              <w:rPr>
                <w:rFonts w:ascii="Times New Roman" w:eastAsia="Times New Roman" w:hAnsi="Times New Roman" w:cs="Times New Roman"/>
                <w:color w:val="7030A0"/>
              </w:rPr>
              <w:t xml:space="preserve">basic benchmark model, i.e., </w:t>
            </w:r>
            <w:ins w:id="464" w:author="tao huang" w:date="2018-10-28T13:34:00Z">
              <w:r w:rsidR="00A63E11">
                <w:rPr>
                  <w:rFonts w:ascii="Times New Roman" w:eastAsia="Times New Roman" w:hAnsi="Times New Roman" w:cs="Times New Roman"/>
                  <w:color w:val="7030A0"/>
                </w:rPr>
                <w:t xml:space="preserve">the </w:t>
              </w:r>
            </w:ins>
            <w:r w:rsidRPr="0056537F">
              <w:rPr>
                <w:rFonts w:ascii="Times New Roman" w:eastAsia="Times New Roman" w:hAnsi="Times New Roman" w:cs="Times New Roman"/>
                <w:color w:val="7030A0"/>
              </w:rPr>
              <w:t xml:space="preserve">Base-lift </w:t>
            </w:r>
            <w:del w:id="465" w:author="tao huang" w:date="2018-10-28T13:34:00Z">
              <w:r w:rsidRPr="0056537F" w:rsidDel="00A63E11">
                <w:rPr>
                  <w:rFonts w:ascii="Times New Roman" w:eastAsia="Times New Roman" w:hAnsi="Times New Roman" w:cs="Times New Roman"/>
                  <w:color w:val="7030A0"/>
                </w:rPr>
                <w:delText>model</w:delText>
              </w:r>
            </w:del>
            <w:ins w:id="466" w:author="tao huang" w:date="2018-10-28T13:34:00Z">
              <w:r w:rsidR="00A63E11">
                <w:rPr>
                  <w:rFonts w:ascii="Times New Roman" w:eastAsia="Times New Roman" w:hAnsi="Times New Roman" w:cs="Times New Roman"/>
                  <w:color w:val="7030A0"/>
                </w:rPr>
                <w:t>method</w:t>
              </w:r>
            </w:ins>
            <w:r w:rsidR="002E3F0F" w:rsidRPr="0056537F">
              <w:rPr>
                <w:rFonts w:ascii="Times New Roman" w:eastAsia="Times New Roman" w:hAnsi="Times New Roman" w:cs="Times New Roman"/>
                <w:color w:val="7030A0"/>
              </w:rPr>
              <w:t>,</w:t>
            </w:r>
            <w:r w:rsidRPr="0056537F">
              <w:rPr>
                <w:rFonts w:ascii="Times New Roman" w:eastAsia="Times New Roman" w:hAnsi="Times New Roman" w:cs="Times New Roman"/>
                <w:color w:val="7030A0"/>
              </w:rPr>
              <w:t xml:space="preserve"> which </w:t>
            </w:r>
            <w:r w:rsidRPr="003E1E39">
              <w:rPr>
                <w:rFonts w:ascii="Times New Roman" w:eastAsia="Times New Roman" w:hAnsi="Times New Roman" w:cs="Times New Roman"/>
                <w:noProof/>
                <w:color w:val="7030A0"/>
                <w:rPrChange w:id="467" w:author="tao huang" w:date="2018-10-28T23:08:00Z">
                  <w:rPr>
                    <w:rFonts w:ascii="Times New Roman" w:eastAsia="Times New Roman" w:hAnsi="Times New Roman" w:cs="Times New Roman"/>
                    <w:noProof/>
                    <w:color w:val="7030A0"/>
                  </w:rPr>
                </w:rPrChange>
              </w:rPr>
              <w:t xml:space="preserve">is </w:t>
            </w:r>
            <w:r w:rsidR="002E3F0F" w:rsidRPr="003E1E39">
              <w:rPr>
                <w:rFonts w:ascii="Times New Roman" w:eastAsia="Times New Roman" w:hAnsi="Times New Roman" w:cs="Times New Roman"/>
                <w:noProof/>
                <w:color w:val="7030A0"/>
                <w:rPrChange w:id="468" w:author="tao huang" w:date="2018-10-28T23:08:00Z">
                  <w:rPr>
                    <w:rFonts w:ascii="Times New Roman" w:eastAsia="Times New Roman" w:hAnsi="Times New Roman" w:cs="Times New Roman"/>
                    <w:noProof/>
                    <w:color w:val="7030A0"/>
                  </w:rPr>
                </w:rPrChange>
              </w:rPr>
              <w:t xml:space="preserve">widely </w:t>
            </w:r>
            <w:r w:rsidRPr="003E1E39">
              <w:rPr>
                <w:rFonts w:ascii="Times New Roman" w:eastAsia="Times New Roman" w:hAnsi="Times New Roman" w:cs="Times New Roman"/>
                <w:noProof/>
                <w:color w:val="7030A0"/>
                <w:rPrChange w:id="469" w:author="tao huang" w:date="2018-10-28T23:08:00Z">
                  <w:rPr>
                    <w:rFonts w:ascii="Times New Roman" w:eastAsia="Times New Roman" w:hAnsi="Times New Roman" w:cs="Times New Roman"/>
                    <w:noProof/>
                    <w:color w:val="7030A0"/>
                  </w:rPr>
                </w:rPrChange>
              </w:rPr>
              <w:t>used</w:t>
            </w:r>
            <w:r w:rsidRPr="0056537F">
              <w:rPr>
                <w:rFonts w:ascii="Times New Roman" w:eastAsia="Times New Roman" w:hAnsi="Times New Roman" w:cs="Times New Roman"/>
                <w:color w:val="7030A0"/>
              </w:rPr>
              <w:t xml:space="preserve"> in practice. </w:t>
            </w:r>
            <w:r w:rsidR="00F87319" w:rsidRPr="0056537F">
              <w:rPr>
                <w:rFonts w:ascii="Times New Roman" w:eastAsia="Times New Roman" w:hAnsi="Times New Roman" w:cs="Times New Roman"/>
                <w:color w:val="7030A0"/>
              </w:rPr>
              <w:t>We compare the ADL-</w:t>
            </w:r>
            <w:r w:rsidR="00F87319" w:rsidRPr="003E1E39">
              <w:rPr>
                <w:rFonts w:ascii="Times New Roman" w:eastAsia="Times New Roman" w:hAnsi="Times New Roman" w:cs="Times New Roman"/>
                <w:noProof/>
                <w:color w:val="7030A0"/>
                <w:rPrChange w:id="470" w:author="tao huang" w:date="2018-10-28T23:08:00Z">
                  <w:rPr>
                    <w:rFonts w:ascii="Times New Roman" w:eastAsia="Times New Roman" w:hAnsi="Times New Roman" w:cs="Times New Roman"/>
                    <w:noProof/>
                    <w:color w:val="7030A0"/>
                  </w:rPr>
                </w:rPrChange>
              </w:rPr>
              <w:t>intra</w:t>
            </w:r>
            <w:r w:rsidR="00F87319" w:rsidRPr="0056537F">
              <w:rPr>
                <w:rFonts w:ascii="Times New Roman" w:eastAsia="Times New Roman" w:hAnsi="Times New Roman" w:cs="Times New Roman"/>
                <w:color w:val="7030A0"/>
              </w:rPr>
              <w:t>-EWC model and the ADL-intra-IC model with the ADL-</w:t>
            </w:r>
            <w:r w:rsidR="00F87319" w:rsidRPr="003E1E39">
              <w:rPr>
                <w:rFonts w:ascii="Times New Roman" w:eastAsia="Times New Roman" w:hAnsi="Times New Roman" w:cs="Times New Roman"/>
                <w:noProof/>
                <w:color w:val="7030A0"/>
                <w:rPrChange w:id="471" w:author="tao huang" w:date="2018-10-28T23:08:00Z">
                  <w:rPr>
                    <w:rFonts w:ascii="Times New Roman" w:eastAsia="Times New Roman" w:hAnsi="Times New Roman" w:cs="Times New Roman"/>
                    <w:noProof/>
                    <w:color w:val="7030A0"/>
                  </w:rPr>
                </w:rPrChange>
              </w:rPr>
              <w:t>intra</w:t>
            </w:r>
            <w:r w:rsidR="00F87319" w:rsidRPr="0056537F">
              <w:rPr>
                <w:rFonts w:ascii="Times New Roman" w:eastAsia="Times New Roman" w:hAnsi="Times New Roman" w:cs="Times New Roman"/>
                <w:color w:val="7030A0"/>
              </w:rPr>
              <w:t xml:space="preserve"> model </w:t>
            </w:r>
            <w:ins w:id="472" w:author="tao huang" w:date="2018-10-28T13:35:00Z">
              <w:r w:rsidR="001F4868">
                <w:rPr>
                  <w:rFonts w:ascii="Times New Roman" w:eastAsia="Times New Roman" w:hAnsi="Times New Roman" w:cs="Times New Roman"/>
                  <w:color w:val="7030A0"/>
                </w:rPr>
                <w:t>(which has similar specifications but overlook the problem of structural change</w:t>
              </w:r>
              <w:r w:rsidR="001F4868" w:rsidRPr="003E1E39">
                <w:rPr>
                  <w:rFonts w:ascii="Times New Roman" w:eastAsia="Times New Roman" w:hAnsi="Times New Roman" w:cs="Times New Roman"/>
                  <w:noProof/>
                  <w:color w:val="7030A0"/>
                  <w:rPrChange w:id="473" w:author="tao huang" w:date="2018-10-28T23:08:00Z">
                    <w:rPr>
                      <w:rFonts w:ascii="Times New Roman" w:eastAsia="Times New Roman" w:hAnsi="Times New Roman" w:cs="Times New Roman"/>
                      <w:noProof/>
                      <w:color w:val="7030A0"/>
                    </w:rPr>
                  </w:rPrChange>
                </w:rPr>
                <w:t>),</w:t>
              </w:r>
              <w:r w:rsidR="001F4868">
                <w:rPr>
                  <w:rFonts w:ascii="Times New Roman" w:eastAsia="Times New Roman" w:hAnsi="Times New Roman" w:cs="Times New Roman"/>
                  <w:color w:val="7030A0"/>
                </w:rPr>
                <w:t xml:space="preserve"> </w:t>
              </w:r>
            </w:ins>
            <w:r w:rsidR="00F87319" w:rsidRPr="0056537F">
              <w:rPr>
                <w:rFonts w:ascii="Times New Roman" w:eastAsia="Times New Roman" w:hAnsi="Times New Roman" w:cs="Times New Roman"/>
                <w:color w:val="7030A0"/>
              </w:rPr>
              <w:t xml:space="preserve">so that we know how much improvement </w:t>
            </w:r>
            <w:r w:rsidR="0065175B" w:rsidRPr="003E1E39">
              <w:rPr>
                <w:rFonts w:ascii="Times New Roman" w:eastAsia="Times New Roman" w:hAnsi="Times New Roman" w:cs="Times New Roman"/>
                <w:noProof/>
                <w:color w:val="7030A0"/>
                <w:rPrChange w:id="474" w:author="tao huang" w:date="2018-10-28T23:08:00Z">
                  <w:rPr>
                    <w:rFonts w:ascii="Times New Roman" w:eastAsia="Times New Roman" w:hAnsi="Times New Roman" w:cs="Times New Roman"/>
                    <w:noProof/>
                    <w:color w:val="7030A0"/>
                  </w:rPr>
                </w:rPrChange>
              </w:rPr>
              <w:t>is contributed</w:t>
            </w:r>
            <w:r w:rsidR="0065175B" w:rsidRPr="0056537F">
              <w:rPr>
                <w:rFonts w:ascii="Times New Roman" w:eastAsia="Times New Roman" w:hAnsi="Times New Roman" w:cs="Times New Roman"/>
                <w:color w:val="7030A0"/>
              </w:rPr>
              <w:t xml:space="preserve"> by </w:t>
            </w:r>
            <w:proofErr w:type="gramStart"/>
            <w:r w:rsidR="0065175B" w:rsidRPr="0056537F">
              <w:rPr>
                <w:rFonts w:ascii="Times New Roman" w:eastAsia="Times New Roman" w:hAnsi="Times New Roman" w:cs="Times New Roman"/>
                <w:color w:val="7030A0"/>
              </w:rPr>
              <w:t>taking into account</w:t>
            </w:r>
            <w:proofErr w:type="gramEnd"/>
            <w:r w:rsidR="0065175B" w:rsidRPr="0056537F">
              <w:rPr>
                <w:rFonts w:ascii="Times New Roman" w:eastAsia="Times New Roman" w:hAnsi="Times New Roman" w:cs="Times New Roman"/>
                <w:color w:val="7030A0"/>
              </w:rPr>
              <w:t xml:space="preserve"> the problem of structural change. </w:t>
            </w:r>
            <w:r w:rsidR="001E6AEA" w:rsidRPr="0056537F">
              <w:rPr>
                <w:rFonts w:ascii="Times New Roman" w:eastAsia="Times New Roman" w:hAnsi="Times New Roman" w:cs="Times New Roman"/>
                <w:color w:val="7030A0"/>
              </w:rPr>
              <w:t>We now highlight this in the manuscript.</w:t>
            </w:r>
          </w:p>
          <w:p w14:paraId="496EF5CC" w14:textId="39B13B7C" w:rsidR="00E02DF1" w:rsidRPr="0056537F" w:rsidRDefault="00E02DF1">
            <w:pPr>
              <w:shd w:val="clear" w:color="auto" w:fill="FFFFFF" w:themeFill="background1"/>
              <w:spacing w:after="0" w:line="276" w:lineRule="auto"/>
              <w:rPr>
                <w:rFonts w:ascii="Times New Roman" w:eastAsia="Times New Roman" w:hAnsi="Times New Roman" w:cs="Times New Roman"/>
              </w:rPr>
              <w:pPrChange w:id="475" w:author="tao huang" w:date="2018-10-28T21:40:00Z">
                <w:pPr>
                  <w:shd w:val="clear" w:color="auto" w:fill="FFFFFF"/>
                  <w:spacing w:after="0" w:line="276" w:lineRule="auto"/>
                </w:pPr>
              </w:pPrChange>
            </w:pPr>
          </w:p>
          <w:p w14:paraId="6311D973" w14:textId="77777777" w:rsidR="006553D2" w:rsidRPr="0056537F" w:rsidRDefault="0082558B">
            <w:pPr>
              <w:shd w:val="clear" w:color="auto" w:fill="FFFFFF" w:themeFill="background1"/>
              <w:spacing w:after="0" w:line="276" w:lineRule="auto"/>
              <w:rPr>
                <w:rFonts w:ascii="Times New Roman" w:eastAsia="Times New Roman" w:hAnsi="Times New Roman" w:cs="Times New Roman"/>
              </w:rPr>
              <w:pPrChange w:id="476"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Figure 3: please provide more information in the figure caption instead of in the text or even in footnotes - the reader should not need to hunt through the text to understand the figure. Are the diamonds joined by lines group means? Are box widths *proportional* to numbers of SKUs in each category? "Are determined by" can be a log transform, </w:t>
            </w:r>
            <w:r w:rsidRPr="003E1E39">
              <w:rPr>
                <w:rFonts w:ascii="Times New Roman" w:eastAsia="Times New Roman" w:hAnsi="Times New Roman" w:cs="Times New Roman"/>
                <w:noProof/>
                <w:rPrChange w:id="477" w:author="tao huang" w:date="2018-10-28T23:08:00Z">
                  <w:rPr>
                    <w:rFonts w:ascii="Times New Roman" w:eastAsia="Times New Roman" w:hAnsi="Times New Roman" w:cs="Times New Roman"/>
                    <w:noProof/>
                  </w:rPr>
                </w:rPrChange>
              </w:rPr>
              <w:t>a square</w:t>
            </w:r>
            <w:r w:rsidRPr="0056537F">
              <w:rPr>
                <w:rFonts w:ascii="Times New Roman" w:eastAsia="Times New Roman" w:hAnsi="Times New Roman" w:cs="Times New Roman"/>
              </w:rPr>
              <w:t xml:space="preserve"> root or anything else. Please ensure that the horizontal axes have the same extension </w:t>
            </w:r>
            <w:r w:rsidRPr="003E1E39">
              <w:rPr>
                <w:rFonts w:ascii="Times New Roman" w:eastAsia="Times New Roman" w:hAnsi="Times New Roman" w:cs="Times New Roman"/>
                <w:noProof/>
                <w:rPrChange w:id="478" w:author="tao huang" w:date="2018-10-28T23:08:00Z">
                  <w:rPr>
                    <w:rFonts w:ascii="Times New Roman" w:eastAsia="Times New Roman" w:hAnsi="Times New Roman" w:cs="Times New Roman"/>
                    <w:noProof/>
                  </w:rPr>
                </w:rPrChange>
              </w:rPr>
              <w:t>so</w:t>
            </w:r>
            <w:r w:rsidRPr="0056537F">
              <w:rPr>
                <w:rFonts w:ascii="Times New Roman" w:eastAsia="Times New Roman" w:hAnsi="Times New Roman" w:cs="Times New Roman"/>
              </w:rPr>
              <w:t xml:space="preserve"> the plots are </w:t>
            </w:r>
            <w:r w:rsidRPr="003E1E39">
              <w:rPr>
                <w:rFonts w:ascii="Times New Roman" w:eastAsia="Times New Roman" w:hAnsi="Times New Roman" w:cs="Times New Roman"/>
                <w:noProof/>
                <w:rPrChange w:id="479" w:author="tao huang" w:date="2018-10-28T23:08:00Z">
                  <w:rPr>
                    <w:rFonts w:ascii="Times New Roman" w:eastAsia="Times New Roman" w:hAnsi="Times New Roman" w:cs="Times New Roman"/>
                    <w:noProof/>
                  </w:rPr>
                </w:rPrChange>
              </w:rPr>
              <w:t>comparable,</w:t>
            </w:r>
            <w:r w:rsidRPr="0056537F">
              <w:rPr>
                <w:rFonts w:ascii="Times New Roman" w:eastAsia="Times New Roman" w:hAnsi="Times New Roman" w:cs="Times New Roman"/>
              </w:rPr>
              <w:t xml:space="preserve"> and that the whiskers are not cut off by the figure bounding box.</w:t>
            </w:r>
            <w:r w:rsidRPr="0056537F">
              <w:rPr>
                <w:rFonts w:ascii="Times New Roman" w:eastAsia="Times New Roman" w:hAnsi="Times New Roman" w:cs="Times New Roman"/>
              </w:rPr>
              <w:br/>
            </w:r>
          </w:p>
          <w:p w14:paraId="73D51A13" w14:textId="218E60DA" w:rsidR="006553D2" w:rsidRPr="0056537F" w:rsidRDefault="00AC4AF5">
            <w:pPr>
              <w:shd w:val="clear" w:color="auto" w:fill="FFFFFF" w:themeFill="background1"/>
              <w:spacing w:after="0" w:line="276" w:lineRule="auto"/>
              <w:rPr>
                <w:rFonts w:ascii="Times New Roman" w:eastAsia="Times New Roman" w:hAnsi="Times New Roman" w:cs="Times New Roman"/>
                <w:color w:val="C45911" w:themeColor="accent2" w:themeShade="BF"/>
              </w:rPr>
              <w:pPrChange w:id="480" w:author="tao huang" w:date="2018-10-28T21:40:00Z">
                <w:pPr>
                  <w:shd w:val="clear" w:color="auto" w:fill="FFFFFF"/>
                  <w:spacing w:after="0" w:line="276" w:lineRule="auto"/>
                </w:pPr>
              </w:pPrChange>
            </w:pPr>
            <w:r w:rsidRPr="0056537F">
              <w:rPr>
                <w:rFonts w:ascii="Times New Roman" w:eastAsia="Times New Roman" w:hAnsi="Times New Roman" w:cs="Times New Roman"/>
                <w:color w:val="C45911" w:themeColor="accent2" w:themeShade="BF"/>
              </w:rPr>
              <w:t xml:space="preserve"> </w:t>
            </w:r>
          </w:p>
          <w:p w14:paraId="7427D82D" w14:textId="74B659F4" w:rsidR="006553D2" w:rsidRPr="001F4868" w:rsidRDefault="002173F6">
            <w:pPr>
              <w:shd w:val="clear" w:color="auto" w:fill="FFFFFF" w:themeFill="background1"/>
              <w:spacing w:after="0" w:line="276" w:lineRule="auto"/>
              <w:rPr>
                <w:rFonts w:ascii="Times New Roman" w:eastAsia="Times New Roman" w:hAnsi="Times New Roman" w:cs="Times New Roman"/>
                <w:color w:val="7030A0"/>
              </w:rPr>
              <w:pPrChange w:id="481" w:author="tao huang" w:date="2018-10-28T21:40:00Z">
                <w:pPr>
                  <w:shd w:val="clear" w:color="auto" w:fill="FFFFFF"/>
                  <w:spacing w:after="0" w:line="276" w:lineRule="auto"/>
                </w:pPr>
              </w:pPrChange>
            </w:pPr>
            <w:r w:rsidRPr="001F4868">
              <w:rPr>
                <w:rFonts w:ascii="Times New Roman" w:eastAsia="Times New Roman" w:hAnsi="Times New Roman" w:cs="Times New Roman"/>
                <w:color w:val="7030A0"/>
              </w:rPr>
              <w:lastRenderedPageBreak/>
              <w:t xml:space="preserve">We </w:t>
            </w:r>
            <w:r w:rsidR="00CF6F0C" w:rsidRPr="001F4868">
              <w:rPr>
                <w:rFonts w:ascii="Times New Roman" w:eastAsia="Times New Roman" w:hAnsi="Times New Roman" w:cs="Times New Roman"/>
                <w:color w:val="7030A0"/>
              </w:rPr>
              <w:t>now</w:t>
            </w:r>
            <w:r w:rsidRPr="001F4868">
              <w:rPr>
                <w:rFonts w:ascii="Times New Roman" w:eastAsia="Times New Roman" w:hAnsi="Times New Roman" w:cs="Times New Roman"/>
                <w:color w:val="7030A0"/>
              </w:rPr>
              <w:t xml:space="preserve"> describe the details </w:t>
            </w:r>
            <w:r w:rsidR="00CF6F0C" w:rsidRPr="001F4868">
              <w:rPr>
                <w:rFonts w:ascii="Times New Roman" w:eastAsia="Times New Roman" w:hAnsi="Times New Roman" w:cs="Times New Roman"/>
                <w:color w:val="7030A0"/>
              </w:rPr>
              <w:t>explicitly. The diamonds joined by lines represent the group means</w:t>
            </w:r>
            <w:ins w:id="482" w:author="tao huang" w:date="2018-10-28T23:03:00Z">
              <w:r w:rsidR="00044520">
                <w:rPr>
                  <w:rFonts w:ascii="Times New Roman" w:eastAsia="Times New Roman" w:hAnsi="Times New Roman" w:cs="Times New Roman"/>
                  <w:color w:val="7030A0"/>
                </w:rPr>
                <w:t>,</w:t>
              </w:r>
            </w:ins>
            <w:r w:rsidR="00CF6F0C" w:rsidRPr="001F4868">
              <w:rPr>
                <w:rFonts w:ascii="Times New Roman" w:eastAsia="Times New Roman" w:hAnsi="Times New Roman" w:cs="Times New Roman"/>
                <w:color w:val="7030A0"/>
              </w:rPr>
              <w:t xml:space="preserve"> </w:t>
            </w:r>
            <w:r w:rsidR="00CF6F0C" w:rsidRPr="00044520">
              <w:rPr>
                <w:rFonts w:ascii="Times New Roman" w:eastAsia="Times New Roman" w:hAnsi="Times New Roman" w:cs="Times New Roman"/>
                <w:noProof/>
                <w:color w:val="7030A0"/>
                <w:rPrChange w:id="483" w:author="tao huang" w:date="2018-10-28T23:03:00Z">
                  <w:rPr>
                    <w:rFonts w:ascii="Times New Roman" w:eastAsia="Times New Roman" w:hAnsi="Times New Roman" w:cs="Times New Roman"/>
                    <w:noProof/>
                    <w:color w:val="7030A0"/>
                  </w:rPr>
                </w:rPrChange>
              </w:rPr>
              <w:t>and</w:t>
            </w:r>
            <w:r w:rsidR="00CF6F0C" w:rsidRPr="001F4868">
              <w:rPr>
                <w:rFonts w:ascii="Times New Roman" w:eastAsia="Times New Roman" w:hAnsi="Times New Roman" w:cs="Times New Roman"/>
                <w:color w:val="7030A0"/>
              </w:rPr>
              <w:t xml:space="preserve"> the widths of the box are proportionate to the numbers of the SKUs for each product category. We now show the </w:t>
            </w:r>
            <w:del w:id="484" w:author="tao huang" w:date="2018-10-28T13:36:00Z">
              <w:r w:rsidR="00CF6F0C" w:rsidRPr="001F4868" w:rsidDel="001F4868">
                <w:rPr>
                  <w:rFonts w:ascii="Times New Roman" w:eastAsia="Times New Roman" w:hAnsi="Times New Roman" w:cs="Times New Roman"/>
                  <w:color w:val="7030A0"/>
                </w:rPr>
                <w:delText xml:space="preserve">original </w:delText>
              </w:r>
            </w:del>
            <w:r w:rsidR="00CF6F0C" w:rsidRPr="001F4868">
              <w:rPr>
                <w:rFonts w:ascii="Times New Roman" w:eastAsia="Times New Roman" w:hAnsi="Times New Roman" w:cs="Times New Roman"/>
                <w:color w:val="7030A0"/>
              </w:rPr>
              <w:t xml:space="preserve">boxplots </w:t>
            </w:r>
            <w:ins w:id="485" w:author="tao huang" w:date="2018-10-28T13:36:00Z">
              <w:r w:rsidR="001F4868" w:rsidRPr="001F4868">
                <w:rPr>
                  <w:rFonts w:ascii="Times New Roman" w:eastAsia="Times New Roman" w:hAnsi="Times New Roman" w:cs="Times New Roman"/>
                  <w:color w:val="7030A0"/>
                </w:rPr>
                <w:t xml:space="preserve">with the same extension and </w:t>
              </w:r>
            </w:ins>
            <w:r w:rsidR="00CF6F0C" w:rsidRPr="001F4868">
              <w:rPr>
                <w:rFonts w:ascii="Times New Roman" w:eastAsia="Times New Roman" w:hAnsi="Times New Roman" w:cs="Times New Roman"/>
                <w:color w:val="7030A0"/>
              </w:rPr>
              <w:t xml:space="preserve">without outliers </w:t>
            </w:r>
            <w:r w:rsidR="00CF6F0C" w:rsidRPr="003E1E39">
              <w:rPr>
                <w:rFonts w:ascii="Times New Roman" w:eastAsia="Times New Roman" w:hAnsi="Times New Roman" w:cs="Times New Roman"/>
                <w:noProof/>
                <w:color w:val="7030A0"/>
                <w:rPrChange w:id="486" w:author="tao huang" w:date="2018-10-28T23:08:00Z">
                  <w:rPr>
                    <w:rFonts w:ascii="Times New Roman" w:eastAsia="Times New Roman" w:hAnsi="Times New Roman" w:cs="Times New Roman"/>
                    <w:noProof/>
                    <w:color w:val="7030A0"/>
                  </w:rPr>
                </w:rPrChange>
              </w:rPr>
              <w:t>being clipped</w:t>
            </w:r>
            <w:r w:rsidR="00CF6F0C" w:rsidRPr="001F4868">
              <w:rPr>
                <w:rFonts w:ascii="Times New Roman" w:eastAsia="Times New Roman" w:hAnsi="Times New Roman" w:cs="Times New Roman"/>
                <w:color w:val="7030A0"/>
              </w:rPr>
              <w:t>.</w:t>
            </w:r>
          </w:p>
          <w:p w14:paraId="5275DC59" w14:textId="0E931A14" w:rsidR="00CF6F0C" w:rsidRPr="0056537F" w:rsidRDefault="00CF6F0C">
            <w:pPr>
              <w:shd w:val="clear" w:color="auto" w:fill="FFFFFF" w:themeFill="background1"/>
              <w:spacing w:after="0" w:line="276" w:lineRule="auto"/>
              <w:rPr>
                <w:rFonts w:ascii="Times New Roman" w:eastAsia="Times New Roman" w:hAnsi="Times New Roman" w:cs="Times New Roman"/>
              </w:rPr>
              <w:pPrChange w:id="487" w:author="tao huang" w:date="2018-10-28T21:40:00Z">
                <w:pPr>
                  <w:shd w:val="clear" w:color="auto" w:fill="FFFFFF"/>
                  <w:spacing w:after="0" w:line="276" w:lineRule="auto"/>
                </w:pPr>
              </w:pPrChange>
            </w:pPr>
          </w:p>
          <w:p w14:paraId="3C5C1947" w14:textId="77777777" w:rsidR="00CF6F0C" w:rsidRPr="0056537F" w:rsidRDefault="00CF6F0C">
            <w:pPr>
              <w:shd w:val="clear" w:color="auto" w:fill="FFFFFF" w:themeFill="background1"/>
              <w:spacing w:after="0" w:line="276" w:lineRule="auto"/>
              <w:rPr>
                <w:rFonts w:ascii="Times New Roman" w:eastAsia="Times New Roman" w:hAnsi="Times New Roman" w:cs="Times New Roman"/>
              </w:rPr>
              <w:pPrChange w:id="488" w:author="tao huang" w:date="2018-10-28T21:40:00Z">
                <w:pPr>
                  <w:shd w:val="clear" w:color="auto" w:fill="FFFFFF"/>
                  <w:spacing w:after="0" w:line="276" w:lineRule="auto"/>
                </w:pPr>
              </w:pPrChange>
            </w:pPr>
          </w:p>
          <w:p w14:paraId="2F79A7BE" w14:textId="77777777" w:rsidR="00446EB0" w:rsidRPr="0056537F" w:rsidRDefault="0082558B">
            <w:pPr>
              <w:shd w:val="clear" w:color="auto" w:fill="FFFFFF" w:themeFill="background1"/>
              <w:spacing w:after="0" w:line="276" w:lineRule="auto"/>
              <w:rPr>
                <w:rFonts w:ascii="Times New Roman" w:eastAsia="Times New Roman" w:hAnsi="Times New Roman" w:cs="Times New Roman"/>
              </w:rPr>
              <w:pPrChange w:id="489"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Table 7: please indicate in the table caption what "their counterparts" are. The entire table is unclear to me; how do the top and the bottom half differ? What does "Model with </w:t>
            </w:r>
            <w:r w:rsidRPr="003E1E39">
              <w:rPr>
                <w:rFonts w:ascii="Times New Roman" w:eastAsia="Times New Roman" w:hAnsi="Times New Roman" w:cs="Times New Roman"/>
                <w:noProof/>
                <w:rPrChange w:id="490" w:author="tao huang" w:date="2018-10-28T23:08:00Z">
                  <w:rPr>
                    <w:rFonts w:ascii="Times New Roman" w:eastAsia="Times New Roman" w:hAnsi="Times New Roman" w:cs="Times New Roman"/>
                    <w:noProof/>
                  </w:rPr>
                </w:rPrChange>
              </w:rPr>
              <w:t>5</w:t>
            </w:r>
            <w:r w:rsidRPr="0056537F">
              <w:rPr>
                <w:rFonts w:ascii="Times New Roman" w:eastAsia="Times New Roman" w:hAnsi="Times New Roman" w:cs="Times New Roman"/>
              </w:rPr>
              <w:t xml:space="preserve"> factors and category dummy variables" as a caption to the bottom half (or is it?) refer to, in contrast to the top half? The text says on p. 23 that "the horizon is one to eight-week ahead</w:t>
            </w:r>
            <w:r w:rsidRPr="003E1E39">
              <w:rPr>
                <w:rFonts w:ascii="Times New Roman" w:eastAsia="Times New Roman" w:hAnsi="Times New Roman" w:cs="Times New Roman"/>
                <w:noProof/>
                <w:rPrChange w:id="491" w:author="tao huang" w:date="2018-10-28T23:08:00Z">
                  <w:rPr>
                    <w:rFonts w:ascii="Times New Roman" w:eastAsia="Times New Roman" w:hAnsi="Times New Roman" w:cs="Times New Roman"/>
                    <w:noProof/>
                  </w:rPr>
                </w:rPrChange>
              </w:rPr>
              <w:t>",</w:t>
            </w:r>
            <w:r w:rsidRPr="0056537F">
              <w:rPr>
                <w:rFonts w:ascii="Times New Roman" w:eastAsia="Times New Roman" w:hAnsi="Times New Roman" w:cs="Times New Roman"/>
              </w:rPr>
              <w:t xml:space="preserve"> but the table says "Horizon = 8" - please clarify whether the horizon is eight weeks or *up to* eight weeks.</w:t>
            </w:r>
          </w:p>
          <w:p w14:paraId="46942DDA" w14:textId="77777777" w:rsidR="00446EB0" w:rsidRPr="0056537F" w:rsidRDefault="00446EB0">
            <w:pPr>
              <w:shd w:val="clear" w:color="auto" w:fill="FFFFFF" w:themeFill="background1"/>
              <w:spacing w:after="0" w:line="276" w:lineRule="auto"/>
              <w:rPr>
                <w:rFonts w:ascii="Times New Roman" w:eastAsia="Times New Roman" w:hAnsi="Times New Roman" w:cs="Times New Roman"/>
              </w:rPr>
              <w:pPrChange w:id="492" w:author="tao huang" w:date="2018-10-28T21:40:00Z">
                <w:pPr>
                  <w:shd w:val="clear" w:color="auto" w:fill="FFFFFF"/>
                  <w:spacing w:after="0" w:line="276" w:lineRule="auto"/>
                </w:pPr>
              </w:pPrChange>
            </w:pPr>
          </w:p>
          <w:p w14:paraId="1269B931" w14:textId="0EC859C1" w:rsidR="001F4868" w:rsidRDefault="0079650C">
            <w:pPr>
              <w:shd w:val="clear" w:color="auto" w:fill="FFFFFF" w:themeFill="background1"/>
              <w:spacing w:after="0" w:line="276" w:lineRule="auto"/>
              <w:rPr>
                <w:ins w:id="493" w:author="tao huang" w:date="2018-10-28T13:40:00Z"/>
                <w:rFonts w:ascii="Times New Roman" w:eastAsia="Times New Roman" w:hAnsi="Times New Roman" w:cs="Times New Roman"/>
                <w:color w:val="7030A0"/>
              </w:rPr>
              <w:pPrChange w:id="494"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 xml:space="preserve">now rewrite </w:t>
            </w:r>
            <w:del w:id="495" w:author="tao huang" w:date="2018-10-28T13:36:00Z">
              <w:r w:rsidR="003E238E" w:rsidDel="001F4868">
                <w:rPr>
                  <w:rFonts w:ascii="Times New Roman" w:eastAsia="Times New Roman" w:hAnsi="Times New Roman" w:cs="Times New Roman"/>
                  <w:color w:val="7030A0"/>
                </w:rPr>
                <w:delText>the description for the corresponding</w:delText>
              </w:r>
            </w:del>
            <w:ins w:id="496" w:author="tao huang" w:date="2018-10-28T13:36:00Z">
              <w:r w:rsidR="001F4868">
                <w:rPr>
                  <w:rFonts w:ascii="Times New Roman" w:eastAsia="Times New Roman" w:hAnsi="Times New Roman" w:cs="Times New Roman"/>
                  <w:color w:val="7030A0"/>
                </w:rPr>
                <w:t>th</w:t>
              </w:r>
            </w:ins>
            <w:ins w:id="497" w:author="tao huang" w:date="2018-10-28T13:37:00Z">
              <w:r w:rsidR="001F4868">
                <w:rPr>
                  <w:rFonts w:ascii="Times New Roman" w:eastAsia="Times New Roman" w:hAnsi="Times New Roman" w:cs="Times New Roman"/>
                  <w:color w:val="7030A0"/>
                </w:rPr>
                <w:t>e</w:t>
              </w:r>
            </w:ins>
            <w:r w:rsidR="003E238E">
              <w:rPr>
                <w:rFonts w:ascii="Times New Roman" w:eastAsia="Times New Roman" w:hAnsi="Times New Roman" w:cs="Times New Roman"/>
                <w:color w:val="7030A0"/>
              </w:rPr>
              <w:t xml:space="preserve"> section</w:t>
            </w:r>
            <w:ins w:id="498" w:author="tao huang" w:date="2018-10-28T13:41:00Z">
              <w:r w:rsidR="001F4868">
                <w:rPr>
                  <w:rFonts w:ascii="Times New Roman" w:eastAsia="Times New Roman" w:hAnsi="Times New Roman" w:cs="Times New Roman"/>
                  <w:color w:val="7030A0"/>
                </w:rPr>
                <w:t xml:space="preserve"> by focusing on </w:t>
              </w:r>
            </w:ins>
            <w:del w:id="499" w:author="tao huang" w:date="2018-10-28T13:41:00Z">
              <w:r w:rsidR="003E238E" w:rsidDel="001F4868">
                <w:rPr>
                  <w:rFonts w:ascii="Times New Roman" w:eastAsia="Times New Roman" w:hAnsi="Times New Roman" w:cs="Times New Roman"/>
                  <w:color w:val="7030A0"/>
                </w:rPr>
                <w:delText xml:space="preserve">, and </w:delText>
              </w:r>
            </w:del>
            <w:ins w:id="500" w:author="tao huang" w:date="2018-10-28T13:37:00Z">
              <w:r w:rsidR="001F4868">
                <w:rPr>
                  <w:rFonts w:ascii="Times New Roman" w:eastAsia="Times New Roman" w:hAnsi="Times New Roman" w:cs="Times New Roman"/>
                  <w:color w:val="7030A0"/>
                </w:rPr>
                <w:t>the</w:t>
              </w:r>
            </w:ins>
            <w:ins w:id="501" w:author="tao huang" w:date="2018-10-28T13:38:00Z">
              <w:r w:rsidR="001F4868">
                <w:rPr>
                  <w:rFonts w:ascii="Times New Roman" w:eastAsia="Times New Roman" w:hAnsi="Times New Roman" w:cs="Times New Roman"/>
                  <w:color w:val="7030A0"/>
                </w:rPr>
                <w:t xml:space="preserve"> results of the</w:t>
              </w:r>
            </w:ins>
            <w:ins w:id="502" w:author="tao huang" w:date="2018-10-28T13:37:00Z">
              <w:r w:rsidR="001F4868">
                <w:rPr>
                  <w:rFonts w:ascii="Times New Roman" w:eastAsia="Times New Roman" w:hAnsi="Times New Roman" w:cs="Times New Roman"/>
                  <w:color w:val="7030A0"/>
                </w:rPr>
                <w:t xml:space="preserve"> ADL-</w:t>
              </w:r>
              <w:r w:rsidR="001F4868" w:rsidRPr="003E1E39">
                <w:rPr>
                  <w:rFonts w:ascii="Times New Roman" w:eastAsia="Times New Roman" w:hAnsi="Times New Roman" w:cs="Times New Roman"/>
                  <w:noProof/>
                  <w:color w:val="7030A0"/>
                  <w:rPrChange w:id="503" w:author="tao huang" w:date="2018-10-28T23:08:00Z">
                    <w:rPr>
                      <w:rFonts w:ascii="Times New Roman" w:eastAsia="Times New Roman" w:hAnsi="Times New Roman" w:cs="Times New Roman"/>
                      <w:noProof/>
                      <w:color w:val="7030A0"/>
                    </w:rPr>
                  </w:rPrChange>
                </w:rPr>
                <w:t>intra</w:t>
              </w:r>
              <w:r w:rsidR="001F4868">
                <w:rPr>
                  <w:rFonts w:ascii="Times New Roman" w:eastAsia="Times New Roman" w:hAnsi="Times New Roman" w:cs="Times New Roman"/>
                  <w:color w:val="7030A0"/>
                </w:rPr>
                <w:t>-EWC method and the ADL-intra-IC method</w:t>
              </w:r>
            </w:ins>
            <w:ins w:id="504" w:author="tao huang" w:date="2018-10-28T13:41:00Z">
              <w:r w:rsidR="001F4868">
                <w:rPr>
                  <w:rFonts w:ascii="Times New Roman" w:eastAsia="Times New Roman" w:hAnsi="Times New Roman" w:cs="Times New Roman"/>
                  <w:color w:val="7030A0"/>
                </w:rPr>
                <w:t>. W</w:t>
              </w:r>
            </w:ins>
            <w:ins w:id="505" w:author="tao huang" w:date="2018-10-28T13:39:00Z">
              <w:r w:rsidR="001F4868">
                <w:rPr>
                  <w:rFonts w:ascii="Times New Roman" w:eastAsia="Times New Roman" w:hAnsi="Times New Roman" w:cs="Times New Roman"/>
                  <w:color w:val="7030A0"/>
                </w:rPr>
                <w:t xml:space="preserve">e </w:t>
              </w:r>
            </w:ins>
            <w:ins w:id="506" w:author="tao huang" w:date="2018-10-28T13:41:00Z">
              <w:r w:rsidR="001F4868">
                <w:rPr>
                  <w:rFonts w:ascii="Times New Roman" w:eastAsia="Times New Roman" w:hAnsi="Times New Roman" w:cs="Times New Roman"/>
                  <w:color w:val="7030A0"/>
                </w:rPr>
                <w:t xml:space="preserve">also </w:t>
              </w:r>
            </w:ins>
            <w:ins w:id="507" w:author="tao huang" w:date="2018-10-28T13:39:00Z">
              <w:r w:rsidR="001F4868">
                <w:rPr>
                  <w:rFonts w:ascii="Times New Roman" w:eastAsia="Times New Roman" w:hAnsi="Times New Roman" w:cs="Times New Roman"/>
                  <w:color w:val="7030A0"/>
                </w:rPr>
                <w:t xml:space="preserve">define the dependent variables explicitly using equations. We reduce </w:t>
              </w:r>
            </w:ins>
            <w:ins w:id="508" w:author="tao huang" w:date="2018-10-28T13:42:00Z">
              <w:r w:rsidR="001F4868">
                <w:rPr>
                  <w:rFonts w:ascii="Times New Roman" w:eastAsia="Times New Roman" w:hAnsi="Times New Roman" w:cs="Times New Roman"/>
                  <w:color w:val="7030A0"/>
                </w:rPr>
                <w:t xml:space="preserve">the previous </w:t>
              </w:r>
            </w:ins>
            <w:ins w:id="509" w:author="tao huang" w:date="2018-10-28T13:39:00Z">
              <w:r w:rsidR="001F4868">
                <w:rPr>
                  <w:rFonts w:ascii="Times New Roman" w:eastAsia="Times New Roman" w:hAnsi="Times New Roman" w:cs="Times New Roman"/>
                  <w:color w:val="7030A0"/>
                </w:rPr>
                <w:t>Table 7</w:t>
              </w:r>
            </w:ins>
            <w:ins w:id="510" w:author="tao huang" w:date="2018-10-28T23:12:00Z">
              <w:r w:rsidR="00942286">
                <w:rPr>
                  <w:rFonts w:ascii="Times New Roman" w:eastAsia="Times New Roman" w:hAnsi="Times New Roman" w:cs="Times New Roman"/>
                  <w:color w:val="7030A0"/>
                </w:rPr>
                <w:t xml:space="preserve"> (now Table </w:t>
              </w:r>
            </w:ins>
            <w:ins w:id="511" w:author="tao huang" w:date="2018-10-28T23:13:00Z">
              <w:r w:rsidR="00942286">
                <w:rPr>
                  <w:rFonts w:ascii="Times New Roman" w:eastAsia="Times New Roman" w:hAnsi="Times New Roman" w:cs="Times New Roman"/>
                  <w:color w:val="7030A0"/>
                </w:rPr>
                <w:t>8 in the revised manuscript)</w:t>
              </w:r>
            </w:ins>
            <w:ins w:id="512" w:author="tao huang" w:date="2018-10-28T13:39:00Z">
              <w:r w:rsidR="001F4868">
                <w:rPr>
                  <w:rFonts w:ascii="Times New Roman" w:eastAsia="Times New Roman" w:hAnsi="Times New Roman" w:cs="Times New Roman"/>
                  <w:color w:val="7030A0"/>
                </w:rPr>
                <w:t xml:space="preserve"> </w:t>
              </w:r>
            </w:ins>
            <w:ins w:id="513" w:author="tao huang" w:date="2018-10-28T13:42:00Z">
              <w:r w:rsidR="001F4868">
                <w:rPr>
                  <w:rFonts w:ascii="Times New Roman" w:eastAsia="Times New Roman" w:hAnsi="Times New Roman" w:cs="Times New Roman"/>
                  <w:color w:val="7030A0"/>
                </w:rPr>
                <w:t xml:space="preserve">by removing the bottom half of </w:t>
              </w:r>
            </w:ins>
            <w:ins w:id="514" w:author="tao huang" w:date="2018-10-28T23:03:00Z">
              <w:r w:rsidR="00044520">
                <w:rPr>
                  <w:rFonts w:ascii="Times New Roman" w:eastAsia="Times New Roman" w:hAnsi="Times New Roman" w:cs="Times New Roman"/>
                  <w:color w:val="7030A0"/>
                </w:rPr>
                <w:t xml:space="preserve">the </w:t>
              </w:r>
            </w:ins>
            <w:ins w:id="515" w:author="tao huang" w:date="2018-10-28T13:42:00Z">
              <w:r w:rsidR="001F4868" w:rsidRPr="00044520">
                <w:rPr>
                  <w:rFonts w:ascii="Times New Roman" w:eastAsia="Times New Roman" w:hAnsi="Times New Roman" w:cs="Times New Roman"/>
                  <w:noProof/>
                  <w:color w:val="7030A0"/>
                  <w:rPrChange w:id="516" w:author="tao huang" w:date="2018-10-28T23:03:00Z">
                    <w:rPr>
                      <w:rFonts w:ascii="Times New Roman" w:eastAsia="Times New Roman" w:hAnsi="Times New Roman" w:cs="Times New Roman"/>
                      <w:noProof/>
                      <w:color w:val="7030A0"/>
                    </w:rPr>
                  </w:rPrChange>
                </w:rPr>
                <w:t>results</w:t>
              </w:r>
              <w:r w:rsidR="001F4868">
                <w:rPr>
                  <w:rFonts w:ascii="Times New Roman" w:eastAsia="Times New Roman" w:hAnsi="Times New Roman" w:cs="Times New Roman"/>
                  <w:color w:val="7030A0"/>
                </w:rPr>
                <w:t xml:space="preserve"> (because they were </w:t>
              </w:r>
            </w:ins>
            <w:ins w:id="517" w:author="tao huang" w:date="2018-10-28T13:43:00Z">
              <w:r w:rsidR="001F4868">
                <w:rPr>
                  <w:rFonts w:ascii="Times New Roman" w:eastAsia="Times New Roman" w:hAnsi="Times New Roman" w:cs="Times New Roman"/>
                  <w:color w:val="7030A0"/>
                </w:rPr>
                <w:t>only used to suggest that the findings were consistent even if we include category dummies in the regression model). Instead, we put the following</w:t>
              </w:r>
            </w:ins>
            <w:ins w:id="518" w:author="tao huang" w:date="2018-10-28T13:39:00Z">
              <w:r w:rsidR="001F4868">
                <w:rPr>
                  <w:rFonts w:ascii="Times New Roman" w:eastAsia="Times New Roman" w:hAnsi="Times New Roman" w:cs="Times New Roman"/>
                  <w:color w:val="7030A0"/>
                </w:rPr>
                <w:t xml:space="preserve"> </w:t>
              </w:r>
            </w:ins>
            <w:ins w:id="519" w:author="tao huang" w:date="2018-10-28T13:40:00Z">
              <w:r w:rsidR="001F4868">
                <w:rPr>
                  <w:rFonts w:ascii="Times New Roman" w:eastAsia="Times New Roman" w:hAnsi="Times New Roman" w:cs="Times New Roman"/>
                  <w:color w:val="7030A0"/>
                </w:rPr>
                <w:t>footnote:</w:t>
              </w:r>
            </w:ins>
          </w:p>
          <w:p w14:paraId="76A99DAA" w14:textId="77777777" w:rsidR="001F4868" w:rsidRDefault="001F4868">
            <w:pPr>
              <w:shd w:val="clear" w:color="auto" w:fill="FFFFFF" w:themeFill="background1"/>
              <w:spacing w:after="0" w:line="276" w:lineRule="auto"/>
              <w:rPr>
                <w:ins w:id="520" w:author="tao huang" w:date="2018-10-28T13:40:00Z"/>
                <w:rFonts w:ascii="Times New Roman" w:eastAsia="Times New Roman" w:hAnsi="Times New Roman" w:cs="Times New Roman"/>
                <w:color w:val="7030A0"/>
              </w:rPr>
              <w:pPrChange w:id="521" w:author="tao huang" w:date="2018-10-28T21:40:00Z">
                <w:pPr>
                  <w:shd w:val="clear" w:color="auto" w:fill="FFFFFF"/>
                  <w:spacing w:after="0" w:line="276" w:lineRule="auto"/>
                </w:pPr>
              </w:pPrChange>
            </w:pPr>
          </w:p>
          <w:p w14:paraId="39C96C9F" w14:textId="162950A3" w:rsidR="001F4868" w:rsidRDefault="001F4868">
            <w:pPr>
              <w:shd w:val="clear" w:color="auto" w:fill="FFFFFF" w:themeFill="background1"/>
              <w:spacing w:after="0" w:line="276" w:lineRule="auto"/>
              <w:rPr>
                <w:ins w:id="522" w:author="tao huang" w:date="2018-10-28T13:37:00Z"/>
                <w:rFonts w:ascii="Times New Roman" w:eastAsia="Times New Roman" w:hAnsi="Times New Roman" w:cs="Times New Roman"/>
                <w:color w:val="7030A0"/>
              </w:rPr>
              <w:pPrChange w:id="523" w:author="tao huang" w:date="2018-10-28T21:40:00Z">
                <w:pPr>
                  <w:shd w:val="clear" w:color="auto" w:fill="FFFFFF"/>
                  <w:spacing w:after="0" w:line="276" w:lineRule="auto"/>
                </w:pPr>
              </w:pPrChange>
            </w:pPr>
            <w:ins w:id="524" w:author="tao huang" w:date="2018-10-28T13:40:00Z">
              <w:r>
                <w:rPr>
                  <w:rFonts w:ascii="Times New Roman" w:eastAsia="Times New Roman" w:hAnsi="Times New Roman" w:cs="Times New Roman"/>
                  <w:color w:val="7030A0"/>
                </w:rPr>
                <w:t xml:space="preserve"> “</w:t>
              </w:r>
              <w:r w:rsidRPr="001F4868">
                <w:rPr>
                  <w:rFonts w:ascii="Times New Roman" w:eastAsia="Times New Roman" w:hAnsi="Times New Roman" w:cs="Times New Roman"/>
                  <w:color w:val="7030A0"/>
                </w:rPr>
                <w:t xml:space="preserve">For robustness, we develop an alternative regression model which also include dummy variables to capture potentially unobserved category effects, and we find the parameter estimate to be consistent with those shown in Table </w:t>
              </w:r>
            </w:ins>
            <w:ins w:id="525" w:author="tao huang" w:date="2018-10-28T23:13:00Z">
              <w:r w:rsidR="00942286">
                <w:rPr>
                  <w:rFonts w:ascii="Times New Roman" w:eastAsia="Times New Roman" w:hAnsi="Times New Roman" w:cs="Times New Roman"/>
                  <w:color w:val="7030A0"/>
                </w:rPr>
                <w:t>8</w:t>
              </w:r>
            </w:ins>
            <w:ins w:id="526" w:author="tao huang" w:date="2018-10-28T13:40:00Z">
              <w:r w:rsidRPr="001F4868">
                <w:rPr>
                  <w:rFonts w:ascii="Times New Roman" w:eastAsia="Times New Roman" w:hAnsi="Times New Roman" w:cs="Times New Roman"/>
                  <w:color w:val="7030A0"/>
                </w:rPr>
                <w:t>.</w:t>
              </w:r>
              <w:r>
                <w:rPr>
                  <w:rFonts w:ascii="Times New Roman" w:eastAsia="Times New Roman" w:hAnsi="Times New Roman" w:cs="Times New Roman"/>
                  <w:color w:val="7030A0"/>
                </w:rPr>
                <w:t>”</w:t>
              </w:r>
            </w:ins>
          </w:p>
          <w:p w14:paraId="0F689D3E" w14:textId="77777777" w:rsidR="001F4868" w:rsidRDefault="001F4868">
            <w:pPr>
              <w:shd w:val="clear" w:color="auto" w:fill="FFFFFF" w:themeFill="background1"/>
              <w:spacing w:after="0" w:line="276" w:lineRule="auto"/>
              <w:rPr>
                <w:ins w:id="527" w:author="tao huang" w:date="2018-10-28T13:37:00Z"/>
                <w:rFonts w:ascii="Times New Roman" w:eastAsia="Times New Roman" w:hAnsi="Times New Roman" w:cs="Times New Roman"/>
                <w:color w:val="7030A0"/>
              </w:rPr>
              <w:pPrChange w:id="528" w:author="tao huang" w:date="2018-10-28T21:40:00Z">
                <w:pPr>
                  <w:shd w:val="clear" w:color="auto" w:fill="FFFFFF"/>
                  <w:spacing w:after="0" w:line="276" w:lineRule="auto"/>
                </w:pPr>
              </w:pPrChange>
            </w:pPr>
          </w:p>
          <w:p w14:paraId="61BB7801" w14:textId="0B6D8B92" w:rsidR="003E238E" w:rsidRDefault="003E238E">
            <w:pPr>
              <w:shd w:val="clear" w:color="auto" w:fill="FFFFFF" w:themeFill="background1"/>
              <w:spacing w:after="0" w:line="276" w:lineRule="auto"/>
              <w:rPr>
                <w:rFonts w:ascii="Times New Roman" w:eastAsia="Times New Roman" w:hAnsi="Times New Roman" w:cs="Times New Roman"/>
                <w:color w:val="7030A0"/>
              </w:rPr>
              <w:pPrChange w:id="529"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we also clarify the description for the horizons. e.g., </w:t>
            </w:r>
            <w:ins w:id="530" w:author="tao huang" w:date="2018-10-28T13:41:00Z">
              <w:r w:rsidR="001F4868">
                <w:rPr>
                  <w:rFonts w:ascii="Times New Roman" w:eastAsia="Times New Roman" w:hAnsi="Times New Roman" w:cs="Times New Roman"/>
                  <w:color w:val="7030A0"/>
                </w:rPr>
                <w:t xml:space="preserve">it is </w:t>
              </w:r>
            </w:ins>
            <w:del w:id="531" w:author="tao huang" w:date="2018-10-28T13:41:00Z">
              <w:r w:rsidDel="001F4868">
                <w:rPr>
                  <w:rFonts w:ascii="Times New Roman" w:eastAsia="Times New Roman" w:hAnsi="Times New Roman" w:cs="Times New Roman"/>
                  <w:color w:val="7030A0"/>
                </w:rPr>
                <w:delText>they are one to eight week ahead forecasts.</w:delText>
              </w:r>
            </w:del>
            <w:ins w:id="532" w:author="tao huang" w:date="2018-10-28T13:40:00Z">
              <w:r w:rsidR="001F4868" w:rsidRPr="001F4868">
                <w:rPr>
                  <w:rFonts w:ascii="Times New Roman" w:eastAsia="Times New Roman" w:hAnsi="Times New Roman" w:cs="Times New Roman"/>
                  <w:color w:val="7030A0"/>
                </w:rPr>
                <w:t>one to eight weeks forecast horizon</w:t>
              </w:r>
            </w:ins>
            <w:ins w:id="533" w:author="tao huang" w:date="2018-10-28T13:41:00Z">
              <w:r w:rsidR="001F4868">
                <w:rPr>
                  <w:rFonts w:ascii="Times New Roman" w:eastAsia="Times New Roman" w:hAnsi="Times New Roman" w:cs="Times New Roman"/>
                  <w:color w:val="7030A0"/>
                </w:rPr>
                <w:t>.</w:t>
              </w:r>
            </w:ins>
          </w:p>
          <w:p w14:paraId="40CBB157" w14:textId="1D318C7C" w:rsidR="0079650C" w:rsidRPr="0056537F" w:rsidDel="001F4868" w:rsidRDefault="003E238E">
            <w:pPr>
              <w:shd w:val="clear" w:color="auto" w:fill="FFFFFF" w:themeFill="background1"/>
              <w:spacing w:after="0" w:line="276" w:lineRule="auto"/>
              <w:rPr>
                <w:del w:id="534" w:author="tao huang" w:date="2018-10-28T13:36:00Z"/>
                <w:rFonts w:ascii="Times New Roman" w:eastAsia="Times New Roman" w:hAnsi="Times New Roman" w:cs="Times New Roman"/>
                <w:color w:val="7030A0"/>
              </w:rPr>
              <w:pPrChange w:id="535"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 </w:t>
            </w:r>
          </w:p>
          <w:p w14:paraId="1D002982" w14:textId="10E72294" w:rsidR="0079650C" w:rsidRPr="0056537F" w:rsidDel="001F4868" w:rsidRDefault="0079650C">
            <w:pPr>
              <w:shd w:val="clear" w:color="auto" w:fill="FFFFFF" w:themeFill="background1"/>
              <w:spacing w:after="0" w:line="276" w:lineRule="auto"/>
              <w:rPr>
                <w:del w:id="536" w:author="tao huang" w:date="2018-10-28T13:36:00Z"/>
                <w:rFonts w:ascii="Times New Roman" w:eastAsia="Times New Roman" w:hAnsi="Times New Roman" w:cs="Times New Roman"/>
                <w:color w:val="7030A0"/>
              </w:rPr>
              <w:pPrChange w:id="537" w:author="tao huang" w:date="2018-10-28T21:40:00Z">
                <w:pPr>
                  <w:shd w:val="clear" w:color="auto" w:fill="FFFFFF"/>
                  <w:spacing w:after="0" w:line="276" w:lineRule="auto"/>
                </w:pPr>
              </w:pPrChange>
            </w:pPr>
          </w:p>
          <w:p w14:paraId="16DCECA5" w14:textId="0E263DB8" w:rsidR="003D146C" w:rsidRPr="0056537F" w:rsidRDefault="0082558B">
            <w:pPr>
              <w:shd w:val="clear" w:color="auto" w:fill="FFFFFF" w:themeFill="background1"/>
              <w:spacing w:after="0" w:line="276" w:lineRule="auto"/>
              <w:rPr>
                <w:rFonts w:ascii="Times New Roman" w:eastAsia="Times New Roman" w:hAnsi="Times New Roman" w:cs="Times New Roman"/>
              </w:rPr>
              <w:pPrChange w:id="538" w:author="tao huang" w:date="2018-10-28T21:40:00Z">
                <w:pPr>
                  <w:shd w:val="clear" w:color="auto" w:fill="FFFFFF"/>
                  <w:spacing w:after="0" w:line="276" w:lineRule="auto"/>
                </w:pPr>
              </w:pPrChange>
            </w:pPr>
            <w:del w:id="539" w:author="tao huang" w:date="2018-10-28T13:36:00Z">
              <w:r w:rsidRPr="0056537F" w:rsidDel="001F4868">
                <w:rPr>
                  <w:rFonts w:ascii="Times New Roman" w:eastAsia="Times New Roman" w:hAnsi="Times New Roman" w:cs="Times New Roman"/>
                </w:rPr>
                <w:br/>
              </w:r>
            </w:del>
            <w:r w:rsidRPr="0056537F">
              <w:rPr>
                <w:rFonts w:ascii="Times New Roman" w:eastAsia="Times New Roman" w:hAnsi="Times New Roman" w:cs="Times New Roman"/>
              </w:rPr>
              <w:br/>
              <w:t>- References: please provide full details for Loeb (2015)</w:t>
            </w:r>
            <w:r w:rsidRPr="0056537F">
              <w:rPr>
                <w:rFonts w:ascii="Times New Roman" w:eastAsia="Times New Roman" w:hAnsi="Times New Roman" w:cs="Times New Roman"/>
              </w:rPr>
              <w:br/>
            </w:r>
            <w:r w:rsidR="0022315E"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56537F">
              <w:rPr>
                <w:rFonts w:ascii="Times New Roman" w:eastAsia="Times New Roman" w:hAnsi="Times New Roman" w:cs="Times New Roman"/>
              </w:rPr>
              <w:br/>
              <w:t>Typos:</w:t>
            </w:r>
            <w:r w:rsidRPr="0056537F">
              <w:rPr>
                <w:rFonts w:ascii="Times New Roman" w:eastAsia="Times New Roman" w:hAnsi="Times New Roman" w:cs="Times New Roman"/>
              </w:rPr>
              <w:br/>
            </w:r>
            <w:r w:rsidRPr="0056537F">
              <w:rPr>
                <w:rFonts w:ascii="Times New Roman" w:eastAsia="Times New Roman" w:hAnsi="Times New Roman" w:cs="Times New Roman"/>
              </w:rPr>
              <w:br/>
              <w:t>- p. 3, 2nd para, l. 3: "The model which is subject to structural break" - either add "a" or change to "</w:t>
            </w:r>
            <w:r w:rsidRPr="003E1E39">
              <w:rPr>
                <w:rFonts w:ascii="Times New Roman" w:eastAsia="Times New Roman" w:hAnsi="Times New Roman" w:cs="Times New Roman"/>
                <w:noProof/>
                <w:rPrChange w:id="540" w:author="tao huang" w:date="2018-10-28T23:08:00Z">
                  <w:rPr>
                    <w:rFonts w:ascii="Times New Roman" w:eastAsia="Times New Roman" w:hAnsi="Times New Roman" w:cs="Times New Roman"/>
                    <w:noProof/>
                  </w:rPr>
                </w:rPrChange>
              </w:rPr>
              <w:t>breaks</w:t>
            </w:r>
            <w:r w:rsidRPr="0056537F">
              <w:rPr>
                <w:rFonts w:ascii="Times New Roman" w:eastAsia="Times New Roman" w:hAnsi="Times New Roman" w:cs="Times New Roman"/>
              </w:rPr>
              <w:t>"</w:t>
            </w:r>
            <w:r w:rsidRPr="0056537F">
              <w:rPr>
                <w:rFonts w:ascii="Times New Roman" w:eastAsia="Times New Roman" w:hAnsi="Times New Roman" w:cs="Times New Roman"/>
              </w:rPr>
              <w:br/>
            </w:r>
          </w:p>
          <w:p w14:paraId="15892D8D" w14:textId="3CD44957" w:rsidR="003D146C" w:rsidRPr="0056537F" w:rsidRDefault="003D146C">
            <w:pPr>
              <w:shd w:val="clear" w:color="auto" w:fill="FFFFFF" w:themeFill="background1"/>
              <w:spacing w:after="0" w:line="276" w:lineRule="auto"/>
              <w:rPr>
                <w:rFonts w:ascii="Times New Roman" w:eastAsia="Times New Roman" w:hAnsi="Times New Roman" w:cs="Times New Roman"/>
                <w:color w:val="C45911" w:themeColor="accent2" w:themeShade="BF"/>
              </w:rPr>
              <w:pPrChange w:id="541" w:author="tao huang" w:date="2018-10-28T21:40:00Z">
                <w:pPr>
                  <w:shd w:val="clear" w:color="auto" w:fill="FFFFFF"/>
                  <w:spacing w:after="0" w:line="276" w:lineRule="auto"/>
                </w:pPr>
              </w:pPrChange>
            </w:pPr>
            <w:r w:rsidRPr="0056537F">
              <w:rPr>
                <w:rFonts w:ascii="Times New Roman" w:eastAsia="Times New Roman" w:hAnsi="Times New Roman" w:cs="Times New Roman"/>
                <w:color w:val="C45911" w:themeColor="accent2" w:themeShade="BF"/>
              </w:rPr>
              <w:t>Revised</w:t>
            </w:r>
          </w:p>
          <w:p w14:paraId="3FEBD997" w14:textId="77777777" w:rsidR="003D146C" w:rsidRPr="0056537F" w:rsidRDefault="0082558B">
            <w:pPr>
              <w:shd w:val="clear" w:color="auto" w:fill="FFFFFF" w:themeFill="background1"/>
              <w:spacing w:after="0" w:line="276" w:lineRule="auto"/>
              <w:rPr>
                <w:rFonts w:ascii="Times New Roman" w:eastAsia="Times New Roman" w:hAnsi="Times New Roman" w:cs="Times New Roman"/>
              </w:rPr>
              <w:pPrChange w:id="542" w:author="tao huang" w:date="2018-10-28T21:40:00Z">
                <w:pPr>
                  <w:shd w:val="clear" w:color="auto" w:fill="FFFFFF"/>
                  <w:spacing w:after="0" w:line="276" w:lineRule="auto"/>
                </w:pPr>
              </w:pPrChange>
            </w:pPr>
            <w:r w:rsidRPr="0056537F">
              <w:rPr>
                <w:rFonts w:ascii="Times New Roman" w:eastAsia="Times New Roman" w:hAnsi="Times New Roman" w:cs="Times New Roman"/>
              </w:rPr>
              <w:br/>
              <w:t>- p. 3, 2nd para, l. 7: remove "in" after "including"</w:t>
            </w:r>
          </w:p>
          <w:p w14:paraId="56074D7C" w14:textId="77777777" w:rsidR="003D146C" w:rsidRPr="0056537F" w:rsidRDefault="003D146C">
            <w:pPr>
              <w:shd w:val="clear" w:color="auto" w:fill="FFFFFF" w:themeFill="background1"/>
              <w:spacing w:after="0" w:line="276" w:lineRule="auto"/>
              <w:rPr>
                <w:rFonts w:ascii="Times New Roman" w:eastAsia="Times New Roman" w:hAnsi="Times New Roman" w:cs="Times New Roman"/>
                <w:color w:val="C45911" w:themeColor="accent2" w:themeShade="BF"/>
              </w:rPr>
              <w:pPrChange w:id="543" w:author="tao huang" w:date="2018-10-28T21:40:00Z">
                <w:pPr>
                  <w:shd w:val="clear" w:color="auto" w:fill="FFFFFF"/>
                  <w:spacing w:after="0" w:line="276" w:lineRule="auto"/>
                </w:pPr>
              </w:pPrChange>
            </w:pPr>
            <w:r w:rsidRPr="0056537F">
              <w:rPr>
                <w:rFonts w:ascii="Times New Roman" w:eastAsia="Times New Roman" w:hAnsi="Times New Roman" w:cs="Times New Roman"/>
                <w:color w:val="C45911" w:themeColor="accent2" w:themeShade="BF"/>
              </w:rPr>
              <w:t>Revised</w:t>
            </w:r>
          </w:p>
          <w:p w14:paraId="0217E5ED" w14:textId="77777777" w:rsidR="003D146C" w:rsidRPr="0056537F" w:rsidRDefault="0082558B">
            <w:pPr>
              <w:shd w:val="clear" w:color="auto" w:fill="FFFFFF" w:themeFill="background1"/>
              <w:spacing w:after="0" w:line="276" w:lineRule="auto"/>
              <w:rPr>
                <w:rFonts w:ascii="Times New Roman" w:eastAsia="Times New Roman" w:hAnsi="Times New Roman" w:cs="Times New Roman"/>
              </w:rPr>
              <w:pPrChange w:id="544"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p. 4, l. 2: "mention" -&gt; "mentioned"</w:t>
            </w:r>
          </w:p>
          <w:p w14:paraId="69DC6739" w14:textId="77777777" w:rsidR="003D146C" w:rsidRPr="0056537F" w:rsidRDefault="003D146C">
            <w:pPr>
              <w:shd w:val="clear" w:color="auto" w:fill="FFFFFF" w:themeFill="background1"/>
              <w:spacing w:after="0" w:line="276" w:lineRule="auto"/>
              <w:rPr>
                <w:rFonts w:ascii="Times New Roman" w:eastAsia="Times New Roman" w:hAnsi="Times New Roman" w:cs="Times New Roman"/>
                <w:color w:val="C45911" w:themeColor="accent2" w:themeShade="BF"/>
              </w:rPr>
              <w:pPrChange w:id="545" w:author="tao huang" w:date="2018-10-28T21:40:00Z">
                <w:pPr>
                  <w:shd w:val="clear" w:color="auto" w:fill="FFFFFF"/>
                  <w:spacing w:after="0" w:line="276" w:lineRule="auto"/>
                </w:pPr>
              </w:pPrChange>
            </w:pPr>
            <w:r w:rsidRPr="0056537F">
              <w:rPr>
                <w:rFonts w:ascii="Times New Roman" w:eastAsia="Times New Roman" w:hAnsi="Times New Roman" w:cs="Times New Roman"/>
                <w:color w:val="C45911" w:themeColor="accent2" w:themeShade="BF"/>
              </w:rPr>
              <w:t>Revised</w:t>
            </w:r>
          </w:p>
          <w:p w14:paraId="50D0D443" w14:textId="77777777" w:rsidR="003D146C" w:rsidRPr="0056537F" w:rsidRDefault="0082558B">
            <w:pPr>
              <w:shd w:val="clear" w:color="auto" w:fill="FFFFFF" w:themeFill="background1"/>
              <w:spacing w:after="0" w:line="276" w:lineRule="auto"/>
              <w:rPr>
                <w:rFonts w:ascii="Times New Roman" w:eastAsia="Times New Roman" w:hAnsi="Times New Roman" w:cs="Times New Roman"/>
              </w:rPr>
              <w:pPrChange w:id="546"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p. 4, l. 3: "values" -&gt; "value"</w:t>
            </w:r>
          </w:p>
          <w:p w14:paraId="766BF31E" w14:textId="77777777" w:rsidR="003D146C" w:rsidRPr="0056537F" w:rsidRDefault="003D146C">
            <w:pPr>
              <w:shd w:val="clear" w:color="auto" w:fill="FFFFFF" w:themeFill="background1"/>
              <w:spacing w:after="0" w:line="276" w:lineRule="auto"/>
              <w:rPr>
                <w:rFonts w:ascii="Times New Roman" w:eastAsia="Times New Roman" w:hAnsi="Times New Roman" w:cs="Times New Roman"/>
                <w:color w:val="C45911" w:themeColor="accent2" w:themeShade="BF"/>
              </w:rPr>
              <w:pPrChange w:id="547" w:author="tao huang" w:date="2018-10-28T21:40:00Z">
                <w:pPr>
                  <w:shd w:val="clear" w:color="auto" w:fill="FFFFFF"/>
                  <w:spacing w:after="0" w:line="276" w:lineRule="auto"/>
                </w:pPr>
              </w:pPrChange>
            </w:pPr>
            <w:r w:rsidRPr="0056537F">
              <w:rPr>
                <w:rFonts w:ascii="Times New Roman" w:eastAsia="Times New Roman" w:hAnsi="Times New Roman" w:cs="Times New Roman"/>
                <w:color w:val="C45911" w:themeColor="accent2" w:themeShade="BF"/>
              </w:rPr>
              <w:t>Revised</w:t>
            </w:r>
          </w:p>
          <w:p w14:paraId="75BD4EBC" w14:textId="77777777" w:rsidR="001B6D51"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548"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lastRenderedPageBreak/>
              <w:t>- p. 4, 2nd para, l. 2: "the change of" -&gt; "changes in"</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7A826DBE" w14:textId="77777777" w:rsidR="001B6D51"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549" w:author="tao huang" w:date="2018-10-28T21:40:00Z">
                <w:pPr>
                  <w:shd w:val="clear" w:color="auto" w:fill="FFFFFF"/>
                  <w:spacing w:after="0" w:line="276" w:lineRule="auto"/>
                </w:pPr>
              </w:pPrChange>
            </w:pPr>
            <w:r w:rsidRPr="0056537F">
              <w:rPr>
                <w:rFonts w:ascii="Times New Roman" w:eastAsia="Times New Roman" w:hAnsi="Times New Roman" w:cs="Times New Roman"/>
              </w:rPr>
              <w:br/>
              <w:t>- p. 5, l. 5: "forecast" -&gt; "forecasts"</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78B8FE24" w14:textId="77777777" w:rsidR="001B6D51"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550" w:author="tao huang" w:date="2018-10-28T21:40:00Z">
                <w:pPr>
                  <w:shd w:val="clear" w:color="auto" w:fill="FFFFFF"/>
                  <w:spacing w:after="0" w:line="276" w:lineRule="auto"/>
                </w:pPr>
              </w:pPrChange>
            </w:pPr>
            <w:r w:rsidRPr="0056537F">
              <w:rPr>
                <w:rFonts w:ascii="Times New Roman" w:eastAsia="Times New Roman" w:hAnsi="Times New Roman" w:cs="Times New Roman"/>
              </w:rPr>
              <w:br/>
              <w:t>- p. 6, 2nd para, l. 3: "structure" -&gt; "structural"</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19512A90" w14:textId="77777777" w:rsidR="003B7B34" w:rsidRPr="0056537F" w:rsidRDefault="0082558B">
            <w:pPr>
              <w:shd w:val="clear" w:color="auto" w:fill="FFFFFF" w:themeFill="background1"/>
              <w:spacing w:after="0" w:line="276" w:lineRule="auto"/>
              <w:rPr>
                <w:rFonts w:ascii="Times New Roman" w:eastAsia="Times New Roman" w:hAnsi="Times New Roman" w:cs="Times New Roman"/>
              </w:rPr>
              <w:pPrChange w:id="551" w:author="tao huang" w:date="2018-10-28T21:40:00Z">
                <w:pPr>
                  <w:shd w:val="clear" w:color="auto" w:fill="FFFFFF"/>
                  <w:spacing w:after="0" w:line="276" w:lineRule="auto"/>
                </w:pPr>
              </w:pPrChange>
            </w:pPr>
            <w:r w:rsidRPr="0056537F">
              <w:rPr>
                <w:rFonts w:ascii="Times New Roman" w:eastAsia="Times New Roman" w:hAnsi="Times New Roman" w:cs="Times New Roman"/>
              </w:rPr>
              <w:br/>
              <w:t>- p. 6, third equation block: italic and upright versions of beta, X and Q are mixed, which is painful to me (also on p. 7)). Please ensure proper mathematical typesetting. Lowercase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and uppercase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is used inconsistently here.</w:t>
            </w:r>
            <w:r w:rsidRPr="0056537F">
              <w:rPr>
                <w:rFonts w:ascii="Times New Roman" w:eastAsia="Times New Roman" w:hAnsi="Times New Roman" w:cs="Times New Roman"/>
              </w:rPr>
              <w:br/>
            </w:r>
          </w:p>
          <w:p w14:paraId="4FE621BA" w14:textId="68146F1E" w:rsidR="00A46939" w:rsidRPr="000C1516" w:rsidRDefault="00A46939">
            <w:pPr>
              <w:shd w:val="clear" w:color="auto" w:fill="FFFFFF" w:themeFill="background1"/>
              <w:spacing w:after="0" w:line="276" w:lineRule="auto"/>
              <w:rPr>
                <w:rFonts w:ascii="Times New Roman" w:eastAsia="Times New Roman" w:hAnsi="Times New Roman" w:cs="Times New Roman"/>
              </w:rPr>
              <w:pPrChange w:id="552" w:author="tao huang" w:date="2018-10-28T21:40:00Z">
                <w:pPr>
                  <w:shd w:val="clear" w:color="auto" w:fill="FFFFFF"/>
                  <w:spacing w:after="0" w:line="276" w:lineRule="auto"/>
                </w:pPr>
              </w:pPrChange>
            </w:pPr>
          </w:p>
          <w:p w14:paraId="68293B11" w14:textId="129EE476" w:rsidR="00C16368" w:rsidRPr="0056537F" w:rsidRDefault="00A46939">
            <w:pPr>
              <w:shd w:val="clear" w:color="auto" w:fill="FFFFFF" w:themeFill="background1"/>
              <w:spacing w:after="0" w:line="276" w:lineRule="auto"/>
              <w:rPr>
                <w:rFonts w:ascii="Times New Roman" w:eastAsia="Times New Roman" w:hAnsi="Times New Roman" w:cs="Times New Roman"/>
                <w:color w:val="7030A0"/>
              </w:rPr>
              <w:pPrChange w:id="553"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w:t>
            </w:r>
            <w:del w:id="554" w:author="Didier Soopramanien" w:date="2018-10-24T14:28:00Z">
              <w:r w:rsidRPr="0056537F" w:rsidDel="000D5E11">
                <w:rPr>
                  <w:rFonts w:ascii="Times New Roman" w:eastAsia="Times New Roman" w:hAnsi="Times New Roman" w:cs="Times New Roman"/>
                  <w:color w:val="7030A0"/>
                </w:rPr>
                <w:delText>to point this out</w:delText>
              </w:r>
            </w:del>
            <w:ins w:id="555" w:author="Didier Soopramanien" w:date="2018-10-24T14:28:00Z">
              <w:r w:rsidR="000D5E11">
                <w:rPr>
                  <w:rFonts w:ascii="Times New Roman" w:eastAsia="Times New Roman" w:hAnsi="Times New Roman" w:cs="Times New Roman"/>
                  <w:color w:val="7030A0"/>
                </w:rPr>
                <w:t>for</w:t>
              </w:r>
            </w:ins>
            <w:ins w:id="556" w:author="Didier Soopramanien" w:date="2018-10-24T14:29:00Z">
              <w:r w:rsidR="000D5E11">
                <w:rPr>
                  <w:rFonts w:ascii="Times New Roman" w:eastAsia="Times New Roman" w:hAnsi="Times New Roman" w:cs="Times New Roman"/>
                  <w:color w:val="7030A0"/>
                </w:rPr>
                <w:t xml:space="preserve"> this correction</w:t>
              </w:r>
            </w:ins>
            <w:r w:rsidRPr="0056537F">
              <w:rPr>
                <w:rFonts w:ascii="Times New Roman" w:eastAsia="Times New Roman" w:hAnsi="Times New Roman" w:cs="Times New Roman"/>
                <w:color w:val="7030A0"/>
              </w:rPr>
              <w:t xml:space="preserve">. We now revise </w:t>
            </w:r>
            <w:r w:rsidR="00CD4AE1" w:rsidRPr="0056537F">
              <w:rPr>
                <w:rFonts w:ascii="Times New Roman" w:eastAsia="Times New Roman" w:hAnsi="Times New Roman" w:cs="Times New Roman"/>
                <w:color w:val="7030A0"/>
              </w:rPr>
              <w:t xml:space="preserve">those </w:t>
            </w:r>
            <w:r w:rsidRPr="0056537F">
              <w:rPr>
                <w:rFonts w:ascii="Times New Roman" w:eastAsia="Times New Roman" w:hAnsi="Times New Roman" w:cs="Times New Roman"/>
                <w:color w:val="7030A0"/>
              </w:rPr>
              <w:t xml:space="preserve">inconsistent versions of </w:t>
            </w:r>
            <w:r w:rsidR="00CD4AE1" w:rsidRPr="0056537F">
              <w:rPr>
                <w:rFonts w:ascii="Times New Roman" w:eastAsia="Times New Roman" w:hAnsi="Times New Roman" w:cs="Times New Roman"/>
                <w:color w:val="7030A0"/>
              </w:rPr>
              <w:t>letters and symbols</w:t>
            </w:r>
            <w:r w:rsidRPr="0056537F">
              <w:rPr>
                <w:rFonts w:ascii="Times New Roman" w:eastAsia="Times New Roman" w:hAnsi="Times New Roman" w:cs="Times New Roman"/>
                <w:color w:val="7030A0"/>
              </w:rPr>
              <w:t>. We now</w:t>
            </w:r>
            <w:del w:id="557" w:author="Didier Soopramanien" w:date="2018-10-24T14:29:00Z">
              <w:r w:rsidRPr="0056537F" w:rsidDel="002447A6">
                <w:rPr>
                  <w:rFonts w:ascii="Times New Roman" w:eastAsia="Times New Roman" w:hAnsi="Times New Roman" w:cs="Times New Roman"/>
                  <w:color w:val="7030A0"/>
                </w:rPr>
                <w:delText xml:space="preserve"> </w:delText>
              </w:r>
              <w:r w:rsidR="00CD4AE1" w:rsidRPr="0056537F" w:rsidDel="002447A6">
                <w:rPr>
                  <w:rFonts w:ascii="Times New Roman" w:eastAsia="Times New Roman" w:hAnsi="Times New Roman" w:cs="Times New Roman"/>
                  <w:color w:val="7030A0"/>
                </w:rPr>
                <w:delText>revise</w:delText>
              </w:r>
            </w:del>
            <w:r w:rsidR="00CD4AE1" w:rsidRPr="0056537F">
              <w:rPr>
                <w:rFonts w:ascii="Times New Roman" w:eastAsia="Times New Roman" w:hAnsi="Times New Roman" w:cs="Times New Roman"/>
                <w:color w:val="7030A0"/>
              </w:rPr>
              <w:t xml:space="preserve"> </w:t>
            </w:r>
            <w:del w:id="558" w:author="Didier Soopramanien" w:date="2018-10-24T14:29:00Z">
              <w:r w:rsidR="00CD4AE1" w:rsidRPr="0056537F" w:rsidDel="002447A6">
                <w:rPr>
                  <w:rFonts w:ascii="Times New Roman" w:eastAsia="Times New Roman" w:hAnsi="Times New Roman" w:cs="Times New Roman"/>
                  <w:color w:val="7030A0"/>
                </w:rPr>
                <w:delText xml:space="preserve">by </w:delText>
              </w:r>
            </w:del>
            <w:r w:rsidR="00CD4AE1" w:rsidRPr="0056537F">
              <w:rPr>
                <w:rFonts w:ascii="Times New Roman" w:eastAsia="Times New Roman" w:hAnsi="Times New Roman" w:cs="Times New Roman"/>
                <w:color w:val="7030A0"/>
              </w:rPr>
              <w:t>discard</w:t>
            </w:r>
            <w:del w:id="559" w:author="Didier Soopramanien" w:date="2018-10-24T14:29:00Z">
              <w:r w:rsidR="00CD4AE1" w:rsidRPr="0056537F" w:rsidDel="002447A6">
                <w:rPr>
                  <w:rFonts w:ascii="Times New Roman" w:eastAsia="Times New Roman" w:hAnsi="Times New Roman" w:cs="Times New Roman"/>
                  <w:color w:val="7030A0"/>
                </w:rPr>
                <w:delText>ing</w:delText>
              </w:r>
            </w:del>
            <w:r w:rsidRPr="0056537F">
              <w:rPr>
                <w:rFonts w:ascii="Times New Roman" w:eastAsia="Times New Roman" w:hAnsi="Times New Roman" w:cs="Times New Roman"/>
                <w:color w:val="7030A0"/>
              </w:rPr>
              <w:t xml:space="preserve"> the symbol “Q” </w:t>
            </w:r>
            <w:r w:rsidR="00CD4AE1" w:rsidRPr="0056537F">
              <w:rPr>
                <w:rFonts w:ascii="Times New Roman" w:eastAsia="Times New Roman" w:hAnsi="Times New Roman" w:cs="Times New Roman"/>
                <w:color w:val="7030A0"/>
              </w:rPr>
              <w:t xml:space="preserve">and </w:t>
            </w:r>
            <w:del w:id="560" w:author="tao huang" w:date="2018-10-28T13:44:00Z">
              <w:r w:rsidR="00CD4AE1" w:rsidRPr="0056537F" w:rsidDel="00F07351">
                <w:rPr>
                  <w:rFonts w:ascii="Times New Roman" w:eastAsia="Times New Roman" w:hAnsi="Times New Roman" w:cs="Times New Roman"/>
                  <w:color w:val="7030A0"/>
                </w:rPr>
                <w:delText xml:space="preserve">using </w:delText>
              </w:r>
            </w:del>
            <w:ins w:id="561" w:author="tao huang" w:date="2018-10-28T13:44:00Z">
              <w:r w:rsidR="00F07351">
                <w:rPr>
                  <w:rFonts w:ascii="Times New Roman" w:eastAsia="Times New Roman" w:hAnsi="Times New Roman" w:cs="Times New Roman"/>
                  <w:color w:val="7030A0"/>
                </w:rPr>
                <w:t>use</w:t>
              </w:r>
              <w:r w:rsidR="00F07351" w:rsidRPr="0056537F">
                <w:rPr>
                  <w:rFonts w:ascii="Times New Roman" w:eastAsia="Times New Roman" w:hAnsi="Times New Roman" w:cs="Times New Roman"/>
                  <w:color w:val="7030A0"/>
                </w:rPr>
                <w:t xml:space="preserve"> </w:t>
              </w:r>
            </w:ins>
            <w:del w:id="562" w:author="tao huang" w:date="2018-10-28T13:45:00Z">
              <w:r w:rsidR="00CD4AE1" w:rsidRPr="0056537F" w:rsidDel="00A859CB">
                <w:rPr>
                  <w:rFonts w:ascii="Times New Roman" w:eastAsia="Times New Roman" w:hAnsi="Times New Roman" w:cs="Times New Roman"/>
                  <w:color w:val="7030A0"/>
                </w:rPr>
                <w:delText xml:space="preserve">all </w:delText>
              </w:r>
            </w:del>
            <w:ins w:id="563" w:author="tao huang" w:date="2018-10-28T13:45:00Z">
              <w:r w:rsidR="00A859CB">
                <w:rPr>
                  <w:rFonts w:ascii="Times New Roman" w:eastAsia="Times New Roman" w:hAnsi="Times New Roman" w:cs="Times New Roman"/>
                  <w:color w:val="7030A0"/>
                </w:rPr>
                <w:t>the</w:t>
              </w:r>
              <w:r w:rsidR="00A859CB" w:rsidRPr="0056537F">
                <w:rPr>
                  <w:rFonts w:ascii="Times New Roman" w:eastAsia="Times New Roman" w:hAnsi="Times New Roman" w:cs="Times New Roman"/>
                  <w:color w:val="7030A0"/>
                </w:rPr>
                <w:t xml:space="preserve"> </w:t>
              </w:r>
            </w:ins>
            <w:r w:rsidR="00CD4AE1" w:rsidRPr="0056537F">
              <w:rPr>
                <w:rFonts w:ascii="Times New Roman" w:eastAsia="Times New Roman" w:hAnsi="Times New Roman" w:cs="Times New Roman"/>
                <w:color w:val="7030A0"/>
              </w:rPr>
              <w:t xml:space="preserve">lowercase </w:t>
            </w:r>
            <w:del w:id="564" w:author="tao huang" w:date="2018-10-28T13:44:00Z">
              <w:r w:rsidR="00CD4AE1" w:rsidRPr="0056537F" w:rsidDel="00F07351">
                <w:rPr>
                  <w:rFonts w:ascii="Times New Roman" w:eastAsia="Times New Roman" w:hAnsi="Times New Roman" w:cs="Times New Roman"/>
                  <w:color w:val="7030A0"/>
                </w:rPr>
                <w:delText xml:space="preserve">and uppercases </w:delText>
              </w:r>
            </w:del>
            <w:r w:rsidR="00CD4AE1" w:rsidRPr="0056537F">
              <w:rPr>
                <w:rFonts w:ascii="Times New Roman" w:eastAsia="Times New Roman" w:hAnsi="Times New Roman" w:cs="Times New Roman"/>
                <w:color w:val="7030A0"/>
              </w:rPr>
              <w:t>consistently.</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 </w:t>
            </w:r>
          </w:p>
          <w:p w14:paraId="1E51EBB6" w14:textId="77777777" w:rsidR="00B47DBF"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565"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7, </w:t>
            </w:r>
            <w:r w:rsidRPr="003E1E39">
              <w:rPr>
                <w:rFonts w:ascii="Times New Roman" w:eastAsia="Times New Roman" w:hAnsi="Times New Roman" w:cs="Times New Roman"/>
                <w:noProof/>
                <w:rPrChange w:id="566" w:author="tao huang" w:date="2018-10-28T23:08:00Z">
                  <w:rPr>
                    <w:rFonts w:ascii="Times New Roman" w:eastAsia="Times New Roman" w:hAnsi="Times New Roman" w:cs="Times New Roman"/>
                    <w:noProof/>
                  </w:rPr>
                </w:rPrChange>
              </w:rPr>
              <w:t>equation</w:t>
            </w:r>
            <w:r w:rsidRPr="0056537F">
              <w:rPr>
                <w:rFonts w:ascii="Times New Roman" w:eastAsia="Times New Roman" w:hAnsi="Times New Roman" w:cs="Times New Roman"/>
              </w:rPr>
              <w:t xml:space="preserve"> for the bias correction: lowercase omega is used both as the starting index of the summation (with the ending index indicated by W - why mix Greek and Latin?) and as the summation index itself.</w:t>
            </w:r>
            <w:r w:rsidRPr="0056537F">
              <w:rPr>
                <w:rFonts w:ascii="Times New Roman" w:eastAsia="Times New Roman" w:hAnsi="Times New Roman" w:cs="Times New Roman"/>
              </w:rPr>
              <w:br/>
            </w:r>
          </w:p>
          <w:p w14:paraId="76EC624E" w14:textId="76BAD009" w:rsidR="00B47DBF" w:rsidRPr="0056537F" w:rsidRDefault="00CD5E07">
            <w:pPr>
              <w:shd w:val="clear" w:color="auto" w:fill="FFFFFF" w:themeFill="background1"/>
              <w:spacing w:after="0" w:line="276" w:lineRule="auto"/>
              <w:rPr>
                <w:rFonts w:ascii="Times New Roman" w:hAnsi="Times New Roman" w:cs="Times New Roman"/>
                <w:color w:val="7030A0"/>
              </w:rPr>
              <w:pPrChange w:id="567" w:author="tao huang" w:date="2018-10-28T21:40:00Z">
                <w:pPr>
                  <w:shd w:val="clear" w:color="auto" w:fill="FFFFFF"/>
                  <w:spacing w:after="0" w:line="276" w:lineRule="auto"/>
                </w:pPr>
              </w:pPrChange>
            </w:pPr>
            <w:ins w:id="568" w:author="tao huang" w:date="2018-10-28T13:45:00Z">
              <w:r>
                <w:rPr>
                  <w:rFonts w:ascii="Times New Roman" w:eastAsia="Times New Roman" w:hAnsi="Times New Roman" w:cs="Times New Roman"/>
                  <w:color w:val="7030A0"/>
                </w:rPr>
                <w:t xml:space="preserve">Revised: </w:t>
              </w:r>
            </w:ins>
            <w:del w:id="569" w:author="tao huang" w:date="2018-10-28T13:45:00Z">
              <w:r w:rsidR="00B47DBF" w:rsidRPr="0056537F" w:rsidDel="00CD5E07">
                <w:rPr>
                  <w:rFonts w:ascii="Times New Roman" w:eastAsia="Times New Roman" w:hAnsi="Times New Roman" w:cs="Times New Roman"/>
                  <w:color w:val="7030A0"/>
                </w:rPr>
                <w:delText>W</w:delText>
              </w:r>
            </w:del>
            <w:ins w:id="570" w:author="tao huang" w:date="2018-10-28T13:45:00Z">
              <w:r>
                <w:rPr>
                  <w:rFonts w:ascii="Times New Roman" w:eastAsia="Times New Roman" w:hAnsi="Times New Roman" w:cs="Times New Roman"/>
                  <w:color w:val="7030A0"/>
                </w:rPr>
                <w:t>w</w:t>
              </w:r>
            </w:ins>
            <w:r w:rsidR="00B47DBF" w:rsidRPr="0056537F">
              <w:rPr>
                <w:rFonts w:ascii="Times New Roman" w:eastAsia="Times New Roman" w:hAnsi="Times New Roman" w:cs="Times New Roman"/>
                <w:color w:val="7030A0"/>
              </w:rPr>
              <w:t>e now use alternative letters t</w:t>
            </w:r>
            <w:ins w:id="571" w:author="Didier Soopramanien" w:date="2018-10-24T14:29:00Z">
              <w:r w:rsidR="002447A6">
                <w:rPr>
                  <w:rFonts w:ascii="Times New Roman" w:eastAsia="Times New Roman" w:hAnsi="Times New Roman" w:cs="Times New Roman"/>
                  <w:color w:val="7030A0"/>
                </w:rPr>
                <w:t>o make it easier to distinguish</w:t>
              </w:r>
            </w:ins>
            <w:del w:id="572" w:author="Didier Soopramanien" w:date="2018-10-24T14:29:00Z">
              <w:r w:rsidR="00B47DBF" w:rsidRPr="0056537F" w:rsidDel="002447A6">
                <w:rPr>
                  <w:rFonts w:ascii="Times New Roman" w:eastAsia="Times New Roman" w:hAnsi="Times New Roman" w:cs="Times New Roman"/>
                  <w:color w:val="7030A0"/>
                </w:rPr>
                <w:delText>o make it more readable</w:delText>
              </w:r>
            </w:del>
            <w:r w:rsidR="00B47DBF" w:rsidRPr="0056537F">
              <w:rPr>
                <w:rFonts w:ascii="Times New Roman" w:eastAsia="Times New Roman" w:hAnsi="Times New Roman" w:cs="Times New Roman"/>
                <w:color w:val="7030A0"/>
              </w:rPr>
              <w:t>.</w:t>
            </w:r>
          </w:p>
          <w:p w14:paraId="633C34CE" w14:textId="77777777" w:rsidR="00EB3531" w:rsidRPr="0056537F" w:rsidRDefault="0082558B">
            <w:pPr>
              <w:shd w:val="clear" w:color="auto" w:fill="FFFFFF" w:themeFill="background1"/>
              <w:spacing w:after="0" w:line="276" w:lineRule="auto"/>
              <w:rPr>
                <w:rFonts w:ascii="Times New Roman" w:eastAsia="Times New Roman" w:hAnsi="Times New Roman" w:cs="Times New Roman"/>
              </w:rPr>
              <w:pPrChange w:id="573"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7: "The estimated bias </w:t>
            </w:r>
            <w:r w:rsidRPr="003E1E39">
              <w:rPr>
                <w:rFonts w:ascii="Times New Roman" w:eastAsia="Times New Roman" w:hAnsi="Times New Roman" w:cs="Times New Roman"/>
                <w:noProof/>
                <w:rPrChange w:id="574" w:author="tao huang" w:date="2018-10-28T23:08:00Z">
                  <w:rPr>
                    <w:rFonts w:ascii="Times New Roman" w:eastAsia="Times New Roman" w:hAnsi="Times New Roman" w:cs="Times New Roman"/>
                    <w:noProof/>
                  </w:rPr>
                </w:rPrChange>
              </w:rPr>
              <w:t>are</w:t>
            </w:r>
            <w:r w:rsidRPr="0056537F">
              <w:rPr>
                <w:rFonts w:ascii="Times New Roman" w:eastAsia="Times New Roman" w:hAnsi="Times New Roman" w:cs="Times New Roman"/>
              </w:rPr>
              <w:t>" should be "</w:t>
            </w:r>
            <w:r w:rsidRPr="003E1E39">
              <w:rPr>
                <w:rFonts w:ascii="Times New Roman" w:eastAsia="Times New Roman" w:hAnsi="Times New Roman" w:cs="Times New Roman"/>
                <w:noProof/>
                <w:rPrChange w:id="575" w:author="tao huang" w:date="2018-10-28T23:08:00Z">
                  <w:rPr>
                    <w:rFonts w:ascii="Times New Roman" w:eastAsia="Times New Roman" w:hAnsi="Times New Roman" w:cs="Times New Roman"/>
                    <w:noProof/>
                  </w:rPr>
                </w:rPrChange>
              </w:rPr>
              <w:t>is</w:t>
            </w:r>
            <w:r w:rsidRPr="0056537F">
              <w:rPr>
                <w:rFonts w:ascii="Times New Roman" w:eastAsia="Times New Roman" w:hAnsi="Times New Roman" w:cs="Times New Roman"/>
              </w:rPr>
              <w:t>"</w:t>
            </w:r>
            <w:r w:rsidRPr="0056537F">
              <w:rPr>
                <w:rFonts w:ascii="Times New Roman" w:eastAsia="Times New Roman" w:hAnsi="Times New Roman" w:cs="Times New Roman"/>
              </w:rPr>
              <w:br/>
            </w:r>
            <w:r w:rsidR="001C15E6"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F31391">
              <w:rPr>
                <w:rFonts w:ascii="Times New Roman" w:eastAsia="Times New Roman" w:hAnsi="Times New Roman" w:cs="Times New Roman"/>
                <w:shd w:val="clear" w:color="auto" w:fill="FFFFFF" w:themeFill="background1"/>
              </w:rPr>
              <w:t xml:space="preserve">- p. 10, </w:t>
            </w:r>
            <w:r w:rsidRPr="003E1E39">
              <w:rPr>
                <w:rFonts w:ascii="Times New Roman" w:eastAsia="Times New Roman" w:hAnsi="Times New Roman" w:cs="Times New Roman"/>
                <w:noProof/>
                <w:shd w:val="clear" w:color="auto" w:fill="FFFFFF" w:themeFill="background1"/>
                <w:rPrChange w:id="576" w:author="tao huang" w:date="2018-10-28T23:08:00Z">
                  <w:rPr>
                    <w:rFonts w:ascii="Times New Roman" w:eastAsia="Times New Roman" w:hAnsi="Times New Roman" w:cs="Times New Roman"/>
                    <w:noProof/>
                    <w:shd w:val="clear" w:color="auto" w:fill="FFFFFF" w:themeFill="background1"/>
                  </w:rPr>
                </w:rPrChange>
              </w:rPr>
              <w:t>equation</w:t>
            </w:r>
            <w:r w:rsidRPr="00F31391">
              <w:rPr>
                <w:rFonts w:ascii="Times New Roman" w:eastAsia="Times New Roman" w:hAnsi="Times New Roman" w:cs="Times New Roman"/>
                <w:shd w:val="clear" w:color="auto" w:fill="FFFFFF" w:themeFill="background1"/>
              </w:rPr>
              <w:t>: can be slightly simplified by removing "=\eta, \eta"</w:t>
            </w:r>
            <w:r w:rsidRPr="0056537F">
              <w:rPr>
                <w:rFonts w:ascii="Times New Roman" w:eastAsia="Times New Roman" w:hAnsi="Times New Roman" w:cs="Times New Roman"/>
              </w:rPr>
              <w:br/>
            </w:r>
          </w:p>
          <w:p w14:paraId="22E42949" w14:textId="1D6EDCFA" w:rsidR="00EB3531" w:rsidRPr="00F31391" w:rsidRDefault="00F31391">
            <w:pPr>
              <w:shd w:val="clear" w:color="auto" w:fill="FFFFFF" w:themeFill="background1"/>
              <w:spacing w:after="0" w:line="276" w:lineRule="auto"/>
              <w:rPr>
                <w:rFonts w:ascii="Times New Roman" w:eastAsia="Times New Roman" w:hAnsi="Times New Roman" w:cs="Times New Roman"/>
                <w:color w:val="7030A0"/>
              </w:rPr>
            </w:pPr>
            <w:r w:rsidRPr="00F31391">
              <w:rPr>
                <w:rFonts w:ascii="Times New Roman" w:hAnsi="Times New Roman" w:cs="Times New Roman"/>
                <w:color w:val="7030A0"/>
              </w:rPr>
              <w:t xml:space="preserve">We thank the reviewer- </w:t>
            </w:r>
            <w:ins w:id="577" w:author="tao huang" w:date="2018-10-28T13:46:00Z">
              <w:r w:rsidR="00A619FC">
                <w:rPr>
                  <w:rFonts w:ascii="Times New Roman" w:hAnsi="Times New Roman" w:cs="Times New Roman"/>
                  <w:color w:val="7030A0"/>
                </w:rPr>
                <w:t>we thin</w:t>
              </w:r>
            </w:ins>
            <w:ins w:id="578" w:author="tao huang" w:date="2018-10-28T13:47:00Z">
              <w:r w:rsidR="00A619FC">
                <w:rPr>
                  <w:rFonts w:ascii="Times New Roman" w:hAnsi="Times New Roman" w:cs="Times New Roman"/>
                  <w:color w:val="7030A0"/>
                </w:rPr>
                <w:t xml:space="preserve">k </w:t>
              </w:r>
              <w:r w:rsidR="00A619FC" w:rsidRPr="003E1E39">
                <w:rPr>
                  <w:rFonts w:ascii="Times New Roman" w:hAnsi="Times New Roman" w:cs="Times New Roman"/>
                  <w:noProof/>
                  <w:color w:val="7030A0"/>
                  <w:rPrChange w:id="579" w:author="tao huang" w:date="2018-10-28T23:08:00Z">
                    <w:rPr>
                      <w:rFonts w:ascii="Times New Roman" w:hAnsi="Times New Roman" w:cs="Times New Roman"/>
                      <w:noProof/>
                      <w:color w:val="7030A0"/>
                    </w:rPr>
                  </w:rPrChange>
                </w:rPr>
                <w:t>possibly</w:t>
              </w:r>
              <w:r w:rsidR="00A619FC">
                <w:rPr>
                  <w:rFonts w:ascii="Times New Roman" w:hAnsi="Times New Roman" w:cs="Times New Roman"/>
                  <w:color w:val="7030A0"/>
                </w:rPr>
                <w:t xml:space="preserve"> </w:t>
              </w:r>
            </w:ins>
            <w:del w:id="580" w:author="tao huang" w:date="2018-10-28T13:47:00Z">
              <w:r w:rsidRPr="00F31391" w:rsidDel="00A619FC">
                <w:rPr>
                  <w:rFonts w:ascii="Times New Roman" w:hAnsi="Times New Roman" w:cs="Times New Roman"/>
                  <w:color w:val="7030A0"/>
                </w:rPr>
                <w:delText xml:space="preserve">perhaps </w:delText>
              </w:r>
            </w:del>
            <w:r w:rsidRPr="00F31391">
              <w:rPr>
                <w:rFonts w:ascii="Times New Roman" w:hAnsi="Times New Roman" w:cs="Times New Roman"/>
                <w:color w:val="7030A0"/>
              </w:rPr>
              <w:t xml:space="preserve">it </w:t>
            </w:r>
            <w:del w:id="581" w:author="tao huang" w:date="2018-10-28T13:47:00Z">
              <w:r w:rsidRPr="00F31391" w:rsidDel="00A619FC">
                <w:rPr>
                  <w:rFonts w:ascii="Times New Roman" w:hAnsi="Times New Roman" w:cs="Times New Roman"/>
                  <w:color w:val="7030A0"/>
                </w:rPr>
                <w:delText xml:space="preserve">is </w:delText>
              </w:r>
            </w:del>
            <w:ins w:id="582" w:author="tao huang" w:date="2018-10-28T13:47:00Z">
              <w:r w:rsidR="00A619FC">
                <w:rPr>
                  <w:rFonts w:ascii="Times New Roman" w:hAnsi="Times New Roman" w:cs="Times New Roman"/>
                  <w:color w:val="7030A0"/>
                </w:rPr>
                <w:t>could</w:t>
              </w:r>
              <w:r w:rsidR="00A619FC" w:rsidRPr="00F31391">
                <w:rPr>
                  <w:rFonts w:ascii="Times New Roman" w:hAnsi="Times New Roman" w:cs="Times New Roman"/>
                  <w:color w:val="7030A0"/>
                </w:rPr>
                <w:t xml:space="preserve"> </w:t>
              </w:r>
            </w:ins>
            <w:r w:rsidRPr="00F31391">
              <w:rPr>
                <w:rFonts w:ascii="Times New Roman" w:hAnsi="Times New Roman" w:cs="Times New Roman"/>
                <w:color w:val="7030A0"/>
              </w:rPr>
              <w:t xml:space="preserve">more </w:t>
            </w:r>
            <w:ins w:id="583" w:author="tao huang" w:date="2018-10-28T13:47:00Z">
              <w:r w:rsidR="00A619FC">
                <w:rPr>
                  <w:rFonts w:ascii="Times New Roman" w:hAnsi="Times New Roman" w:cs="Times New Roman"/>
                  <w:color w:val="7030A0"/>
                </w:rPr>
                <w:t xml:space="preserve">be </w:t>
              </w:r>
            </w:ins>
            <w:r w:rsidRPr="00F31391">
              <w:rPr>
                <w:rFonts w:ascii="Times New Roman" w:hAnsi="Times New Roman" w:cs="Times New Roman"/>
                <w:color w:val="7030A0"/>
              </w:rPr>
              <w:t>readable if</w:t>
            </w:r>
            <w:ins w:id="584" w:author="Didier Soopramanien" w:date="2018-10-24T14:30:00Z">
              <w:r w:rsidR="005610BF">
                <w:rPr>
                  <w:rFonts w:ascii="Times New Roman" w:hAnsi="Times New Roman" w:cs="Times New Roman"/>
                  <w:color w:val="7030A0"/>
                </w:rPr>
                <w:t xml:space="preserve"> we </w:t>
              </w:r>
              <w:del w:id="585" w:author="tao huang" w:date="2018-10-28T13:49:00Z">
                <w:r w:rsidR="005610BF" w:rsidDel="00D4448A">
                  <w:rPr>
                    <w:rFonts w:ascii="Times New Roman" w:hAnsi="Times New Roman" w:cs="Times New Roman"/>
                    <w:color w:val="7030A0"/>
                  </w:rPr>
                  <w:delText>use</w:delText>
                </w:r>
              </w:del>
            </w:ins>
            <w:ins w:id="586" w:author="tao huang" w:date="2018-10-28T13:49:00Z">
              <w:r w:rsidR="00D4448A">
                <w:rPr>
                  <w:rFonts w:ascii="Times New Roman" w:hAnsi="Times New Roman" w:cs="Times New Roman"/>
                  <w:color w:val="7030A0"/>
                </w:rPr>
                <w:t>keep it</w:t>
              </w:r>
            </w:ins>
            <w:ins w:id="587" w:author="Didier Soopramanien" w:date="2018-10-24T14:30:00Z">
              <w:del w:id="588" w:author="tao huang" w:date="2018-10-28T13:49:00Z">
                <w:r w:rsidR="005610BF" w:rsidDel="00D4448A">
                  <w:rPr>
                    <w:rFonts w:ascii="Times New Roman" w:hAnsi="Times New Roman" w:cs="Times New Roman"/>
                    <w:color w:val="7030A0"/>
                  </w:rPr>
                  <w:delText xml:space="preserve"> </w:delText>
                </w:r>
              </w:del>
            </w:ins>
            <w:del w:id="589" w:author="Didier Soopramanien" w:date="2018-10-24T14:30:00Z">
              <w:r w:rsidRPr="00F31391" w:rsidDel="005610BF">
                <w:rPr>
                  <w:rFonts w:ascii="Times New Roman" w:hAnsi="Times New Roman" w:cs="Times New Roman"/>
                  <w:color w:val="7030A0"/>
                </w:rPr>
                <w:delText xml:space="preserve"> with</w:delText>
              </w:r>
            </w:del>
            <w:del w:id="590" w:author="tao huang" w:date="2018-10-28T13:49:00Z">
              <w:r w:rsidRPr="00F31391" w:rsidDel="00D4448A">
                <w:rPr>
                  <w:rFonts w:ascii="Times New Roman" w:hAnsi="Times New Roman" w:cs="Times New Roman"/>
                  <w:color w:val="7030A0"/>
                </w:rPr>
                <w:delText xml:space="preserve"> </w:delText>
              </w:r>
              <w:r w:rsidRPr="00F31391" w:rsidDel="00D4448A">
                <w:rPr>
                  <w:rFonts w:ascii="Times New Roman" w:eastAsia="Times New Roman" w:hAnsi="Times New Roman" w:cs="Times New Roman"/>
                  <w:color w:val="7030A0"/>
                  <w:shd w:val="clear" w:color="auto" w:fill="FFFFFF" w:themeFill="background1"/>
                </w:rPr>
                <w:delText>\</w:delText>
              </w:r>
              <w:r w:rsidRPr="00F31391" w:rsidDel="00D4448A">
                <w:rPr>
                  <w:rFonts w:ascii="Times New Roman" w:hAnsi="Times New Roman" w:cs="Times New Roman"/>
                  <w:color w:val="7030A0"/>
                </w:rPr>
                <w:delText xml:space="preserve">eta </w:delText>
              </w:r>
            </w:del>
          </w:p>
          <w:p w14:paraId="4B4A6B40" w14:textId="33B4005F" w:rsidR="00EB3531" w:rsidRPr="0056537F" w:rsidRDefault="0082558B">
            <w:pPr>
              <w:shd w:val="clear" w:color="auto" w:fill="FFFFFF" w:themeFill="background1"/>
              <w:spacing w:after="0" w:line="276" w:lineRule="auto"/>
              <w:rPr>
                <w:rFonts w:ascii="Times New Roman" w:eastAsia="Times New Roman" w:hAnsi="Times New Roman" w:cs="Times New Roman"/>
                <w:color w:val="7030A0"/>
              </w:rPr>
              <w:pPrChange w:id="591"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19/20: Figure 3(c) is not "in the </w:t>
            </w:r>
            <w:bookmarkStart w:id="592" w:name="_Hlk525233128"/>
            <w:r w:rsidRPr="0056537F">
              <w:rPr>
                <w:rFonts w:ascii="Times New Roman" w:eastAsia="Times New Roman" w:hAnsi="Times New Roman" w:cs="Times New Roman"/>
              </w:rPr>
              <w:t xml:space="preserve">bottom-right </w:t>
            </w:r>
            <w:bookmarkEnd w:id="592"/>
            <w:r w:rsidRPr="0056537F">
              <w:rPr>
                <w:rFonts w:ascii="Times New Roman" w:eastAsia="Times New Roman" w:hAnsi="Times New Roman" w:cs="Times New Roman"/>
              </w:rPr>
              <w:t>corner</w:t>
            </w:r>
            <w:r w:rsidRPr="003E1E39">
              <w:rPr>
                <w:rFonts w:ascii="Times New Roman" w:eastAsia="Times New Roman" w:hAnsi="Times New Roman" w:cs="Times New Roman"/>
                <w:noProof/>
                <w:rPrChange w:id="593" w:author="tao huang" w:date="2018-10-28T23:08:00Z">
                  <w:rPr>
                    <w:rFonts w:ascii="Times New Roman" w:eastAsia="Times New Roman" w:hAnsi="Times New Roman" w:cs="Times New Roman"/>
                    <w:noProof/>
                  </w:rPr>
                </w:rPrChange>
              </w:rPr>
              <w:t>",</w:t>
            </w:r>
            <w:r w:rsidRPr="0056537F">
              <w:rPr>
                <w:rFonts w:ascii="Times New Roman" w:eastAsia="Times New Roman" w:hAnsi="Times New Roman" w:cs="Times New Roman"/>
              </w:rPr>
              <w:t xml:space="preserve"> but in the bottom left.</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00EB3531" w:rsidRPr="0056537F">
              <w:rPr>
                <w:rFonts w:ascii="Times New Roman" w:eastAsia="Times New Roman" w:hAnsi="Times New Roman" w:cs="Times New Roman"/>
                <w:color w:val="7030A0"/>
              </w:rPr>
              <w:t xml:space="preserve">Revised. </w:t>
            </w:r>
            <w:r w:rsidR="00386456" w:rsidRPr="0056537F">
              <w:rPr>
                <w:rFonts w:ascii="Times New Roman" w:eastAsia="Times New Roman" w:hAnsi="Times New Roman" w:cs="Times New Roman"/>
                <w:color w:val="7030A0"/>
              </w:rPr>
              <w:t>Also, w</w:t>
            </w:r>
            <w:r w:rsidR="00EB3531" w:rsidRPr="0056537F">
              <w:rPr>
                <w:rFonts w:ascii="Times New Roman" w:eastAsia="Times New Roman" w:hAnsi="Times New Roman" w:cs="Times New Roman"/>
                <w:color w:val="7030A0"/>
              </w:rPr>
              <w:t xml:space="preserve">e </w:t>
            </w:r>
            <w:r w:rsidR="00386456" w:rsidRPr="0056537F">
              <w:rPr>
                <w:rFonts w:ascii="Times New Roman" w:eastAsia="Times New Roman" w:hAnsi="Times New Roman" w:cs="Times New Roman"/>
                <w:color w:val="7030A0"/>
              </w:rPr>
              <w:t>no longer</w:t>
            </w:r>
            <w:r w:rsidR="00EB3531" w:rsidRPr="0056537F">
              <w:rPr>
                <w:rFonts w:ascii="Times New Roman" w:eastAsia="Times New Roman" w:hAnsi="Times New Roman" w:cs="Times New Roman"/>
                <w:color w:val="7030A0"/>
              </w:rPr>
              <w:t xml:space="preserve"> show </w:t>
            </w:r>
            <w:r w:rsidR="00386456" w:rsidRPr="0056537F">
              <w:rPr>
                <w:rFonts w:ascii="Times New Roman" w:eastAsia="Times New Roman" w:hAnsi="Times New Roman" w:cs="Times New Roman"/>
                <w:color w:val="7030A0"/>
              </w:rPr>
              <w:t xml:space="preserve">the boxplot for the ADL-EWC-IC model using </w:t>
            </w:r>
            <w:r w:rsidR="00EB3531" w:rsidRPr="0056537F">
              <w:rPr>
                <w:rFonts w:ascii="Times New Roman" w:eastAsia="Times New Roman" w:hAnsi="Times New Roman" w:cs="Times New Roman"/>
                <w:color w:val="7030A0"/>
              </w:rPr>
              <w:t xml:space="preserve">Figure 3(c) </w:t>
            </w:r>
            <w:r w:rsidR="00386456" w:rsidRPr="0056537F">
              <w:rPr>
                <w:rFonts w:ascii="Times New Roman" w:eastAsia="Times New Roman" w:hAnsi="Times New Roman" w:cs="Times New Roman"/>
                <w:color w:val="7030A0"/>
              </w:rPr>
              <w:t>because</w:t>
            </w:r>
            <w:r w:rsidR="00EB3531" w:rsidRPr="0056537F">
              <w:rPr>
                <w:rFonts w:ascii="Times New Roman" w:eastAsia="Times New Roman" w:hAnsi="Times New Roman" w:cs="Times New Roman"/>
                <w:color w:val="7030A0"/>
              </w:rPr>
              <w:t xml:space="preserve"> we </w:t>
            </w:r>
            <w:ins w:id="594" w:author="tao huang" w:date="2018-10-28T13:49:00Z">
              <w:r w:rsidR="0072146C">
                <w:rPr>
                  <w:rFonts w:ascii="Times New Roman" w:eastAsia="Times New Roman" w:hAnsi="Times New Roman" w:cs="Times New Roman"/>
                  <w:color w:val="7030A0"/>
                </w:rPr>
                <w:t>focus on the ADL-</w:t>
              </w:r>
              <w:r w:rsidR="0072146C" w:rsidRPr="003E1E39">
                <w:rPr>
                  <w:rFonts w:ascii="Times New Roman" w:eastAsia="Times New Roman" w:hAnsi="Times New Roman" w:cs="Times New Roman"/>
                  <w:noProof/>
                  <w:color w:val="7030A0"/>
                  <w:rPrChange w:id="595" w:author="tao huang" w:date="2018-10-28T23:08:00Z">
                    <w:rPr>
                      <w:rFonts w:ascii="Times New Roman" w:eastAsia="Times New Roman" w:hAnsi="Times New Roman" w:cs="Times New Roman"/>
                      <w:noProof/>
                      <w:color w:val="7030A0"/>
                    </w:rPr>
                  </w:rPrChange>
                </w:rPr>
                <w:t>intra</w:t>
              </w:r>
              <w:r w:rsidR="0072146C">
                <w:rPr>
                  <w:rFonts w:ascii="Times New Roman" w:eastAsia="Times New Roman" w:hAnsi="Times New Roman" w:cs="Times New Roman"/>
                  <w:color w:val="7030A0"/>
                </w:rPr>
                <w:t>-EWC method and the ADL-int</w:t>
              </w:r>
            </w:ins>
            <w:ins w:id="596" w:author="tao huang" w:date="2018-10-28T13:50:00Z">
              <w:r w:rsidR="0072146C">
                <w:rPr>
                  <w:rFonts w:ascii="Times New Roman" w:eastAsia="Times New Roman" w:hAnsi="Times New Roman" w:cs="Times New Roman"/>
                  <w:color w:val="7030A0"/>
                </w:rPr>
                <w:t xml:space="preserve">ra-IC method, and only </w:t>
              </w:r>
            </w:ins>
            <w:del w:id="597" w:author="tao huang" w:date="2018-10-28T13:50:00Z">
              <w:r w:rsidR="00EB3531" w:rsidRPr="0056537F" w:rsidDel="0072146C">
                <w:rPr>
                  <w:rFonts w:ascii="Times New Roman" w:eastAsia="Times New Roman" w:hAnsi="Times New Roman" w:cs="Times New Roman"/>
                  <w:color w:val="7030A0"/>
                </w:rPr>
                <w:delText xml:space="preserve">now </w:delText>
              </w:r>
            </w:del>
            <w:r w:rsidR="00EB3531" w:rsidRPr="0056537F">
              <w:rPr>
                <w:rFonts w:ascii="Times New Roman" w:eastAsia="Times New Roman" w:hAnsi="Times New Roman" w:cs="Times New Roman"/>
                <w:color w:val="7030A0"/>
              </w:rPr>
              <w:t xml:space="preserve">consider the ADL-EWC-IC model as </w:t>
            </w:r>
            <w:r w:rsidR="00386456" w:rsidRPr="0056537F">
              <w:rPr>
                <w:rFonts w:ascii="Times New Roman" w:eastAsia="Times New Roman" w:hAnsi="Times New Roman" w:cs="Times New Roman"/>
                <w:color w:val="7030A0"/>
              </w:rPr>
              <w:t xml:space="preserve">an </w:t>
            </w:r>
            <w:r w:rsidR="00EB3531" w:rsidRPr="0056537F">
              <w:rPr>
                <w:rFonts w:ascii="Times New Roman" w:eastAsia="Times New Roman" w:hAnsi="Times New Roman" w:cs="Times New Roman"/>
                <w:color w:val="7030A0"/>
              </w:rPr>
              <w:t>exploratory</w:t>
            </w:r>
            <w:r w:rsidR="00386456" w:rsidRPr="0056537F">
              <w:rPr>
                <w:rFonts w:ascii="Times New Roman" w:eastAsia="Times New Roman" w:hAnsi="Times New Roman" w:cs="Times New Roman"/>
                <w:color w:val="7030A0"/>
              </w:rPr>
              <w:t xml:space="preserve"> model.   </w:t>
            </w:r>
          </w:p>
          <w:p w14:paraId="54B56FA6" w14:textId="1B7F0C63" w:rsidR="00EB3531" w:rsidRPr="0056537F" w:rsidDel="0072146C" w:rsidRDefault="0094211C">
            <w:pPr>
              <w:shd w:val="clear" w:color="auto" w:fill="FFFFFF" w:themeFill="background1"/>
              <w:spacing w:after="0" w:line="276" w:lineRule="auto"/>
              <w:rPr>
                <w:del w:id="598" w:author="tao huang" w:date="2018-10-28T13:50:00Z"/>
                <w:rFonts w:ascii="Times New Roman" w:eastAsia="Times New Roman" w:hAnsi="Times New Roman" w:cs="Times New Roman"/>
                <w:color w:val="7030A0"/>
              </w:rPr>
              <w:pPrChange w:id="599"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 </w:t>
            </w:r>
          </w:p>
          <w:p w14:paraId="452394F8" w14:textId="740AFD91"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600" w:author="tao huang" w:date="2018-10-28T21:40:00Z">
                <w:pPr>
                  <w:shd w:val="clear" w:color="auto" w:fill="FFFFFF"/>
                  <w:spacing w:after="0" w:line="276" w:lineRule="auto"/>
                </w:pPr>
              </w:pPrChange>
            </w:pPr>
            <w:del w:id="601" w:author="tao huang" w:date="2018-10-28T13:50:00Z">
              <w:r w:rsidRPr="0056537F" w:rsidDel="0072146C">
                <w:rPr>
                  <w:rFonts w:ascii="Times New Roman" w:eastAsia="Times New Roman" w:hAnsi="Times New Roman" w:cs="Times New Roman"/>
                </w:rPr>
                <w:br/>
              </w:r>
            </w:del>
            <w:r w:rsidRPr="0056537F">
              <w:rPr>
                <w:rFonts w:ascii="Times New Roman" w:eastAsia="Times New Roman" w:hAnsi="Times New Roman" w:cs="Times New Roman"/>
              </w:rPr>
              <w:br/>
              <w:t>Reviewer #2: This is an interesting paper that is trying to investigate the forecasting performance of several ADL models over retailer product sales. The study is particularly focusing on the effects of structural breaks originating from marketing activities over the products.</w:t>
            </w:r>
            <w:r w:rsidRPr="0056537F">
              <w:rPr>
                <w:rFonts w:ascii="Times New Roman" w:eastAsia="Times New Roman" w:hAnsi="Times New Roman" w:cs="Times New Roman"/>
              </w:rPr>
              <w:br/>
            </w:r>
            <w:r w:rsidRPr="0056537F">
              <w:rPr>
                <w:rFonts w:ascii="Times New Roman" w:eastAsia="Times New Roman" w:hAnsi="Times New Roman" w:cs="Times New Roman"/>
              </w:rPr>
              <w:br/>
              <w:t>Main Comments:</w:t>
            </w:r>
            <w:r w:rsidRPr="0056537F">
              <w:rPr>
                <w:rFonts w:ascii="Times New Roman" w:eastAsia="Times New Roman" w:hAnsi="Times New Roman" w:cs="Times New Roman"/>
              </w:rPr>
              <w:br/>
              <w:t xml:space="preserve">1.     I found the structure of this paper very confusing. For example, the introduction and literature review section </w:t>
            </w:r>
            <w:r w:rsidRPr="003E1E39">
              <w:rPr>
                <w:rFonts w:ascii="Times New Roman" w:eastAsia="Times New Roman" w:hAnsi="Times New Roman" w:cs="Times New Roman"/>
                <w:noProof/>
                <w:rPrChange w:id="602" w:author="tao huang" w:date="2018-10-28T23:08:00Z">
                  <w:rPr>
                    <w:rFonts w:ascii="Times New Roman" w:eastAsia="Times New Roman" w:hAnsi="Times New Roman" w:cs="Times New Roman"/>
                    <w:noProof/>
                  </w:rPr>
                </w:rPrChange>
              </w:rPr>
              <w:t>are very poorly written</w:t>
            </w:r>
            <w:r w:rsidRPr="0056537F">
              <w:rPr>
                <w:rFonts w:ascii="Times New Roman" w:eastAsia="Times New Roman" w:hAnsi="Times New Roman" w:cs="Times New Roman"/>
              </w:rPr>
              <w:t xml:space="preserve"> with many overlaps and repetitions that are not at all informative for the reader. The contribution of the paper, as outlined, is very weak.</w:t>
            </w:r>
          </w:p>
          <w:p w14:paraId="4A35BD3A" w14:textId="77777777" w:rsidR="00E87768" w:rsidRPr="0056537F" w:rsidRDefault="00E87768">
            <w:pPr>
              <w:shd w:val="clear" w:color="auto" w:fill="FFFFFF" w:themeFill="background1"/>
              <w:spacing w:after="0" w:line="276" w:lineRule="auto"/>
              <w:rPr>
                <w:rFonts w:ascii="Times New Roman" w:eastAsia="Times New Roman" w:hAnsi="Times New Roman" w:cs="Times New Roman"/>
              </w:rPr>
              <w:pPrChange w:id="603" w:author="tao huang" w:date="2018-10-28T21:40:00Z">
                <w:pPr>
                  <w:shd w:val="clear" w:color="auto" w:fill="FFFFFF"/>
                  <w:spacing w:after="0" w:line="276" w:lineRule="auto"/>
                </w:pPr>
              </w:pPrChange>
            </w:pPr>
          </w:p>
          <w:p w14:paraId="366B292A" w14:textId="2157C1A1" w:rsidR="002A2D82" w:rsidRPr="0056537F" w:rsidRDefault="00E87768">
            <w:pPr>
              <w:shd w:val="clear" w:color="auto" w:fill="FFFFFF" w:themeFill="background1"/>
              <w:spacing w:after="0" w:line="276" w:lineRule="auto"/>
              <w:rPr>
                <w:rFonts w:ascii="Times New Roman" w:eastAsia="Times New Roman" w:hAnsi="Times New Roman" w:cs="Times New Roman"/>
                <w:color w:val="7030A0"/>
              </w:rPr>
              <w:pPrChange w:id="604"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w:t>
            </w:r>
            <w:r w:rsidR="00CA1939">
              <w:rPr>
                <w:rFonts w:ascii="Times New Roman" w:eastAsia="Times New Roman" w:hAnsi="Times New Roman" w:cs="Times New Roman"/>
                <w:color w:val="7030A0"/>
              </w:rPr>
              <w:t xml:space="preserve">now </w:t>
            </w:r>
            <w:r w:rsidR="002A2D82" w:rsidRPr="0056537F">
              <w:rPr>
                <w:rFonts w:ascii="Times New Roman" w:eastAsia="Times New Roman" w:hAnsi="Times New Roman" w:cs="Times New Roman"/>
                <w:color w:val="7030A0"/>
              </w:rPr>
              <w:t>revise</w:t>
            </w:r>
            <w:ins w:id="605" w:author="Didier Soopramanien" w:date="2018-10-24T14:34:00Z">
              <w:r w:rsidR="00695D64">
                <w:rPr>
                  <w:rFonts w:ascii="Times New Roman" w:eastAsia="Times New Roman" w:hAnsi="Times New Roman" w:cs="Times New Roman"/>
                  <w:color w:val="7030A0"/>
                </w:rPr>
                <w:t>d</w:t>
              </w:r>
            </w:ins>
            <w:r w:rsidR="002A2D82" w:rsidRPr="0056537F">
              <w:rPr>
                <w:rFonts w:ascii="Times New Roman" w:eastAsia="Times New Roman" w:hAnsi="Times New Roman" w:cs="Times New Roman"/>
                <w:color w:val="7030A0"/>
              </w:rPr>
              <w:t xml:space="preserve"> the</w:t>
            </w:r>
            <w:r w:rsidR="00CA1939">
              <w:rPr>
                <w:rFonts w:ascii="Times New Roman" w:eastAsia="Times New Roman" w:hAnsi="Times New Roman" w:cs="Times New Roman"/>
                <w:color w:val="7030A0"/>
              </w:rPr>
              <w:t xml:space="preserve"> structure of the paper </w:t>
            </w:r>
            <w:del w:id="606" w:author="Didier Soopramanien" w:date="2018-10-24T14:30:00Z">
              <w:r w:rsidR="00CA1939" w:rsidRPr="003E1E39" w:rsidDel="005610BF">
                <w:rPr>
                  <w:rFonts w:ascii="Times New Roman" w:eastAsia="Times New Roman" w:hAnsi="Times New Roman" w:cs="Times New Roman"/>
                  <w:noProof/>
                  <w:color w:val="7030A0"/>
                  <w:rPrChange w:id="607" w:author="tao huang" w:date="2018-10-28T23:08:00Z">
                    <w:rPr>
                      <w:rFonts w:ascii="Times New Roman" w:eastAsia="Times New Roman" w:hAnsi="Times New Roman" w:cs="Times New Roman"/>
                      <w:noProof/>
                      <w:color w:val="7030A0"/>
                    </w:rPr>
                  </w:rPrChange>
                </w:rPr>
                <w:delText>and highlight the contribution.</w:delText>
              </w:r>
            </w:del>
            <w:ins w:id="608" w:author="Didier Soopramanien" w:date="2018-10-24T14:30:00Z">
              <w:r w:rsidR="005610BF" w:rsidRPr="003E1E39">
                <w:rPr>
                  <w:rFonts w:ascii="Times New Roman" w:eastAsia="Times New Roman" w:hAnsi="Times New Roman" w:cs="Times New Roman"/>
                  <w:noProof/>
                  <w:color w:val="7030A0"/>
                  <w:rPrChange w:id="609" w:author="tao huang" w:date="2018-10-28T23:08:00Z">
                    <w:rPr>
                      <w:rFonts w:ascii="Times New Roman" w:eastAsia="Times New Roman" w:hAnsi="Times New Roman" w:cs="Times New Roman"/>
                      <w:noProof/>
                      <w:color w:val="7030A0"/>
                    </w:rPr>
                  </w:rPrChange>
                </w:rPr>
                <w:t>and</w:t>
              </w:r>
              <w:r w:rsidR="005610BF">
                <w:rPr>
                  <w:rFonts w:ascii="Times New Roman" w:eastAsia="Times New Roman" w:hAnsi="Times New Roman" w:cs="Times New Roman"/>
                  <w:color w:val="7030A0"/>
                </w:rPr>
                <w:t xml:space="preserve"> more </w:t>
              </w:r>
              <w:r w:rsidR="005610BF" w:rsidRPr="003E1E39">
                <w:rPr>
                  <w:rFonts w:ascii="Times New Roman" w:eastAsia="Times New Roman" w:hAnsi="Times New Roman" w:cs="Times New Roman"/>
                  <w:noProof/>
                  <w:color w:val="7030A0"/>
                  <w:rPrChange w:id="610" w:author="tao huang" w:date="2018-10-28T23:08:00Z">
                    <w:rPr>
                      <w:rFonts w:ascii="Times New Roman" w:eastAsia="Times New Roman" w:hAnsi="Times New Roman" w:cs="Times New Roman"/>
                      <w:noProof/>
                      <w:color w:val="7030A0"/>
                    </w:rPr>
                  </w:rPrChange>
                </w:rPr>
                <w:t>importantly</w:t>
              </w:r>
              <w:r w:rsidR="005610BF">
                <w:rPr>
                  <w:rFonts w:ascii="Times New Roman" w:eastAsia="Times New Roman" w:hAnsi="Times New Roman" w:cs="Times New Roman"/>
                  <w:color w:val="7030A0"/>
                </w:rPr>
                <w:t xml:space="preserve"> w</w:t>
              </w:r>
              <w:r w:rsidR="00352E5D">
                <w:rPr>
                  <w:rFonts w:ascii="Times New Roman" w:eastAsia="Times New Roman" w:hAnsi="Times New Roman" w:cs="Times New Roman"/>
                  <w:color w:val="7030A0"/>
                </w:rPr>
                <w:t>e</w:t>
              </w:r>
            </w:ins>
            <w:ins w:id="611" w:author="Didier Soopramanien" w:date="2018-10-24T14:31:00Z">
              <w:r w:rsidR="00352E5D">
                <w:rPr>
                  <w:rFonts w:ascii="Times New Roman" w:eastAsia="Times New Roman" w:hAnsi="Times New Roman" w:cs="Times New Roman"/>
                  <w:color w:val="7030A0"/>
                </w:rPr>
                <w:t xml:space="preserve"> </w:t>
              </w:r>
            </w:ins>
            <w:ins w:id="612" w:author="tao huang" w:date="2018-10-28T23:04:00Z">
              <w:r w:rsidR="00044520" w:rsidRPr="00044520">
                <w:rPr>
                  <w:rFonts w:ascii="Times New Roman" w:eastAsia="Times New Roman" w:hAnsi="Times New Roman" w:cs="Times New Roman"/>
                  <w:noProof/>
                  <w:color w:val="7030A0"/>
                  <w:rPrChange w:id="613" w:author="tao huang" w:date="2018-10-28T23:04:00Z">
                    <w:rPr>
                      <w:rFonts w:ascii="Times New Roman" w:eastAsia="Times New Roman" w:hAnsi="Times New Roman" w:cs="Times New Roman"/>
                      <w:noProof/>
                      <w:color w:val="7030A0"/>
                    </w:rPr>
                  </w:rPrChange>
                </w:rPr>
                <w:t xml:space="preserve">have </w:t>
              </w:r>
            </w:ins>
            <w:ins w:id="614" w:author="Didier Soopramanien" w:date="2018-10-24T14:31:00Z">
              <w:r w:rsidR="00352E5D" w:rsidRPr="00044520">
                <w:rPr>
                  <w:rFonts w:ascii="Times New Roman" w:eastAsia="Times New Roman" w:hAnsi="Times New Roman" w:cs="Times New Roman"/>
                  <w:noProof/>
                  <w:color w:val="7030A0"/>
                  <w:rPrChange w:id="615" w:author="tao huang" w:date="2018-10-28T23:04:00Z">
                    <w:rPr>
                      <w:rFonts w:ascii="Times New Roman" w:eastAsia="Times New Roman" w:hAnsi="Times New Roman" w:cs="Times New Roman"/>
                      <w:noProof/>
                      <w:color w:val="7030A0"/>
                    </w:rPr>
                  </w:rPrChange>
                </w:rPr>
                <w:t>taken</w:t>
              </w:r>
              <w:r w:rsidR="00352E5D">
                <w:rPr>
                  <w:rFonts w:ascii="Times New Roman" w:eastAsia="Times New Roman" w:hAnsi="Times New Roman" w:cs="Times New Roman"/>
                  <w:color w:val="7030A0"/>
                </w:rPr>
                <w:t xml:space="preserve"> out </w:t>
              </w:r>
              <w:r w:rsidR="00352E5D" w:rsidRPr="00044520">
                <w:rPr>
                  <w:rFonts w:ascii="Times New Roman" w:eastAsia="Times New Roman" w:hAnsi="Times New Roman" w:cs="Times New Roman"/>
                  <w:noProof/>
                  <w:color w:val="7030A0"/>
                  <w:rPrChange w:id="616" w:author="tao huang" w:date="2018-10-28T23:04:00Z">
                    <w:rPr>
                      <w:rFonts w:ascii="Times New Roman" w:eastAsia="Times New Roman" w:hAnsi="Times New Roman" w:cs="Times New Roman"/>
                      <w:noProof/>
                      <w:color w:val="7030A0"/>
                    </w:rPr>
                  </w:rPrChange>
                </w:rPr>
                <w:t>some</w:t>
              </w:r>
            </w:ins>
            <w:ins w:id="617" w:author="tao huang" w:date="2018-10-28T23:04:00Z">
              <w:r w:rsidR="00044520">
                <w:rPr>
                  <w:rFonts w:ascii="Times New Roman" w:eastAsia="Times New Roman" w:hAnsi="Times New Roman" w:cs="Times New Roman"/>
                  <w:noProof/>
                  <w:color w:val="7030A0"/>
                </w:rPr>
                <w:t xml:space="preserve"> of</w:t>
              </w:r>
            </w:ins>
            <w:ins w:id="618" w:author="Didier Soopramanien" w:date="2018-10-24T14:31:00Z">
              <w:r w:rsidR="00352E5D">
                <w:rPr>
                  <w:rFonts w:ascii="Times New Roman" w:eastAsia="Times New Roman" w:hAnsi="Times New Roman" w:cs="Times New Roman"/>
                  <w:color w:val="7030A0"/>
                </w:rPr>
                <w:t xml:space="preserve"> the arguments that may sound a bit rep</w:t>
              </w:r>
              <w:r w:rsidR="00126714">
                <w:rPr>
                  <w:rFonts w:ascii="Times New Roman" w:eastAsia="Times New Roman" w:hAnsi="Times New Roman" w:cs="Times New Roman"/>
                  <w:color w:val="7030A0"/>
                </w:rPr>
                <w:t>etitive.</w:t>
              </w:r>
            </w:ins>
          </w:p>
          <w:p w14:paraId="33D79631" w14:textId="77777777" w:rsidR="002A2D82" w:rsidRPr="0056537F" w:rsidRDefault="002A2D82">
            <w:pPr>
              <w:shd w:val="clear" w:color="auto" w:fill="FFFFFF" w:themeFill="background1"/>
              <w:spacing w:after="0" w:line="276" w:lineRule="auto"/>
              <w:rPr>
                <w:rFonts w:ascii="Times New Roman" w:eastAsia="Times New Roman" w:hAnsi="Times New Roman" w:cs="Times New Roman"/>
              </w:rPr>
              <w:pPrChange w:id="619" w:author="tao huang" w:date="2018-10-28T21:40:00Z">
                <w:pPr>
                  <w:shd w:val="clear" w:color="auto" w:fill="FFFFFF"/>
                  <w:spacing w:after="0" w:line="276" w:lineRule="auto"/>
                </w:pPr>
              </w:pPrChange>
            </w:pPr>
          </w:p>
          <w:p w14:paraId="60771F36" w14:textId="00211379" w:rsidR="00002940" w:rsidRDefault="0082558B">
            <w:pPr>
              <w:shd w:val="clear" w:color="auto" w:fill="FFFFFF" w:themeFill="background1"/>
              <w:spacing w:after="0" w:line="276" w:lineRule="auto"/>
              <w:rPr>
                <w:rFonts w:ascii="Times New Roman" w:eastAsia="Times New Roman" w:hAnsi="Times New Roman" w:cs="Times New Roman"/>
              </w:rPr>
              <w:pPrChange w:id="620" w:author="tao huang" w:date="2018-10-28T21:40:00Z">
                <w:pPr>
                  <w:shd w:val="clear" w:color="auto" w:fill="FFFFFF"/>
                  <w:spacing w:after="0" w:line="276" w:lineRule="auto"/>
                </w:pPr>
              </w:pPrChange>
            </w:pPr>
            <w:r w:rsidRPr="0056537F">
              <w:rPr>
                <w:rFonts w:ascii="Times New Roman" w:eastAsia="Times New Roman" w:hAnsi="Times New Roman" w:cs="Times New Roman"/>
              </w:rPr>
              <w:lastRenderedPageBreak/>
              <w:br/>
              <w:t xml:space="preserve">2.     In the </w:t>
            </w:r>
            <w:r w:rsidRPr="003E1E39">
              <w:rPr>
                <w:rFonts w:ascii="Times New Roman" w:eastAsia="Times New Roman" w:hAnsi="Times New Roman" w:cs="Times New Roman"/>
                <w:noProof/>
                <w:rPrChange w:id="621" w:author="tao huang" w:date="2018-10-28T23:08:00Z">
                  <w:rPr>
                    <w:rFonts w:ascii="Times New Roman" w:eastAsia="Times New Roman" w:hAnsi="Times New Roman" w:cs="Times New Roman"/>
                    <w:noProof/>
                  </w:rPr>
                </w:rPrChange>
              </w:rPr>
              <w:t>introduction</w:t>
            </w:r>
            <w:r w:rsidRPr="0056537F">
              <w:rPr>
                <w:rFonts w:ascii="Times New Roman" w:eastAsia="Times New Roman" w:hAnsi="Times New Roman" w:cs="Times New Roman"/>
              </w:rPr>
              <w:t xml:space="preserve"> the authors should </w:t>
            </w:r>
            <w:r w:rsidRPr="003E1E39">
              <w:rPr>
                <w:rFonts w:ascii="Times New Roman" w:eastAsia="Times New Roman" w:hAnsi="Times New Roman" w:cs="Times New Roman"/>
                <w:noProof/>
                <w:rPrChange w:id="622" w:author="tao huang" w:date="2018-10-28T23:08:00Z">
                  <w:rPr>
                    <w:rFonts w:ascii="Times New Roman" w:eastAsia="Times New Roman" w:hAnsi="Times New Roman" w:cs="Times New Roman"/>
                    <w:noProof/>
                  </w:rPr>
                </w:rPrChange>
              </w:rPr>
              <w:t>clearly</w:t>
            </w:r>
            <w:r w:rsidRPr="0056537F">
              <w:rPr>
                <w:rFonts w:ascii="Times New Roman" w:eastAsia="Times New Roman" w:hAnsi="Times New Roman" w:cs="Times New Roman"/>
              </w:rPr>
              <w:t xml:space="preserve"> indicate what </w:t>
            </w:r>
            <w:r w:rsidRPr="003E1E39">
              <w:rPr>
                <w:rFonts w:ascii="Times New Roman" w:eastAsia="Times New Roman" w:hAnsi="Times New Roman" w:cs="Times New Roman"/>
                <w:noProof/>
                <w:rPrChange w:id="623" w:author="tao huang" w:date="2018-10-28T23:08:00Z">
                  <w:rPr>
                    <w:rFonts w:ascii="Times New Roman" w:eastAsia="Times New Roman" w:hAnsi="Times New Roman" w:cs="Times New Roman"/>
                    <w:noProof/>
                  </w:rPr>
                </w:rPrChange>
              </w:rPr>
              <w:t>is the model they are introducing</w:t>
            </w:r>
            <w:r w:rsidRPr="0056537F">
              <w:rPr>
                <w:rFonts w:ascii="Times New Roman" w:eastAsia="Times New Roman" w:hAnsi="Times New Roman" w:cs="Times New Roman"/>
              </w:rPr>
              <w:t xml:space="preserve"> and why. On top of that, it should be made clear to the reader why the specific models seem appropriate for the retail forecasting exercise. It is quite astonishing that the reader does not get a gist of what he/she is going to see unless he/she reaches page 10.</w:t>
            </w:r>
          </w:p>
          <w:p w14:paraId="0FF4BADD" w14:textId="3AB162B7" w:rsidR="003A0452" w:rsidRDefault="003A0452">
            <w:pPr>
              <w:shd w:val="clear" w:color="auto" w:fill="FFFFFF" w:themeFill="background1"/>
              <w:spacing w:after="0" w:line="276" w:lineRule="auto"/>
              <w:rPr>
                <w:rFonts w:ascii="Times New Roman" w:eastAsia="Times New Roman" w:hAnsi="Times New Roman" w:cs="Times New Roman"/>
              </w:rPr>
              <w:pPrChange w:id="624" w:author="tao huang" w:date="2018-10-28T21:40:00Z">
                <w:pPr>
                  <w:shd w:val="clear" w:color="auto" w:fill="FFFFFF"/>
                  <w:spacing w:after="0" w:line="276" w:lineRule="auto"/>
                </w:pPr>
              </w:pPrChange>
            </w:pPr>
          </w:p>
          <w:p w14:paraId="4224D1B1" w14:textId="65951BDB" w:rsidR="003A0452" w:rsidRPr="00532908" w:rsidRDefault="003A0452">
            <w:pPr>
              <w:shd w:val="clear" w:color="auto" w:fill="FFFFFF" w:themeFill="background1"/>
              <w:spacing w:after="0" w:line="276" w:lineRule="auto"/>
              <w:rPr>
                <w:rFonts w:ascii="Times New Roman" w:eastAsia="Times New Roman" w:hAnsi="Times New Roman" w:cs="Times New Roman"/>
                <w:color w:val="7030A0"/>
              </w:rPr>
              <w:pPrChange w:id="625" w:author="tao huang" w:date="2018-10-28T21:40:00Z">
                <w:pPr>
                  <w:shd w:val="clear" w:color="auto" w:fill="FFFFFF"/>
                  <w:spacing w:after="0" w:line="276" w:lineRule="auto"/>
                </w:pPr>
              </w:pPrChange>
            </w:pPr>
            <w:r w:rsidRPr="003A0452">
              <w:rPr>
                <w:rFonts w:ascii="Times New Roman" w:eastAsia="Times New Roman" w:hAnsi="Times New Roman" w:cs="Times New Roman"/>
                <w:color w:val="7030A0"/>
              </w:rPr>
              <w:t xml:space="preserve">We now introduce </w:t>
            </w:r>
            <w:del w:id="626" w:author="Didier Soopramanien" w:date="2018-10-24T14:35:00Z">
              <w:r w:rsidRPr="003A0452" w:rsidDel="00695D64">
                <w:rPr>
                  <w:rFonts w:ascii="Times New Roman" w:eastAsia="Times New Roman" w:hAnsi="Times New Roman" w:cs="Times New Roman"/>
                  <w:color w:val="7030A0"/>
                </w:rPr>
                <w:delText>the</w:delText>
              </w:r>
            </w:del>
            <w:ins w:id="627" w:author="Didier Soopramanien" w:date="2018-10-24T14:35:00Z">
              <w:r w:rsidR="00695D64">
                <w:rPr>
                  <w:rFonts w:ascii="Times New Roman" w:eastAsia="Times New Roman" w:hAnsi="Times New Roman" w:cs="Times New Roman"/>
                  <w:color w:val="7030A0"/>
                </w:rPr>
                <w:t xml:space="preserve">what is new </w:t>
              </w:r>
              <w:r w:rsidR="001442BA">
                <w:rPr>
                  <w:rFonts w:ascii="Times New Roman" w:eastAsia="Times New Roman" w:hAnsi="Times New Roman" w:cs="Times New Roman"/>
                  <w:color w:val="7030A0"/>
                </w:rPr>
                <w:t>in our research earlier</w:t>
              </w:r>
              <w:r w:rsidR="00B7761C">
                <w:rPr>
                  <w:rFonts w:ascii="Times New Roman" w:eastAsia="Times New Roman" w:hAnsi="Times New Roman" w:cs="Times New Roman"/>
                  <w:color w:val="7030A0"/>
                </w:rPr>
                <w:t xml:space="preserve"> in the paper</w:t>
              </w:r>
              <w:r w:rsidR="001442BA">
                <w:rPr>
                  <w:rFonts w:ascii="Times New Roman" w:eastAsia="Times New Roman" w:hAnsi="Times New Roman" w:cs="Times New Roman"/>
                  <w:color w:val="7030A0"/>
                </w:rPr>
                <w:t xml:space="preserve"> than we did in the previous version.</w:t>
              </w:r>
              <w:r w:rsidR="00B7761C">
                <w:rPr>
                  <w:rFonts w:ascii="Times New Roman" w:eastAsia="Times New Roman" w:hAnsi="Times New Roman" w:cs="Times New Roman"/>
                  <w:color w:val="7030A0"/>
                </w:rPr>
                <w:t xml:space="preserve"> </w:t>
              </w:r>
              <w:del w:id="628" w:author="tao huang" w:date="2018-10-28T13:50:00Z">
                <w:r w:rsidR="00B7761C" w:rsidDel="00C31478">
                  <w:rPr>
                    <w:rFonts w:ascii="Times New Roman" w:eastAsia="Times New Roman" w:hAnsi="Times New Roman" w:cs="Times New Roman"/>
                    <w:color w:val="7030A0"/>
                  </w:rPr>
                  <w:delText>And w</w:delText>
                </w:r>
              </w:del>
            </w:ins>
            <w:ins w:id="629" w:author="tao huang" w:date="2018-10-28T13:50:00Z">
              <w:r w:rsidR="00C31478">
                <w:rPr>
                  <w:rFonts w:ascii="Times New Roman" w:eastAsia="Times New Roman" w:hAnsi="Times New Roman" w:cs="Times New Roman"/>
                  <w:color w:val="7030A0"/>
                </w:rPr>
                <w:t>W</w:t>
              </w:r>
            </w:ins>
            <w:ins w:id="630" w:author="Didier Soopramanien" w:date="2018-10-24T14:35:00Z">
              <w:r w:rsidR="00B7761C">
                <w:rPr>
                  <w:rFonts w:ascii="Times New Roman" w:eastAsia="Times New Roman" w:hAnsi="Times New Roman" w:cs="Times New Roman"/>
                  <w:color w:val="7030A0"/>
                </w:rPr>
                <w:t>e have</w:t>
              </w:r>
            </w:ins>
            <w:ins w:id="631" w:author="Didier Soopramanien" w:date="2018-10-24T14:36:00Z">
              <w:r w:rsidR="00B7761C">
                <w:rPr>
                  <w:rFonts w:ascii="Times New Roman" w:eastAsia="Times New Roman" w:hAnsi="Times New Roman" w:cs="Times New Roman"/>
                  <w:color w:val="7030A0"/>
                </w:rPr>
                <w:t xml:space="preserve"> also highlighted the value of the work </w:t>
              </w:r>
            </w:ins>
            <w:ins w:id="632" w:author="tao huang" w:date="2018-10-28T23:04:00Z">
              <w:r w:rsidR="00044520">
                <w:rPr>
                  <w:rFonts w:ascii="Times New Roman" w:eastAsia="Times New Roman" w:hAnsi="Times New Roman" w:cs="Times New Roman"/>
                  <w:noProof/>
                  <w:color w:val="7030A0"/>
                </w:rPr>
                <w:t>regarding</w:t>
              </w:r>
            </w:ins>
            <w:ins w:id="633" w:author="Didier Soopramanien" w:date="2018-10-24T14:36:00Z">
              <w:del w:id="634" w:author="tao huang" w:date="2018-10-28T23:04:00Z">
                <w:r w:rsidR="00B7761C" w:rsidRPr="00044520" w:rsidDel="00044520">
                  <w:rPr>
                    <w:rFonts w:ascii="Times New Roman" w:eastAsia="Times New Roman" w:hAnsi="Times New Roman" w:cs="Times New Roman"/>
                    <w:noProof/>
                    <w:color w:val="7030A0"/>
                    <w:rPrChange w:id="635" w:author="tao huang" w:date="2018-10-28T23:04:00Z">
                      <w:rPr>
                        <w:rFonts w:ascii="Times New Roman" w:eastAsia="Times New Roman" w:hAnsi="Times New Roman" w:cs="Times New Roman"/>
                        <w:noProof/>
                        <w:color w:val="7030A0"/>
                      </w:rPr>
                    </w:rPrChange>
                  </w:rPr>
                  <w:delText>in terms of</w:delText>
                </w:r>
              </w:del>
              <w:r w:rsidR="00B7761C">
                <w:rPr>
                  <w:rFonts w:ascii="Times New Roman" w:eastAsia="Times New Roman" w:hAnsi="Times New Roman" w:cs="Times New Roman"/>
                  <w:color w:val="7030A0"/>
                </w:rPr>
                <w:t xml:space="preserve"> how it might impact on </w:t>
              </w:r>
              <w:r w:rsidR="00B7761C" w:rsidRPr="00532908">
                <w:rPr>
                  <w:rFonts w:ascii="Times New Roman" w:eastAsia="Times New Roman" w:hAnsi="Times New Roman" w:cs="Times New Roman"/>
                  <w:color w:val="7030A0"/>
                </w:rPr>
                <w:t>inventory management practices similar to other</w:t>
              </w:r>
              <w:r w:rsidR="002B33AC" w:rsidRPr="00532908">
                <w:rPr>
                  <w:rFonts w:ascii="Times New Roman" w:eastAsia="Times New Roman" w:hAnsi="Times New Roman" w:cs="Times New Roman"/>
                  <w:color w:val="7030A0"/>
                </w:rPr>
                <w:t xml:space="preserve"> related </w:t>
              </w:r>
              <w:r w:rsidR="00B7761C" w:rsidRPr="00532908">
                <w:rPr>
                  <w:rFonts w:ascii="Times New Roman" w:eastAsia="Times New Roman" w:hAnsi="Times New Roman" w:cs="Times New Roman"/>
                  <w:color w:val="7030A0"/>
                </w:rPr>
                <w:t xml:space="preserve">work in </w:t>
              </w:r>
              <w:r w:rsidR="002B33AC" w:rsidRPr="00532908">
                <w:rPr>
                  <w:rFonts w:ascii="Times New Roman" w:eastAsia="Times New Roman" w:hAnsi="Times New Roman" w:cs="Times New Roman"/>
                  <w:color w:val="7030A0"/>
                </w:rPr>
                <w:t>the field of forecasting.</w:t>
              </w:r>
            </w:ins>
            <w:del w:id="636" w:author="Didier Soopramanien" w:date="2018-10-24T14:35:00Z">
              <w:r w:rsidRPr="00532908" w:rsidDel="001442BA">
                <w:rPr>
                  <w:rFonts w:ascii="Times New Roman" w:eastAsia="Times New Roman" w:hAnsi="Times New Roman" w:cs="Times New Roman"/>
                  <w:color w:val="7030A0"/>
                </w:rPr>
                <w:delText xml:space="preserve"> proposed models in the introduction</w:delText>
              </w:r>
            </w:del>
            <w:del w:id="637" w:author="Didier Soopramanien" w:date="2018-10-24T13:44:00Z">
              <w:r w:rsidRPr="00532908" w:rsidDel="004B6B2A">
                <w:rPr>
                  <w:rFonts w:ascii="Times New Roman" w:eastAsia="Times New Roman" w:hAnsi="Times New Roman" w:cs="Times New Roman"/>
                  <w:color w:val="7030A0"/>
                </w:rPr>
                <w:delText>s</w:delText>
              </w:r>
            </w:del>
            <w:del w:id="638" w:author="Didier Soopramanien" w:date="2018-10-24T14:32:00Z">
              <w:r w:rsidRPr="00532908" w:rsidDel="00B72572">
                <w:rPr>
                  <w:rFonts w:ascii="Times New Roman" w:eastAsia="Times New Roman" w:hAnsi="Times New Roman" w:cs="Times New Roman"/>
                  <w:color w:val="7030A0"/>
                </w:rPr>
                <w:delText xml:space="preserve"> and their rationale</w:delText>
              </w:r>
            </w:del>
            <w:del w:id="639" w:author="Didier Soopramanien" w:date="2018-10-24T14:35:00Z">
              <w:r w:rsidRPr="00532908" w:rsidDel="001442BA">
                <w:rPr>
                  <w:rFonts w:ascii="Times New Roman" w:eastAsia="Times New Roman" w:hAnsi="Times New Roman" w:cs="Times New Roman"/>
                  <w:color w:val="7030A0"/>
                </w:rPr>
                <w:delText>.</w:delText>
              </w:r>
            </w:del>
          </w:p>
          <w:p w14:paraId="61F7FAF4" w14:textId="003D6AE6" w:rsidR="00002940" w:rsidRPr="0056537F" w:rsidRDefault="0082558B">
            <w:pPr>
              <w:spacing w:after="0" w:line="276" w:lineRule="auto"/>
              <w:rPr>
                <w:rFonts w:ascii="Times New Roman" w:eastAsia="Times New Roman" w:hAnsi="Times New Roman" w:cs="Times New Roman"/>
              </w:rPr>
              <w:pPrChange w:id="640" w:author="tao huang" w:date="2018-10-28T21:41:00Z">
                <w:pPr>
                  <w:shd w:val="clear" w:color="auto" w:fill="FFFFFF"/>
                  <w:spacing w:after="0" w:line="276" w:lineRule="auto"/>
                </w:pPr>
              </w:pPrChange>
            </w:pPr>
            <w:r w:rsidRPr="00532908">
              <w:rPr>
                <w:rFonts w:ascii="Times New Roman" w:eastAsia="Times New Roman" w:hAnsi="Times New Roman" w:cs="Times New Roman"/>
              </w:rPr>
              <w:br/>
            </w:r>
            <w:ins w:id="641" w:author="tao huang" w:date="2018-10-28T21:41:00Z">
              <w:r w:rsidR="00B66D11" w:rsidRPr="00B66D11">
                <w:rPr>
                  <w:rFonts w:ascii="Times New Roman" w:eastAsia="Times New Roman" w:hAnsi="Times New Roman" w:cs="Times New Roman"/>
                </w:rPr>
                <w:t xml:space="preserve">3.     The literature review is very short </w:t>
              </w:r>
              <w:r w:rsidR="00B66D11" w:rsidRPr="003E1E39">
                <w:rPr>
                  <w:rFonts w:ascii="Times New Roman" w:eastAsia="Times New Roman" w:hAnsi="Times New Roman" w:cs="Times New Roman"/>
                  <w:noProof/>
                  <w:rPrChange w:id="642" w:author="tao huang" w:date="2018-10-28T23:08:00Z">
                    <w:rPr>
                      <w:rFonts w:ascii="Times New Roman" w:eastAsia="Times New Roman" w:hAnsi="Times New Roman" w:cs="Times New Roman"/>
                      <w:noProof/>
                    </w:rPr>
                  </w:rPrChange>
                </w:rPr>
                <w:t>and</w:t>
              </w:r>
              <w:r w:rsidR="00B66D11" w:rsidRPr="00B66D11">
                <w:rPr>
                  <w:rFonts w:ascii="Times New Roman" w:eastAsia="Times New Roman" w:hAnsi="Times New Roman" w:cs="Times New Roman"/>
                </w:rPr>
                <w:t xml:space="preserve"> several references are packed </w:t>
              </w:r>
              <w:r w:rsidR="00B66D11" w:rsidRPr="003E1E39">
                <w:rPr>
                  <w:rFonts w:ascii="Times New Roman" w:eastAsia="Times New Roman" w:hAnsi="Times New Roman" w:cs="Times New Roman"/>
                  <w:noProof/>
                  <w:rPrChange w:id="643" w:author="tao huang" w:date="2018-10-28T23:08:00Z">
                    <w:rPr>
                      <w:rFonts w:ascii="Times New Roman" w:eastAsia="Times New Roman" w:hAnsi="Times New Roman" w:cs="Times New Roman"/>
                      <w:noProof/>
                    </w:rPr>
                  </w:rPrChange>
                </w:rPr>
                <w:t>all together</w:t>
              </w:r>
              <w:r w:rsidR="00B66D11" w:rsidRPr="00B66D11">
                <w:rPr>
                  <w:rFonts w:ascii="Times New Roman" w:eastAsia="Times New Roman" w:hAnsi="Times New Roman" w:cs="Times New Roman"/>
                </w:rPr>
                <w:t xml:space="preserve"> without any meaningful commentary (for example in page 5). I would </w:t>
              </w:r>
              <w:r w:rsidR="00B66D11" w:rsidRPr="003E1E39">
                <w:rPr>
                  <w:rFonts w:ascii="Times New Roman" w:eastAsia="Times New Roman" w:hAnsi="Times New Roman" w:cs="Times New Roman"/>
                  <w:noProof/>
                  <w:rPrChange w:id="644" w:author="tao huang" w:date="2018-10-28T23:08:00Z">
                    <w:rPr>
                      <w:rFonts w:ascii="Times New Roman" w:eastAsia="Times New Roman" w:hAnsi="Times New Roman" w:cs="Times New Roman"/>
                      <w:noProof/>
                    </w:rPr>
                  </w:rPrChange>
                </w:rPr>
                <w:t>really</w:t>
              </w:r>
              <w:r w:rsidR="00B66D11" w:rsidRPr="00B66D11">
                <w:rPr>
                  <w:rFonts w:ascii="Times New Roman" w:eastAsia="Times New Roman" w:hAnsi="Times New Roman" w:cs="Times New Roman"/>
                </w:rPr>
                <w:t xml:space="preserve"> be interested to see what are the findings of studies assuming constant marketing activities, as this would highlight/clarify/validate potentially comparisons with the models at hand.</w:t>
              </w:r>
            </w:ins>
            <w:del w:id="645" w:author="tao huang" w:date="2018-10-28T21:41:00Z">
              <w:r w:rsidRPr="00532908" w:rsidDel="00B66D11">
                <w:rPr>
                  <w:rFonts w:ascii="Times New Roman" w:eastAsia="Times New Roman" w:hAnsi="Times New Roman" w:cs="Times New Roman"/>
                </w:rPr>
                <w:delText>3</w:delText>
              </w:r>
              <w:r w:rsidRPr="00532908" w:rsidDel="00B66D11">
                <w:rPr>
                  <w:rFonts w:ascii="Times New Roman" w:eastAsia="Times New Roman" w:hAnsi="Times New Roman" w:cs="Times New Roman"/>
                  <w:shd w:val="clear" w:color="auto" w:fill="FFFF00"/>
                  <w:rPrChange w:id="646" w:author="tao huang" w:date="2018-10-28T21:41:00Z">
                    <w:rPr>
                      <w:rFonts w:ascii="Times New Roman" w:eastAsia="Times New Roman" w:hAnsi="Times New Roman" w:cs="Times New Roman"/>
                    </w:rPr>
                  </w:rPrChange>
                </w:rPr>
                <w:delText>.     The literature review is very short and several references are packed all together without any meaningful commentary (for example in page 5). I would really be interested to see what are the findings of studies assuming constant marketing activities, as this would highlight/clarify/validate potentially comparisons with the models at hand.</w:delText>
              </w:r>
            </w:del>
          </w:p>
          <w:p w14:paraId="4E7B8D4C" w14:textId="74E88D26" w:rsidR="002E1C65" w:rsidRPr="0056537F" w:rsidRDefault="002E1C65">
            <w:pPr>
              <w:shd w:val="clear" w:color="auto" w:fill="FFFFFF" w:themeFill="background1"/>
              <w:spacing w:after="0" w:line="276" w:lineRule="auto"/>
              <w:rPr>
                <w:rFonts w:ascii="Times New Roman" w:eastAsia="Times New Roman" w:hAnsi="Times New Roman" w:cs="Times New Roman"/>
              </w:rPr>
              <w:pPrChange w:id="647" w:author="tao huang" w:date="2018-10-28T21:40:00Z">
                <w:pPr>
                  <w:shd w:val="clear" w:color="auto" w:fill="FFFFFF"/>
                  <w:spacing w:after="0" w:line="276" w:lineRule="auto"/>
                </w:pPr>
              </w:pPrChange>
            </w:pPr>
          </w:p>
          <w:p w14:paraId="62DF5C17" w14:textId="30C01F83" w:rsidR="003A141C" w:rsidRPr="0056537F" w:rsidDel="00CD2572" w:rsidRDefault="00AE2C0A">
            <w:pPr>
              <w:shd w:val="clear" w:color="auto" w:fill="FFFFFF" w:themeFill="background1"/>
              <w:spacing w:after="0" w:line="276" w:lineRule="auto"/>
              <w:rPr>
                <w:del w:id="648" w:author="Didier Soopramanien" w:date="2018-10-24T14:37:00Z"/>
                <w:rFonts w:ascii="Times New Roman" w:eastAsia="Times New Roman" w:hAnsi="Times New Roman" w:cs="Times New Roman"/>
                <w:color w:val="7030A0"/>
              </w:rPr>
              <w:pPrChange w:id="649"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 </w:t>
            </w:r>
          </w:p>
          <w:p w14:paraId="0BA0D927" w14:textId="0DD4423E" w:rsidR="003A141C" w:rsidRPr="0056537F" w:rsidDel="00EE37CA" w:rsidRDefault="003A141C">
            <w:pPr>
              <w:shd w:val="clear" w:color="auto" w:fill="FFFFFF" w:themeFill="background1"/>
              <w:spacing w:after="0" w:line="276" w:lineRule="auto"/>
              <w:rPr>
                <w:del w:id="650" w:author="tao huang" w:date="2018-10-28T20:04:00Z"/>
                <w:rFonts w:ascii="Times New Roman" w:eastAsia="Times New Roman" w:hAnsi="Times New Roman" w:cs="Times New Roman"/>
                <w:color w:val="7030A0"/>
              </w:rPr>
              <w:pPrChange w:id="651" w:author="tao huang" w:date="2018-10-28T21:40:00Z">
                <w:pPr>
                  <w:shd w:val="clear" w:color="auto" w:fill="FFFFFF"/>
                  <w:spacing w:after="0" w:line="276" w:lineRule="auto"/>
                </w:pPr>
              </w:pPrChange>
            </w:pPr>
          </w:p>
          <w:p w14:paraId="3E770B62" w14:textId="22FE0BB5" w:rsidR="00AE2C0A" w:rsidRPr="00CE07CC" w:rsidDel="00EE37CA" w:rsidRDefault="003A141C">
            <w:pPr>
              <w:shd w:val="clear" w:color="auto" w:fill="FFFFFF" w:themeFill="background1"/>
              <w:spacing w:after="0" w:line="276" w:lineRule="auto"/>
              <w:ind w:left="-45"/>
              <w:rPr>
                <w:del w:id="652" w:author="tao huang" w:date="2018-10-28T20:04:00Z"/>
                <w:rFonts w:ascii="Times New Roman" w:eastAsia="Times New Roman" w:hAnsi="Times New Roman" w:cs="Times New Roman"/>
                <w:color w:val="7030A0"/>
              </w:rPr>
              <w:pPrChange w:id="653" w:author="tao huang" w:date="2018-10-28T21:40:00Z">
                <w:pPr>
                  <w:shd w:val="clear" w:color="auto" w:fill="FFFFFF"/>
                  <w:spacing w:after="0" w:line="276" w:lineRule="auto"/>
                </w:pPr>
              </w:pPrChange>
            </w:pPr>
            <w:del w:id="654" w:author="tao huang" w:date="2018-10-28T20:04:00Z">
              <w:r w:rsidRPr="00CE07CC" w:rsidDel="00EE37CA">
                <w:rPr>
                  <w:rFonts w:ascii="Times New Roman" w:eastAsia="Times New Roman" w:hAnsi="Times New Roman" w:cs="Times New Roman"/>
                  <w:color w:val="7030A0"/>
                </w:rPr>
                <w:delText xml:space="preserve">We now </w:delText>
              </w:r>
            </w:del>
            <w:del w:id="655" w:author="tao huang" w:date="2018-10-28T20:03:00Z">
              <w:r w:rsidRPr="00CE07CC" w:rsidDel="002A5360">
                <w:rPr>
                  <w:rFonts w:asciiTheme="minorEastAsia" w:hAnsiTheme="minorEastAsia" w:cs="Times New Roman"/>
                  <w:color w:val="7030A0"/>
                </w:rPr>
                <w:delText xml:space="preserve">revise </w:delText>
              </w:r>
            </w:del>
            <w:del w:id="656" w:author="tao huang" w:date="2018-10-28T20:04:00Z">
              <w:r w:rsidRPr="00CE07CC" w:rsidDel="00EE37CA">
                <w:rPr>
                  <w:rFonts w:ascii="Times New Roman" w:eastAsia="Times New Roman" w:hAnsi="Times New Roman" w:cs="Times New Roman"/>
                  <w:color w:val="7030A0"/>
                </w:rPr>
                <w:delText xml:space="preserve">the </w:delText>
              </w:r>
            </w:del>
            <w:del w:id="657" w:author="tao huang" w:date="2018-10-28T20:03:00Z">
              <w:r w:rsidRPr="00CE07CC" w:rsidDel="00EE37CA">
                <w:rPr>
                  <w:rFonts w:ascii="Times New Roman" w:eastAsia="Times New Roman" w:hAnsi="Times New Roman" w:cs="Times New Roman"/>
                  <w:color w:val="7030A0"/>
                </w:rPr>
                <w:delText>structure and make the logic more explicit</w:delText>
              </w:r>
            </w:del>
            <w:del w:id="658" w:author="tao huang" w:date="2018-10-28T20:04:00Z">
              <w:r w:rsidRPr="00CE07CC" w:rsidDel="00EE37CA">
                <w:rPr>
                  <w:rFonts w:ascii="Times New Roman" w:eastAsia="Times New Roman" w:hAnsi="Times New Roman" w:cs="Times New Roman"/>
                  <w:color w:val="7030A0"/>
                </w:rPr>
                <w:delText>.</w:delText>
              </w:r>
              <w:r w:rsidR="00AE2C0A" w:rsidRPr="00CE07CC" w:rsidDel="00EE37CA">
                <w:rPr>
                  <w:rFonts w:ascii="Times New Roman" w:eastAsia="Times New Roman" w:hAnsi="Times New Roman" w:cs="Times New Roman"/>
                  <w:color w:val="7030A0"/>
                </w:rPr>
                <w:delText xml:space="preserve"> We summarize the findings by the studies which overlook the change of the marketing activities. We add:</w:delText>
              </w:r>
            </w:del>
          </w:p>
          <w:p w14:paraId="5E8C96B7" w14:textId="0AF7B45F" w:rsidR="00AE2C0A" w:rsidDel="00652A83" w:rsidRDefault="00AE2C0A">
            <w:pPr>
              <w:shd w:val="clear" w:color="auto" w:fill="FFFFFF" w:themeFill="background1"/>
              <w:spacing w:after="0" w:line="276" w:lineRule="auto"/>
              <w:ind w:left="-45"/>
              <w:rPr>
                <w:del w:id="659" w:author="tao huang" w:date="2018-10-28T13:52:00Z"/>
                <w:rFonts w:ascii="Times New Roman" w:eastAsia="Times New Roman" w:hAnsi="Times New Roman" w:cs="Times New Roman"/>
                <w:color w:val="7030A0"/>
              </w:rPr>
              <w:pPrChange w:id="660" w:author="tao huang" w:date="2018-10-28T21:40:00Z">
                <w:pPr>
                  <w:shd w:val="clear" w:color="auto" w:fill="FFFFFF"/>
                  <w:spacing w:after="0" w:line="276" w:lineRule="auto"/>
                </w:pPr>
              </w:pPrChange>
            </w:pPr>
          </w:p>
          <w:p w14:paraId="5BCF62F9" w14:textId="3E14C8B8" w:rsidR="00652A83" w:rsidRDefault="00652A83">
            <w:pPr>
              <w:shd w:val="clear" w:color="auto" w:fill="FFFFFF" w:themeFill="background1"/>
              <w:spacing w:after="0" w:line="276" w:lineRule="auto"/>
              <w:ind w:left="-45"/>
              <w:rPr>
                <w:ins w:id="661" w:author="tao huang" w:date="2018-10-28T13:52:00Z"/>
                <w:rFonts w:ascii="Times New Roman" w:eastAsia="Times New Roman" w:hAnsi="Times New Roman" w:cs="Times New Roman"/>
                <w:color w:val="7030A0"/>
              </w:rPr>
              <w:pPrChange w:id="662" w:author="tao huang" w:date="2018-10-28T21:40:00Z">
                <w:pPr>
                  <w:shd w:val="clear" w:color="auto" w:fill="FFFFFF"/>
                  <w:spacing w:after="0" w:line="276" w:lineRule="auto"/>
                </w:pPr>
              </w:pPrChange>
            </w:pPr>
          </w:p>
          <w:p w14:paraId="5A5EE110" w14:textId="33D86D03" w:rsidR="00456815" w:rsidRDefault="00652A83">
            <w:pPr>
              <w:shd w:val="clear" w:color="auto" w:fill="FFFFFF" w:themeFill="background1"/>
              <w:spacing w:after="0" w:line="276" w:lineRule="auto"/>
              <w:rPr>
                <w:ins w:id="663" w:author="tao huang" w:date="2018-10-28T20:33:00Z"/>
                <w:rFonts w:ascii="Times New Roman" w:eastAsia="Times New Roman" w:hAnsi="Times New Roman" w:cs="Times New Roman"/>
                <w:color w:val="7030A0"/>
              </w:rPr>
              <w:pPrChange w:id="664" w:author="tao huang" w:date="2018-10-28T21:40:00Z">
                <w:pPr>
                  <w:shd w:val="clear" w:color="auto" w:fill="FFFFFF"/>
                  <w:spacing w:after="0" w:line="276" w:lineRule="auto"/>
                </w:pPr>
              </w:pPrChange>
            </w:pPr>
            <w:ins w:id="665" w:author="tao huang" w:date="2018-10-28T13:52:00Z">
              <w:r>
                <w:rPr>
                  <w:rFonts w:ascii="Times New Roman" w:eastAsia="Times New Roman" w:hAnsi="Times New Roman" w:cs="Times New Roman"/>
                  <w:color w:val="7030A0"/>
                </w:rPr>
                <w:t xml:space="preserve">We now </w:t>
              </w:r>
            </w:ins>
            <w:ins w:id="666" w:author="tao huang" w:date="2018-10-28T20:04:00Z">
              <w:r w:rsidR="00EE37CA">
                <w:rPr>
                  <w:rFonts w:ascii="Times New Roman" w:eastAsia="Times New Roman" w:hAnsi="Times New Roman" w:cs="Times New Roman"/>
                  <w:color w:val="7030A0"/>
                </w:rPr>
                <w:t>revise</w:t>
              </w:r>
            </w:ins>
            <w:ins w:id="667" w:author="tao huang" w:date="2018-10-28T13:52:00Z">
              <w:r>
                <w:rPr>
                  <w:rFonts w:ascii="Times New Roman" w:eastAsia="Times New Roman" w:hAnsi="Times New Roman" w:cs="Times New Roman"/>
                  <w:color w:val="7030A0"/>
                </w:rPr>
                <w:t xml:space="preserve"> </w:t>
              </w:r>
            </w:ins>
            <w:ins w:id="668" w:author="tao huang" w:date="2018-10-28T13:53:00Z">
              <w:r>
                <w:rPr>
                  <w:rFonts w:ascii="Times New Roman" w:eastAsia="Times New Roman" w:hAnsi="Times New Roman" w:cs="Times New Roman"/>
                  <w:color w:val="7030A0"/>
                </w:rPr>
                <w:t xml:space="preserve">the literature review. </w:t>
              </w:r>
            </w:ins>
            <w:ins w:id="669" w:author="tao huang" w:date="2018-10-28T13:54:00Z">
              <w:r>
                <w:rPr>
                  <w:rFonts w:ascii="Times New Roman" w:eastAsia="Times New Roman" w:hAnsi="Times New Roman" w:cs="Times New Roman"/>
                  <w:color w:val="7030A0"/>
                </w:rPr>
                <w:t>In section 2.1., w</w:t>
              </w:r>
            </w:ins>
            <w:ins w:id="670" w:author="tao huang" w:date="2018-10-28T13:53:00Z">
              <w:r>
                <w:rPr>
                  <w:rFonts w:ascii="Times New Roman" w:eastAsia="Times New Roman" w:hAnsi="Times New Roman" w:cs="Times New Roman"/>
                  <w:color w:val="7030A0"/>
                </w:rPr>
                <w:t xml:space="preserve">e summarize </w:t>
              </w:r>
            </w:ins>
            <w:ins w:id="671" w:author="tao huang" w:date="2018-10-28T20:32:00Z">
              <w:r w:rsidR="00FA3C76">
                <w:rPr>
                  <w:rFonts w:ascii="Times New Roman" w:eastAsia="Times New Roman" w:hAnsi="Times New Roman" w:cs="Times New Roman"/>
                  <w:color w:val="7030A0"/>
                </w:rPr>
                <w:t xml:space="preserve">the findings of </w:t>
              </w:r>
            </w:ins>
            <w:ins w:id="672" w:author="tao huang" w:date="2018-10-28T13:53:00Z">
              <w:r>
                <w:rPr>
                  <w:rFonts w:ascii="Times New Roman" w:eastAsia="Times New Roman" w:hAnsi="Times New Roman" w:cs="Times New Roman"/>
                  <w:color w:val="7030A0"/>
                </w:rPr>
                <w:t xml:space="preserve">previous studies which forecast retailer product sales at SKU level. e.g., </w:t>
              </w:r>
            </w:ins>
            <w:ins w:id="673" w:author="tao huang" w:date="2018-10-28T20:06:00Z">
              <w:r w:rsidR="00EE37CA">
                <w:rPr>
                  <w:rFonts w:ascii="Times New Roman" w:eastAsia="Times New Roman" w:hAnsi="Times New Roman" w:cs="Times New Roman"/>
                  <w:color w:val="7030A0"/>
                </w:rPr>
                <w:t xml:space="preserve">their proposed methods and the </w:t>
              </w:r>
            </w:ins>
            <w:ins w:id="674" w:author="tao huang" w:date="2018-10-28T13:53:00Z">
              <w:r>
                <w:rPr>
                  <w:rFonts w:ascii="Times New Roman" w:eastAsia="Times New Roman" w:hAnsi="Times New Roman" w:cs="Times New Roman"/>
                  <w:color w:val="7030A0"/>
                </w:rPr>
                <w:t>rationale</w:t>
              </w:r>
            </w:ins>
            <w:ins w:id="675" w:author="tao huang" w:date="2018-10-28T20:06:00Z">
              <w:r w:rsidR="00EE37CA">
                <w:rPr>
                  <w:rFonts w:ascii="Times New Roman" w:eastAsia="Times New Roman" w:hAnsi="Times New Roman" w:cs="Times New Roman"/>
                  <w:color w:val="7030A0"/>
                </w:rPr>
                <w:t>s</w:t>
              </w:r>
            </w:ins>
            <w:ins w:id="676" w:author="tao huang" w:date="2018-10-28T20:33:00Z">
              <w:r w:rsidR="00FA3C76">
                <w:rPr>
                  <w:rFonts w:ascii="Times New Roman" w:eastAsia="Times New Roman" w:hAnsi="Times New Roman" w:cs="Times New Roman"/>
                  <w:color w:val="7030A0"/>
                </w:rPr>
                <w:t xml:space="preserve"> in more detail</w:t>
              </w:r>
            </w:ins>
            <w:ins w:id="677" w:author="tao huang" w:date="2018-10-28T20:06:00Z">
              <w:r w:rsidR="00EE37CA">
                <w:rPr>
                  <w:rFonts w:ascii="Times New Roman" w:eastAsia="Times New Roman" w:hAnsi="Times New Roman" w:cs="Times New Roman"/>
                  <w:color w:val="7030A0"/>
                </w:rPr>
                <w:t xml:space="preserve">. </w:t>
              </w:r>
            </w:ins>
            <w:ins w:id="678" w:author="tao huang" w:date="2018-10-28T13:55:00Z">
              <w:r>
                <w:rPr>
                  <w:rFonts w:ascii="Times New Roman" w:eastAsia="Times New Roman" w:hAnsi="Times New Roman" w:cs="Times New Roman"/>
                  <w:color w:val="7030A0"/>
                </w:rPr>
                <w:t xml:space="preserve">In section 2.2., we summarize the </w:t>
              </w:r>
            </w:ins>
            <w:ins w:id="679" w:author="tao huang" w:date="2018-10-28T20:08:00Z">
              <w:r w:rsidR="00EE37CA">
                <w:rPr>
                  <w:rFonts w:ascii="Times New Roman" w:eastAsia="Times New Roman" w:hAnsi="Times New Roman" w:cs="Times New Roman"/>
                  <w:color w:val="7030A0"/>
                </w:rPr>
                <w:t xml:space="preserve">effect of the marketing </w:t>
              </w:r>
            </w:ins>
            <w:ins w:id="680" w:author="tao huang" w:date="2018-10-28T20:09:00Z">
              <w:r w:rsidR="00EE37CA">
                <w:rPr>
                  <w:rFonts w:ascii="Times New Roman" w:eastAsia="Times New Roman" w:hAnsi="Times New Roman" w:cs="Times New Roman"/>
                  <w:color w:val="7030A0"/>
                </w:rPr>
                <w:t xml:space="preserve">activities. </w:t>
              </w:r>
            </w:ins>
            <w:ins w:id="681" w:author="tao huang" w:date="2018-10-28T20:15:00Z">
              <w:r w:rsidR="005812E6">
                <w:rPr>
                  <w:rFonts w:ascii="Times New Roman" w:eastAsia="Times New Roman" w:hAnsi="Times New Roman" w:cs="Times New Roman"/>
                  <w:color w:val="7030A0"/>
                </w:rPr>
                <w:t xml:space="preserve"> </w:t>
              </w:r>
            </w:ins>
            <w:ins w:id="682" w:author="tao huang" w:date="2018-10-28T20:33:00Z">
              <w:r w:rsidR="00FA3C76">
                <w:rPr>
                  <w:rFonts w:ascii="Times New Roman" w:eastAsia="Times New Roman" w:hAnsi="Times New Roman" w:cs="Times New Roman"/>
                  <w:color w:val="7030A0"/>
                </w:rPr>
                <w:t xml:space="preserve"> </w:t>
              </w:r>
            </w:ins>
          </w:p>
          <w:p w14:paraId="2C8CD9ED" w14:textId="36E2F8BB" w:rsidR="00AE2C0A" w:rsidRPr="00CE07CC" w:rsidDel="00652A83" w:rsidRDefault="00183010">
            <w:pPr>
              <w:shd w:val="clear" w:color="auto" w:fill="FFFFFF" w:themeFill="background1"/>
              <w:spacing w:after="0" w:line="276" w:lineRule="auto"/>
              <w:rPr>
                <w:del w:id="683" w:author="tao huang" w:date="2018-10-28T13:52:00Z"/>
                <w:rFonts w:ascii="Times New Roman" w:hAnsi="Times New Roman" w:cs="Times New Roman"/>
                <w:color w:val="2E74B5" w:themeColor="accent5" w:themeShade="BF"/>
              </w:rPr>
            </w:pPr>
            <w:ins w:id="684" w:author="tao huang" w:date="2018-10-28T20:39:00Z">
              <w:r w:rsidRPr="00CE07CC" w:rsidDel="00652A83">
                <w:rPr>
                  <w:rFonts w:ascii="Times New Roman" w:eastAsia="Times New Roman" w:hAnsi="Times New Roman" w:cs="Times New Roman"/>
                  <w:color w:val="7030A0"/>
                </w:rPr>
                <w:t xml:space="preserve"> </w:t>
              </w:r>
            </w:ins>
            <w:del w:id="685" w:author="tao huang" w:date="2018-10-28T13:52:00Z">
              <w:r w:rsidR="00AE2C0A" w:rsidRPr="00CE07CC" w:rsidDel="00652A83">
                <w:rPr>
                  <w:rFonts w:ascii="Times New Roman" w:eastAsia="Times New Roman" w:hAnsi="Times New Roman" w:cs="Times New Roman"/>
                  <w:color w:val="7030A0"/>
                </w:rPr>
                <w:delText>“</w:delText>
              </w:r>
              <w:r w:rsidR="00AE2C0A" w:rsidRPr="00CE07CC" w:rsidDel="00652A83">
                <w:rPr>
                  <w:rFonts w:ascii="Times New Roman" w:hAnsi="Times New Roman" w:cs="Times New Roman"/>
                  <w:color w:val="2E74B5" w:themeColor="accent5" w:themeShade="BF"/>
                </w:rPr>
                <w:delText xml:space="preserve">The studies described above </w:delText>
              </w:r>
            </w:del>
            <w:ins w:id="686" w:author="Didier Soopramanien" w:date="2018-10-24T14:37:00Z">
              <w:del w:id="687" w:author="tao huang" w:date="2018-10-28T13:52:00Z">
                <w:r w:rsidR="00CD2572" w:rsidDel="00652A83">
                  <w:rPr>
                    <w:rFonts w:ascii="Times New Roman" w:hAnsi="Times New Roman" w:cs="Times New Roman"/>
                    <w:color w:val="2E74B5" w:themeColor="accent5" w:themeShade="BF"/>
                  </w:rPr>
                  <w:delText>attempt</w:delText>
                </w:r>
              </w:del>
            </w:ins>
            <w:del w:id="688" w:author="tao huang" w:date="2018-10-28T13:52:00Z">
              <w:r w:rsidR="00AE2C0A" w:rsidRPr="00CE07CC" w:rsidDel="00652A83">
                <w:rPr>
                  <w:rFonts w:ascii="Times New Roman" w:hAnsi="Times New Roman" w:cs="Times New Roman"/>
                  <w:color w:val="2E74B5" w:themeColor="accent5" w:themeShade="BF"/>
                </w:rPr>
                <w:delText xml:space="preserve">try to generate accurate forecasts by capturing the various effects of the marketing activities including prices and promotions. For example, previous studies suggest that price reductions and promotions increase the short term sales of the focal product </w:delText>
              </w:r>
              <w:r w:rsidR="00AE2C0A" w:rsidRPr="00CE07CC" w:rsidDel="00652A83">
                <w:rPr>
                  <w:rFonts w:ascii="Times New Roman" w:hAnsi="Times New Roman" w:cs="Times New Roman"/>
                  <w:color w:val="2E74B5" w:themeColor="accent5" w:themeShade="BF"/>
                </w:rPr>
                <w:fldChar w:fldCharType="begin"/>
              </w:r>
              <w:r w:rsidR="00AE2C0A" w:rsidRPr="00CE07CC" w:rsidDel="00652A83">
                <w:rPr>
                  <w:rFonts w:ascii="Times New Roman" w:hAnsi="Times New Roman" w:cs="Times New Roman"/>
                  <w:color w:val="2E74B5" w:themeColor="accent5" w:themeShade="BF"/>
                </w:rPr>
                <w:del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delInstrText>
              </w:r>
              <w:r w:rsidR="00AE2C0A" w:rsidRPr="00CE07CC" w:rsidDel="00652A83">
                <w:rPr>
                  <w:rFonts w:ascii="Times New Roman" w:hAnsi="Times New Roman" w:cs="Times New Roman"/>
                  <w:color w:val="2E74B5" w:themeColor="accent5" w:themeShade="BF"/>
                </w:rPr>
                <w:fldChar w:fldCharType="separate"/>
              </w:r>
              <w:r w:rsidR="00AE2C0A" w:rsidRPr="00CE07CC" w:rsidDel="00652A83">
                <w:rPr>
                  <w:rFonts w:ascii="Times New Roman" w:hAnsi="Times New Roman" w:cs="Times New Roman"/>
                  <w:noProof/>
                  <w:color w:val="2E74B5" w:themeColor="accent5" w:themeShade="BF"/>
                </w:rPr>
                <w:delText>(Blattberg, Briesch, &amp; Fox, 1995)</w:delText>
              </w:r>
              <w:r w:rsidR="00AE2C0A" w:rsidRPr="00CE07CC" w:rsidDel="00652A83">
                <w:rPr>
                  <w:rFonts w:ascii="Times New Roman" w:hAnsi="Times New Roman" w:cs="Times New Roman"/>
                  <w:color w:val="2E74B5" w:themeColor="accent5" w:themeShade="BF"/>
                </w:rPr>
                <w:fldChar w:fldCharType="end"/>
              </w:r>
              <w:r w:rsidR="00AE2C0A" w:rsidRPr="00CE07CC" w:rsidDel="00652A83">
                <w:rPr>
                  <w:rFonts w:ascii="Times New Roman" w:hAnsi="Times New Roman" w:cs="Times New Roman"/>
                  <w:color w:val="2E74B5" w:themeColor="accent5" w:themeShade="BF"/>
                </w:rPr>
                <w:delText xml:space="preserve">. The price reductions and promotions not only increase the product sales at the focal period but also potentially reduce the sales before and after the focal period as customers may delay or stockpile their purchases </w:delText>
              </w:r>
              <w:r w:rsidR="00AE2C0A" w:rsidRPr="00CE07CC" w:rsidDel="00652A83">
                <w:rPr>
                  <w:rFonts w:ascii="Times New Roman" w:hAnsi="Times New Roman" w:cs="Times New Roman"/>
                  <w:color w:val="2E74B5" w:themeColor="accent5" w:themeShade="BF"/>
                </w:rPr>
                <w:fldChar w:fldCharType="begin"/>
              </w:r>
              <w:r w:rsidR="00AE2C0A" w:rsidRPr="00CE07CC" w:rsidDel="00652A83">
                <w:rPr>
                  <w:rFonts w:ascii="Times New Roman" w:hAnsi="Times New Roman" w:cs="Times New Roman"/>
                  <w:color w:val="2E74B5" w:themeColor="accent5" w:themeShade="BF"/>
                </w:rPr>
                <w:del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delInstrText>
              </w:r>
              <w:r w:rsidR="00AE2C0A" w:rsidRPr="00CE07CC" w:rsidDel="00652A83">
                <w:rPr>
                  <w:rFonts w:ascii="Times New Roman" w:hAnsi="Times New Roman" w:cs="Times New Roman"/>
                  <w:color w:val="2E74B5" w:themeColor="accent5" w:themeShade="BF"/>
                </w:rPr>
                <w:fldChar w:fldCharType="separate"/>
              </w:r>
              <w:r w:rsidR="00AE2C0A" w:rsidRPr="00CE07CC" w:rsidDel="00652A83">
                <w:rPr>
                  <w:rFonts w:ascii="Times New Roman" w:hAnsi="Times New Roman" w:cs="Times New Roman"/>
                  <w:noProof/>
                  <w:color w:val="2E74B5" w:themeColor="accent5" w:themeShade="BF"/>
                </w:rPr>
                <w:delText>(Mace &amp; Neslin, 2004; Van Heerde, Gupta, &amp; Wittink, 2003)</w:delText>
              </w:r>
              <w:r w:rsidR="00AE2C0A" w:rsidRPr="00CE07CC" w:rsidDel="00652A83">
                <w:rPr>
                  <w:rFonts w:ascii="Times New Roman" w:hAnsi="Times New Roman" w:cs="Times New Roman"/>
                  <w:color w:val="2E74B5" w:themeColor="accent5" w:themeShade="BF"/>
                </w:rPr>
                <w:fldChar w:fldCharType="end"/>
              </w:r>
              <w:r w:rsidR="00AE2C0A" w:rsidRPr="00CE07CC" w:rsidDel="00652A83">
                <w:rPr>
                  <w:rFonts w:ascii="Times New Roman" w:hAnsi="Times New Roman" w:cs="Times New Roman"/>
                  <w:color w:val="2E74B5" w:themeColor="accent5" w:themeShade="BF"/>
                </w:rPr>
                <w:delText xml:space="preserve">. The price and promotions also have competitive effects on the sales of other products within and across product categories. </w:delText>
              </w:r>
              <w:r w:rsidR="00AE2C0A" w:rsidRPr="00CE07CC" w:rsidDel="00652A83">
                <w:rPr>
                  <w:rFonts w:ascii="Times New Roman" w:hAnsi="Times New Roman" w:cs="Times New Roman"/>
                  <w:color w:val="2E74B5" w:themeColor="accent5" w:themeShade="BF"/>
                </w:rPr>
                <w:fldChar w:fldCharType="begin"/>
              </w:r>
              <w:r w:rsidR="00AE2C0A" w:rsidRPr="00CE07CC" w:rsidDel="00652A83">
                <w:rPr>
                  <w:rFonts w:ascii="Times New Roman" w:hAnsi="Times New Roman" w:cs="Times New Roman"/>
                  <w:color w:val="2E74B5" w:themeColor="accent5" w:themeShade="BF"/>
                </w:rPr>
                <w:del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delInstrText>
              </w:r>
              <w:r w:rsidR="00AE2C0A" w:rsidRPr="00CE07CC" w:rsidDel="00652A83">
                <w:rPr>
                  <w:rFonts w:ascii="Times New Roman" w:hAnsi="Times New Roman" w:cs="Times New Roman"/>
                  <w:color w:val="2E74B5" w:themeColor="accent5" w:themeShade="BF"/>
                </w:rPr>
                <w:fldChar w:fldCharType="separate"/>
              </w:r>
              <w:r w:rsidR="00AE2C0A" w:rsidRPr="00CE07CC" w:rsidDel="00652A83">
                <w:rPr>
                  <w:rFonts w:ascii="Times New Roman" w:hAnsi="Times New Roman" w:cs="Times New Roman"/>
                  <w:noProof/>
                  <w:color w:val="2E74B5" w:themeColor="accent5" w:themeShade="BF"/>
                </w:rPr>
                <w:delText>(R. L. Andrews, Currim, Leeflang, &amp; Lim, 2008; Wedel &amp; Zhang, 2004)</w:delText>
              </w:r>
              <w:r w:rsidR="00AE2C0A" w:rsidRPr="00CE07CC" w:rsidDel="00652A83">
                <w:rPr>
                  <w:rFonts w:ascii="Times New Roman" w:hAnsi="Times New Roman" w:cs="Times New Roman"/>
                  <w:color w:val="2E74B5" w:themeColor="accent5" w:themeShade="BF"/>
                </w:rPr>
                <w:fldChar w:fldCharType="end"/>
              </w:r>
              <w:r w:rsidR="00AE2C0A" w:rsidRPr="00CE07CC" w:rsidDel="00652A83">
                <w:rPr>
                  <w:rFonts w:ascii="Times New Roman" w:hAnsi="Times New Roman" w:cs="Times New Roman"/>
                  <w:color w:val="2E74B5" w:themeColor="accent5" w:themeShade="BF"/>
                </w:rPr>
                <w:delText>.</w:delText>
              </w:r>
              <w:r w:rsidR="00AE2C0A" w:rsidRPr="00CE07CC" w:rsidDel="00652A83">
                <w:rPr>
                  <w:rFonts w:ascii="Times New Roman" w:eastAsia="Times New Roman" w:hAnsi="Times New Roman" w:cs="Times New Roman"/>
                  <w:color w:val="7030A0"/>
                </w:rPr>
                <w:delText>”</w:delText>
              </w:r>
            </w:del>
          </w:p>
          <w:p w14:paraId="41197A8A" w14:textId="1236F202" w:rsidR="003A141C" w:rsidRDefault="003A141C">
            <w:pPr>
              <w:shd w:val="clear" w:color="auto" w:fill="FFFFFF" w:themeFill="background1"/>
              <w:spacing w:after="0" w:line="276" w:lineRule="auto"/>
              <w:rPr>
                <w:ins w:id="689" w:author="Didier Soopramanien" w:date="2018-10-24T14:37:00Z"/>
                <w:rFonts w:ascii="Times New Roman" w:eastAsia="Times New Roman" w:hAnsi="Times New Roman" w:cs="Times New Roman"/>
                <w:color w:val="7030A0"/>
              </w:rPr>
              <w:pPrChange w:id="690" w:author="tao huang" w:date="2018-10-28T21:40:00Z">
                <w:pPr>
                  <w:shd w:val="clear" w:color="auto" w:fill="FFFFFF"/>
                  <w:spacing w:after="0" w:line="276" w:lineRule="auto"/>
                </w:pPr>
              </w:pPrChange>
            </w:pPr>
          </w:p>
          <w:p w14:paraId="60EEF3F1" w14:textId="556F8529" w:rsidR="00866E0C" w:rsidRPr="00CE07CC" w:rsidRDefault="006D01C9">
            <w:pPr>
              <w:shd w:val="clear" w:color="auto" w:fill="FFFFFF" w:themeFill="background1"/>
              <w:spacing w:after="0" w:line="276" w:lineRule="auto"/>
              <w:rPr>
                <w:rFonts w:ascii="Times New Roman" w:eastAsia="Times New Roman" w:hAnsi="Times New Roman" w:cs="Times New Roman"/>
                <w:color w:val="7030A0"/>
              </w:rPr>
              <w:pPrChange w:id="691" w:author="tao huang" w:date="2018-10-28T21:40:00Z">
                <w:pPr>
                  <w:shd w:val="clear" w:color="auto" w:fill="FFFFFF"/>
                  <w:spacing w:after="0" w:line="276" w:lineRule="auto"/>
                </w:pPr>
              </w:pPrChange>
            </w:pPr>
            <w:ins w:id="692" w:author="Didier Soopramanien" w:date="2018-10-24T14:38:00Z">
              <w:r>
                <w:rPr>
                  <w:rFonts w:ascii="Times New Roman" w:eastAsia="Times New Roman" w:hAnsi="Times New Roman" w:cs="Times New Roman"/>
                  <w:color w:val="7030A0"/>
                </w:rPr>
                <w:t xml:space="preserve">[what does the reviewer here mean by he/she would like to see the findings??? We need to say here that </w:t>
              </w:r>
              <w:r w:rsidR="005A53AB">
                <w:rPr>
                  <w:rFonts w:ascii="Times New Roman" w:eastAsia="Times New Roman" w:hAnsi="Times New Roman" w:cs="Times New Roman"/>
                  <w:color w:val="7030A0"/>
                </w:rPr>
                <w:t>the argument here is tha</w:t>
              </w:r>
            </w:ins>
            <w:ins w:id="693" w:author="Didier Soopramanien" w:date="2018-10-24T14:39:00Z">
              <w:r w:rsidR="005A53AB">
                <w:rPr>
                  <w:rFonts w:ascii="Times New Roman" w:eastAsia="Times New Roman" w:hAnsi="Times New Roman" w:cs="Times New Roman"/>
                  <w:color w:val="7030A0"/>
                </w:rPr>
                <w:t xml:space="preserve">t we are not </w:t>
              </w:r>
              <w:r w:rsidR="00091D39">
                <w:rPr>
                  <w:rFonts w:ascii="Times New Roman" w:eastAsia="Times New Roman" w:hAnsi="Times New Roman" w:cs="Times New Roman"/>
                  <w:color w:val="7030A0"/>
                </w:rPr>
                <w:t>testing our model with their data</w:t>
              </w:r>
            </w:ins>
            <w:ins w:id="694" w:author="tao huang" w:date="2018-10-28T23:04:00Z">
              <w:r w:rsidR="00044520">
                <w:rPr>
                  <w:rFonts w:ascii="Times New Roman" w:eastAsia="Times New Roman" w:hAnsi="Times New Roman" w:cs="Times New Roman"/>
                  <w:color w:val="7030A0"/>
                </w:rPr>
                <w:t>,</w:t>
              </w:r>
            </w:ins>
            <w:ins w:id="695" w:author="Didier Soopramanien" w:date="2018-10-24T14:39:00Z">
              <w:r w:rsidR="00091D39">
                <w:rPr>
                  <w:rFonts w:ascii="Times New Roman" w:eastAsia="Times New Roman" w:hAnsi="Times New Roman" w:cs="Times New Roman"/>
                  <w:color w:val="7030A0"/>
                </w:rPr>
                <w:t xml:space="preserve"> </w:t>
              </w:r>
              <w:r w:rsidR="00091D39" w:rsidRPr="00044520">
                <w:rPr>
                  <w:rFonts w:ascii="Times New Roman" w:eastAsia="Times New Roman" w:hAnsi="Times New Roman" w:cs="Times New Roman"/>
                  <w:noProof/>
                  <w:color w:val="7030A0"/>
                  <w:rPrChange w:id="696" w:author="tao huang" w:date="2018-10-28T23:04:00Z">
                    <w:rPr>
                      <w:rFonts w:ascii="Times New Roman" w:eastAsia="Times New Roman" w:hAnsi="Times New Roman" w:cs="Times New Roman"/>
                      <w:noProof/>
                      <w:color w:val="7030A0"/>
                    </w:rPr>
                  </w:rPrChange>
                </w:rPr>
                <w:t>but</w:t>
              </w:r>
              <w:r w:rsidR="00091D39">
                <w:rPr>
                  <w:rFonts w:ascii="Times New Roman" w:eastAsia="Times New Roman" w:hAnsi="Times New Roman" w:cs="Times New Roman"/>
                  <w:color w:val="7030A0"/>
                </w:rPr>
                <w:t xml:space="preserve"> we are just saying that these models do not account for structural change</w:t>
              </w:r>
              <w:r w:rsidR="00091D39" w:rsidRPr="003E1E39">
                <w:rPr>
                  <w:rFonts w:ascii="Times New Roman" w:eastAsia="Times New Roman" w:hAnsi="Times New Roman" w:cs="Times New Roman"/>
                  <w:noProof/>
                  <w:color w:val="7030A0"/>
                  <w:rPrChange w:id="697" w:author="tao huang" w:date="2018-10-28T23:08:00Z">
                    <w:rPr>
                      <w:rFonts w:ascii="Times New Roman" w:eastAsia="Times New Roman" w:hAnsi="Times New Roman" w:cs="Times New Roman"/>
                      <w:noProof/>
                      <w:color w:val="7030A0"/>
                    </w:rPr>
                  </w:rPrChange>
                </w:rPr>
                <w:t>…</w:t>
              </w:r>
              <w:r w:rsidR="00091D39">
                <w:rPr>
                  <w:rFonts w:ascii="Times New Roman" w:eastAsia="Times New Roman" w:hAnsi="Times New Roman" w:cs="Times New Roman"/>
                  <w:color w:val="7030A0"/>
                </w:rPr>
                <w:t xml:space="preserve">I don’t </w:t>
              </w:r>
            </w:ins>
            <w:ins w:id="698" w:author="Didier Soopramanien" w:date="2018-10-24T14:40:00Z">
              <w:r w:rsidR="00091D39">
                <w:rPr>
                  <w:rFonts w:ascii="Times New Roman" w:eastAsia="Times New Roman" w:hAnsi="Times New Roman" w:cs="Times New Roman"/>
                  <w:color w:val="7030A0"/>
                </w:rPr>
                <w:t>think he means findings</w:t>
              </w:r>
              <w:r w:rsidR="0051294D">
                <w:rPr>
                  <w:rFonts w:ascii="Times New Roman" w:eastAsia="Times New Roman" w:hAnsi="Times New Roman" w:cs="Times New Roman"/>
                  <w:color w:val="7030A0"/>
                </w:rPr>
                <w:t xml:space="preserve"> </w:t>
              </w:r>
              <w:r w:rsidR="0051294D" w:rsidRPr="003E1E39">
                <w:rPr>
                  <w:rFonts w:ascii="Times New Roman" w:eastAsia="Times New Roman" w:hAnsi="Times New Roman" w:cs="Times New Roman"/>
                  <w:noProof/>
                  <w:color w:val="7030A0"/>
                  <w:rPrChange w:id="699" w:author="tao huang" w:date="2018-10-28T23:08:00Z">
                    <w:rPr>
                      <w:rFonts w:ascii="Times New Roman" w:eastAsia="Times New Roman" w:hAnsi="Times New Roman" w:cs="Times New Roman"/>
                      <w:noProof/>
                      <w:color w:val="7030A0"/>
                    </w:rPr>
                  </w:rPrChange>
                </w:rPr>
                <w:t>in terms of</w:t>
              </w:r>
              <w:r w:rsidR="0051294D">
                <w:rPr>
                  <w:rFonts w:ascii="Times New Roman" w:eastAsia="Times New Roman" w:hAnsi="Times New Roman" w:cs="Times New Roman"/>
                  <w:color w:val="7030A0"/>
                </w:rPr>
                <w:t xml:space="preserve"> whether </w:t>
              </w:r>
              <w:r w:rsidR="0051294D" w:rsidRPr="003E1E39">
                <w:rPr>
                  <w:rFonts w:ascii="Times New Roman" w:eastAsia="Times New Roman" w:hAnsi="Times New Roman" w:cs="Times New Roman"/>
                  <w:noProof/>
                  <w:color w:val="7030A0"/>
                  <w:rPrChange w:id="700" w:author="tao huang" w:date="2018-10-28T23:08:00Z">
                    <w:rPr>
                      <w:rFonts w:ascii="Times New Roman" w:eastAsia="Times New Roman" w:hAnsi="Times New Roman" w:cs="Times New Roman"/>
                      <w:noProof/>
                      <w:color w:val="7030A0"/>
                    </w:rPr>
                  </w:rPrChange>
                </w:rPr>
                <w:t>increase</w:t>
              </w:r>
              <w:r w:rsidR="0051294D">
                <w:rPr>
                  <w:rFonts w:ascii="Times New Roman" w:eastAsia="Times New Roman" w:hAnsi="Times New Roman" w:cs="Times New Roman"/>
                  <w:color w:val="7030A0"/>
                </w:rPr>
                <w:t xml:space="preserve"> in price leads to </w:t>
              </w:r>
              <w:r w:rsidR="0051294D" w:rsidRPr="003E1E39">
                <w:rPr>
                  <w:rFonts w:ascii="Times New Roman" w:eastAsia="Times New Roman" w:hAnsi="Times New Roman" w:cs="Times New Roman"/>
                  <w:noProof/>
                  <w:color w:val="7030A0"/>
                  <w:rPrChange w:id="701" w:author="tao huang" w:date="2018-10-28T23:08:00Z">
                    <w:rPr>
                      <w:rFonts w:ascii="Times New Roman" w:eastAsia="Times New Roman" w:hAnsi="Times New Roman" w:cs="Times New Roman"/>
                      <w:noProof/>
                      <w:color w:val="7030A0"/>
                    </w:rPr>
                  </w:rPrChange>
                </w:rPr>
                <w:t>fall</w:t>
              </w:r>
              <w:r w:rsidR="0051294D">
                <w:rPr>
                  <w:rFonts w:ascii="Times New Roman" w:eastAsia="Times New Roman" w:hAnsi="Times New Roman" w:cs="Times New Roman"/>
                  <w:color w:val="7030A0"/>
                </w:rPr>
                <w:t xml:space="preserve"> in sales as what seems to </w:t>
              </w:r>
              <w:r w:rsidR="0051294D" w:rsidRPr="003E1E39">
                <w:rPr>
                  <w:rFonts w:ascii="Times New Roman" w:eastAsia="Times New Roman" w:hAnsi="Times New Roman" w:cs="Times New Roman"/>
                  <w:noProof/>
                  <w:color w:val="7030A0"/>
                  <w:rPrChange w:id="702" w:author="tao huang" w:date="2018-10-28T23:08:00Z">
                    <w:rPr>
                      <w:rFonts w:ascii="Times New Roman" w:eastAsia="Times New Roman" w:hAnsi="Times New Roman" w:cs="Times New Roman"/>
                      <w:noProof/>
                      <w:color w:val="7030A0"/>
                    </w:rPr>
                  </w:rPrChange>
                </w:rPr>
                <w:t>be written</w:t>
              </w:r>
              <w:r w:rsidR="0051294D">
                <w:rPr>
                  <w:rFonts w:ascii="Times New Roman" w:eastAsia="Times New Roman" w:hAnsi="Times New Roman" w:cs="Times New Roman"/>
                  <w:color w:val="7030A0"/>
                </w:rPr>
                <w:t xml:space="preserve"> in the response</w:t>
              </w:r>
              <w:r w:rsidR="006D7530">
                <w:rPr>
                  <w:rFonts w:ascii="Times New Roman" w:eastAsia="Times New Roman" w:hAnsi="Times New Roman" w:cs="Times New Roman"/>
                  <w:color w:val="7030A0"/>
                </w:rPr>
                <w:t xml:space="preserve">, he </w:t>
              </w:r>
              <w:r w:rsidR="006D7530" w:rsidRPr="003E1E39">
                <w:rPr>
                  <w:rFonts w:ascii="Times New Roman" w:eastAsia="Times New Roman" w:hAnsi="Times New Roman" w:cs="Times New Roman"/>
                  <w:noProof/>
                  <w:color w:val="7030A0"/>
                  <w:rPrChange w:id="703" w:author="tao huang" w:date="2018-10-28T23:08:00Z">
                    <w:rPr>
                      <w:rFonts w:ascii="Times New Roman" w:eastAsia="Times New Roman" w:hAnsi="Times New Roman" w:cs="Times New Roman"/>
                      <w:noProof/>
                      <w:color w:val="7030A0"/>
                    </w:rPr>
                  </w:rPrChange>
                </w:rPr>
                <w:t>actually</w:t>
              </w:r>
              <w:r w:rsidR="006D7530">
                <w:rPr>
                  <w:rFonts w:ascii="Times New Roman" w:eastAsia="Times New Roman" w:hAnsi="Times New Roman" w:cs="Times New Roman"/>
                  <w:color w:val="7030A0"/>
                </w:rPr>
                <w:t xml:space="preserve"> is</w:t>
              </w:r>
            </w:ins>
            <w:ins w:id="704" w:author="Didier Soopramanien" w:date="2018-10-24T14:41:00Z">
              <w:r w:rsidR="00BB76AC">
                <w:rPr>
                  <w:rFonts w:ascii="Times New Roman" w:eastAsia="Times New Roman" w:hAnsi="Times New Roman" w:cs="Times New Roman"/>
                  <w:color w:val="7030A0"/>
                </w:rPr>
                <w:t xml:space="preserve"> asking what do these people find without structural change, well they have not done it, we are doing it??? Or I may be wrong!)</w:t>
              </w:r>
            </w:ins>
          </w:p>
          <w:p w14:paraId="276DBDF9" w14:textId="1CBB40CD" w:rsidR="004A390D" w:rsidRDefault="00A74862">
            <w:pPr>
              <w:shd w:val="clear" w:color="auto" w:fill="FFFFFF" w:themeFill="background1"/>
              <w:spacing w:after="0" w:line="276" w:lineRule="auto"/>
              <w:rPr>
                <w:ins w:id="705" w:author="tao huang" w:date="2018-10-28T20:34:00Z"/>
                <w:rFonts w:ascii="Times New Roman" w:eastAsia="Times New Roman" w:hAnsi="Times New Roman" w:cs="Times New Roman"/>
                <w:color w:val="7030A0"/>
                <w:highlight w:val="yellow"/>
              </w:rPr>
              <w:pPrChange w:id="706" w:author="tao huang" w:date="2018-10-28T21:40:00Z">
                <w:pPr>
                  <w:shd w:val="clear" w:color="auto" w:fill="FFFFFF"/>
                  <w:spacing w:after="0" w:line="276" w:lineRule="auto"/>
                </w:pPr>
              </w:pPrChange>
            </w:pPr>
            <w:r w:rsidRPr="00CE07CC">
              <w:rPr>
                <w:rFonts w:ascii="Times New Roman" w:eastAsia="Times New Roman" w:hAnsi="Times New Roman" w:cs="Times New Roman"/>
                <w:color w:val="7030A0"/>
                <w:highlight w:val="yellow"/>
              </w:rPr>
              <w:t xml:space="preserve"> </w:t>
            </w:r>
          </w:p>
          <w:p w14:paraId="56B1BFA7" w14:textId="7C1258EF" w:rsidR="00183010" w:rsidRDefault="00183010">
            <w:pPr>
              <w:shd w:val="clear" w:color="auto" w:fill="FFFFFF" w:themeFill="background1"/>
              <w:spacing w:after="0" w:line="276" w:lineRule="auto"/>
              <w:rPr>
                <w:ins w:id="707" w:author="tao huang" w:date="2018-10-28T20:34:00Z"/>
                <w:rFonts w:ascii="Times New Roman" w:eastAsia="Times New Roman" w:hAnsi="Times New Roman" w:cs="Times New Roman"/>
              </w:rPr>
              <w:pPrChange w:id="708" w:author="tao huang" w:date="2018-10-28T21:40:00Z">
                <w:pPr>
                  <w:shd w:val="clear" w:color="auto" w:fill="FFFFFF"/>
                  <w:spacing w:after="0" w:line="276" w:lineRule="auto"/>
                </w:pPr>
              </w:pPrChange>
            </w:pPr>
          </w:p>
          <w:p w14:paraId="66EABEE9" w14:textId="57E6B1CD" w:rsidR="00183010" w:rsidRPr="00183010" w:rsidRDefault="00183010">
            <w:pPr>
              <w:shd w:val="clear" w:color="auto" w:fill="FFFFFF" w:themeFill="background1"/>
              <w:spacing w:after="0" w:line="276" w:lineRule="auto"/>
              <w:rPr>
                <w:rFonts w:ascii="Times New Roman" w:eastAsia="Times New Roman" w:hAnsi="Times New Roman" w:cs="Times New Roman"/>
                <w:color w:val="385623" w:themeColor="accent6" w:themeShade="80"/>
                <w:rPrChange w:id="709" w:author="tao huang" w:date="2018-10-28T20:40:00Z">
                  <w:rPr>
                    <w:rFonts w:ascii="Times New Roman" w:eastAsia="Times New Roman" w:hAnsi="Times New Roman" w:cs="Times New Roman"/>
                  </w:rPr>
                </w:rPrChange>
              </w:rPr>
              <w:pPrChange w:id="710" w:author="tao huang" w:date="2018-10-28T21:40:00Z">
                <w:pPr>
                  <w:shd w:val="clear" w:color="auto" w:fill="FFFFFF"/>
                  <w:spacing w:after="0" w:line="276" w:lineRule="auto"/>
                </w:pPr>
              </w:pPrChange>
            </w:pPr>
            <w:ins w:id="711" w:author="tao huang" w:date="2018-10-28T20:34:00Z">
              <w:r w:rsidRPr="00183010">
                <w:rPr>
                  <w:rFonts w:ascii="Times New Roman" w:eastAsia="Times New Roman" w:hAnsi="Times New Roman" w:cs="Times New Roman"/>
                  <w:color w:val="385623" w:themeColor="accent6" w:themeShade="80"/>
                  <w:rPrChange w:id="712" w:author="tao huang" w:date="2018-10-28T20:40:00Z">
                    <w:rPr>
                      <w:rFonts w:ascii="Times New Roman" w:eastAsia="Times New Roman" w:hAnsi="Times New Roman" w:cs="Times New Roman"/>
                    </w:rPr>
                  </w:rPrChange>
                </w:rPr>
                <w:t xml:space="preserve">[Didier, </w:t>
              </w:r>
            </w:ins>
            <w:ins w:id="713" w:author="tao huang" w:date="2018-10-28T20:38:00Z">
              <w:r w:rsidRPr="00183010">
                <w:rPr>
                  <w:rFonts w:ascii="Times New Roman" w:eastAsia="Times New Roman" w:hAnsi="Times New Roman" w:cs="Times New Roman"/>
                  <w:color w:val="385623" w:themeColor="accent6" w:themeShade="80"/>
                  <w:rPrChange w:id="714" w:author="tao huang" w:date="2018-10-28T20:40:00Z">
                    <w:rPr>
                      <w:rFonts w:ascii="Times New Roman" w:eastAsia="Times New Roman" w:hAnsi="Times New Roman" w:cs="Times New Roman"/>
                    </w:rPr>
                  </w:rPrChange>
                </w:rPr>
                <w:t xml:space="preserve">I agree, </w:t>
              </w:r>
            </w:ins>
            <w:ins w:id="715" w:author="tao huang" w:date="2018-10-28T20:34:00Z">
              <w:r w:rsidRPr="00183010">
                <w:rPr>
                  <w:rFonts w:ascii="Times New Roman" w:eastAsia="Times New Roman" w:hAnsi="Times New Roman" w:cs="Times New Roman"/>
                  <w:color w:val="385623" w:themeColor="accent6" w:themeShade="80"/>
                  <w:rPrChange w:id="716" w:author="tao huang" w:date="2018-10-28T20:40:00Z">
                    <w:rPr>
                      <w:rFonts w:ascii="Times New Roman" w:eastAsia="Times New Roman" w:hAnsi="Times New Roman" w:cs="Times New Roman"/>
                    </w:rPr>
                  </w:rPrChange>
                </w:rPr>
                <w:t>I think you are saying that he is asking us to compare our methods with those forecasting methods with constant parameter</w:t>
              </w:r>
            </w:ins>
            <w:ins w:id="717" w:author="tao huang" w:date="2018-10-28T20:38:00Z">
              <w:r w:rsidRPr="00183010">
                <w:rPr>
                  <w:rFonts w:ascii="Times New Roman" w:eastAsia="Times New Roman" w:hAnsi="Times New Roman" w:cs="Times New Roman"/>
                  <w:color w:val="385623" w:themeColor="accent6" w:themeShade="80"/>
                  <w:rPrChange w:id="718" w:author="tao huang" w:date="2018-10-28T20:40:00Z">
                    <w:rPr>
                      <w:rFonts w:ascii="Times New Roman" w:eastAsia="Times New Roman" w:hAnsi="Times New Roman" w:cs="Times New Roman"/>
                    </w:rPr>
                  </w:rPrChange>
                </w:rPr>
                <w:t>s</w:t>
              </w:r>
            </w:ins>
            <w:ins w:id="719" w:author="tao huang" w:date="2018-10-28T20:34:00Z">
              <w:r w:rsidRPr="00183010">
                <w:rPr>
                  <w:rFonts w:ascii="Times New Roman" w:eastAsia="Times New Roman" w:hAnsi="Times New Roman" w:cs="Times New Roman"/>
                  <w:color w:val="385623" w:themeColor="accent6" w:themeShade="80"/>
                  <w:rPrChange w:id="720" w:author="tao huang" w:date="2018-10-28T20:40:00Z">
                    <w:rPr>
                      <w:rFonts w:ascii="Times New Roman" w:eastAsia="Times New Roman" w:hAnsi="Times New Roman" w:cs="Times New Roman"/>
                    </w:rPr>
                  </w:rPrChange>
                </w:rPr>
                <w:t xml:space="preserve">. </w:t>
              </w:r>
            </w:ins>
            <w:ins w:id="721" w:author="tao huang" w:date="2018-10-28T20:35:00Z">
              <w:r w:rsidRPr="003E1E39">
                <w:rPr>
                  <w:rFonts w:ascii="Times New Roman" w:eastAsia="Times New Roman" w:hAnsi="Times New Roman" w:cs="Times New Roman"/>
                  <w:noProof/>
                  <w:color w:val="385623" w:themeColor="accent6" w:themeShade="80"/>
                  <w:rPrChange w:id="722" w:author="tao huang" w:date="2018-10-28T23:08:00Z">
                    <w:rPr>
                      <w:rFonts w:ascii="Times New Roman" w:eastAsia="Times New Roman" w:hAnsi="Times New Roman" w:cs="Times New Roman"/>
                    </w:rPr>
                  </w:rPrChange>
                </w:rPr>
                <w:t>This</w:t>
              </w:r>
              <w:r w:rsidRPr="00183010">
                <w:rPr>
                  <w:rFonts w:ascii="Times New Roman" w:eastAsia="Times New Roman" w:hAnsi="Times New Roman" w:cs="Times New Roman"/>
                  <w:color w:val="385623" w:themeColor="accent6" w:themeShade="80"/>
                  <w:rPrChange w:id="723" w:author="tao huang" w:date="2018-10-28T20:40:00Z">
                    <w:rPr>
                      <w:rFonts w:ascii="Times New Roman" w:eastAsia="Times New Roman" w:hAnsi="Times New Roman" w:cs="Times New Roman"/>
                    </w:rPr>
                  </w:rPrChange>
                </w:rPr>
                <w:t xml:space="preserve"> is not fair, because we cannot replicate the forecasting models propos</w:t>
              </w:r>
            </w:ins>
            <w:ins w:id="724" w:author="tao huang" w:date="2018-10-28T20:36:00Z">
              <w:r w:rsidRPr="00183010">
                <w:rPr>
                  <w:rFonts w:ascii="Times New Roman" w:eastAsia="Times New Roman" w:hAnsi="Times New Roman" w:cs="Times New Roman"/>
                  <w:color w:val="385623" w:themeColor="accent6" w:themeShade="80"/>
                  <w:rPrChange w:id="725" w:author="tao huang" w:date="2018-10-28T20:40:00Z">
                    <w:rPr>
                      <w:rFonts w:ascii="Times New Roman" w:eastAsia="Times New Roman" w:hAnsi="Times New Roman" w:cs="Times New Roman"/>
                    </w:rPr>
                  </w:rPrChange>
                </w:rPr>
                <w:t>ed</w:t>
              </w:r>
            </w:ins>
            <w:ins w:id="726" w:author="tao huang" w:date="2018-10-28T20:35:00Z">
              <w:r w:rsidRPr="00183010">
                <w:rPr>
                  <w:rFonts w:ascii="Times New Roman" w:eastAsia="Times New Roman" w:hAnsi="Times New Roman" w:cs="Times New Roman"/>
                  <w:color w:val="385623" w:themeColor="accent6" w:themeShade="80"/>
                  <w:rPrChange w:id="727" w:author="tao huang" w:date="2018-10-28T20:40:00Z">
                    <w:rPr>
                      <w:rFonts w:ascii="Times New Roman" w:eastAsia="Times New Roman" w:hAnsi="Times New Roman" w:cs="Times New Roman"/>
                    </w:rPr>
                  </w:rPrChange>
                </w:rPr>
                <w:t xml:space="preserve"> by those previous studies</w:t>
              </w:r>
            </w:ins>
            <w:ins w:id="728" w:author="tao huang" w:date="2018-10-28T20:36:00Z">
              <w:r w:rsidRPr="00183010">
                <w:rPr>
                  <w:rFonts w:ascii="Times New Roman" w:eastAsia="Times New Roman" w:hAnsi="Times New Roman" w:cs="Times New Roman"/>
                  <w:color w:val="385623" w:themeColor="accent6" w:themeShade="80"/>
                  <w:rPrChange w:id="729" w:author="tao huang" w:date="2018-10-28T20:40:00Z">
                    <w:rPr>
                      <w:rFonts w:ascii="Times New Roman" w:eastAsia="Times New Roman" w:hAnsi="Times New Roman" w:cs="Times New Roman"/>
                    </w:rPr>
                  </w:rPrChange>
                </w:rPr>
                <w:t xml:space="preserve">. However, </w:t>
              </w:r>
            </w:ins>
            <w:ins w:id="730" w:author="tao huang" w:date="2018-10-28T20:38:00Z">
              <w:r w:rsidRPr="00183010">
                <w:rPr>
                  <w:rFonts w:ascii="Times New Roman" w:eastAsia="Times New Roman" w:hAnsi="Times New Roman" w:cs="Times New Roman"/>
                  <w:color w:val="385623" w:themeColor="accent6" w:themeShade="80"/>
                  <w:rPrChange w:id="731" w:author="tao huang" w:date="2018-10-28T20:40:00Z">
                    <w:rPr>
                      <w:rFonts w:ascii="Times New Roman" w:eastAsia="Times New Roman" w:hAnsi="Times New Roman" w:cs="Times New Roman"/>
                    </w:rPr>
                  </w:rPrChange>
                </w:rPr>
                <w:t xml:space="preserve">probably, </w:t>
              </w:r>
            </w:ins>
            <w:ins w:id="732" w:author="tao huang" w:date="2018-10-28T20:36:00Z">
              <w:r w:rsidRPr="00183010">
                <w:rPr>
                  <w:rFonts w:ascii="Times New Roman" w:eastAsia="Times New Roman" w:hAnsi="Times New Roman" w:cs="Times New Roman"/>
                  <w:color w:val="385623" w:themeColor="accent6" w:themeShade="80"/>
                  <w:rPrChange w:id="733" w:author="tao huang" w:date="2018-10-28T20:40:00Z">
                    <w:rPr>
                      <w:rFonts w:ascii="Times New Roman" w:eastAsia="Times New Roman" w:hAnsi="Times New Roman" w:cs="Times New Roman"/>
                    </w:rPr>
                  </w:rPrChange>
                </w:rPr>
                <w:t xml:space="preserve">he </w:t>
              </w:r>
            </w:ins>
            <w:ins w:id="734" w:author="tao huang" w:date="2018-10-28T20:38:00Z">
              <w:r w:rsidRPr="00183010">
                <w:rPr>
                  <w:rFonts w:ascii="Times New Roman" w:eastAsia="Times New Roman" w:hAnsi="Times New Roman" w:cs="Times New Roman"/>
                  <w:color w:val="385623" w:themeColor="accent6" w:themeShade="80"/>
                  <w:rPrChange w:id="735" w:author="tao huang" w:date="2018-10-28T20:40:00Z">
                    <w:rPr>
                      <w:rFonts w:ascii="Times New Roman" w:eastAsia="Times New Roman" w:hAnsi="Times New Roman" w:cs="Times New Roman"/>
                    </w:rPr>
                  </w:rPrChange>
                </w:rPr>
                <w:t>only</w:t>
              </w:r>
            </w:ins>
            <w:ins w:id="736" w:author="tao huang" w:date="2018-10-28T20:36:00Z">
              <w:r w:rsidRPr="00183010">
                <w:rPr>
                  <w:rFonts w:ascii="Times New Roman" w:eastAsia="Times New Roman" w:hAnsi="Times New Roman" w:cs="Times New Roman"/>
                  <w:color w:val="385623" w:themeColor="accent6" w:themeShade="80"/>
                  <w:rPrChange w:id="737" w:author="tao huang" w:date="2018-10-28T20:40:00Z">
                    <w:rPr>
                      <w:rFonts w:ascii="Times New Roman" w:eastAsia="Times New Roman" w:hAnsi="Times New Roman" w:cs="Times New Roman"/>
                    </w:rPr>
                  </w:rPrChange>
                </w:rPr>
                <w:t xml:space="preserve"> want</w:t>
              </w:r>
            </w:ins>
            <w:ins w:id="738" w:author="tao huang" w:date="2018-10-28T20:38:00Z">
              <w:r w:rsidRPr="00183010">
                <w:rPr>
                  <w:rFonts w:ascii="Times New Roman" w:eastAsia="Times New Roman" w:hAnsi="Times New Roman" w:cs="Times New Roman"/>
                  <w:color w:val="385623" w:themeColor="accent6" w:themeShade="80"/>
                  <w:rPrChange w:id="739" w:author="tao huang" w:date="2018-10-28T20:40:00Z">
                    <w:rPr>
                      <w:rFonts w:ascii="Times New Roman" w:eastAsia="Times New Roman" w:hAnsi="Times New Roman" w:cs="Times New Roman"/>
                    </w:rPr>
                  </w:rPrChange>
                </w:rPr>
                <w:t>s</w:t>
              </w:r>
            </w:ins>
            <w:ins w:id="740" w:author="tao huang" w:date="2018-10-28T20:36:00Z">
              <w:r w:rsidRPr="00183010">
                <w:rPr>
                  <w:rFonts w:ascii="Times New Roman" w:eastAsia="Times New Roman" w:hAnsi="Times New Roman" w:cs="Times New Roman"/>
                  <w:color w:val="385623" w:themeColor="accent6" w:themeShade="80"/>
                  <w:rPrChange w:id="741" w:author="tao huang" w:date="2018-10-28T20:40:00Z">
                    <w:rPr>
                      <w:rFonts w:ascii="Times New Roman" w:eastAsia="Times New Roman" w:hAnsi="Times New Roman" w:cs="Times New Roman"/>
                    </w:rPr>
                  </w:rPrChange>
                </w:rPr>
                <w:t xml:space="preserve"> us to describe more </w:t>
              </w:r>
            </w:ins>
            <w:ins w:id="742" w:author="tao huang" w:date="2018-10-28T20:39:00Z">
              <w:r w:rsidRPr="00183010">
                <w:rPr>
                  <w:rFonts w:ascii="Times New Roman" w:eastAsia="Times New Roman" w:hAnsi="Times New Roman" w:cs="Times New Roman"/>
                  <w:color w:val="385623" w:themeColor="accent6" w:themeShade="80"/>
                  <w:rPrChange w:id="743" w:author="tao huang" w:date="2018-10-28T20:40:00Z">
                    <w:rPr>
                      <w:rFonts w:ascii="Times New Roman" w:eastAsia="Times New Roman" w:hAnsi="Times New Roman" w:cs="Times New Roman"/>
                    </w:rPr>
                  </w:rPrChange>
                </w:rPr>
                <w:t xml:space="preserve">details </w:t>
              </w:r>
            </w:ins>
            <w:ins w:id="744" w:author="tao huang" w:date="2018-10-28T20:36:00Z">
              <w:r w:rsidRPr="00183010">
                <w:rPr>
                  <w:rFonts w:ascii="Times New Roman" w:eastAsia="Times New Roman" w:hAnsi="Times New Roman" w:cs="Times New Roman"/>
                  <w:color w:val="385623" w:themeColor="accent6" w:themeShade="80"/>
                  <w:rPrChange w:id="745" w:author="tao huang" w:date="2018-10-28T20:40:00Z">
                    <w:rPr>
                      <w:rFonts w:ascii="Times New Roman" w:eastAsia="Times New Roman" w:hAnsi="Times New Roman" w:cs="Times New Roman"/>
                    </w:rPr>
                  </w:rPrChange>
                </w:rPr>
                <w:t>about those studies which forecast retailer product sales? – I have rewritten the literature section so t</w:t>
              </w:r>
            </w:ins>
            <w:ins w:id="746" w:author="tao huang" w:date="2018-10-28T20:37:00Z">
              <w:r w:rsidRPr="00183010">
                <w:rPr>
                  <w:rFonts w:ascii="Times New Roman" w:eastAsia="Times New Roman" w:hAnsi="Times New Roman" w:cs="Times New Roman"/>
                  <w:color w:val="385623" w:themeColor="accent6" w:themeShade="80"/>
                  <w:rPrChange w:id="747" w:author="tao huang" w:date="2018-10-28T20:40:00Z">
                    <w:rPr>
                      <w:rFonts w:ascii="Times New Roman" w:eastAsia="Times New Roman" w:hAnsi="Times New Roman" w:cs="Times New Roman"/>
                    </w:rPr>
                  </w:rPrChange>
                </w:rPr>
                <w:t xml:space="preserve">hat we do have more details (e.g., the rationale of the model, for which product categories did the models have good performance </w:t>
              </w:r>
              <w:r w:rsidRPr="003E1E39">
                <w:rPr>
                  <w:rFonts w:ascii="Times New Roman" w:eastAsia="Times New Roman" w:hAnsi="Times New Roman" w:cs="Times New Roman"/>
                  <w:noProof/>
                  <w:color w:val="385623" w:themeColor="accent6" w:themeShade="80"/>
                  <w:rPrChange w:id="748" w:author="tao huang" w:date="2018-10-28T23:08:00Z">
                    <w:rPr>
                      <w:rFonts w:ascii="Times New Roman" w:eastAsia="Times New Roman" w:hAnsi="Times New Roman" w:cs="Times New Roman"/>
                    </w:rPr>
                  </w:rPrChange>
                </w:rPr>
                <w:t>etc.</w:t>
              </w:r>
              <w:r w:rsidRPr="00183010">
                <w:rPr>
                  <w:rFonts w:ascii="Times New Roman" w:eastAsia="Times New Roman" w:hAnsi="Times New Roman" w:cs="Times New Roman"/>
                  <w:color w:val="385623" w:themeColor="accent6" w:themeShade="80"/>
                  <w:rPrChange w:id="749" w:author="tao huang" w:date="2018-10-28T20:40:00Z">
                    <w:rPr>
                      <w:rFonts w:ascii="Times New Roman" w:eastAsia="Times New Roman" w:hAnsi="Times New Roman" w:cs="Times New Roman"/>
                    </w:rPr>
                  </w:rPrChange>
                </w:rPr>
                <w:t xml:space="preserve">). </w:t>
              </w:r>
            </w:ins>
            <w:ins w:id="750" w:author="tao huang" w:date="2018-10-28T20:39:00Z">
              <w:r w:rsidRPr="00183010">
                <w:rPr>
                  <w:rFonts w:ascii="Times New Roman" w:eastAsia="Times New Roman" w:hAnsi="Times New Roman" w:cs="Times New Roman"/>
                  <w:color w:val="385623" w:themeColor="accent6" w:themeShade="80"/>
                  <w:rPrChange w:id="751" w:author="tao huang" w:date="2018-10-28T20:40:00Z">
                    <w:rPr>
                      <w:rFonts w:ascii="Times New Roman" w:eastAsia="Times New Roman" w:hAnsi="Times New Roman" w:cs="Times New Roman"/>
                    </w:rPr>
                  </w:rPrChange>
                </w:rPr>
                <w:t xml:space="preserve">Robert, do you think this is </w:t>
              </w:r>
            </w:ins>
            <w:ins w:id="752" w:author="tao huang" w:date="2018-10-28T20:37:00Z">
              <w:r w:rsidRPr="00183010">
                <w:rPr>
                  <w:rFonts w:ascii="Times New Roman" w:eastAsia="Times New Roman" w:hAnsi="Times New Roman" w:cs="Times New Roman"/>
                  <w:color w:val="385623" w:themeColor="accent6" w:themeShade="80"/>
                  <w:rPrChange w:id="753" w:author="tao huang" w:date="2018-10-28T20:40:00Z">
                    <w:rPr>
                      <w:rFonts w:ascii="Times New Roman" w:eastAsia="Times New Roman" w:hAnsi="Times New Roman" w:cs="Times New Roman"/>
                    </w:rPr>
                  </w:rPrChange>
                </w:rPr>
                <w:t xml:space="preserve">the ‘findings’ he </w:t>
              </w:r>
            </w:ins>
            <w:ins w:id="754" w:author="tao huang" w:date="2018-10-28T20:39:00Z">
              <w:r w:rsidRPr="00183010">
                <w:rPr>
                  <w:rFonts w:ascii="Times New Roman" w:eastAsia="Times New Roman" w:hAnsi="Times New Roman" w:cs="Times New Roman"/>
                  <w:color w:val="385623" w:themeColor="accent6" w:themeShade="80"/>
                  <w:rPrChange w:id="755" w:author="tao huang" w:date="2018-10-28T20:40:00Z">
                    <w:rPr>
                      <w:rFonts w:ascii="Times New Roman" w:eastAsia="Times New Roman" w:hAnsi="Times New Roman" w:cs="Times New Roman"/>
                    </w:rPr>
                  </w:rPrChange>
                </w:rPr>
                <w:t>want</w:t>
              </w:r>
            </w:ins>
            <w:ins w:id="756" w:author="tao huang" w:date="2018-10-28T21:39:00Z">
              <w:r w:rsidR="00532908">
                <w:rPr>
                  <w:rFonts w:ascii="Times New Roman" w:eastAsia="Times New Roman" w:hAnsi="Times New Roman" w:cs="Times New Roman"/>
                  <w:color w:val="385623" w:themeColor="accent6" w:themeShade="80"/>
                </w:rPr>
                <w:t>s</w:t>
              </w:r>
            </w:ins>
            <w:ins w:id="757" w:author="tao huang" w:date="2018-10-28T20:37:00Z">
              <w:r w:rsidRPr="00183010">
                <w:rPr>
                  <w:rFonts w:ascii="Times New Roman" w:eastAsia="Times New Roman" w:hAnsi="Times New Roman" w:cs="Times New Roman"/>
                  <w:color w:val="385623" w:themeColor="accent6" w:themeShade="80"/>
                  <w:rPrChange w:id="758" w:author="tao huang" w:date="2018-10-28T20:40:00Z">
                    <w:rPr>
                      <w:rFonts w:ascii="Times New Roman" w:eastAsia="Times New Roman" w:hAnsi="Times New Roman" w:cs="Times New Roman"/>
                    </w:rPr>
                  </w:rPrChange>
                </w:rPr>
                <w:t>?</w:t>
              </w:r>
            </w:ins>
            <w:ins w:id="759" w:author="tao huang" w:date="2018-10-28T21:39:00Z">
              <w:r w:rsidR="00532908">
                <w:rPr>
                  <w:rFonts w:ascii="Times New Roman" w:eastAsia="Times New Roman" w:hAnsi="Times New Roman" w:cs="Times New Roman"/>
                  <w:color w:val="385623" w:themeColor="accent6" w:themeShade="80"/>
                </w:rPr>
                <w:t>]</w:t>
              </w:r>
            </w:ins>
          </w:p>
          <w:p w14:paraId="68405ECF" w14:textId="77777777" w:rsidR="004A390D" w:rsidRPr="0056537F" w:rsidRDefault="004A390D">
            <w:pPr>
              <w:shd w:val="clear" w:color="auto" w:fill="FFFFFF" w:themeFill="background1"/>
              <w:spacing w:after="0" w:line="276" w:lineRule="auto"/>
              <w:rPr>
                <w:rFonts w:ascii="Times New Roman" w:eastAsia="Times New Roman" w:hAnsi="Times New Roman" w:cs="Times New Roman"/>
              </w:rPr>
              <w:pPrChange w:id="760" w:author="tao huang" w:date="2018-10-28T21:40:00Z">
                <w:pPr>
                  <w:shd w:val="clear" w:color="auto" w:fill="FFFFFF"/>
                  <w:spacing w:after="0" w:line="276" w:lineRule="auto"/>
                </w:pPr>
              </w:pPrChange>
            </w:pPr>
          </w:p>
          <w:p w14:paraId="57140C5B" w14:textId="6118D3DE"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761"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4.     The text is characterized by some generalizations that make the reader confused on what the authors are claiming. For example, </w:t>
            </w:r>
            <w:r w:rsidRPr="003E1E39">
              <w:rPr>
                <w:rFonts w:ascii="Times New Roman" w:eastAsia="Times New Roman" w:hAnsi="Times New Roman" w:cs="Times New Roman"/>
                <w:noProof/>
                <w:rPrChange w:id="762" w:author="tao huang" w:date="2018-10-28T23:08:00Z">
                  <w:rPr>
                    <w:rFonts w:ascii="Times New Roman" w:eastAsia="Times New Roman" w:hAnsi="Times New Roman" w:cs="Times New Roman"/>
                    <w:noProof/>
                  </w:rPr>
                </w:rPrChange>
              </w:rPr>
              <w:t>in</w:t>
            </w:r>
            <w:r w:rsidRPr="0056537F">
              <w:rPr>
                <w:rFonts w:ascii="Times New Roman" w:eastAsia="Times New Roman" w:hAnsi="Times New Roman" w:cs="Times New Roman"/>
              </w:rPr>
              <w:t xml:space="preserve"> page 3 '… </w:t>
            </w:r>
            <w:r w:rsidRPr="003E1E39">
              <w:rPr>
                <w:rFonts w:ascii="Times New Roman" w:eastAsia="Times New Roman" w:hAnsi="Times New Roman" w:cs="Times New Roman"/>
                <w:noProof/>
                <w:rPrChange w:id="763" w:author="tao huang" w:date="2018-10-28T23:08:00Z">
                  <w:rPr>
                    <w:rFonts w:ascii="Times New Roman" w:eastAsia="Times New Roman" w:hAnsi="Times New Roman" w:cs="Times New Roman"/>
                    <w:noProof/>
                  </w:rPr>
                </w:rPrChange>
              </w:rPr>
              <w:t>The data</w:t>
            </w:r>
            <w:r w:rsidRPr="0056537F">
              <w:rPr>
                <w:rFonts w:ascii="Times New Roman" w:eastAsia="Times New Roman" w:hAnsi="Times New Roman" w:cs="Times New Roman"/>
              </w:rPr>
              <w:t xml:space="preserve"> in retailer product sales</w:t>
            </w:r>
            <w:r w:rsidRPr="003E1E39">
              <w:rPr>
                <w:rFonts w:ascii="Times New Roman" w:eastAsia="Times New Roman" w:hAnsi="Times New Roman" w:cs="Times New Roman"/>
                <w:noProof/>
                <w:rPrChange w:id="764" w:author="tao huang" w:date="2018-10-28T23:08:00Z">
                  <w:rPr>
                    <w:rFonts w:ascii="Times New Roman" w:eastAsia="Times New Roman" w:hAnsi="Times New Roman" w:cs="Times New Roman"/>
                    <w:noProof/>
                  </w:rPr>
                </w:rPrChange>
              </w:rPr>
              <w:t>…</w:t>
            </w:r>
            <w:r w:rsidRPr="0056537F">
              <w:rPr>
                <w:rFonts w:ascii="Times New Roman" w:eastAsia="Times New Roman" w:hAnsi="Times New Roman" w:cs="Times New Roman"/>
              </w:rPr>
              <w:t xml:space="preserve"> macroeconomics).' I would suggest a thorough read-through to the authors </w:t>
            </w:r>
            <w:r w:rsidRPr="003E1E39">
              <w:rPr>
                <w:rFonts w:ascii="Times New Roman" w:eastAsia="Times New Roman" w:hAnsi="Times New Roman" w:cs="Times New Roman"/>
                <w:noProof/>
                <w:rPrChange w:id="765" w:author="tao huang" w:date="2018-10-28T23:08:00Z">
                  <w:rPr>
                    <w:rFonts w:ascii="Times New Roman" w:eastAsia="Times New Roman" w:hAnsi="Times New Roman" w:cs="Times New Roman"/>
                    <w:noProof/>
                  </w:rPr>
                </w:rPrChange>
              </w:rPr>
              <w:t>in order to</w:t>
            </w:r>
            <w:r w:rsidRPr="0056537F">
              <w:rPr>
                <w:rFonts w:ascii="Times New Roman" w:eastAsia="Times New Roman" w:hAnsi="Times New Roman" w:cs="Times New Roman"/>
              </w:rPr>
              <w:t xml:space="preserve"> make the text more to the point.</w:t>
            </w:r>
          </w:p>
          <w:p w14:paraId="1084E09D" w14:textId="4A9F15FA" w:rsidR="003A141C" w:rsidDel="00BB76AC" w:rsidRDefault="003A141C">
            <w:pPr>
              <w:shd w:val="clear" w:color="auto" w:fill="FFFFFF" w:themeFill="background1"/>
              <w:spacing w:after="0" w:line="276" w:lineRule="auto"/>
              <w:rPr>
                <w:del w:id="766" w:author="Didier Soopramanien" w:date="2018-10-24T14:42:00Z"/>
                <w:rFonts w:ascii="Times New Roman" w:eastAsia="Times New Roman" w:hAnsi="Times New Roman" w:cs="Times New Roman"/>
                <w:color w:val="7030A0"/>
              </w:rPr>
              <w:pPrChange w:id="767" w:author="tao huang" w:date="2018-10-28T21:40:00Z">
                <w:pPr>
                  <w:shd w:val="clear" w:color="auto" w:fill="FFFFFF"/>
                  <w:spacing w:after="0" w:line="276" w:lineRule="auto"/>
                </w:pPr>
              </w:pPrChange>
            </w:pPr>
          </w:p>
          <w:p w14:paraId="541AE5BF" w14:textId="26ECA6A2" w:rsidR="00BB76AC" w:rsidRDefault="00BB76AC">
            <w:pPr>
              <w:shd w:val="clear" w:color="auto" w:fill="FFFFFF" w:themeFill="background1"/>
              <w:spacing w:after="0" w:line="276" w:lineRule="auto"/>
              <w:rPr>
                <w:ins w:id="768" w:author="Didier Soopramanien" w:date="2018-10-24T14:42:00Z"/>
                <w:rFonts w:ascii="Times New Roman" w:eastAsia="Times New Roman" w:hAnsi="Times New Roman" w:cs="Times New Roman"/>
              </w:rPr>
              <w:pPrChange w:id="769" w:author="tao huang" w:date="2018-10-28T21:40:00Z">
                <w:pPr>
                  <w:shd w:val="clear" w:color="auto" w:fill="FFFFFF"/>
                  <w:spacing w:after="0" w:line="276" w:lineRule="auto"/>
                </w:pPr>
              </w:pPrChange>
            </w:pPr>
          </w:p>
          <w:p w14:paraId="5FC14AF3" w14:textId="23C4F902" w:rsidR="00BB76AC" w:rsidRPr="00183010" w:rsidRDefault="00BB76AC">
            <w:pPr>
              <w:shd w:val="clear" w:color="auto" w:fill="FFFFFF" w:themeFill="background1"/>
              <w:spacing w:after="0" w:line="276" w:lineRule="auto"/>
              <w:rPr>
                <w:ins w:id="770" w:author="Didier Soopramanien" w:date="2018-10-24T14:42:00Z"/>
                <w:rFonts w:ascii="Times New Roman" w:eastAsia="Times New Roman" w:hAnsi="Times New Roman" w:cs="Times New Roman"/>
                <w:color w:val="7030A0"/>
                <w:rPrChange w:id="771" w:author="tao huang" w:date="2018-10-28T20:40:00Z">
                  <w:rPr>
                    <w:ins w:id="772" w:author="Didier Soopramanien" w:date="2018-10-24T14:42:00Z"/>
                    <w:rFonts w:ascii="Times New Roman" w:eastAsia="Times New Roman" w:hAnsi="Times New Roman" w:cs="Times New Roman"/>
                  </w:rPr>
                </w:rPrChange>
              </w:rPr>
              <w:pPrChange w:id="773" w:author="tao huang" w:date="2018-10-28T21:40:00Z">
                <w:pPr>
                  <w:shd w:val="clear" w:color="auto" w:fill="FFFFFF"/>
                  <w:spacing w:after="0" w:line="276" w:lineRule="auto"/>
                </w:pPr>
              </w:pPrChange>
            </w:pPr>
            <w:ins w:id="774" w:author="Didier Soopramanien" w:date="2018-10-24T14:42:00Z">
              <w:r w:rsidRPr="00183010">
                <w:rPr>
                  <w:rFonts w:ascii="Times New Roman" w:eastAsia="Times New Roman" w:hAnsi="Times New Roman" w:cs="Times New Roman"/>
                  <w:color w:val="7030A0"/>
                  <w:rPrChange w:id="775" w:author="tao huang" w:date="2018-10-28T20:40:00Z">
                    <w:rPr>
                      <w:rFonts w:ascii="Times New Roman" w:eastAsia="Times New Roman" w:hAnsi="Times New Roman" w:cs="Times New Roman"/>
                    </w:rPr>
                  </w:rPrChange>
                </w:rPr>
                <w:t>We have now streamlined the manuscript in line with this comment and taking into consideration other comments</w:t>
              </w:r>
            </w:ins>
            <w:ins w:id="776" w:author="Didier Soopramanien" w:date="2018-10-24T14:43:00Z">
              <w:r w:rsidRPr="00183010">
                <w:rPr>
                  <w:rFonts w:ascii="Times New Roman" w:eastAsia="Times New Roman" w:hAnsi="Times New Roman" w:cs="Times New Roman"/>
                  <w:color w:val="7030A0"/>
                  <w:rPrChange w:id="777" w:author="tao huang" w:date="2018-10-28T20:40:00Z">
                    <w:rPr>
                      <w:rFonts w:ascii="Times New Roman" w:eastAsia="Times New Roman" w:hAnsi="Times New Roman" w:cs="Times New Roman"/>
                    </w:rPr>
                  </w:rPrChange>
                </w:rPr>
                <w:t xml:space="preserve">/suggestions by the other reviewer too. </w:t>
              </w:r>
            </w:ins>
          </w:p>
          <w:p w14:paraId="0CB5A171" w14:textId="1977B0C3" w:rsidR="003A141C" w:rsidRPr="0056537F" w:rsidRDefault="00DF6A87">
            <w:pPr>
              <w:shd w:val="clear" w:color="auto" w:fill="FFFFFF" w:themeFill="background1"/>
              <w:spacing w:after="0" w:line="276" w:lineRule="auto"/>
              <w:rPr>
                <w:rFonts w:ascii="Times New Roman" w:eastAsia="Times New Roman" w:hAnsi="Times New Roman" w:cs="Times New Roman"/>
                <w:color w:val="7030A0"/>
              </w:rPr>
              <w:pPrChange w:id="778" w:author="tao huang" w:date="2018-10-28T21:40:00Z">
                <w:pPr>
                  <w:shd w:val="clear" w:color="auto" w:fill="FFFFFF"/>
                  <w:spacing w:after="0" w:line="276" w:lineRule="auto"/>
                </w:pPr>
              </w:pPrChange>
            </w:pPr>
            <w:del w:id="779" w:author="Didier Soopramanien" w:date="2018-10-24T14:42:00Z">
              <w:r w:rsidRPr="0056537F" w:rsidDel="00BB76AC">
                <w:rPr>
                  <w:rFonts w:ascii="Times New Roman" w:eastAsia="Times New Roman" w:hAnsi="Times New Roman" w:cs="Times New Roman"/>
                  <w:color w:val="7030A0"/>
                </w:rPr>
                <w:delText>Revised</w:delText>
              </w:r>
            </w:del>
          </w:p>
          <w:p w14:paraId="01BE8D78" w14:textId="5097A92C" w:rsidR="00002940" w:rsidRDefault="0082558B">
            <w:pPr>
              <w:shd w:val="clear" w:color="auto" w:fill="FFFFFF" w:themeFill="background1"/>
              <w:spacing w:after="0" w:line="276" w:lineRule="auto"/>
              <w:rPr>
                <w:rFonts w:ascii="Times New Roman" w:eastAsia="Times New Roman" w:hAnsi="Times New Roman" w:cs="Times New Roman"/>
              </w:rPr>
              <w:pPrChange w:id="780"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5.     Section 3 and 4 seem a bit redundant the way they </w:t>
            </w:r>
            <w:r w:rsidRPr="003E1E39">
              <w:rPr>
                <w:rFonts w:ascii="Times New Roman" w:eastAsia="Times New Roman" w:hAnsi="Times New Roman" w:cs="Times New Roman"/>
                <w:noProof/>
                <w:rPrChange w:id="781" w:author="tao huang" w:date="2018-10-28T23:08:00Z">
                  <w:rPr>
                    <w:rFonts w:ascii="Times New Roman" w:eastAsia="Times New Roman" w:hAnsi="Times New Roman" w:cs="Times New Roman"/>
                    <w:noProof/>
                  </w:rPr>
                </w:rPrChange>
              </w:rPr>
              <w:t>are presented</w:t>
            </w:r>
            <w:r w:rsidRPr="0056537F">
              <w:rPr>
                <w:rFonts w:ascii="Times New Roman" w:eastAsia="Times New Roman" w:hAnsi="Times New Roman" w:cs="Times New Roman"/>
              </w:rPr>
              <w:t xml:space="preserve">. I would expect to see a </w:t>
            </w:r>
            <w:r w:rsidRPr="0056537F">
              <w:rPr>
                <w:rFonts w:ascii="Times New Roman" w:eastAsia="Times New Roman" w:hAnsi="Times New Roman" w:cs="Times New Roman"/>
              </w:rPr>
              <w:lastRenderedPageBreak/>
              <w:t xml:space="preserve">methodology section, where these two sections could motivate/inform the selection of models in section 6. The ideal approach would be that section 3 and </w:t>
            </w:r>
            <w:r w:rsidRPr="003E1E39">
              <w:rPr>
                <w:rFonts w:ascii="Times New Roman" w:eastAsia="Times New Roman" w:hAnsi="Times New Roman" w:cs="Times New Roman"/>
                <w:noProof/>
                <w:rPrChange w:id="782" w:author="tao huang" w:date="2018-10-28T23:08:00Z">
                  <w:rPr>
                    <w:rFonts w:ascii="Times New Roman" w:eastAsia="Times New Roman" w:hAnsi="Times New Roman" w:cs="Times New Roman"/>
                    <w:noProof/>
                  </w:rPr>
                </w:rPrChange>
              </w:rPr>
              <w:t>4</w:t>
            </w:r>
            <w:r w:rsidRPr="0056537F">
              <w:rPr>
                <w:rFonts w:ascii="Times New Roman" w:eastAsia="Times New Roman" w:hAnsi="Times New Roman" w:cs="Times New Roman"/>
              </w:rPr>
              <w:t xml:space="preserve"> are reduced substantially and included in the commentary of section 6 or if needed in an appendix.</w:t>
            </w:r>
          </w:p>
          <w:p w14:paraId="6541EE33" w14:textId="2D5C05FA" w:rsidR="004E22D9" w:rsidRDefault="004E22D9">
            <w:pPr>
              <w:shd w:val="clear" w:color="auto" w:fill="FFFFFF" w:themeFill="background1"/>
              <w:spacing w:after="0" w:line="276" w:lineRule="auto"/>
              <w:rPr>
                <w:rFonts w:ascii="Times New Roman" w:eastAsia="Times New Roman" w:hAnsi="Times New Roman" w:cs="Times New Roman"/>
              </w:rPr>
              <w:pPrChange w:id="783" w:author="tao huang" w:date="2018-10-28T21:40:00Z">
                <w:pPr>
                  <w:shd w:val="clear" w:color="auto" w:fill="FFFFFF"/>
                  <w:spacing w:after="0" w:line="276" w:lineRule="auto"/>
                </w:pPr>
              </w:pPrChange>
            </w:pPr>
          </w:p>
          <w:p w14:paraId="3E5E0D6E" w14:textId="1088F288" w:rsidR="004E22D9" w:rsidRPr="004E22D9" w:rsidRDefault="00BB76AC">
            <w:pPr>
              <w:shd w:val="clear" w:color="auto" w:fill="FFFFFF" w:themeFill="background1"/>
              <w:spacing w:after="0" w:line="276" w:lineRule="auto"/>
              <w:rPr>
                <w:rFonts w:ascii="Times New Roman" w:eastAsia="Times New Roman" w:hAnsi="Times New Roman" w:cs="Times New Roman"/>
                <w:color w:val="7030A0"/>
              </w:rPr>
              <w:pPrChange w:id="784" w:author="tao huang" w:date="2018-10-28T21:40:00Z">
                <w:pPr>
                  <w:shd w:val="clear" w:color="auto" w:fill="FFFFFF"/>
                  <w:spacing w:after="0" w:line="276" w:lineRule="auto"/>
                </w:pPr>
              </w:pPrChange>
            </w:pPr>
            <w:ins w:id="785" w:author="Didier Soopramanien" w:date="2018-10-24T14:43:00Z">
              <w:r>
                <w:rPr>
                  <w:rFonts w:ascii="Times New Roman" w:eastAsia="Times New Roman" w:hAnsi="Times New Roman" w:cs="Times New Roman"/>
                  <w:color w:val="7030A0"/>
                </w:rPr>
                <w:t xml:space="preserve">In our revisions, </w:t>
              </w:r>
            </w:ins>
            <w:del w:id="786" w:author="Didier Soopramanien" w:date="2018-10-24T14:43:00Z">
              <w:r w:rsidR="004E22D9" w:rsidRPr="004E22D9" w:rsidDel="00BB76AC">
                <w:rPr>
                  <w:rFonts w:ascii="Times New Roman" w:eastAsia="Times New Roman" w:hAnsi="Times New Roman" w:cs="Times New Roman"/>
                  <w:color w:val="7030A0"/>
                </w:rPr>
                <w:delText>W</w:delText>
              </w:r>
            </w:del>
            <w:ins w:id="787" w:author="Didier Soopramanien" w:date="2018-10-24T14:43:00Z">
              <w:r>
                <w:rPr>
                  <w:rFonts w:ascii="Times New Roman" w:eastAsia="Times New Roman" w:hAnsi="Times New Roman" w:cs="Times New Roman"/>
                  <w:color w:val="7030A0"/>
                </w:rPr>
                <w:t>w</w:t>
              </w:r>
            </w:ins>
            <w:r w:rsidR="004E22D9" w:rsidRPr="004E22D9">
              <w:rPr>
                <w:rFonts w:ascii="Times New Roman" w:eastAsia="Times New Roman" w:hAnsi="Times New Roman" w:cs="Times New Roman"/>
                <w:color w:val="7030A0"/>
              </w:rPr>
              <w:t xml:space="preserve">e now merge </w:t>
            </w:r>
            <w:del w:id="788" w:author="Didier Soopramanien" w:date="2018-10-24T14:43:00Z">
              <w:r w:rsidR="006C6BC5" w:rsidDel="00BB76AC">
                <w:rPr>
                  <w:rFonts w:ascii="Times New Roman" w:eastAsia="Times New Roman" w:hAnsi="Times New Roman" w:cs="Times New Roman"/>
                  <w:color w:val="7030A0"/>
                </w:rPr>
                <w:delText xml:space="preserve">and reduce </w:delText>
              </w:r>
            </w:del>
            <w:r w:rsidR="004E22D9" w:rsidRPr="004E22D9">
              <w:rPr>
                <w:rFonts w:ascii="Times New Roman" w:eastAsia="Times New Roman" w:hAnsi="Times New Roman" w:cs="Times New Roman"/>
                <w:color w:val="7030A0"/>
              </w:rPr>
              <w:t>section</w:t>
            </w:r>
            <w:ins w:id="789" w:author="Didier Soopramanien" w:date="2018-10-24T14:43:00Z">
              <w:r>
                <w:rPr>
                  <w:rFonts w:ascii="Times New Roman" w:eastAsia="Times New Roman" w:hAnsi="Times New Roman" w:cs="Times New Roman"/>
                  <w:color w:val="7030A0"/>
                </w:rPr>
                <w:t>s</w:t>
              </w:r>
            </w:ins>
            <w:r w:rsidR="004E22D9" w:rsidRPr="004E22D9">
              <w:rPr>
                <w:rFonts w:ascii="Times New Roman" w:eastAsia="Times New Roman" w:hAnsi="Times New Roman" w:cs="Times New Roman"/>
                <w:color w:val="7030A0"/>
              </w:rPr>
              <w:t xml:space="preserve"> 3 and section 4</w:t>
            </w:r>
            <w:ins w:id="790" w:author="tao huang" w:date="2018-10-28T20:41:00Z">
              <w:r w:rsidR="00183010">
                <w:rPr>
                  <w:rFonts w:ascii="Times New Roman" w:eastAsia="Times New Roman" w:hAnsi="Times New Roman" w:cs="Times New Roman"/>
                  <w:color w:val="7030A0"/>
                </w:rPr>
                <w:t>.</w:t>
              </w:r>
            </w:ins>
            <w:ins w:id="791" w:author="Didier Soopramanien" w:date="2018-10-24T14:43:00Z">
              <w:del w:id="792" w:author="tao huang" w:date="2018-10-28T20:41:00Z">
                <w:r w:rsidDel="00183010">
                  <w:rPr>
                    <w:rFonts w:ascii="Times New Roman" w:eastAsia="Times New Roman" w:hAnsi="Times New Roman" w:cs="Times New Roman"/>
                    <w:color w:val="7030A0"/>
                  </w:rPr>
                  <w:delText>.</w:delText>
                </w:r>
              </w:del>
            </w:ins>
            <w:del w:id="793" w:author="Didier Soopramanien" w:date="2018-10-24T14:43:00Z">
              <w:r w:rsidR="003A2162" w:rsidDel="00BB76AC">
                <w:rPr>
                  <w:rFonts w:ascii="Times New Roman" w:eastAsia="Times New Roman" w:hAnsi="Times New Roman" w:cs="Times New Roman"/>
                  <w:color w:val="7030A0"/>
                </w:rPr>
                <w:delText xml:space="preserve">. </w:delText>
              </w:r>
              <w:r w:rsidR="006C6BC5" w:rsidDel="00BB76AC">
                <w:rPr>
                  <w:rFonts w:ascii="Times New Roman" w:eastAsia="Times New Roman" w:hAnsi="Times New Roman" w:cs="Times New Roman"/>
                  <w:color w:val="7030A0"/>
                </w:rPr>
                <w:delText>W</w:delText>
              </w:r>
              <w:r w:rsidR="004E22D9" w:rsidDel="00BB76AC">
                <w:rPr>
                  <w:rFonts w:ascii="Times New Roman" w:eastAsia="Times New Roman" w:hAnsi="Times New Roman" w:cs="Times New Roman"/>
                  <w:color w:val="7030A0"/>
                </w:rPr>
                <w:delText xml:space="preserve">e </w:delText>
              </w:r>
              <w:r w:rsidR="006C6BC5" w:rsidDel="00BB76AC">
                <w:rPr>
                  <w:rFonts w:ascii="Times New Roman" w:eastAsia="Times New Roman" w:hAnsi="Times New Roman" w:cs="Times New Roman"/>
                  <w:color w:val="7030A0"/>
                </w:rPr>
                <w:delText xml:space="preserve">now </w:delText>
              </w:r>
              <w:r w:rsidR="002D7E62" w:rsidDel="00BB76AC">
                <w:rPr>
                  <w:rFonts w:ascii="Times New Roman" w:eastAsia="Times New Roman" w:hAnsi="Times New Roman" w:cs="Times New Roman"/>
                  <w:color w:val="7030A0"/>
                </w:rPr>
                <w:delText>summarize this section.</w:delText>
              </w:r>
            </w:del>
          </w:p>
          <w:p w14:paraId="45549026" w14:textId="7318EDF9" w:rsidR="00002940" w:rsidRDefault="0082558B">
            <w:pPr>
              <w:shd w:val="clear" w:color="auto" w:fill="FFFFFF" w:themeFill="background1"/>
              <w:spacing w:after="0" w:line="276" w:lineRule="auto"/>
              <w:rPr>
                <w:rFonts w:ascii="Times New Roman" w:eastAsia="Times New Roman" w:hAnsi="Times New Roman" w:cs="Times New Roman"/>
              </w:rPr>
              <w:pPrChange w:id="794"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6.     In section 5, it should </w:t>
            </w:r>
            <w:r w:rsidRPr="003E1E39">
              <w:rPr>
                <w:rFonts w:ascii="Times New Roman" w:eastAsia="Times New Roman" w:hAnsi="Times New Roman" w:cs="Times New Roman"/>
                <w:noProof/>
                <w:rPrChange w:id="795" w:author="tao huang" w:date="2018-10-28T23:08:00Z">
                  <w:rPr>
                    <w:rFonts w:ascii="Times New Roman" w:eastAsia="Times New Roman" w:hAnsi="Times New Roman" w:cs="Times New Roman"/>
                    <w:noProof/>
                  </w:rPr>
                </w:rPrChange>
              </w:rPr>
              <w:t>be explained</w:t>
            </w:r>
            <w:r w:rsidRPr="0056537F">
              <w:rPr>
                <w:rFonts w:ascii="Times New Roman" w:eastAsia="Times New Roman" w:hAnsi="Times New Roman" w:cs="Times New Roman"/>
              </w:rPr>
              <w:t xml:space="preserve"> what the display and feature percentage is along with the motivation of the selection of these inputs. In my view, the data section should have been after the intro/literature review.</w:t>
            </w:r>
          </w:p>
          <w:p w14:paraId="296E63F0" w14:textId="6C56381D" w:rsidR="00CE77A3" w:rsidRDefault="00CE77A3">
            <w:pPr>
              <w:shd w:val="clear" w:color="auto" w:fill="FFFFFF" w:themeFill="background1"/>
              <w:spacing w:after="0" w:line="276" w:lineRule="auto"/>
              <w:rPr>
                <w:rFonts w:ascii="Times New Roman" w:eastAsia="Times New Roman" w:hAnsi="Times New Roman" w:cs="Times New Roman"/>
              </w:rPr>
              <w:pPrChange w:id="796" w:author="tao huang" w:date="2018-10-28T21:40:00Z">
                <w:pPr>
                  <w:shd w:val="clear" w:color="auto" w:fill="FFFFFF"/>
                  <w:spacing w:after="0" w:line="276" w:lineRule="auto"/>
                </w:pPr>
              </w:pPrChange>
            </w:pPr>
          </w:p>
          <w:p w14:paraId="42B3B336" w14:textId="0AF9395C" w:rsidR="00077FE2" w:rsidRPr="00077FE2" w:rsidRDefault="00077FE2">
            <w:pPr>
              <w:shd w:val="clear" w:color="auto" w:fill="FFFFFF" w:themeFill="background1"/>
              <w:spacing w:after="0" w:line="276" w:lineRule="auto"/>
              <w:rPr>
                <w:rFonts w:ascii="Times New Roman" w:eastAsia="Times New Roman" w:hAnsi="Times New Roman" w:cs="Times New Roman"/>
                <w:color w:val="7030A0"/>
              </w:rPr>
              <w:pPrChange w:id="797" w:author="tao huang" w:date="2018-10-28T21:40:00Z">
                <w:pPr>
                  <w:shd w:val="clear" w:color="auto" w:fill="FFFFFF"/>
                  <w:spacing w:after="0" w:line="276" w:lineRule="auto"/>
                </w:pPr>
              </w:pPrChange>
            </w:pPr>
            <w:r w:rsidRPr="00077FE2">
              <w:rPr>
                <w:rFonts w:ascii="Times New Roman" w:eastAsia="Times New Roman" w:hAnsi="Times New Roman" w:cs="Times New Roman"/>
                <w:color w:val="7030A0"/>
              </w:rPr>
              <w:t xml:space="preserve">We now add the description </w:t>
            </w:r>
            <w:ins w:id="798" w:author="Didier Soopramanien" w:date="2018-10-24T14:43:00Z">
              <w:r w:rsidR="008A24C7">
                <w:rPr>
                  <w:rFonts w:ascii="Times New Roman" w:eastAsia="Times New Roman" w:hAnsi="Times New Roman" w:cs="Times New Roman"/>
                  <w:color w:val="7030A0"/>
                </w:rPr>
                <w:t>below</w:t>
              </w:r>
            </w:ins>
            <w:del w:id="799" w:author="Didier Soopramanien" w:date="2018-10-24T14:43:00Z">
              <w:r w:rsidRPr="00077FE2" w:rsidDel="008A24C7">
                <w:rPr>
                  <w:rFonts w:ascii="Times New Roman" w:eastAsia="Times New Roman" w:hAnsi="Times New Roman" w:cs="Times New Roman"/>
                  <w:color w:val="7030A0"/>
                </w:rPr>
                <w:delText>below</w:delText>
              </w:r>
            </w:del>
            <w:r w:rsidRPr="00077FE2">
              <w:rPr>
                <w:rFonts w:ascii="Times New Roman" w:eastAsia="Times New Roman" w:hAnsi="Times New Roman" w:cs="Times New Roman"/>
                <w:color w:val="7030A0"/>
              </w:rPr>
              <w:t xml:space="preserve"> Table 4.</w:t>
            </w:r>
          </w:p>
          <w:p w14:paraId="00D0EC3E" w14:textId="2C2242B6"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800"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32908">
              <w:rPr>
                <w:rFonts w:ascii="Times New Roman" w:eastAsia="Times New Roman" w:hAnsi="Times New Roman" w:cs="Times New Roman"/>
                <w:shd w:val="clear" w:color="auto" w:fill="FFFFFF" w:themeFill="background1"/>
                <w:rPrChange w:id="801" w:author="tao huang" w:date="2018-10-28T21:39:00Z">
                  <w:rPr>
                    <w:rFonts w:ascii="Times New Roman" w:eastAsia="Times New Roman" w:hAnsi="Times New Roman" w:cs="Times New Roman"/>
                  </w:rPr>
                </w:rPrChange>
              </w:rPr>
              <w:t>7.     </w:t>
            </w:r>
            <w:r w:rsidRPr="003E1E39">
              <w:rPr>
                <w:rFonts w:ascii="Times New Roman" w:eastAsia="Times New Roman" w:hAnsi="Times New Roman" w:cs="Times New Roman"/>
                <w:noProof/>
                <w:shd w:val="clear" w:color="auto" w:fill="FFFFFF" w:themeFill="background1"/>
                <w:rPrChange w:id="802" w:author="tao huang" w:date="2018-10-28T23:08:00Z">
                  <w:rPr>
                    <w:rFonts w:ascii="Times New Roman" w:eastAsia="Times New Roman" w:hAnsi="Times New Roman" w:cs="Times New Roman"/>
                  </w:rPr>
                </w:rPrChange>
              </w:rPr>
              <w:t>In terms of</w:t>
            </w:r>
            <w:r w:rsidRPr="00532908">
              <w:rPr>
                <w:rFonts w:ascii="Times New Roman" w:eastAsia="Times New Roman" w:hAnsi="Times New Roman" w:cs="Times New Roman"/>
                <w:shd w:val="clear" w:color="auto" w:fill="FFFFFF" w:themeFill="background1"/>
                <w:rPrChange w:id="803" w:author="tao huang" w:date="2018-10-28T21:39:00Z">
                  <w:rPr>
                    <w:rFonts w:ascii="Times New Roman" w:eastAsia="Times New Roman" w:hAnsi="Times New Roman" w:cs="Times New Roman"/>
                  </w:rPr>
                </w:rPrChange>
              </w:rPr>
              <w:t xml:space="preserve"> the analysis during structural breaks, it is interesting that the authors do not make explicitly clear how they detect, test or </w:t>
            </w:r>
            <w:r w:rsidRPr="003E1E39">
              <w:rPr>
                <w:rFonts w:ascii="Times New Roman" w:eastAsia="Times New Roman" w:hAnsi="Times New Roman" w:cs="Times New Roman"/>
                <w:noProof/>
                <w:shd w:val="clear" w:color="auto" w:fill="FFFFFF" w:themeFill="background1"/>
                <w:rPrChange w:id="804" w:author="tao huang" w:date="2018-10-28T23:08:00Z">
                  <w:rPr>
                    <w:rFonts w:ascii="Times New Roman" w:eastAsia="Times New Roman" w:hAnsi="Times New Roman" w:cs="Times New Roman"/>
                  </w:rPr>
                </w:rPrChange>
              </w:rPr>
              <w:t>analyse</w:t>
            </w:r>
            <w:r w:rsidRPr="00532908">
              <w:rPr>
                <w:rFonts w:ascii="Times New Roman" w:eastAsia="Times New Roman" w:hAnsi="Times New Roman" w:cs="Times New Roman"/>
                <w:shd w:val="clear" w:color="auto" w:fill="FFFFFF" w:themeFill="background1"/>
                <w:rPrChange w:id="805" w:author="tao huang" w:date="2018-10-28T21:39:00Z">
                  <w:rPr>
                    <w:rFonts w:ascii="Times New Roman" w:eastAsia="Times New Roman" w:hAnsi="Times New Roman" w:cs="Times New Roman"/>
                  </w:rPr>
                </w:rPrChange>
              </w:rPr>
              <w:t xml:space="preserve"> their results for structural breaks. It would </w:t>
            </w:r>
            <w:r w:rsidRPr="003E1E39">
              <w:rPr>
                <w:rFonts w:ascii="Times New Roman" w:eastAsia="Times New Roman" w:hAnsi="Times New Roman" w:cs="Times New Roman"/>
                <w:noProof/>
                <w:shd w:val="clear" w:color="auto" w:fill="FFFFFF" w:themeFill="background1"/>
                <w:rPrChange w:id="806" w:author="tao huang" w:date="2018-10-28T23:08:00Z">
                  <w:rPr>
                    <w:rFonts w:ascii="Times New Roman" w:eastAsia="Times New Roman" w:hAnsi="Times New Roman" w:cs="Times New Roman"/>
                  </w:rPr>
                </w:rPrChange>
              </w:rPr>
              <w:t>be expected</w:t>
            </w:r>
            <w:r w:rsidRPr="00532908">
              <w:rPr>
                <w:rFonts w:ascii="Times New Roman" w:eastAsia="Times New Roman" w:hAnsi="Times New Roman" w:cs="Times New Roman"/>
                <w:shd w:val="clear" w:color="auto" w:fill="FFFFFF" w:themeFill="background1"/>
                <w:rPrChange w:id="807" w:author="tao huang" w:date="2018-10-28T21:39:00Z">
                  <w:rPr>
                    <w:rFonts w:ascii="Times New Roman" w:eastAsia="Times New Roman" w:hAnsi="Times New Roman" w:cs="Times New Roman"/>
                  </w:rPr>
                </w:rPrChange>
              </w:rPr>
              <w:t xml:space="preserve"> that in that type of paper where forecasting performance </w:t>
            </w:r>
            <w:r w:rsidRPr="003E1E39">
              <w:rPr>
                <w:rFonts w:ascii="Times New Roman" w:eastAsia="Times New Roman" w:hAnsi="Times New Roman" w:cs="Times New Roman"/>
                <w:noProof/>
                <w:shd w:val="clear" w:color="auto" w:fill="FFFFFF" w:themeFill="background1"/>
                <w:rPrChange w:id="808" w:author="tao huang" w:date="2018-10-28T23:08:00Z">
                  <w:rPr>
                    <w:rFonts w:ascii="Times New Roman" w:eastAsia="Times New Roman" w:hAnsi="Times New Roman" w:cs="Times New Roman"/>
                  </w:rPr>
                </w:rPrChange>
              </w:rPr>
              <w:t>is evaluated</w:t>
            </w:r>
            <w:r w:rsidRPr="00532908">
              <w:rPr>
                <w:rFonts w:ascii="Times New Roman" w:eastAsia="Times New Roman" w:hAnsi="Times New Roman" w:cs="Times New Roman"/>
                <w:shd w:val="clear" w:color="auto" w:fill="FFFFFF" w:themeFill="background1"/>
                <w:rPrChange w:id="809" w:author="tao huang" w:date="2018-10-28T21:39:00Z">
                  <w:rPr>
                    <w:rFonts w:ascii="Times New Roman" w:eastAsia="Times New Roman" w:hAnsi="Times New Roman" w:cs="Times New Roman"/>
                  </w:rPr>
                </w:rPrChange>
              </w:rPr>
              <w:t xml:space="preserve"> within the presence of structural breaks that vast emphasis would </w:t>
            </w:r>
            <w:r w:rsidRPr="003E1E39">
              <w:rPr>
                <w:rFonts w:ascii="Times New Roman" w:eastAsia="Times New Roman" w:hAnsi="Times New Roman" w:cs="Times New Roman"/>
                <w:noProof/>
                <w:shd w:val="clear" w:color="auto" w:fill="FFFFFF" w:themeFill="background1"/>
                <w:rPrChange w:id="810" w:author="tao huang" w:date="2018-10-28T23:08:00Z">
                  <w:rPr>
                    <w:rFonts w:ascii="Times New Roman" w:eastAsia="Times New Roman" w:hAnsi="Times New Roman" w:cs="Times New Roman"/>
                  </w:rPr>
                </w:rPrChange>
              </w:rPr>
              <w:t>be given</w:t>
            </w:r>
            <w:r w:rsidRPr="00532908">
              <w:rPr>
                <w:rFonts w:ascii="Times New Roman" w:eastAsia="Times New Roman" w:hAnsi="Times New Roman" w:cs="Times New Roman"/>
                <w:shd w:val="clear" w:color="auto" w:fill="FFFFFF" w:themeFill="background1"/>
                <w:rPrChange w:id="811" w:author="tao huang" w:date="2018-10-28T21:39:00Z">
                  <w:rPr>
                    <w:rFonts w:ascii="Times New Roman" w:eastAsia="Times New Roman" w:hAnsi="Times New Roman" w:cs="Times New Roman"/>
                  </w:rPr>
                </w:rPrChange>
              </w:rPr>
              <w:t xml:space="preserve"> on that issue. The general information provided in section 4 </w:t>
            </w:r>
            <w:r w:rsidRPr="003E1E39">
              <w:rPr>
                <w:rFonts w:ascii="Times New Roman" w:eastAsia="Times New Roman" w:hAnsi="Times New Roman" w:cs="Times New Roman"/>
                <w:noProof/>
                <w:shd w:val="clear" w:color="auto" w:fill="FFFFFF" w:themeFill="background1"/>
                <w:rPrChange w:id="812" w:author="tao huang" w:date="2018-10-28T23:08:00Z">
                  <w:rPr>
                    <w:rFonts w:ascii="Times New Roman" w:eastAsia="Times New Roman" w:hAnsi="Times New Roman" w:cs="Times New Roman"/>
                  </w:rPr>
                </w:rPrChange>
              </w:rPr>
              <w:t>are</w:t>
            </w:r>
            <w:r w:rsidRPr="00532908">
              <w:rPr>
                <w:rFonts w:ascii="Times New Roman" w:eastAsia="Times New Roman" w:hAnsi="Times New Roman" w:cs="Times New Roman"/>
                <w:shd w:val="clear" w:color="auto" w:fill="FFFFFF" w:themeFill="background1"/>
                <w:rPrChange w:id="813" w:author="tao huang" w:date="2018-10-28T21:39:00Z">
                  <w:rPr>
                    <w:rFonts w:ascii="Times New Roman" w:eastAsia="Times New Roman" w:hAnsi="Times New Roman" w:cs="Times New Roman"/>
                  </w:rPr>
                </w:rPrChange>
              </w:rPr>
              <w:t xml:space="preserve"> not enough in my opinion. What tests have </w:t>
            </w:r>
            <w:r w:rsidRPr="003E1E39">
              <w:rPr>
                <w:rFonts w:ascii="Times New Roman" w:eastAsia="Times New Roman" w:hAnsi="Times New Roman" w:cs="Times New Roman"/>
                <w:noProof/>
                <w:shd w:val="clear" w:color="auto" w:fill="FFFFFF" w:themeFill="background1"/>
                <w:rPrChange w:id="814" w:author="tao huang" w:date="2018-10-28T23:08:00Z">
                  <w:rPr>
                    <w:rFonts w:ascii="Times New Roman" w:eastAsia="Times New Roman" w:hAnsi="Times New Roman" w:cs="Times New Roman"/>
                  </w:rPr>
                </w:rPrChange>
              </w:rPr>
              <w:t>been done</w:t>
            </w:r>
            <w:r w:rsidRPr="00532908">
              <w:rPr>
                <w:rFonts w:ascii="Times New Roman" w:eastAsia="Times New Roman" w:hAnsi="Times New Roman" w:cs="Times New Roman"/>
                <w:shd w:val="clear" w:color="auto" w:fill="FFFFFF" w:themeFill="background1"/>
                <w:rPrChange w:id="815" w:author="tao huang" w:date="2018-10-28T21:39:00Z">
                  <w:rPr>
                    <w:rFonts w:ascii="Times New Roman" w:eastAsia="Times New Roman" w:hAnsi="Times New Roman" w:cs="Times New Roman"/>
                  </w:rPr>
                </w:rPrChange>
              </w:rPr>
              <w:t xml:space="preserve"> and what was the result? Except </w:t>
            </w:r>
            <w:r w:rsidRPr="003E1E39">
              <w:rPr>
                <w:rFonts w:ascii="Times New Roman" w:eastAsia="Times New Roman" w:hAnsi="Times New Roman" w:cs="Times New Roman"/>
                <w:noProof/>
                <w:shd w:val="clear" w:color="auto" w:fill="FFFFFF" w:themeFill="background1"/>
                <w:rPrChange w:id="816" w:author="tao huang" w:date="2018-10-28T23:08:00Z">
                  <w:rPr>
                    <w:rFonts w:ascii="Times New Roman" w:eastAsia="Times New Roman" w:hAnsi="Times New Roman" w:cs="Times New Roman"/>
                  </w:rPr>
                </w:rPrChange>
              </w:rPr>
              <w:t>from</w:t>
            </w:r>
            <w:r w:rsidRPr="00532908">
              <w:rPr>
                <w:rFonts w:ascii="Times New Roman" w:eastAsia="Times New Roman" w:hAnsi="Times New Roman" w:cs="Times New Roman"/>
                <w:shd w:val="clear" w:color="auto" w:fill="FFFFFF" w:themeFill="background1"/>
                <w:rPrChange w:id="817" w:author="tao huang" w:date="2018-10-28T21:39:00Z">
                  <w:rPr>
                    <w:rFonts w:ascii="Times New Roman" w:eastAsia="Times New Roman" w:hAnsi="Times New Roman" w:cs="Times New Roman"/>
                  </w:rPr>
                </w:rPrChange>
              </w:rPr>
              <w:t xml:space="preserve"> the Chow test, </w:t>
            </w:r>
            <w:r w:rsidRPr="00532908">
              <w:rPr>
                <w:rFonts w:ascii="Times New Roman" w:eastAsia="Times New Roman" w:hAnsi="Times New Roman" w:cs="Times New Roman"/>
                <w:shd w:val="clear" w:color="auto" w:fill="FFFFFF" w:themeFill="background1"/>
                <w:rPrChange w:id="818" w:author="tao huang" w:date="2018-10-28T21:39:00Z">
                  <w:rPr>
                    <w:rFonts w:ascii="Times New Roman" w:eastAsia="Times New Roman" w:hAnsi="Times New Roman" w:cs="Times New Roman"/>
                    <w:shd w:val="clear" w:color="auto" w:fill="FFFF00"/>
                  </w:rPr>
                </w:rPrChange>
              </w:rPr>
              <w:t>have the authors investigated the Andrews approach (</w:t>
            </w:r>
            <w:r w:rsidRPr="003E1E39">
              <w:rPr>
                <w:rFonts w:ascii="Times New Roman" w:eastAsia="Times New Roman" w:hAnsi="Times New Roman" w:cs="Times New Roman"/>
                <w:noProof/>
                <w:shd w:val="clear" w:color="auto" w:fill="FFFFFF" w:themeFill="background1"/>
                <w:rPrChange w:id="819" w:author="tao huang" w:date="2018-10-28T23:08:00Z">
                  <w:rPr>
                    <w:rFonts w:ascii="Times New Roman" w:eastAsia="Times New Roman" w:hAnsi="Times New Roman" w:cs="Times New Roman"/>
                    <w:shd w:val="clear" w:color="auto" w:fill="FFFF00"/>
                  </w:rPr>
                </w:rPrChange>
              </w:rPr>
              <w:t>2003 ,</w:t>
            </w:r>
            <w:r w:rsidRPr="00532908">
              <w:rPr>
                <w:rFonts w:ascii="Times New Roman" w:eastAsia="Times New Roman" w:hAnsi="Times New Roman" w:cs="Times New Roman"/>
                <w:shd w:val="clear" w:color="auto" w:fill="FFFFFF" w:themeFill="background1"/>
                <w:rPrChange w:id="820" w:author="tao huang" w:date="2018-10-28T21:39:00Z">
                  <w:rPr>
                    <w:rFonts w:ascii="Times New Roman" w:eastAsia="Times New Roman" w:hAnsi="Times New Roman" w:cs="Times New Roman"/>
                    <w:shd w:val="clear" w:color="auto" w:fill="FFFF00"/>
                  </w:rPr>
                </w:rPrChange>
              </w:rPr>
              <w:t xml:space="preserve"> </w:t>
            </w:r>
            <w:proofErr w:type="spellStart"/>
            <w:r w:rsidRPr="00532908">
              <w:rPr>
                <w:rFonts w:ascii="Times New Roman" w:eastAsia="Times New Roman" w:hAnsi="Times New Roman" w:cs="Times New Roman"/>
                <w:shd w:val="clear" w:color="auto" w:fill="FFFFFF" w:themeFill="background1"/>
                <w:rPrChange w:id="821" w:author="tao huang" w:date="2018-10-28T21:39:00Z">
                  <w:rPr>
                    <w:rFonts w:ascii="Times New Roman" w:eastAsia="Times New Roman" w:hAnsi="Times New Roman" w:cs="Times New Roman"/>
                    <w:shd w:val="clear" w:color="auto" w:fill="FFFF00"/>
                  </w:rPr>
                </w:rPrChange>
              </w:rPr>
              <w:t>Econometrica</w:t>
            </w:r>
            <w:proofErr w:type="spellEnd"/>
            <w:r w:rsidRPr="00532908">
              <w:rPr>
                <w:rFonts w:ascii="Times New Roman" w:eastAsia="Times New Roman" w:hAnsi="Times New Roman" w:cs="Times New Roman"/>
                <w:shd w:val="clear" w:color="auto" w:fill="FFFFFF" w:themeFill="background1"/>
                <w:rPrChange w:id="822" w:author="tao huang" w:date="2018-10-28T21:39:00Z">
                  <w:rPr>
                    <w:rFonts w:ascii="Times New Roman" w:eastAsia="Times New Roman" w:hAnsi="Times New Roman" w:cs="Times New Roman"/>
                    <w:shd w:val="clear" w:color="auto" w:fill="FFFF00"/>
                  </w:rPr>
                </w:rPrChange>
              </w:rPr>
              <w:t xml:space="preserve">) or Fixed Regressor </w:t>
            </w:r>
            <w:r w:rsidRPr="003E1E39">
              <w:rPr>
                <w:rFonts w:ascii="Times New Roman" w:eastAsia="Times New Roman" w:hAnsi="Times New Roman" w:cs="Times New Roman"/>
                <w:noProof/>
                <w:shd w:val="clear" w:color="auto" w:fill="FFFFFF" w:themeFill="background1"/>
                <w:rPrChange w:id="823" w:author="tao huang" w:date="2018-10-28T23:08:00Z">
                  <w:rPr>
                    <w:rFonts w:ascii="Times New Roman" w:eastAsia="Times New Roman" w:hAnsi="Times New Roman" w:cs="Times New Roman"/>
                    <w:shd w:val="clear" w:color="auto" w:fill="FFFF00"/>
                  </w:rPr>
                </w:rPrChange>
              </w:rPr>
              <w:t>Boostrap</w:t>
            </w:r>
            <w:r w:rsidRPr="00532908">
              <w:rPr>
                <w:rFonts w:ascii="Times New Roman" w:eastAsia="Times New Roman" w:hAnsi="Times New Roman" w:cs="Times New Roman"/>
                <w:shd w:val="clear" w:color="auto" w:fill="FFFFFF" w:themeFill="background1"/>
                <w:rPrChange w:id="824" w:author="tao huang" w:date="2018-10-28T21:39:00Z">
                  <w:rPr>
                    <w:rFonts w:ascii="Times New Roman" w:eastAsia="Times New Roman" w:hAnsi="Times New Roman" w:cs="Times New Roman"/>
                    <w:shd w:val="clear" w:color="auto" w:fill="FFFF00"/>
                  </w:rPr>
                </w:rPrChange>
              </w:rPr>
              <w:t xml:space="preserve">? </w:t>
            </w:r>
            <w:r w:rsidRPr="00532908">
              <w:rPr>
                <w:rFonts w:ascii="Times New Roman" w:eastAsia="Times New Roman" w:hAnsi="Times New Roman" w:cs="Times New Roman"/>
                <w:shd w:val="clear" w:color="auto" w:fill="FFFFFF" w:themeFill="background1"/>
                <w:rPrChange w:id="825" w:author="tao huang" w:date="2018-10-28T21:39:00Z">
                  <w:rPr>
                    <w:rFonts w:ascii="Times New Roman" w:eastAsia="Times New Roman" w:hAnsi="Times New Roman" w:cs="Times New Roman"/>
                  </w:rPr>
                </w:rPrChange>
              </w:rPr>
              <w:t xml:space="preserve">The vague analysis </w:t>
            </w:r>
            <w:r w:rsidRPr="003E1E39">
              <w:rPr>
                <w:rFonts w:ascii="Times New Roman" w:eastAsia="Times New Roman" w:hAnsi="Times New Roman" w:cs="Times New Roman"/>
                <w:noProof/>
                <w:shd w:val="clear" w:color="auto" w:fill="FFFFFF" w:themeFill="background1"/>
                <w:rPrChange w:id="826" w:author="tao huang" w:date="2018-10-28T23:08:00Z">
                  <w:rPr>
                    <w:rFonts w:ascii="Times New Roman" w:eastAsia="Times New Roman" w:hAnsi="Times New Roman" w:cs="Times New Roman"/>
                  </w:rPr>
                </w:rPrChange>
              </w:rPr>
              <w:t>on</w:t>
            </w:r>
            <w:r w:rsidRPr="00532908">
              <w:rPr>
                <w:rFonts w:ascii="Times New Roman" w:eastAsia="Times New Roman" w:hAnsi="Times New Roman" w:cs="Times New Roman"/>
                <w:shd w:val="clear" w:color="auto" w:fill="FFFFFF" w:themeFill="background1"/>
                <w:rPrChange w:id="827" w:author="tao huang" w:date="2018-10-28T21:39:00Z">
                  <w:rPr>
                    <w:rFonts w:ascii="Times New Roman" w:eastAsia="Times New Roman" w:hAnsi="Times New Roman" w:cs="Times New Roman"/>
                  </w:rPr>
                </w:rPrChange>
              </w:rPr>
              <w:t xml:space="preserve"> that aspect is </w:t>
            </w:r>
            <w:r w:rsidRPr="003E1E39">
              <w:rPr>
                <w:rFonts w:ascii="Times New Roman" w:eastAsia="Times New Roman" w:hAnsi="Times New Roman" w:cs="Times New Roman"/>
                <w:noProof/>
                <w:shd w:val="clear" w:color="auto" w:fill="FFFFFF" w:themeFill="background1"/>
                <w:rPrChange w:id="828" w:author="tao huang" w:date="2018-10-28T23:08:00Z">
                  <w:rPr>
                    <w:rFonts w:ascii="Times New Roman" w:eastAsia="Times New Roman" w:hAnsi="Times New Roman" w:cs="Times New Roman"/>
                  </w:rPr>
                </w:rPrChange>
              </w:rPr>
              <w:t>a main</w:t>
            </w:r>
            <w:r w:rsidRPr="00532908">
              <w:rPr>
                <w:rFonts w:ascii="Times New Roman" w:eastAsia="Times New Roman" w:hAnsi="Times New Roman" w:cs="Times New Roman"/>
                <w:shd w:val="clear" w:color="auto" w:fill="FFFFFF" w:themeFill="background1"/>
                <w:rPrChange w:id="829" w:author="tao huang" w:date="2018-10-28T21:39:00Z">
                  <w:rPr>
                    <w:rFonts w:ascii="Times New Roman" w:eastAsia="Times New Roman" w:hAnsi="Times New Roman" w:cs="Times New Roman"/>
                  </w:rPr>
                </w:rPrChange>
              </w:rPr>
              <w:t xml:space="preserve"> shortcoming of this paper.</w:t>
            </w:r>
          </w:p>
          <w:p w14:paraId="39660161" w14:textId="194FC819" w:rsidR="00DF72AC" w:rsidRPr="0056537F" w:rsidRDefault="00DF72AC">
            <w:pPr>
              <w:shd w:val="clear" w:color="auto" w:fill="FFFFFF" w:themeFill="background1"/>
              <w:spacing w:after="0" w:line="276" w:lineRule="auto"/>
              <w:rPr>
                <w:rFonts w:ascii="Times New Roman" w:eastAsia="Times New Roman" w:hAnsi="Times New Roman" w:cs="Times New Roman"/>
              </w:rPr>
              <w:pPrChange w:id="830" w:author="tao huang" w:date="2018-10-28T21:40:00Z">
                <w:pPr>
                  <w:shd w:val="clear" w:color="auto" w:fill="FFFFFF"/>
                  <w:spacing w:after="0" w:line="276" w:lineRule="auto"/>
                </w:pPr>
              </w:pPrChange>
            </w:pPr>
          </w:p>
          <w:p w14:paraId="010FD5F4" w14:textId="043BDC8F" w:rsidR="00F949EC" w:rsidRDefault="00DF72AC">
            <w:pPr>
              <w:shd w:val="clear" w:color="auto" w:fill="FFFFFF" w:themeFill="background1"/>
              <w:spacing w:after="0" w:line="276" w:lineRule="auto"/>
              <w:rPr>
                <w:rFonts w:ascii="Times New Roman" w:hAnsi="Times New Roman" w:cs="Times New Roman"/>
                <w:color w:val="7030A0"/>
              </w:rPr>
              <w:pPrChange w:id="831" w:author="tao huang" w:date="2018-10-28T21:40:00Z">
                <w:pPr>
                  <w:shd w:val="clear" w:color="auto" w:fill="FFFFFF"/>
                  <w:spacing w:after="0" w:line="276" w:lineRule="auto"/>
                </w:pPr>
              </w:pPrChange>
            </w:pPr>
            <w:r w:rsidRPr="00B362DB">
              <w:rPr>
                <w:rFonts w:ascii="Times New Roman" w:hAnsi="Times New Roman" w:cs="Times New Roman"/>
                <w:color w:val="7030A0"/>
              </w:rPr>
              <w:t xml:space="preserve">We </w:t>
            </w:r>
            <w:ins w:id="832" w:author="Didier Soopramanien" w:date="2018-10-24T14:44:00Z">
              <w:r w:rsidR="008A24C7">
                <w:rPr>
                  <w:rFonts w:ascii="Times New Roman" w:hAnsi="Times New Roman" w:cs="Times New Roman"/>
                  <w:color w:val="7030A0"/>
                </w:rPr>
                <w:t xml:space="preserve">have </w:t>
              </w:r>
            </w:ins>
            <w:r w:rsidRPr="00B362DB">
              <w:rPr>
                <w:rFonts w:ascii="Times New Roman" w:hAnsi="Times New Roman" w:cs="Times New Roman"/>
                <w:color w:val="7030A0"/>
              </w:rPr>
              <w:t xml:space="preserve">previously described </w:t>
            </w:r>
            <w:del w:id="833" w:author="Didier Soopramanien" w:date="2018-10-24T14:44:00Z">
              <w:r w:rsidR="00A4412D" w:rsidRPr="00B362DB" w:rsidDel="008A24C7">
                <w:rPr>
                  <w:rFonts w:ascii="Times New Roman" w:hAnsi="Times New Roman" w:cs="Times New Roman"/>
                  <w:color w:val="7030A0"/>
                </w:rPr>
                <w:delText>the details</w:delText>
              </w:r>
              <w:r w:rsidRPr="00B362DB" w:rsidDel="008A24C7">
                <w:rPr>
                  <w:rFonts w:ascii="Times New Roman" w:hAnsi="Times New Roman" w:cs="Times New Roman"/>
                  <w:color w:val="7030A0"/>
                </w:rPr>
                <w:delText xml:space="preserve"> of ho</w:delText>
              </w:r>
            </w:del>
            <w:ins w:id="834" w:author="Didier Soopramanien" w:date="2018-10-24T14:44:00Z">
              <w:r w:rsidR="008A24C7">
                <w:rPr>
                  <w:rFonts w:ascii="Times New Roman" w:hAnsi="Times New Roman" w:cs="Times New Roman"/>
                  <w:color w:val="7030A0"/>
                </w:rPr>
                <w:t>ho</w:t>
              </w:r>
            </w:ins>
            <w:r w:rsidRPr="00B362DB">
              <w:rPr>
                <w:rFonts w:ascii="Times New Roman" w:hAnsi="Times New Roman" w:cs="Times New Roman"/>
                <w:color w:val="7030A0"/>
              </w:rPr>
              <w:t xml:space="preserve">w we conduct the sequential </w:t>
            </w:r>
            <w:r w:rsidR="00552F93">
              <w:rPr>
                <w:rFonts w:ascii="Times New Roman" w:hAnsi="Times New Roman" w:cs="Times New Roman"/>
                <w:color w:val="7030A0"/>
              </w:rPr>
              <w:t>Chow</w:t>
            </w:r>
            <w:r w:rsidRPr="00B362DB">
              <w:rPr>
                <w:rFonts w:ascii="Times New Roman" w:hAnsi="Times New Roman" w:cs="Times New Roman"/>
                <w:color w:val="7030A0"/>
              </w:rPr>
              <w:t xml:space="preserve"> test in the </w:t>
            </w:r>
            <w:r w:rsidR="00A4412D" w:rsidRPr="00B362DB">
              <w:rPr>
                <w:rFonts w:ascii="Times New Roman" w:hAnsi="Times New Roman" w:cs="Times New Roman"/>
                <w:color w:val="7030A0"/>
              </w:rPr>
              <w:t>A</w:t>
            </w:r>
            <w:r w:rsidRPr="00B362DB">
              <w:rPr>
                <w:rFonts w:ascii="Times New Roman" w:hAnsi="Times New Roman" w:cs="Times New Roman"/>
                <w:color w:val="7030A0"/>
              </w:rPr>
              <w:t>ppendix in the supplementary material</w:t>
            </w:r>
            <w:r w:rsidR="00D07F7E" w:rsidRPr="00B362DB">
              <w:rPr>
                <w:rFonts w:ascii="Times New Roman" w:hAnsi="Times New Roman" w:cs="Times New Roman"/>
                <w:color w:val="7030A0"/>
              </w:rPr>
              <w:t xml:space="preserve"> - w</w:t>
            </w:r>
            <w:r w:rsidRPr="00B362DB">
              <w:rPr>
                <w:rFonts w:ascii="Times New Roman" w:hAnsi="Times New Roman" w:cs="Times New Roman"/>
                <w:color w:val="7030A0"/>
              </w:rPr>
              <w:t xml:space="preserve">e now include </w:t>
            </w:r>
            <w:del w:id="835" w:author="tao huang" w:date="2018-10-28T20:41:00Z">
              <w:r w:rsidRPr="00B362DB" w:rsidDel="00183010">
                <w:rPr>
                  <w:rFonts w:ascii="Times New Roman" w:hAnsi="Times New Roman" w:cs="Times New Roman"/>
                  <w:color w:val="7030A0"/>
                </w:rPr>
                <w:delText>the description</w:delText>
              </w:r>
            </w:del>
            <w:ins w:id="836" w:author="tao huang" w:date="2018-10-28T20:41:00Z">
              <w:r w:rsidR="00183010">
                <w:rPr>
                  <w:rFonts w:ascii="Times New Roman" w:hAnsi="Times New Roman" w:cs="Times New Roman"/>
                  <w:color w:val="7030A0"/>
                </w:rPr>
                <w:t>this</w:t>
              </w:r>
            </w:ins>
            <w:r w:rsidRPr="00B362DB">
              <w:rPr>
                <w:rFonts w:ascii="Times New Roman" w:hAnsi="Times New Roman" w:cs="Times New Roman"/>
                <w:color w:val="7030A0"/>
              </w:rPr>
              <w:t xml:space="preserve"> in </w:t>
            </w:r>
            <w:del w:id="837" w:author="tao huang" w:date="2018-10-28T23:05:00Z">
              <w:r w:rsidRPr="00044520" w:rsidDel="00044520">
                <w:rPr>
                  <w:rFonts w:ascii="Times New Roman" w:hAnsi="Times New Roman" w:cs="Times New Roman"/>
                  <w:noProof/>
                  <w:color w:val="7030A0"/>
                  <w:rPrChange w:id="838" w:author="tao huang" w:date="2018-10-28T23:05:00Z">
                    <w:rPr>
                      <w:rFonts w:ascii="Times New Roman" w:hAnsi="Times New Roman" w:cs="Times New Roman"/>
                      <w:noProof/>
                      <w:color w:val="7030A0"/>
                    </w:rPr>
                  </w:rPrChange>
                </w:rPr>
                <w:delText xml:space="preserve">the </w:delText>
              </w:r>
            </w:del>
            <w:r w:rsidR="00D07F7E" w:rsidRPr="00044520">
              <w:rPr>
                <w:rFonts w:ascii="Times New Roman" w:hAnsi="Times New Roman" w:cs="Times New Roman"/>
                <w:noProof/>
                <w:color w:val="7030A0"/>
                <w:rPrChange w:id="839" w:author="tao huang" w:date="2018-10-28T23:05:00Z">
                  <w:rPr>
                    <w:rFonts w:ascii="Times New Roman" w:hAnsi="Times New Roman" w:cs="Times New Roman"/>
                    <w:noProof/>
                    <w:color w:val="7030A0"/>
                  </w:rPr>
                </w:rPrChange>
              </w:rPr>
              <w:t>section</w:t>
            </w:r>
            <w:r w:rsidR="00552F93">
              <w:rPr>
                <w:rFonts w:ascii="Times New Roman" w:hAnsi="Times New Roman" w:cs="Times New Roman"/>
                <w:color w:val="7030A0"/>
              </w:rPr>
              <w:t xml:space="preserve"> 6</w:t>
            </w:r>
            <w:ins w:id="840" w:author="Didier Soopramanien" w:date="2018-10-24T14:44:00Z">
              <w:r w:rsidR="008A24C7">
                <w:rPr>
                  <w:rFonts w:ascii="Times New Roman" w:hAnsi="Times New Roman" w:cs="Times New Roman"/>
                  <w:color w:val="7030A0"/>
                </w:rPr>
                <w:t xml:space="preserve"> of the paper</w:t>
              </w:r>
            </w:ins>
            <w:r w:rsidRPr="00B362DB">
              <w:rPr>
                <w:rFonts w:ascii="Times New Roman" w:hAnsi="Times New Roman" w:cs="Times New Roman"/>
                <w:color w:val="7030A0"/>
              </w:rPr>
              <w:t>.</w:t>
            </w:r>
            <w:r w:rsidR="00A4412D" w:rsidRPr="00B362DB">
              <w:rPr>
                <w:rFonts w:ascii="Times New Roman" w:hAnsi="Times New Roman" w:cs="Times New Roman"/>
                <w:color w:val="7030A0"/>
              </w:rPr>
              <w:t xml:space="preserve"> </w:t>
            </w:r>
            <w:r w:rsidR="00F949EC">
              <w:rPr>
                <w:rFonts w:ascii="Times New Roman" w:hAnsi="Times New Roman" w:cs="Times New Roman"/>
                <w:color w:val="7030A0"/>
              </w:rPr>
              <w:t xml:space="preserve">We </w:t>
            </w:r>
            <w:del w:id="841" w:author="Didier Soopramanien" w:date="2018-10-24T14:44:00Z">
              <w:r w:rsidR="00F949EC" w:rsidDel="008A24C7">
                <w:rPr>
                  <w:rFonts w:ascii="Times New Roman" w:hAnsi="Times New Roman" w:cs="Times New Roman"/>
                  <w:color w:val="7030A0"/>
                </w:rPr>
                <w:delText xml:space="preserve">now </w:delText>
              </w:r>
            </w:del>
            <w:r w:rsidR="00F949EC" w:rsidRPr="00F949EC">
              <w:rPr>
                <w:rFonts w:ascii="Times New Roman" w:hAnsi="Times New Roman" w:cs="Times New Roman"/>
                <w:color w:val="7030A0"/>
              </w:rPr>
              <w:t xml:space="preserve">conduct </w:t>
            </w:r>
            <w:r w:rsidR="00F949EC">
              <w:rPr>
                <w:rFonts w:ascii="Times New Roman" w:hAnsi="Times New Roman" w:cs="Times New Roman"/>
                <w:color w:val="7030A0"/>
              </w:rPr>
              <w:t>the</w:t>
            </w:r>
            <w:r w:rsidR="00F949EC" w:rsidRPr="00F949EC">
              <w:rPr>
                <w:rFonts w:ascii="Times New Roman" w:hAnsi="Times New Roman" w:cs="Times New Roman"/>
                <w:color w:val="7030A0"/>
              </w:rPr>
              <w:t xml:space="preserve"> sequential Chow test for up to 95% of the weeks in the estimation period</w:t>
            </w:r>
            <w:r w:rsidR="00F949EC">
              <w:rPr>
                <w:rFonts w:ascii="Times New Roman" w:hAnsi="Times New Roman" w:cs="Times New Roman"/>
                <w:color w:val="7030A0"/>
              </w:rPr>
              <w:t xml:space="preserve">. For example, imagine we have </w:t>
            </w:r>
            <w:r w:rsidR="00F949EC" w:rsidRPr="00F949EC">
              <w:rPr>
                <w:rFonts w:ascii="Times New Roman" w:hAnsi="Times New Roman" w:cs="Times New Roman"/>
                <w:color w:val="7030A0"/>
              </w:rPr>
              <w:t xml:space="preserve">an estimation period of 160 weeks, we conduct the Chow test for each of the </w:t>
            </w:r>
            <w:r w:rsidR="00F949EC">
              <w:rPr>
                <w:rFonts w:ascii="Times New Roman" w:hAnsi="Times New Roman" w:cs="Times New Roman"/>
                <w:color w:val="7030A0"/>
              </w:rPr>
              <w:t xml:space="preserve">160*0.95= </w:t>
            </w:r>
            <w:r w:rsidR="00F949EC" w:rsidRPr="00F949EC">
              <w:rPr>
                <w:rFonts w:ascii="Times New Roman" w:hAnsi="Times New Roman" w:cs="Times New Roman"/>
                <w:color w:val="7030A0"/>
              </w:rPr>
              <w:t>152 weeks. We initially conduct the Chow test assuming a structural change occurring at week 5</w:t>
            </w:r>
            <w:ins w:id="842" w:author="tao huang" w:date="2018-10-28T23:06:00Z">
              <w:r w:rsidR="00FF20ED">
                <w:rPr>
                  <w:rFonts w:ascii="Times New Roman" w:hAnsi="Times New Roman" w:cs="Times New Roman"/>
                  <w:color w:val="7030A0"/>
                </w:rPr>
                <w:t>,</w:t>
              </w:r>
            </w:ins>
            <w:r w:rsidR="00F949EC" w:rsidRPr="00F949EC">
              <w:rPr>
                <w:rFonts w:ascii="Times New Roman" w:hAnsi="Times New Roman" w:cs="Times New Roman"/>
                <w:color w:val="7030A0"/>
              </w:rPr>
              <w:t xml:space="preserve"> </w:t>
            </w:r>
            <w:r w:rsidR="00F949EC" w:rsidRPr="00FF20ED">
              <w:rPr>
                <w:rFonts w:ascii="Times New Roman" w:hAnsi="Times New Roman" w:cs="Times New Roman"/>
                <w:noProof/>
                <w:color w:val="7030A0"/>
                <w:rPrChange w:id="843" w:author="tao huang" w:date="2018-10-28T23:06:00Z">
                  <w:rPr>
                    <w:rFonts w:ascii="Times New Roman" w:hAnsi="Times New Roman" w:cs="Times New Roman"/>
                    <w:noProof/>
                    <w:color w:val="7030A0"/>
                  </w:rPr>
                </w:rPrChange>
              </w:rPr>
              <w:t>and</w:t>
            </w:r>
            <w:r w:rsidR="00F949EC" w:rsidRPr="00F949EC">
              <w:rPr>
                <w:rFonts w:ascii="Times New Roman" w:hAnsi="Times New Roman" w:cs="Times New Roman"/>
                <w:color w:val="7030A0"/>
              </w:rPr>
              <w:t xml:space="preserve"> we obtain the p-value. We then conduct the Chow test for week 6, 7, and so forth until week 156 and each time we obtain the p-value accordingly. We reserve at least 5% of the weeks for the estimation of the test. Thus, we may obtain up to 152 p-values in total. The null hypothesis of no structural change will </w:t>
            </w:r>
            <w:r w:rsidR="00F949EC" w:rsidRPr="003E1E39">
              <w:rPr>
                <w:rFonts w:ascii="Times New Roman" w:hAnsi="Times New Roman" w:cs="Times New Roman"/>
                <w:noProof/>
                <w:color w:val="7030A0"/>
                <w:rPrChange w:id="844" w:author="tao huang" w:date="2018-10-28T23:08:00Z">
                  <w:rPr>
                    <w:rFonts w:ascii="Times New Roman" w:hAnsi="Times New Roman" w:cs="Times New Roman"/>
                    <w:noProof/>
                    <w:color w:val="7030A0"/>
                  </w:rPr>
                </w:rPrChange>
              </w:rPr>
              <w:t>be rejected</w:t>
            </w:r>
            <w:r w:rsidR="00F949EC" w:rsidRPr="00F949EC">
              <w:rPr>
                <w:rFonts w:ascii="Times New Roman" w:hAnsi="Times New Roman" w:cs="Times New Roman"/>
                <w:color w:val="7030A0"/>
              </w:rPr>
              <w:t xml:space="preserve"> </w:t>
            </w:r>
            <w:del w:id="845" w:author="tao huang" w:date="2018-10-28T23:05:00Z">
              <w:r w:rsidR="00F949EC" w:rsidRPr="00044520" w:rsidDel="00044520">
                <w:rPr>
                  <w:rFonts w:ascii="Times New Roman" w:hAnsi="Times New Roman" w:cs="Times New Roman"/>
                  <w:noProof/>
                  <w:color w:val="7030A0"/>
                  <w:rPrChange w:id="846" w:author="tao huang" w:date="2018-10-28T23:05:00Z">
                    <w:rPr>
                      <w:rFonts w:ascii="Times New Roman" w:hAnsi="Times New Roman" w:cs="Times New Roman"/>
                      <w:noProof/>
                      <w:color w:val="7030A0"/>
                    </w:rPr>
                  </w:rPrChange>
                </w:rPr>
                <w:delText>only</w:delText>
              </w:r>
              <w:r w:rsidR="00F949EC" w:rsidRPr="00F949EC" w:rsidDel="00044520">
                <w:rPr>
                  <w:rFonts w:ascii="Times New Roman" w:hAnsi="Times New Roman" w:cs="Times New Roman"/>
                  <w:color w:val="7030A0"/>
                </w:rPr>
                <w:delText xml:space="preserve"> when none of</w:delText>
              </w:r>
            </w:del>
            <w:ins w:id="847" w:author="tao huang" w:date="2018-10-28T23:05:00Z">
              <w:r w:rsidR="00044520">
                <w:rPr>
                  <w:rFonts w:ascii="Times New Roman" w:hAnsi="Times New Roman" w:cs="Times New Roman"/>
                  <w:noProof/>
                  <w:color w:val="7030A0"/>
                </w:rPr>
                <w:t>if any of</w:t>
              </w:r>
            </w:ins>
            <w:r w:rsidR="00F949EC" w:rsidRPr="00F949EC">
              <w:rPr>
                <w:rFonts w:ascii="Times New Roman" w:hAnsi="Times New Roman" w:cs="Times New Roman"/>
                <w:color w:val="7030A0"/>
              </w:rPr>
              <w:t xml:space="preserve"> </w:t>
            </w:r>
            <w:r w:rsidR="00F949EC" w:rsidRPr="003E1E39">
              <w:rPr>
                <w:rFonts w:ascii="Times New Roman" w:hAnsi="Times New Roman" w:cs="Times New Roman"/>
                <w:noProof/>
                <w:color w:val="7030A0"/>
                <w:rPrChange w:id="848" w:author="tao huang" w:date="2018-10-28T23:08:00Z">
                  <w:rPr>
                    <w:rFonts w:ascii="Times New Roman" w:hAnsi="Times New Roman" w:cs="Times New Roman"/>
                    <w:noProof/>
                    <w:color w:val="7030A0"/>
                  </w:rPr>
                </w:rPrChange>
              </w:rPr>
              <w:t>these p-value</w:t>
            </w:r>
            <w:ins w:id="849" w:author="tao huang" w:date="2018-10-28T23:05:00Z">
              <w:r w:rsidR="00044520" w:rsidRPr="00044520">
                <w:rPr>
                  <w:rFonts w:ascii="Times New Roman" w:hAnsi="Times New Roman" w:cs="Times New Roman"/>
                  <w:noProof/>
                  <w:color w:val="7030A0"/>
                  <w:rPrChange w:id="850" w:author="tao huang" w:date="2018-10-28T23:05:00Z">
                    <w:rPr>
                      <w:rFonts w:ascii="Times New Roman" w:hAnsi="Times New Roman" w:cs="Times New Roman"/>
                      <w:noProof/>
                      <w:color w:val="7030A0"/>
                      <w:u w:val="thick" w:color="239E66"/>
                    </w:rPr>
                  </w:rPrChange>
                </w:rPr>
                <w:t>s</w:t>
              </w:r>
            </w:ins>
            <w:r w:rsidR="00F949EC" w:rsidRPr="00F949EC">
              <w:rPr>
                <w:rFonts w:ascii="Times New Roman" w:hAnsi="Times New Roman" w:cs="Times New Roman"/>
                <w:color w:val="7030A0"/>
              </w:rPr>
              <w:t xml:space="preserve"> is below the threshold. To mitigate the multiple comparison </w:t>
            </w:r>
            <w:r w:rsidR="00F949EC" w:rsidRPr="003E1E39">
              <w:rPr>
                <w:rFonts w:ascii="Times New Roman" w:hAnsi="Times New Roman" w:cs="Times New Roman"/>
                <w:noProof/>
                <w:color w:val="7030A0"/>
                <w:rPrChange w:id="851" w:author="tao huang" w:date="2018-10-28T23:08:00Z">
                  <w:rPr>
                    <w:rFonts w:ascii="Times New Roman" w:hAnsi="Times New Roman" w:cs="Times New Roman"/>
                    <w:noProof/>
                    <w:color w:val="7030A0"/>
                  </w:rPr>
                </w:rPrChange>
              </w:rPr>
              <w:t>problem</w:t>
            </w:r>
            <w:r w:rsidR="00F949EC" w:rsidRPr="00F949EC">
              <w:rPr>
                <w:rFonts w:ascii="Times New Roman" w:hAnsi="Times New Roman" w:cs="Times New Roman"/>
                <w:color w:val="7030A0"/>
              </w:rPr>
              <w:t>, we adopt a very small threshold, i.e., 0.001</w:t>
            </w:r>
            <w:r w:rsidR="00F949EC">
              <w:rPr>
                <w:rFonts w:ascii="Times New Roman" w:hAnsi="Times New Roman" w:cs="Times New Roman"/>
                <w:color w:val="7030A0"/>
              </w:rPr>
              <w:t>.</w:t>
            </w:r>
          </w:p>
          <w:p w14:paraId="3C7944AD" w14:textId="77777777" w:rsidR="00F949EC" w:rsidRDefault="00F949EC">
            <w:pPr>
              <w:shd w:val="clear" w:color="auto" w:fill="FFFFFF" w:themeFill="background1"/>
              <w:spacing w:after="0" w:line="276" w:lineRule="auto"/>
              <w:rPr>
                <w:rFonts w:ascii="Times New Roman" w:hAnsi="Times New Roman" w:cs="Times New Roman"/>
                <w:color w:val="7030A0"/>
              </w:rPr>
              <w:pPrChange w:id="852" w:author="tao huang" w:date="2018-10-28T21:40:00Z">
                <w:pPr>
                  <w:shd w:val="clear" w:color="auto" w:fill="FFFFFF"/>
                  <w:spacing w:after="0" w:line="276" w:lineRule="auto"/>
                </w:pPr>
              </w:pPrChange>
            </w:pPr>
          </w:p>
          <w:p w14:paraId="0D378A02" w14:textId="0FA90450" w:rsidR="007F5C5D" w:rsidRDefault="00A4412D">
            <w:pPr>
              <w:shd w:val="clear" w:color="auto" w:fill="FFFFFF" w:themeFill="background1"/>
              <w:spacing w:after="0" w:line="276" w:lineRule="auto"/>
              <w:rPr>
                <w:rFonts w:ascii="Times New Roman" w:hAnsi="Times New Roman" w:cs="Times New Roman"/>
                <w:color w:val="7030A0"/>
              </w:rPr>
              <w:pPrChange w:id="853" w:author="tao huang" w:date="2018-10-28T21:40:00Z">
                <w:pPr>
                  <w:shd w:val="clear" w:color="auto" w:fill="FFFFFF"/>
                  <w:spacing w:after="0" w:line="276" w:lineRule="auto"/>
                </w:pPr>
              </w:pPrChange>
            </w:pPr>
            <w:r w:rsidRPr="00B362DB">
              <w:rPr>
                <w:rFonts w:ascii="Times New Roman" w:hAnsi="Times New Roman" w:cs="Times New Roman"/>
                <w:color w:val="7030A0"/>
              </w:rPr>
              <w:t>We also address the fact that p</w:t>
            </w:r>
            <w:r w:rsidR="00DF72AC" w:rsidRPr="00B362DB">
              <w:rPr>
                <w:rFonts w:ascii="Times New Roman" w:hAnsi="Times New Roman" w:cs="Times New Roman"/>
                <w:color w:val="7030A0"/>
              </w:rPr>
              <w:t xml:space="preserve">revious studies have proposed alternative tests </w: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 </w:instrTex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EN.CITE.DATA </w:instrText>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separate"/>
            </w:r>
            <w:r w:rsidR="00DF72AC" w:rsidRPr="00B362DB">
              <w:rPr>
                <w:rFonts w:ascii="Times New Roman" w:hAnsi="Times New Roman" w:cs="Times New Roman"/>
                <w:noProof/>
                <w:color w:val="7030A0"/>
              </w:rPr>
              <w:t>(e.g., Donald W K Andrews, 1993; Donald W. K. Andrews &amp; Ploberger, 1994; Bai &amp; Perron, 1998, 2003; Brown, Durbin, &amp; Evans, 1975)</w:t>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t xml:space="preserve">. </w:t>
            </w:r>
            <w:r w:rsidR="00D07F7E" w:rsidRPr="00B362DB">
              <w:rPr>
                <w:rFonts w:ascii="Times New Roman" w:hAnsi="Times New Roman" w:cs="Times New Roman"/>
                <w:color w:val="7030A0"/>
              </w:rPr>
              <w:t xml:space="preserve">However, </w:t>
            </w:r>
            <w:r w:rsidR="00555600" w:rsidRPr="00B362DB">
              <w:rPr>
                <w:rFonts w:ascii="Times New Roman" w:hAnsi="Times New Roman" w:cs="Times New Roman"/>
                <w:color w:val="7030A0"/>
              </w:rPr>
              <w:t>t</w:t>
            </w:r>
            <w:r w:rsidR="00D07F7E" w:rsidRPr="00B362DB">
              <w:rPr>
                <w:rFonts w:ascii="Times New Roman" w:hAnsi="Times New Roman" w:cs="Times New Roman"/>
                <w:color w:val="7030A0"/>
              </w:rPr>
              <w:t xml:space="preserve">hese tests </w:t>
            </w:r>
            <w:r w:rsidR="00F00D06">
              <w:rPr>
                <w:rFonts w:ascii="Times New Roman" w:hAnsi="Times New Roman" w:cs="Times New Roman"/>
                <w:color w:val="7030A0"/>
              </w:rPr>
              <w:t xml:space="preserve">have different focuses (e.g., the size and the location of the structural change) and </w:t>
            </w:r>
            <w:ins w:id="854" w:author="Didier Soopramanien" w:date="2018-10-24T14:44:00Z">
              <w:r w:rsidR="008A24C7">
                <w:rPr>
                  <w:rFonts w:ascii="Times New Roman" w:hAnsi="Times New Roman" w:cs="Times New Roman"/>
                  <w:color w:val="7030A0"/>
                </w:rPr>
                <w:t xml:space="preserve">more </w:t>
              </w:r>
            </w:ins>
            <w:r w:rsidRPr="00B362DB">
              <w:rPr>
                <w:rFonts w:ascii="Times New Roman" w:hAnsi="Times New Roman" w:cs="Times New Roman"/>
                <w:color w:val="7030A0"/>
              </w:rPr>
              <w:t xml:space="preserve">stringent </w:t>
            </w:r>
            <w:r w:rsidR="00D07F7E" w:rsidRPr="00B362DB">
              <w:rPr>
                <w:rFonts w:ascii="Times New Roman" w:hAnsi="Times New Roman" w:cs="Times New Roman"/>
                <w:color w:val="7030A0"/>
              </w:rPr>
              <w:t>assumption</w:t>
            </w:r>
            <w:r w:rsidR="00555600" w:rsidRPr="00B362DB">
              <w:rPr>
                <w:rFonts w:ascii="Times New Roman" w:hAnsi="Times New Roman" w:cs="Times New Roman"/>
                <w:color w:val="7030A0"/>
              </w:rPr>
              <w:t xml:space="preserve">s </w:t>
            </w:r>
            <w:r w:rsidR="00F00D06">
              <w:rPr>
                <w:rFonts w:ascii="Times New Roman" w:hAnsi="Times New Roman" w:cs="Times New Roman"/>
                <w:color w:val="7030A0"/>
              </w:rPr>
              <w:t xml:space="preserve">(e.g., </w:t>
            </w:r>
            <w:r w:rsidR="00D07F7E" w:rsidRPr="00B362DB">
              <w:rPr>
                <w:rFonts w:ascii="Times New Roman" w:hAnsi="Times New Roman" w:cs="Times New Roman"/>
                <w:color w:val="7030A0"/>
              </w:rPr>
              <w:t xml:space="preserve">a </w:t>
            </w:r>
            <w:r w:rsidR="00555600" w:rsidRPr="00B362DB">
              <w:rPr>
                <w:rFonts w:ascii="Times New Roman" w:hAnsi="Times New Roman" w:cs="Times New Roman"/>
                <w:color w:val="7030A0"/>
              </w:rPr>
              <w:t xml:space="preserve">known </w:t>
            </w:r>
            <w:r w:rsidR="00D07F7E" w:rsidRPr="00B362DB">
              <w:rPr>
                <w:rFonts w:ascii="Times New Roman" w:hAnsi="Times New Roman" w:cs="Times New Roman"/>
                <w:color w:val="7030A0"/>
              </w:rPr>
              <w:t>number of multiple change</w:t>
            </w:r>
            <w:r w:rsidR="00F00D06">
              <w:rPr>
                <w:rFonts w:ascii="Times New Roman" w:hAnsi="Times New Roman" w:cs="Times New Roman"/>
                <w:color w:val="7030A0"/>
              </w:rPr>
              <w:t xml:space="preserve">s as a priori knowledge). </w:t>
            </w:r>
            <w:r w:rsidR="00BF3881" w:rsidRPr="00B362DB">
              <w:rPr>
                <w:rFonts w:ascii="Times New Roman" w:hAnsi="Times New Roman" w:cs="Times New Roman"/>
                <w:color w:val="7030A0"/>
              </w:rPr>
              <w:t>The estimat</w:t>
            </w:r>
            <w:r w:rsidR="00BF3881">
              <w:rPr>
                <w:rFonts w:ascii="Times New Roman" w:hAnsi="Times New Roman" w:cs="Times New Roman"/>
                <w:color w:val="7030A0"/>
              </w:rPr>
              <w:t>ion</w:t>
            </w:r>
            <w:r w:rsidR="00BF3881" w:rsidRPr="00B362DB">
              <w:rPr>
                <w:rFonts w:ascii="Times New Roman" w:hAnsi="Times New Roman" w:cs="Times New Roman"/>
                <w:color w:val="7030A0"/>
              </w:rPr>
              <w:t xml:space="preserve"> </w:t>
            </w:r>
            <w:r w:rsidR="007F5C5D">
              <w:rPr>
                <w:rFonts w:ascii="Times New Roman" w:hAnsi="Times New Roman" w:cs="Times New Roman"/>
                <w:color w:val="7030A0"/>
              </w:rPr>
              <w:t xml:space="preserve">of the locations and the sizes </w:t>
            </w:r>
            <w:r w:rsidR="00BF3881">
              <w:rPr>
                <w:rFonts w:ascii="Times New Roman" w:hAnsi="Times New Roman" w:cs="Times New Roman"/>
                <w:color w:val="7030A0"/>
              </w:rPr>
              <w:t>using</w:t>
            </w:r>
            <w:r w:rsidR="00BF3881" w:rsidRPr="00B362DB">
              <w:rPr>
                <w:rFonts w:ascii="Times New Roman" w:hAnsi="Times New Roman" w:cs="Times New Roman"/>
                <w:color w:val="7030A0"/>
              </w:rPr>
              <w:t xml:space="preserve"> these tests were </w:t>
            </w:r>
            <w:r w:rsidR="00BF3881">
              <w:rPr>
                <w:rFonts w:ascii="Times New Roman" w:hAnsi="Times New Roman" w:cs="Times New Roman"/>
                <w:color w:val="7030A0"/>
              </w:rPr>
              <w:t>not satisfactory</w:t>
            </w:r>
            <w:r w:rsidR="00BF3881" w:rsidRPr="00B362DB">
              <w:rPr>
                <w:rFonts w:ascii="Times New Roman" w:hAnsi="Times New Roman" w:cs="Times New Roman"/>
                <w:color w:val="7030A0"/>
              </w:rPr>
              <w:t xml:space="preserve"> (</w:t>
            </w:r>
            <w:proofErr w:type="spellStart"/>
            <w:r w:rsidR="00BF3881" w:rsidRPr="00B362DB">
              <w:rPr>
                <w:rFonts w:ascii="Times New Roman" w:hAnsi="Times New Roman" w:cs="Times New Roman"/>
                <w:color w:val="7030A0"/>
              </w:rPr>
              <w:t>Pesaran</w:t>
            </w:r>
            <w:proofErr w:type="spellEnd"/>
            <w:r w:rsidR="00BF3881" w:rsidRPr="00B362DB">
              <w:rPr>
                <w:rFonts w:ascii="Times New Roman" w:hAnsi="Times New Roman" w:cs="Times New Roman"/>
                <w:color w:val="7030A0"/>
              </w:rPr>
              <w:t xml:space="preserve"> and Timmerman, 2005). </w:t>
            </w:r>
            <w:r w:rsidR="007F5C5D" w:rsidRPr="003E1E39">
              <w:rPr>
                <w:rFonts w:ascii="Times New Roman" w:hAnsi="Times New Roman" w:cs="Times New Roman"/>
                <w:noProof/>
                <w:color w:val="7030A0"/>
                <w:rPrChange w:id="855" w:author="tao huang" w:date="2018-10-28T23:08:00Z">
                  <w:rPr>
                    <w:rFonts w:ascii="Times New Roman" w:hAnsi="Times New Roman" w:cs="Times New Roman"/>
                    <w:noProof/>
                    <w:color w:val="7030A0"/>
                  </w:rPr>
                </w:rPrChange>
              </w:rPr>
              <w:t>In our study, the purpose is neither to detect the location</w:t>
            </w:r>
            <w:ins w:id="856" w:author="tao huang" w:date="2018-10-28T20:43:00Z">
              <w:r w:rsidR="00183010" w:rsidRPr="003E1E39">
                <w:rPr>
                  <w:rFonts w:ascii="Times New Roman" w:hAnsi="Times New Roman" w:cs="Times New Roman"/>
                  <w:noProof/>
                  <w:color w:val="7030A0"/>
                  <w:rPrChange w:id="857" w:author="tao huang" w:date="2018-10-28T23:08:00Z">
                    <w:rPr>
                      <w:rFonts w:ascii="Times New Roman" w:hAnsi="Times New Roman" w:cs="Times New Roman"/>
                      <w:noProof/>
                      <w:color w:val="7030A0"/>
                    </w:rPr>
                  </w:rPrChange>
                </w:rPr>
                <w:t>s</w:t>
              </w:r>
            </w:ins>
            <w:r w:rsidR="007F5C5D" w:rsidRPr="003E1E39">
              <w:rPr>
                <w:rFonts w:ascii="Times New Roman" w:hAnsi="Times New Roman" w:cs="Times New Roman"/>
                <w:noProof/>
                <w:color w:val="7030A0"/>
                <w:rPrChange w:id="858" w:author="tao huang" w:date="2018-10-28T23:08:00Z">
                  <w:rPr>
                    <w:rFonts w:ascii="Times New Roman" w:hAnsi="Times New Roman" w:cs="Times New Roman"/>
                    <w:noProof/>
                    <w:color w:val="7030A0"/>
                  </w:rPr>
                </w:rPrChange>
              </w:rPr>
              <w:t xml:space="preserve"> nor the number of structural changes, but focusing on investigating the </w:t>
            </w:r>
            <w:del w:id="859" w:author="tao huang" w:date="2018-10-28T20:43:00Z">
              <w:r w:rsidR="007F5C5D" w:rsidRPr="003E1E39" w:rsidDel="00183010">
                <w:rPr>
                  <w:rFonts w:ascii="Times New Roman" w:hAnsi="Times New Roman" w:cs="Times New Roman"/>
                  <w:noProof/>
                  <w:color w:val="7030A0"/>
                  <w:rPrChange w:id="860" w:author="tao huang" w:date="2018-10-28T23:08:00Z">
                    <w:rPr>
                      <w:rFonts w:ascii="Times New Roman" w:hAnsi="Times New Roman" w:cs="Times New Roman"/>
                      <w:noProof/>
                      <w:color w:val="7030A0"/>
                    </w:rPr>
                  </w:rPrChange>
                </w:rPr>
                <w:delText xml:space="preserve">existence </w:delText>
              </w:r>
            </w:del>
            <w:ins w:id="861" w:author="tao huang" w:date="2018-10-28T20:43:00Z">
              <w:r w:rsidR="00183010" w:rsidRPr="003E1E39">
                <w:rPr>
                  <w:rFonts w:ascii="Times New Roman" w:hAnsi="Times New Roman" w:cs="Times New Roman"/>
                  <w:noProof/>
                  <w:color w:val="7030A0"/>
                  <w:rPrChange w:id="862" w:author="tao huang" w:date="2018-10-28T23:08:00Z">
                    <w:rPr>
                      <w:rFonts w:ascii="Times New Roman" w:hAnsi="Times New Roman" w:cs="Times New Roman"/>
                      <w:noProof/>
                      <w:color w:val="7030A0"/>
                    </w:rPr>
                  </w:rPrChange>
                </w:rPr>
                <w:t xml:space="preserve">presence </w:t>
              </w:r>
            </w:ins>
            <w:r w:rsidR="007F5C5D" w:rsidRPr="003E1E39">
              <w:rPr>
                <w:rFonts w:ascii="Times New Roman" w:hAnsi="Times New Roman" w:cs="Times New Roman"/>
                <w:noProof/>
                <w:color w:val="7030A0"/>
                <w:rPrChange w:id="863" w:author="tao huang" w:date="2018-10-28T23:08:00Z">
                  <w:rPr>
                    <w:rFonts w:ascii="Times New Roman" w:hAnsi="Times New Roman" w:cs="Times New Roman"/>
                    <w:noProof/>
                    <w:color w:val="7030A0"/>
                  </w:rPr>
                </w:rPrChange>
              </w:rPr>
              <w:t>of any structural change, so that we can estimate and then offset the bias (</w:t>
            </w:r>
            <w:ins w:id="864" w:author="tao huang" w:date="2018-10-28T20:44:00Z">
              <w:r w:rsidR="00E70184" w:rsidRPr="003E1E39">
                <w:rPr>
                  <w:rFonts w:ascii="Times New Roman" w:hAnsi="Times New Roman" w:cs="Times New Roman"/>
                  <w:noProof/>
                  <w:color w:val="7030A0"/>
                  <w:rPrChange w:id="865" w:author="tao huang" w:date="2018-10-28T23:08:00Z">
                    <w:rPr>
                      <w:rFonts w:ascii="Times New Roman" w:hAnsi="Times New Roman" w:cs="Times New Roman"/>
                      <w:noProof/>
                      <w:color w:val="7030A0"/>
                    </w:rPr>
                  </w:rPrChange>
                </w:rPr>
                <w:t xml:space="preserve">if </w:t>
              </w:r>
            </w:ins>
            <w:r w:rsidR="007F5C5D" w:rsidRPr="003E1E39">
              <w:rPr>
                <w:rFonts w:ascii="Times New Roman" w:hAnsi="Times New Roman" w:cs="Times New Roman"/>
                <w:noProof/>
                <w:color w:val="7030A0"/>
                <w:rPrChange w:id="866" w:author="tao huang" w:date="2018-10-28T23:08:00Z">
                  <w:rPr>
                    <w:rFonts w:ascii="Times New Roman" w:hAnsi="Times New Roman" w:cs="Times New Roman"/>
                    <w:noProof/>
                    <w:color w:val="7030A0"/>
                  </w:rPr>
                </w:rPrChange>
              </w:rPr>
              <w:t>using the IC method) or to take a trade-off between the forecast bias and the forecast</w:t>
            </w:r>
            <w:del w:id="867" w:author="tao huang" w:date="2018-10-28T20:43:00Z">
              <w:r w:rsidR="007F5C5D" w:rsidRPr="003E1E39" w:rsidDel="00895CD6">
                <w:rPr>
                  <w:rFonts w:ascii="Times New Roman" w:hAnsi="Times New Roman" w:cs="Times New Roman"/>
                  <w:noProof/>
                  <w:color w:val="7030A0"/>
                  <w:rPrChange w:id="868" w:author="tao huang" w:date="2018-10-28T23:08:00Z">
                    <w:rPr>
                      <w:rFonts w:ascii="Times New Roman" w:hAnsi="Times New Roman" w:cs="Times New Roman"/>
                      <w:noProof/>
                      <w:color w:val="7030A0"/>
                    </w:rPr>
                  </w:rPrChange>
                </w:rPr>
                <w:delText>ing</w:delText>
              </w:r>
            </w:del>
            <w:r w:rsidR="007F5C5D" w:rsidRPr="003E1E39">
              <w:rPr>
                <w:rFonts w:ascii="Times New Roman" w:hAnsi="Times New Roman" w:cs="Times New Roman"/>
                <w:noProof/>
                <w:color w:val="7030A0"/>
                <w:rPrChange w:id="869" w:author="tao huang" w:date="2018-10-28T23:08:00Z">
                  <w:rPr>
                    <w:rFonts w:ascii="Times New Roman" w:hAnsi="Times New Roman" w:cs="Times New Roman"/>
                    <w:noProof/>
                    <w:color w:val="7030A0"/>
                  </w:rPr>
                </w:rPrChange>
              </w:rPr>
              <w:t xml:space="preserve"> error variance (</w:t>
            </w:r>
            <w:ins w:id="870" w:author="tao huang" w:date="2018-10-28T20:44:00Z">
              <w:r w:rsidR="00E70184" w:rsidRPr="003E1E39">
                <w:rPr>
                  <w:rFonts w:ascii="Times New Roman" w:hAnsi="Times New Roman" w:cs="Times New Roman"/>
                  <w:noProof/>
                  <w:color w:val="7030A0"/>
                  <w:rPrChange w:id="871" w:author="tao huang" w:date="2018-10-28T23:08:00Z">
                    <w:rPr>
                      <w:rFonts w:ascii="Times New Roman" w:hAnsi="Times New Roman" w:cs="Times New Roman"/>
                      <w:noProof/>
                      <w:color w:val="7030A0"/>
                    </w:rPr>
                  </w:rPrChange>
                </w:rPr>
                <w:t xml:space="preserve">if </w:t>
              </w:r>
            </w:ins>
            <w:r w:rsidR="007F5C5D" w:rsidRPr="003E1E39">
              <w:rPr>
                <w:rFonts w:ascii="Times New Roman" w:hAnsi="Times New Roman" w:cs="Times New Roman"/>
                <w:noProof/>
                <w:color w:val="7030A0"/>
                <w:rPrChange w:id="872" w:author="tao huang" w:date="2018-10-28T23:08:00Z">
                  <w:rPr>
                    <w:rFonts w:ascii="Times New Roman" w:hAnsi="Times New Roman" w:cs="Times New Roman"/>
                    <w:noProof/>
                    <w:color w:val="7030A0"/>
                  </w:rPr>
                </w:rPrChange>
              </w:rPr>
              <w:t>using the EWC method).</w:t>
            </w:r>
            <w:r w:rsidR="007F5C5D" w:rsidRPr="00B362DB">
              <w:rPr>
                <w:rFonts w:ascii="Times New Roman" w:hAnsi="Times New Roman" w:cs="Times New Roman"/>
                <w:color w:val="7030A0"/>
              </w:rPr>
              <w:t xml:space="preserve"> Therefore, we conduct a sequential Chow test which serves for this purpose and has the benefit of </w:t>
            </w:r>
            <w:ins w:id="873" w:author="tao huang" w:date="2018-10-28T23:06:00Z">
              <w:r w:rsidR="00FF20ED">
                <w:rPr>
                  <w:rFonts w:ascii="Times New Roman" w:hAnsi="Times New Roman" w:cs="Times New Roman"/>
                  <w:color w:val="7030A0"/>
                </w:rPr>
                <w:t xml:space="preserve">a </w:t>
              </w:r>
            </w:ins>
            <w:r w:rsidR="007F5C5D" w:rsidRPr="00FF20ED">
              <w:rPr>
                <w:rFonts w:ascii="Times New Roman" w:hAnsi="Times New Roman" w:cs="Times New Roman"/>
                <w:noProof/>
                <w:color w:val="7030A0"/>
                <w:rPrChange w:id="874" w:author="tao huang" w:date="2018-10-28T23:06:00Z">
                  <w:rPr>
                    <w:rFonts w:ascii="Times New Roman" w:hAnsi="Times New Roman" w:cs="Times New Roman"/>
                    <w:noProof/>
                    <w:color w:val="7030A0"/>
                  </w:rPr>
                </w:rPrChange>
              </w:rPr>
              <w:t>simple</w:t>
            </w:r>
            <w:r w:rsidR="007F5C5D" w:rsidRPr="00B362DB">
              <w:rPr>
                <w:rFonts w:ascii="Times New Roman" w:hAnsi="Times New Roman" w:cs="Times New Roman"/>
                <w:color w:val="7030A0"/>
              </w:rPr>
              <w:t xml:space="preserve"> implementation. The empirical results suggest that our models generate </w:t>
            </w:r>
            <w:del w:id="875" w:author="tao huang" w:date="2018-10-28T23:06:00Z">
              <w:r w:rsidR="007F5C5D" w:rsidRPr="00FF20ED" w:rsidDel="00FF20ED">
                <w:rPr>
                  <w:rFonts w:ascii="Times New Roman" w:hAnsi="Times New Roman" w:cs="Times New Roman"/>
                  <w:noProof/>
                  <w:color w:val="7030A0"/>
                  <w:rPrChange w:id="876" w:author="tao huang" w:date="2018-10-28T23:06:00Z">
                    <w:rPr>
                      <w:rFonts w:ascii="Times New Roman" w:hAnsi="Times New Roman" w:cs="Times New Roman"/>
                      <w:noProof/>
                      <w:color w:val="7030A0"/>
                    </w:rPr>
                  </w:rPrChange>
                </w:rPr>
                <w:delText xml:space="preserve">the </w:delText>
              </w:r>
            </w:del>
            <w:r w:rsidR="007F5C5D" w:rsidRPr="00FF20ED">
              <w:rPr>
                <w:rFonts w:ascii="Times New Roman" w:hAnsi="Times New Roman" w:cs="Times New Roman"/>
                <w:noProof/>
                <w:color w:val="7030A0"/>
                <w:rPrChange w:id="877" w:author="tao huang" w:date="2018-10-28T23:06:00Z">
                  <w:rPr>
                    <w:rFonts w:ascii="Times New Roman" w:hAnsi="Times New Roman" w:cs="Times New Roman"/>
                    <w:noProof/>
                    <w:color w:val="7030A0"/>
                  </w:rPr>
                </w:rPrChange>
              </w:rPr>
              <w:t>more</w:t>
            </w:r>
            <w:r w:rsidR="007F5C5D" w:rsidRPr="00B362DB">
              <w:rPr>
                <w:rFonts w:ascii="Times New Roman" w:hAnsi="Times New Roman" w:cs="Times New Roman"/>
                <w:color w:val="7030A0"/>
              </w:rPr>
              <w:t xml:space="preserve"> accurate forecasts.</w:t>
            </w:r>
            <w:r w:rsidR="007F5C5D">
              <w:rPr>
                <w:rFonts w:ascii="Times New Roman" w:hAnsi="Times New Roman" w:cs="Times New Roman"/>
                <w:color w:val="7030A0"/>
              </w:rPr>
              <w:t xml:space="preserve"> </w:t>
            </w:r>
          </w:p>
          <w:p w14:paraId="33BB3D08" w14:textId="77777777" w:rsidR="007F5C5D" w:rsidRDefault="007F5C5D">
            <w:pPr>
              <w:shd w:val="clear" w:color="auto" w:fill="FFFFFF" w:themeFill="background1"/>
              <w:spacing w:after="0" w:line="276" w:lineRule="auto"/>
              <w:rPr>
                <w:rFonts w:ascii="Times New Roman" w:hAnsi="Times New Roman" w:cs="Times New Roman"/>
                <w:color w:val="7030A0"/>
              </w:rPr>
              <w:pPrChange w:id="878" w:author="tao huang" w:date="2018-10-28T21:40:00Z">
                <w:pPr>
                  <w:shd w:val="clear" w:color="auto" w:fill="FFFFFF"/>
                  <w:spacing w:after="0" w:line="276" w:lineRule="auto"/>
                </w:pPr>
              </w:pPrChange>
            </w:pPr>
          </w:p>
          <w:p w14:paraId="296A10A6" w14:textId="6ED0E4A4" w:rsidR="00356A03" w:rsidRDefault="00F00D06">
            <w:pPr>
              <w:shd w:val="clear" w:color="auto" w:fill="FFFFFF" w:themeFill="background1"/>
              <w:spacing w:after="0" w:line="276" w:lineRule="auto"/>
              <w:rPr>
                <w:rFonts w:ascii="Times New Roman" w:hAnsi="Times New Roman" w:cs="Times New Roman"/>
                <w:color w:val="7030A0"/>
              </w:rPr>
              <w:pPrChange w:id="879" w:author="tao huang" w:date="2018-10-28T21:40:00Z">
                <w:pPr>
                  <w:shd w:val="clear" w:color="auto" w:fill="FFFFFF"/>
                  <w:spacing w:after="0" w:line="276" w:lineRule="auto"/>
                </w:pPr>
              </w:pPrChange>
            </w:pPr>
            <w:r>
              <w:rPr>
                <w:rFonts w:ascii="Times New Roman" w:hAnsi="Times New Roman" w:cs="Times New Roman"/>
                <w:color w:val="7030A0"/>
              </w:rPr>
              <w:t xml:space="preserve">The Andrews’ approach published in </w:t>
            </w:r>
            <w:proofErr w:type="spellStart"/>
            <w:r w:rsidRPr="00F00D06">
              <w:rPr>
                <w:rFonts w:ascii="Times New Roman" w:hAnsi="Times New Roman" w:cs="Times New Roman"/>
                <w:i/>
                <w:color w:val="7030A0"/>
              </w:rPr>
              <w:t>Econometrica</w:t>
            </w:r>
            <w:proofErr w:type="spellEnd"/>
            <w:r>
              <w:rPr>
                <w:rFonts w:ascii="Times New Roman" w:hAnsi="Times New Roman" w:cs="Times New Roman"/>
                <w:color w:val="7030A0"/>
              </w:rPr>
              <w:t xml:space="preserve"> in 2003 (e.g., the e</w:t>
            </w:r>
            <w:r w:rsidRPr="00F00D06">
              <w:rPr>
                <w:rFonts w:ascii="Times New Roman" w:hAnsi="Times New Roman" w:cs="Times New Roman" w:hint="eastAsia"/>
                <w:color w:val="7030A0"/>
              </w:rPr>
              <w:t>nd</w:t>
            </w:r>
            <w:r w:rsidRPr="00F00D06">
              <w:rPr>
                <w:rFonts w:ascii="Times New Roman" w:hAnsi="Times New Roman" w:cs="Times New Roman" w:hint="eastAsia"/>
                <w:color w:val="7030A0"/>
              </w:rPr>
              <w:t>‐</w:t>
            </w:r>
            <w:r w:rsidRPr="00F00D06">
              <w:rPr>
                <w:rFonts w:ascii="Times New Roman" w:hAnsi="Times New Roman" w:cs="Times New Roman" w:hint="eastAsia"/>
                <w:color w:val="7030A0"/>
              </w:rPr>
              <w:t>of</w:t>
            </w:r>
            <w:r w:rsidRPr="00F00D06">
              <w:rPr>
                <w:rFonts w:ascii="Times New Roman" w:hAnsi="Times New Roman" w:cs="Times New Roman" w:hint="eastAsia"/>
                <w:color w:val="7030A0"/>
              </w:rPr>
              <w:t>‐</w:t>
            </w:r>
            <w:r>
              <w:rPr>
                <w:rFonts w:ascii="Times New Roman" w:hAnsi="Times New Roman" w:cs="Times New Roman"/>
                <w:color w:val="7030A0"/>
              </w:rPr>
              <w:t>s</w:t>
            </w:r>
            <w:r w:rsidRPr="00F00D06">
              <w:rPr>
                <w:rFonts w:ascii="Times New Roman" w:hAnsi="Times New Roman" w:cs="Times New Roman" w:hint="eastAsia"/>
                <w:color w:val="7030A0"/>
              </w:rPr>
              <w:t xml:space="preserve">ample </w:t>
            </w:r>
            <w:r>
              <w:rPr>
                <w:rFonts w:ascii="Times New Roman" w:hAnsi="Times New Roman" w:cs="Times New Roman"/>
                <w:color w:val="7030A0"/>
              </w:rPr>
              <w:t>i</w:t>
            </w:r>
            <w:r w:rsidRPr="00F00D06">
              <w:rPr>
                <w:rFonts w:ascii="Times New Roman" w:hAnsi="Times New Roman" w:cs="Times New Roman" w:hint="eastAsia"/>
                <w:color w:val="7030A0"/>
              </w:rPr>
              <w:t xml:space="preserve">nstability </w:t>
            </w:r>
            <w:r>
              <w:rPr>
                <w:rFonts w:ascii="Times New Roman" w:hAnsi="Times New Roman" w:cs="Times New Roman"/>
                <w:color w:val="7030A0"/>
              </w:rPr>
              <w:t>t</w:t>
            </w:r>
            <w:r w:rsidRPr="00F00D06">
              <w:rPr>
                <w:rFonts w:ascii="Times New Roman" w:hAnsi="Times New Roman" w:cs="Times New Roman" w:hint="eastAsia"/>
                <w:color w:val="7030A0"/>
              </w:rPr>
              <w:t>est</w:t>
            </w:r>
            <w:r>
              <w:rPr>
                <w:rFonts w:ascii="Times New Roman" w:hAnsi="Times New Roman" w:cs="Times New Roman"/>
                <w:color w:val="7030A0"/>
              </w:rPr>
              <w:t xml:space="preserve">) </w:t>
            </w:r>
            <w:r w:rsidR="00D149AB">
              <w:rPr>
                <w:rFonts w:ascii="Times New Roman" w:hAnsi="Times New Roman" w:cs="Times New Roman"/>
                <w:color w:val="7030A0"/>
              </w:rPr>
              <w:t xml:space="preserve">is more generally applicable </w:t>
            </w:r>
            <w:r w:rsidR="00E30370">
              <w:rPr>
                <w:rFonts w:ascii="Times New Roman" w:hAnsi="Times New Roman" w:cs="Times New Roman"/>
                <w:color w:val="7030A0"/>
              </w:rPr>
              <w:t>as</w:t>
            </w:r>
            <w:r w:rsidR="00D149AB">
              <w:rPr>
                <w:rFonts w:ascii="Times New Roman" w:hAnsi="Times New Roman" w:cs="Times New Roman"/>
                <w:color w:val="7030A0"/>
              </w:rPr>
              <w:t xml:space="preserve"> it can </w:t>
            </w:r>
            <w:r w:rsidR="00D149AB" w:rsidRPr="003E1E39">
              <w:rPr>
                <w:rFonts w:ascii="Times New Roman" w:hAnsi="Times New Roman" w:cs="Times New Roman"/>
                <w:noProof/>
                <w:color w:val="7030A0"/>
                <w:rPrChange w:id="880" w:author="tao huang" w:date="2018-10-28T23:08:00Z">
                  <w:rPr>
                    <w:rFonts w:ascii="Times New Roman" w:hAnsi="Times New Roman" w:cs="Times New Roman"/>
                    <w:noProof/>
                    <w:color w:val="7030A0"/>
                  </w:rPr>
                </w:rPrChange>
              </w:rPr>
              <w:t>be used</w:t>
            </w:r>
            <w:r w:rsidR="00D149AB">
              <w:rPr>
                <w:rFonts w:ascii="Times New Roman" w:hAnsi="Times New Roman" w:cs="Times New Roman"/>
                <w:color w:val="7030A0"/>
              </w:rPr>
              <w:t xml:space="preserve"> </w:t>
            </w:r>
            <w:r w:rsidR="00F949EC">
              <w:rPr>
                <w:rFonts w:ascii="Times New Roman" w:hAnsi="Times New Roman" w:cs="Times New Roman"/>
                <w:color w:val="7030A0"/>
              </w:rPr>
              <w:t xml:space="preserve">when there are very limited data </w:t>
            </w:r>
            <w:r w:rsidR="00E30370">
              <w:rPr>
                <w:rFonts w:ascii="Times New Roman" w:hAnsi="Times New Roman" w:cs="Times New Roman"/>
                <w:color w:val="7030A0"/>
              </w:rPr>
              <w:t xml:space="preserve">(e.g., even one </w:t>
            </w:r>
            <w:r w:rsidR="00E30370">
              <w:rPr>
                <w:rFonts w:ascii="Times New Roman" w:hAnsi="Times New Roman" w:cs="Times New Roman"/>
                <w:color w:val="7030A0"/>
              </w:rPr>
              <w:lastRenderedPageBreak/>
              <w:t xml:space="preserve">observation) </w:t>
            </w:r>
            <w:r w:rsidR="00C77551">
              <w:rPr>
                <w:rFonts w:ascii="Times New Roman" w:hAnsi="Times New Roman" w:cs="Times New Roman"/>
                <w:color w:val="7030A0"/>
              </w:rPr>
              <w:t xml:space="preserve">before or </w:t>
            </w:r>
            <w:r w:rsidR="00F949EC">
              <w:rPr>
                <w:rFonts w:ascii="Times New Roman" w:hAnsi="Times New Roman" w:cs="Times New Roman"/>
                <w:color w:val="7030A0"/>
              </w:rPr>
              <w:t>after structural change within the estimation sample</w:t>
            </w:r>
            <w:r w:rsidR="00C77551">
              <w:rPr>
                <w:rFonts w:ascii="Times New Roman" w:hAnsi="Times New Roman" w:cs="Times New Roman"/>
                <w:color w:val="7030A0"/>
              </w:rPr>
              <w:t xml:space="preserve">. In comparison, the </w:t>
            </w:r>
            <w:r w:rsidR="00BF3881">
              <w:rPr>
                <w:rFonts w:ascii="Times New Roman" w:hAnsi="Times New Roman" w:cs="Times New Roman"/>
                <w:color w:val="7030A0"/>
              </w:rPr>
              <w:t xml:space="preserve">sequential </w:t>
            </w:r>
            <w:r w:rsidR="00C77551">
              <w:rPr>
                <w:rFonts w:ascii="Times New Roman" w:hAnsi="Times New Roman" w:cs="Times New Roman"/>
                <w:color w:val="7030A0"/>
              </w:rPr>
              <w:t xml:space="preserve">Chow test </w:t>
            </w:r>
            <w:r w:rsidR="002D7E62">
              <w:rPr>
                <w:rFonts w:ascii="Times New Roman" w:hAnsi="Times New Roman" w:cs="Times New Roman"/>
                <w:color w:val="7030A0"/>
              </w:rPr>
              <w:t xml:space="preserve">needs to reserve </w:t>
            </w:r>
            <w:r w:rsidR="00E30370">
              <w:rPr>
                <w:rFonts w:ascii="Times New Roman" w:hAnsi="Times New Roman" w:cs="Times New Roman"/>
                <w:color w:val="7030A0"/>
              </w:rPr>
              <w:t>more</w:t>
            </w:r>
            <w:r w:rsidR="00C77551">
              <w:rPr>
                <w:rFonts w:ascii="Times New Roman" w:hAnsi="Times New Roman" w:cs="Times New Roman"/>
                <w:color w:val="7030A0"/>
              </w:rPr>
              <w:t xml:space="preserve"> observations before and after the structural change</w:t>
            </w:r>
            <w:r w:rsidR="00BF3881">
              <w:rPr>
                <w:rFonts w:ascii="Times New Roman" w:hAnsi="Times New Roman" w:cs="Times New Roman"/>
                <w:color w:val="7030A0"/>
              </w:rPr>
              <w:t xml:space="preserve"> (e.g., it is an </w:t>
            </w:r>
            <w:r w:rsidR="00BF3881" w:rsidRPr="00BF3881">
              <w:rPr>
                <w:rFonts w:ascii="Times New Roman" w:hAnsi="Times New Roman" w:cs="Times New Roman"/>
                <w:color w:val="7030A0"/>
              </w:rPr>
              <w:t>F</w:t>
            </w:r>
            <w:r w:rsidR="00BF3881">
              <w:rPr>
                <w:rFonts w:ascii="Times New Roman" w:hAnsi="Times New Roman" w:cs="Times New Roman"/>
                <w:color w:val="7030A0"/>
              </w:rPr>
              <w:t>-test which compares the fit of the model before and after the structural change)</w:t>
            </w:r>
            <w:r w:rsidR="00C77551">
              <w:rPr>
                <w:rFonts w:ascii="Times New Roman" w:hAnsi="Times New Roman" w:cs="Times New Roman"/>
                <w:color w:val="7030A0"/>
              </w:rPr>
              <w:t>.</w:t>
            </w:r>
            <w:r w:rsidR="002D7E62">
              <w:rPr>
                <w:rFonts w:ascii="Times New Roman" w:hAnsi="Times New Roman" w:cs="Times New Roman"/>
                <w:color w:val="7030A0"/>
              </w:rPr>
              <w:t xml:space="preserve"> However</w:t>
            </w:r>
            <w:r w:rsidR="00BF3881">
              <w:rPr>
                <w:rFonts w:ascii="Times New Roman" w:hAnsi="Times New Roman" w:cs="Times New Roman"/>
                <w:color w:val="7030A0"/>
              </w:rPr>
              <w:t xml:space="preserve">, as pointed out by the other reviewer, the </w:t>
            </w:r>
            <w:r w:rsidR="004069DE">
              <w:rPr>
                <w:rFonts w:ascii="Times New Roman" w:hAnsi="Times New Roman" w:cs="Times New Roman"/>
                <w:color w:val="7030A0"/>
              </w:rPr>
              <w:t xml:space="preserve">effects of the marketing activities tend to change in a gradual way rather than an abrupt way. Thus, </w:t>
            </w:r>
            <w:r w:rsidR="002D7E62">
              <w:rPr>
                <w:rFonts w:ascii="Times New Roman" w:hAnsi="Times New Roman" w:cs="Times New Roman"/>
                <w:color w:val="7030A0"/>
              </w:rPr>
              <w:t>it is unlikely that there is a sudden and abrupt structural change occurring exclusively for a very few observations (</w:t>
            </w:r>
            <w:r w:rsidR="00E30370">
              <w:rPr>
                <w:rFonts w:ascii="Times New Roman" w:hAnsi="Times New Roman" w:cs="Times New Roman"/>
                <w:color w:val="7030A0"/>
              </w:rPr>
              <w:t xml:space="preserve">and </w:t>
            </w:r>
            <w:r w:rsidR="002D7E62">
              <w:rPr>
                <w:rFonts w:ascii="Times New Roman" w:hAnsi="Times New Roman" w:cs="Times New Roman"/>
                <w:color w:val="7030A0"/>
              </w:rPr>
              <w:t xml:space="preserve">it </w:t>
            </w:r>
            <w:r w:rsidR="00E30370">
              <w:rPr>
                <w:rFonts w:ascii="Times New Roman" w:hAnsi="Times New Roman" w:cs="Times New Roman"/>
                <w:color w:val="7030A0"/>
              </w:rPr>
              <w:t xml:space="preserve">matters </w:t>
            </w:r>
            <w:r w:rsidR="00E30370" w:rsidRPr="003E1E39">
              <w:rPr>
                <w:rFonts w:ascii="Times New Roman" w:hAnsi="Times New Roman" w:cs="Times New Roman"/>
                <w:noProof/>
                <w:color w:val="7030A0"/>
                <w:rPrChange w:id="881" w:author="tao huang" w:date="2018-10-28T23:08:00Z">
                  <w:rPr>
                    <w:rFonts w:ascii="Times New Roman" w:hAnsi="Times New Roman" w:cs="Times New Roman"/>
                    <w:noProof/>
                    <w:color w:val="7030A0"/>
                  </w:rPr>
                </w:rPrChange>
              </w:rPr>
              <w:t>only</w:t>
            </w:r>
            <w:r w:rsidR="00E30370">
              <w:rPr>
                <w:rFonts w:ascii="Times New Roman" w:hAnsi="Times New Roman" w:cs="Times New Roman"/>
                <w:color w:val="7030A0"/>
              </w:rPr>
              <w:t xml:space="preserve"> if there </w:t>
            </w:r>
            <w:del w:id="882" w:author="tao huang" w:date="2018-10-28T20:45:00Z">
              <w:r w:rsidR="00E30370" w:rsidDel="00F521FC">
                <w:rPr>
                  <w:rFonts w:ascii="Times New Roman" w:hAnsi="Times New Roman" w:cs="Times New Roman"/>
                  <w:color w:val="7030A0"/>
                </w:rPr>
                <w:delText>is</w:delText>
              </w:r>
              <w:r w:rsidR="002D7E62" w:rsidDel="00F521FC">
                <w:rPr>
                  <w:rFonts w:ascii="Times New Roman" w:hAnsi="Times New Roman" w:cs="Times New Roman"/>
                  <w:color w:val="7030A0"/>
                </w:rPr>
                <w:delText xml:space="preserve"> </w:delText>
              </w:r>
            </w:del>
            <w:ins w:id="883" w:author="tao huang" w:date="2018-10-28T20:45:00Z">
              <w:r w:rsidR="00F521FC">
                <w:rPr>
                  <w:rFonts w:ascii="Times New Roman" w:hAnsi="Times New Roman" w:cs="Times New Roman"/>
                  <w:color w:val="7030A0"/>
                </w:rPr>
                <w:t xml:space="preserve">are </w:t>
              </w:r>
            </w:ins>
            <w:r w:rsidR="002D7E62">
              <w:rPr>
                <w:rFonts w:ascii="Times New Roman" w:hAnsi="Times New Roman" w:cs="Times New Roman"/>
                <w:color w:val="7030A0"/>
              </w:rPr>
              <w:t xml:space="preserve">so few that a Chow test cannot </w:t>
            </w:r>
            <w:r w:rsidR="002D7E62" w:rsidRPr="003E1E39">
              <w:rPr>
                <w:rFonts w:ascii="Times New Roman" w:hAnsi="Times New Roman" w:cs="Times New Roman"/>
                <w:noProof/>
                <w:color w:val="7030A0"/>
                <w:rPrChange w:id="884" w:author="tao huang" w:date="2018-10-28T23:08:00Z">
                  <w:rPr>
                    <w:rFonts w:ascii="Times New Roman" w:hAnsi="Times New Roman" w:cs="Times New Roman"/>
                    <w:noProof/>
                    <w:color w:val="7030A0"/>
                  </w:rPr>
                </w:rPrChange>
              </w:rPr>
              <w:t xml:space="preserve">be </w:t>
            </w:r>
            <w:r w:rsidR="00E30370" w:rsidRPr="003E1E39">
              <w:rPr>
                <w:rFonts w:ascii="Times New Roman" w:hAnsi="Times New Roman" w:cs="Times New Roman"/>
                <w:noProof/>
                <w:color w:val="7030A0"/>
                <w:rPrChange w:id="885" w:author="tao huang" w:date="2018-10-28T23:08:00Z">
                  <w:rPr>
                    <w:rFonts w:ascii="Times New Roman" w:hAnsi="Times New Roman" w:cs="Times New Roman"/>
                    <w:noProof/>
                    <w:color w:val="7030A0"/>
                  </w:rPr>
                </w:rPrChange>
              </w:rPr>
              <w:t>conducted</w:t>
            </w:r>
            <w:r w:rsidR="002D7E62">
              <w:rPr>
                <w:rFonts w:ascii="Times New Roman" w:hAnsi="Times New Roman" w:cs="Times New Roman"/>
                <w:color w:val="7030A0"/>
              </w:rPr>
              <w:t>) which are close to the forecast origin</w:t>
            </w:r>
            <w:ins w:id="886" w:author="tao huang" w:date="2018-10-28T20:46:00Z">
              <w:r w:rsidR="00F521FC">
                <w:rPr>
                  <w:rFonts w:ascii="Times New Roman" w:hAnsi="Times New Roman" w:cs="Times New Roman"/>
                  <w:color w:val="7030A0"/>
                </w:rPr>
                <w:t xml:space="preserve"> or the beginning of the estimation window</w:t>
              </w:r>
            </w:ins>
            <w:r w:rsidR="002D7E62">
              <w:rPr>
                <w:rFonts w:ascii="Times New Roman" w:hAnsi="Times New Roman" w:cs="Times New Roman"/>
                <w:color w:val="7030A0"/>
              </w:rPr>
              <w:t xml:space="preserve">. </w:t>
            </w:r>
            <w:ins w:id="887" w:author="tao huang" w:date="2018-10-28T20:51:00Z">
              <w:r w:rsidR="00F521FC">
                <w:rPr>
                  <w:rFonts w:ascii="Times New Roman" w:hAnsi="Times New Roman" w:cs="Times New Roman"/>
                  <w:color w:val="7030A0"/>
                </w:rPr>
                <w:t>Empirically</w:t>
              </w:r>
            </w:ins>
            <w:ins w:id="888" w:author="tao huang" w:date="2018-10-28T20:48:00Z">
              <w:r w:rsidR="00F521FC">
                <w:rPr>
                  <w:rFonts w:ascii="Times New Roman" w:hAnsi="Times New Roman" w:cs="Times New Roman"/>
                  <w:color w:val="7030A0"/>
                </w:rPr>
                <w:t>, we</w:t>
              </w:r>
            </w:ins>
            <w:ins w:id="889" w:author="tao huang" w:date="2018-10-28T20:49:00Z">
              <w:r w:rsidR="00F521FC">
                <w:rPr>
                  <w:rFonts w:ascii="Times New Roman" w:hAnsi="Times New Roman" w:cs="Times New Roman"/>
                  <w:color w:val="7030A0"/>
                </w:rPr>
                <w:t xml:space="preserve"> </w:t>
              </w:r>
            </w:ins>
            <w:del w:id="890" w:author="tao huang" w:date="2018-10-28T20:48:00Z">
              <w:r w:rsidR="00E30370" w:rsidDel="00F521FC">
                <w:rPr>
                  <w:rFonts w:ascii="Times New Roman" w:hAnsi="Times New Roman" w:cs="Times New Roman"/>
                  <w:color w:val="7030A0"/>
                </w:rPr>
                <w:delText xml:space="preserve">Thus, the </w:delText>
              </w:r>
            </w:del>
            <w:del w:id="891" w:author="tao huang" w:date="2018-10-28T20:46:00Z">
              <w:r w:rsidR="00E30370" w:rsidDel="00F521FC">
                <w:rPr>
                  <w:rFonts w:ascii="Times New Roman" w:hAnsi="Times New Roman" w:cs="Times New Roman"/>
                  <w:color w:val="7030A0"/>
                </w:rPr>
                <w:delText xml:space="preserve">models’ performance </w:delText>
              </w:r>
            </w:del>
            <w:del w:id="892" w:author="tao huang" w:date="2018-10-28T20:48:00Z">
              <w:r w:rsidR="00E30370" w:rsidDel="00F521FC">
                <w:rPr>
                  <w:rFonts w:ascii="Times New Roman" w:hAnsi="Times New Roman" w:cs="Times New Roman"/>
                  <w:color w:val="7030A0"/>
                </w:rPr>
                <w:delText xml:space="preserve">should not depend on the location where we are able to conduct a test for the structural change. This is also confirmed by our results. </w:delText>
              </w:r>
            </w:del>
            <w:del w:id="893" w:author="tao huang" w:date="2018-10-28T20:49:00Z">
              <w:r w:rsidR="00E30370" w:rsidRPr="00E30370" w:rsidDel="00F521FC">
                <w:rPr>
                  <w:rFonts w:ascii="Times New Roman" w:hAnsi="Times New Roman" w:cs="Times New Roman"/>
                  <w:color w:val="7030A0"/>
                </w:rPr>
                <w:delText xml:space="preserve">We previously </w:delText>
              </w:r>
            </w:del>
            <w:r w:rsidR="00E30370" w:rsidRPr="00E30370">
              <w:rPr>
                <w:rFonts w:ascii="Times New Roman" w:hAnsi="Times New Roman" w:cs="Times New Roman"/>
                <w:color w:val="7030A0"/>
              </w:rPr>
              <w:t xml:space="preserve">conduct the sequential Chow test for </w:t>
            </w:r>
            <w:ins w:id="894" w:author="tao huang" w:date="2018-10-28T20:49:00Z">
              <w:r w:rsidR="00F521FC">
                <w:rPr>
                  <w:rFonts w:ascii="Times New Roman" w:hAnsi="Times New Roman" w:cs="Times New Roman"/>
                  <w:color w:val="7030A0"/>
                </w:rPr>
                <w:t xml:space="preserve">different percentages of weeks. For example, we previous conduct the sequential Chow test </w:t>
              </w:r>
            </w:ins>
            <w:r w:rsidR="00E30370" w:rsidRPr="00E30370">
              <w:rPr>
                <w:rFonts w:ascii="Times New Roman" w:hAnsi="Times New Roman" w:cs="Times New Roman"/>
                <w:color w:val="7030A0"/>
              </w:rPr>
              <w:t>up to 70% of the weeks in the estimation period</w:t>
            </w:r>
            <w:r w:rsidR="00E30370">
              <w:rPr>
                <w:rFonts w:ascii="Times New Roman" w:hAnsi="Times New Roman" w:cs="Times New Roman"/>
                <w:color w:val="7030A0"/>
              </w:rPr>
              <w:t xml:space="preserve">, and now we </w:t>
            </w:r>
            <w:r w:rsidR="00E30370" w:rsidRPr="00E30370">
              <w:rPr>
                <w:rFonts w:ascii="Times New Roman" w:hAnsi="Times New Roman" w:cs="Times New Roman"/>
                <w:color w:val="7030A0"/>
              </w:rPr>
              <w:t>conduct the sequential Chow test for up to 95% of the weeks in the estimation period</w:t>
            </w:r>
            <w:r w:rsidR="00E30370">
              <w:rPr>
                <w:rFonts w:ascii="Times New Roman" w:hAnsi="Times New Roman" w:cs="Times New Roman"/>
                <w:color w:val="7030A0"/>
              </w:rPr>
              <w:t xml:space="preserve">. There is little difference in the results for the </w:t>
            </w:r>
            <w:ins w:id="895" w:author="tao huang" w:date="2018-10-28T20:52:00Z">
              <w:r w:rsidR="00F521FC">
                <w:rPr>
                  <w:rFonts w:ascii="Times New Roman" w:hAnsi="Times New Roman" w:cs="Times New Roman"/>
                  <w:color w:val="7030A0"/>
                </w:rPr>
                <w:t xml:space="preserve">final </w:t>
              </w:r>
            </w:ins>
            <w:r w:rsidR="00E30370">
              <w:rPr>
                <w:rFonts w:ascii="Times New Roman" w:hAnsi="Times New Roman" w:cs="Times New Roman"/>
                <w:color w:val="7030A0"/>
              </w:rPr>
              <w:t>models’ performance. Therefore, we may not expect benefits from this feature of the Andrews’ i</w:t>
            </w:r>
            <w:r w:rsidR="00E30370" w:rsidRPr="00F00D06">
              <w:rPr>
                <w:rFonts w:ascii="Times New Roman" w:hAnsi="Times New Roman" w:cs="Times New Roman" w:hint="eastAsia"/>
                <w:color w:val="7030A0"/>
              </w:rPr>
              <w:t xml:space="preserve">nstability </w:t>
            </w:r>
            <w:r w:rsidR="00E30370">
              <w:rPr>
                <w:rFonts w:ascii="Times New Roman" w:hAnsi="Times New Roman" w:cs="Times New Roman"/>
                <w:color w:val="7030A0"/>
              </w:rPr>
              <w:t>t</w:t>
            </w:r>
            <w:r w:rsidR="00E30370" w:rsidRPr="00F00D06">
              <w:rPr>
                <w:rFonts w:ascii="Times New Roman" w:hAnsi="Times New Roman" w:cs="Times New Roman" w:hint="eastAsia"/>
                <w:color w:val="7030A0"/>
              </w:rPr>
              <w:t>est</w:t>
            </w:r>
            <w:r w:rsidR="00E30370">
              <w:rPr>
                <w:rFonts w:ascii="Times New Roman" w:hAnsi="Times New Roman" w:cs="Times New Roman"/>
                <w:color w:val="7030A0"/>
              </w:rPr>
              <w:t>. Also, t</w:t>
            </w:r>
            <w:r w:rsidR="00C77551">
              <w:rPr>
                <w:rFonts w:ascii="Times New Roman" w:hAnsi="Times New Roman" w:cs="Times New Roman"/>
                <w:color w:val="7030A0"/>
              </w:rPr>
              <w:t>he Andrews’ i</w:t>
            </w:r>
            <w:r w:rsidR="00C77551" w:rsidRPr="00F00D06">
              <w:rPr>
                <w:rFonts w:ascii="Times New Roman" w:hAnsi="Times New Roman" w:cs="Times New Roman" w:hint="eastAsia"/>
                <w:color w:val="7030A0"/>
              </w:rPr>
              <w:t xml:space="preserve">nstability </w:t>
            </w:r>
            <w:r w:rsidR="00C77551">
              <w:rPr>
                <w:rFonts w:ascii="Times New Roman" w:hAnsi="Times New Roman" w:cs="Times New Roman"/>
                <w:color w:val="7030A0"/>
              </w:rPr>
              <w:t xml:space="preserve">test </w:t>
            </w:r>
            <w:r>
              <w:rPr>
                <w:rFonts w:ascii="Times New Roman" w:hAnsi="Times New Roman" w:cs="Times New Roman"/>
                <w:color w:val="7030A0"/>
              </w:rPr>
              <w:t>assumes that explanator</w:t>
            </w:r>
            <w:r w:rsidR="00D149AB">
              <w:rPr>
                <w:rFonts w:ascii="Times New Roman" w:hAnsi="Times New Roman" w:cs="Times New Roman"/>
                <w:color w:val="7030A0"/>
              </w:rPr>
              <w:t>y variables</w:t>
            </w:r>
            <w:r>
              <w:rPr>
                <w:rFonts w:ascii="Times New Roman" w:hAnsi="Times New Roman" w:cs="Times New Roman"/>
                <w:color w:val="7030A0"/>
              </w:rPr>
              <w:t xml:space="preserve"> </w:t>
            </w:r>
            <w:r w:rsidR="00C77551">
              <w:rPr>
                <w:rFonts w:ascii="Times New Roman" w:hAnsi="Times New Roman" w:cs="Times New Roman"/>
                <w:color w:val="7030A0"/>
              </w:rPr>
              <w:t>must be</w:t>
            </w:r>
            <w:r>
              <w:rPr>
                <w:rFonts w:ascii="Times New Roman" w:hAnsi="Times New Roman" w:cs="Times New Roman"/>
                <w:color w:val="7030A0"/>
              </w:rPr>
              <w:t xml:space="preserve"> </w:t>
            </w:r>
            <w:r w:rsidR="00356A03">
              <w:rPr>
                <w:rFonts w:ascii="Times New Roman" w:hAnsi="Times New Roman" w:cs="Times New Roman"/>
                <w:color w:val="7030A0"/>
              </w:rPr>
              <w:t>strictly stationary</w:t>
            </w:r>
            <w:ins w:id="896" w:author="tao huang" w:date="2018-10-28T23:06:00Z">
              <w:r w:rsidR="00E96BAE">
                <w:rPr>
                  <w:rFonts w:ascii="Times New Roman" w:hAnsi="Times New Roman" w:cs="Times New Roman"/>
                  <w:noProof/>
                  <w:color w:val="7030A0"/>
                </w:rPr>
                <w:t>. O</w:t>
              </w:r>
            </w:ins>
            <w:del w:id="897" w:author="tao huang" w:date="2018-10-28T23:06:00Z">
              <w:r w:rsidRPr="00E96BAE" w:rsidDel="00E96BAE">
                <w:rPr>
                  <w:rFonts w:ascii="Times New Roman" w:hAnsi="Times New Roman" w:cs="Times New Roman"/>
                  <w:noProof/>
                  <w:color w:val="7030A0"/>
                  <w:rPrChange w:id="898" w:author="tao huang" w:date="2018-10-28T23:06:00Z">
                    <w:rPr>
                      <w:rFonts w:ascii="Times New Roman" w:hAnsi="Times New Roman" w:cs="Times New Roman"/>
                      <w:noProof/>
                      <w:color w:val="7030A0"/>
                    </w:rPr>
                  </w:rPrChange>
                </w:rPr>
                <w:delText>, o</w:delText>
              </w:r>
            </w:del>
            <w:r w:rsidRPr="00E96BAE">
              <w:rPr>
                <w:rFonts w:ascii="Times New Roman" w:hAnsi="Times New Roman" w:cs="Times New Roman"/>
                <w:noProof/>
                <w:color w:val="7030A0"/>
                <w:rPrChange w:id="899" w:author="tao huang" w:date="2018-10-28T23:06:00Z">
                  <w:rPr>
                    <w:rFonts w:ascii="Times New Roman" w:hAnsi="Times New Roman" w:cs="Times New Roman"/>
                    <w:noProof/>
                    <w:color w:val="7030A0"/>
                  </w:rPr>
                </w:rPrChange>
              </w:rPr>
              <w:t>therwise</w:t>
            </w:r>
            <w:r>
              <w:rPr>
                <w:rFonts w:ascii="Times New Roman" w:hAnsi="Times New Roman" w:cs="Times New Roman"/>
                <w:color w:val="7030A0"/>
              </w:rPr>
              <w:t xml:space="preserve"> the </w:t>
            </w:r>
            <w:r w:rsidR="00C77551">
              <w:rPr>
                <w:rFonts w:ascii="Times New Roman" w:hAnsi="Times New Roman" w:cs="Times New Roman"/>
                <w:color w:val="7030A0"/>
              </w:rPr>
              <w:t>test will be associated with a distorted inference and</w:t>
            </w:r>
            <w:r>
              <w:rPr>
                <w:rFonts w:ascii="Times New Roman" w:hAnsi="Times New Roman" w:cs="Times New Roman"/>
                <w:color w:val="7030A0"/>
              </w:rPr>
              <w:t xml:space="preserve"> </w:t>
            </w:r>
            <w:r w:rsidR="00C77551">
              <w:rPr>
                <w:rFonts w:ascii="Times New Roman" w:hAnsi="Times New Roman" w:cs="Times New Roman"/>
                <w:color w:val="7030A0"/>
              </w:rPr>
              <w:t>mix</w:t>
            </w:r>
            <w:r>
              <w:rPr>
                <w:rFonts w:ascii="Times New Roman" w:hAnsi="Times New Roman" w:cs="Times New Roman"/>
                <w:color w:val="7030A0"/>
              </w:rPr>
              <w:t xml:space="preserve"> the instability of the explanatory variables </w:t>
            </w:r>
            <w:r w:rsidR="00C77551">
              <w:rPr>
                <w:rFonts w:ascii="Times New Roman" w:hAnsi="Times New Roman" w:cs="Times New Roman"/>
                <w:color w:val="7030A0"/>
              </w:rPr>
              <w:t>with</w:t>
            </w:r>
            <w:r>
              <w:rPr>
                <w:rFonts w:ascii="Times New Roman" w:hAnsi="Times New Roman" w:cs="Times New Roman"/>
                <w:color w:val="7030A0"/>
              </w:rPr>
              <w:t xml:space="preserve"> the instability of the regression model. In the retailer context, </w:t>
            </w:r>
            <w:r w:rsidR="00597A82">
              <w:rPr>
                <w:rFonts w:ascii="Times New Roman" w:hAnsi="Times New Roman" w:cs="Times New Roman"/>
                <w:color w:val="7030A0"/>
              </w:rPr>
              <w:t xml:space="preserve">the assumption of stationarity of the explanatory variables may not always be true as </w:t>
            </w:r>
            <w:r>
              <w:rPr>
                <w:rFonts w:ascii="Times New Roman" w:hAnsi="Times New Roman" w:cs="Times New Roman"/>
                <w:color w:val="7030A0"/>
              </w:rPr>
              <w:t xml:space="preserve">the </w:t>
            </w:r>
            <w:r w:rsidR="00597A82">
              <w:rPr>
                <w:rFonts w:ascii="Times New Roman" w:hAnsi="Times New Roman" w:cs="Times New Roman"/>
                <w:color w:val="7030A0"/>
              </w:rPr>
              <w:t xml:space="preserve">in general </w:t>
            </w:r>
            <w:r>
              <w:rPr>
                <w:rFonts w:ascii="Times New Roman" w:hAnsi="Times New Roman" w:cs="Times New Roman"/>
                <w:color w:val="7030A0"/>
              </w:rPr>
              <w:t>price</w:t>
            </w:r>
            <w:r w:rsidR="00597A82">
              <w:rPr>
                <w:rFonts w:ascii="Times New Roman" w:hAnsi="Times New Roman" w:cs="Times New Roman"/>
                <w:color w:val="7030A0"/>
              </w:rPr>
              <w:t>s</w:t>
            </w:r>
            <w:r>
              <w:rPr>
                <w:rFonts w:ascii="Times New Roman" w:hAnsi="Times New Roman" w:cs="Times New Roman"/>
                <w:color w:val="7030A0"/>
              </w:rPr>
              <w:t xml:space="preserve"> increase </w:t>
            </w:r>
            <w:r w:rsidR="00597A82">
              <w:rPr>
                <w:rFonts w:ascii="Times New Roman" w:hAnsi="Times New Roman" w:cs="Times New Roman"/>
                <w:color w:val="7030A0"/>
              </w:rPr>
              <w:t xml:space="preserve">gradually </w:t>
            </w:r>
            <w:del w:id="900" w:author="tao huang" w:date="2018-10-28T20:53:00Z">
              <w:r w:rsidR="00597A82" w:rsidDel="00F521FC">
                <w:rPr>
                  <w:rFonts w:ascii="Times New Roman" w:hAnsi="Times New Roman" w:cs="Times New Roman"/>
                  <w:color w:val="7030A0"/>
                </w:rPr>
                <w:delText xml:space="preserve">in </w:delText>
              </w:r>
            </w:del>
            <w:ins w:id="901" w:author="tao huang" w:date="2018-10-28T20:53:00Z">
              <w:r w:rsidR="00F521FC">
                <w:rPr>
                  <w:rFonts w:ascii="Times New Roman" w:hAnsi="Times New Roman" w:cs="Times New Roman"/>
                  <w:color w:val="7030A0"/>
                </w:rPr>
                <w:t xml:space="preserve">during </w:t>
              </w:r>
            </w:ins>
            <w:r w:rsidR="00E30370">
              <w:rPr>
                <w:rFonts w:ascii="Times New Roman" w:hAnsi="Times New Roman" w:cs="Times New Roman"/>
                <w:color w:val="7030A0"/>
              </w:rPr>
              <w:t>the</w:t>
            </w:r>
            <w:r w:rsidR="00597A82">
              <w:rPr>
                <w:rFonts w:ascii="Times New Roman" w:hAnsi="Times New Roman" w:cs="Times New Roman"/>
                <w:color w:val="7030A0"/>
              </w:rPr>
              <w:t xml:space="preserve"> two-to-three-year timeframe</w:t>
            </w:r>
            <w:r>
              <w:rPr>
                <w:rFonts w:ascii="Times New Roman" w:hAnsi="Times New Roman" w:cs="Times New Roman"/>
                <w:color w:val="7030A0"/>
              </w:rPr>
              <w:t xml:space="preserve"> </w:t>
            </w:r>
            <w:r w:rsidR="00597A82">
              <w:rPr>
                <w:rFonts w:ascii="Times New Roman" w:hAnsi="Times New Roman" w:cs="Times New Roman"/>
                <w:color w:val="7030A0"/>
              </w:rPr>
              <w:t xml:space="preserve">due to </w:t>
            </w:r>
            <w:r>
              <w:rPr>
                <w:rFonts w:ascii="Times New Roman" w:hAnsi="Times New Roman" w:cs="Times New Roman"/>
                <w:color w:val="7030A0"/>
              </w:rPr>
              <w:t xml:space="preserve">inflation, though intermittently </w:t>
            </w:r>
            <w:r w:rsidR="00597A82">
              <w:rPr>
                <w:rFonts w:ascii="Times New Roman" w:hAnsi="Times New Roman" w:cs="Times New Roman"/>
                <w:color w:val="7030A0"/>
              </w:rPr>
              <w:t xml:space="preserve">associated </w:t>
            </w:r>
            <w:r>
              <w:rPr>
                <w:rFonts w:ascii="Times New Roman" w:hAnsi="Times New Roman" w:cs="Times New Roman"/>
                <w:color w:val="7030A0"/>
              </w:rPr>
              <w:t>with price reductions</w:t>
            </w:r>
            <w:r w:rsidR="00BF3881">
              <w:rPr>
                <w:rFonts w:ascii="Times New Roman" w:hAnsi="Times New Roman" w:cs="Times New Roman"/>
                <w:color w:val="7030A0"/>
              </w:rPr>
              <w:t xml:space="preserve">. </w:t>
            </w:r>
            <w:r w:rsidR="004069DE">
              <w:rPr>
                <w:rFonts w:ascii="Times New Roman" w:hAnsi="Times New Roman" w:cs="Times New Roman"/>
                <w:color w:val="7030A0"/>
              </w:rPr>
              <w:t xml:space="preserve"> </w:t>
            </w:r>
            <w:r w:rsidR="00BF3881">
              <w:rPr>
                <w:rFonts w:ascii="Times New Roman" w:hAnsi="Times New Roman" w:cs="Times New Roman"/>
                <w:color w:val="7030A0"/>
              </w:rPr>
              <w:t xml:space="preserve"> </w:t>
            </w:r>
          </w:p>
          <w:p w14:paraId="72394CF4" w14:textId="57FAE871" w:rsidR="00340732" w:rsidRDefault="00EA51F4">
            <w:pPr>
              <w:shd w:val="clear" w:color="auto" w:fill="FFFFFF" w:themeFill="background1"/>
              <w:spacing w:after="0" w:line="276" w:lineRule="auto"/>
              <w:rPr>
                <w:rFonts w:ascii="Times New Roman" w:hAnsi="Times New Roman" w:cs="Times New Roman"/>
                <w:color w:val="7030A0"/>
              </w:rPr>
              <w:pPrChange w:id="902" w:author="tao huang" w:date="2018-10-28T21:40:00Z">
                <w:pPr>
                  <w:shd w:val="clear" w:color="auto" w:fill="FFFFFF"/>
                  <w:spacing w:after="0" w:line="276" w:lineRule="auto"/>
                </w:pPr>
              </w:pPrChange>
            </w:pPr>
            <w:r>
              <w:rPr>
                <w:rFonts w:ascii="Times New Roman" w:hAnsi="Times New Roman" w:cs="Times New Roman"/>
                <w:color w:val="7030A0"/>
              </w:rPr>
              <w:t xml:space="preserve"> </w:t>
            </w:r>
          </w:p>
          <w:p w14:paraId="24BC231A" w14:textId="06E4A6FB" w:rsidR="00DF72AC" w:rsidRDefault="007F5C5D">
            <w:pPr>
              <w:shd w:val="clear" w:color="auto" w:fill="FFFFFF" w:themeFill="background1"/>
              <w:spacing w:after="0" w:line="276" w:lineRule="auto"/>
              <w:rPr>
                <w:rFonts w:ascii="Times New Roman" w:hAnsi="Times New Roman" w:cs="Times New Roman"/>
                <w:color w:val="7030A0"/>
              </w:rPr>
              <w:pPrChange w:id="903" w:author="tao huang" w:date="2018-10-28T21:40:00Z">
                <w:pPr>
                  <w:shd w:val="clear" w:color="auto" w:fill="FFFFFF"/>
                  <w:spacing w:after="0" w:line="276" w:lineRule="auto"/>
                </w:pPr>
              </w:pPrChange>
            </w:pPr>
            <w:r>
              <w:rPr>
                <w:rFonts w:ascii="Times New Roman" w:hAnsi="Times New Roman" w:cs="Times New Roman"/>
                <w:color w:val="7030A0"/>
              </w:rPr>
              <w:t>We</w:t>
            </w:r>
            <w:r w:rsidR="00340732">
              <w:rPr>
                <w:rFonts w:ascii="Times New Roman" w:hAnsi="Times New Roman" w:cs="Times New Roman"/>
                <w:color w:val="7030A0"/>
              </w:rPr>
              <w:t xml:space="preserve"> thank the reviewer for pointing out the </w:t>
            </w:r>
            <w:r w:rsidR="00555600" w:rsidRPr="00B362DB">
              <w:rPr>
                <w:rFonts w:ascii="Times New Roman" w:hAnsi="Times New Roman" w:cs="Times New Roman"/>
                <w:color w:val="7030A0"/>
              </w:rPr>
              <w:t xml:space="preserve">possibility </w:t>
            </w:r>
            <w:r w:rsidR="00340732">
              <w:rPr>
                <w:rFonts w:ascii="Times New Roman" w:hAnsi="Times New Roman" w:cs="Times New Roman"/>
                <w:color w:val="7030A0"/>
              </w:rPr>
              <w:t xml:space="preserve">of </w:t>
            </w:r>
            <w:del w:id="904" w:author="Didier Soopramanien" w:date="2018-10-24T14:45:00Z">
              <w:r w:rsidR="00340732" w:rsidDel="005A1EDD">
                <w:rPr>
                  <w:rFonts w:ascii="Times New Roman" w:hAnsi="Times New Roman" w:cs="Times New Roman"/>
                  <w:color w:val="7030A0"/>
                </w:rPr>
                <w:delText xml:space="preserve">gaining </w:delText>
              </w:r>
            </w:del>
            <w:r w:rsidR="00340732">
              <w:rPr>
                <w:rFonts w:ascii="Times New Roman" w:hAnsi="Times New Roman" w:cs="Times New Roman"/>
                <w:color w:val="7030A0"/>
              </w:rPr>
              <w:t>f</w:t>
            </w:r>
            <w:r w:rsidR="00555600" w:rsidRPr="00B362DB">
              <w:rPr>
                <w:rFonts w:ascii="Times New Roman" w:hAnsi="Times New Roman" w:cs="Times New Roman"/>
                <w:color w:val="7030A0"/>
              </w:rPr>
              <w:t xml:space="preserve">urther improvement if a set of alternative tests </w:t>
            </w:r>
            <w:r w:rsidR="00A4412D" w:rsidRPr="00B362DB">
              <w:rPr>
                <w:rFonts w:ascii="Times New Roman" w:hAnsi="Times New Roman" w:cs="Times New Roman"/>
                <w:color w:val="7030A0"/>
              </w:rPr>
              <w:t>can be</w:t>
            </w:r>
            <w:r w:rsidR="00555600" w:rsidRPr="00B362DB">
              <w:rPr>
                <w:rFonts w:ascii="Times New Roman" w:hAnsi="Times New Roman" w:cs="Times New Roman"/>
                <w:color w:val="7030A0"/>
              </w:rPr>
              <w:t xml:space="preserve"> </w:t>
            </w:r>
            <w:del w:id="905" w:author="tao huang" w:date="2018-10-28T20:53:00Z">
              <w:r w:rsidR="00555600" w:rsidRPr="00B362DB" w:rsidDel="00F521FC">
                <w:rPr>
                  <w:rFonts w:ascii="Times New Roman" w:hAnsi="Times New Roman" w:cs="Times New Roman"/>
                  <w:color w:val="7030A0"/>
                </w:rPr>
                <w:delText xml:space="preserve">used </w:delText>
              </w:r>
            </w:del>
            <w:ins w:id="906" w:author="tao huang" w:date="2018-10-28T20:53:00Z">
              <w:r w:rsidR="00F521FC">
                <w:rPr>
                  <w:rFonts w:ascii="Times New Roman" w:hAnsi="Times New Roman" w:cs="Times New Roman"/>
                  <w:color w:val="7030A0"/>
                </w:rPr>
                <w:t>evaluated</w:t>
              </w:r>
              <w:r w:rsidR="00F521FC" w:rsidRPr="00B362DB">
                <w:rPr>
                  <w:rFonts w:ascii="Times New Roman" w:hAnsi="Times New Roman" w:cs="Times New Roman"/>
                  <w:color w:val="7030A0"/>
                </w:rPr>
                <w:t xml:space="preserve"> </w:t>
              </w:r>
            </w:ins>
            <w:r w:rsidR="008C59B5" w:rsidRPr="00B362DB">
              <w:rPr>
                <w:rFonts w:ascii="Times New Roman" w:hAnsi="Times New Roman" w:cs="Times New Roman"/>
                <w:color w:val="7030A0"/>
              </w:rPr>
              <w:t>(as there is always an opportunity to improve</w:t>
            </w:r>
            <w:r w:rsidR="00A4412D" w:rsidRPr="00B362DB">
              <w:rPr>
                <w:rFonts w:ascii="Times New Roman" w:hAnsi="Times New Roman" w:cs="Times New Roman"/>
                <w:color w:val="7030A0"/>
              </w:rPr>
              <w:t xml:space="preserve"> by trying alternative </w:t>
            </w:r>
            <w:del w:id="907" w:author="tao huang" w:date="2018-10-28T20:53:00Z">
              <w:r w:rsidR="00A4412D" w:rsidRPr="00B362DB" w:rsidDel="00F521FC">
                <w:rPr>
                  <w:rFonts w:ascii="Times New Roman" w:hAnsi="Times New Roman" w:cs="Times New Roman"/>
                  <w:color w:val="7030A0"/>
                </w:rPr>
                <w:delText xml:space="preserve">candidate </w:delText>
              </w:r>
            </w:del>
            <w:r w:rsidR="00A4412D" w:rsidRPr="00B362DB">
              <w:rPr>
                <w:rFonts w:ascii="Times New Roman" w:hAnsi="Times New Roman" w:cs="Times New Roman"/>
                <w:color w:val="7030A0"/>
              </w:rPr>
              <w:t>methods</w:t>
            </w:r>
            <w:r w:rsidR="008C59B5" w:rsidRPr="00B362DB">
              <w:rPr>
                <w:rFonts w:ascii="Times New Roman" w:hAnsi="Times New Roman" w:cs="Times New Roman"/>
                <w:color w:val="7030A0"/>
              </w:rPr>
              <w:t xml:space="preserve">) </w:t>
            </w:r>
            <w:r w:rsidR="00555600" w:rsidRPr="00B362DB">
              <w:rPr>
                <w:rFonts w:ascii="Times New Roman" w:hAnsi="Times New Roman" w:cs="Times New Roman"/>
                <w:color w:val="7030A0"/>
              </w:rPr>
              <w:t>but we leave that to future research</w:t>
            </w:r>
            <w:r w:rsidR="00A4412D" w:rsidRPr="00B362DB">
              <w:rPr>
                <w:rFonts w:ascii="Times New Roman" w:hAnsi="Times New Roman" w:cs="Times New Roman"/>
                <w:color w:val="7030A0"/>
              </w:rPr>
              <w:t xml:space="preserve">. </w:t>
            </w:r>
            <w:r w:rsidR="00EA51F4">
              <w:rPr>
                <w:rFonts w:ascii="Times New Roman" w:hAnsi="Times New Roman" w:cs="Times New Roman"/>
                <w:color w:val="7030A0"/>
              </w:rPr>
              <w:t xml:space="preserve"> </w:t>
            </w:r>
          </w:p>
          <w:p w14:paraId="446E8E8A" w14:textId="77777777" w:rsidR="00EA51F4" w:rsidRPr="00B362DB" w:rsidRDefault="00EA51F4">
            <w:pPr>
              <w:shd w:val="clear" w:color="auto" w:fill="FFFFFF" w:themeFill="background1"/>
              <w:spacing w:after="0" w:line="276" w:lineRule="auto"/>
              <w:rPr>
                <w:rFonts w:ascii="Times New Roman" w:eastAsia="Times New Roman" w:hAnsi="Times New Roman" w:cs="Times New Roman"/>
                <w:color w:val="7030A0"/>
              </w:rPr>
              <w:pPrChange w:id="908" w:author="tao huang" w:date="2018-10-28T21:40:00Z">
                <w:pPr>
                  <w:shd w:val="clear" w:color="auto" w:fill="FFFFFF"/>
                  <w:spacing w:after="0" w:line="276" w:lineRule="auto"/>
                </w:pPr>
              </w:pPrChange>
            </w:pPr>
          </w:p>
          <w:p w14:paraId="2A2BF8E2" w14:textId="31655911" w:rsidR="00002940" w:rsidRDefault="0082558B">
            <w:pPr>
              <w:shd w:val="clear" w:color="auto" w:fill="FFFFFF" w:themeFill="background1"/>
              <w:spacing w:after="0" w:line="276" w:lineRule="auto"/>
              <w:rPr>
                <w:rFonts w:ascii="Times New Roman" w:eastAsia="Times New Roman" w:hAnsi="Times New Roman" w:cs="Times New Roman"/>
              </w:rPr>
              <w:pPrChange w:id="909"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8.     In the </w:t>
            </w:r>
            <w:r w:rsidRPr="003E1E39">
              <w:rPr>
                <w:rFonts w:ascii="Times New Roman" w:eastAsia="Times New Roman" w:hAnsi="Times New Roman" w:cs="Times New Roman"/>
                <w:noProof/>
                <w:rPrChange w:id="910" w:author="tao huang" w:date="2018-10-28T23:08:00Z">
                  <w:rPr>
                    <w:rFonts w:ascii="Times New Roman" w:eastAsia="Times New Roman" w:hAnsi="Times New Roman" w:cs="Times New Roman"/>
                    <w:noProof/>
                  </w:rPr>
                </w:rPrChange>
              </w:rPr>
              <w:t>modelling</w:t>
            </w:r>
            <w:r w:rsidRPr="0056537F">
              <w:rPr>
                <w:rFonts w:ascii="Times New Roman" w:eastAsia="Times New Roman" w:hAnsi="Times New Roman" w:cs="Times New Roman"/>
              </w:rPr>
              <w:t xml:space="preserve"> part, I would expect to see a small description at least of the benchmark model, the base-lift model. Also, it </w:t>
            </w:r>
            <w:r w:rsidRPr="003E1E39">
              <w:rPr>
                <w:rFonts w:ascii="Times New Roman" w:eastAsia="Times New Roman" w:hAnsi="Times New Roman" w:cs="Times New Roman"/>
                <w:noProof/>
                <w:rPrChange w:id="911" w:author="tao huang" w:date="2018-10-28T23:08:00Z">
                  <w:rPr>
                    <w:rFonts w:ascii="Times New Roman" w:eastAsia="Times New Roman" w:hAnsi="Times New Roman" w:cs="Times New Roman"/>
                    <w:noProof/>
                  </w:rPr>
                </w:rPrChange>
              </w:rPr>
              <w:t>is not well explained</w:t>
            </w:r>
            <w:r w:rsidRPr="0056537F">
              <w:rPr>
                <w:rFonts w:ascii="Times New Roman" w:eastAsia="Times New Roman" w:hAnsi="Times New Roman" w:cs="Times New Roman"/>
              </w:rPr>
              <w:t xml:space="preserve"> why Lasso </w:t>
            </w:r>
            <w:r w:rsidRPr="003E1E39">
              <w:rPr>
                <w:rFonts w:ascii="Times New Roman" w:eastAsia="Times New Roman" w:hAnsi="Times New Roman" w:cs="Times New Roman"/>
                <w:noProof/>
                <w:rPrChange w:id="912" w:author="tao huang" w:date="2018-10-28T23:08:00Z">
                  <w:rPr>
                    <w:rFonts w:ascii="Times New Roman" w:eastAsia="Times New Roman" w:hAnsi="Times New Roman" w:cs="Times New Roman"/>
                    <w:noProof/>
                  </w:rPr>
                </w:rPrChange>
              </w:rPr>
              <w:t>is used</w:t>
            </w:r>
            <w:r w:rsidRPr="0056537F">
              <w:rPr>
                <w:rFonts w:ascii="Times New Roman" w:eastAsia="Times New Roman" w:hAnsi="Times New Roman" w:cs="Times New Roman"/>
              </w:rPr>
              <w:t xml:space="preserve"> two times. What motivates the authors </w:t>
            </w:r>
            <w:r w:rsidRPr="003E1E39">
              <w:rPr>
                <w:rFonts w:ascii="Times New Roman" w:eastAsia="Times New Roman" w:hAnsi="Times New Roman" w:cs="Times New Roman"/>
                <w:noProof/>
                <w:rPrChange w:id="913" w:author="tao huang" w:date="2018-10-28T23:08:00Z">
                  <w:rPr>
                    <w:rFonts w:ascii="Times New Roman" w:eastAsia="Times New Roman" w:hAnsi="Times New Roman" w:cs="Times New Roman"/>
                    <w:noProof/>
                  </w:rPr>
                </w:rPrChange>
              </w:rPr>
              <w:t>to double apply Lasso shrinkage</w:t>
            </w:r>
            <w:r w:rsidRPr="0056537F">
              <w:rPr>
                <w:rFonts w:ascii="Times New Roman" w:eastAsia="Times New Roman" w:hAnsi="Times New Roman" w:cs="Times New Roman"/>
              </w:rPr>
              <w:t xml:space="preserve">? Is there any similar study suggesting that? What are the expected benefits of this approach? Given that this paper comes down to a horse-racing application between ADL models constrained </w:t>
            </w:r>
            <w:r w:rsidRPr="00532908">
              <w:rPr>
                <w:rFonts w:ascii="Times New Roman" w:eastAsia="Times New Roman" w:hAnsi="Times New Roman" w:cs="Times New Roman"/>
                <w:shd w:val="clear" w:color="auto" w:fill="FFFFFF" w:themeFill="background1"/>
                <w:rPrChange w:id="914" w:author="tao huang" w:date="2018-10-28T21:40:00Z">
                  <w:rPr>
                    <w:rFonts w:ascii="Times New Roman" w:eastAsia="Times New Roman" w:hAnsi="Times New Roman" w:cs="Times New Roman"/>
                  </w:rPr>
                </w:rPrChange>
              </w:rPr>
              <w:t xml:space="preserve">by Lasso operators, it is important to clarify why the ADL-raw models </w:t>
            </w:r>
            <w:r w:rsidRPr="003E1E39">
              <w:rPr>
                <w:rFonts w:ascii="Times New Roman" w:eastAsia="Times New Roman" w:hAnsi="Times New Roman" w:cs="Times New Roman"/>
                <w:noProof/>
                <w:shd w:val="clear" w:color="auto" w:fill="FFFFFF" w:themeFill="background1"/>
                <w:rPrChange w:id="915" w:author="tao huang" w:date="2018-10-28T23:08:00Z">
                  <w:rPr>
                    <w:rFonts w:ascii="Times New Roman" w:eastAsia="Times New Roman" w:hAnsi="Times New Roman" w:cs="Times New Roman"/>
                  </w:rPr>
                </w:rPrChange>
              </w:rPr>
              <w:t>is combined</w:t>
            </w:r>
            <w:r w:rsidRPr="00532908">
              <w:rPr>
                <w:rFonts w:ascii="Times New Roman" w:eastAsia="Times New Roman" w:hAnsi="Times New Roman" w:cs="Times New Roman"/>
                <w:shd w:val="clear" w:color="auto" w:fill="FFFFFF" w:themeFill="background1"/>
                <w:rPrChange w:id="916" w:author="tao huang" w:date="2018-10-28T21:40:00Z">
                  <w:rPr>
                    <w:rFonts w:ascii="Times New Roman" w:eastAsia="Times New Roman" w:hAnsi="Times New Roman" w:cs="Times New Roman"/>
                  </w:rPr>
                </w:rPrChange>
              </w:rPr>
              <w:t xml:space="preserve"> with the ADL-own model? </w:t>
            </w:r>
            <w:r w:rsidRPr="00532908">
              <w:rPr>
                <w:rFonts w:ascii="Times New Roman" w:eastAsia="Times New Roman" w:hAnsi="Times New Roman" w:cs="Times New Roman"/>
                <w:shd w:val="clear" w:color="auto" w:fill="FFFFFF" w:themeFill="background1"/>
                <w:rPrChange w:id="917" w:author="tao huang" w:date="2018-10-28T21:40:00Z">
                  <w:rPr>
                    <w:rFonts w:ascii="Times New Roman" w:eastAsia="Times New Roman" w:hAnsi="Times New Roman" w:cs="Times New Roman"/>
                    <w:shd w:val="clear" w:color="auto" w:fill="FFFF00"/>
                  </w:rPr>
                </w:rPrChange>
              </w:rPr>
              <w:t xml:space="preserve">Wouldn't be a logical question from the reader as to why the Lasso operator </w:t>
            </w:r>
            <w:r w:rsidRPr="003E1E39">
              <w:rPr>
                <w:rFonts w:ascii="Times New Roman" w:eastAsia="Times New Roman" w:hAnsi="Times New Roman" w:cs="Times New Roman"/>
                <w:noProof/>
                <w:shd w:val="clear" w:color="auto" w:fill="FFFFFF" w:themeFill="background1"/>
                <w:rPrChange w:id="918" w:author="tao huang" w:date="2018-10-28T23:08:00Z">
                  <w:rPr>
                    <w:rFonts w:ascii="Times New Roman" w:eastAsia="Times New Roman" w:hAnsi="Times New Roman" w:cs="Times New Roman"/>
                    <w:shd w:val="clear" w:color="auto" w:fill="FFFF00"/>
                  </w:rPr>
                </w:rPrChange>
              </w:rPr>
              <w:t>is not used</w:t>
            </w:r>
            <w:r w:rsidRPr="00532908">
              <w:rPr>
                <w:rFonts w:ascii="Times New Roman" w:eastAsia="Times New Roman" w:hAnsi="Times New Roman" w:cs="Times New Roman"/>
                <w:shd w:val="clear" w:color="auto" w:fill="FFFFFF" w:themeFill="background1"/>
                <w:rPrChange w:id="919" w:author="tao huang" w:date="2018-10-28T21:40:00Z">
                  <w:rPr>
                    <w:rFonts w:ascii="Times New Roman" w:eastAsia="Times New Roman" w:hAnsi="Times New Roman" w:cs="Times New Roman"/>
                    <w:shd w:val="clear" w:color="auto" w:fill="FFFF00"/>
                  </w:rPr>
                </w:rPrChange>
              </w:rPr>
              <w:t xml:space="preserve"> in a third stage, for example</w:t>
            </w:r>
            <w:r w:rsidRPr="00532908">
              <w:rPr>
                <w:rFonts w:ascii="Times New Roman" w:eastAsia="Times New Roman" w:hAnsi="Times New Roman" w:cs="Times New Roman"/>
                <w:shd w:val="clear" w:color="auto" w:fill="FFFFFF" w:themeFill="background1"/>
                <w:rPrChange w:id="920" w:author="tao huang" w:date="2018-10-28T21:40:00Z">
                  <w:rPr>
                    <w:rFonts w:ascii="Times New Roman" w:eastAsia="Times New Roman" w:hAnsi="Times New Roman" w:cs="Times New Roman"/>
                  </w:rPr>
                </w:rPrChange>
              </w:rPr>
              <w:t xml:space="preserve">? A lot of </w:t>
            </w:r>
            <w:r w:rsidRPr="003E1E39">
              <w:rPr>
                <w:rFonts w:ascii="Times New Roman" w:eastAsia="Times New Roman" w:hAnsi="Times New Roman" w:cs="Times New Roman"/>
                <w:noProof/>
                <w:shd w:val="clear" w:color="auto" w:fill="FFFFFF" w:themeFill="background1"/>
                <w:rPrChange w:id="921" w:author="tao huang" w:date="2018-10-28T23:08:00Z">
                  <w:rPr>
                    <w:rFonts w:ascii="Times New Roman" w:eastAsia="Times New Roman" w:hAnsi="Times New Roman" w:cs="Times New Roman"/>
                  </w:rPr>
                </w:rPrChange>
              </w:rPr>
              <w:t>discussion</w:t>
            </w:r>
            <w:r w:rsidRPr="00532908">
              <w:rPr>
                <w:rFonts w:ascii="Times New Roman" w:eastAsia="Times New Roman" w:hAnsi="Times New Roman" w:cs="Times New Roman"/>
                <w:shd w:val="clear" w:color="auto" w:fill="FFFFFF" w:themeFill="background1"/>
                <w:rPrChange w:id="922" w:author="tao huang" w:date="2018-10-28T21:40:00Z">
                  <w:rPr>
                    <w:rFonts w:ascii="Times New Roman" w:eastAsia="Times New Roman" w:hAnsi="Times New Roman" w:cs="Times New Roman"/>
                  </w:rPr>
                </w:rPrChange>
              </w:rPr>
              <w:t xml:space="preserve"> </w:t>
            </w:r>
            <w:r w:rsidRPr="003E1E39">
              <w:rPr>
                <w:rFonts w:ascii="Times New Roman" w:eastAsia="Times New Roman" w:hAnsi="Times New Roman" w:cs="Times New Roman"/>
                <w:noProof/>
                <w:shd w:val="clear" w:color="auto" w:fill="FFFFFF" w:themeFill="background1"/>
                <w:rPrChange w:id="923" w:author="tao huang" w:date="2018-10-28T23:08:00Z">
                  <w:rPr>
                    <w:rFonts w:ascii="Times New Roman" w:eastAsia="Times New Roman" w:hAnsi="Times New Roman" w:cs="Times New Roman"/>
                  </w:rPr>
                </w:rPrChange>
              </w:rPr>
              <w:t>is provided</w:t>
            </w:r>
            <w:r w:rsidRPr="00532908">
              <w:rPr>
                <w:rFonts w:ascii="Times New Roman" w:eastAsia="Times New Roman" w:hAnsi="Times New Roman" w:cs="Times New Roman"/>
                <w:shd w:val="clear" w:color="auto" w:fill="FFFFFF" w:themeFill="background1"/>
                <w:rPrChange w:id="924" w:author="tao huang" w:date="2018-10-28T21:40:00Z">
                  <w:rPr>
                    <w:rFonts w:ascii="Times New Roman" w:eastAsia="Times New Roman" w:hAnsi="Times New Roman" w:cs="Times New Roman"/>
                  </w:rPr>
                </w:rPrChange>
              </w:rPr>
              <w:t xml:space="preserve"> before-hand (in cases unnecessary), but at section 6 that the reader wants to understand the reasoning and process of </w:t>
            </w:r>
            <w:r w:rsidRPr="003E1E39">
              <w:rPr>
                <w:rFonts w:ascii="Times New Roman" w:eastAsia="Times New Roman" w:hAnsi="Times New Roman" w:cs="Times New Roman"/>
                <w:noProof/>
                <w:shd w:val="clear" w:color="auto" w:fill="FFFFFF" w:themeFill="background1"/>
                <w:rPrChange w:id="925" w:author="tao huang" w:date="2018-10-28T23:08:00Z">
                  <w:rPr>
                    <w:rFonts w:ascii="Times New Roman" w:eastAsia="Times New Roman" w:hAnsi="Times New Roman" w:cs="Times New Roman"/>
                  </w:rPr>
                </w:rPrChange>
              </w:rPr>
              <w:t>modelling</w:t>
            </w:r>
            <w:r w:rsidRPr="00532908">
              <w:rPr>
                <w:rFonts w:ascii="Times New Roman" w:eastAsia="Times New Roman" w:hAnsi="Times New Roman" w:cs="Times New Roman"/>
                <w:shd w:val="clear" w:color="auto" w:fill="FFFFFF" w:themeFill="background1"/>
                <w:rPrChange w:id="926" w:author="tao huang" w:date="2018-10-28T21:40:00Z">
                  <w:rPr>
                    <w:rFonts w:ascii="Times New Roman" w:eastAsia="Times New Roman" w:hAnsi="Times New Roman" w:cs="Times New Roman"/>
                  </w:rPr>
                </w:rPrChange>
              </w:rPr>
              <w:t xml:space="preserve">, he/she struggles to do so because of the lack of explanations. </w:t>
            </w:r>
            <w:r w:rsidRPr="003E1E39">
              <w:rPr>
                <w:rFonts w:ascii="Times New Roman" w:eastAsia="Times New Roman" w:hAnsi="Times New Roman" w:cs="Times New Roman"/>
                <w:noProof/>
                <w:shd w:val="clear" w:color="auto" w:fill="FFFFFF" w:themeFill="background1"/>
                <w:rPrChange w:id="927" w:author="tao huang" w:date="2018-10-28T23:08:00Z">
                  <w:rPr>
                    <w:rFonts w:ascii="Times New Roman" w:eastAsia="Times New Roman" w:hAnsi="Times New Roman" w:cs="Times New Roman"/>
                  </w:rPr>
                </w:rPrChange>
              </w:rPr>
              <w:t>Another important shortcoming</w:t>
            </w:r>
            <w:r w:rsidRPr="00532908">
              <w:rPr>
                <w:rFonts w:ascii="Times New Roman" w:eastAsia="Times New Roman" w:hAnsi="Times New Roman" w:cs="Times New Roman"/>
                <w:shd w:val="clear" w:color="auto" w:fill="FFFFFF" w:themeFill="background1"/>
                <w:rPrChange w:id="928" w:author="tao huang" w:date="2018-10-28T21:40:00Z">
                  <w:rPr>
                    <w:rFonts w:ascii="Times New Roman" w:eastAsia="Times New Roman" w:hAnsi="Times New Roman" w:cs="Times New Roman"/>
                  </w:rPr>
                </w:rPrChange>
              </w:rPr>
              <w:t xml:space="preserve"> for this work.</w:t>
            </w:r>
          </w:p>
          <w:p w14:paraId="1816B613" w14:textId="3A53A2A9" w:rsidR="0043508B" w:rsidRDefault="0043508B">
            <w:pPr>
              <w:shd w:val="clear" w:color="auto" w:fill="FFFFFF" w:themeFill="background1"/>
              <w:spacing w:after="0" w:line="276" w:lineRule="auto"/>
              <w:rPr>
                <w:rFonts w:ascii="Times New Roman" w:eastAsia="Times New Roman" w:hAnsi="Times New Roman" w:cs="Times New Roman"/>
              </w:rPr>
              <w:pPrChange w:id="929" w:author="tao huang" w:date="2018-10-28T21:40:00Z">
                <w:pPr>
                  <w:shd w:val="clear" w:color="auto" w:fill="FFFFFF"/>
                  <w:spacing w:after="0" w:line="276" w:lineRule="auto"/>
                </w:pPr>
              </w:pPrChange>
            </w:pPr>
          </w:p>
          <w:p w14:paraId="4034FEA8" w14:textId="77777777" w:rsidR="00190D90" w:rsidRDefault="0043508B">
            <w:pPr>
              <w:shd w:val="clear" w:color="auto" w:fill="FFFFFF" w:themeFill="background1"/>
              <w:spacing w:after="0" w:line="276" w:lineRule="auto"/>
              <w:rPr>
                <w:ins w:id="930" w:author="tao huang" w:date="2018-10-28T21:04:00Z"/>
                <w:rFonts w:ascii="Times New Roman" w:eastAsia="Times New Roman" w:hAnsi="Times New Roman" w:cs="Times New Roman"/>
                <w:color w:val="7030A0"/>
              </w:rPr>
              <w:pPrChange w:id="931" w:author="tao huang" w:date="2018-10-28T21:40:00Z">
                <w:pPr>
                  <w:shd w:val="clear" w:color="auto" w:fill="FFFFFF"/>
                  <w:spacing w:after="0" w:line="276" w:lineRule="auto"/>
                </w:pPr>
              </w:pPrChange>
            </w:pPr>
            <w:r w:rsidRPr="00F8344F">
              <w:rPr>
                <w:rFonts w:ascii="Times New Roman" w:eastAsia="Times New Roman" w:hAnsi="Times New Roman" w:cs="Times New Roman"/>
                <w:color w:val="7030A0"/>
              </w:rPr>
              <w:t>We thank the review</w:t>
            </w:r>
            <w:ins w:id="932" w:author="Didier Soopramanien" w:date="2018-10-24T14:45:00Z">
              <w:r w:rsidR="005A1EDD">
                <w:rPr>
                  <w:rFonts w:ascii="Times New Roman" w:eastAsia="Times New Roman" w:hAnsi="Times New Roman" w:cs="Times New Roman"/>
                  <w:color w:val="7030A0"/>
                </w:rPr>
                <w:t>er</w:t>
              </w:r>
            </w:ins>
            <w:r w:rsidRPr="00F8344F">
              <w:rPr>
                <w:rFonts w:ascii="Times New Roman" w:eastAsia="Times New Roman" w:hAnsi="Times New Roman" w:cs="Times New Roman"/>
                <w:color w:val="7030A0"/>
              </w:rPr>
              <w:t xml:space="preserve"> </w:t>
            </w:r>
            <w:del w:id="933" w:author="Didier Soopramanien" w:date="2018-10-24T14:45:00Z">
              <w:r w:rsidRPr="00F8344F" w:rsidDel="005A1EDD">
                <w:rPr>
                  <w:rFonts w:ascii="Times New Roman" w:eastAsia="Times New Roman" w:hAnsi="Times New Roman" w:cs="Times New Roman"/>
                  <w:color w:val="7030A0"/>
                </w:rPr>
                <w:delText>to</w:delText>
              </w:r>
            </w:del>
            <w:ins w:id="934" w:author="Didier Soopramanien" w:date="2018-10-24T14:45:00Z">
              <w:r w:rsidR="005A1EDD">
                <w:rPr>
                  <w:rFonts w:ascii="Times New Roman" w:eastAsia="Times New Roman" w:hAnsi="Times New Roman" w:cs="Times New Roman"/>
                  <w:color w:val="7030A0"/>
                </w:rPr>
                <w:t>for</w:t>
              </w:r>
            </w:ins>
            <w:r w:rsidRPr="00F8344F">
              <w:rPr>
                <w:rFonts w:ascii="Times New Roman" w:eastAsia="Times New Roman" w:hAnsi="Times New Roman" w:cs="Times New Roman"/>
                <w:color w:val="7030A0"/>
              </w:rPr>
              <w:t xml:space="preserve"> point</w:t>
            </w:r>
            <w:ins w:id="935" w:author="Didier Soopramanien" w:date="2018-10-24T14:45:00Z">
              <w:r w:rsidR="005A1EDD">
                <w:rPr>
                  <w:rFonts w:ascii="Times New Roman" w:eastAsia="Times New Roman" w:hAnsi="Times New Roman" w:cs="Times New Roman"/>
                  <w:color w:val="7030A0"/>
                </w:rPr>
                <w:t>ing</w:t>
              </w:r>
            </w:ins>
            <w:r w:rsidRPr="00F8344F">
              <w:rPr>
                <w:rFonts w:ascii="Times New Roman" w:eastAsia="Times New Roman" w:hAnsi="Times New Roman" w:cs="Times New Roman"/>
                <w:color w:val="7030A0"/>
              </w:rPr>
              <w:t xml:space="preserve"> this out. We now describe </w:t>
            </w:r>
            <w:del w:id="936" w:author="Didier Soopramanien" w:date="2018-10-24T14:45:00Z">
              <w:r w:rsidRPr="00F8344F" w:rsidDel="005A1EDD">
                <w:rPr>
                  <w:rFonts w:ascii="Times New Roman" w:eastAsia="Times New Roman" w:hAnsi="Times New Roman" w:cs="Times New Roman"/>
                  <w:color w:val="7030A0"/>
                </w:rPr>
                <w:delText xml:space="preserve">explicitly </w:delText>
              </w:r>
            </w:del>
            <w:r w:rsidRPr="00F8344F">
              <w:rPr>
                <w:rFonts w:ascii="Times New Roman" w:eastAsia="Times New Roman" w:hAnsi="Times New Roman" w:cs="Times New Roman"/>
                <w:color w:val="7030A0"/>
              </w:rPr>
              <w:t xml:space="preserve">the Base-lift </w:t>
            </w:r>
            <w:r w:rsidR="002134DB">
              <w:rPr>
                <w:rFonts w:ascii="Times New Roman" w:eastAsia="Times New Roman" w:hAnsi="Times New Roman" w:cs="Times New Roman"/>
                <w:color w:val="7030A0"/>
              </w:rPr>
              <w:t xml:space="preserve">benchmark </w:t>
            </w:r>
            <w:r w:rsidRPr="00F8344F">
              <w:rPr>
                <w:rFonts w:ascii="Times New Roman" w:eastAsia="Times New Roman" w:hAnsi="Times New Roman" w:cs="Times New Roman"/>
                <w:color w:val="7030A0"/>
              </w:rPr>
              <w:t>model</w:t>
            </w:r>
            <w:ins w:id="937" w:author="Didier Soopramanien" w:date="2018-10-24T14:45:00Z">
              <w:r w:rsidR="005A1EDD">
                <w:rPr>
                  <w:rFonts w:ascii="Times New Roman" w:eastAsia="Times New Roman" w:hAnsi="Times New Roman" w:cs="Times New Roman"/>
                  <w:color w:val="7030A0"/>
                </w:rPr>
                <w:t xml:space="preserve"> better</w:t>
              </w:r>
            </w:ins>
            <w:r w:rsidRPr="00F8344F">
              <w:rPr>
                <w:rFonts w:ascii="Times New Roman" w:eastAsia="Times New Roman" w:hAnsi="Times New Roman" w:cs="Times New Roman"/>
                <w:color w:val="7030A0"/>
              </w:rPr>
              <w:t xml:space="preserve">. </w:t>
            </w:r>
          </w:p>
          <w:p w14:paraId="28517532" w14:textId="77777777" w:rsidR="00190D90" w:rsidRDefault="00190D90">
            <w:pPr>
              <w:shd w:val="clear" w:color="auto" w:fill="FFFFFF" w:themeFill="background1"/>
              <w:spacing w:after="0" w:line="276" w:lineRule="auto"/>
              <w:rPr>
                <w:ins w:id="938" w:author="tao huang" w:date="2018-10-28T21:04:00Z"/>
                <w:rFonts w:ascii="Times New Roman" w:eastAsia="Times New Roman" w:hAnsi="Times New Roman" w:cs="Times New Roman"/>
                <w:color w:val="7030A0"/>
              </w:rPr>
              <w:pPrChange w:id="939" w:author="tao huang" w:date="2018-10-28T21:40:00Z">
                <w:pPr>
                  <w:shd w:val="clear" w:color="auto" w:fill="FFFFFF"/>
                  <w:spacing w:after="0" w:line="276" w:lineRule="auto"/>
                </w:pPr>
              </w:pPrChange>
            </w:pPr>
          </w:p>
          <w:p w14:paraId="0798696F" w14:textId="6C164449" w:rsidR="00190D90" w:rsidRDefault="0043508B">
            <w:pPr>
              <w:shd w:val="clear" w:color="auto" w:fill="FFFFFF" w:themeFill="background1"/>
              <w:spacing w:after="0" w:line="276" w:lineRule="auto"/>
              <w:rPr>
                <w:ins w:id="940" w:author="tao huang" w:date="2018-10-28T21:05:00Z"/>
                <w:rFonts w:ascii="Times New Roman" w:eastAsia="Times New Roman" w:hAnsi="Times New Roman" w:cs="Times New Roman"/>
                <w:color w:val="7030A0"/>
              </w:rPr>
              <w:pPrChange w:id="941" w:author="tao huang" w:date="2018-10-28T21:40:00Z">
                <w:pPr>
                  <w:shd w:val="clear" w:color="auto" w:fill="FFFFFF"/>
                  <w:spacing w:after="0" w:line="276" w:lineRule="auto"/>
                </w:pPr>
              </w:pPrChange>
            </w:pPr>
            <w:r w:rsidRPr="00F8344F">
              <w:rPr>
                <w:rFonts w:ascii="Times New Roman" w:eastAsia="Times New Roman" w:hAnsi="Times New Roman" w:cs="Times New Roman"/>
                <w:color w:val="7030A0"/>
              </w:rPr>
              <w:t xml:space="preserve">We also explain </w:t>
            </w:r>
            <w:r w:rsidRPr="00E96BAE">
              <w:rPr>
                <w:rFonts w:ascii="Times New Roman" w:eastAsia="Times New Roman" w:hAnsi="Times New Roman" w:cs="Times New Roman"/>
                <w:noProof/>
                <w:color w:val="7030A0"/>
                <w:rPrChange w:id="942" w:author="tao huang" w:date="2018-10-28T23:07:00Z">
                  <w:rPr>
                    <w:rFonts w:ascii="Times New Roman" w:eastAsia="Times New Roman" w:hAnsi="Times New Roman" w:cs="Times New Roman"/>
                    <w:noProof/>
                    <w:color w:val="7030A0"/>
                  </w:rPr>
                </w:rPrChange>
              </w:rPr>
              <w:t xml:space="preserve">explicitly the </w:t>
            </w:r>
            <w:ins w:id="943" w:author="tao huang" w:date="2018-10-28T20:55:00Z">
              <w:r w:rsidR="00476E5F" w:rsidRPr="00E96BAE">
                <w:rPr>
                  <w:rFonts w:ascii="Times New Roman" w:eastAsia="Times New Roman" w:hAnsi="Times New Roman" w:cs="Times New Roman"/>
                  <w:noProof/>
                  <w:color w:val="7030A0"/>
                  <w:rPrChange w:id="944" w:author="tao huang" w:date="2018-10-28T23:07:00Z">
                    <w:rPr>
                      <w:rFonts w:ascii="Times New Roman" w:eastAsia="Times New Roman" w:hAnsi="Times New Roman" w:cs="Times New Roman"/>
                      <w:noProof/>
                      <w:color w:val="7030A0"/>
                    </w:rPr>
                  </w:rPrChange>
                </w:rPr>
                <w:t xml:space="preserve">details of the </w:t>
              </w:r>
            </w:ins>
            <w:r w:rsidRPr="00E96BAE">
              <w:rPr>
                <w:rFonts w:ascii="Times New Roman" w:eastAsia="Times New Roman" w:hAnsi="Times New Roman" w:cs="Times New Roman"/>
                <w:noProof/>
                <w:color w:val="7030A0"/>
                <w:rPrChange w:id="945" w:author="tao huang" w:date="2018-10-28T23:07:00Z">
                  <w:rPr>
                    <w:rFonts w:ascii="Times New Roman" w:eastAsia="Times New Roman" w:hAnsi="Times New Roman" w:cs="Times New Roman"/>
                    <w:noProof/>
                    <w:color w:val="7030A0"/>
                  </w:rPr>
                </w:rPrChange>
              </w:rPr>
              <w:t>mode</w:t>
            </w:r>
            <w:del w:id="946" w:author="tao huang" w:date="2018-10-28T23:06:00Z">
              <w:r w:rsidRPr="00E96BAE" w:rsidDel="00E96BAE">
                <w:rPr>
                  <w:rFonts w:ascii="Times New Roman" w:eastAsia="Times New Roman" w:hAnsi="Times New Roman" w:cs="Times New Roman"/>
                  <w:noProof/>
                  <w:color w:val="7030A0"/>
                  <w:rPrChange w:id="947" w:author="tao huang" w:date="2018-10-28T23:07:00Z">
                    <w:rPr>
                      <w:rFonts w:ascii="Times New Roman" w:eastAsia="Times New Roman" w:hAnsi="Times New Roman" w:cs="Times New Roman"/>
                      <w:noProof/>
                      <w:color w:val="7030A0"/>
                    </w:rPr>
                  </w:rPrChange>
                </w:rPr>
                <w:delText>l</w:delText>
              </w:r>
            </w:del>
            <w:r w:rsidRPr="00E96BAE">
              <w:rPr>
                <w:rFonts w:ascii="Times New Roman" w:eastAsia="Times New Roman" w:hAnsi="Times New Roman" w:cs="Times New Roman"/>
                <w:noProof/>
                <w:color w:val="7030A0"/>
                <w:rPrChange w:id="948" w:author="tao huang" w:date="2018-10-28T23:07:00Z">
                  <w:rPr>
                    <w:rFonts w:ascii="Times New Roman" w:eastAsia="Times New Roman" w:hAnsi="Times New Roman" w:cs="Times New Roman"/>
                    <w:noProof/>
                    <w:color w:val="7030A0"/>
                  </w:rPr>
                </w:rPrChange>
              </w:rPr>
              <w:t xml:space="preserve">ling </w:t>
            </w:r>
            <w:r w:rsidR="000C3EBE" w:rsidRPr="00E96BAE">
              <w:rPr>
                <w:rFonts w:ascii="Times New Roman" w:eastAsia="Times New Roman" w:hAnsi="Times New Roman" w:cs="Times New Roman"/>
                <w:noProof/>
                <w:color w:val="7030A0"/>
                <w:rPrChange w:id="949" w:author="tao huang" w:date="2018-10-28T23:07:00Z">
                  <w:rPr>
                    <w:rFonts w:ascii="Times New Roman" w:eastAsia="Times New Roman" w:hAnsi="Times New Roman" w:cs="Times New Roman"/>
                    <w:noProof/>
                    <w:color w:val="7030A0"/>
                  </w:rPr>
                </w:rPrChange>
              </w:rPr>
              <w:t>process</w:t>
            </w:r>
            <w:ins w:id="950" w:author="tao huang" w:date="2018-10-28T20:55:00Z">
              <w:r w:rsidR="00476E5F" w:rsidRPr="00E96BAE">
                <w:rPr>
                  <w:rFonts w:ascii="Times New Roman" w:eastAsia="Times New Roman" w:hAnsi="Times New Roman" w:cs="Times New Roman"/>
                  <w:noProof/>
                  <w:color w:val="7030A0"/>
                  <w:rPrChange w:id="951" w:author="tao huang" w:date="2018-10-28T23:07:00Z">
                    <w:rPr>
                      <w:rFonts w:ascii="Times New Roman" w:eastAsia="Times New Roman" w:hAnsi="Times New Roman" w:cs="Times New Roman"/>
                      <w:noProof/>
                      <w:color w:val="7030A0"/>
                    </w:rPr>
                  </w:rPrChange>
                </w:rPr>
                <w:t xml:space="preserve"> for our proposed AD</w:t>
              </w:r>
            </w:ins>
            <w:ins w:id="952" w:author="tao huang" w:date="2018-10-28T20:56:00Z">
              <w:r w:rsidR="00476E5F" w:rsidRPr="00E96BAE">
                <w:rPr>
                  <w:rFonts w:ascii="Times New Roman" w:eastAsia="Times New Roman" w:hAnsi="Times New Roman" w:cs="Times New Roman"/>
                  <w:noProof/>
                  <w:color w:val="7030A0"/>
                  <w:rPrChange w:id="953" w:author="tao huang" w:date="2018-10-28T23:07:00Z">
                    <w:rPr>
                      <w:rFonts w:ascii="Times New Roman" w:eastAsia="Times New Roman" w:hAnsi="Times New Roman" w:cs="Times New Roman"/>
                      <w:noProof/>
                      <w:color w:val="7030A0"/>
                    </w:rPr>
                  </w:rPrChange>
                </w:rPr>
                <w:t>L</w:t>
              </w:r>
            </w:ins>
            <w:ins w:id="954" w:author="tao huang" w:date="2018-10-28T20:55:00Z">
              <w:r w:rsidR="00476E5F" w:rsidRPr="00E96BAE">
                <w:rPr>
                  <w:rFonts w:ascii="Times New Roman" w:eastAsia="Times New Roman" w:hAnsi="Times New Roman" w:cs="Times New Roman"/>
                  <w:noProof/>
                  <w:color w:val="7030A0"/>
                  <w:rPrChange w:id="955" w:author="tao huang" w:date="2018-10-28T23:07:00Z">
                    <w:rPr>
                      <w:rFonts w:ascii="Times New Roman" w:eastAsia="Times New Roman" w:hAnsi="Times New Roman" w:cs="Times New Roman"/>
                      <w:noProof/>
                      <w:color w:val="7030A0"/>
                    </w:rPr>
                  </w:rPrChange>
                </w:rPr>
                <w:t>-</w:t>
              </w:r>
              <w:r w:rsidR="00476E5F" w:rsidRPr="003E1E39">
                <w:rPr>
                  <w:rFonts w:ascii="Times New Roman" w:eastAsia="Times New Roman" w:hAnsi="Times New Roman" w:cs="Times New Roman"/>
                  <w:noProof/>
                  <w:color w:val="7030A0"/>
                  <w:rPrChange w:id="956" w:author="tao huang" w:date="2018-10-28T23:08:00Z">
                    <w:rPr>
                      <w:rFonts w:ascii="Times New Roman" w:eastAsia="Times New Roman" w:hAnsi="Times New Roman" w:cs="Times New Roman"/>
                      <w:noProof/>
                      <w:color w:val="7030A0"/>
                    </w:rPr>
                  </w:rPrChange>
                </w:rPr>
                <w:t>intra</w:t>
              </w:r>
              <w:r w:rsidR="00476E5F" w:rsidRPr="00E96BAE">
                <w:rPr>
                  <w:rFonts w:ascii="Times New Roman" w:eastAsia="Times New Roman" w:hAnsi="Times New Roman" w:cs="Times New Roman"/>
                  <w:noProof/>
                  <w:color w:val="7030A0"/>
                  <w:rPrChange w:id="957" w:author="tao huang" w:date="2018-10-28T23:07:00Z">
                    <w:rPr>
                      <w:rFonts w:ascii="Times New Roman" w:eastAsia="Times New Roman" w:hAnsi="Times New Roman" w:cs="Times New Roman"/>
                      <w:noProof/>
                      <w:color w:val="7030A0"/>
                    </w:rPr>
                  </w:rPrChange>
                </w:rPr>
                <w:t>-EWC method and ADL-intra-</w:t>
              </w:r>
            </w:ins>
            <w:ins w:id="958" w:author="tao huang" w:date="2018-10-28T20:56:00Z">
              <w:r w:rsidR="00476E5F" w:rsidRPr="00E96BAE">
                <w:rPr>
                  <w:rFonts w:ascii="Times New Roman" w:eastAsia="Times New Roman" w:hAnsi="Times New Roman" w:cs="Times New Roman"/>
                  <w:noProof/>
                  <w:color w:val="7030A0"/>
                  <w:rPrChange w:id="959" w:author="tao huang" w:date="2018-10-28T23:07:00Z">
                    <w:rPr>
                      <w:rFonts w:ascii="Times New Roman" w:eastAsia="Times New Roman" w:hAnsi="Times New Roman" w:cs="Times New Roman"/>
                      <w:noProof/>
                      <w:color w:val="7030A0"/>
                    </w:rPr>
                  </w:rPrChange>
                </w:rPr>
                <w:t>IC method</w:t>
              </w:r>
            </w:ins>
            <w:del w:id="960" w:author="tao huang" w:date="2018-10-28T20:55:00Z">
              <w:r w:rsidRPr="00F8344F" w:rsidDel="00476E5F">
                <w:rPr>
                  <w:rFonts w:ascii="Times New Roman" w:eastAsia="Times New Roman" w:hAnsi="Times New Roman" w:cs="Times New Roman"/>
                  <w:color w:val="7030A0"/>
                </w:rPr>
                <w:delText xml:space="preserve"> and its rationale</w:delText>
              </w:r>
            </w:del>
            <w:r w:rsidRPr="00F8344F">
              <w:rPr>
                <w:rFonts w:ascii="Times New Roman" w:eastAsia="Times New Roman" w:hAnsi="Times New Roman" w:cs="Times New Roman"/>
                <w:color w:val="7030A0"/>
              </w:rPr>
              <w:t xml:space="preserve">. </w:t>
            </w:r>
            <w:r w:rsidR="000C3EBE">
              <w:rPr>
                <w:rFonts w:ascii="Times New Roman" w:eastAsia="Times New Roman" w:hAnsi="Times New Roman" w:cs="Times New Roman"/>
                <w:color w:val="7030A0"/>
              </w:rPr>
              <w:t xml:space="preserve">The LASSO </w:t>
            </w:r>
            <w:ins w:id="961" w:author="tao huang" w:date="2018-10-28T20:56:00Z">
              <w:r w:rsidR="00476E5F">
                <w:rPr>
                  <w:rFonts w:ascii="Times New Roman" w:eastAsia="Times New Roman" w:hAnsi="Times New Roman" w:cs="Times New Roman"/>
                  <w:color w:val="7030A0"/>
                </w:rPr>
                <w:t xml:space="preserve">procedure </w:t>
              </w:r>
            </w:ins>
            <w:r w:rsidR="00E66605">
              <w:rPr>
                <w:rFonts w:ascii="Times New Roman" w:eastAsia="Times New Roman" w:hAnsi="Times New Roman" w:cs="Times New Roman"/>
                <w:color w:val="7030A0"/>
              </w:rPr>
              <w:t xml:space="preserve">was initially used as a variable selection method to identify the important marketing variables (e.g., Huang </w:t>
            </w:r>
            <w:r w:rsidR="00E66605" w:rsidRPr="00E96BAE">
              <w:rPr>
                <w:rFonts w:ascii="Times New Roman" w:eastAsia="Times New Roman" w:hAnsi="Times New Roman" w:cs="Times New Roman"/>
                <w:noProof/>
                <w:color w:val="7030A0"/>
                <w:rPrChange w:id="962" w:author="tao huang" w:date="2018-10-28T23:06:00Z">
                  <w:rPr>
                    <w:rFonts w:ascii="Times New Roman" w:eastAsia="Times New Roman" w:hAnsi="Times New Roman" w:cs="Times New Roman"/>
                    <w:noProof/>
                    <w:color w:val="7030A0"/>
                  </w:rPr>
                </w:rPrChange>
              </w:rPr>
              <w:t>et al</w:t>
            </w:r>
            <w:ins w:id="963" w:author="tao huang" w:date="2018-10-28T23:06:00Z">
              <w:r w:rsidR="00E96BAE">
                <w:rPr>
                  <w:rFonts w:ascii="Times New Roman" w:eastAsia="Times New Roman" w:hAnsi="Times New Roman" w:cs="Times New Roman"/>
                  <w:noProof/>
                  <w:color w:val="7030A0"/>
                </w:rPr>
                <w:t>.</w:t>
              </w:r>
            </w:ins>
            <w:r w:rsidR="00E66605">
              <w:rPr>
                <w:rFonts w:ascii="Times New Roman" w:eastAsia="Times New Roman" w:hAnsi="Times New Roman" w:cs="Times New Roman"/>
                <w:color w:val="7030A0"/>
              </w:rPr>
              <w:t xml:space="preserve">, 2014). It </w:t>
            </w:r>
            <w:r w:rsidR="00641B08">
              <w:rPr>
                <w:rFonts w:ascii="Times New Roman" w:eastAsia="Times New Roman" w:hAnsi="Times New Roman" w:cs="Times New Roman"/>
                <w:color w:val="7030A0"/>
              </w:rPr>
              <w:t>was then</w:t>
            </w:r>
            <w:r w:rsidR="000C3EBE">
              <w:rPr>
                <w:rFonts w:ascii="Times New Roman" w:eastAsia="Times New Roman" w:hAnsi="Times New Roman" w:cs="Times New Roman"/>
                <w:color w:val="7030A0"/>
              </w:rPr>
              <w:t xml:space="preserve"> used </w:t>
            </w:r>
            <w:r w:rsidR="00641B08">
              <w:rPr>
                <w:rFonts w:ascii="Times New Roman" w:eastAsia="Times New Roman" w:hAnsi="Times New Roman" w:cs="Times New Roman"/>
                <w:color w:val="7030A0"/>
              </w:rPr>
              <w:t>as a</w:t>
            </w:r>
            <w:r w:rsidR="00E66605">
              <w:rPr>
                <w:rFonts w:ascii="Times New Roman" w:eastAsia="Times New Roman" w:hAnsi="Times New Roman" w:cs="Times New Roman"/>
                <w:color w:val="7030A0"/>
              </w:rPr>
              <w:t xml:space="preserve"> model simplification </w:t>
            </w:r>
            <w:r w:rsidR="00641B08">
              <w:rPr>
                <w:rFonts w:ascii="Times New Roman" w:eastAsia="Times New Roman" w:hAnsi="Times New Roman" w:cs="Times New Roman"/>
                <w:color w:val="7030A0"/>
              </w:rPr>
              <w:t>strategy following Ma et al. (2016)</w:t>
            </w:r>
            <w:ins w:id="964" w:author="tao huang" w:date="2018-10-28T20:56:00Z">
              <w:r w:rsidR="00476E5F">
                <w:rPr>
                  <w:rFonts w:ascii="Times New Roman" w:eastAsia="Times New Roman" w:hAnsi="Times New Roman" w:cs="Times New Roman"/>
                  <w:color w:val="7030A0"/>
                </w:rPr>
                <w:t>.</w:t>
              </w:r>
            </w:ins>
            <w:ins w:id="965" w:author="tao huang" w:date="2018-10-28T20:57:00Z">
              <w:r w:rsidR="00476E5F">
                <w:rPr>
                  <w:rFonts w:ascii="Times New Roman" w:eastAsia="Times New Roman" w:hAnsi="Times New Roman" w:cs="Times New Roman"/>
                  <w:color w:val="7030A0"/>
                </w:rPr>
                <w:t xml:space="preserve"> The general ADL model becomes </w:t>
              </w:r>
            </w:ins>
            <w:del w:id="966" w:author="tao huang" w:date="2018-10-28T20:56:00Z">
              <w:r w:rsidR="00641B08" w:rsidDel="00476E5F">
                <w:rPr>
                  <w:rFonts w:ascii="Times New Roman" w:eastAsia="Times New Roman" w:hAnsi="Times New Roman" w:cs="Times New Roman"/>
                  <w:color w:val="7030A0"/>
                </w:rPr>
                <w:delText xml:space="preserve">, </w:delText>
              </w:r>
              <w:r w:rsidR="00E66605" w:rsidDel="00476E5F">
                <w:rPr>
                  <w:rFonts w:ascii="Times New Roman" w:eastAsia="Times New Roman" w:hAnsi="Times New Roman" w:cs="Times New Roman"/>
                  <w:color w:val="7030A0"/>
                </w:rPr>
                <w:delText xml:space="preserve">and </w:delText>
              </w:r>
            </w:del>
            <w:del w:id="967" w:author="tao huang" w:date="2018-10-28T20:57:00Z">
              <w:r w:rsidR="00E66605" w:rsidDel="00476E5F">
                <w:rPr>
                  <w:rFonts w:ascii="Times New Roman" w:eastAsia="Times New Roman" w:hAnsi="Times New Roman" w:cs="Times New Roman"/>
                  <w:color w:val="7030A0"/>
                </w:rPr>
                <w:delText>it leads to</w:delText>
              </w:r>
              <w:r w:rsidR="000C3EBE" w:rsidDel="00476E5F">
                <w:rPr>
                  <w:rFonts w:ascii="Times New Roman" w:eastAsia="Times New Roman" w:hAnsi="Times New Roman" w:cs="Times New Roman"/>
                  <w:color w:val="7030A0"/>
                </w:rPr>
                <w:delText xml:space="preserve"> </w:delText>
              </w:r>
            </w:del>
            <w:r w:rsidR="000C3EBE">
              <w:rPr>
                <w:rFonts w:ascii="Times New Roman" w:eastAsia="Times New Roman" w:hAnsi="Times New Roman" w:cs="Times New Roman"/>
                <w:color w:val="7030A0"/>
              </w:rPr>
              <w:t xml:space="preserve">the </w:t>
            </w:r>
            <w:r w:rsidR="00E66605">
              <w:rPr>
                <w:rFonts w:ascii="Times New Roman" w:eastAsia="Times New Roman" w:hAnsi="Times New Roman" w:cs="Times New Roman"/>
                <w:color w:val="7030A0"/>
              </w:rPr>
              <w:t xml:space="preserve">ADL-raw </w:t>
            </w:r>
            <w:r w:rsidR="000C3EBE">
              <w:rPr>
                <w:rFonts w:ascii="Times New Roman" w:eastAsia="Times New Roman" w:hAnsi="Times New Roman" w:cs="Times New Roman"/>
                <w:color w:val="7030A0"/>
              </w:rPr>
              <w:t>model</w:t>
            </w:r>
            <w:ins w:id="968" w:author="tao huang" w:date="2018-10-28T20:57:00Z">
              <w:r w:rsidR="00476E5F">
                <w:rPr>
                  <w:rFonts w:ascii="Times New Roman" w:eastAsia="Times New Roman" w:hAnsi="Times New Roman" w:cs="Times New Roman"/>
                  <w:color w:val="7030A0"/>
                </w:rPr>
                <w:t xml:space="preserve"> after being simplified by the LASSO procedure</w:t>
              </w:r>
            </w:ins>
            <w:ins w:id="969" w:author="tao huang" w:date="2018-10-28T21:05:00Z">
              <w:r w:rsidR="00190D90">
                <w:rPr>
                  <w:rFonts w:ascii="Times New Roman" w:eastAsia="Times New Roman" w:hAnsi="Times New Roman" w:cs="Times New Roman"/>
                  <w:color w:val="7030A0"/>
                </w:rPr>
                <w:t>, as shown in Figure 2.</w:t>
              </w:r>
            </w:ins>
            <w:del w:id="970" w:author="tao huang" w:date="2018-10-28T21:05:00Z">
              <w:r w:rsidR="000C3EBE" w:rsidDel="00190D90">
                <w:rPr>
                  <w:rFonts w:ascii="Times New Roman" w:eastAsia="Times New Roman" w:hAnsi="Times New Roman" w:cs="Times New Roman"/>
                  <w:color w:val="7030A0"/>
                </w:rPr>
                <w:delText xml:space="preserve">. </w:delText>
              </w:r>
            </w:del>
          </w:p>
          <w:p w14:paraId="46FB697E" w14:textId="77777777" w:rsidR="00190D90" w:rsidRDefault="00190D90">
            <w:pPr>
              <w:shd w:val="clear" w:color="auto" w:fill="FFFFFF" w:themeFill="background1"/>
              <w:spacing w:after="0" w:line="276" w:lineRule="auto"/>
              <w:rPr>
                <w:ins w:id="971" w:author="tao huang" w:date="2018-10-28T21:05:00Z"/>
                <w:rFonts w:ascii="Times New Roman" w:eastAsia="Times New Roman" w:hAnsi="Times New Roman" w:cs="Times New Roman"/>
                <w:color w:val="7030A0"/>
              </w:rPr>
              <w:pPrChange w:id="972" w:author="tao huang" w:date="2018-10-28T21:40:00Z">
                <w:pPr>
                  <w:shd w:val="clear" w:color="auto" w:fill="FFFFFF"/>
                  <w:spacing w:after="0" w:line="276" w:lineRule="auto"/>
                </w:pPr>
              </w:pPrChange>
            </w:pPr>
          </w:p>
          <w:p w14:paraId="63638378" w14:textId="6095C5E8" w:rsidR="00190D90" w:rsidRDefault="00E66605">
            <w:pPr>
              <w:shd w:val="clear" w:color="auto" w:fill="FFFFFF" w:themeFill="background1"/>
              <w:spacing w:after="0" w:line="276" w:lineRule="auto"/>
              <w:rPr>
                <w:ins w:id="973" w:author="tao huang" w:date="2018-10-28T21:06:00Z"/>
                <w:rFonts w:ascii="Times New Roman" w:eastAsia="Times New Roman" w:hAnsi="Times New Roman" w:cs="Times New Roman"/>
                <w:color w:val="7030A0"/>
              </w:rPr>
              <w:pPrChange w:id="974" w:author="tao huang" w:date="2018-10-28T21:40:00Z">
                <w:pPr>
                  <w:shd w:val="clear" w:color="auto" w:fill="FFFFFF"/>
                  <w:spacing w:after="0" w:line="276" w:lineRule="auto"/>
                </w:pPr>
              </w:pPrChange>
            </w:pPr>
            <w:r>
              <w:rPr>
                <w:rFonts w:ascii="Times New Roman" w:eastAsia="Times New Roman" w:hAnsi="Times New Roman" w:cs="Times New Roman"/>
                <w:color w:val="7030A0"/>
              </w:rPr>
              <w:t>W</w:t>
            </w:r>
            <w:r w:rsidR="00F8344F" w:rsidRPr="00F8344F">
              <w:rPr>
                <w:rFonts w:ascii="Times New Roman" w:eastAsia="Times New Roman" w:hAnsi="Times New Roman" w:cs="Times New Roman"/>
                <w:color w:val="7030A0"/>
              </w:rPr>
              <w:t xml:space="preserve">e </w:t>
            </w:r>
            <w:r w:rsidR="000C3EBE">
              <w:rPr>
                <w:rFonts w:ascii="Times New Roman" w:eastAsia="Times New Roman" w:hAnsi="Times New Roman" w:cs="Times New Roman"/>
                <w:color w:val="7030A0"/>
              </w:rPr>
              <w:t>choose</w:t>
            </w:r>
            <w:r w:rsidR="00F8344F" w:rsidRPr="00F8344F">
              <w:rPr>
                <w:rFonts w:ascii="Times New Roman" w:eastAsia="Times New Roman" w:hAnsi="Times New Roman" w:cs="Times New Roman"/>
                <w:color w:val="7030A0"/>
              </w:rPr>
              <w:t xml:space="preserve"> the LASSO procedure </w:t>
            </w:r>
            <w:ins w:id="975" w:author="tao huang" w:date="2018-10-28T21:07:00Z">
              <w:r w:rsidR="00190D90">
                <w:rPr>
                  <w:rFonts w:ascii="Times New Roman" w:eastAsia="Times New Roman" w:hAnsi="Times New Roman" w:cs="Times New Roman"/>
                  <w:color w:val="7030A0"/>
                </w:rPr>
                <w:t xml:space="preserve">as a model simplification strategy </w:t>
              </w:r>
            </w:ins>
            <w:r w:rsidR="000C3EBE">
              <w:rPr>
                <w:rFonts w:ascii="Times New Roman" w:eastAsia="Times New Roman" w:hAnsi="Times New Roman" w:cs="Times New Roman"/>
                <w:color w:val="7030A0"/>
              </w:rPr>
              <w:t xml:space="preserve">because it </w:t>
            </w:r>
            <w:r>
              <w:rPr>
                <w:rFonts w:ascii="Times New Roman" w:eastAsia="Times New Roman" w:hAnsi="Times New Roman" w:cs="Times New Roman"/>
                <w:color w:val="7030A0"/>
              </w:rPr>
              <w:t>proves to be</w:t>
            </w:r>
            <w:r w:rsidR="000C3EBE">
              <w:rPr>
                <w:rFonts w:ascii="Times New Roman" w:eastAsia="Times New Roman" w:hAnsi="Times New Roman" w:cs="Times New Roman"/>
                <w:color w:val="7030A0"/>
              </w:rPr>
              <w:t xml:space="preserve"> effective, and it is also </w:t>
            </w:r>
            <w:r w:rsidR="00F8344F" w:rsidRPr="00F8344F">
              <w:rPr>
                <w:rFonts w:ascii="Times New Roman" w:eastAsia="Times New Roman" w:hAnsi="Times New Roman" w:cs="Times New Roman"/>
                <w:color w:val="7030A0"/>
              </w:rPr>
              <w:t xml:space="preserve">automatic. However, </w:t>
            </w:r>
            <w:del w:id="976" w:author="tao huang" w:date="2018-10-28T21:07:00Z">
              <w:r w:rsidR="000C3EBE" w:rsidDel="00190D90">
                <w:rPr>
                  <w:rFonts w:ascii="Times New Roman" w:eastAsia="Times New Roman" w:hAnsi="Times New Roman" w:cs="Times New Roman"/>
                  <w:color w:val="7030A0"/>
                </w:rPr>
                <w:delText>the LASSO procedure</w:delText>
              </w:r>
            </w:del>
            <w:ins w:id="977" w:author="tao huang" w:date="2018-10-28T21:07:00Z">
              <w:r w:rsidR="00190D90">
                <w:rPr>
                  <w:rFonts w:ascii="Times New Roman" w:eastAsia="Times New Roman" w:hAnsi="Times New Roman" w:cs="Times New Roman"/>
                  <w:color w:val="7030A0"/>
                </w:rPr>
                <w:t>it</w:t>
              </w:r>
            </w:ins>
            <w:r w:rsidR="000C3EBE">
              <w:rPr>
                <w:rFonts w:ascii="Times New Roman" w:eastAsia="Times New Roman" w:hAnsi="Times New Roman" w:cs="Times New Roman"/>
                <w:color w:val="7030A0"/>
              </w:rPr>
              <w:t xml:space="preserve"> run</w:t>
            </w:r>
            <w:r w:rsidR="00641B08">
              <w:rPr>
                <w:rFonts w:ascii="Times New Roman" w:eastAsia="Times New Roman" w:hAnsi="Times New Roman" w:cs="Times New Roman"/>
                <w:color w:val="7030A0"/>
              </w:rPr>
              <w:t>s</w:t>
            </w:r>
            <w:r w:rsidR="000C3EBE">
              <w:rPr>
                <w:rFonts w:ascii="Times New Roman" w:eastAsia="Times New Roman" w:hAnsi="Times New Roman" w:cs="Times New Roman"/>
                <w:color w:val="7030A0"/>
              </w:rPr>
              <w:t xml:space="preserve"> the risk of missing </w:t>
            </w:r>
            <w:r w:rsidR="00F91693">
              <w:rPr>
                <w:rFonts w:ascii="Times New Roman" w:eastAsia="Times New Roman" w:hAnsi="Times New Roman" w:cs="Times New Roman"/>
                <w:color w:val="7030A0"/>
              </w:rPr>
              <w:t>important variable</w:t>
            </w:r>
            <w:r w:rsidR="000C3EBE">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(e.g., </w:t>
            </w:r>
            <w:r w:rsidR="0091188F">
              <w:rPr>
                <w:rFonts w:ascii="Times New Roman" w:eastAsia="Times New Roman" w:hAnsi="Times New Roman" w:cs="Times New Roman"/>
                <w:color w:val="7030A0"/>
              </w:rPr>
              <w:t xml:space="preserve">potentially </w:t>
            </w:r>
            <w:r w:rsidR="00EB29E1">
              <w:rPr>
                <w:rFonts w:ascii="Times New Roman" w:eastAsia="Times New Roman" w:hAnsi="Times New Roman" w:cs="Times New Roman"/>
                <w:color w:val="7030A0"/>
              </w:rPr>
              <w:t>the price and promotions of the focal product)</w:t>
            </w:r>
            <w:r w:rsidR="000C3EBE">
              <w:rPr>
                <w:rFonts w:ascii="Times New Roman" w:eastAsia="Times New Roman" w:hAnsi="Times New Roman" w:cs="Times New Roman"/>
                <w:color w:val="7030A0"/>
              </w:rPr>
              <w:t>.</w:t>
            </w:r>
            <w:del w:id="978" w:author="tao huang" w:date="2018-10-28T21:06:00Z">
              <w:r w:rsidR="00EB29E1" w:rsidDel="00190D90">
                <w:rPr>
                  <w:rFonts w:ascii="Times New Roman" w:eastAsia="Times New Roman" w:hAnsi="Times New Roman" w:cs="Times New Roman"/>
                  <w:color w:val="7030A0"/>
                </w:rPr>
                <w:delText xml:space="preserve"> </w:delText>
              </w:r>
            </w:del>
            <w:ins w:id="979" w:author="tao huang" w:date="2018-10-28T21:06:00Z">
              <w:r w:rsidR="00190D90">
                <w:rPr>
                  <w:rFonts w:ascii="Times New Roman" w:eastAsia="Times New Roman" w:hAnsi="Times New Roman" w:cs="Times New Roman"/>
                  <w:color w:val="7030A0"/>
                </w:rPr>
                <w:t xml:space="preserve"> If we miss important variables, the final forecasts will be biased</w:t>
              </w:r>
            </w:ins>
            <w:ins w:id="980" w:author="tao huang" w:date="2018-10-28T23:07:00Z">
              <w:r w:rsidR="00E96BAE">
                <w:rPr>
                  <w:rFonts w:ascii="Times New Roman" w:eastAsia="Times New Roman" w:hAnsi="Times New Roman" w:cs="Times New Roman"/>
                  <w:color w:val="7030A0"/>
                </w:rPr>
                <w:t>,</w:t>
              </w:r>
            </w:ins>
            <w:ins w:id="981" w:author="tao huang" w:date="2018-10-28T21:06:00Z">
              <w:r w:rsidR="00190D90">
                <w:rPr>
                  <w:rFonts w:ascii="Times New Roman" w:eastAsia="Times New Roman" w:hAnsi="Times New Roman" w:cs="Times New Roman"/>
                  <w:color w:val="7030A0"/>
                </w:rPr>
                <w:t xml:space="preserve"> </w:t>
              </w:r>
              <w:r w:rsidR="00190D90" w:rsidRPr="00E96BAE">
                <w:rPr>
                  <w:rFonts w:ascii="Times New Roman" w:eastAsia="Times New Roman" w:hAnsi="Times New Roman" w:cs="Times New Roman"/>
                  <w:noProof/>
                  <w:color w:val="7030A0"/>
                  <w:rPrChange w:id="982" w:author="tao huang" w:date="2018-10-28T23:07:00Z">
                    <w:rPr>
                      <w:rFonts w:ascii="Times New Roman" w:eastAsia="Times New Roman" w:hAnsi="Times New Roman" w:cs="Times New Roman"/>
                      <w:noProof/>
                      <w:color w:val="7030A0"/>
                    </w:rPr>
                  </w:rPrChange>
                </w:rPr>
                <w:t>and</w:t>
              </w:r>
              <w:r w:rsidR="00190D90">
                <w:rPr>
                  <w:rFonts w:ascii="Times New Roman" w:eastAsia="Times New Roman" w:hAnsi="Times New Roman" w:cs="Times New Roman"/>
                  <w:color w:val="7030A0"/>
                </w:rPr>
                <w:t xml:space="preserve"> the forecast error variance will </w:t>
              </w:r>
            </w:ins>
            <w:ins w:id="983" w:author="tao huang" w:date="2018-10-28T21:07:00Z">
              <w:r w:rsidR="00190D90">
                <w:rPr>
                  <w:rFonts w:ascii="Times New Roman" w:eastAsia="Times New Roman" w:hAnsi="Times New Roman" w:cs="Times New Roman"/>
                  <w:color w:val="7030A0"/>
                </w:rPr>
                <w:t xml:space="preserve">also </w:t>
              </w:r>
            </w:ins>
            <w:ins w:id="984" w:author="tao huang" w:date="2018-10-28T21:06:00Z">
              <w:r w:rsidR="00190D90">
                <w:rPr>
                  <w:rFonts w:ascii="Times New Roman" w:eastAsia="Times New Roman" w:hAnsi="Times New Roman" w:cs="Times New Roman"/>
                  <w:color w:val="7030A0"/>
                </w:rPr>
                <w:t xml:space="preserve">rise (and this bias is not the bias </w:t>
              </w:r>
              <w:r w:rsidR="00190D90">
                <w:rPr>
                  <w:rFonts w:ascii="Times New Roman" w:eastAsia="Times New Roman" w:hAnsi="Times New Roman" w:cs="Times New Roman"/>
                  <w:color w:val="7030A0"/>
                </w:rPr>
                <w:lastRenderedPageBreak/>
                <w:t>incurred by the structural change but from the bias of the parameter estimate). Missing important variables is far more serious com</w:t>
              </w:r>
              <w:r w:rsidR="00190D90" w:rsidRPr="0081384F">
                <w:rPr>
                  <w:rFonts w:ascii="Times New Roman" w:eastAsia="Times New Roman" w:hAnsi="Times New Roman" w:cs="Times New Roman"/>
                  <w:color w:val="7030A0"/>
                </w:rPr>
                <w:t xml:space="preserve">pared to </w:t>
              </w:r>
              <w:r w:rsidR="00190D90">
                <w:rPr>
                  <w:rFonts w:ascii="Times New Roman" w:eastAsia="Times New Roman" w:hAnsi="Times New Roman" w:cs="Times New Roman"/>
                  <w:color w:val="7030A0"/>
                </w:rPr>
                <w:t>the cost of efficiency (D</w:t>
              </w:r>
              <w:r w:rsidR="00190D90" w:rsidRPr="0081384F">
                <w:rPr>
                  <w:rFonts w:ascii="Times New Roman" w:eastAsia="Times New Roman" w:hAnsi="Times New Roman" w:cs="Times New Roman"/>
                  <w:color w:val="7030A0"/>
                </w:rPr>
                <w:t>avidson</w:t>
              </w:r>
              <w:r w:rsidR="00190D90">
                <w:rPr>
                  <w:rFonts w:ascii="Times New Roman" w:eastAsia="Times New Roman" w:hAnsi="Times New Roman" w:cs="Times New Roman"/>
                  <w:color w:val="7030A0"/>
                </w:rPr>
                <w:t xml:space="preserve"> and </w:t>
              </w:r>
              <w:r w:rsidR="00190D90" w:rsidRPr="004A6F5D">
                <w:rPr>
                  <w:rFonts w:ascii="Times New Roman" w:eastAsia="Times New Roman" w:hAnsi="Times New Roman" w:cs="Times New Roman"/>
                  <w:color w:val="7030A0"/>
                </w:rPr>
                <w:t>MacKinnon</w:t>
              </w:r>
              <w:r w:rsidR="00190D90" w:rsidRPr="0081384F">
                <w:rPr>
                  <w:rFonts w:ascii="Times New Roman" w:eastAsia="Times New Roman" w:hAnsi="Times New Roman" w:cs="Times New Roman"/>
                  <w:color w:val="7030A0"/>
                </w:rPr>
                <w:t>, 2004</w:t>
              </w:r>
              <w:r w:rsidR="00190D90">
                <w:rPr>
                  <w:rFonts w:ascii="Times New Roman" w:eastAsia="Times New Roman" w:hAnsi="Times New Roman" w:cs="Times New Roman"/>
                  <w:color w:val="7030A0"/>
                </w:rPr>
                <w:t>)</w:t>
              </w:r>
              <w:r w:rsidR="00190D90" w:rsidRPr="0081384F">
                <w:rPr>
                  <w:rFonts w:ascii="Times New Roman" w:eastAsia="Times New Roman" w:hAnsi="Times New Roman" w:cs="Times New Roman"/>
                  <w:color w:val="7030A0"/>
                </w:rPr>
                <w:t>.</w:t>
              </w:r>
            </w:ins>
          </w:p>
          <w:p w14:paraId="489C3AEA" w14:textId="77777777" w:rsidR="00190D90" w:rsidRDefault="00190D90">
            <w:pPr>
              <w:shd w:val="clear" w:color="auto" w:fill="FFFFFF" w:themeFill="background1"/>
              <w:spacing w:after="0" w:line="276" w:lineRule="auto"/>
              <w:rPr>
                <w:ins w:id="985" w:author="tao huang" w:date="2018-10-28T21:06:00Z"/>
                <w:rFonts w:ascii="Times New Roman" w:eastAsia="Times New Roman" w:hAnsi="Times New Roman" w:cs="Times New Roman"/>
                <w:color w:val="7030A0"/>
              </w:rPr>
              <w:pPrChange w:id="986" w:author="tao huang" w:date="2018-10-28T21:40:00Z">
                <w:pPr>
                  <w:shd w:val="clear" w:color="auto" w:fill="FFFFFF"/>
                  <w:spacing w:after="0" w:line="276" w:lineRule="auto"/>
                </w:pPr>
              </w:pPrChange>
            </w:pPr>
          </w:p>
          <w:p w14:paraId="215654CF" w14:textId="2B0AAEAA" w:rsidR="0091188F" w:rsidRDefault="00EB29E1">
            <w:pPr>
              <w:shd w:val="clear" w:color="auto" w:fill="FFFFFF" w:themeFill="background1"/>
              <w:spacing w:after="0" w:line="276" w:lineRule="auto"/>
              <w:rPr>
                <w:rFonts w:ascii="Times New Roman" w:eastAsia="Times New Roman" w:hAnsi="Times New Roman" w:cs="Times New Roman"/>
                <w:color w:val="7030A0"/>
              </w:rPr>
              <w:pPrChange w:id="987" w:author="tao huang" w:date="2018-10-28T21:40:00Z">
                <w:pPr>
                  <w:shd w:val="clear" w:color="auto" w:fill="FFFFFF"/>
                  <w:spacing w:after="0" w:line="276" w:lineRule="auto"/>
                </w:pPr>
              </w:pPrChange>
            </w:pPr>
            <w:del w:id="988" w:author="tao huang" w:date="2018-10-28T21:09:00Z">
              <w:r w:rsidDel="00190D90">
                <w:rPr>
                  <w:rFonts w:ascii="Times New Roman" w:eastAsia="Times New Roman" w:hAnsi="Times New Roman" w:cs="Times New Roman"/>
                  <w:color w:val="7030A0"/>
                </w:rPr>
                <w:delText>T</w:delText>
              </w:r>
            </w:del>
            <w:ins w:id="989" w:author="tao huang" w:date="2018-10-28T21:09:00Z">
              <w:r w:rsidR="00190D90">
                <w:rPr>
                  <w:rFonts w:ascii="Times New Roman" w:eastAsia="Times New Roman" w:hAnsi="Times New Roman" w:cs="Times New Roman"/>
                  <w:color w:val="7030A0"/>
                </w:rPr>
                <w:t>T</w:t>
              </w:r>
            </w:ins>
            <w:r>
              <w:rPr>
                <w:rFonts w:ascii="Times New Roman" w:eastAsia="Times New Roman" w:hAnsi="Times New Roman" w:cs="Times New Roman"/>
                <w:color w:val="7030A0"/>
              </w:rPr>
              <w:t xml:space="preserve">hus, </w:t>
            </w:r>
            <w:r w:rsidRPr="00EB29E1">
              <w:rPr>
                <w:rFonts w:ascii="Times New Roman" w:eastAsia="Times New Roman" w:hAnsi="Times New Roman" w:cs="Times New Roman"/>
                <w:color w:val="7030A0"/>
              </w:rPr>
              <w:t xml:space="preserve">we try </w:t>
            </w:r>
            <w:ins w:id="990" w:author="tao huang" w:date="2018-10-28T21:19:00Z">
              <w:r w:rsidR="004500BD">
                <w:rPr>
                  <w:rFonts w:ascii="Times New Roman" w:eastAsia="Times New Roman" w:hAnsi="Times New Roman" w:cs="Times New Roman"/>
                  <w:color w:val="7030A0"/>
                </w:rPr>
                <w:t xml:space="preserve">to </w:t>
              </w:r>
            </w:ins>
            <w:ins w:id="991" w:author="tao huang" w:date="2018-10-28T21:09:00Z">
              <w:r w:rsidR="00190D90">
                <w:rPr>
                  <w:rFonts w:ascii="Times New Roman" w:eastAsia="Times New Roman" w:hAnsi="Times New Roman" w:cs="Times New Roman"/>
                  <w:color w:val="7030A0"/>
                </w:rPr>
                <w:t xml:space="preserve">prevent this as possible as we can. For example, </w:t>
              </w:r>
            </w:ins>
            <w:ins w:id="992" w:author="tao huang" w:date="2018-10-28T21:19:00Z">
              <w:r w:rsidR="004500BD">
                <w:rPr>
                  <w:rFonts w:ascii="Times New Roman" w:eastAsia="Times New Roman" w:hAnsi="Times New Roman" w:cs="Times New Roman"/>
                  <w:color w:val="7030A0"/>
                </w:rPr>
                <w:t xml:space="preserve">if </w:t>
              </w:r>
            </w:ins>
            <w:ins w:id="993" w:author="tao huang" w:date="2018-10-28T21:20:00Z">
              <w:r w:rsidR="004500BD">
                <w:rPr>
                  <w:rFonts w:ascii="Times New Roman" w:eastAsia="Times New Roman" w:hAnsi="Times New Roman" w:cs="Times New Roman"/>
                  <w:color w:val="7030A0"/>
                </w:rPr>
                <w:t xml:space="preserve">the price and promotion variables of the focal product </w:t>
              </w:r>
              <w:r w:rsidR="004500BD" w:rsidRPr="003E1E39">
                <w:rPr>
                  <w:rFonts w:ascii="Times New Roman" w:eastAsia="Times New Roman" w:hAnsi="Times New Roman" w:cs="Times New Roman"/>
                  <w:noProof/>
                  <w:color w:val="7030A0"/>
                  <w:rPrChange w:id="994" w:author="tao huang" w:date="2018-10-28T23:08:00Z">
                    <w:rPr>
                      <w:rFonts w:ascii="Times New Roman" w:eastAsia="Times New Roman" w:hAnsi="Times New Roman" w:cs="Times New Roman"/>
                      <w:noProof/>
                      <w:color w:val="7030A0"/>
                    </w:rPr>
                  </w:rPrChange>
                </w:rPr>
                <w:t>are not included</w:t>
              </w:r>
              <w:r w:rsidR="004500BD">
                <w:rPr>
                  <w:rFonts w:ascii="Times New Roman" w:eastAsia="Times New Roman" w:hAnsi="Times New Roman" w:cs="Times New Roman"/>
                  <w:color w:val="7030A0"/>
                </w:rPr>
                <w:t xml:space="preserve"> in</w:t>
              </w:r>
            </w:ins>
            <w:ins w:id="995" w:author="tao huang" w:date="2018-10-28T21:19:00Z">
              <w:r w:rsidR="004500BD">
                <w:rPr>
                  <w:rFonts w:ascii="Times New Roman" w:eastAsia="Times New Roman" w:hAnsi="Times New Roman" w:cs="Times New Roman"/>
                  <w:color w:val="7030A0"/>
                </w:rPr>
                <w:t xml:space="preserve"> the ADL-raw model</w:t>
              </w:r>
            </w:ins>
            <w:ins w:id="996" w:author="tao huang" w:date="2018-10-28T21:20:00Z">
              <w:r w:rsidR="004500BD">
                <w:rPr>
                  <w:rFonts w:ascii="Times New Roman" w:eastAsia="Times New Roman" w:hAnsi="Times New Roman" w:cs="Times New Roman"/>
                  <w:color w:val="7030A0"/>
                </w:rPr>
                <w:t>,</w:t>
              </w:r>
            </w:ins>
            <w:ins w:id="997" w:author="tao huang" w:date="2018-10-28T21:19:00Z">
              <w:r w:rsidR="004500BD">
                <w:rPr>
                  <w:rFonts w:ascii="Times New Roman" w:eastAsia="Times New Roman" w:hAnsi="Times New Roman" w:cs="Times New Roman"/>
                  <w:color w:val="7030A0"/>
                </w:rPr>
                <w:t xml:space="preserve"> </w:t>
              </w:r>
            </w:ins>
            <w:ins w:id="998" w:author="tao huang" w:date="2018-10-28T21:09:00Z">
              <w:r w:rsidR="00190D90">
                <w:rPr>
                  <w:rFonts w:ascii="Times New Roman" w:eastAsia="Times New Roman" w:hAnsi="Times New Roman" w:cs="Times New Roman"/>
                  <w:color w:val="7030A0"/>
                </w:rPr>
                <w:t xml:space="preserve">we try </w:t>
              </w:r>
            </w:ins>
            <w:r w:rsidRPr="00EB29E1">
              <w:rPr>
                <w:rFonts w:ascii="Times New Roman" w:eastAsia="Times New Roman" w:hAnsi="Times New Roman" w:cs="Times New Roman"/>
                <w:color w:val="7030A0"/>
              </w:rPr>
              <w:t xml:space="preserve">to bring </w:t>
            </w:r>
            <w:r w:rsidR="0091188F">
              <w:rPr>
                <w:rFonts w:ascii="Times New Roman" w:eastAsia="Times New Roman" w:hAnsi="Times New Roman" w:cs="Times New Roman"/>
                <w:color w:val="7030A0"/>
              </w:rPr>
              <w:t xml:space="preserve">them </w:t>
            </w:r>
            <w:r w:rsidRPr="00EB29E1">
              <w:rPr>
                <w:rFonts w:ascii="Times New Roman" w:eastAsia="Times New Roman" w:hAnsi="Times New Roman" w:cs="Times New Roman"/>
                <w:color w:val="7030A0"/>
              </w:rPr>
              <w:t>back</w:t>
            </w:r>
            <w:ins w:id="999" w:author="tao huang" w:date="2018-10-28T21:20:00Z">
              <w:r w:rsidR="004500BD">
                <w:rPr>
                  <w:rFonts w:ascii="Times New Roman" w:eastAsia="Times New Roman" w:hAnsi="Times New Roman" w:cs="Times New Roman"/>
                  <w:color w:val="7030A0"/>
                </w:rPr>
                <w:t xml:space="preserve">, </w:t>
              </w:r>
            </w:ins>
            <w:del w:id="1000" w:author="tao huang" w:date="2018-10-28T21:20:00Z">
              <w:r w:rsidRPr="00EB29E1" w:rsidDel="004500BD">
                <w:rPr>
                  <w:rFonts w:ascii="Times New Roman" w:eastAsia="Times New Roman" w:hAnsi="Times New Roman" w:cs="Times New Roman"/>
                  <w:color w:val="7030A0"/>
                </w:rPr>
                <w:delText xml:space="preserve"> </w:delText>
              </w:r>
            </w:del>
            <w:del w:id="1001" w:author="tao huang" w:date="2018-10-28T20:58:00Z">
              <w:r w:rsidRPr="00EB29E1" w:rsidDel="00476E5F">
                <w:rPr>
                  <w:rFonts w:ascii="Times New Roman" w:eastAsia="Times New Roman" w:hAnsi="Times New Roman" w:cs="Times New Roman"/>
                  <w:color w:val="7030A0"/>
                </w:rPr>
                <w:delText xml:space="preserve">to the </w:delText>
              </w:r>
              <w:r w:rsidDel="00476E5F">
                <w:rPr>
                  <w:rFonts w:ascii="Times New Roman" w:eastAsia="Times New Roman" w:hAnsi="Times New Roman" w:cs="Times New Roman"/>
                  <w:color w:val="7030A0"/>
                </w:rPr>
                <w:delText xml:space="preserve">ADL-intra </w:delText>
              </w:r>
              <w:r w:rsidRPr="00EB29E1" w:rsidDel="00476E5F">
                <w:rPr>
                  <w:rFonts w:ascii="Times New Roman" w:eastAsia="Times New Roman" w:hAnsi="Times New Roman" w:cs="Times New Roman"/>
                  <w:color w:val="7030A0"/>
                </w:rPr>
                <w:delText xml:space="preserve">model </w:delText>
              </w:r>
            </w:del>
            <w:r w:rsidR="0091188F">
              <w:rPr>
                <w:rFonts w:ascii="Times New Roman" w:eastAsia="Times New Roman" w:hAnsi="Times New Roman" w:cs="Times New Roman"/>
                <w:color w:val="7030A0"/>
              </w:rPr>
              <w:t xml:space="preserve">but only </w:t>
            </w:r>
            <w:r>
              <w:rPr>
                <w:rFonts w:ascii="Times New Roman" w:eastAsia="Times New Roman" w:hAnsi="Times New Roman" w:cs="Times New Roman"/>
                <w:color w:val="7030A0"/>
              </w:rPr>
              <w:t xml:space="preserve">if </w:t>
            </w:r>
            <w:r w:rsidR="0091188F">
              <w:rPr>
                <w:rFonts w:ascii="Times New Roman" w:eastAsia="Times New Roman" w:hAnsi="Times New Roman" w:cs="Times New Roman"/>
                <w:color w:val="7030A0"/>
              </w:rPr>
              <w:t xml:space="preserve">they are retained in the </w:t>
            </w:r>
            <w:r>
              <w:rPr>
                <w:rFonts w:ascii="Times New Roman" w:eastAsia="Times New Roman" w:hAnsi="Times New Roman" w:cs="Times New Roman"/>
                <w:color w:val="7030A0"/>
              </w:rPr>
              <w:t>ADL-own model</w:t>
            </w:r>
            <w:r w:rsidR="0091188F">
              <w:rPr>
                <w:rFonts w:ascii="Times New Roman" w:eastAsia="Times New Roman" w:hAnsi="Times New Roman" w:cs="Times New Roman"/>
                <w:color w:val="7030A0"/>
              </w:rPr>
              <w:t xml:space="preserve"> by the LASSO procedure</w:t>
            </w:r>
            <w:ins w:id="1002" w:author="tao huang" w:date="2018-10-28T21:09:00Z">
              <w:r w:rsidR="00190D90">
                <w:rPr>
                  <w:rFonts w:ascii="Times New Roman" w:eastAsia="Times New Roman" w:hAnsi="Times New Roman" w:cs="Times New Roman"/>
                  <w:color w:val="7030A0"/>
                </w:rPr>
                <w:t xml:space="preserve"> (</w:t>
              </w:r>
            </w:ins>
            <w:ins w:id="1003" w:author="tao huang" w:date="2018-10-28T21:10:00Z">
              <w:r w:rsidR="00190D90">
                <w:rPr>
                  <w:rFonts w:ascii="Times New Roman" w:eastAsia="Times New Roman" w:hAnsi="Times New Roman" w:cs="Times New Roman"/>
                  <w:color w:val="7030A0"/>
                </w:rPr>
                <w:t xml:space="preserve">because </w:t>
              </w:r>
            </w:ins>
            <w:del w:id="1004" w:author="tao huang" w:date="2018-10-28T21:09:00Z">
              <w:r w:rsidR="0091188F" w:rsidDel="00190D90">
                <w:rPr>
                  <w:rFonts w:ascii="Times New Roman" w:eastAsia="Times New Roman" w:hAnsi="Times New Roman" w:cs="Times New Roman"/>
                  <w:color w:val="7030A0"/>
                </w:rPr>
                <w:delText>, which</w:delText>
              </w:r>
            </w:del>
            <w:ins w:id="1005" w:author="tao huang" w:date="2018-10-28T21:09:00Z">
              <w:r w:rsidR="00190D90">
                <w:rPr>
                  <w:rFonts w:ascii="Times New Roman" w:eastAsia="Times New Roman" w:hAnsi="Times New Roman" w:cs="Times New Roman"/>
                  <w:color w:val="7030A0"/>
                </w:rPr>
                <w:t>this</w:t>
              </w:r>
            </w:ins>
            <w:r w:rsidR="0091188F">
              <w:rPr>
                <w:rFonts w:ascii="Times New Roman" w:eastAsia="Times New Roman" w:hAnsi="Times New Roman" w:cs="Times New Roman"/>
                <w:color w:val="7030A0"/>
              </w:rPr>
              <w:t xml:space="preserve"> </w:t>
            </w:r>
            <w:del w:id="1006" w:author="tao huang" w:date="2018-10-28T21:10:00Z">
              <w:r w:rsidDel="00190D90">
                <w:rPr>
                  <w:rFonts w:ascii="Times New Roman" w:eastAsia="Times New Roman" w:hAnsi="Times New Roman" w:cs="Times New Roman"/>
                  <w:color w:val="7030A0"/>
                </w:rPr>
                <w:delText>suggest</w:delText>
              </w:r>
              <w:r w:rsidR="0091188F" w:rsidDel="00190D90">
                <w:rPr>
                  <w:rFonts w:ascii="Times New Roman" w:eastAsia="Times New Roman" w:hAnsi="Times New Roman" w:cs="Times New Roman"/>
                  <w:color w:val="7030A0"/>
                </w:rPr>
                <w:delText>s</w:delText>
              </w:r>
              <w:r w:rsidDel="00190D90">
                <w:rPr>
                  <w:rFonts w:ascii="Times New Roman" w:eastAsia="Times New Roman" w:hAnsi="Times New Roman" w:cs="Times New Roman"/>
                  <w:color w:val="7030A0"/>
                </w:rPr>
                <w:delText xml:space="preserve"> </w:delText>
              </w:r>
            </w:del>
            <w:ins w:id="1007" w:author="tao huang" w:date="2018-10-28T21:11:00Z">
              <w:r w:rsidR="00190D90">
                <w:rPr>
                  <w:rFonts w:ascii="Times New Roman" w:eastAsia="Times New Roman" w:hAnsi="Times New Roman" w:cs="Times New Roman"/>
                  <w:color w:val="7030A0"/>
                </w:rPr>
                <w:t>suggests</w:t>
              </w:r>
            </w:ins>
            <w:ins w:id="1008" w:author="tao huang" w:date="2018-10-28T21:10:00Z">
              <w:r w:rsidR="00190D90">
                <w:rPr>
                  <w:rFonts w:ascii="Times New Roman" w:eastAsia="Times New Roman" w:hAnsi="Times New Roman" w:cs="Times New Roman"/>
                  <w:color w:val="7030A0"/>
                </w:rPr>
                <w:t xml:space="preserve"> </w:t>
              </w:r>
            </w:ins>
            <w:r>
              <w:rPr>
                <w:rFonts w:ascii="Times New Roman" w:eastAsia="Times New Roman" w:hAnsi="Times New Roman" w:cs="Times New Roman"/>
                <w:color w:val="7030A0"/>
              </w:rPr>
              <w:t xml:space="preserve">that they </w:t>
            </w:r>
            <w:r w:rsidR="0091188F">
              <w:rPr>
                <w:rFonts w:ascii="Times New Roman" w:eastAsia="Times New Roman" w:hAnsi="Times New Roman" w:cs="Times New Roman"/>
                <w:color w:val="7030A0"/>
              </w:rPr>
              <w:t>are useful/important</w:t>
            </w:r>
            <w:ins w:id="1009" w:author="tao huang" w:date="2018-10-28T21:10:00Z">
              <w:r w:rsidR="00190D90">
                <w:rPr>
                  <w:rFonts w:ascii="Times New Roman" w:eastAsia="Times New Roman" w:hAnsi="Times New Roman" w:cs="Times New Roman"/>
                  <w:color w:val="7030A0"/>
                </w:rPr>
                <w:t>)</w:t>
              </w:r>
            </w:ins>
            <w:r w:rsidR="0091188F">
              <w:rPr>
                <w:rFonts w:ascii="Times New Roman" w:eastAsia="Times New Roman" w:hAnsi="Times New Roman" w:cs="Times New Roman"/>
                <w:color w:val="7030A0"/>
              </w:rPr>
              <w:t xml:space="preserve">. The </w:t>
            </w:r>
            <w:r w:rsidR="0091188F" w:rsidRPr="0091188F">
              <w:rPr>
                <w:rFonts w:ascii="Times New Roman" w:eastAsia="Times New Roman" w:hAnsi="Times New Roman" w:cs="Times New Roman"/>
                <w:color w:val="7030A0"/>
              </w:rPr>
              <w:t>supplementary parallel ADL</w:t>
            </w:r>
            <w:r w:rsidR="0091188F">
              <w:rPr>
                <w:rFonts w:ascii="Times New Roman" w:eastAsia="Times New Roman" w:hAnsi="Times New Roman" w:cs="Times New Roman"/>
                <w:color w:val="7030A0"/>
              </w:rPr>
              <w:t xml:space="preserve"> </w:t>
            </w:r>
            <w:ins w:id="1010" w:author="tao huang" w:date="2018-10-28T21:20:00Z">
              <w:r w:rsidR="004500BD">
                <w:rPr>
                  <w:rFonts w:ascii="Times New Roman" w:eastAsia="Times New Roman" w:hAnsi="Times New Roman" w:cs="Times New Roman"/>
                  <w:color w:val="7030A0"/>
                </w:rPr>
                <w:t xml:space="preserve">model </w:t>
              </w:r>
            </w:ins>
            <w:r w:rsidR="0091188F">
              <w:rPr>
                <w:rFonts w:ascii="Times New Roman" w:eastAsia="Times New Roman" w:hAnsi="Times New Roman" w:cs="Times New Roman"/>
                <w:color w:val="7030A0"/>
              </w:rPr>
              <w:t xml:space="preserve">(i.e., model 6, in the revised manuscript), by definition, has fewer explanatory variables </w:t>
            </w:r>
            <w:ins w:id="1011" w:author="tao huang" w:date="2018-10-28T21:13:00Z">
              <w:r w:rsidR="00190D90">
                <w:rPr>
                  <w:rFonts w:ascii="Times New Roman" w:eastAsia="Times New Roman" w:hAnsi="Times New Roman" w:cs="Times New Roman"/>
                  <w:color w:val="7030A0"/>
                </w:rPr>
                <w:t xml:space="preserve">(and no competitive promotional variables) </w:t>
              </w:r>
            </w:ins>
            <w:r w:rsidR="0091188F">
              <w:rPr>
                <w:rFonts w:ascii="Times New Roman" w:eastAsia="Times New Roman" w:hAnsi="Times New Roman" w:cs="Times New Roman"/>
                <w:color w:val="7030A0"/>
              </w:rPr>
              <w:t xml:space="preserve">compared to the </w:t>
            </w:r>
            <w:ins w:id="1012" w:author="tao huang" w:date="2018-10-28T21:11:00Z">
              <w:r w:rsidR="00190D90">
                <w:rPr>
                  <w:rFonts w:ascii="Times New Roman" w:eastAsia="Times New Roman" w:hAnsi="Times New Roman" w:cs="Times New Roman"/>
                  <w:color w:val="7030A0"/>
                </w:rPr>
                <w:t xml:space="preserve">general </w:t>
              </w:r>
            </w:ins>
            <w:r w:rsidR="0091188F">
              <w:rPr>
                <w:rFonts w:ascii="Times New Roman" w:eastAsia="Times New Roman" w:hAnsi="Times New Roman" w:cs="Times New Roman"/>
                <w:color w:val="7030A0"/>
              </w:rPr>
              <w:t>ADL</w:t>
            </w:r>
            <w:del w:id="1013" w:author="tao huang" w:date="2018-10-28T21:11:00Z">
              <w:r w:rsidR="0091188F" w:rsidDel="00190D90">
                <w:rPr>
                  <w:rFonts w:ascii="Times New Roman" w:eastAsia="Times New Roman" w:hAnsi="Times New Roman" w:cs="Times New Roman"/>
                  <w:color w:val="7030A0"/>
                </w:rPr>
                <w:delText>-raw</w:delText>
              </w:r>
            </w:del>
            <w:r w:rsidR="0091188F">
              <w:rPr>
                <w:rFonts w:ascii="Times New Roman" w:eastAsia="Times New Roman" w:hAnsi="Times New Roman" w:cs="Times New Roman"/>
                <w:color w:val="7030A0"/>
              </w:rPr>
              <w:t xml:space="preserve"> model, thus </w:t>
            </w:r>
            <w:r w:rsidR="00475E5B">
              <w:rPr>
                <w:rFonts w:ascii="Times New Roman" w:eastAsia="Times New Roman" w:hAnsi="Times New Roman" w:cs="Times New Roman"/>
                <w:color w:val="7030A0"/>
              </w:rPr>
              <w:t xml:space="preserve">we suffer less from multicollinearity when </w:t>
            </w:r>
            <w:r w:rsidR="0091188F">
              <w:rPr>
                <w:rFonts w:ascii="Times New Roman" w:eastAsia="Times New Roman" w:hAnsi="Times New Roman" w:cs="Times New Roman"/>
                <w:color w:val="7030A0"/>
              </w:rPr>
              <w:t>implementing the LASSO procedure</w:t>
            </w:r>
            <w:r w:rsidR="00475E5B">
              <w:rPr>
                <w:rFonts w:ascii="Times New Roman" w:eastAsia="Times New Roman" w:hAnsi="Times New Roman" w:cs="Times New Roman"/>
                <w:color w:val="7030A0"/>
              </w:rPr>
              <w:t xml:space="preserve"> to simplify the </w:t>
            </w:r>
            <w:r w:rsidR="00475E5B" w:rsidRPr="0091188F">
              <w:rPr>
                <w:rFonts w:ascii="Times New Roman" w:eastAsia="Times New Roman" w:hAnsi="Times New Roman" w:cs="Times New Roman"/>
                <w:color w:val="7030A0"/>
              </w:rPr>
              <w:t>supplementary parallel ADL</w:t>
            </w:r>
            <w:r w:rsidR="00475E5B">
              <w:rPr>
                <w:rFonts w:ascii="Times New Roman" w:eastAsia="Times New Roman" w:hAnsi="Times New Roman" w:cs="Times New Roman"/>
                <w:color w:val="7030A0"/>
              </w:rPr>
              <w:t xml:space="preserve"> compared </w:t>
            </w:r>
            <w:ins w:id="1014" w:author="tao huang" w:date="2018-10-28T21:12:00Z">
              <w:r w:rsidR="00190D90">
                <w:rPr>
                  <w:rFonts w:ascii="Times New Roman" w:eastAsia="Times New Roman" w:hAnsi="Times New Roman" w:cs="Times New Roman"/>
                  <w:color w:val="7030A0"/>
                </w:rPr>
                <w:t xml:space="preserve">to </w:t>
              </w:r>
            </w:ins>
            <w:ins w:id="1015" w:author="tao huang" w:date="2018-10-28T20:59:00Z">
              <w:r w:rsidR="00476E5F">
                <w:rPr>
                  <w:rFonts w:ascii="Times New Roman" w:eastAsia="Times New Roman" w:hAnsi="Times New Roman" w:cs="Times New Roman"/>
                  <w:color w:val="7030A0"/>
                </w:rPr>
                <w:t xml:space="preserve">when we simplify </w:t>
              </w:r>
            </w:ins>
            <w:del w:id="1016" w:author="tao huang" w:date="2018-10-28T20:59:00Z">
              <w:r w:rsidR="00475E5B" w:rsidDel="00476E5F">
                <w:rPr>
                  <w:rFonts w:ascii="Times New Roman" w:eastAsia="Times New Roman" w:hAnsi="Times New Roman" w:cs="Times New Roman"/>
                  <w:color w:val="7030A0"/>
                </w:rPr>
                <w:delText xml:space="preserve">to </w:delText>
              </w:r>
            </w:del>
            <w:r w:rsidR="00475E5B">
              <w:rPr>
                <w:rFonts w:ascii="Times New Roman" w:eastAsia="Times New Roman" w:hAnsi="Times New Roman" w:cs="Times New Roman"/>
                <w:color w:val="7030A0"/>
              </w:rPr>
              <w:t xml:space="preserve">the </w:t>
            </w:r>
            <w:ins w:id="1017" w:author="tao huang" w:date="2018-10-28T20:59:00Z">
              <w:r w:rsidR="00476E5F">
                <w:rPr>
                  <w:rFonts w:ascii="Times New Roman" w:eastAsia="Times New Roman" w:hAnsi="Times New Roman" w:cs="Times New Roman"/>
                  <w:color w:val="7030A0"/>
                </w:rPr>
                <w:t xml:space="preserve">general </w:t>
              </w:r>
            </w:ins>
            <w:r w:rsidR="00475E5B">
              <w:rPr>
                <w:rFonts w:ascii="Times New Roman" w:eastAsia="Times New Roman" w:hAnsi="Times New Roman" w:cs="Times New Roman"/>
                <w:color w:val="7030A0"/>
              </w:rPr>
              <w:t>ADL</w:t>
            </w:r>
            <w:del w:id="1018" w:author="tao huang" w:date="2018-10-28T20:59:00Z">
              <w:r w:rsidR="00475E5B" w:rsidDel="00476E5F">
                <w:rPr>
                  <w:rFonts w:ascii="Times New Roman" w:eastAsia="Times New Roman" w:hAnsi="Times New Roman" w:cs="Times New Roman"/>
                  <w:color w:val="7030A0"/>
                </w:rPr>
                <w:delText>-intra</w:delText>
              </w:r>
            </w:del>
            <w:r w:rsidR="00475E5B">
              <w:rPr>
                <w:rFonts w:ascii="Times New Roman" w:eastAsia="Times New Roman" w:hAnsi="Times New Roman" w:cs="Times New Roman"/>
                <w:color w:val="7030A0"/>
              </w:rPr>
              <w:t xml:space="preserve"> model. Therefore, it</w:t>
            </w:r>
            <w:r w:rsidR="0091188F">
              <w:rPr>
                <w:rFonts w:ascii="Times New Roman" w:eastAsia="Times New Roman" w:hAnsi="Times New Roman" w:cs="Times New Roman"/>
                <w:color w:val="7030A0"/>
              </w:rPr>
              <w:t xml:space="preserve"> is </w:t>
            </w:r>
            <w:r w:rsidR="00D72BAF">
              <w:rPr>
                <w:rFonts w:ascii="Times New Roman" w:eastAsia="Times New Roman" w:hAnsi="Times New Roman" w:cs="Times New Roman"/>
                <w:color w:val="7030A0"/>
              </w:rPr>
              <w:t>un</w:t>
            </w:r>
            <w:r w:rsidR="0091188F">
              <w:rPr>
                <w:rFonts w:ascii="Times New Roman" w:eastAsia="Times New Roman" w:hAnsi="Times New Roman" w:cs="Times New Roman"/>
                <w:color w:val="7030A0"/>
              </w:rPr>
              <w:t xml:space="preserve">likely for </w:t>
            </w:r>
            <w:r w:rsidR="00475E5B">
              <w:rPr>
                <w:rFonts w:ascii="Times New Roman" w:eastAsia="Times New Roman" w:hAnsi="Times New Roman" w:cs="Times New Roman"/>
                <w:color w:val="7030A0"/>
              </w:rPr>
              <w:t>any</w:t>
            </w:r>
            <w:r w:rsidR="0091188F">
              <w:rPr>
                <w:rFonts w:ascii="Times New Roman" w:eastAsia="Times New Roman" w:hAnsi="Times New Roman" w:cs="Times New Roman"/>
                <w:color w:val="7030A0"/>
              </w:rPr>
              <w:t xml:space="preserve"> truly important variable to be missed </w:t>
            </w:r>
            <w:r w:rsidR="00475E5B">
              <w:rPr>
                <w:rFonts w:ascii="Times New Roman" w:eastAsia="Times New Roman" w:hAnsi="Times New Roman" w:cs="Times New Roman"/>
                <w:color w:val="7030A0"/>
              </w:rPr>
              <w:t xml:space="preserve">by the LASSO procedure </w:t>
            </w:r>
            <w:del w:id="1019" w:author="tao huang" w:date="2018-10-28T21:13:00Z">
              <w:r w:rsidR="00D72BAF" w:rsidDel="00190D90">
                <w:rPr>
                  <w:rFonts w:ascii="Times New Roman" w:eastAsia="Times New Roman" w:hAnsi="Times New Roman" w:cs="Times New Roman"/>
                  <w:color w:val="7030A0"/>
                </w:rPr>
                <w:delText xml:space="preserve">for both the ADL-own model and </w:delText>
              </w:r>
            </w:del>
            <w:del w:id="1020" w:author="tao huang" w:date="2018-10-28T21:00:00Z">
              <w:r w:rsidR="00D72BAF" w:rsidDel="00476E5F">
                <w:rPr>
                  <w:rFonts w:ascii="Times New Roman" w:eastAsia="Times New Roman" w:hAnsi="Times New Roman" w:cs="Times New Roman"/>
                  <w:color w:val="7030A0"/>
                </w:rPr>
                <w:delText xml:space="preserve">for </w:delText>
              </w:r>
            </w:del>
            <w:del w:id="1021" w:author="tao huang" w:date="2018-10-28T21:13:00Z">
              <w:r w:rsidR="00D72BAF" w:rsidDel="00190D90">
                <w:rPr>
                  <w:rFonts w:ascii="Times New Roman" w:eastAsia="Times New Roman" w:hAnsi="Times New Roman" w:cs="Times New Roman"/>
                  <w:color w:val="7030A0"/>
                </w:rPr>
                <w:delText>the ADL-raw model.</w:delText>
              </w:r>
            </w:del>
            <w:ins w:id="1022" w:author="tao huang" w:date="2018-10-28T21:13:00Z">
              <w:r w:rsidR="00190D90">
                <w:rPr>
                  <w:rFonts w:ascii="Times New Roman" w:eastAsia="Times New Roman" w:hAnsi="Times New Roman" w:cs="Times New Roman"/>
                  <w:color w:val="7030A0"/>
                </w:rPr>
                <w:t>twice.</w:t>
              </w:r>
            </w:ins>
            <w:ins w:id="1023" w:author="tao huang" w:date="2018-10-28T21:14:00Z">
              <w:r w:rsidR="004500BD">
                <w:rPr>
                  <w:rFonts w:ascii="Times New Roman" w:eastAsia="Times New Roman" w:hAnsi="Times New Roman" w:cs="Times New Roman"/>
                  <w:color w:val="7030A0"/>
                </w:rPr>
                <w:t xml:space="preserve"> </w:t>
              </w:r>
            </w:ins>
            <w:ins w:id="1024" w:author="tao huang" w:date="2018-10-28T21:15:00Z">
              <w:r w:rsidR="004500BD">
                <w:rPr>
                  <w:rFonts w:ascii="Times New Roman" w:eastAsia="Times New Roman" w:hAnsi="Times New Roman" w:cs="Times New Roman"/>
                  <w:color w:val="7030A0"/>
                </w:rPr>
                <w:t>In the end, t</w:t>
              </w:r>
            </w:ins>
            <w:ins w:id="1025" w:author="tao huang" w:date="2018-10-28T21:14:00Z">
              <w:r w:rsidR="004500BD">
                <w:rPr>
                  <w:rFonts w:ascii="Times New Roman" w:eastAsia="Times New Roman" w:hAnsi="Times New Roman" w:cs="Times New Roman"/>
                  <w:color w:val="7030A0"/>
                </w:rPr>
                <w:t>he ADL-</w:t>
              </w:r>
              <w:r w:rsidR="004500BD" w:rsidRPr="003E1E39">
                <w:rPr>
                  <w:rFonts w:ascii="Times New Roman" w:eastAsia="Times New Roman" w:hAnsi="Times New Roman" w:cs="Times New Roman"/>
                  <w:noProof/>
                  <w:color w:val="7030A0"/>
                  <w:rPrChange w:id="1026" w:author="tao huang" w:date="2018-10-28T23:08:00Z">
                    <w:rPr>
                      <w:rFonts w:ascii="Times New Roman" w:eastAsia="Times New Roman" w:hAnsi="Times New Roman" w:cs="Times New Roman"/>
                      <w:noProof/>
                      <w:color w:val="7030A0"/>
                    </w:rPr>
                  </w:rPrChange>
                </w:rPr>
                <w:t>intra</w:t>
              </w:r>
              <w:r w:rsidR="004500BD">
                <w:rPr>
                  <w:rFonts w:ascii="Times New Roman" w:eastAsia="Times New Roman" w:hAnsi="Times New Roman" w:cs="Times New Roman"/>
                  <w:color w:val="7030A0"/>
                </w:rPr>
                <w:t xml:space="preserve"> model will be unlikely to miss </w:t>
              </w:r>
            </w:ins>
            <w:ins w:id="1027" w:author="tao huang" w:date="2018-10-28T21:15:00Z">
              <w:r w:rsidR="004500BD">
                <w:rPr>
                  <w:rFonts w:ascii="Times New Roman" w:eastAsia="Times New Roman" w:hAnsi="Times New Roman" w:cs="Times New Roman"/>
                  <w:color w:val="7030A0"/>
                </w:rPr>
                <w:t>the price and promotion</w:t>
              </w:r>
            </w:ins>
            <w:ins w:id="1028" w:author="tao huang" w:date="2018-10-28T21:21:00Z">
              <w:r w:rsidR="004500BD">
                <w:rPr>
                  <w:rFonts w:ascii="Times New Roman" w:eastAsia="Times New Roman" w:hAnsi="Times New Roman" w:cs="Times New Roman"/>
                  <w:color w:val="7030A0"/>
                </w:rPr>
                <w:t xml:space="preserve"> variables </w:t>
              </w:r>
            </w:ins>
            <w:ins w:id="1029" w:author="tao huang" w:date="2018-10-28T21:15:00Z">
              <w:r w:rsidR="004500BD">
                <w:rPr>
                  <w:rFonts w:ascii="Times New Roman" w:eastAsia="Times New Roman" w:hAnsi="Times New Roman" w:cs="Times New Roman"/>
                  <w:color w:val="7030A0"/>
                </w:rPr>
                <w:t>of the focal product if these variables are truly imp</w:t>
              </w:r>
            </w:ins>
            <w:ins w:id="1030" w:author="tao huang" w:date="2018-10-28T21:16:00Z">
              <w:r w:rsidR="004500BD">
                <w:rPr>
                  <w:rFonts w:ascii="Times New Roman" w:eastAsia="Times New Roman" w:hAnsi="Times New Roman" w:cs="Times New Roman"/>
                  <w:color w:val="7030A0"/>
                </w:rPr>
                <w:t>ortant, and we only bear a cost of reduced efficiency.</w:t>
              </w:r>
            </w:ins>
            <w:ins w:id="1031" w:author="tao huang" w:date="2018-10-28T21:21:00Z">
              <w:r w:rsidR="004500BD">
                <w:rPr>
                  <w:rFonts w:ascii="Times New Roman" w:eastAsia="Times New Roman" w:hAnsi="Times New Roman" w:cs="Times New Roman"/>
                  <w:color w:val="7030A0"/>
                </w:rPr>
                <w:t xml:space="preserve"> However, if we </w:t>
              </w:r>
            </w:ins>
            <w:ins w:id="1032" w:author="tao huang" w:date="2018-10-28T21:22:00Z">
              <w:r w:rsidR="004500BD">
                <w:rPr>
                  <w:rFonts w:ascii="Times New Roman" w:eastAsia="Times New Roman" w:hAnsi="Times New Roman" w:cs="Times New Roman"/>
                  <w:color w:val="7030A0"/>
                </w:rPr>
                <w:t>further implement the LASSO procedure, we will bear the risk of missing important variables</w:t>
              </w:r>
            </w:ins>
            <w:ins w:id="1033" w:author="tao huang" w:date="2018-10-28T21:24:00Z">
              <w:r w:rsidR="004500BD">
                <w:rPr>
                  <w:rFonts w:ascii="Times New Roman" w:eastAsia="Times New Roman" w:hAnsi="Times New Roman" w:cs="Times New Roman"/>
                  <w:color w:val="7030A0"/>
                </w:rPr>
                <w:t>.</w:t>
              </w:r>
            </w:ins>
          </w:p>
          <w:p w14:paraId="104EFA8B" w14:textId="77777777" w:rsidR="0091188F" w:rsidRDefault="0091188F">
            <w:pPr>
              <w:shd w:val="clear" w:color="auto" w:fill="FFFFFF" w:themeFill="background1"/>
              <w:spacing w:after="0" w:line="276" w:lineRule="auto"/>
              <w:rPr>
                <w:rFonts w:ascii="Times New Roman" w:eastAsia="Times New Roman" w:hAnsi="Times New Roman" w:cs="Times New Roman"/>
                <w:color w:val="7030A0"/>
              </w:rPr>
              <w:pPrChange w:id="1034" w:author="tao huang" w:date="2018-10-28T21:40:00Z">
                <w:pPr>
                  <w:shd w:val="clear" w:color="auto" w:fill="FFFFFF"/>
                  <w:spacing w:after="0" w:line="276" w:lineRule="auto"/>
                </w:pPr>
              </w:pPrChange>
            </w:pPr>
          </w:p>
          <w:p w14:paraId="35940A3B" w14:textId="688FC431" w:rsidR="0043508B" w:rsidDel="004500BD" w:rsidRDefault="004A6F5D">
            <w:pPr>
              <w:shd w:val="clear" w:color="auto" w:fill="FFFFFF" w:themeFill="background1"/>
              <w:spacing w:after="0" w:line="276" w:lineRule="auto"/>
              <w:rPr>
                <w:del w:id="1035" w:author="tao huang" w:date="2018-10-28T21:17:00Z"/>
                <w:rFonts w:ascii="Times New Roman" w:eastAsia="Times New Roman" w:hAnsi="Times New Roman" w:cs="Times New Roman"/>
                <w:color w:val="7030A0"/>
              </w:rPr>
              <w:pPrChange w:id="1036" w:author="tao huang" w:date="2018-10-28T21:40:00Z">
                <w:pPr>
                  <w:shd w:val="clear" w:color="auto" w:fill="FFFFFF"/>
                  <w:spacing w:after="0" w:line="276" w:lineRule="auto"/>
                </w:pPr>
              </w:pPrChange>
            </w:pPr>
            <w:del w:id="1037" w:author="tao huang" w:date="2018-10-28T21:17:00Z">
              <w:r w:rsidDel="004500BD">
                <w:rPr>
                  <w:rFonts w:ascii="Times New Roman" w:eastAsia="Times New Roman" w:hAnsi="Times New Roman" w:cs="Times New Roman"/>
                  <w:color w:val="7030A0"/>
                </w:rPr>
                <w:delText>D</w:delText>
              </w:r>
              <w:r w:rsidR="009A090B" w:rsidDel="004500BD">
                <w:rPr>
                  <w:rFonts w:ascii="Times New Roman" w:eastAsia="Times New Roman" w:hAnsi="Times New Roman" w:cs="Times New Roman"/>
                  <w:color w:val="7030A0"/>
                </w:rPr>
                <w:delText xml:space="preserve">uring the model specification process, </w:delText>
              </w:r>
              <w:r w:rsidR="00845EDF" w:rsidDel="004500BD">
                <w:rPr>
                  <w:rFonts w:ascii="Times New Roman" w:eastAsia="Times New Roman" w:hAnsi="Times New Roman" w:cs="Times New Roman"/>
                  <w:color w:val="7030A0"/>
                </w:rPr>
                <w:delText xml:space="preserve">we </w:delText>
              </w:r>
              <w:r w:rsidDel="004500BD">
                <w:rPr>
                  <w:rFonts w:ascii="Times New Roman" w:eastAsia="Times New Roman" w:hAnsi="Times New Roman" w:cs="Times New Roman"/>
                  <w:color w:val="7030A0"/>
                </w:rPr>
                <w:delText>can</w:delText>
              </w:r>
              <w:r w:rsidR="0091188F" w:rsidDel="004500BD">
                <w:rPr>
                  <w:rFonts w:ascii="Times New Roman" w:eastAsia="Times New Roman" w:hAnsi="Times New Roman" w:cs="Times New Roman"/>
                  <w:color w:val="7030A0"/>
                </w:rPr>
                <w:delText xml:space="preserve"> keep</w:delText>
              </w:r>
              <w:r w:rsidR="000C3EBE" w:rsidDel="004500BD">
                <w:rPr>
                  <w:rFonts w:ascii="Times New Roman" w:eastAsia="Times New Roman" w:hAnsi="Times New Roman" w:cs="Times New Roman"/>
                  <w:color w:val="7030A0"/>
                </w:rPr>
                <w:delText xml:space="preserve"> some of those redundant variables </w:delText>
              </w:r>
              <w:r w:rsidR="00E66605" w:rsidDel="004500BD">
                <w:rPr>
                  <w:rFonts w:ascii="Times New Roman" w:eastAsia="Times New Roman" w:hAnsi="Times New Roman" w:cs="Times New Roman"/>
                  <w:color w:val="7030A0"/>
                </w:rPr>
                <w:delText xml:space="preserve">in the </w:delText>
              </w:r>
              <w:r w:rsidR="0091188F" w:rsidDel="004500BD">
                <w:rPr>
                  <w:rFonts w:ascii="Times New Roman" w:eastAsia="Times New Roman" w:hAnsi="Times New Roman" w:cs="Times New Roman"/>
                  <w:color w:val="7030A0"/>
                </w:rPr>
                <w:delText xml:space="preserve">ADL-intra </w:delText>
              </w:r>
              <w:r w:rsidR="00E66605" w:rsidDel="004500BD">
                <w:rPr>
                  <w:rFonts w:ascii="Times New Roman" w:eastAsia="Times New Roman" w:hAnsi="Times New Roman" w:cs="Times New Roman"/>
                  <w:color w:val="7030A0"/>
                </w:rPr>
                <w:delText xml:space="preserve">model </w:delText>
              </w:r>
              <w:r w:rsidR="000C3EBE" w:rsidDel="004500BD">
                <w:rPr>
                  <w:rFonts w:ascii="Times New Roman" w:eastAsia="Times New Roman" w:hAnsi="Times New Roman" w:cs="Times New Roman"/>
                  <w:color w:val="7030A0"/>
                </w:rPr>
                <w:delText xml:space="preserve">and </w:delText>
              </w:r>
              <w:r w:rsidR="00845EDF" w:rsidDel="004500BD">
                <w:rPr>
                  <w:rFonts w:ascii="Times New Roman" w:eastAsia="Times New Roman" w:hAnsi="Times New Roman" w:cs="Times New Roman"/>
                  <w:color w:val="7030A0"/>
                </w:rPr>
                <w:delText xml:space="preserve">just </w:delText>
              </w:r>
              <w:r w:rsidR="000C3EBE" w:rsidDel="004500BD">
                <w:rPr>
                  <w:rFonts w:ascii="Times New Roman" w:eastAsia="Times New Roman" w:hAnsi="Times New Roman" w:cs="Times New Roman"/>
                  <w:color w:val="7030A0"/>
                </w:rPr>
                <w:delText>bear the cost of reduced efficiency</w:delText>
              </w:r>
              <w:r w:rsidR="00845EDF" w:rsidDel="004500BD">
                <w:rPr>
                  <w:rFonts w:ascii="Times New Roman" w:eastAsia="Times New Roman" w:hAnsi="Times New Roman" w:cs="Times New Roman"/>
                  <w:color w:val="7030A0"/>
                </w:rPr>
                <w:delText xml:space="preserve">. </w:delText>
              </w:r>
            </w:del>
            <w:del w:id="1038" w:author="tao huang" w:date="2018-10-28T21:06:00Z">
              <w:r w:rsidR="00845EDF" w:rsidDel="00190D90">
                <w:rPr>
                  <w:rFonts w:ascii="Times New Roman" w:eastAsia="Times New Roman" w:hAnsi="Times New Roman" w:cs="Times New Roman"/>
                  <w:color w:val="7030A0"/>
                </w:rPr>
                <w:delText xml:space="preserve">However, if </w:delText>
              </w:r>
              <w:r w:rsidR="0091188F" w:rsidDel="00190D90">
                <w:rPr>
                  <w:rFonts w:ascii="Times New Roman" w:eastAsia="Times New Roman" w:hAnsi="Times New Roman" w:cs="Times New Roman"/>
                  <w:color w:val="7030A0"/>
                </w:rPr>
                <w:delText xml:space="preserve">we </w:delText>
              </w:r>
              <w:r w:rsidR="000C3EBE" w:rsidDel="00190D90">
                <w:rPr>
                  <w:rFonts w:ascii="Times New Roman" w:eastAsia="Times New Roman" w:hAnsi="Times New Roman" w:cs="Times New Roman"/>
                  <w:color w:val="7030A0"/>
                </w:rPr>
                <w:delText>miss some important variables</w:delText>
              </w:r>
              <w:r w:rsidR="00845EDF" w:rsidDel="00190D90">
                <w:rPr>
                  <w:rFonts w:ascii="Times New Roman" w:eastAsia="Times New Roman" w:hAnsi="Times New Roman" w:cs="Times New Roman"/>
                  <w:color w:val="7030A0"/>
                </w:rPr>
                <w:delText xml:space="preserve">, the final forecasts will be </w:delText>
              </w:r>
              <w:r w:rsidR="000C3EBE" w:rsidDel="00190D90">
                <w:rPr>
                  <w:rFonts w:ascii="Times New Roman" w:eastAsia="Times New Roman" w:hAnsi="Times New Roman" w:cs="Times New Roman"/>
                  <w:color w:val="7030A0"/>
                </w:rPr>
                <w:delText>bias</w:delText>
              </w:r>
              <w:r w:rsidR="00845EDF" w:rsidDel="00190D90">
                <w:rPr>
                  <w:rFonts w:ascii="Times New Roman" w:eastAsia="Times New Roman" w:hAnsi="Times New Roman" w:cs="Times New Roman"/>
                  <w:color w:val="7030A0"/>
                </w:rPr>
                <w:delText>ed</w:delText>
              </w:r>
              <w:r w:rsidDel="00190D90">
                <w:rPr>
                  <w:rFonts w:ascii="Times New Roman" w:eastAsia="Times New Roman" w:hAnsi="Times New Roman" w:cs="Times New Roman"/>
                  <w:color w:val="7030A0"/>
                </w:rPr>
                <w:delText xml:space="preserve"> and the forecast error variance will </w:delText>
              </w:r>
            </w:del>
            <w:del w:id="1039" w:author="tao huang" w:date="2018-10-28T21:01:00Z">
              <w:r w:rsidDel="009E7308">
                <w:rPr>
                  <w:rFonts w:ascii="Times New Roman" w:eastAsia="Times New Roman" w:hAnsi="Times New Roman" w:cs="Times New Roman"/>
                  <w:color w:val="7030A0"/>
                </w:rPr>
                <w:delText xml:space="preserve">both </w:delText>
              </w:r>
            </w:del>
            <w:del w:id="1040" w:author="tao huang" w:date="2018-10-28T21:06:00Z">
              <w:r w:rsidDel="00190D90">
                <w:rPr>
                  <w:rFonts w:ascii="Times New Roman" w:eastAsia="Times New Roman" w:hAnsi="Times New Roman" w:cs="Times New Roman"/>
                  <w:color w:val="7030A0"/>
                </w:rPr>
                <w:delText>rise</w:delText>
              </w:r>
              <w:r w:rsidR="00845EDF" w:rsidDel="00190D90">
                <w:rPr>
                  <w:rFonts w:ascii="Times New Roman" w:eastAsia="Times New Roman" w:hAnsi="Times New Roman" w:cs="Times New Roman"/>
                  <w:color w:val="7030A0"/>
                </w:rPr>
                <w:delText xml:space="preserve"> (</w:delText>
              </w:r>
              <w:r w:rsidDel="00190D90">
                <w:rPr>
                  <w:rFonts w:ascii="Times New Roman" w:eastAsia="Times New Roman" w:hAnsi="Times New Roman" w:cs="Times New Roman"/>
                  <w:color w:val="7030A0"/>
                </w:rPr>
                <w:delText xml:space="preserve">and </w:delText>
              </w:r>
              <w:r w:rsidR="00845EDF" w:rsidDel="00190D90">
                <w:rPr>
                  <w:rFonts w:ascii="Times New Roman" w:eastAsia="Times New Roman" w:hAnsi="Times New Roman" w:cs="Times New Roman"/>
                  <w:color w:val="7030A0"/>
                </w:rPr>
                <w:delText>this bias is not the bias incurred by the structural change</w:delText>
              </w:r>
              <w:r w:rsidDel="00190D90">
                <w:rPr>
                  <w:rFonts w:ascii="Times New Roman" w:eastAsia="Times New Roman" w:hAnsi="Times New Roman" w:cs="Times New Roman"/>
                  <w:color w:val="7030A0"/>
                </w:rPr>
                <w:delText xml:space="preserve"> but from the bias of the parameter estimate</w:delText>
              </w:r>
              <w:r w:rsidR="00845EDF" w:rsidDel="00190D90">
                <w:rPr>
                  <w:rFonts w:ascii="Times New Roman" w:eastAsia="Times New Roman" w:hAnsi="Times New Roman" w:cs="Times New Roman"/>
                  <w:color w:val="7030A0"/>
                </w:rPr>
                <w:delText>)</w:delText>
              </w:r>
              <w:r w:rsidR="000C3EBE" w:rsidDel="00190D90">
                <w:rPr>
                  <w:rFonts w:ascii="Times New Roman" w:eastAsia="Times New Roman" w:hAnsi="Times New Roman" w:cs="Times New Roman"/>
                  <w:color w:val="7030A0"/>
                </w:rPr>
                <w:delText xml:space="preserve">. </w:delText>
              </w:r>
              <w:r w:rsidDel="00190D90">
                <w:rPr>
                  <w:rFonts w:ascii="Times New Roman" w:eastAsia="Times New Roman" w:hAnsi="Times New Roman" w:cs="Times New Roman"/>
                  <w:color w:val="7030A0"/>
                </w:rPr>
                <w:delText>Missing important variables</w:delText>
              </w:r>
              <w:r w:rsidR="000C3EBE" w:rsidDel="00190D90">
                <w:rPr>
                  <w:rFonts w:ascii="Times New Roman" w:eastAsia="Times New Roman" w:hAnsi="Times New Roman" w:cs="Times New Roman"/>
                  <w:color w:val="7030A0"/>
                </w:rPr>
                <w:delText xml:space="preserve"> is far more serious com</w:delText>
              </w:r>
              <w:r w:rsidR="000C3EBE" w:rsidRPr="0081384F" w:rsidDel="00190D90">
                <w:rPr>
                  <w:rFonts w:ascii="Times New Roman" w:eastAsia="Times New Roman" w:hAnsi="Times New Roman" w:cs="Times New Roman"/>
                  <w:color w:val="7030A0"/>
                </w:rPr>
                <w:delText xml:space="preserve">pared to </w:delText>
              </w:r>
              <w:r w:rsidDel="00190D90">
                <w:rPr>
                  <w:rFonts w:ascii="Times New Roman" w:eastAsia="Times New Roman" w:hAnsi="Times New Roman" w:cs="Times New Roman"/>
                  <w:color w:val="7030A0"/>
                </w:rPr>
                <w:delText>the cost of efficiency (D</w:delText>
              </w:r>
              <w:r w:rsidR="000F6924" w:rsidRPr="0081384F" w:rsidDel="00190D90">
                <w:rPr>
                  <w:rFonts w:ascii="Times New Roman" w:eastAsia="Times New Roman" w:hAnsi="Times New Roman" w:cs="Times New Roman"/>
                  <w:color w:val="7030A0"/>
                </w:rPr>
                <w:delText>avidson</w:delText>
              </w:r>
              <w:r w:rsidDel="00190D90">
                <w:rPr>
                  <w:rFonts w:ascii="Times New Roman" w:eastAsia="Times New Roman" w:hAnsi="Times New Roman" w:cs="Times New Roman"/>
                  <w:color w:val="7030A0"/>
                </w:rPr>
                <w:delText xml:space="preserve"> and </w:delText>
              </w:r>
              <w:r w:rsidRPr="004A6F5D" w:rsidDel="00190D90">
                <w:rPr>
                  <w:rFonts w:ascii="Times New Roman" w:eastAsia="Times New Roman" w:hAnsi="Times New Roman" w:cs="Times New Roman"/>
                  <w:color w:val="7030A0"/>
                </w:rPr>
                <w:delText>MacKinnon</w:delText>
              </w:r>
              <w:r w:rsidR="000F6924" w:rsidRPr="0081384F" w:rsidDel="00190D90">
                <w:rPr>
                  <w:rFonts w:ascii="Times New Roman" w:eastAsia="Times New Roman" w:hAnsi="Times New Roman" w:cs="Times New Roman"/>
                  <w:color w:val="7030A0"/>
                </w:rPr>
                <w:delText>, 2004</w:delText>
              </w:r>
              <w:r w:rsidDel="00190D90">
                <w:rPr>
                  <w:rFonts w:ascii="Times New Roman" w:eastAsia="Times New Roman" w:hAnsi="Times New Roman" w:cs="Times New Roman"/>
                  <w:color w:val="7030A0"/>
                </w:rPr>
                <w:delText>)</w:delText>
              </w:r>
              <w:r w:rsidR="000C3EBE" w:rsidRPr="0081384F" w:rsidDel="00190D90">
                <w:rPr>
                  <w:rFonts w:ascii="Times New Roman" w:eastAsia="Times New Roman" w:hAnsi="Times New Roman" w:cs="Times New Roman"/>
                  <w:color w:val="7030A0"/>
                </w:rPr>
                <w:delText xml:space="preserve">. </w:delText>
              </w:r>
            </w:del>
            <w:del w:id="1041" w:author="tao huang" w:date="2018-10-28T21:17:00Z">
              <w:r w:rsidR="00845EDF" w:rsidDel="004500BD">
                <w:rPr>
                  <w:rFonts w:ascii="Times New Roman" w:eastAsia="Times New Roman" w:hAnsi="Times New Roman" w:cs="Times New Roman"/>
                  <w:color w:val="7030A0"/>
                </w:rPr>
                <w:delText>Thus, when we simplify the general ADL model, we bring back the potential important variables as much as possible</w:delText>
              </w:r>
              <w:r w:rsidDel="004500BD">
                <w:rPr>
                  <w:rFonts w:ascii="Times New Roman" w:eastAsia="Times New Roman" w:hAnsi="Times New Roman" w:cs="Times New Roman"/>
                  <w:color w:val="7030A0"/>
                </w:rPr>
                <w:delText xml:space="preserve"> (e.g., the marketing variables of the focal product were initially included in the general model and later brought back again if they </w:delText>
              </w:r>
            </w:del>
            <w:del w:id="1042" w:author="tao huang" w:date="2018-10-28T21:02:00Z">
              <w:r w:rsidDel="009E7308">
                <w:rPr>
                  <w:rFonts w:ascii="Times New Roman" w:eastAsia="Times New Roman" w:hAnsi="Times New Roman" w:cs="Times New Roman"/>
                  <w:color w:val="7030A0"/>
                </w:rPr>
                <w:delText>can be</w:delText>
              </w:r>
            </w:del>
            <w:del w:id="1043" w:author="tao huang" w:date="2018-10-28T21:17:00Z">
              <w:r w:rsidDel="004500BD">
                <w:rPr>
                  <w:rFonts w:ascii="Times New Roman" w:eastAsia="Times New Roman" w:hAnsi="Times New Roman" w:cs="Times New Roman"/>
                  <w:color w:val="7030A0"/>
                </w:rPr>
                <w:delText xml:space="preserve"> retained </w:delText>
              </w:r>
            </w:del>
            <w:del w:id="1044" w:author="tao huang" w:date="2018-10-28T21:02:00Z">
              <w:r w:rsidDel="009E7308">
                <w:rPr>
                  <w:rFonts w:ascii="Times New Roman" w:eastAsia="Times New Roman" w:hAnsi="Times New Roman" w:cs="Times New Roman"/>
                  <w:color w:val="7030A0"/>
                </w:rPr>
                <w:delText xml:space="preserve">by </w:delText>
              </w:r>
            </w:del>
            <w:del w:id="1045" w:author="tao huang" w:date="2018-10-28T21:17:00Z">
              <w:r w:rsidDel="004500BD">
                <w:rPr>
                  <w:rFonts w:ascii="Times New Roman" w:eastAsia="Times New Roman" w:hAnsi="Times New Roman" w:cs="Times New Roman"/>
                  <w:color w:val="7030A0"/>
                </w:rPr>
                <w:delText>the ADL-own model). W</w:delText>
              </w:r>
              <w:r w:rsidR="00845EDF" w:rsidDel="004500BD">
                <w:rPr>
                  <w:rFonts w:ascii="Times New Roman" w:eastAsia="Times New Roman" w:hAnsi="Times New Roman" w:cs="Times New Roman"/>
                  <w:color w:val="7030A0"/>
                </w:rPr>
                <w:delText>e are willing to bear the cost of efficiency. However, i</w:delText>
              </w:r>
              <w:r w:rsidR="0091188F" w:rsidDel="004500BD">
                <w:rPr>
                  <w:rFonts w:ascii="Times New Roman" w:eastAsia="Times New Roman" w:hAnsi="Times New Roman" w:cs="Times New Roman"/>
                  <w:color w:val="7030A0"/>
                </w:rPr>
                <w:delText>f we choose to implement the LASSO procedure for the ADL-intra model</w:delText>
              </w:r>
              <w:r w:rsidR="00845EDF" w:rsidDel="004500BD">
                <w:rPr>
                  <w:rFonts w:ascii="Times New Roman" w:eastAsia="Times New Roman" w:hAnsi="Times New Roman" w:cs="Times New Roman"/>
                  <w:color w:val="7030A0"/>
                </w:rPr>
                <w:delText xml:space="preserve"> (i.e., in a third stage)</w:delText>
              </w:r>
              <w:r w:rsidR="0091188F" w:rsidDel="004500BD">
                <w:rPr>
                  <w:rFonts w:ascii="Times New Roman" w:eastAsia="Times New Roman" w:hAnsi="Times New Roman" w:cs="Times New Roman"/>
                  <w:color w:val="7030A0"/>
                </w:rPr>
                <w:delText xml:space="preserve">, we will </w:delText>
              </w:r>
              <w:r w:rsidR="00845EDF" w:rsidDel="004500BD">
                <w:rPr>
                  <w:rFonts w:ascii="Times New Roman" w:eastAsia="Times New Roman" w:hAnsi="Times New Roman" w:cs="Times New Roman"/>
                  <w:color w:val="7030A0"/>
                </w:rPr>
                <w:delText xml:space="preserve">be </w:delText>
              </w:r>
              <w:r w:rsidDel="004500BD">
                <w:rPr>
                  <w:rFonts w:ascii="Times New Roman" w:eastAsia="Times New Roman" w:hAnsi="Times New Roman" w:cs="Times New Roman"/>
                  <w:color w:val="7030A0"/>
                </w:rPr>
                <w:delText>choosing</w:delText>
              </w:r>
              <w:r w:rsidR="00845EDF" w:rsidDel="004500BD">
                <w:rPr>
                  <w:rFonts w:ascii="Times New Roman" w:eastAsia="Times New Roman" w:hAnsi="Times New Roman" w:cs="Times New Roman"/>
                  <w:color w:val="7030A0"/>
                </w:rPr>
                <w:delText xml:space="preserve"> the efficiency at the cost of bias</w:delText>
              </w:r>
              <w:r w:rsidDel="004500BD">
                <w:rPr>
                  <w:rFonts w:ascii="Times New Roman" w:eastAsia="Times New Roman" w:hAnsi="Times New Roman" w:cs="Times New Roman"/>
                  <w:color w:val="7030A0"/>
                </w:rPr>
                <w:delText>.</w:delText>
              </w:r>
            </w:del>
          </w:p>
          <w:p w14:paraId="7B56A9AD" w14:textId="6E667419" w:rsidR="00EB29E1" w:rsidDel="004500BD" w:rsidRDefault="00EB29E1">
            <w:pPr>
              <w:shd w:val="clear" w:color="auto" w:fill="FFFFFF" w:themeFill="background1"/>
              <w:spacing w:after="0" w:line="276" w:lineRule="auto"/>
              <w:rPr>
                <w:del w:id="1046" w:author="tao huang" w:date="2018-10-28T21:17:00Z"/>
                <w:rFonts w:ascii="Times New Roman" w:eastAsia="Times New Roman" w:hAnsi="Times New Roman" w:cs="Times New Roman"/>
                <w:color w:val="7030A0"/>
              </w:rPr>
              <w:pPrChange w:id="1047" w:author="tao huang" w:date="2018-10-28T21:40:00Z">
                <w:pPr>
                  <w:shd w:val="clear" w:color="auto" w:fill="FFFFFF"/>
                  <w:spacing w:after="0" w:line="276" w:lineRule="auto"/>
                </w:pPr>
              </w:pPrChange>
            </w:pPr>
          </w:p>
          <w:p w14:paraId="27DD324C" w14:textId="49B6439D" w:rsidR="00EB29E1" w:rsidRPr="0081384F" w:rsidRDefault="004A6F5D">
            <w:pPr>
              <w:shd w:val="clear" w:color="auto" w:fill="FFFFFF" w:themeFill="background1"/>
              <w:spacing w:after="0" w:line="276" w:lineRule="auto"/>
              <w:rPr>
                <w:rFonts w:ascii="Times New Roman" w:eastAsia="Times New Roman" w:hAnsi="Times New Roman" w:cs="Times New Roman"/>
                <w:color w:val="7030A0"/>
              </w:rPr>
              <w:pPrChange w:id="1048" w:author="tao huang" w:date="2018-10-28T21:40:00Z">
                <w:pPr>
                  <w:shd w:val="clear" w:color="auto" w:fill="FFFFFF"/>
                  <w:spacing w:after="0" w:line="276" w:lineRule="auto"/>
                </w:pPr>
              </w:pPrChange>
            </w:pPr>
            <w:del w:id="1049" w:author="tao huang" w:date="2018-10-28T21:17:00Z">
              <w:r w:rsidDel="004500BD">
                <w:rPr>
                  <w:rFonts w:ascii="Times New Roman" w:eastAsia="Times New Roman" w:hAnsi="Times New Roman" w:cs="Times New Roman"/>
                  <w:color w:val="7030A0"/>
                </w:rPr>
                <w:delText xml:space="preserve"> </w:delText>
              </w:r>
            </w:del>
            <w:ins w:id="1050" w:author="tao huang" w:date="2018-10-28T21:17:00Z">
              <w:r w:rsidR="004500BD">
                <w:rPr>
                  <w:rFonts w:ascii="Times New Roman" w:eastAsia="Times New Roman" w:hAnsi="Times New Roman" w:cs="Times New Roman"/>
                  <w:color w:val="7030A0"/>
                </w:rPr>
                <w:t xml:space="preserve"> </w:t>
              </w:r>
            </w:ins>
          </w:p>
          <w:p w14:paraId="3D87CECD" w14:textId="77777777" w:rsidR="0081384F" w:rsidRPr="00F8344F" w:rsidRDefault="0081384F">
            <w:pPr>
              <w:shd w:val="clear" w:color="auto" w:fill="FFFFFF" w:themeFill="background1"/>
              <w:spacing w:after="0" w:line="276" w:lineRule="auto"/>
              <w:rPr>
                <w:rFonts w:ascii="Times New Roman" w:eastAsia="Times New Roman" w:hAnsi="Times New Roman" w:cs="Times New Roman"/>
                <w:color w:val="7030A0"/>
              </w:rPr>
              <w:pPrChange w:id="1051" w:author="tao huang" w:date="2018-10-28T21:40:00Z">
                <w:pPr>
                  <w:shd w:val="clear" w:color="auto" w:fill="FFFFFF"/>
                  <w:spacing w:after="0" w:line="276" w:lineRule="auto"/>
                </w:pPr>
              </w:pPrChange>
            </w:pPr>
          </w:p>
          <w:p w14:paraId="459056FF" w14:textId="50E71E77" w:rsidR="00A8205B" w:rsidRDefault="0082558B">
            <w:pPr>
              <w:shd w:val="clear" w:color="auto" w:fill="FFFFFF" w:themeFill="background1"/>
              <w:spacing w:after="0" w:line="276" w:lineRule="auto"/>
              <w:rPr>
                <w:rFonts w:ascii="Times New Roman" w:eastAsia="Times New Roman" w:hAnsi="Times New Roman" w:cs="Times New Roman"/>
              </w:rPr>
              <w:pPrChange w:id="1052"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9.     In the experimental design section, the representation of the competing models is not clear. The authors should have included perhaps a table or a clear text on what is the differences between models </w:t>
            </w:r>
            <w:r w:rsidRPr="003E1E39">
              <w:rPr>
                <w:rFonts w:ascii="Times New Roman" w:eastAsia="Times New Roman" w:hAnsi="Times New Roman" w:cs="Times New Roman"/>
                <w:noProof/>
                <w:rPrChange w:id="1053" w:author="tao huang" w:date="2018-10-28T23:08:00Z">
                  <w:rPr>
                    <w:rFonts w:ascii="Times New Roman" w:eastAsia="Times New Roman" w:hAnsi="Times New Roman" w:cs="Times New Roman"/>
                    <w:noProof/>
                  </w:rPr>
                </w:rPrChange>
              </w:rPr>
              <w:t>in a concise and transparent way</w:t>
            </w:r>
            <w:r w:rsidRPr="0056537F">
              <w:rPr>
                <w:rFonts w:ascii="Times New Roman" w:eastAsia="Times New Roman" w:hAnsi="Times New Roman" w:cs="Times New Roman"/>
              </w:rPr>
              <w:t xml:space="preserve">. Additionally, I am not sure why the roll-forward period is equal to two weeks, while the forecasts </w:t>
            </w:r>
            <w:r w:rsidRPr="003E1E39">
              <w:rPr>
                <w:rFonts w:ascii="Times New Roman" w:eastAsia="Times New Roman" w:hAnsi="Times New Roman" w:cs="Times New Roman"/>
                <w:noProof/>
                <w:rPrChange w:id="1054" w:author="tao huang" w:date="2018-10-28T23:08:00Z">
                  <w:rPr>
                    <w:rFonts w:ascii="Times New Roman" w:eastAsia="Times New Roman" w:hAnsi="Times New Roman" w:cs="Times New Roman"/>
                    <w:noProof/>
                  </w:rPr>
                </w:rPrChange>
              </w:rPr>
              <w:t>are done</w:t>
            </w:r>
            <w:r w:rsidRPr="0056537F">
              <w:rPr>
                <w:rFonts w:ascii="Times New Roman" w:eastAsia="Times New Roman" w:hAnsi="Times New Roman" w:cs="Times New Roman"/>
              </w:rPr>
              <w:t xml:space="preserve"> for 1, 4 and </w:t>
            </w:r>
            <w:r w:rsidRPr="003E1E39">
              <w:rPr>
                <w:rFonts w:ascii="Times New Roman" w:eastAsia="Times New Roman" w:hAnsi="Times New Roman" w:cs="Times New Roman"/>
                <w:noProof/>
                <w:rPrChange w:id="1055" w:author="tao huang" w:date="2018-10-28T23:08:00Z">
                  <w:rPr>
                    <w:rFonts w:ascii="Times New Roman" w:eastAsia="Times New Roman" w:hAnsi="Times New Roman" w:cs="Times New Roman"/>
                    <w:noProof/>
                  </w:rPr>
                </w:rPrChange>
              </w:rPr>
              <w:t>8</w:t>
            </w:r>
            <w:r w:rsidRPr="0056537F">
              <w:rPr>
                <w:rFonts w:ascii="Times New Roman" w:eastAsia="Times New Roman" w:hAnsi="Times New Roman" w:cs="Times New Roman"/>
              </w:rPr>
              <w:t xml:space="preserve"> weeks. </w:t>
            </w:r>
            <w:r w:rsidRPr="003E1E39">
              <w:rPr>
                <w:rFonts w:ascii="Times New Roman" w:eastAsia="Times New Roman" w:hAnsi="Times New Roman" w:cs="Times New Roman"/>
                <w:noProof/>
                <w:rPrChange w:id="1056" w:author="tao huang" w:date="2018-10-28T23:08:00Z">
                  <w:rPr>
                    <w:rFonts w:ascii="Times New Roman" w:eastAsia="Times New Roman" w:hAnsi="Times New Roman" w:cs="Times New Roman"/>
                    <w:noProof/>
                  </w:rPr>
                </w:rPrChange>
              </w:rPr>
              <w:t>The authors should explain why they used sMAPE over MAPE or why MASE is more informative.</w:t>
            </w:r>
            <w:r w:rsidRPr="0056537F">
              <w:rPr>
                <w:rFonts w:ascii="Times New Roman" w:eastAsia="Times New Roman" w:hAnsi="Times New Roman" w:cs="Times New Roman"/>
              </w:rPr>
              <w:t xml:space="preserve"> </w:t>
            </w:r>
            <w:r w:rsidRPr="003E1E39">
              <w:rPr>
                <w:rFonts w:ascii="Times New Roman" w:eastAsia="Times New Roman" w:hAnsi="Times New Roman" w:cs="Times New Roman"/>
                <w:noProof/>
                <w:rPrChange w:id="1057" w:author="tao huang" w:date="2018-10-28T23:08:00Z">
                  <w:rPr>
                    <w:rFonts w:ascii="Times New Roman" w:eastAsia="Times New Roman" w:hAnsi="Times New Roman" w:cs="Times New Roman"/>
                    <w:noProof/>
                  </w:rPr>
                </w:rPrChange>
              </w:rPr>
              <w:t>In terms of</w:t>
            </w:r>
            <w:r w:rsidRPr="0056537F">
              <w:rPr>
                <w:rFonts w:ascii="Times New Roman" w:eastAsia="Times New Roman" w:hAnsi="Times New Roman" w:cs="Times New Roman"/>
              </w:rPr>
              <w:t xml:space="preserve"> statistical accuracy, RMSE and Theil-U statistics are also quite often used. One final point is why are the authors inclined to use the adjustment of Cooper et al. (2009). </w:t>
            </w:r>
            <w:r w:rsidRPr="003E1E39">
              <w:rPr>
                <w:rFonts w:ascii="Times New Roman" w:eastAsia="Times New Roman" w:hAnsi="Times New Roman" w:cs="Times New Roman"/>
                <w:noProof/>
                <w:rPrChange w:id="1058" w:author="tao huang" w:date="2018-10-28T23:08:00Z">
                  <w:rPr>
                    <w:rFonts w:ascii="Times New Roman" w:eastAsia="Times New Roman" w:hAnsi="Times New Roman" w:cs="Times New Roman"/>
                    <w:noProof/>
                  </w:rPr>
                </w:rPrChange>
              </w:rPr>
              <w:t>This</w:t>
            </w:r>
            <w:r w:rsidRPr="0056537F">
              <w:rPr>
                <w:rFonts w:ascii="Times New Roman" w:eastAsia="Times New Roman" w:hAnsi="Times New Roman" w:cs="Times New Roman"/>
              </w:rPr>
              <w:t xml:space="preserve"> was not quite clear to me.</w:t>
            </w:r>
          </w:p>
          <w:p w14:paraId="25534F6D" w14:textId="081ACDAF" w:rsidR="00742C24" w:rsidRDefault="00742C24">
            <w:pPr>
              <w:shd w:val="clear" w:color="auto" w:fill="FFFFFF" w:themeFill="background1"/>
              <w:spacing w:after="0" w:line="276" w:lineRule="auto"/>
              <w:rPr>
                <w:rFonts w:ascii="Times New Roman" w:eastAsia="Times New Roman" w:hAnsi="Times New Roman" w:cs="Times New Roman"/>
              </w:rPr>
              <w:pPrChange w:id="1059" w:author="tao huang" w:date="2018-10-28T21:40:00Z">
                <w:pPr>
                  <w:shd w:val="clear" w:color="auto" w:fill="FFFFFF"/>
                  <w:spacing w:after="0" w:line="276" w:lineRule="auto"/>
                </w:pPr>
              </w:pPrChange>
            </w:pPr>
          </w:p>
          <w:p w14:paraId="07517830" w14:textId="317A797E" w:rsidR="00742C24" w:rsidRPr="00915F19" w:rsidRDefault="00742C24">
            <w:pPr>
              <w:shd w:val="clear" w:color="auto" w:fill="FFFFFF" w:themeFill="background1"/>
              <w:spacing w:after="0" w:line="276" w:lineRule="auto"/>
              <w:rPr>
                <w:rFonts w:ascii="Times New Roman" w:eastAsia="Times New Roman" w:hAnsi="Times New Roman" w:cs="Times New Roman"/>
                <w:color w:val="7030A0"/>
              </w:rPr>
              <w:pPrChange w:id="1060"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 xml:space="preserve">We now revise this section to add a clear text which </w:t>
            </w:r>
            <w:r w:rsidRPr="003E1E39">
              <w:rPr>
                <w:rFonts w:ascii="Times New Roman" w:eastAsia="Times New Roman" w:hAnsi="Times New Roman" w:cs="Times New Roman"/>
                <w:noProof/>
                <w:color w:val="7030A0"/>
                <w:rPrChange w:id="1061" w:author="tao huang" w:date="2018-10-28T23:08:00Z">
                  <w:rPr>
                    <w:rFonts w:ascii="Times New Roman" w:eastAsia="Times New Roman" w:hAnsi="Times New Roman" w:cs="Times New Roman"/>
                    <w:noProof/>
                    <w:color w:val="7030A0"/>
                  </w:rPr>
                </w:rPrChange>
              </w:rPr>
              <w:t>highlight</w:t>
            </w:r>
            <w:r w:rsidRPr="00915F19">
              <w:rPr>
                <w:rFonts w:ascii="Times New Roman" w:eastAsia="Times New Roman" w:hAnsi="Times New Roman" w:cs="Times New Roman"/>
                <w:color w:val="7030A0"/>
              </w:rPr>
              <w:t xml:space="preserve"> the difference between the models.</w:t>
            </w:r>
          </w:p>
          <w:p w14:paraId="42939DEB" w14:textId="77777777" w:rsidR="00742C24" w:rsidRDefault="00742C24">
            <w:pPr>
              <w:shd w:val="clear" w:color="auto" w:fill="FFFFFF" w:themeFill="background1"/>
              <w:spacing w:after="0" w:line="276" w:lineRule="auto"/>
              <w:rPr>
                <w:rFonts w:ascii="Times New Roman" w:eastAsia="Times New Roman" w:hAnsi="Times New Roman" w:cs="Times New Roman"/>
              </w:rPr>
              <w:pPrChange w:id="1062" w:author="tao huang" w:date="2018-10-28T21:40:00Z">
                <w:pPr>
                  <w:shd w:val="clear" w:color="auto" w:fill="FFFFFF"/>
                  <w:spacing w:after="0" w:line="276" w:lineRule="auto"/>
                </w:pPr>
              </w:pPrChange>
            </w:pPr>
          </w:p>
          <w:p w14:paraId="7E71D914" w14:textId="6F8630C2" w:rsidR="00AE2F26" w:rsidRPr="002E2C8E" w:rsidRDefault="00A8205B">
            <w:pPr>
              <w:shd w:val="clear" w:color="auto" w:fill="FFFFFF" w:themeFill="background1"/>
              <w:spacing w:after="0" w:line="276" w:lineRule="auto"/>
              <w:rPr>
                <w:rFonts w:ascii="Times New Roman" w:eastAsia="Times New Roman" w:hAnsi="Times New Roman" w:cs="Times New Roman"/>
                <w:color w:val="7030A0"/>
              </w:rPr>
              <w:pPrChange w:id="1063" w:author="tao huang" w:date="2018-10-28T21:40:00Z">
                <w:pPr>
                  <w:shd w:val="clear" w:color="auto" w:fill="FFFFFF"/>
                  <w:spacing w:after="0" w:line="276" w:lineRule="auto"/>
                </w:pPr>
              </w:pPrChange>
            </w:pPr>
            <w:r w:rsidRPr="002E2C8E">
              <w:rPr>
                <w:rFonts w:ascii="Times New Roman" w:eastAsia="Times New Roman" w:hAnsi="Times New Roman" w:cs="Times New Roman"/>
                <w:color w:val="7030A0"/>
              </w:rPr>
              <w:t xml:space="preserve">We implement the models with 18 rolling events, and </w:t>
            </w:r>
            <w:r w:rsidR="00AE2F26" w:rsidRPr="002E2C8E">
              <w:rPr>
                <w:rFonts w:ascii="Times New Roman" w:eastAsia="Times New Roman" w:hAnsi="Times New Roman" w:cs="Times New Roman"/>
                <w:color w:val="7030A0"/>
              </w:rPr>
              <w:t xml:space="preserve">for each time we roll the full estimation window forward for two weeks. </w:t>
            </w:r>
            <w:r w:rsidR="00AE2F26" w:rsidRPr="003E1E39">
              <w:rPr>
                <w:rFonts w:ascii="Times New Roman" w:eastAsia="Times New Roman" w:hAnsi="Times New Roman" w:cs="Times New Roman"/>
                <w:noProof/>
                <w:color w:val="7030A0"/>
                <w:rPrChange w:id="1064" w:author="tao huang" w:date="2018-10-28T23:08:00Z">
                  <w:rPr>
                    <w:rFonts w:ascii="Times New Roman" w:eastAsia="Times New Roman" w:hAnsi="Times New Roman" w:cs="Times New Roman"/>
                    <w:noProof/>
                    <w:color w:val="7030A0"/>
                  </w:rPr>
                </w:rPrChange>
              </w:rPr>
              <w:t xml:space="preserve">Therefore, </w:t>
            </w:r>
            <w:r w:rsidRPr="003E1E39">
              <w:rPr>
                <w:rFonts w:ascii="Times New Roman" w:eastAsia="Times New Roman" w:hAnsi="Times New Roman" w:cs="Times New Roman"/>
                <w:noProof/>
                <w:color w:val="7030A0"/>
                <w:rPrChange w:id="1065" w:author="tao huang" w:date="2018-10-28T23:08:00Z">
                  <w:rPr>
                    <w:rFonts w:ascii="Times New Roman" w:eastAsia="Times New Roman" w:hAnsi="Times New Roman" w:cs="Times New Roman"/>
                    <w:noProof/>
                    <w:color w:val="7030A0"/>
                  </w:rPr>
                </w:rPrChange>
              </w:rPr>
              <w:t>we will be able to evaluate our mo</w:t>
            </w:r>
            <w:r w:rsidR="00AE2F26" w:rsidRPr="003E1E39">
              <w:rPr>
                <w:rFonts w:ascii="Times New Roman" w:eastAsia="Times New Roman" w:hAnsi="Times New Roman" w:cs="Times New Roman"/>
                <w:noProof/>
                <w:color w:val="7030A0"/>
                <w:rPrChange w:id="1066" w:author="tao huang" w:date="2018-10-28T23:08:00Z">
                  <w:rPr>
                    <w:rFonts w:ascii="Times New Roman" w:eastAsia="Times New Roman" w:hAnsi="Times New Roman" w:cs="Times New Roman"/>
                    <w:noProof/>
                    <w:color w:val="7030A0"/>
                  </w:rPr>
                </w:rPrChange>
              </w:rPr>
              <w:t>dels for longer periods of time span (e.g., under this condition, the initial full estimation window is [1:160] and the last estimation window is [35:194], thus the data we used have a time span from week 1 to week 194</w:t>
            </w:r>
            <w:r w:rsidR="00827ABD" w:rsidRPr="003E1E39">
              <w:rPr>
                <w:rFonts w:ascii="Times New Roman" w:eastAsia="Times New Roman" w:hAnsi="Times New Roman" w:cs="Times New Roman"/>
                <w:noProof/>
                <w:color w:val="7030A0"/>
                <w:rPrChange w:id="1067" w:author="tao huang" w:date="2018-10-28T23:08:00Z">
                  <w:rPr>
                    <w:rFonts w:ascii="Times New Roman" w:eastAsia="Times New Roman" w:hAnsi="Times New Roman" w:cs="Times New Roman"/>
                    <w:noProof/>
                    <w:color w:val="7030A0"/>
                  </w:rPr>
                </w:rPrChange>
              </w:rPr>
              <w:t xml:space="preserve">, compared to </w:t>
            </w:r>
            <w:r w:rsidR="00C44F7A" w:rsidRPr="003E1E39">
              <w:rPr>
                <w:rFonts w:ascii="Times New Roman" w:eastAsia="Times New Roman" w:hAnsi="Times New Roman" w:cs="Times New Roman"/>
                <w:noProof/>
                <w:color w:val="7030A0"/>
                <w:rPrChange w:id="1068" w:author="tao huang" w:date="2018-10-28T23:08:00Z">
                  <w:rPr>
                    <w:rFonts w:ascii="Times New Roman" w:eastAsia="Times New Roman" w:hAnsi="Times New Roman" w:cs="Times New Roman"/>
                    <w:noProof/>
                    <w:color w:val="7030A0"/>
                  </w:rPr>
                </w:rPrChange>
              </w:rPr>
              <w:t>shorter</w:t>
            </w:r>
            <w:r w:rsidR="00827ABD" w:rsidRPr="003E1E39">
              <w:rPr>
                <w:rFonts w:ascii="Times New Roman" w:eastAsia="Times New Roman" w:hAnsi="Times New Roman" w:cs="Times New Roman"/>
                <w:noProof/>
                <w:color w:val="7030A0"/>
                <w:rPrChange w:id="1069" w:author="tao huang" w:date="2018-10-28T23:08:00Z">
                  <w:rPr>
                    <w:rFonts w:ascii="Times New Roman" w:eastAsia="Times New Roman" w:hAnsi="Times New Roman" w:cs="Times New Roman"/>
                    <w:noProof/>
                    <w:color w:val="7030A0"/>
                  </w:rPr>
                </w:rPrChange>
              </w:rPr>
              <w:t xml:space="preserve"> time span from week 1 to week 167 if we only roll forward one week each time</w:t>
            </w:r>
            <w:r w:rsidR="00AE2F26" w:rsidRPr="003E1E39">
              <w:rPr>
                <w:rFonts w:ascii="Times New Roman" w:eastAsia="Times New Roman" w:hAnsi="Times New Roman" w:cs="Times New Roman"/>
                <w:noProof/>
                <w:color w:val="7030A0"/>
                <w:rPrChange w:id="1070" w:author="tao huang" w:date="2018-10-28T23:08:00Z">
                  <w:rPr>
                    <w:rFonts w:ascii="Times New Roman" w:eastAsia="Times New Roman" w:hAnsi="Times New Roman" w:cs="Times New Roman"/>
                    <w:noProof/>
                    <w:color w:val="7030A0"/>
                  </w:rPr>
                </w:rPrChange>
              </w:rPr>
              <w:t>).</w:t>
            </w:r>
            <w:r w:rsidR="00AE2F26" w:rsidRPr="002E2C8E">
              <w:rPr>
                <w:rFonts w:ascii="Times New Roman" w:eastAsia="Times New Roman" w:hAnsi="Times New Roman" w:cs="Times New Roman"/>
                <w:color w:val="7030A0"/>
              </w:rPr>
              <w:t xml:space="preserve"> </w:t>
            </w:r>
            <w:r w:rsidR="00AE2F26" w:rsidRPr="003E1E39">
              <w:rPr>
                <w:rFonts w:ascii="Times New Roman" w:eastAsia="Times New Roman" w:hAnsi="Times New Roman" w:cs="Times New Roman"/>
                <w:noProof/>
                <w:color w:val="7030A0"/>
                <w:rPrChange w:id="1071" w:author="tao huang" w:date="2018-10-28T23:08:00Z">
                  <w:rPr>
                    <w:rFonts w:ascii="Times New Roman" w:eastAsia="Times New Roman" w:hAnsi="Times New Roman" w:cs="Times New Roman"/>
                    <w:noProof/>
                    <w:color w:val="7030A0"/>
                  </w:rPr>
                </w:rPrChange>
              </w:rPr>
              <w:t>This</w:t>
            </w:r>
            <w:r w:rsidR="00AE2F26" w:rsidRPr="002E2C8E">
              <w:rPr>
                <w:rFonts w:ascii="Times New Roman" w:eastAsia="Times New Roman" w:hAnsi="Times New Roman" w:cs="Times New Roman"/>
                <w:color w:val="7030A0"/>
              </w:rPr>
              <w:t xml:space="preserve"> may </w:t>
            </w:r>
            <w:r w:rsidR="00AE2F26" w:rsidRPr="00E96BAE">
              <w:rPr>
                <w:rFonts w:ascii="Times New Roman" w:eastAsia="Times New Roman" w:hAnsi="Times New Roman" w:cs="Times New Roman"/>
                <w:noProof/>
                <w:color w:val="7030A0"/>
                <w:rPrChange w:id="1072" w:author="tao huang" w:date="2018-10-28T23:07:00Z">
                  <w:rPr>
                    <w:rFonts w:ascii="Times New Roman" w:eastAsia="Times New Roman" w:hAnsi="Times New Roman" w:cs="Times New Roman"/>
                    <w:noProof/>
                    <w:color w:val="7030A0"/>
                  </w:rPr>
                </w:rPrChange>
              </w:rPr>
              <w:t>potential</w:t>
            </w:r>
            <w:ins w:id="1073" w:author="tao huang" w:date="2018-10-28T23:07:00Z">
              <w:r w:rsidR="00E96BAE">
                <w:rPr>
                  <w:rFonts w:ascii="Times New Roman" w:eastAsia="Times New Roman" w:hAnsi="Times New Roman" w:cs="Times New Roman"/>
                  <w:noProof/>
                  <w:color w:val="7030A0"/>
                </w:rPr>
                <w:t>ly</w:t>
              </w:r>
            </w:ins>
            <w:r w:rsidR="00AE2F26" w:rsidRPr="002E2C8E">
              <w:rPr>
                <w:rFonts w:ascii="Times New Roman" w:eastAsia="Times New Roman" w:hAnsi="Times New Roman" w:cs="Times New Roman"/>
                <w:color w:val="7030A0"/>
              </w:rPr>
              <w:t xml:space="preserve"> make our results more robust as </w:t>
            </w:r>
            <w:r w:rsidR="00827ABD" w:rsidRPr="002E2C8E">
              <w:rPr>
                <w:rFonts w:ascii="Times New Roman" w:eastAsia="Times New Roman" w:hAnsi="Times New Roman" w:cs="Times New Roman"/>
                <w:color w:val="7030A0"/>
              </w:rPr>
              <w:t xml:space="preserve">we evaluate our models for </w:t>
            </w:r>
            <w:ins w:id="1074" w:author="tao huang" w:date="2018-10-28T23:07:00Z">
              <w:r w:rsidR="00E96BAE">
                <w:rPr>
                  <w:rFonts w:ascii="Times New Roman" w:eastAsia="Times New Roman" w:hAnsi="Times New Roman" w:cs="Times New Roman"/>
                  <w:color w:val="7030A0"/>
                </w:rPr>
                <w:t xml:space="preserve">a </w:t>
              </w:r>
            </w:ins>
            <w:r w:rsidR="00827ABD" w:rsidRPr="00E96BAE">
              <w:rPr>
                <w:rFonts w:ascii="Times New Roman" w:eastAsia="Times New Roman" w:hAnsi="Times New Roman" w:cs="Times New Roman"/>
                <w:noProof/>
                <w:color w:val="7030A0"/>
                <w:rPrChange w:id="1075" w:author="tao huang" w:date="2018-10-28T23:07:00Z">
                  <w:rPr>
                    <w:rFonts w:ascii="Times New Roman" w:eastAsia="Times New Roman" w:hAnsi="Times New Roman" w:cs="Times New Roman"/>
                    <w:noProof/>
                    <w:color w:val="7030A0"/>
                  </w:rPr>
                </w:rPrChange>
              </w:rPr>
              <w:t>longer</w:t>
            </w:r>
            <w:r w:rsidR="00827ABD" w:rsidRPr="002E2C8E">
              <w:rPr>
                <w:rFonts w:ascii="Times New Roman" w:eastAsia="Times New Roman" w:hAnsi="Times New Roman" w:cs="Times New Roman"/>
                <w:color w:val="7030A0"/>
              </w:rPr>
              <w:t xml:space="preserve"> time span.  </w:t>
            </w:r>
          </w:p>
          <w:p w14:paraId="09C2E3F8" w14:textId="77777777" w:rsidR="00AE2F26" w:rsidRDefault="00AE2F26">
            <w:pPr>
              <w:shd w:val="clear" w:color="auto" w:fill="FFFFFF" w:themeFill="background1"/>
              <w:spacing w:after="0" w:line="276" w:lineRule="auto"/>
              <w:rPr>
                <w:rFonts w:ascii="Times New Roman" w:eastAsia="Times New Roman" w:hAnsi="Times New Roman" w:cs="Times New Roman"/>
              </w:rPr>
              <w:pPrChange w:id="1076" w:author="tao huang" w:date="2018-10-28T21:40:00Z">
                <w:pPr>
                  <w:shd w:val="clear" w:color="auto" w:fill="FFFFFF"/>
                  <w:spacing w:after="0" w:line="276" w:lineRule="auto"/>
                </w:pPr>
              </w:pPrChange>
            </w:pPr>
          </w:p>
          <w:p w14:paraId="50201EC6" w14:textId="1977BE96" w:rsidR="00CB544A" w:rsidRDefault="00A8205B">
            <w:pPr>
              <w:shd w:val="clear" w:color="auto" w:fill="FFFFFF" w:themeFill="background1"/>
              <w:spacing w:after="0" w:line="276" w:lineRule="auto"/>
              <w:rPr>
                <w:rFonts w:ascii="Times New Roman" w:eastAsia="Times New Roman" w:hAnsi="Times New Roman" w:cs="Times New Roman"/>
                <w:color w:val="7030A0"/>
              </w:rPr>
              <w:pPrChange w:id="1077" w:author="tao huang" w:date="2018-10-28T21:40:00Z">
                <w:pPr>
                  <w:shd w:val="clear" w:color="auto" w:fill="FFFFFF"/>
                  <w:spacing w:after="0" w:line="276" w:lineRule="auto"/>
                </w:pPr>
              </w:pPrChange>
            </w:pPr>
            <w:r w:rsidRPr="00A8205B">
              <w:rPr>
                <w:rFonts w:ascii="Times New Roman" w:eastAsia="Times New Roman" w:hAnsi="Times New Roman" w:cs="Times New Roman"/>
                <w:color w:val="7030A0"/>
              </w:rPr>
              <w:t xml:space="preserve">We </w:t>
            </w:r>
            <w:r w:rsidR="00BB2AE4">
              <w:rPr>
                <w:rFonts w:ascii="Times New Roman" w:eastAsia="Times New Roman" w:hAnsi="Times New Roman" w:cs="Times New Roman"/>
                <w:color w:val="7030A0"/>
              </w:rPr>
              <w:t>include traditional error measures in the evaluation</w:t>
            </w:r>
            <w:r w:rsidR="00CB544A">
              <w:rPr>
                <w:rFonts w:ascii="Times New Roman" w:eastAsia="Times New Roman" w:hAnsi="Times New Roman" w:cs="Times New Roman"/>
                <w:color w:val="7030A0"/>
              </w:rPr>
              <w:t>. These error measures capture different aspects of the unobserved loss function for the retailer</w:t>
            </w:r>
            <w:ins w:id="1078" w:author="tao huang" w:date="2018-10-28T23:07:00Z">
              <w:r w:rsidR="00E96BAE">
                <w:rPr>
                  <w:rFonts w:ascii="Times New Roman" w:eastAsia="Times New Roman" w:hAnsi="Times New Roman" w:cs="Times New Roman"/>
                  <w:color w:val="7030A0"/>
                </w:rPr>
                <w:t>,</w:t>
              </w:r>
            </w:ins>
            <w:r w:rsidR="00CB544A">
              <w:rPr>
                <w:rFonts w:ascii="Times New Roman" w:eastAsia="Times New Roman" w:hAnsi="Times New Roman" w:cs="Times New Roman"/>
                <w:color w:val="7030A0"/>
              </w:rPr>
              <w:t xml:space="preserve"> </w:t>
            </w:r>
            <w:r w:rsidR="00CB544A" w:rsidRPr="00E96BAE">
              <w:rPr>
                <w:rFonts w:ascii="Times New Roman" w:eastAsia="Times New Roman" w:hAnsi="Times New Roman" w:cs="Times New Roman"/>
                <w:noProof/>
                <w:color w:val="7030A0"/>
                <w:rPrChange w:id="1079" w:author="tao huang" w:date="2018-10-28T23:07:00Z">
                  <w:rPr>
                    <w:rFonts w:ascii="Times New Roman" w:eastAsia="Times New Roman" w:hAnsi="Times New Roman" w:cs="Times New Roman"/>
                    <w:noProof/>
                    <w:color w:val="7030A0"/>
                  </w:rPr>
                </w:rPrChange>
              </w:rPr>
              <w:t>but</w:t>
            </w:r>
            <w:r w:rsidR="00CB544A">
              <w:rPr>
                <w:rFonts w:ascii="Times New Roman" w:eastAsia="Times New Roman" w:hAnsi="Times New Roman" w:cs="Times New Roman"/>
                <w:color w:val="7030A0"/>
              </w:rPr>
              <w:t xml:space="preserve"> all of them have limitations. Therefore, they need to be used as a whole to form the broad picture of the model comparison. We now </w:t>
            </w:r>
            <w:r w:rsidRPr="00A8205B">
              <w:rPr>
                <w:rFonts w:ascii="Times New Roman" w:eastAsia="Times New Roman" w:hAnsi="Times New Roman" w:cs="Times New Roman"/>
                <w:color w:val="7030A0"/>
              </w:rPr>
              <w:t xml:space="preserve">add </w:t>
            </w:r>
            <w:r w:rsidR="00CB544A">
              <w:rPr>
                <w:rFonts w:ascii="Times New Roman" w:eastAsia="Times New Roman" w:hAnsi="Times New Roman" w:cs="Times New Roman"/>
                <w:color w:val="7030A0"/>
              </w:rPr>
              <w:t xml:space="preserve">the </w:t>
            </w:r>
            <w:r w:rsidRPr="00A8205B">
              <w:rPr>
                <w:rFonts w:ascii="Times New Roman" w:eastAsia="Times New Roman" w:hAnsi="Times New Roman" w:cs="Times New Roman"/>
                <w:color w:val="7030A0"/>
              </w:rPr>
              <w:t>scaled MSE as an additional error measure.</w:t>
            </w:r>
            <w:r w:rsidR="00CB544A">
              <w:rPr>
                <w:rFonts w:ascii="Times New Roman" w:eastAsia="Times New Roman" w:hAnsi="Times New Roman" w:cs="Times New Roman"/>
                <w:color w:val="7030A0"/>
              </w:rPr>
              <w:t xml:space="preserve"> It conveys the information of </w:t>
            </w:r>
            <w:r w:rsidRPr="00A8205B">
              <w:rPr>
                <w:rFonts w:ascii="Times New Roman" w:eastAsia="Times New Roman" w:hAnsi="Times New Roman" w:cs="Times New Roman"/>
                <w:color w:val="7030A0"/>
              </w:rPr>
              <w:t xml:space="preserve">the RMSE </w:t>
            </w:r>
            <w:r w:rsidR="00CB544A">
              <w:rPr>
                <w:rFonts w:ascii="Times New Roman" w:eastAsia="Times New Roman" w:hAnsi="Times New Roman" w:cs="Times New Roman"/>
                <w:color w:val="7030A0"/>
              </w:rPr>
              <w:t xml:space="preserve">and </w:t>
            </w:r>
            <w:r w:rsidR="00590A2E">
              <w:rPr>
                <w:rFonts w:ascii="Times New Roman" w:eastAsia="Times New Roman" w:hAnsi="Times New Roman" w:cs="Times New Roman"/>
                <w:color w:val="7030A0"/>
              </w:rPr>
              <w:t>the Theil’s U</w:t>
            </w:r>
            <w:ins w:id="1080" w:author="tao huang" w:date="2018-10-28T21:26:00Z">
              <w:r w:rsidR="002321A4">
                <w:rPr>
                  <w:rFonts w:ascii="Times New Roman" w:eastAsia="Times New Roman" w:hAnsi="Times New Roman" w:cs="Times New Roman"/>
                  <w:color w:val="7030A0"/>
                </w:rPr>
                <w:t>.</w:t>
              </w:r>
            </w:ins>
            <w:del w:id="1081" w:author="tao huang" w:date="2018-10-28T21:26:00Z">
              <w:r w:rsidR="00590A2E" w:rsidDel="002321A4">
                <w:rPr>
                  <w:rFonts w:ascii="Times New Roman" w:eastAsia="Times New Roman" w:hAnsi="Times New Roman" w:cs="Times New Roman"/>
                  <w:color w:val="7030A0"/>
                </w:rPr>
                <w:delText xml:space="preserve"> (i.e., the relative RMSE when the benchmark is a random walk with one-step forecasts).</w:delText>
              </w:r>
            </w:del>
          </w:p>
          <w:p w14:paraId="4BFA27C1" w14:textId="77777777" w:rsidR="00CB544A" w:rsidRPr="00ED3ACD" w:rsidRDefault="00CB544A">
            <w:pPr>
              <w:shd w:val="clear" w:color="auto" w:fill="FFFFFF" w:themeFill="background1"/>
              <w:spacing w:after="0" w:line="276" w:lineRule="auto"/>
              <w:rPr>
                <w:rFonts w:ascii="Times New Roman" w:eastAsia="Times New Roman" w:hAnsi="Times New Roman" w:cs="Times New Roman"/>
                <w:color w:val="7030A0"/>
              </w:rPr>
              <w:pPrChange w:id="1082" w:author="tao huang" w:date="2018-10-28T21:40:00Z">
                <w:pPr>
                  <w:shd w:val="clear" w:color="auto" w:fill="FFFFFF"/>
                  <w:spacing w:after="0" w:line="276" w:lineRule="auto"/>
                </w:pPr>
              </w:pPrChange>
            </w:pPr>
          </w:p>
          <w:p w14:paraId="2E1A9B0D" w14:textId="303D3108" w:rsidR="00A8205B" w:rsidRPr="00ED3ACD" w:rsidRDefault="00A8205B">
            <w:pPr>
              <w:shd w:val="clear" w:color="auto" w:fill="FFFFFF" w:themeFill="background1"/>
              <w:spacing w:after="0" w:line="276" w:lineRule="auto"/>
              <w:rPr>
                <w:rFonts w:ascii="Times New Roman" w:eastAsia="Times New Roman" w:hAnsi="Times New Roman" w:cs="Times New Roman"/>
                <w:color w:val="7030A0"/>
              </w:rPr>
              <w:pPrChange w:id="1083" w:author="tao huang" w:date="2018-10-28T21:40:00Z">
                <w:pPr>
                  <w:shd w:val="clear" w:color="auto" w:fill="FFFFFF"/>
                  <w:spacing w:after="0" w:line="276" w:lineRule="auto"/>
                </w:pPr>
              </w:pPrChange>
            </w:pPr>
            <w:r w:rsidRPr="00ED3ACD">
              <w:rPr>
                <w:rFonts w:ascii="Times New Roman" w:eastAsia="Times New Roman" w:hAnsi="Times New Roman" w:cs="Times New Roman"/>
                <w:color w:val="7030A0"/>
              </w:rPr>
              <w:t>We use the adjustment of Cooper et al. (2009) to mitigate the bias due to the logarithm transform</w:t>
            </w:r>
            <w:r w:rsidR="009A5383">
              <w:rPr>
                <w:rFonts w:ascii="Times New Roman" w:eastAsia="Times New Roman" w:hAnsi="Times New Roman" w:cs="Times New Roman"/>
                <w:color w:val="7030A0"/>
              </w:rPr>
              <w:t xml:space="preserve"> (e.g., the expected value of the </w:t>
            </w:r>
            <w:r w:rsidR="009A5383" w:rsidRPr="00E96BAE">
              <w:rPr>
                <w:rFonts w:ascii="Times New Roman" w:eastAsia="Times New Roman" w:hAnsi="Times New Roman" w:cs="Times New Roman"/>
                <w:noProof/>
                <w:color w:val="7030A0"/>
                <w:rPrChange w:id="1084" w:author="tao huang" w:date="2018-10-28T23:07:00Z">
                  <w:rPr>
                    <w:rFonts w:ascii="Times New Roman" w:eastAsia="Times New Roman" w:hAnsi="Times New Roman" w:cs="Times New Roman"/>
                    <w:noProof/>
                    <w:color w:val="7030A0"/>
                  </w:rPr>
                </w:rPrChange>
              </w:rPr>
              <w:t>log</w:t>
            </w:r>
            <w:ins w:id="1085" w:author="tao huang" w:date="2018-10-28T23:07:00Z">
              <w:r w:rsidR="00E96BAE">
                <w:rPr>
                  <w:rFonts w:ascii="Times New Roman" w:eastAsia="Times New Roman" w:hAnsi="Times New Roman" w:cs="Times New Roman"/>
                  <w:noProof/>
                  <w:color w:val="7030A0"/>
                </w:rPr>
                <w:t>-</w:t>
              </w:r>
            </w:ins>
            <w:del w:id="1086" w:author="tao huang" w:date="2018-10-28T23:07:00Z">
              <w:r w:rsidR="009A5383" w:rsidRPr="00E96BAE" w:rsidDel="00E96BAE">
                <w:rPr>
                  <w:rFonts w:ascii="Times New Roman" w:eastAsia="Times New Roman" w:hAnsi="Times New Roman" w:cs="Times New Roman"/>
                  <w:noProof/>
                  <w:color w:val="7030A0"/>
                  <w:rPrChange w:id="1087" w:author="tao huang" w:date="2018-10-28T23:07:00Z">
                    <w:rPr>
                      <w:rFonts w:ascii="Times New Roman" w:eastAsia="Times New Roman" w:hAnsi="Times New Roman" w:cs="Times New Roman"/>
                      <w:noProof/>
                      <w:color w:val="7030A0"/>
                    </w:rPr>
                  </w:rPrChange>
                </w:rPr>
                <w:delText xml:space="preserve"> </w:delText>
              </w:r>
            </w:del>
            <w:r w:rsidR="009A5383" w:rsidRPr="00E96BAE">
              <w:rPr>
                <w:rFonts w:ascii="Times New Roman" w:eastAsia="Times New Roman" w:hAnsi="Times New Roman" w:cs="Times New Roman"/>
                <w:noProof/>
                <w:color w:val="7030A0"/>
                <w:rPrChange w:id="1088" w:author="tao huang" w:date="2018-10-28T23:07:00Z">
                  <w:rPr>
                    <w:rFonts w:ascii="Times New Roman" w:eastAsia="Times New Roman" w:hAnsi="Times New Roman" w:cs="Times New Roman"/>
                    <w:noProof/>
                    <w:color w:val="7030A0"/>
                  </w:rPr>
                </w:rPrChange>
              </w:rPr>
              <w:t>transformed</w:t>
            </w:r>
            <w:r w:rsidR="009A5383">
              <w:rPr>
                <w:rFonts w:ascii="Times New Roman" w:eastAsia="Times New Roman" w:hAnsi="Times New Roman" w:cs="Times New Roman"/>
                <w:color w:val="7030A0"/>
              </w:rPr>
              <w:t xml:space="preserve"> variable does not equal to the log transform of the expected value)</w:t>
            </w:r>
            <w:r w:rsidRPr="00ED3ACD">
              <w:rPr>
                <w:rFonts w:ascii="Times New Roman" w:eastAsia="Times New Roman" w:hAnsi="Times New Roman" w:cs="Times New Roman"/>
                <w:color w:val="7030A0"/>
              </w:rPr>
              <w:t>.</w:t>
            </w:r>
          </w:p>
          <w:p w14:paraId="4D053D36" w14:textId="4F1F46CF" w:rsidR="001B1487" w:rsidDel="001B1487" w:rsidRDefault="001B1487">
            <w:pPr>
              <w:shd w:val="clear" w:color="auto" w:fill="FFFFFF" w:themeFill="background1"/>
              <w:spacing w:after="0" w:line="276" w:lineRule="auto"/>
              <w:rPr>
                <w:del w:id="1089" w:author="tao huang" w:date="2018-10-28T21:27:00Z"/>
                <w:rFonts w:ascii="Times New Roman" w:eastAsia="Times New Roman" w:hAnsi="Times New Roman" w:cs="Times New Roman"/>
              </w:rPr>
              <w:pPrChange w:id="1090" w:author="tao huang" w:date="2018-10-28T21:40:00Z">
                <w:pPr>
                  <w:shd w:val="clear" w:color="auto" w:fill="FFFFFF"/>
                  <w:spacing w:after="0" w:line="276" w:lineRule="auto"/>
                </w:pPr>
              </w:pPrChange>
            </w:pPr>
          </w:p>
          <w:p w14:paraId="4283193E" w14:textId="4DBB0F33"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1091" w:author="tao huang" w:date="2018-10-28T21:40:00Z">
                <w:pPr>
                  <w:shd w:val="clear" w:color="auto" w:fill="FFFFFF"/>
                  <w:spacing w:after="0" w:line="276" w:lineRule="auto"/>
                </w:pPr>
              </w:pPrChange>
            </w:pPr>
            <w:r w:rsidRPr="0056537F">
              <w:rPr>
                <w:rFonts w:ascii="Times New Roman" w:eastAsia="Times New Roman" w:hAnsi="Times New Roman" w:cs="Times New Roman"/>
              </w:rPr>
              <w:br/>
              <w:t>10.     </w:t>
            </w:r>
            <w:r w:rsidRPr="003E1E39">
              <w:rPr>
                <w:rFonts w:ascii="Times New Roman" w:eastAsia="Times New Roman" w:hAnsi="Times New Roman" w:cs="Times New Roman"/>
                <w:noProof/>
                <w:rPrChange w:id="1092" w:author="tao huang" w:date="2018-10-28T23:08:00Z">
                  <w:rPr>
                    <w:rFonts w:ascii="Times New Roman" w:eastAsia="Times New Roman" w:hAnsi="Times New Roman" w:cs="Times New Roman"/>
                    <w:noProof/>
                  </w:rPr>
                </w:rPrChange>
              </w:rPr>
              <w:t>The section</w:t>
            </w:r>
            <w:r w:rsidRPr="0056537F">
              <w:rPr>
                <w:rFonts w:ascii="Times New Roman" w:eastAsia="Times New Roman" w:hAnsi="Times New Roman" w:cs="Times New Roman"/>
              </w:rPr>
              <w:t xml:space="preserve"> 8 is quite extensive </w:t>
            </w:r>
            <w:r w:rsidRPr="003E1E39">
              <w:rPr>
                <w:rFonts w:ascii="Times New Roman" w:eastAsia="Times New Roman" w:hAnsi="Times New Roman" w:cs="Times New Roman"/>
                <w:noProof/>
                <w:rPrChange w:id="1093" w:author="tao huang" w:date="2018-10-28T23:08:00Z">
                  <w:rPr>
                    <w:rFonts w:ascii="Times New Roman" w:eastAsia="Times New Roman" w:hAnsi="Times New Roman" w:cs="Times New Roman"/>
                    <w:noProof/>
                  </w:rPr>
                </w:rPrChange>
              </w:rPr>
              <w:t>in terms of</w:t>
            </w:r>
            <w:r w:rsidRPr="0056537F">
              <w:rPr>
                <w:rFonts w:ascii="Times New Roman" w:eastAsia="Times New Roman" w:hAnsi="Times New Roman" w:cs="Times New Roman"/>
              </w:rPr>
              <w:t xml:space="preserve"> results in tables, but the comments are quite limited and badly written. For example, is there consistency in ranking across statistical measures? What exactly is the importance of Table 3? At such a forecasting exercise, a Diebold-Mariano test is needed to assess the significance of the differences in performances. The Wilcoxon Sign Rank is not enough. It is also not quite clear what Table 4 is offering. In Figure 3, is there a particular reason why these six product categories </w:t>
            </w:r>
            <w:r w:rsidRPr="003E1E39">
              <w:rPr>
                <w:rFonts w:ascii="Times New Roman" w:eastAsia="Times New Roman" w:hAnsi="Times New Roman" w:cs="Times New Roman"/>
                <w:noProof/>
                <w:rPrChange w:id="1094" w:author="tao huang" w:date="2018-10-28T23:08:00Z">
                  <w:rPr>
                    <w:rFonts w:ascii="Times New Roman" w:eastAsia="Times New Roman" w:hAnsi="Times New Roman" w:cs="Times New Roman"/>
                    <w:noProof/>
                  </w:rPr>
                </w:rPrChange>
              </w:rPr>
              <w:t>are selected</w:t>
            </w:r>
            <w:r w:rsidRPr="0056537F">
              <w:rPr>
                <w:rFonts w:ascii="Times New Roman" w:eastAsia="Times New Roman" w:hAnsi="Times New Roman" w:cs="Times New Roman"/>
              </w:rPr>
              <w:t xml:space="preserve"> for analysis?</w:t>
            </w:r>
          </w:p>
          <w:p w14:paraId="503A832A" w14:textId="7663A5AD" w:rsidR="00AB0FCE" w:rsidRPr="00915F19" w:rsidRDefault="00AB0FCE">
            <w:pPr>
              <w:shd w:val="clear" w:color="auto" w:fill="FFFFFF" w:themeFill="background1"/>
              <w:spacing w:after="0" w:line="276" w:lineRule="auto"/>
              <w:rPr>
                <w:rFonts w:ascii="Times New Roman" w:eastAsia="Times New Roman" w:hAnsi="Times New Roman" w:cs="Times New Roman"/>
                <w:color w:val="7030A0"/>
              </w:rPr>
              <w:pPrChange w:id="1095" w:author="tao huang" w:date="2018-10-28T21:40:00Z">
                <w:pPr>
                  <w:shd w:val="clear" w:color="auto" w:fill="FFFFFF"/>
                  <w:spacing w:after="0" w:line="276" w:lineRule="auto"/>
                </w:pPr>
              </w:pPrChange>
            </w:pPr>
          </w:p>
          <w:p w14:paraId="0E863141" w14:textId="77777777" w:rsidR="00915F19" w:rsidRDefault="00C152A6">
            <w:pPr>
              <w:shd w:val="clear" w:color="auto" w:fill="FFFFFF" w:themeFill="background1"/>
              <w:spacing w:after="0" w:line="276" w:lineRule="auto"/>
              <w:rPr>
                <w:rFonts w:ascii="Times New Roman" w:eastAsia="Times New Roman" w:hAnsi="Times New Roman" w:cs="Times New Roman"/>
                <w:color w:val="7030A0"/>
              </w:rPr>
              <w:pPrChange w:id="1096"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We now highlight that the results are consistent for all the error measures.</w:t>
            </w:r>
            <w:r w:rsidR="00BE157C" w:rsidRPr="00915F19">
              <w:rPr>
                <w:rFonts w:ascii="Times New Roman" w:eastAsia="Times New Roman" w:hAnsi="Times New Roman" w:cs="Times New Roman"/>
                <w:color w:val="7030A0"/>
              </w:rPr>
              <w:t xml:space="preserve"> </w:t>
            </w:r>
          </w:p>
          <w:p w14:paraId="4DA99F7F" w14:textId="77777777" w:rsidR="00915F19" w:rsidRDefault="00915F19">
            <w:pPr>
              <w:shd w:val="clear" w:color="auto" w:fill="FFFFFF" w:themeFill="background1"/>
              <w:spacing w:after="0" w:line="276" w:lineRule="auto"/>
              <w:rPr>
                <w:rFonts w:ascii="Times New Roman" w:eastAsia="Times New Roman" w:hAnsi="Times New Roman" w:cs="Times New Roman"/>
                <w:color w:val="7030A0"/>
              </w:rPr>
              <w:pPrChange w:id="1097" w:author="tao huang" w:date="2018-10-28T21:40:00Z">
                <w:pPr>
                  <w:shd w:val="clear" w:color="auto" w:fill="FFFFFF"/>
                  <w:spacing w:after="0" w:line="276" w:lineRule="auto"/>
                </w:pPr>
              </w:pPrChange>
            </w:pPr>
          </w:p>
          <w:p w14:paraId="37CE89E0" w14:textId="12AEF34D" w:rsidR="00AB0FCE" w:rsidRPr="00E135B9" w:rsidRDefault="00E135B9">
            <w:pPr>
              <w:shd w:val="clear" w:color="auto" w:fill="FFFFFF" w:themeFill="background1"/>
              <w:spacing w:after="0" w:line="276" w:lineRule="auto"/>
              <w:rPr>
                <w:rFonts w:ascii="Times New Roman" w:eastAsia="Times New Roman" w:hAnsi="Times New Roman" w:cs="Times New Roman"/>
                <w:color w:val="7030A0"/>
              </w:rPr>
              <w:pPrChange w:id="1098"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We now replace the Wilcoxon SR test with Diebold-Mariano (DM) test</w:t>
            </w:r>
            <w:r w:rsidR="00C152A6" w:rsidRPr="00915F19">
              <w:rPr>
                <w:rFonts w:ascii="Times New Roman" w:eastAsia="Times New Roman" w:hAnsi="Times New Roman" w:cs="Times New Roman"/>
                <w:color w:val="7030A0"/>
              </w:rPr>
              <w:t xml:space="preserve"> in Table 3</w:t>
            </w:r>
            <w:r w:rsidRPr="00915F19">
              <w:rPr>
                <w:rFonts w:ascii="Times New Roman" w:eastAsia="Times New Roman" w:hAnsi="Times New Roman" w:cs="Times New Roman"/>
                <w:color w:val="7030A0"/>
              </w:rPr>
              <w:t xml:space="preserve">. We include Table 4 to demonstrate the performance of the various models depending on </w:t>
            </w:r>
            <w:r w:rsidRPr="00E135B9">
              <w:rPr>
                <w:rFonts w:ascii="Times New Roman" w:eastAsia="Times New Roman" w:hAnsi="Times New Roman" w:cs="Times New Roman"/>
                <w:color w:val="7030A0"/>
              </w:rPr>
              <w:t xml:space="preserve">whether the focal product is </w:t>
            </w:r>
            <w:r w:rsidRPr="003E1E39">
              <w:rPr>
                <w:rFonts w:ascii="Times New Roman" w:eastAsia="Times New Roman" w:hAnsi="Times New Roman" w:cs="Times New Roman"/>
                <w:noProof/>
                <w:color w:val="7030A0"/>
                <w:rPrChange w:id="1099" w:author="tao huang" w:date="2018-10-28T23:08:00Z">
                  <w:rPr>
                    <w:rFonts w:ascii="Times New Roman" w:eastAsia="Times New Roman" w:hAnsi="Times New Roman" w:cs="Times New Roman"/>
                    <w:noProof/>
                    <w:color w:val="7030A0"/>
                  </w:rPr>
                </w:rPrChange>
              </w:rPr>
              <w:t>being promoted</w:t>
            </w:r>
            <w:r w:rsidRPr="00E135B9">
              <w:rPr>
                <w:rFonts w:ascii="Times New Roman" w:eastAsia="Times New Roman" w:hAnsi="Times New Roman" w:cs="Times New Roman"/>
                <w:color w:val="7030A0"/>
              </w:rPr>
              <w:t xml:space="preserve">. </w:t>
            </w:r>
            <w:r w:rsidR="00A9509C" w:rsidRPr="003E1E39">
              <w:rPr>
                <w:rFonts w:ascii="Times New Roman" w:eastAsia="Times New Roman" w:hAnsi="Times New Roman" w:cs="Times New Roman"/>
                <w:noProof/>
                <w:color w:val="7030A0"/>
                <w:rPrChange w:id="1100" w:author="tao huang" w:date="2018-10-28T23:08:00Z">
                  <w:rPr>
                    <w:rFonts w:ascii="Times New Roman" w:eastAsia="Times New Roman" w:hAnsi="Times New Roman" w:cs="Times New Roman"/>
                    <w:noProof/>
                    <w:color w:val="7030A0"/>
                  </w:rPr>
                </w:rPrChange>
              </w:rPr>
              <w:t>This</w:t>
            </w:r>
            <w:r w:rsidR="00A9509C">
              <w:rPr>
                <w:rFonts w:ascii="Times New Roman" w:eastAsia="Times New Roman" w:hAnsi="Times New Roman" w:cs="Times New Roman"/>
                <w:color w:val="7030A0"/>
              </w:rPr>
              <w:t xml:space="preserve"> is because </w:t>
            </w:r>
            <w:r w:rsidR="005D4DA3">
              <w:rPr>
                <w:rFonts w:ascii="Times New Roman" w:eastAsia="Times New Roman" w:hAnsi="Times New Roman" w:cs="Times New Roman"/>
                <w:color w:val="7030A0"/>
              </w:rPr>
              <w:t xml:space="preserve">the product sales variations are much higher for the promoted period compared to the non-promoted period. </w:t>
            </w:r>
            <w:r w:rsidRPr="00E135B9">
              <w:rPr>
                <w:rFonts w:ascii="Times New Roman" w:eastAsia="Times New Roman" w:hAnsi="Times New Roman" w:cs="Times New Roman"/>
                <w:color w:val="7030A0"/>
              </w:rPr>
              <w:t xml:space="preserve">We choose the six product categories for which the proposed </w:t>
            </w:r>
            <w:del w:id="1101" w:author="tao huang" w:date="2018-10-28T21:28:00Z">
              <w:r w:rsidRPr="00E135B9" w:rsidDel="002D04C3">
                <w:rPr>
                  <w:rFonts w:ascii="Times New Roman" w:eastAsia="Times New Roman" w:hAnsi="Times New Roman" w:cs="Times New Roman"/>
                  <w:color w:val="7030A0"/>
                </w:rPr>
                <w:delText xml:space="preserve">models </w:delText>
              </w:r>
            </w:del>
            <w:ins w:id="1102" w:author="tao huang" w:date="2018-10-28T21:28:00Z">
              <w:r w:rsidR="002D04C3">
                <w:rPr>
                  <w:rFonts w:ascii="Times New Roman" w:eastAsia="Times New Roman" w:hAnsi="Times New Roman" w:cs="Times New Roman"/>
                  <w:color w:val="7030A0"/>
                </w:rPr>
                <w:t>methods</w:t>
              </w:r>
              <w:r w:rsidR="002D04C3" w:rsidRPr="00E135B9">
                <w:rPr>
                  <w:rFonts w:ascii="Times New Roman" w:eastAsia="Times New Roman" w:hAnsi="Times New Roman" w:cs="Times New Roman"/>
                  <w:color w:val="7030A0"/>
                </w:rPr>
                <w:t xml:space="preserve"> </w:t>
              </w:r>
            </w:ins>
            <w:r w:rsidRPr="00E135B9">
              <w:rPr>
                <w:rFonts w:ascii="Times New Roman" w:eastAsia="Times New Roman" w:hAnsi="Times New Roman" w:cs="Times New Roman"/>
                <w:color w:val="7030A0"/>
              </w:rPr>
              <w:t xml:space="preserve">have </w:t>
            </w:r>
            <w:ins w:id="1103" w:author="tao huang" w:date="2018-10-28T23:07:00Z">
              <w:r w:rsidR="00E96BAE">
                <w:rPr>
                  <w:rFonts w:ascii="Times New Roman" w:eastAsia="Times New Roman" w:hAnsi="Times New Roman" w:cs="Times New Roman"/>
                  <w:color w:val="7030A0"/>
                </w:rPr>
                <w:t xml:space="preserve">the </w:t>
              </w:r>
            </w:ins>
            <w:r w:rsidRPr="00E96BAE">
              <w:rPr>
                <w:rFonts w:ascii="Times New Roman" w:eastAsia="Times New Roman" w:hAnsi="Times New Roman" w:cs="Times New Roman"/>
                <w:noProof/>
                <w:color w:val="7030A0"/>
                <w:rPrChange w:id="1104" w:author="tao huang" w:date="2018-10-28T23:07:00Z">
                  <w:rPr>
                    <w:rFonts w:ascii="Times New Roman" w:eastAsia="Times New Roman" w:hAnsi="Times New Roman" w:cs="Times New Roman"/>
                    <w:noProof/>
                    <w:color w:val="7030A0"/>
                  </w:rPr>
                </w:rPrChange>
              </w:rPr>
              <w:t>highest</w:t>
            </w:r>
            <w:r w:rsidRPr="00E135B9">
              <w:rPr>
                <w:rFonts w:ascii="Times New Roman" w:eastAsia="Times New Roman" w:hAnsi="Times New Roman" w:cs="Times New Roman"/>
                <w:color w:val="7030A0"/>
              </w:rPr>
              <w:t xml:space="preserve"> advantage over the ADL-</w:t>
            </w:r>
            <w:r w:rsidRPr="003E1E39">
              <w:rPr>
                <w:rFonts w:ascii="Times New Roman" w:eastAsia="Times New Roman" w:hAnsi="Times New Roman" w:cs="Times New Roman"/>
                <w:noProof/>
                <w:color w:val="7030A0"/>
                <w:rPrChange w:id="1105" w:author="tao huang" w:date="2018-10-28T23:08:00Z">
                  <w:rPr>
                    <w:rFonts w:ascii="Times New Roman" w:eastAsia="Times New Roman" w:hAnsi="Times New Roman" w:cs="Times New Roman"/>
                    <w:noProof/>
                    <w:color w:val="7030A0"/>
                  </w:rPr>
                </w:rPrChange>
              </w:rPr>
              <w:t>intra</w:t>
            </w:r>
            <w:r w:rsidRPr="00E135B9">
              <w:rPr>
                <w:rFonts w:ascii="Times New Roman" w:eastAsia="Times New Roman" w:hAnsi="Times New Roman" w:cs="Times New Roman"/>
                <w:color w:val="7030A0"/>
              </w:rPr>
              <w:t xml:space="preserve"> model</w:t>
            </w:r>
            <w:ins w:id="1106" w:author="tao huang" w:date="2018-10-28T23:07:00Z">
              <w:r w:rsidR="00E96BAE">
                <w:rPr>
                  <w:rFonts w:ascii="Times New Roman" w:eastAsia="Times New Roman" w:hAnsi="Times New Roman" w:cs="Times New Roman"/>
                  <w:color w:val="7030A0"/>
                </w:rPr>
                <w:t>,</w:t>
              </w:r>
            </w:ins>
            <w:ins w:id="1107" w:author="tao huang" w:date="2018-10-28T21:29:00Z">
              <w:r w:rsidR="002D04C3">
                <w:rPr>
                  <w:rFonts w:ascii="Times New Roman" w:eastAsia="Times New Roman" w:hAnsi="Times New Roman" w:cs="Times New Roman"/>
                  <w:color w:val="7030A0"/>
                </w:rPr>
                <w:t xml:space="preserve"> </w:t>
              </w:r>
              <w:r w:rsidR="002D04C3" w:rsidRPr="00E96BAE">
                <w:rPr>
                  <w:rFonts w:ascii="Times New Roman" w:eastAsia="Times New Roman" w:hAnsi="Times New Roman" w:cs="Times New Roman"/>
                  <w:noProof/>
                  <w:color w:val="7030A0"/>
                  <w:rPrChange w:id="1108" w:author="tao huang" w:date="2018-10-28T23:07:00Z">
                    <w:rPr>
                      <w:rFonts w:ascii="Times New Roman" w:eastAsia="Times New Roman" w:hAnsi="Times New Roman" w:cs="Times New Roman"/>
                      <w:noProof/>
                      <w:color w:val="7030A0"/>
                    </w:rPr>
                  </w:rPrChange>
                </w:rPr>
                <w:t>and</w:t>
              </w:r>
              <w:r w:rsidR="002D04C3">
                <w:rPr>
                  <w:rFonts w:ascii="Times New Roman" w:eastAsia="Times New Roman" w:hAnsi="Times New Roman" w:cs="Times New Roman"/>
                  <w:color w:val="7030A0"/>
                </w:rPr>
                <w:t xml:space="preserve"> we show the distribution of the improved forecasting using boxplots.</w:t>
              </w:r>
            </w:ins>
            <w:del w:id="1109" w:author="tao huang" w:date="2018-10-28T21:29:00Z">
              <w:r w:rsidRPr="00E135B9" w:rsidDel="002D04C3">
                <w:rPr>
                  <w:rFonts w:ascii="Times New Roman" w:eastAsia="Times New Roman" w:hAnsi="Times New Roman" w:cs="Times New Roman"/>
                  <w:color w:val="7030A0"/>
                </w:rPr>
                <w:delText>.</w:delText>
              </w:r>
            </w:del>
          </w:p>
          <w:p w14:paraId="5E232DB1" w14:textId="77777777" w:rsidR="00AB0FCE" w:rsidRDefault="00AB0FCE">
            <w:pPr>
              <w:shd w:val="clear" w:color="auto" w:fill="FFFFFF" w:themeFill="background1"/>
              <w:spacing w:after="0" w:line="276" w:lineRule="auto"/>
              <w:rPr>
                <w:rFonts w:ascii="Times New Roman" w:eastAsia="Times New Roman" w:hAnsi="Times New Roman" w:cs="Times New Roman"/>
              </w:rPr>
              <w:pPrChange w:id="1110" w:author="tao huang" w:date="2018-10-28T21:40:00Z">
                <w:pPr>
                  <w:shd w:val="clear" w:color="auto" w:fill="FFFFFF"/>
                  <w:spacing w:after="0" w:line="276" w:lineRule="auto"/>
                </w:pPr>
              </w:pPrChange>
            </w:pPr>
          </w:p>
          <w:p w14:paraId="6503F4E7" w14:textId="098C158B"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1111" w:author="tao huang" w:date="2018-10-28T21:40:00Z">
                <w:pPr>
                  <w:shd w:val="clear" w:color="auto" w:fill="FFFFFF"/>
                  <w:spacing w:after="0" w:line="276" w:lineRule="auto"/>
                </w:pPr>
              </w:pPrChange>
            </w:pPr>
            <w:r w:rsidRPr="0056537F">
              <w:rPr>
                <w:rFonts w:ascii="Times New Roman" w:eastAsia="Times New Roman" w:hAnsi="Times New Roman" w:cs="Times New Roman"/>
              </w:rPr>
              <w:br/>
              <w:t>11.     Table 5 should probably be within the analysis of the determinants of the forecasting performance. I also find the explanation of the process confusing. Why is this factor selection followed? Have the authors explored another factor analysis?</w:t>
            </w:r>
          </w:p>
          <w:p w14:paraId="5255C4D9" w14:textId="77777777" w:rsidR="00002940" w:rsidRPr="0056537F" w:rsidRDefault="00002940">
            <w:pPr>
              <w:shd w:val="clear" w:color="auto" w:fill="FFFFFF" w:themeFill="background1"/>
              <w:spacing w:after="0" w:line="276" w:lineRule="auto"/>
              <w:rPr>
                <w:rFonts w:ascii="Times New Roman" w:eastAsia="Times New Roman" w:hAnsi="Times New Roman" w:cs="Times New Roman"/>
              </w:rPr>
              <w:pPrChange w:id="1112" w:author="tao huang" w:date="2018-10-28T21:40:00Z">
                <w:pPr>
                  <w:shd w:val="clear" w:color="auto" w:fill="FFFFFF"/>
                  <w:spacing w:after="0" w:line="276" w:lineRule="auto"/>
                </w:pPr>
              </w:pPrChange>
            </w:pPr>
          </w:p>
          <w:p w14:paraId="1812E1C9" w14:textId="5BC2B854" w:rsidR="004B4A24" w:rsidRPr="00235520" w:rsidRDefault="007B1923">
            <w:pPr>
              <w:shd w:val="clear" w:color="auto" w:fill="FFFFFF" w:themeFill="background1"/>
              <w:spacing w:after="0" w:line="276" w:lineRule="auto"/>
              <w:rPr>
                <w:rFonts w:ascii="Times New Roman" w:eastAsia="Times New Roman" w:hAnsi="Times New Roman" w:cs="Times New Roman"/>
                <w:color w:val="7030A0"/>
              </w:rPr>
              <w:pPrChange w:id="1113" w:author="tao huang" w:date="2018-10-28T21:40:00Z">
                <w:pPr>
                  <w:shd w:val="clear" w:color="auto" w:fill="FFFFFF"/>
                  <w:spacing w:after="0" w:line="276" w:lineRule="auto"/>
                </w:pPr>
              </w:pPrChange>
            </w:pPr>
            <w:ins w:id="1114" w:author="tao huang" w:date="2018-10-28T23:20:00Z">
              <w:r>
                <w:rPr>
                  <w:rFonts w:ascii="Times New Roman" w:eastAsia="Times New Roman" w:hAnsi="Times New Roman" w:cs="Times New Roman"/>
                  <w:color w:val="7030A0"/>
                </w:rPr>
                <w:t xml:space="preserve">The previous Table 5 (now Table </w:t>
              </w:r>
            </w:ins>
            <w:ins w:id="1115" w:author="tao huang" w:date="2018-10-28T23:21:00Z">
              <w:r>
                <w:rPr>
                  <w:rFonts w:ascii="Times New Roman" w:eastAsia="Times New Roman" w:hAnsi="Times New Roman" w:cs="Times New Roman"/>
                  <w:color w:val="7030A0"/>
                </w:rPr>
                <w:t xml:space="preserve">6) is used to highlight </w:t>
              </w:r>
            </w:ins>
            <w:ins w:id="1116" w:author="tao huang" w:date="2018-10-28T23:23:00Z">
              <w:r>
                <w:rPr>
                  <w:rFonts w:ascii="Times New Roman" w:eastAsia="Times New Roman" w:hAnsi="Times New Roman" w:cs="Times New Roman"/>
                  <w:color w:val="7030A0"/>
                </w:rPr>
                <w:t>the improved</w:t>
              </w:r>
            </w:ins>
            <w:ins w:id="1117" w:author="tao huang" w:date="2018-10-28T23:21:00Z">
              <w:r>
                <w:rPr>
                  <w:rFonts w:ascii="Times New Roman" w:eastAsia="Times New Roman" w:hAnsi="Times New Roman" w:cs="Times New Roman"/>
                  <w:color w:val="7030A0"/>
                </w:rPr>
                <w:t xml:space="preserve"> performance of the proposed methods at category level. The regression</w:t>
              </w:r>
            </w:ins>
            <w:ins w:id="1118" w:author="tao huang" w:date="2018-10-28T23:22:00Z">
              <w:r>
                <w:rPr>
                  <w:rFonts w:ascii="Times New Roman" w:eastAsia="Times New Roman" w:hAnsi="Times New Roman" w:cs="Times New Roman"/>
                  <w:color w:val="7030A0"/>
                </w:rPr>
                <w:t xml:space="preserve"> model based on the factors constructed from various measures for the data characteristics is used to explore the</w:t>
              </w:r>
            </w:ins>
            <w:ins w:id="1119" w:author="tao huang" w:date="2018-10-28T23:21:00Z">
              <w:r>
                <w:rPr>
                  <w:rFonts w:ascii="Times New Roman" w:eastAsia="Times New Roman" w:hAnsi="Times New Roman" w:cs="Times New Roman"/>
                  <w:color w:val="7030A0"/>
                </w:rPr>
                <w:t xml:space="preserve"> </w:t>
              </w:r>
            </w:ins>
            <w:ins w:id="1120" w:author="tao huang" w:date="2018-10-28T23:22:00Z">
              <w:r w:rsidRPr="007B1923">
                <w:rPr>
                  <w:rFonts w:ascii="Times New Roman" w:eastAsia="Times New Roman" w:hAnsi="Times New Roman" w:cs="Times New Roman"/>
                  <w:color w:val="7030A0"/>
                </w:rPr>
                <w:t xml:space="preserve">determinants of </w:t>
              </w:r>
            </w:ins>
            <w:ins w:id="1121" w:author="tao huang" w:date="2018-10-28T23:23:00Z">
              <w:r>
                <w:rPr>
                  <w:rFonts w:ascii="Times New Roman" w:eastAsia="Times New Roman" w:hAnsi="Times New Roman" w:cs="Times New Roman"/>
                  <w:color w:val="7030A0"/>
                </w:rPr>
                <w:t xml:space="preserve">improved </w:t>
              </w:r>
            </w:ins>
            <w:ins w:id="1122" w:author="tao huang" w:date="2018-10-28T23:22:00Z">
              <w:r>
                <w:rPr>
                  <w:rFonts w:ascii="Times New Roman" w:eastAsia="Times New Roman" w:hAnsi="Times New Roman" w:cs="Times New Roman"/>
                  <w:color w:val="7030A0"/>
                </w:rPr>
                <w:t xml:space="preserve">performance of the proposed methods </w:t>
              </w:r>
            </w:ins>
            <w:ins w:id="1123" w:author="tao huang" w:date="2018-10-28T23:23:00Z">
              <w:r>
                <w:rPr>
                  <w:rFonts w:ascii="Times New Roman" w:eastAsia="Times New Roman" w:hAnsi="Times New Roman" w:cs="Times New Roman"/>
                  <w:color w:val="7030A0"/>
                </w:rPr>
                <w:t xml:space="preserve">at SKU level. </w:t>
              </w:r>
            </w:ins>
            <w:r w:rsidR="004B4A24" w:rsidRPr="00235520">
              <w:rPr>
                <w:rFonts w:ascii="Times New Roman" w:eastAsia="Times New Roman" w:hAnsi="Times New Roman" w:cs="Times New Roman"/>
                <w:color w:val="7030A0"/>
              </w:rPr>
              <w:t xml:space="preserve">We rewrite </w:t>
            </w:r>
            <w:del w:id="1124" w:author="tao huang" w:date="2018-10-28T23:23:00Z">
              <w:r w:rsidR="004B4A24" w:rsidRPr="00235520" w:rsidDel="007B1923">
                <w:rPr>
                  <w:rFonts w:ascii="Times New Roman" w:eastAsia="Times New Roman" w:hAnsi="Times New Roman" w:cs="Times New Roman"/>
                  <w:color w:val="7030A0"/>
                </w:rPr>
                <w:delText xml:space="preserve">this </w:delText>
              </w:r>
            </w:del>
            <w:r w:rsidR="004B4A24" w:rsidRPr="00235520">
              <w:rPr>
                <w:rFonts w:ascii="Times New Roman" w:eastAsia="Times New Roman" w:hAnsi="Times New Roman" w:cs="Times New Roman"/>
                <w:color w:val="7030A0"/>
              </w:rPr>
              <w:t xml:space="preserve">section </w:t>
            </w:r>
            <w:ins w:id="1125" w:author="tao huang" w:date="2018-10-28T23:23:00Z">
              <w:r>
                <w:rPr>
                  <w:rFonts w:ascii="Times New Roman" w:eastAsia="Times New Roman" w:hAnsi="Times New Roman" w:cs="Times New Roman"/>
                  <w:color w:val="7030A0"/>
                </w:rPr>
                <w:t xml:space="preserve">8 </w:t>
              </w:r>
            </w:ins>
            <w:r w:rsidR="004B4A24" w:rsidRPr="00235520">
              <w:rPr>
                <w:rFonts w:ascii="Times New Roman" w:eastAsia="Times New Roman" w:hAnsi="Times New Roman" w:cs="Times New Roman"/>
                <w:color w:val="7030A0"/>
              </w:rPr>
              <w:t xml:space="preserve">explicitly. </w:t>
            </w:r>
            <w:ins w:id="1126" w:author="tao huang" w:date="2018-10-28T21:30:00Z">
              <w:r w:rsidR="00256E99">
                <w:rPr>
                  <w:rFonts w:ascii="Times New Roman" w:eastAsia="Times New Roman" w:hAnsi="Times New Roman" w:cs="Times New Roman"/>
                  <w:color w:val="7030A0"/>
                </w:rPr>
                <w:t xml:space="preserve">Table </w:t>
              </w:r>
            </w:ins>
            <w:ins w:id="1127" w:author="tao huang" w:date="2018-10-28T23:08:00Z">
              <w:r w:rsidR="003E1E39">
                <w:rPr>
                  <w:rFonts w:ascii="Times New Roman" w:eastAsia="Times New Roman" w:hAnsi="Times New Roman" w:cs="Times New Roman"/>
                  <w:color w:val="7030A0"/>
                </w:rPr>
                <w:t>8</w:t>
              </w:r>
            </w:ins>
            <w:ins w:id="1128" w:author="tao huang" w:date="2018-10-28T21:30:00Z">
              <w:r w:rsidR="00256E99">
                <w:rPr>
                  <w:rFonts w:ascii="Times New Roman" w:eastAsia="Times New Roman" w:hAnsi="Times New Roman" w:cs="Times New Roman"/>
                  <w:color w:val="7030A0"/>
                </w:rPr>
                <w:t xml:space="preserve"> (the previous Table 5) now </w:t>
              </w:r>
            </w:ins>
            <w:del w:id="1129" w:author="tao huang" w:date="2018-10-28T21:30:00Z">
              <w:r w:rsidR="004B4A24" w:rsidRPr="00235520" w:rsidDel="00256E99">
                <w:rPr>
                  <w:rFonts w:ascii="Times New Roman" w:eastAsia="Times New Roman" w:hAnsi="Times New Roman" w:cs="Times New Roman"/>
                  <w:color w:val="7030A0"/>
                </w:rPr>
                <w:delText xml:space="preserve">Table 5 </w:delText>
              </w:r>
            </w:del>
            <w:r w:rsidR="004B4A24" w:rsidRPr="00235520">
              <w:rPr>
                <w:rFonts w:ascii="Times New Roman" w:eastAsia="Times New Roman" w:hAnsi="Times New Roman" w:cs="Times New Roman"/>
                <w:color w:val="7030A0"/>
              </w:rPr>
              <w:t xml:space="preserve">consists of the parameter estimates for </w:t>
            </w:r>
            <w:del w:id="1130" w:author="tao huang" w:date="2018-10-28T21:31:00Z">
              <w:r w:rsidR="004B4A24" w:rsidRPr="00235520" w:rsidDel="00256E99">
                <w:rPr>
                  <w:rFonts w:ascii="Times New Roman" w:eastAsia="Times New Roman" w:hAnsi="Times New Roman" w:cs="Times New Roman"/>
                  <w:color w:val="7030A0"/>
                </w:rPr>
                <w:delText xml:space="preserve">two </w:delText>
              </w:r>
            </w:del>
            <w:ins w:id="1131" w:author="tao huang" w:date="2018-10-28T21:31:00Z">
              <w:r w:rsidR="00256E99">
                <w:rPr>
                  <w:rFonts w:ascii="Times New Roman" w:eastAsia="Times New Roman" w:hAnsi="Times New Roman" w:cs="Times New Roman"/>
                  <w:color w:val="7030A0"/>
                </w:rPr>
                <w:t>the</w:t>
              </w:r>
              <w:r w:rsidR="00256E99" w:rsidRPr="00235520">
                <w:rPr>
                  <w:rFonts w:ascii="Times New Roman" w:eastAsia="Times New Roman" w:hAnsi="Times New Roman" w:cs="Times New Roman"/>
                  <w:color w:val="7030A0"/>
                </w:rPr>
                <w:t xml:space="preserve"> </w:t>
              </w:r>
            </w:ins>
            <w:r w:rsidR="004B4A24" w:rsidRPr="00235520">
              <w:rPr>
                <w:rFonts w:ascii="Times New Roman" w:eastAsia="Times New Roman" w:hAnsi="Times New Roman" w:cs="Times New Roman"/>
                <w:color w:val="7030A0"/>
              </w:rPr>
              <w:t>regression model</w:t>
            </w:r>
            <w:ins w:id="1132" w:author="tao huang" w:date="2018-10-28T21:31:00Z">
              <w:r w:rsidR="00256E99">
                <w:rPr>
                  <w:rFonts w:ascii="Times New Roman" w:eastAsia="Times New Roman" w:hAnsi="Times New Roman" w:cs="Times New Roman"/>
                  <w:color w:val="7030A0"/>
                </w:rPr>
                <w:t xml:space="preserve"> with the five factors as independent variables. We have developed an alternative regression model which also have </w:t>
              </w:r>
            </w:ins>
            <w:del w:id="1133" w:author="tao huang" w:date="2018-10-28T21:31:00Z">
              <w:r w:rsidR="004B4A24" w:rsidRPr="00235520" w:rsidDel="00256E99">
                <w:rPr>
                  <w:rFonts w:ascii="Times New Roman" w:eastAsia="Times New Roman" w:hAnsi="Times New Roman" w:cs="Times New Roman"/>
                  <w:color w:val="7030A0"/>
                </w:rPr>
                <w:delText xml:space="preserve">s: one with category </w:delText>
              </w:r>
            </w:del>
            <w:r w:rsidR="004B4A24" w:rsidRPr="00235520">
              <w:rPr>
                <w:rFonts w:ascii="Times New Roman" w:eastAsia="Times New Roman" w:hAnsi="Times New Roman" w:cs="Times New Roman"/>
                <w:color w:val="7030A0"/>
              </w:rPr>
              <w:t xml:space="preserve">dummy variables </w:t>
            </w:r>
            <w:del w:id="1134" w:author="tao huang" w:date="2018-10-28T21:31:00Z">
              <w:r w:rsidR="004B4A24" w:rsidRPr="00235520" w:rsidDel="00256E99">
                <w:rPr>
                  <w:rFonts w:ascii="Times New Roman" w:eastAsia="Times New Roman" w:hAnsi="Times New Roman" w:cs="Times New Roman"/>
                  <w:color w:val="7030A0"/>
                </w:rPr>
                <w:delText>and one without</w:delText>
              </w:r>
            </w:del>
            <w:ins w:id="1135" w:author="tao huang" w:date="2018-10-28T21:31:00Z">
              <w:r w:rsidR="00256E99">
                <w:rPr>
                  <w:rFonts w:ascii="Times New Roman" w:eastAsia="Times New Roman" w:hAnsi="Times New Roman" w:cs="Times New Roman"/>
                  <w:color w:val="7030A0"/>
                </w:rPr>
                <w:t>for the categor</w:t>
              </w:r>
            </w:ins>
            <w:ins w:id="1136" w:author="tao huang" w:date="2018-10-28T21:32:00Z">
              <w:r w:rsidR="00256E99">
                <w:rPr>
                  <w:rFonts w:ascii="Times New Roman" w:eastAsia="Times New Roman" w:hAnsi="Times New Roman" w:cs="Times New Roman"/>
                  <w:color w:val="7030A0"/>
                </w:rPr>
                <w:t>ies</w:t>
              </w:r>
            </w:ins>
            <w:r w:rsidR="004B4A24" w:rsidRPr="00235520">
              <w:rPr>
                <w:rFonts w:ascii="Times New Roman" w:eastAsia="Times New Roman" w:hAnsi="Times New Roman" w:cs="Times New Roman"/>
                <w:color w:val="7030A0"/>
              </w:rPr>
              <w:t xml:space="preserve">. The parameter estimates </w:t>
            </w:r>
            <w:del w:id="1137" w:author="tao huang" w:date="2018-10-28T21:32:00Z">
              <w:r w:rsidR="004B4A24" w:rsidRPr="00235520" w:rsidDel="00256E99">
                <w:rPr>
                  <w:rFonts w:ascii="Times New Roman" w:eastAsia="Times New Roman" w:hAnsi="Times New Roman" w:cs="Times New Roman"/>
                  <w:color w:val="7030A0"/>
                </w:rPr>
                <w:delText>for the category dummy variables are all omitted for simplicity.</w:delText>
              </w:r>
            </w:del>
            <w:ins w:id="1138" w:author="tao huang" w:date="2018-10-28T21:32:00Z">
              <w:r w:rsidR="00256E99">
                <w:rPr>
                  <w:rFonts w:ascii="Times New Roman" w:eastAsia="Times New Roman" w:hAnsi="Times New Roman" w:cs="Times New Roman"/>
                  <w:color w:val="7030A0"/>
                </w:rPr>
                <w:t xml:space="preserve">are consistent. We now </w:t>
              </w:r>
            </w:ins>
            <w:ins w:id="1139" w:author="tao huang" w:date="2018-10-28T23:09:00Z">
              <w:r w:rsidR="003E1E39">
                <w:rPr>
                  <w:rFonts w:ascii="Times New Roman" w:eastAsia="Times New Roman" w:hAnsi="Times New Roman" w:cs="Times New Roman"/>
                  <w:color w:val="7030A0"/>
                </w:rPr>
                <w:t>d</w:t>
              </w:r>
            </w:ins>
            <w:ins w:id="1140" w:author="tao huang" w:date="2018-10-28T23:10:00Z">
              <w:r w:rsidR="003E1E39">
                <w:rPr>
                  <w:rFonts w:ascii="Times New Roman" w:eastAsia="Times New Roman" w:hAnsi="Times New Roman" w:cs="Times New Roman"/>
                  <w:color w:val="7030A0"/>
                </w:rPr>
                <w:t>o not</w:t>
              </w:r>
            </w:ins>
            <w:ins w:id="1141" w:author="tao huang" w:date="2018-10-28T21:32:00Z">
              <w:r w:rsidR="00256E99">
                <w:rPr>
                  <w:rFonts w:ascii="Times New Roman" w:eastAsia="Times New Roman" w:hAnsi="Times New Roman" w:cs="Times New Roman"/>
                  <w:color w:val="7030A0"/>
                </w:rPr>
                <w:t xml:space="preserve"> report them in Table </w:t>
              </w:r>
            </w:ins>
            <w:ins w:id="1142" w:author="tao huang" w:date="2018-10-28T23:09:00Z">
              <w:r w:rsidR="003E1E39">
                <w:rPr>
                  <w:rFonts w:ascii="Times New Roman" w:eastAsia="Times New Roman" w:hAnsi="Times New Roman" w:cs="Times New Roman"/>
                  <w:color w:val="7030A0"/>
                </w:rPr>
                <w:t>8</w:t>
              </w:r>
            </w:ins>
            <w:ins w:id="1143" w:author="tao huang" w:date="2018-10-28T21:32:00Z">
              <w:r w:rsidR="00256E99">
                <w:rPr>
                  <w:rFonts w:ascii="Times New Roman" w:eastAsia="Times New Roman" w:hAnsi="Times New Roman" w:cs="Times New Roman"/>
                  <w:color w:val="7030A0"/>
                </w:rPr>
                <w:t xml:space="preserve"> but report this in a footnote</w:t>
              </w:r>
            </w:ins>
            <w:ins w:id="1144" w:author="tao huang" w:date="2018-10-28T23:10:00Z">
              <w:r w:rsidR="003E1E39">
                <w:rPr>
                  <w:rFonts w:ascii="Times New Roman" w:eastAsia="Times New Roman" w:hAnsi="Times New Roman" w:cs="Times New Roman"/>
                  <w:color w:val="7030A0"/>
                </w:rPr>
                <w:t xml:space="preserve"> to make Table 8 more readable.</w:t>
              </w:r>
            </w:ins>
          </w:p>
          <w:p w14:paraId="0A06559B" w14:textId="77777777" w:rsidR="004B4A24" w:rsidRDefault="004B4A24">
            <w:pPr>
              <w:shd w:val="clear" w:color="auto" w:fill="FFFFFF" w:themeFill="background1"/>
              <w:spacing w:after="0" w:line="276" w:lineRule="auto"/>
              <w:rPr>
                <w:rFonts w:ascii="Times New Roman" w:eastAsia="Times New Roman" w:hAnsi="Times New Roman" w:cs="Times New Roman"/>
              </w:rPr>
              <w:pPrChange w:id="1145" w:author="tao huang" w:date="2018-10-28T21:40:00Z">
                <w:pPr>
                  <w:shd w:val="clear" w:color="auto" w:fill="FFFFFF"/>
                  <w:spacing w:after="0" w:line="276" w:lineRule="auto"/>
                </w:pPr>
              </w:pPrChange>
            </w:pPr>
            <w:bookmarkStart w:id="1146" w:name="_GoBack"/>
            <w:bookmarkEnd w:id="1146"/>
          </w:p>
          <w:p w14:paraId="7A04E875" w14:textId="276C8A67" w:rsidR="000F3B13" w:rsidRDefault="0082558B">
            <w:pPr>
              <w:shd w:val="clear" w:color="auto" w:fill="FFFFFF" w:themeFill="background1"/>
              <w:spacing w:after="0" w:line="276" w:lineRule="auto"/>
              <w:rPr>
                <w:rFonts w:ascii="Times New Roman" w:eastAsia="Times New Roman" w:hAnsi="Times New Roman" w:cs="Times New Roman"/>
              </w:rPr>
              <w:pPrChange w:id="1147" w:author="tao huang" w:date="2018-10-28T21:40:00Z">
                <w:pPr>
                  <w:shd w:val="clear" w:color="auto" w:fill="FFFFFF"/>
                  <w:spacing w:after="0" w:line="276" w:lineRule="auto"/>
                </w:pPr>
              </w:pPrChange>
            </w:pPr>
            <w:r w:rsidRPr="0056537F">
              <w:rPr>
                <w:rFonts w:ascii="Times New Roman" w:eastAsia="Times New Roman" w:hAnsi="Times New Roman" w:cs="Times New Roman"/>
              </w:rPr>
              <w:br/>
              <w:t>Minor comments:</w:t>
            </w:r>
            <w:r w:rsidRPr="0056537F">
              <w:rPr>
                <w:rFonts w:ascii="Times New Roman" w:eastAsia="Times New Roman" w:hAnsi="Times New Roman" w:cs="Times New Roman"/>
              </w:rPr>
              <w:br/>
              <w:t>1.     The writing of the whole paper is not very good. A lot of proof-reading is required. Some examples:</w:t>
            </w:r>
            <w:r w:rsidRPr="0056537F">
              <w:rPr>
                <w:rFonts w:ascii="Times New Roman" w:eastAsia="Times New Roman" w:hAnsi="Times New Roman" w:cs="Times New Roman"/>
              </w:rPr>
              <w:br/>
              <w:t>*     'Under such a circumstance…activities' in the abstract.</w:t>
            </w:r>
          </w:p>
          <w:p w14:paraId="05B56865" w14:textId="77777777" w:rsidR="00915F19" w:rsidRDefault="000F3B13">
            <w:pPr>
              <w:shd w:val="clear" w:color="auto" w:fill="FFFFFF" w:themeFill="background1"/>
              <w:spacing w:after="0" w:line="276" w:lineRule="auto"/>
              <w:rPr>
                <w:rFonts w:ascii="Times New Roman" w:eastAsia="Times New Roman" w:hAnsi="Times New Roman" w:cs="Times New Roman"/>
              </w:rPr>
              <w:pPrChange w:id="1148" w:author="tao huang" w:date="2018-10-28T21:40:00Z">
                <w:pPr>
                  <w:shd w:val="clear" w:color="auto" w:fill="FFFFFF"/>
                  <w:spacing w:after="0" w:line="276" w:lineRule="auto"/>
                </w:pPr>
              </w:pPrChange>
            </w:pPr>
            <w:r w:rsidRPr="000F3B13">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'…the generated forecasts may potentially…' in the abstract</w:t>
            </w:r>
          </w:p>
          <w:p w14:paraId="7372F60B" w14:textId="0CE0FDFD" w:rsidR="00235520" w:rsidRDefault="00915F19">
            <w:pPr>
              <w:shd w:val="clear" w:color="auto" w:fill="FFFFFF" w:themeFill="background1"/>
              <w:spacing w:after="0" w:line="276" w:lineRule="auto"/>
              <w:rPr>
                <w:rFonts w:ascii="Times New Roman" w:eastAsia="Times New Roman" w:hAnsi="Times New Roman" w:cs="Times New Roman"/>
              </w:rPr>
              <w:pPrChange w:id="1149"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xml:space="preserve">*     SKU abbreviation should be defined in the </w:t>
            </w:r>
            <w:r w:rsidR="0082558B" w:rsidRPr="003E1E39">
              <w:rPr>
                <w:rFonts w:ascii="Times New Roman" w:eastAsia="Times New Roman" w:hAnsi="Times New Roman" w:cs="Times New Roman"/>
                <w:noProof/>
                <w:rPrChange w:id="1150" w:author="tao huang" w:date="2018-10-28T23:08:00Z">
                  <w:rPr>
                    <w:rFonts w:ascii="Times New Roman" w:eastAsia="Times New Roman" w:hAnsi="Times New Roman" w:cs="Times New Roman"/>
                    <w:noProof/>
                  </w:rPr>
                </w:rPrChange>
              </w:rPr>
              <w:t>abstact</w:t>
            </w:r>
            <w:r w:rsidR="0082558B" w:rsidRPr="0056537F">
              <w:rPr>
                <w:rFonts w:ascii="Times New Roman" w:eastAsia="Times New Roman" w:hAnsi="Times New Roman" w:cs="Times New Roman"/>
              </w:rPr>
              <w:t xml:space="preserve"> and </w:t>
            </w:r>
            <w:r w:rsidR="0082558B" w:rsidRPr="003E1E39">
              <w:rPr>
                <w:rFonts w:ascii="Times New Roman" w:eastAsia="Times New Roman" w:hAnsi="Times New Roman" w:cs="Times New Roman"/>
                <w:noProof/>
                <w:rPrChange w:id="1151" w:author="tao huang" w:date="2018-10-28T23:08:00Z">
                  <w:rPr>
                    <w:rFonts w:ascii="Times New Roman" w:eastAsia="Times New Roman" w:hAnsi="Times New Roman" w:cs="Times New Roman"/>
                    <w:noProof/>
                  </w:rPr>
                </w:rPrChange>
              </w:rPr>
              <w:t>in</w:t>
            </w:r>
            <w:r w:rsidR="0082558B" w:rsidRPr="0056537F">
              <w:rPr>
                <w:rFonts w:ascii="Times New Roman" w:eastAsia="Times New Roman" w:hAnsi="Times New Roman" w:cs="Times New Roman"/>
              </w:rPr>
              <w:t xml:space="preserve"> text and then explained perhaps on a footnote.</w:t>
            </w:r>
            <w:r w:rsidR="0082558B" w:rsidRPr="0056537F">
              <w:rPr>
                <w:rFonts w:ascii="Times New Roman" w:eastAsia="Times New Roman" w:hAnsi="Times New Roman" w:cs="Times New Roman"/>
              </w:rPr>
              <w:br/>
              <w:t>*     '…proposed holistic methods to generate…' page 4, line 57</w:t>
            </w:r>
          </w:p>
          <w:p w14:paraId="3DF01E02" w14:textId="77777777" w:rsidR="00235520" w:rsidRDefault="00235520">
            <w:pPr>
              <w:shd w:val="clear" w:color="auto" w:fill="FFFFFF" w:themeFill="background1"/>
              <w:spacing w:after="0" w:line="276" w:lineRule="auto"/>
              <w:rPr>
                <w:rFonts w:ascii="Times New Roman" w:eastAsia="Times New Roman" w:hAnsi="Times New Roman" w:cs="Times New Roman"/>
              </w:rPr>
              <w:pPrChange w:id="1152" w:author="tao huang" w:date="2018-10-28T21:40:00Z">
                <w:pPr>
                  <w:shd w:val="clear" w:color="auto" w:fill="FFFFFF"/>
                  <w:spacing w:after="0" w:line="276" w:lineRule="auto"/>
                </w:pPr>
              </w:pPrChange>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Footnote 7 should refer to figure 1.</w:t>
            </w:r>
          </w:p>
          <w:p w14:paraId="605A7878" w14:textId="77777777" w:rsidR="00235520" w:rsidRDefault="00235520">
            <w:pPr>
              <w:shd w:val="clear" w:color="auto" w:fill="FFFFFF" w:themeFill="background1"/>
              <w:spacing w:after="0" w:line="276" w:lineRule="auto"/>
              <w:rPr>
                <w:rFonts w:ascii="Times New Roman" w:eastAsia="Times New Roman" w:hAnsi="Times New Roman" w:cs="Times New Roman"/>
              </w:rPr>
              <w:pPrChange w:id="1153" w:author="tao huang" w:date="2018-10-28T21:40:00Z">
                <w:pPr>
                  <w:shd w:val="clear" w:color="auto" w:fill="FFFFFF"/>
                  <w:spacing w:after="0" w:line="276" w:lineRule="auto"/>
                </w:pPr>
              </w:pPrChange>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2.     </w:t>
            </w:r>
            <w:r w:rsidR="0082558B" w:rsidRPr="003E1E39">
              <w:rPr>
                <w:rFonts w:ascii="Times New Roman" w:eastAsia="Times New Roman" w:hAnsi="Times New Roman" w:cs="Times New Roman"/>
                <w:noProof/>
                <w:rPrChange w:id="1154" w:author="tao huang" w:date="2018-10-28T23:08:00Z">
                  <w:rPr>
                    <w:rFonts w:ascii="Times New Roman" w:eastAsia="Times New Roman" w:hAnsi="Times New Roman" w:cs="Times New Roman"/>
                    <w:noProof/>
                  </w:rPr>
                </w:rPrChange>
              </w:rPr>
              <w:t>Sometimes writing lack of academic standard.</w:t>
            </w:r>
            <w:r w:rsidR="0082558B" w:rsidRPr="0056537F">
              <w:rPr>
                <w:rFonts w:ascii="Times New Roman" w:eastAsia="Times New Roman" w:hAnsi="Times New Roman" w:cs="Times New Roman"/>
              </w:rPr>
              <w:t xml:space="preserve"> For example, there is no numbering in equations</w:t>
            </w:r>
            <w:r w:rsidR="0082558B" w:rsidRPr="003E1E39">
              <w:rPr>
                <w:rFonts w:ascii="Times New Roman" w:eastAsia="Times New Roman" w:hAnsi="Times New Roman" w:cs="Times New Roman"/>
                <w:noProof/>
                <w:rPrChange w:id="1155" w:author="tao huang" w:date="2018-10-28T23:08:00Z">
                  <w:rPr>
                    <w:rFonts w:ascii="Times New Roman" w:eastAsia="Times New Roman" w:hAnsi="Times New Roman" w:cs="Times New Roman"/>
                    <w:noProof/>
                  </w:rPr>
                </w:rPrChange>
              </w:rPr>
              <w:t xml:space="preserve">, </w:t>
            </w:r>
            <w:r w:rsidR="0082558B" w:rsidRPr="003E1E39">
              <w:rPr>
                <w:rFonts w:ascii="Times New Roman" w:eastAsia="Times New Roman" w:hAnsi="Times New Roman" w:cs="Times New Roman"/>
                <w:noProof/>
                <w:rPrChange w:id="1156" w:author="tao huang" w:date="2018-10-28T23:08:00Z">
                  <w:rPr>
                    <w:rFonts w:ascii="Times New Roman" w:eastAsia="Times New Roman" w:hAnsi="Times New Roman" w:cs="Times New Roman"/>
                    <w:noProof/>
                  </w:rPr>
                </w:rPrChange>
              </w:rPr>
              <w:lastRenderedPageBreak/>
              <w:t>there</w:t>
            </w:r>
            <w:r w:rsidR="0082558B" w:rsidRPr="0056537F">
              <w:rPr>
                <w:rFonts w:ascii="Times New Roman" w:eastAsia="Times New Roman" w:hAnsi="Times New Roman" w:cs="Times New Roman"/>
              </w:rPr>
              <w:t xml:space="preserve"> is extensive use of bullet points within </w:t>
            </w:r>
            <w:r w:rsidR="0082558B" w:rsidRPr="003E1E39">
              <w:rPr>
                <w:rFonts w:ascii="Times New Roman" w:eastAsia="Times New Roman" w:hAnsi="Times New Roman" w:cs="Times New Roman"/>
                <w:noProof/>
                <w:rPrChange w:id="1157" w:author="tao huang" w:date="2018-10-28T23:08:00Z">
                  <w:rPr>
                    <w:rFonts w:ascii="Times New Roman" w:eastAsia="Times New Roman" w:hAnsi="Times New Roman" w:cs="Times New Roman"/>
                    <w:noProof/>
                  </w:rPr>
                </w:rPrChange>
              </w:rPr>
              <w:t>text</w:t>
            </w:r>
            <w:r w:rsidR="0082558B" w:rsidRPr="0056537F">
              <w:rPr>
                <w:rFonts w:ascii="Times New Roman" w:eastAsia="Times New Roman" w:hAnsi="Times New Roman" w:cs="Times New Roman"/>
              </w:rPr>
              <w:t xml:space="preserve">, tables </w:t>
            </w:r>
            <w:r w:rsidR="0082558B" w:rsidRPr="003E1E39">
              <w:rPr>
                <w:rFonts w:ascii="Times New Roman" w:eastAsia="Times New Roman" w:hAnsi="Times New Roman" w:cs="Times New Roman"/>
                <w:noProof/>
                <w:rPrChange w:id="1158" w:author="tao huang" w:date="2018-10-28T23:08:00Z">
                  <w:rPr>
                    <w:rFonts w:ascii="Times New Roman" w:eastAsia="Times New Roman" w:hAnsi="Times New Roman" w:cs="Times New Roman"/>
                    <w:noProof/>
                  </w:rPr>
                </w:rPrChange>
              </w:rPr>
              <w:t>are not explained</w:t>
            </w:r>
            <w:r w:rsidR="0082558B" w:rsidRPr="0056537F">
              <w:rPr>
                <w:rFonts w:ascii="Times New Roman" w:eastAsia="Times New Roman" w:hAnsi="Times New Roman" w:cs="Times New Roman"/>
              </w:rPr>
              <w:t xml:space="preserve"> with footnotes, many equations appear within </w:t>
            </w:r>
            <w:r w:rsidR="0082558B" w:rsidRPr="003E1E39">
              <w:rPr>
                <w:rFonts w:ascii="Times New Roman" w:eastAsia="Times New Roman" w:hAnsi="Times New Roman" w:cs="Times New Roman"/>
                <w:noProof/>
                <w:rPrChange w:id="1159" w:author="tao huang" w:date="2018-10-28T23:08:00Z">
                  <w:rPr>
                    <w:rFonts w:ascii="Times New Roman" w:eastAsia="Times New Roman" w:hAnsi="Times New Roman" w:cs="Times New Roman"/>
                    <w:noProof/>
                  </w:rPr>
                </w:rPrChange>
              </w:rPr>
              <w:t>text</w:t>
            </w:r>
            <w:r w:rsidR="0082558B" w:rsidRPr="0056537F">
              <w:rPr>
                <w:rFonts w:ascii="Times New Roman" w:eastAsia="Times New Roman" w:hAnsi="Times New Roman" w:cs="Times New Roman"/>
              </w:rPr>
              <w:t xml:space="preserve">, the tables style is not uniform </w:t>
            </w:r>
            <w:r w:rsidR="0082558B" w:rsidRPr="003E1E39">
              <w:rPr>
                <w:rFonts w:ascii="Times New Roman" w:eastAsia="Times New Roman" w:hAnsi="Times New Roman" w:cs="Times New Roman"/>
                <w:noProof/>
                <w:rPrChange w:id="1160" w:author="tao huang" w:date="2018-10-28T23:08:00Z">
                  <w:rPr>
                    <w:rFonts w:ascii="Times New Roman" w:eastAsia="Times New Roman" w:hAnsi="Times New Roman" w:cs="Times New Roman"/>
                    <w:noProof/>
                  </w:rPr>
                </w:rPrChange>
              </w:rPr>
              <w:t>etc</w:t>
            </w:r>
            <w:r w:rsidR="0082558B" w:rsidRPr="0056537F">
              <w:rPr>
                <w:rFonts w:ascii="Times New Roman" w:eastAsia="Times New Roman" w:hAnsi="Times New Roman" w:cs="Times New Roman"/>
              </w:rPr>
              <w:t>.</w:t>
            </w:r>
          </w:p>
          <w:p w14:paraId="523BA679" w14:textId="017C9B05" w:rsidR="00547144" w:rsidRDefault="00547144">
            <w:pPr>
              <w:shd w:val="clear" w:color="auto" w:fill="FFFFFF" w:themeFill="background1"/>
              <w:spacing w:after="0" w:line="276" w:lineRule="auto"/>
              <w:rPr>
                <w:ins w:id="1161" w:author="Didier Soopramanien" w:date="2018-10-24T14:47:00Z"/>
                <w:rFonts w:ascii="Times New Roman" w:eastAsia="Times New Roman" w:hAnsi="Times New Roman" w:cs="Times New Roman"/>
                <w:color w:val="7030A0"/>
              </w:rPr>
              <w:pPrChange w:id="1162" w:author="tao huang" w:date="2018-10-28T21:40:00Z">
                <w:pPr>
                  <w:shd w:val="clear" w:color="auto" w:fill="FFFFFF"/>
                  <w:spacing w:after="0" w:line="276" w:lineRule="auto"/>
                </w:pPr>
              </w:pPrChange>
            </w:pPr>
          </w:p>
          <w:p w14:paraId="2453C777" w14:textId="6EA14396" w:rsidR="00547144" w:rsidRDefault="00547144">
            <w:pPr>
              <w:shd w:val="clear" w:color="auto" w:fill="FFFFFF" w:themeFill="background1"/>
              <w:spacing w:after="0" w:line="276" w:lineRule="auto"/>
              <w:rPr>
                <w:ins w:id="1163" w:author="Didier Soopramanien" w:date="2018-10-24T14:47:00Z"/>
                <w:rFonts w:ascii="Times New Roman" w:eastAsia="Times New Roman" w:hAnsi="Times New Roman" w:cs="Times New Roman"/>
                <w:color w:val="7030A0"/>
              </w:rPr>
              <w:pPrChange w:id="1164" w:author="tao huang" w:date="2018-10-28T21:40:00Z">
                <w:pPr>
                  <w:shd w:val="clear" w:color="auto" w:fill="FFFFFF"/>
                  <w:spacing w:after="0" w:line="276" w:lineRule="auto"/>
                </w:pPr>
              </w:pPrChange>
            </w:pPr>
            <w:ins w:id="1165" w:author="Didier Soopramanien" w:date="2018-10-24T14:47:00Z">
              <w:r>
                <w:rPr>
                  <w:rFonts w:ascii="Times New Roman" w:eastAsia="Times New Roman" w:hAnsi="Times New Roman" w:cs="Times New Roman"/>
                  <w:color w:val="7030A0"/>
                </w:rPr>
                <w:t xml:space="preserve">We have not taken on board </w:t>
              </w:r>
              <w:r w:rsidR="00CB2E12">
                <w:rPr>
                  <w:rFonts w:ascii="Times New Roman" w:eastAsia="Times New Roman" w:hAnsi="Times New Roman" w:cs="Times New Roman"/>
                  <w:color w:val="7030A0"/>
                </w:rPr>
                <w:t>your comment on the writing style of the paper</w:t>
              </w:r>
            </w:ins>
          </w:p>
          <w:p w14:paraId="5E118AD3" w14:textId="77777777" w:rsidR="006520D5" w:rsidRDefault="00915F19">
            <w:pPr>
              <w:shd w:val="clear" w:color="auto" w:fill="FFFFFF" w:themeFill="background1"/>
              <w:spacing w:after="0" w:line="276" w:lineRule="auto"/>
              <w:rPr>
                <w:ins w:id="1166" w:author="tao huang" w:date="2018-10-28T21:33:00Z"/>
                <w:rFonts w:ascii="Times New Roman" w:eastAsia="Times New Roman" w:hAnsi="Times New Roman" w:cs="Times New Roman"/>
              </w:rPr>
              <w:pPrChange w:id="1167" w:author="tao huang" w:date="2018-10-28T21:40:00Z">
                <w:pPr>
                  <w:shd w:val="clear" w:color="auto" w:fill="FFFFFF"/>
                  <w:spacing w:after="0" w:line="276" w:lineRule="auto"/>
                </w:pPr>
              </w:pPrChange>
            </w:pPr>
            <w:del w:id="1168" w:author="Didier Soopramanien" w:date="2018-10-24T14:47:00Z">
              <w:r w:rsidRPr="00915F19" w:rsidDel="00547144">
                <w:rPr>
                  <w:rFonts w:ascii="Times New Roman" w:eastAsia="Times New Roman" w:hAnsi="Times New Roman" w:cs="Times New Roman"/>
                  <w:color w:val="7030A0"/>
                </w:rPr>
                <w:delText>Revised</w:delText>
              </w:r>
            </w:del>
            <w:r w:rsidR="0082558B" w:rsidRPr="00915F19">
              <w:rPr>
                <w:rFonts w:ascii="Times New Roman" w:eastAsia="Times New Roman" w:hAnsi="Times New Roman" w:cs="Times New Roman"/>
                <w:color w:val="7030A0"/>
              </w:rPr>
              <w:br/>
            </w:r>
            <w:r w:rsidR="0082558B" w:rsidRPr="0056537F">
              <w:rPr>
                <w:rFonts w:ascii="Times New Roman" w:eastAsia="Times New Roman" w:hAnsi="Times New Roman" w:cs="Times New Roman"/>
              </w:rPr>
              <w:t>3.     The paper is not well positioned in the OR forecasting literature.</w:t>
            </w:r>
          </w:p>
          <w:p w14:paraId="587760AF" w14:textId="77777777" w:rsidR="006520D5" w:rsidRDefault="006520D5">
            <w:pPr>
              <w:shd w:val="clear" w:color="auto" w:fill="FFFFFF" w:themeFill="background1"/>
              <w:spacing w:after="0" w:line="276" w:lineRule="auto"/>
              <w:rPr>
                <w:ins w:id="1169" w:author="tao huang" w:date="2018-10-28T21:33:00Z"/>
                <w:rFonts w:ascii="Times New Roman" w:eastAsia="Times New Roman" w:hAnsi="Times New Roman" w:cs="Times New Roman"/>
                <w:color w:val="7030A0"/>
              </w:rPr>
              <w:pPrChange w:id="1170" w:author="tao huang" w:date="2018-10-28T21:40:00Z">
                <w:pPr>
                  <w:shd w:val="clear" w:color="auto" w:fill="FFFFFF"/>
                  <w:spacing w:after="0" w:line="276" w:lineRule="auto"/>
                </w:pPr>
              </w:pPrChange>
            </w:pPr>
          </w:p>
          <w:p w14:paraId="7ACD2CF1" w14:textId="77777777" w:rsidR="006520D5" w:rsidRDefault="0082558B">
            <w:pPr>
              <w:shd w:val="clear" w:color="auto" w:fill="FFFFFF" w:themeFill="background1"/>
              <w:spacing w:after="0" w:line="276" w:lineRule="auto"/>
              <w:rPr>
                <w:ins w:id="1171" w:author="tao huang" w:date="2018-10-28T21:34:00Z"/>
                <w:rFonts w:ascii="Times New Roman" w:eastAsia="Times New Roman" w:hAnsi="Times New Roman" w:cs="Times New Roman"/>
              </w:rPr>
              <w:pPrChange w:id="1172" w:author="tao huang" w:date="2018-10-28T21:40:00Z">
                <w:pPr>
                  <w:shd w:val="clear" w:color="auto" w:fill="FFFFFF"/>
                  <w:spacing w:after="0" w:line="276" w:lineRule="auto"/>
                </w:pPr>
              </w:pPrChange>
            </w:pPr>
            <w:del w:id="1173" w:author="tao huang" w:date="2018-10-28T21:34:00Z">
              <w:r w:rsidRPr="0056537F" w:rsidDel="006520D5">
                <w:rPr>
                  <w:rFonts w:ascii="Times New Roman" w:eastAsia="Times New Roman" w:hAnsi="Times New Roman" w:cs="Times New Roman"/>
                </w:rPr>
                <w:br/>
              </w:r>
            </w:del>
          </w:p>
          <w:p w14:paraId="286DEBFB" w14:textId="238D323E" w:rsidR="00DA1D86" w:rsidRPr="00752229" w:rsidRDefault="005B2132">
            <w:pPr>
              <w:shd w:val="clear" w:color="auto" w:fill="FFFFFF" w:themeFill="background1"/>
              <w:spacing w:after="0" w:line="276" w:lineRule="auto"/>
              <w:rPr>
                <w:ins w:id="1174" w:author="Didier Soopramanien" w:date="2018-10-24T14:47:00Z"/>
                <w:rFonts w:ascii="Times New Roman" w:eastAsia="Times New Roman" w:hAnsi="Times New Roman" w:cs="Times New Roman"/>
                <w:color w:val="7030A0"/>
                <w:rPrChange w:id="1175" w:author="tao huang" w:date="2018-10-28T22:59:00Z">
                  <w:rPr>
                    <w:ins w:id="1176" w:author="Didier Soopramanien" w:date="2018-10-24T14:47:00Z"/>
                    <w:rFonts w:ascii="Times New Roman" w:eastAsia="Times New Roman" w:hAnsi="Times New Roman" w:cs="Times New Roman"/>
                  </w:rPr>
                </w:rPrChange>
              </w:rPr>
              <w:pPrChange w:id="1177" w:author="tao huang" w:date="2018-10-28T21:40:00Z">
                <w:pPr>
                  <w:shd w:val="clear" w:color="auto" w:fill="FFFFFF"/>
                  <w:spacing w:after="0" w:line="276" w:lineRule="auto"/>
                </w:pPr>
              </w:pPrChange>
            </w:pPr>
            <w:r w:rsidRPr="00752229">
              <w:rPr>
                <w:rFonts w:ascii="Times New Roman" w:eastAsia="Times New Roman" w:hAnsi="Times New Roman" w:cs="Times New Roman"/>
                <w:color w:val="7030A0"/>
                <w:rPrChange w:id="1178" w:author="tao huang" w:date="2018-10-28T22:59:00Z">
                  <w:rPr>
                    <w:rFonts w:ascii="Times New Roman" w:eastAsia="Times New Roman" w:hAnsi="Times New Roman" w:cs="Times New Roman"/>
                  </w:rPr>
                </w:rPrChange>
              </w:rPr>
              <w:t>we hav</w:t>
            </w:r>
            <w:ins w:id="1179" w:author="Didier Soopramanien" w:date="2018-10-24T14:47:00Z">
              <w:r w:rsidR="00CB2E12" w:rsidRPr="00752229">
                <w:rPr>
                  <w:rFonts w:ascii="Times New Roman" w:eastAsia="Times New Roman" w:hAnsi="Times New Roman" w:cs="Times New Roman"/>
                  <w:color w:val="7030A0"/>
                  <w:rPrChange w:id="1180" w:author="tao huang" w:date="2018-10-28T22:59:00Z">
                    <w:rPr>
                      <w:rFonts w:ascii="Times New Roman" w:eastAsia="Times New Roman" w:hAnsi="Times New Roman" w:cs="Times New Roman"/>
                    </w:rPr>
                  </w:rPrChange>
                </w:rPr>
                <w:t xml:space="preserve">e </w:t>
              </w:r>
            </w:ins>
            <w:ins w:id="1181" w:author="Didier Soopramanien" w:date="2018-10-24T14:48:00Z">
              <w:r w:rsidR="00DA1D86" w:rsidRPr="00752229">
                <w:rPr>
                  <w:rFonts w:ascii="Times New Roman" w:eastAsia="Times New Roman" w:hAnsi="Times New Roman" w:cs="Times New Roman"/>
                  <w:color w:val="7030A0"/>
                  <w:rPrChange w:id="1182" w:author="tao huang" w:date="2018-10-28T22:59:00Z">
                    <w:rPr>
                      <w:rFonts w:ascii="Times New Roman" w:eastAsia="Times New Roman" w:hAnsi="Times New Roman" w:cs="Times New Roman"/>
                    </w:rPr>
                  </w:rPrChange>
                </w:rPr>
                <w:t>now more explicitly positioned the work as one that can</w:t>
              </w:r>
              <w:r w:rsidR="00E02E68" w:rsidRPr="00752229">
                <w:rPr>
                  <w:rFonts w:ascii="Times New Roman" w:eastAsia="Times New Roman" w:hAnsi="Times New Roman" w:cs="Times New Roman"/>
                  <w:color w:val="7030A0"/>
                  <w:rPrChange w:id="1183" w:author="tao huang" w:date="2018-10-28T22:59:00Z">
                    <w:rPr>
                      <w:rFonts w:ascii="Times New Roman" w:eastAsia="Times New Roman" w:hAnsi="Times New Roman" w:cs="Times New Roman"/>
                    </w:rPr>
                  </w:rPrChange>
                </w:rPr>
                <w:t xml:space="preserve"> impact on the inventory management of retailers similar to </w:t>
              </w:r>
            </w:ins>
            <w:ins w:id="1184" w:author="Didier Soopramanien" w:date="2018-10-24T14:49:00Z">
              <w:r w:rsidR="00E02E68" w:rsidRPr="00752229">
                <w:rPr>
                  <w:rFonts w:ascii="Times New Roman" w:eastAsia="Times New Roman" w:hAnsi="Times New Roman" w:cs="Times New Roman"/>
                  <w:color w:val="7030A0"/>
                  <w:rPrChange w:id="1185" w:author="tao huang" w:date="2018-10-28T22:59:00Z">
                    <w:rPr>
                      <w:rFonts w:ascii="Times New Roman" w:eastAsia="Times New Roman" w:hAnsi="Times New Roman" w:cs="Times New Roman"/>
                    </w:rPr>
                  </w:rPrChange>
                </w:rPr>
                <w:t xml:space="preserve">related </w:t>
              </w:r>
            </w:ins>
            <w:ins w:id="1186" w:author="Didier Soopramanien" w:date="2018-10-24T14:48:00Z">
              <w:r w:rsidR="00E02E68" w:rsidRPr="00752229">
                <w:rPr>
                  <w:rFonts w:ascii="Times New Roman" w:eastAsia="Times New Roman" w:hAnsi="Times New Roman" w:cs="Times New Roman"/>
                  <w:color w:val="7030A0"/>
                  <w:rPrChange w:id="1187" w:author="tao huang" w:date="2018-10-28T22:59:00Z">
                    <w:rPr>
                      <w:rFonts w:ascii="Times New Roman" w:eastAsia="Times New Roman" w:hAnsi="Times New Roman" w:cs="Times New Roman"/>
                    </w:rPr>
                  </w:rPrChange>
                </w:rPr>
                <w:t>work in the domain of forecast</w:t>
              </w:r>
            </w:ins>
            <w:ins w:id="1188" w:author="Didier Soopramanien" w:date="2018-10-24T14:49:00Z">
              <w:r w:rsidR="00E02E68" w:rsidRPr="00752229">
                <w:rPr>
                  <w:rFonts w:ascii="Times New Roman" w:eastAsia="Times New Roman" w:hAnsi="Times New Roman" w:cs="Times New Roman"/>
                  <w:color w:val="7030A0"/>
                  <w:rPrChange w:id="1189" w:author="tao huang" w:date="2018-10-28T22:59:00Z">
                    <w:rPr>
                      <w:rFonts w:ascii="Times New Roman" w:eastAsia="Times New Roman" w:hAnsi="Times New Roman" w:cs="Times New Roman"/>
                    </w:rPr>
                  </w:rPrChange>
                </w:rPr>
                <w:t>ing</w:t>
              </w:r>
            </w:ins>
          </w:p>
          <w:p w14:paraId="2E75B3EE" w14:textId="77777777" w:rsidR="00DA1D86" w:rsidRDefault="00DA1D86">
            <w:pPr>
              <w:shd w:val="clear" w:color="auto" w:fill="FFFFFF" w:themeFill="background1"/>
              <w:spacing w:after="0" w:line="276" w:lineRule="auto"/>
              <w:rPr>
                <w:ins w:id="1190" w:author="Didier Soopramanien" w:date="2018-10-24T14:47:00Z"/>
                <w:rFonts w:ascii="Times New Roman" w:eastAsia="Times New Roman" w:hAnsi="Times New Roman" w:cs="Times New Roman"/>
              </w:rPr>
              <w:pPrChange w:id="1191" w:author="tao huang" w:date="2018-10-28T21:40:00Z">
                <w:pPr>
                  <w:shd w:val="clear" w:color="auto" w:fill="FFFFFF"/>
                  <w:spacing w:after="0" w:line="276" w:lineRule="auto"/>
                </w:pPr>
              </w:pPrChange>
            </w:pPr>
          </w:p>
          <w:p w14:paraId="1243E848" w14:textId="1C02B20F" w:rsidR="0082558B" w:rsidRPr="0056537F" w:rsidRDefault="005B2132">
            <w:pPr>
              <w:shd w:val="clear" w:color="auto" w:fill="FFFFFF" w:themeFill="background1"/>
              <w:spacing w:after="0" w:line="276" w:lineRule="auto"/>
              <w:rPr>
                <w:rFonts w:ascii="Times New Roman" w:eastAsia="Times New Roman" w:hAnsi="Times New Roman" w:cs="Times New Roman"/>
              </w:rPr>
              <w:pPrChange w:id="1192" w:author="tao huang" w:date="2018-10-28T21:40:00Z">
                <w:pPr>
                  <w:shd w:val="clear" w:color="auto" w:fill="FFFFFF"/>
                  <w:spacing w:after="0" w:line="276" w:lineRule="auto"/>
                </w:pPr>
              </w:pPrChange>
            </w:pPr>
            <w:del w:id="1193" w:author="Didier Soopramanien" w:date="2018-10-24T14:47:00Z">
              <w:r w:rsidDel="00CB2E12">
                <w:rPr>
                  <w:rFonts w:ascii="Times New Roman" w:eastAsia="Times New Roman" w:hAnsi="Times New Roman" w:cs="Times New Roman"/>
                </w:rPr>
                <w:delText xml:space="preserve">e included </w:delText>
              </w:r>
            </w:del>
            <w:r w:rsidR="0082558B" w:rsidRPr="0056537F">
              <w:rPr>
                <w:rFonts w:ascii="Times New Roman" w:eastAsia="Times New Roman" w:hAnsi="Times New Roman" w:cs="Times New Roman"/>
              </w:rPr>
              <w:br/>
              <w:t xml:space="preserve">Overall, based on the above I am inclined to reject the paper due to its lack of solid contribution, convincing results, presentation </w:t>
            </w:r>
            <w:r w:rsidR="0082558B" w:rsidRPr="003E1E39">
              <w:rPr>
                <w:rFonts w:ascii="Times New Roman" w:eastAsia="Times New Roman" w:hAnsi="Times New Roman" w:cs="Times New Roman"/>
                <w:noProof/>
                <w:rPrChange w:id="1194" w:author="tao huang" w:date="2018-10-28T23:08:00Z">
                  <w:rPr>
                    <w:rFonts w:ascii="Times New Roman" w:eastAsia="Times New Roman" w:hAnsi="Times New Roman" w:cs="Times New Roman"/>
                    <w:noProof/>
                  </w:rPr>
                </w:rPrChange>
              </w:rPr>
              <w:t>and</w:t>
            </w:r>
            <w:r w:rsidR="0082558B" w:rsidRPr="0056537F">
              <w:rPr>
                <w:rFonts w:ascii="Times New Roman" w:eastAsia="Times New Roman" w:hAnsi="Times New Roman" w:cs="Times New Roman"/>
              </w:rPr>
              <w:t xml:space="preserve"> academic </w:t>
            </w:r>
            <w:r w:rsidR="0082558B" w:rsidRPr="003E1E39">
              <w:rPr>
                <w:rFonts w:ascii="Times New Roman" w:eastAsia="Times New Roman" w:hAnsi="Times New Roman" w:cs="Times New Roman"/>
                <w:noProof/>
                <w:rPrChange w:id="1195" w:author="tao huang" w:date="2018-10-28T23:08:00Z">
                  <w:rPr>
                    <w:rFonts w:ascii="Times New Roman" w:eastAsia="Times New Roman" w:hAnsi="Times New Roman" w:cs="Times New Roman"/>
                    <w:noProof/>
                  </w:rPr>
                </w:rPrChange>
              </w:rPr>
              <w:t>rigour</w:t>
            </w:r>
            <w:r w:rsidR="0082558B" w:rsidRPr="0056537F">
              <w:rPr>
                <w:rFonts w:ascii="Times New Roman" w:eastAsia="Times New Roman" w:hAnsi="Times New Roman" w:cs="Times New Roman"/>
              </w:rPr>
              <w:t>.</w:t>
            </w:r>
          </w:p>
        </w:tc>
      </w:tr>
      <w:tr w:rsidR="000C3EBE" w:rsidRPr="0056537F" w14:paraId="41DB425C" w14:textId="77777777" w:rsidTr="0082558B">
        <w:trPr>
          <w:tblCellSpacing w:w="15" w:type="dxa"/>
        </w:trPr>
        <w:tc>
          <w:tcPr>
            <w:tcW w:w="0" w:type="auto"/>
            <w:gridSpan w:val="2"/>
            <w:vAlign w:val="center"/>
          </w:tcPr>
          <w:p w14:paraId="242F3399" w14:textId="77777777" w:rsidR="000C3EBE" w:rsidRPr="0056537F" w:rsidRDefault="000C3EBE">
            <w:pPr>
              <w:shd w:val="clear" w:color="auto" w:fill="FFFFFF" w:themeFill="background1"/>
              <w:spacing w:after="0" w:line="276" w:lineRule="auto"/>
              <w:rPr>
                <w:rFonts w:ascii="Times New Roman" w:eastAsia="Times New Roman" w:hAnsi="Times New Roman" w:cs="Times New Roman"/>
              </w:rPr>
              <w:pPrChange w:id="1196" w:author="tao huang" w:date="2018-10-28T21:40:00Z">
                <w:pPr>
                  <w:shd w:val="clear" w:color="auto" w:fill="FFFFFF"/>
                  <w:spacing w:after="0" w:line="276" w:lineRule="auto"/>
                </w:pPr>
              </w:pPrChange>
            </w:pPr>
          </w:p>
        </w:tc>
      </w:tr>
    </w:tbl>
    <w:p w14:paraId="04C2BC43" w14:textId="77777777" w:rsidR="0082558B" w:rsidRPr="0056537F" w:rsidRDefault="0082558B">
      <w:pPr>
        <w:pBdr>
          <w:top w:val="single" w:sz="6" w:space="1" w:color="auto"/>
        </w:pBdr>
        <w:shd w:val="clear" w:color="auto" w:fill="FFFFFF" w:themeFill="background1"/>
        <w:spacing w:after="0" w:line="276" w:lineRule="auto"/>
        <w:jc w:val="center"/>
        <w:rPr>
          <w:rFonts w:ascii="Arial" w:eastAsia="Times New Roman" w:hAnsi="Arial" w:cs="Arial"/>
          <w:vanish/>
        </w:rPr>
        <w:pPrChange w:id="1197" w:author="tao huang" w:date="2018-10-28T21:40:00Z">
          <w:pPr>
            <w:pBdr>
              <w:top w:val="single" w:sz="6" w:space="1" w:color="auto"/>
            </w:pBdr>
            <w:spacing w:after="0" w:line="276" w:lineRule="auto"/>
            <w:jc w:val="center"/>
          </w:pPr>
        </w:pPrChange>
      </w:pPr>
      <w:r w:rsidRPr="0056537F">
        <w:rPr>
          <w:rFonts w:ascii="Arial" w:eastAsia="Times New Roman" w:hAnsi="Arial" w:cs="Arial"/>
          <w:vanish/>
        </w:rPr>
        <w:t>Bottom of Form</w:t>
      </w:r>
    </w:p>
    <w:p w14:paraId="77F28FE8" w14:textId="77777777" w:rsidR="00CB544A" w:rsidRPr="0056537F" w:rsidRDefault="00CB544A">
      <w:pPr>
        <w:shd w:val="clear" w:color="auto" w:fill="FFFFFF" w:themeFill="background1"/>
        <w:spacing w:after="0" w:line="276" w:lineRule="auto"/>
        <w:pPrChange w:id="1198" w:author="tao huang" w:date="2018-10-28T21:40:00Z">
          <w:pPr>
            <w:spacing w:after="0" w:line="276" w:lineRule="auto"/>
          </w:pPr>
        </w:pPrChange>
      </w:pPr>
    </w:p>
    <w:sectPr w:rsidR="00CB544A" w:rsidRPr="0056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rson w15:author="韬 黄">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wNTQwtzAxMzQzNLJU0lEKTi0uzszPAykwNKgFANe5mM0tAAAA"/>
    <w:docVar w:name="EN.InstantFormat" w:val="&lt;ENInstantFormat&gt;&lt;Enabled&gt;1&lt;/Enabled&gt;&lt;ScanUnformatted&gt;1&lt;/ScanUnformatted&gt;&lt;ScanChanges&gt;1&lt;/ScanChanges&gt;&lt;Suspended&gt;1&lt;/Suspended&gt;&lt;/ENInstantFormat&gt;"/>
  </w:docVars>
  <w:rsids>
    <w:rsidRoot w:val="0082558B"/>
    <w:rsid w:val="00002940"/>
    <w:rsid w:val="0002245D"/>
    <w:rsid w:val="000306D4"/>
    <w:rsid w:val="00031F73"/>
    <w:rsid w:val="00034F30"/>
    <w:rsid w:val="00035885"/>
    <w:rsid w:val="00044520"/>
    <w:rsid w:val="00044A97"/>
    <w:rsid w:val="00050F08"/>
    <w:rsid w:val="00055795"/>
    <w:rsid w:val="00063770"/>
    <w:rsid w:val="00077FE2"/>
    <w:rsid w:val="00082FFC"/>
    <w:rsid w:val="00091D39"/>
    <w:rsid w:val="00092633"/>
    <w:rsid w:val="00092917"/>
    <w:rsid w:val="000C1516"/>
    <w:rsid w:val="000C3EBE"/>
    <w:rsid w:val="000D5E11"/>
    <w:rsid w:val="000D5F6B"/>
    <w:rsid w:val="000F3B13"/>
    <w:rsid w:val="000F6924"/>
    <w:rsid w:val="00126714"/>
    <w:rsid w:val="00131FE3"/>
    <w:rsid w:val="001371FB"/>
    <w:rsid w:val="001442BA"/>
    <w:rsid w:val="00154D9C"/>
    <w:rsid w:val="001669EC"/>
    <w:rsid w:val="00167987"/>
    <w:rsid w:val="00171A8C"/>
    <w:rsid w:val="001768F6"/>
    <w:rsid w:val="00183010"/>
    <w:rsid w:val="00190D90"/>
    <w:rsid w:val="00195FBE"/>
    <w:rsid w:val="00197BE4"/>
    <w:rsid w:val="001B07B4"/>
    <w:rsid w:val="001B1487"/>
    <w:rsid w:val="001B2261"/>
    <w:rsid w:val="001B6D51"/>
    <w:rsid w:val="001C15E6"/>
    <w:rsid w:val="001E170C"/>
    <w:rsid w:val="001E6AEA"/>
    <w:rsid w:val="001F4868"/>
    <w:rsid w:val="00202AF0"/>
    <w:rsid w:val="0020790C"/>
    <w:rsid w:val="002134DB"/>
    <w:rsid w:val="002173F6"/>
    <w:rsid w:val="0022315E"/>
    <w:rsid w:val="002321A4"/>
    <w:rsid w:val="00235520"/>
    <w:rsid w:val="002447A6"/>
    <w:rsid w:val="00245CAB"/>
    <w:rsid w:val="00246D3D"/>
    <w:rsid w:val="00255100"/>
    <w:rsid w:val="00256E99"/>
    <w:rsid w:val="002628F1"/>
    <w:rsid w:val="00284276"/>
    <w:rsid w:val="00290D72"/>
    <w:rsid w:val="002A2D82"/>
    <w:rsid w:val="002A5360"/>
    <w:rsid w:val="002B33AC"/>
    <w:rsid w:val="002D04C3"/>
    <w:rsid w:val="002D11CC"/>
    <w:rsid w:val="002D7E62"/>
    <w:rsid w:val="002E0086"/>
    <w:rsid w:val="002E1C65"/>
    <w:rsid w:val="002E218D"/>
    <w:rsid w:val="002E2C8E"/>
    <w:rsid w:val="002E3F0F"/>
    <w:rsid w:val="0031795E"/>
    <w:rsid w:val="00330527"/>
    <w:rsid w:val="00340732"/>
    <w:rsid w:val="00352E5D"/>
    <w:rsid w:val="00356A03"/>
    <w:rsid w:val="0036526A"/>
    <w:rsid w:val="00386456"/>
    <w:rsid w:val="00390562"/>
    <w:rsid w:val="003A0452"/>
    <w:rsid w:val="003A141C"/>
    <w:rsid w:val="003A2162"/>
    <w:rsid w:val="003A5126"/>
    <w:rsid w:val="003A70CD"/>
    <w:rsid w:val="003B2D1C"/>
    <w:rsid w:val="003B3875"/>
    <w:rsid w:val="003B7B34"/>
    <w:rsid w:val="003C0646"/>
    <w:rsid w:val="003D146C"/>
    <w:rsid w:val="003E1E39"/>
    <w:rsid w:val="003E238E"/>
    <w:rsid w:val="003E2965"/>
    <w:rsid w:val="003F60CA"/>
    <w:rsid w:val="004069DE"/>
    <w:rsid w:val="00425392"/>
    <w:rsid w:val="0042731A"/>
    <w:rsid w:val="0043508B"/>
    <w:rsid w:val="00446EB0"/>
    <w:rsid w:val="004500BD"/>
    <w:rsid w:val="00454902"/>
    <w:rsid w:val="00456815"/>
    <w:rsid w:val="00456C94"/>
    <w:rsid w:val="00457D37"/>
    <w:rsid w:val="00460153"/>
    <w:rsid w:val="0046714A"/>
    <w:rsid w:val="00473106"/>
    <w:rsid w:val="00475E5B"/>
    <w:rsid w:val="00476E5F"/>
    <w:rsid w:val="00477BD8"/>
    <w:rsid w:val="0048545D"/>
    <w:rsid w:val="004922C0"/>
    <w:rsid w:val="004A36A6"/>
    <w:rsid w:val="004A390D"/>
    <w:rsid w:val="004A6F5D"/>
    <w:rsid w:val="004B0FAC"/>
    <w:rsid w:val="004B4A24"/>
    <w:rsid w:val="004B6B2A"/>
    <w:rsid w:val="004D17DD"/>
    <w:rsid w:val="004D5355"/>
    <w:rsid w:val="004E22D9"/>
    <w:rsid w:val="004F6EC8"/>
    <w:rsid w:val="0050176C"/>
    <w:rsid w:val="00506312"/>
    <w:rsid w:val="0051294D"/>
    <w:rsid w:val="0051560D"/>
    <w:rsid w:val="005164A2"/>
    <w:rsid w:val="00532908"/>
    <w:rsid w:val="00536F8C"/>
    <w:rsid w:val="00536FB2"/>
    <w:rsid w:val="00544B11"/>
    <w:rsid w:val="00547144"/>
    <w:rsid w:val="00552F93"/>
    <w:rsid w:val="00554EF9"/>
    <w:rsid w:val="00555600"/>
    <w:rsid w:val="00555715"/>
    <w:rsid w:val="005565C8"/>
    <w:rsid w:val="005610BF"/>
    <w:rsid w:val="0056537F"/>
    <w:rsid w:val="00573EEE"/>
    <w:rsid w:val="005812E6"/>
    <w:rsid w:val="00590A2E"/>
    <w:rsid w:val="00591BDC"/>
    <w:rsid w:val="00597A82"/>
    <w:rsid w:val="005A034F"/>
    <w:rsid w:val="005A1EDD"/>
    <w:rsid w:val="005A53AB"/>
    <w:rsid w:val="005B2132"/>
    <w:rsid w:val="005D4DA3"/>
    <w:rsid w:val="005E2EC2"/>
    <w:rsid w:val="005E528F"/>
    <w:rsid w:val="00641B08"/>
    <w:rsid w:val="0064498D"/>
    <w:rsid w:val="0065175B"/>
    <w:rsid w:val="006520D5"/>
    <w:rsid w:val="00652A83"/>
    <w:rsid w:val="006553D2"/>
    <w:rsid w:val="00665937"/>
    <w:rsid w:val="006844A0"/>
    <w:rsid w:val="00695D64"/>
    <w:rsid w:val="006C0646"/>
    <w:rsid w:val="006C432C"/>
    <w:rsid w:val="006C55B1"/>
    <w:rsid w:val="006C6BC5"/>
    <w:rsid w:val="006D01C9"/>
    <w:rsid w:val="006D6B93"/>
    <w:rsid w:val="006D7530"/>
    <w:rsid w:val="006E5D29"/>
    <w:rsid w:val="006E7AC5"/>
    <w:rsid w:val="006F1614"/>
    <w:rsid w:val="00705120"/>
    <w:rsid w:val="00716D73"/>
    <w:rsid w:val="0072146C"/>
    <w:rsid w:val="00727D37"/>
    <w:rsid w:val="00730CD4"/>
    <w:rsid w:val="00732EA0"/>
    <w:rsid w:val="00742C24"/>
    <w:rsid w:val="00752229"/>
    <w:rsid w:val="00772E05"/>
    <w:rsid w:val="00774964"/>
    <w:rsid w:val="0077611F"/>
    <w:rsid w:val="00780B6D"/>
    <w:rsid w:val="00793421"/>
    <w:rsid w:val="0079650C"/>
    <w:rsid w:val="007B1923"/>
    <w:rsid w:val="007B1B5C"/>
    <w:rsid w:val="007C67A5"/>
    <w:rsid w:val="007D1325"/>
    <w:rsid w:val="007D2ADC"/>
    <w:rsid w:val="007E6C6E"/>
    <w:rsid w:val="007F5C5D"/>
    <w:rsid w:val="00810D1A"/>
    <w:rsid w:val="0081384F"/>
    <w:rsid w:val="00815EF7"/>
    <w:rsid w:val="008170DB"/>
    <w:rsid w:val="00820825"/>
    <w:rsid w:val="00821CDE"/>
    <w:rsid w:val="0082558B"/>
    <w:rsid w:val="00827ABD"/>
    <w:rsid w:val="0083411A"/>
    <w:rsid w:val="00845EDF"/>
    <w:rsid w:val="008506A6"/>
    <w:rsid w:val="00866E0C"/>
    <w:rsid w:val="00866F19"/>
    <w:rsid w:val="00871CC5"/>
    <w:rsid w:val="008745FA"/>
    <w:rsid w:val="008933AE"/>
    <w:rsid w:val="00895CD6"/>
    <w:rsid w:val="008A0148"/>
    <w:rsid w:val="008A24C7"/>
    <w:rsid w:val="008C59B5"/>
    <w:rsid w:val="008E2154"/>
    <w:rsid w:val="008E4554"/>
    <w:rsid w:val="008E46EF"/>
    <w:rsid w:val="00910150"/>
    <w:rsid w:val="0091188F"/>
    <w:rsid w:val="00915F19"/>
    <w:rsid w:val="00937683"/>
    <w:rsid w:val="00937F8A"/>
    <w:rsid w:val="0094211C"/>
    <w:rsid w:val="00942286"/>
    <w:rsid w:val="009441FB"/>
    <w:rsid w:val="00944DA0"/>
    <w:rsid w:val="009734F8"/>
    <w:rsid w:val="00973859"/>
    <w:rsid w:val="0099526F"/>
    <w:rsid w:val="00997B99"/>
    <w:rsid w:val="009A090B"/>
    <w:rsid w:val="009A0B7C"/>
    <w:rsid w:val="009A5383"/>
    <w:rsid w:val="009B261E"/>
    <w:rsid w:val="009C7E78"/>
    <w:rsid w:val="009D30CA"/>
    <w:rsid w:val="009D34ED"/>
    <w:rsid w:val="009D4A8D"/>
    <w:rsid w:val="009D7E97"/>
    <w:rsid w:val="009E0FF4"/>
    <w:rsid w:val="009E2D8B"/>
    <w:rsid w:val="009E7308"/>
    <w:rsid w:val="00A0309B"/>
    <w:rsid w:val="00A03A01"/>
    <w:rsid w:val="00A127BC"/>
    <w:rsid w:val="00A22B63"/>
    <w:rsid w:val="00A35CC0"/>
    <w:rsid w:val="00A4412D"/>
    <w:rsid w:val="00A46939"/>
    <w:rsid w:val="00A47A93"/>
    <w:rsid w:val="00A56AAD"/>
    <w:rsid w:val="00A619FC"/>
    <w:rsid w:val="00A63E11"/>
    <w:rsid w:val="00A70BD5"/>
    <w:rsid w:val="00A74862"/>
    <w:rsid w:val="00A8205B"/>
    <w:rsid w:val="00A859CB"/>
    <w:rsid w:val="00A9509C"/>
    <w:rsid w:val="00AA4471"/>
    <w:rsid w:val="00AB0FCE"/>
    <w:rsid w:val="00AC0AC5"/>
    <w:rsid w:val="00AC2D81"/>
    <w:rsid w:val="00AC4AF5"/>
    <w:rsid w:val="00AE1158"/>
    <w:rsid w:val="00AE2C0A"/>
    <w:rsid w:val="00AE2F26"/>
    <w:rsid w:val="00AE759B"/>
    <w:rsid w:val="00B171FA"/>
    <w:rsid w:val="00B23CD0"/>
    <w:rsid w:val="00B362DB"/>
    <w:rsid w:val="00B47DBF"/>
    <w:rsid w:val="00B56BEA"/>
    <w:rsid w:val="00B66D11"/>
    <w:rsid w:val="00B723FF"/>
    <w:rsid w:val="00B72572"/>
    <w:rsid w:val="00B74F42"/>
    <w:rsid w:val="00B7761C"/>
    <w:rsid w:val="00B97EC6"/>
    <w:rsid w:val="00BB2AE4"/>
    <w:rsid w:val="00BB4D54"/>
    <w:rsid w:val="00BB76AC"/>
    <w:rsid w:val="00BB7995"/>
    <w:rsid w:val="00BE157C"/>
    <w:rsid w:val="00BF3881"/>
    <w:rsid w:val="00C00901"/>
    <w:rsid w:val="00C141EF"/>
    <w:rsid w:val="00C152A6"/>
    <w:rsid w:val="00C16368"/>
    <w:rsid w:val="00C233FD"/>
    <w:rsid w:val="00C2361B"/>
    <w:rsid w:val="00C31478"/>
    <w:rsid w:val="00C44F7A"/>
    <w:rsid w:val="00C65AF4"/>
    <w:rsid w:val="00C77551"/>
    <w:rsid w:val="00C902B9"/>
    <w:rsid w:val="00CA1939"/>
    <w:rsid w:val="00CB2E12"/>
    <w:rsid w:val="00CB544A"/>
    <w:rsid w:val="00CC06A9"/>
    <w:rsid w:val="00CD2572"/>
    <w:rsid w:val="00CD4AE1"/>
    <w:rsid w:val="00CD535A"/>
    <w:rsid w:val="00CD5E07"/>
    <w:rsid w:val="00CE07CC"/>
    <w:rsid w:val="00CE77A3"/>
    <w:rsid w:val="00CF10F4"/>
    <w:rsid w:val="00CF55EF"/>
    <w:rsid w:val="00CF66F5"/>
    <w:rsid w:val="00CF6F0C"/>
    <w:rsid w:val="00D02EF2"/>
    <w:rsid w:val="00D07F7E"/>
    <w:rsid w:val="00D149AB"/>
    <w:rsid w:val="00D26B86"/>
    <w:rsid w:val="00D320C7"/>
    <w:rsid w:val="00D35CDD"/>
    <w:rsid w:val="00D4091C"/>
    <w:rsid w:val="00D4448A"/>
    <w:rsid w:val="00D46956"/>
    <w:rsid w:val="00D72BAF"/>
    <w:rsid w:val="00D75014"/>
    <w:rsid w:val="00D76E64"/>
    <w:rsid w:val="00D853E3"/>
    <w:rsid w:val="00D86E3C"/>
    <w:rsid w:val="00DA007D"/>
    <w:rsid w:val="00DA1D86"/>
    <w:rsid w:val="00DC6424"/>
    <w:rsid w:val="00DD103E"/>
    <w:rsid w:val="00DF152C"/>
    <w:rsid w:val="00DF6A87"/>
    <w:rsid w:val="00DF72AC"/>
    <w:rsid w:val="00E02DF1"/>
    <w:rsid w:val="00E02E68"/>
    <w:rsid w:val="00E12E69"/>
    <w:rsid w:val="00E135B9"/>
    <w:rsid w:val="00E30370"/>
    <w:rsid w:val="00E32585"/>
    <w:rsid w:val="00E66605"/>
    <w:rsid w:val="00E70184"/>
    <w:rsid w:val="00E87768"/>
    <w:rsid w:val="00E93A50"/>
    <w:rsid w:val="00E96BAE"/>
    <w:rsid w:val="00EA51F4"/>
    <w:rsid w:val="00EB0551"/>
    <w:rsid w:val="00EB29E1"/>
    <w:rsid w:val="00EB3531"/>
    <w:rsid w:val="00EC7A69"/>
    <w:rsid w:val="00ED3ACD"/>
    <w:rsid w:val="00EE263F"/>
    <w:rsid w:val="00EE37CA"/>
    <w:rsid w:val="00EE3A21"/>
    <w:rsid w:val="00F00D06"/>
    <w:rsid w:val="00F07351"/>
    <w:rsid w:val="00F07B49"/>
    <w:rsid w:val="00F31391"/>
    <w:rsid w:val="00F521FC"/>
    <w:rsid w:val="00F6703A"/>
    <w:rsid w:val="00F712B0"/>
    <w:rsid w:val="00F75158"/>
    <w:rsid w:val="00F8344F"/>
    <w:rsid w:val="00F87319"/>
    <w:rsid w:val="00F91693"/>
    <w:rsid w:val="00F949EC"/>
    <w:rsid w:val="00FA3C76"/>
    <w:rsid w:val="00FB31BC"/>
    <w:rsid w:val="00FC4C34"/>
    <w:rsid w:val="00FC56C1"/>
    <w:rsid w:val="00FD2068"/>
    <w:rsid w:val="00FE53D5"/>
    <w:rsid w:val="00FF20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8898"/>
  <w15:chartTrackingRefBased/>
  <w15:docId w15:val="{8AA14A72-DF0D-41D5-B3C3-F0DD9C4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5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58B"/>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255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558B"/>
    <w:rPr>
      <w:rFonts w:ascii="Arial" w:eastAsia="Times New Roman" w:hAnsi="Arial" w:cs="Arial"/>
      <w:vanish/>
      <w:sz w:val="16"/>
      <w:szCs w:val="16"/>
    </w:rPr>
  </w:style>
  <w:style w:type="paragraph" w:styleId="NormalWeb">
    <w:name w:val="Normal (Web)"/>
    <w:basedOn w:val="Normal"/>
    <w:uiPriority w:val="99"/>
    <w:semiHidden/>
    <w:unhideWhenUsed/>
    <w:rsid w:val="0082558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255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558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902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2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71678">
      <w:bodyDiv w:val="1"/>
      <w:marLeft w:val="0"/>
      <w:marRight w:val="0"/>
      <w:marTop w:val="0"/>
      <w:marBottom w:val="0"/>
      <w:divBdr>
        <w:top w:val="none" w:sz="0" w:space="0" w:color="auto"/>
        <w:left w:val="none" w:sz="0" w:space="0" w:color="auto"/>
        <w:bottom w:val="none" w:sz="0" w:space="0" w:color="auto"/>
        <w:right w:val="none" w:sz="0" w:space="0" w:color="auto"/>
      </w:divBdr>
      <w:divsChild>
        <w:div w:id="155926428">
          <w:marLeft w:val="0"/>
          <w:marRight w:val="0"/>
          <w:marTop w:val="150"/>
          <w:marBottom w:val="0"/>
          <w:divBdr>
            <w:top w:val="none" w:sz="0" w:space="0" w:color="auto"/>
            <w:left w:val="none" w:sz="0" w:space="0" w:color="auto"/>
            <w:bottom w:val="none" w:sz="0" w:space="0" w:color="auto"/>
            <w:right w:val="none" w:sz="0" w:space="0" w:color="auto"/>
          </w:divBdr>
        </w:div>
        <w:div w:id="1425223654">
          <w:marLeft w:val="0"/>
          <w:marRight w:val="0"/>
          <w:marTop w:val="0"/>
          <w:marBottom w:val="0"/>
          <w:divBdr>
            <w:top w:val="none" w:sz="0" w:space="0" w:color="auto"/>
            <w:left w:val="none" w:sz="0" w:space="0" w:color="auto"/>
            <w:bottom w:val="none" w:sz="0" w:space="0" w:color="auto"/>
            <w:right w:val="none" w:sz="0" w:space="0" w:color="auto"/>
          </w:divBdr>
          <w:divsChild>
            <w:div w:id="769198676">
              <w:marLeft w:val="0"/>
              <w:marRight w:val="0"/>
              <w:marTop w:val="225"/>
              <w:marBottom w:val="0"/>
              <w:divBdr>
                <w:top w:val="single" w:sz="6" w:space="8" w:color="CCCCCC"/>
                <w:left w:val="single" w:sz="6" w:space="8" w:color="CCCCCC"/>
                <w:bottom w:val="single" w:sz="6" w:space="8" w:color="CCCCCC"/>
                <w:right w:val="single" w:sz="6" w:space="8" w:color="CCCCCC"/>
              </w:divBdr>
              <w:divsChild>
                <w:div w:id="1692953250">
                  <w:marLeft w:val="0"/>
                  <w:marRight w:val="0"/>
                  <w:marTop w:val="75"/>
                  <w:marBottom w:val="0"/>
                  <w:divBdr>
                    <w:top w:val="single" w:sz="6" w:space="4" w:color="000033"/>
                    <w:left w:val="none" w:sz="0" w:space="0" w:color="auto"/>
                    <w:bottom w:val="single" w:sz="6" w:space="4" w:color="000033"/>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7010</Words>
  <Characters>39960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  Dr (Surrey Business Schl)</dc:creator>
  <cp:keywords/>
  <dc:description/>
  <cp:lastModifiedBy>tao huang</cp:lastModifiedBy>
  <cp:revision>7</cp:revision>
  <dcterms:created xsi:type="dcterms:W3CDTF">2018-10-28T23:00:00Z</dcterms:created>
  <dcterms:modified xsi:type="dcterms:W3CDTF">2018-10-28T23:23:00Z</dcterms:modified>
</cp:coreProperties>
</file>