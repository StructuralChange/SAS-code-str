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3C018495" w:rsidR="00971633" w:rsidRPr="0092053E" w:rsidRDefault="00971633" w:rsidP="00971633">
      <w:pPr>
        <w:shd w:val="clear" w:color="auto" w:fill="FFFFFF" w:themeFill="background1"/>
        <w:spacing w:after="0" w:line="360" w:lineRule="auto"/>
        <w:rPr>
          <w:rFonts w:cs="Times New Roman"/>
          <w:sz w:val="22"/>
        </w:rPr>
      </w:pPr>
      <w:bookmarkStart w:id="2" w:name="_Hlk529113756"/>
      <w:r w:rsidRPr="0092053E">
        <w:rPr>
          <w:rFonts w:cs="Times New Roman"/>
          <w:sz w:val="22"/>
        </w:rPr>
        <w:t xml:space="preserve">Grocery retailers need accurate </w:t>
      </w:r>
      <w:r w:rsidR="00006AAE" w:rsidRPr="0092053E">
        <w:rPr>
          <w:rFonts w:cs="Times New Roman"/>
          <w:sz w:val="22"/>
        </w:rPr>
        <w:t xml:space="preserve">sales </w:t>
      </w:r>
      <w:r w:rsidRPr="0092053E">
        <w:rPr>
          <w:rFonts w:cs="Times New Roman"/>
          <w:sz w:val="22"/>
        </w:rPr>
        <w:t xml:space="preserve">forecasts at </w:t>
      </w:r>
      <w:r w:rsidR="00C63D51">
        <w:rPr>
          <w:rFonts w:cs="Times New Roman"/>
          <w:sz w:val="22"/>
        </w:rPr>
        <w:t xml:space="preserve">the </w:t>
      </w:r>
      <w:r w:rsidR="001D4156" w:rsidRPr="00C63D51">
        <w:rPr>
          <w:rFonts w:cs="Times New Roman"/>
          <w:noProof/>
          <w:sz w:val="22"/>
        </w:rPr>
        <w:t>Stock</w:t>
      </w:r>
      <w:r w:rsidR="001D4156" w:rsidRPr="0092053E">
        <w:rPr>
          <w:rFonts w:cs="Times New Roman"/>
          <w:sz w:val="22"/>
        </w:rPr>
        <w:t xml:space="preserve"> Keeping Unit (</w:t>
      </w:r>
      <w:r w:rsidRPr="0092053E">
        <w:rPr>
          <w:rFonts w:cs="Times New Roman"/>
          <w:sz w:val="22"/>
        </w:rPr>
        <w:t>SKU</w:t>
      </w:r>
      <w:r w:rsidR="001D4156" w:rsidRPr="0092053E">
        <w:rPr>
          <w:rFonts w:cs="Times New Roman"/>
          <w:sz w:val="22"/>
        </w:rPr>
        <w:t>)</w:t>
      </w:r>
      <w:r w:rsidR="00C604E3" w:rsidRPr="0092053E">
        <w:rPr>
          <w:rFonts w:cs="Times New Roman"/>
          <w:sz w:val="22"/>
        </w:rPr>
        <w:t xml:space="preserve"> level</w:t>
      </w:r>
      <w:r w:rsidRPr="0092053E">
        <w:rPr>
          <w:rFonts w:cs="Times New Roman"/>
          <w:sz w:val="22"/>
        </w:rPr>
        <w:t xml:space="preserve"> </w:t>
      </w:r>
      <w:r w:rsidR="00BC2C14" w:rsidRPr="0092053E">
        <w:rPr>
          <w:rFonts w:cs="Times New Roman"/>
          <w:sz w:val="22"/>
        </w:rPr>
        <w:t xml:space="preserve">to effectively manage </w:t>
      </w:r>
      <w:r w:rsidRPr="0092053E">
        <w:rPr>
          <w:rFonts w:cs="Times New Roman"/>
          <w:sz w:val="22"/>
        </w:rPr>
        <w:t xml:space="preserve">their inventory. Previous studies have </w:t>
      </w:r>
      <w:r w:rsidR="00D632C4" w:rsidRPr="0092053E">
        <w:rPr>
          <w:rFonts w:cs="Times New Roman"/>
          <w:sz w:val="22"/>
        </w:rPr>
        <w:t>proposed</w:t>
      </w:r>
      <w:r w:rsidRPr="0092053E">
        <w:rPr>
          <w:rFonts w:cs="Times New Roman"/>
          <w:sz w:val="22"/>
        </w:rPr>
        <w:t xml:space="preserve"> forecasting </w:t>
      </w:r>
      <w:r w:rsidR="00237F60" w:rsidRPr="0092053E">
        <w:rPr>
          <w:rFonts w:cs="Times New Roman"/>
          <w:sz w:val="22"/>
        </w:rPr>
        <w:t>methods</w:t>
      </w:r>
      <w:r w:rsidRPr="0092053E">
        <w:rPr>
          <w:rFonts w:cs="Times New Roman"/>
          <w:sz w:val="22"/>
        </w:rPr>
        <w:t xml:space="preserve"> which incorporate the effect of various marketing activities including price</w:t>
      </w:r>
      <w:r w:rsidR="00DD07A4" w:rsidRPr="0092053E">
        <w:rPr>
          <w:rFonts w:cs="Times New Roman"/>
          <w:sz w:val="22"/>
        </w:rPr>
        <w:t xml:space="preserve">s </w:t>
      </w:r>
      <w:r w:rsidRPr="0092053E">
        <w:rPr>
          <w:rFonts w:cs="Times New Roman"/>
          <w:sz w:val="22"/>
        </w:rPr>
        <w:t xml:space="preserve">and promotions. </w:t>
      </w:r>
      <w:r w:rsidR="00D632C4" w:rsidRPr="0092053E">
        <w:rPr>
          <w:rFonts w:cs="Times New Roman"/>
          <w:sz w:val="22"/>
        </w:rPr>
        <w:t>H</w:t>
      </w:r>
      <w:r w:rsidRPr="0092053E">
        <w:rPr>
          <w:rFonts w:cs="Times New Roman"/>
          <w:sz w:val="22"/>
        </w:rPr>
        <w:t xml:space="preserve">owever, </w:t>
      </w:r>
      <w:r w:rsidR="00D632C4" w:rsidRPr="0092053E">
        <w:rPr>
          <w:rFonts w:cs="Times New Roman"/>
          <w:sz w:val="22"/>
        </w:rPr>
        <w:t xml:space="preserve">their methods </w:t>
      </w:r>
      <w:r w:rsidR="00237F60" w:rsidRPr="0092053E">
        <w:rPr>
          <w:rFonts w:cs="Times New Roman"/>
          <w:sz w:val="22"/>
        </w:rPr>
        <w:t>have overlooked</w:t>
      </w:r>
      <w:r w:rsidR="00A93B49" w:rsidRPr="0092053E">
        <w:rPr>
          <w:rFonts w:cs="Times New Roman"/>
          <w:sz w:val="22"/>
        </w:rPr>
        <w:t xml:space="preserve"> </w:t>
      </w:r>
      <w:r w:rsidR="00D632C4" w:rsidRPr="0092053E">
        <w:rPr>
          <w:rFonts w:cs="Times New Roman" w:hint="eastAsia"/>
          <w:sz w:val="22"/>
        </w:rPr>
        <w:t>t</w:t>
      </w:r>
      <w:r w:rsidR="00D632C4" w:rsidRPr="0092053E">
        <w:rPr>
          <w:rFonts w:cs="Times New Roman"/>
          <w:sz w:val="22"/>
        </w:rPr>
        <w:t xml:space="preserve">hat </w:t>
      </w:r>
      <w:r w:rsidR="009C2B8D" w:rsidRPr="0092053E">
        <w:rPr>
          <w:rFonts w:cs="Times New Roman"/>
          <w:sz w:val="22"/>
        </w:rPr>
        <w:t xml:space="preserve">the effects of </w:t>
      </w:r>
      <w:r w:rsidR="00006AAE" w:rsidRPr="0092053E">
        <w:rPr>
          <w:rFonts w:cs="Times New Roman"/>
          <w:sz w:val="22"/>
        </w:rPr>
        <w:t xml:space="preserve">the </w:t>
      </w:r>
      <w:r w:rsidR="009C2B8D" w:rsidRPr="0092053E">
        <w:rPr>
          <w:rFonts w:cs="Times New Roman"/>
          <w:sz w:val="22"/>
        </w:rPr>
        <w:t>marketing activities on product sales may change over time</w:t>
      </w:r>
      <w:r w:rsidRPr="0092053E">
        <w:rPr>
          <w:rFonts w:cs="Times New Roman"/>
          <w:sz w:val="22"/>
        </w:rPr>
        <w:t xml:space="preserve">. </w:t>
      </w:r>
      <w:r w:rsidR="00D632C4" w:rsidRPr="0092053E">
        <w:rPr>
          <w:rFonts w:cs="Times New Roman"/>
          <w:sz w:val="22"/>
        </w:rPr>
        <w:t>Therefore, these methods</w:t>
      </w:r>
      <w:r w:rsidR="009C2B8D" w:rsidRPr="0092053E">
        <w:rPr>
          <w:rFonts w:cs="Times New Roman"/>
          <w:sz w:val="22"/>
        </w:rPr>
        <w:t xml:space="preserve"> may potentially be subject to </w:t>
      </w:r>
      <w:r w:rsidR="000545C5">
        <w:rPr>
          <w:rFonts w:cs="Times New Roman"/>
          <w:noProof/>
          <w:sz w:val="22"/>
        </w:rPr>
        <w:t>the</w:t>
      </w:r>
      <w:r w:rsidR="001A3182" w:rsidRPr="000545C5">
        <w:rPr>
          <w:rFonts w:cs="Times New Roman"/>
          <w:noProof/>
          <w:sz w:val="22"/>
        </w:rPr>
        <w:t xml:space="preserve"> </w:t>
      </w:r>
      <w:r w:rsidR="009C2B8D" w:rsidRPr="0092053E">
        <w:rPr>
          <w:rFonts w:cs="Times New Roman"/>
          <w:sz w:val="22"/>
        </w:rPr>
        <w:t>structural change problem</w:t>
      </w:r>
      <w:r w:rsidR="00D632C4" w:rsidRPr="0092053E">
        <w:rPr>
          <w:rFonts w:cs="Times New Roman"/>
          <w:sz w:val="22"/>
        </w:rPr>
        <w:t xml:space="preserve"> and </w:t>
      </w:r>
      <w:r w:rsidR="00607BB8" w:rsidRPr="0092053E">
        <w:rPr>
          <w:rFonts w:cs="Times New Roman"/>
          <w:sz w:val="22"/>
        </w:rPr>
        <w:t>generate</w:t>
      </w:r>
      <w:r w:rsidR="00D632C4" w:rsidRPr="0092053E">
        <w:rPr>
          <w:rFonts w:cs="Times New Roman"/>
          <w:sz w:val="22"/>
        </w:rPr>
        <w:t xml:space="preserve"> biased and less accurate</w:t>
      </w:r>
      <w:r w:rsidR="00607BB8" w:rsidRPr="0092053E">
        <w:rPr>
          <w:rFonts w:cs="Times New Roman"/>
          <w:sz w:val="22"/>
        </w:rPr>
        <w:t xml:space="preserve"> forecasts</w:t>
      </w:r>
      <w:r w:rsidR="009C2B8D" w:rsidRPr="0092053E">
        <w:rPr>
          <w:rFonts w:cs="Times New Roman"/>
          <w:sz w:val="22"/>
        </w:rPr>
        <w:t xml:space="preserve">. </w:t>
      </w:r>
      <w:r w:rsidRPr="0092053E">
        <w:rPr>
          <w:rFonts w:cs="Times New Roman"/>
          <w:sz w:val="22"/>
        </w:rPr>
        <w:t xml:space="preserve">In this study, we propose </w:t>
      </w:r>
      <w:r w:rsidR="00D632C4" w:rsidRPr="0092053E">
        <w:rPr>
          <w:rFonts w:cs="Times New Roman"/>
          <w:sz w:val="22"/>
        </w:rPr>
        <w:t xml:space="preserve">more </w:t>
      </w:r>
      <w:r w:rsidR="009C2B8D" w:rsidRPr="0092053E">
        <w:rPr>
          <w:rFonts w:cs="Times New Roman"/>
          <w:sz w:val="22"/>
        </w:rPr>
        <w:t xml:space="preserve">effective </w:t>
      </w:r>
      <w:r w:rsidRPr="0092053E">
        <w:rPr>
          <w:rFonts w:cs="Times New Roman"/>
          <w:sz w:val="22"/>
        </w:rPr>
        <w:t xml:space="preserve">methods </w:t>
      </w:r>
      <w:r w:rsidR="00D632C4" w:rsidRPr="0092053E">
        <w:rPr>
          <w:rFonts w:cs="Times New Roman"/>
          <w:sz w:val="22"/>
        </w:rPr>
        <w:t xml:space="preserve">to forecast </w:t>
      </w:r>
      <w:r w:rsidR="00A40C8A" w:rsidRPr="0092053E">
        <w:rPr>
          <w:rFonts w:cs="Times New Roman"/>
          <w:noProof/>
          <w:sz w:val="22"/>
        </w:rPr>
        <w:t>retailer</w:t>
      </w:r>
      <w:r w:rsidR="00A40C8A" w:rsidRPr="0092053E">
        <w:rPr>
          <w:rFonts w:cs="Times New Roman"/>
          <w:sz w:val="22"/>
        </w:rPr>
        <w:t xml:space="preserve"> </w:t>
      </w:r>
      <w:r w:rsidR="00F62C19" w:rsidRPr="0092053E">
        <w:rPr>
          <w:rFonts w:cs="Times New Roman"/>
          <w:sz w:val="22"/>
        </w:rPr>
        <w:t xml:space="preserve">product sales </w:t>
      </w:r>
      <w:r w:rsidR="007D0127" w:rsidRPr="0092053E">
        <w:rPr>
          <w:rFonts w:cs="Times New Roman"/>
          <w:sz w:val="22"/>
        </w:rPr>
        <w:t xml:space="preserve">which </w:t>
      </w:r>
      <w:r w:rsidR="00A40C8A" w:rsidRPr="0092053E">
        <w:rPr>
          <w:rFonts w:cs="Times New Roman"/>
          <w:sz w:val="22"/>
        </w:rPr>
        <w:t>take into account</w:t>
      </w:r>
      <w:r w:rsidRPr="0092053E">
        <w:rPr>
          <w:rFonts w:cs="Times New Roman"/>
          <w:sz w:val="22"/>
        </w:rPr>
        <w:t xml:space="preserve"> the problem of </w:t>
      </w:r>
      <w:r w:rsidRPr="0092053E">
        <w:rPr>
          <w:rFonts w:cs="Times New Roman"/>
          <w:noProof/>
          <w:sz w:val="22"/>
        </w:rPr>
        <w:t>structural change</w:t>
      </w:r>
      <w:r w:rsidRPr="0092053E">
        <w:rPr>
          <w:rFonts w:cs="Times New Roman"/>
          <w:sz w:val="22"/>
        </w:rPr>
        <w:t xml:space="preserve">. Our methods </w:t>
      </w:r>
      <w:r w:rsidR="00121645" w:rsidRPr="0092053E">
        <w:rPr>
          <w:rFonts w:cs="Times New Roman"/>
          <w:sz w:val="22"/>
        </w:rPr>
        <w:t xml:space="preserve">outperform </w:t>
      </w:r>
      <w:r w:rsidRPr="0092053E">
        <w:rPr>
          <w:rFonts w:cs="Times New Roman"/>
          <w:sz w:val="22"/>
        </w:rPr>
        <w:t xml:space="preserve">conventional </w:t>
      </w:r>
      <w:r w:rsidR="00D632C4" w:rsidRPr="0092053E">
        <w:rPr>
          <w:rFonts w:cs="Times New Roman"/>
          <w:sz w:val="22"/>
        </w:rPr>
        <w:t xml:space="preserve">forecasting </w:t>
      </w:r>
      <w:r w:rsidRPr="0092053E">
        <w:rPr>
          <w:rFonts w:cs="Times New Roman"/>
          <w:sz w:val="22"/>
        </w:rPr>
        <w:t>models</w:t>
      </w:r>
      <w:r w:rsidR="00121645" w:rsidRPr="0092053E">
        <w:rPr>
          <w:rFonts w:cs="Times New Roman"/>
          <w:sz w:val="22"/>
        </w:rPr>
        <w:t xml:space="preserve"> based on </w:t>
      </w:r>
      <w:del w:id="3" w:author="ALBA EDITING" w:date="2019-04-07T19:40:00Z">
        <w:r w:rsidR="00607BB8" w:rsidRPr="0092053E" w:rsidDel="00911C52">
          <w:rPr>
            <w:rFonts w:cs="Times New Roman"/>
            <w:sz w:val="22"/>
          </w:rPr>
          <w:delText>the</w:delText>
        </w:r>
        <w:r w:rsidR="00D632C4" w:rsidRPr="0092053E" w:rsidDel="00911C52">
          <w:rPr>
            <w:rFonts w:cs="Times New Roman"/>
            <w:sz w:val="22"/>
          </w:rPr>
          <w:delText xml:space="preserve"> </w:delText>
        </w:r>
      </w:del>
      <w:r w:rsidR="00D632C4" w:rsidRPr="0092053E">
        <w:rPr>
          <w:rFonts w:cs="Times New Roman"/>
          <w:sz w:val="22"/>
        </w:rPr>
        <w:t xml:space="preserve">data </w:t>
      </w:r>
      <w:r w:rsidR="00F138B3" w:rsidRPr="0092053E">
        <w:rPr>
          <w:rFonts w:cs="Times New Roman"/>
          <w:sz w:val="22"/>
        </w:rPr>
        <w:t xml:space="preserve">from a </w:t>
      </w:r>
      <w:r w:rsidR="00C71B87">
        <w:rPr>
          <w:rFonts w:cs="Times New Roman"/>
          <w:sz w:val="22"/>
        </w:rPr>
        <w:t>well-known</w:t>
      </w:r>
      <w:r w:rsidR="00C71B87" w:rsidRPr="0092053E">
        <w:rPr>
          <w:rFonts w:cs="Times New Roman"/>
          <w:sz w:val="22"/>
        </w:rPr>
        <w:t xml:space="preserve"> </w:t>
      </w:r>
      <w:r w:rsidR="00F138B3" w:rsidRPr="0092053E">
        <w:rPr>
          <w:rFonts w:cs="Times New Roman"/>
          <w:sz w:val="22"/>
        </w:rPr>
        <w:t>US retailer</w:t>
      </w:r>
      <w:r w:rsidR="00121645" w:rsidRPr="0092053E">
        <w:rPr>
          <w:rFonts w:cs="Times New Roman"/>
          <w:sz w:val="22"/>
        </w:rPr>
        <w:t>.</w:t>
      </w:r>
    </w:p>
    <w:bookmarkEnd w:id="2"/>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7917BDCA" w:rsidR="00971633" w:rsidRPr="0092053E" w:rsidRDefault="00237F60"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6E8E440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7D65EE">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7D65EE">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ins w:id="4" w:author="ALBA EDITING" w:date="2019-04-07T19:43:00Z">
        <w:r w:rsidR="00FF36AF">
          <w:rPr>
            <w:rFonts w:cs="Times New Roman"/>
            <w:sz w:val="22"/>
          </w:rPr>
          <w:t xml:space="preserve">can </w:t>
        </w:r>
      </w:ins>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del w:id="5" w:author="ALBA EDITING" w:date="2019-04-05T15:24:00Z">
        <w:r w:rsidRPr="0092053E" w:rsidDel="00E566AF">
          <w:rPr>
            <w:rFonts w:cs="Times New Roman"/>
            <w:sz w:val="22"/>
          </w:rPr>
          <w:delText xml:space="preserve">the </w:delText>
        </w:r>
      </w:del>
      <w:ins w:id="6" w:author="ALBA EDITING" w:date="2019-04-05T15:24:00Z">
        <w:r w:rsidR="00E566AF">
          <w:rPr>
            <w:rFonts w:cs="Times New Roman"/>
            <w:sz w:val="22"/>
          </w:rPr>
          <w:t>out on</w:t>
        </w:r>
        <w:r w:rsidR="00E566AF" w:rsidRPr="0092053E">
          <w:rPr>
            <w:rFonts w:cs="Times New Roman"/>
            <w:sz w:val="22"/>
          </w:rPr>
          <w:t xml:space="preserve"> </w:t>
        </w:r>
      </w:ins>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del w:id="7" w:author="ALBA EDITING" w:date="2019-04-05T15:25:00Z">
        <w:r w:rsidR="00025732" w:rsidRPr="0092053E" w:rsidDel="00E566AF">
          <w:rPr>
            <w:rFonts w:cs="Times New Roman"/>
            <w:sz w:val="22"/>
          </w:rPr>
          <w:delText>o</w:delText>
        </w:r>
        <w:r w:rsidR="006D7A15" w:rsidRPr="0092053E" w:rsidDel="00E566AF">
          <w:rPr>
            <w:rFonts w:cs="Times New Roman"/>
            <w:sz w:val="22"/>
          </w:rPr>
          <w:delText xml:space="preserve">ut </w:delText>
        </w:r>
      </w:del>
      <w:ins w:id="8" w:author="ALBA EDITING" w:date="2019-04-05T15:25:00Z">
        <w:r w:rsidR="00E566AF" w:rsidRPr="0092053E">
          <w:rPr>
            <w:rFonts w:cs="Times New Roman"/>
            <w:sz w:val="22"/>
          </w:rPr>
          <w:t>out</w:t>
        </w:r>
        <w:r w:rsidR="00E566AF">
          <w:rPr>
            <w:rFonts w:cs="Times New Roman"/>
            <w:sz w:val="22"/>
          </w:rPr>
          <w:t>-</w:t>
        </w:r>
      </w:ins>
      <w:del w:id="9" w:author="ALBA EDITING" w:date="2019-04-05T15:25:00Z">
        <w:r w:rsidR="006D7A15" w:rsidRPr="0092053E" w:rsidDel="00E566AF">
          <w:rPr>
            <w:rFonts w:cs="Times New Roman"/>
            <w:sz w:val="22"/>
          </w:rPr>
          <w:delText xml:space="preserve">of </w:delText>
        </w:r>
      </w:del>
      <w:ins w:id="10" w:author="ALBA EDITING" w:date="2019-04-05T15:25:00Z">
        <w:r w:rsidR="00E566AF" w:rsidRPr="0092053E">
          <w:rPr>
            <w:rFonts w:cs="Times New Roman"/>
            <w:sz w:val="22"/>
          </w:rPr>
          <w:t>of</w:t>
        </w:r>
        <w:r w:rsidR="00E566AF">
          <w:rPr>
            <w:rFonts w:cs="Times New Roman"/>
            <w:sz w:val="22"/>
          </w:rPr>
          <w:t>-</w:t>
        </w:r>
      </w:ins>
      <w:r w:rsidR="006D7A15" w:rsidRPr="0092053E">
        <w:rPr>
          <w:rFonts w:cs="Times New Roman"/>
          <w:sz w:val="22"/>
        </w:rPr>
        <w:t>stock</w:t>
      </w:r>
      <w:del w:id="11" w:author="ALBA EDITING" w:date="2019-04-05T15:25:00Z">
        <w:r w:rsidR="006D7A15" w:rsidRPr="0092053E" w:rsidDel="00E566AF">
          <w:rPr>
            <w:rFonts w:cs="Times New Roman"/>
            <w:sz w:val="22"/>
          </w:rPr>
          <w:delText>s</w:delText>
        </w:r>
      </w:del>
      <w:r w:rsidR="006D7A15" w:rsidRPr="0092053E">
        <w:rPr>
          <w:rFonts w:cs="Times New Roman"/>
          <w:sz w:val="22"/>
        </w:rPr>
        <w:t xml:space="preserve">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ins w:id="12" w:author="ALBA EDITING" w:date="2019-04-05T15:25:00Z">
        <w:r w:rsidR="00E566AF">
          <w:rPr>
            <w:rFonts w:cs="Times New Roman"/>
            <w:sz w:val="22"/>
          </w:rPr>
          <w:t xml:space="preserve">to </w:t>
        </w:r>
      </w:ins>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7D65EE">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7D65EE">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ins w:id="13" w:author="ALBA EDITING" w:date="2019-04-07T19:44:00Z">
        <w:r w:rsidR="00FF36AF">
          <w:rPr>
            <w:rFonts w:cs="Times New Roman"/>
            <w:noProof/>
            <w:sz w:val="22"/>
          </w:rPr>
          <w:t xml:space="preserve">level of </w:t>
        </w:r>
      </w:ins>
      <w:r w:rsidRPr="0092053E">
        <w:rPr>
          <w:rFonts w:cs="Times New Roman"/>
          <w:noProof/>
          <w:sz w:val="22"/>
        </w:rPr>
        <w:t>customer satisfaction</w:t>
      </w:r>
      <w:del w:id="14" w:author="ALBA EDITING" w:date="2019-04-07T19:44:00Z">
        <w:r w:rsidRPr="0092053E" w:rsidDel="00FF36AF">
          <w:rPr>
            <w:rFonts w:cs="Times New Roman"/>
            <w:noProof/>
            <w:sz w:val="22"/>
          </w:rPr>
          <w:delText xml:space="preserve"> level</w:delText>
        </w:r>
      </w:del>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significantly raises inventory costs (e.g., capital cost, warehousing, and deterioration</w:t>
      </w:r>
      <w:del w:id="15" w:author="ALBA EDITING" w:date="2019-04-07T19:44:00Z">
        <w:r w:rsidR="001B17C9" w:rsidRPr="0092053E" w:rsidDel="00FF36AF">
          <w:rPr>
            <w:rFonts w:cs="Times New Roman"/>
            <w:sz w:val="22"/>
          </w:rPr>
          <w:delText>,</w:delText>
        </w:r>
        <w:r w:rsidRPr="0092053E" w:rsidDel="00FF36AF">
          <w:rPr>
            <w:rFonts w:cs="Times New Roman"/>
            <w:sz w:val="22"/>
          </w:rPr>
          <w:delText xml:space="preserve"> </w:delText>
        </w:r>
        <w:r w:rsidRPr="0092053E" w:rsidDel="00FF36AF">
          <w:rPr>
            <w:rFonts w:cs="Times New Roman"/>
            <w:noProof/>
            <w:sz w:val="22"/>
          </w:rPr>
          <w:delText>etc.</w:delText>
        </w:r>
      </w:del>
      <w:r w:rsidRPr="0092053E">
        <w:rPr>
          <w:rFonts w:cs="Times New Roman"/>
          <w:sz w:val="22"/>
        </w:rPr>
        <w:t xml:space="preserve">) and reduces profits </w:t>
      </w:r>
      <w:r w:rsidRPr="0092053E">
        <w:rPr>
          <w:rFonts w:cs="Times New Roman"/>
          <w:sz w:val="22"/>
        </w:rPr>
        <w:fldChar w:fldCharType="begin"/>
      </w:r>
      <w:r w:rsidR="007D65EE">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7D65EE">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del w:id="16" w:author="ALBA EDITING" w:date="2019-04-05T15:26:00Z">
        <w:r w:rsidRPr="0092053E" w:rsidDel="00E566AF">
          <w:rPr>
            <w:rFonts w:cs="Times New Roman"/>
            <w:sz w:val="22"/>
          </w:rPr>
          <w:delText xml:space="preserve">had </w:delText>
        </w:r>
      </w:del>
      <w:ins w:id="17" w:author="ALBA EDITING" w:date="2019-04-05T15:26:00Z">
        <w:r w:rsidR="00E566AF">
          <w:rPr>
            <w:rFonts w:cs="Times New Roman"/>
            <w:sz w:val="22"/>
          </w:rPr>
          <w:t>made</w:t>
        </w:r>
        <w:r w:rsidR="00E566AF" w:rsidRPr="0092053E">
          <w:rPr>
            <w:rFonts w:cs="Times New Roman"/>
            <w:sz w:val="22"/>
          </w:rPr>
          <w:t xml:space="preserve"> </w:t>
        </w:r>
      </w:ins>
      <w:r w:rsidRPr="0092053E">
        <w:rPr>
          <w:rFonts w:cs="Times New Roman"/>
          <w:sz w:val="22"/>
        </w:rPr>
        <w:t xml:space="preserve">a loss of $634.1 billion due to </w:t>
      </w:r>
      <w:ins w:id="18" w:author="ALBA EDITING" w:date="2019-04-05T15:26:00Z">
        <w:r w:rsidR="00E566AF">
          <w:rPr>
            <w:rFonts w:cs="Times New Roman"/>
            <w:sz w:val="22"/>
          </w:rPr>
          <w:t xml:space="preserve">products being </w:t>
        </w:r>
      </w:ins>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7D65EE">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7D65EE">
        <w:rPr>
          <w:rFonts w:cs="Times New Roman"/>
          <w:noProof/>
          <w:sz w:val="22"/>
        </w:rPr>
        <w:t>(OrderDynamics, 2015)</w:t>
      </w:r>
      <w:r w:rsidRPr="0092053E">
        <w:rPr>
          <w:rFonts w:cs="Times New Roman"/>
          <w:sz w:val="22"/>
        </w:rPr>
        <w:fldChar w:fldCharType="end"/>
      </w:r>
      <w:r w:rsidRPr="0092053E">
        <w:rPr>
          <w:rFonts w:cs="Times New Roman"/>
          <w:sz w:val="22"/>
        </w:rPr>
        <w:t xml:space="preserve">. One </w:t>
      </w:r>
      <w:del w:id="19" w:author="ALBA EDITING" w:date="2019-04-05T15:26:00Z">
        <w:r w:rsidRPr="0092053E" w:rsidDel="00E566AF">
          <w:rPr>
            <w:rFonts w:cs="Times New Roman"/>
            <w:sz w:val="22"/>
          </w:rPr>
          <w:delText xml:space="preserve">of the </w:delText>
        </w:r>
      </w:del>
      <w:r w:rsidRPr="0092053E">
        <w:rPr>
          <w:rFonts w:cs="Times New Roman"/>
          <w:sz w:val="22"/>
        </w:rPr>
        <w:t>solution</w:t>
      </w:r>
      <w:del w:id="20" w:author="ALBA EDITING" w:date="2019-04-05T15:26:00Z">
        <w:r w:rsidRPr="0092053E" w:rsidDel="00E566AF">
          <w:rPr>
            <w:rFonts w:cs="Times New Roman"/>
            <w:sz w:val="22"/>
          </w:rPr>
          <w:delText>s</w:delText>
        </w:r>
      </w:del>
      <w:r w:rsidRPr="0092053E">
        <w:rPr>
          <w:rFonts w:cs="Times New Roman"/>
          <w:sz w:val="22"/>
        </w:rPr>
        <w:t xml:space="preserve"> to mitigate th</w:t>
      </w:r>
      <w:r w:rsidR="009C7013" w:rsidRPr="0092053E">
        <w:rPr>
          <w:rFonts w:cs="Times New Roman"/>
          <w:sz w:val="22"/>
        </w:rPr>
        <w:t>is</w:t>
      </w:r>
      <w:r w:rsidRPr="0092053E">
        <w:rPr>
          <w:rFonts w:cs="Times New Roman"/>
          <w:sz w:val="22"/>
        </w:rPr>
        <w:t xml:space="preserve"> dilemma is to generate more accurate sales forecasts at </w:t>
      </w:r>
      <w:ins w:id="21" w:author="ALBA EDITING" w:date="2019-04-05T15:26:00Z">
        <w:r w:rsidR="00E566AF">
          <w:rPr>
            <w:rFonts w:cs="Times New Roman"/>
            <w:sz w:val="22"/>
          </w:rPr>
          <w:t xml:space="preserve">the </w:t>
        </w:r>
      </w:ins>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w:t>
      </w:r>
      <w:del w:id="22" w:author="ALBA EDITING" w:date="2019-04-07T19:45:00Z">
        <w:r w:rsidRPr="0092053E" w:rsidDel="00FF36AF">
          <w:rPr>
            <w:rFonts w:cs="Times New Roman"/>
            <w:sz w:val="22"/>
          </w:rPr>
          <w:delText xml:space="preserve">the </w:delText>
        </w:r>
      </w:del>
      <w:r w:rsidRPr="0092053E">
        <w:rPr>
          <w:rFonts w:cs="Times New Roman"/>
          <w:sz w:val="22"/>
        </w:rPr>
        <w:t xml:space="preserve">supply chain management by reducing the bullwhip effect and enabling the Just-In-Time delivery </w:t>
      </w:r>
      <w:r w:rsidRPr="0092053E">
        <w:rPr>
          <w:rFonts w:cs="Times New Roman"/>
          <w:sz w:val="22"/>
        </w:rPr>
        <w:fldChar w:fldCharType="begin"/>
      </w:r>
      <w:r w:rsidR="007D65EE">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7D65EE">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5B116C73"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7D65EE">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7D65EE">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ins w:id="23" w:author="ALBA EDITING" w:date="2019-04-07T19:51:00Z">
        <w:r w:rsidR="00E736BA">
          <w:rPr>
            <w:rFonts w:cs="Times New Roman"/>
            <w:noProof/>
            <w:sz w:val="22"/>
          </w:rPr>
          <w:t xml:space="preserve">the </w:t>
        </w:r>
      </w:ins>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7D65EE">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7D65EE">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commentRangeStart w:id="24"/>
      <w:del w:id="25" w:author="tao huang" w:date="2019-04-08T16:07:00Z">
        <w:r w:rsidR="00322431" w:rsidRPr="0092053E" w:rsidDel="00272AE2">
          <w:rPr>
            <w:rFonts w:cs="Times New Roman"/>
            <w:sz w:val="22"/>
          </w:rPr>
          <w:delText xml:space="preserve">proposed </w:delText>
        </w:r>
      </w:del>
      <w:commentRangeEnd w:id="24"/>
      <w:ins w:id="26" w:author="tao huang" w:date="2019-04-08T16:07:00Z">
        <w:r w:rsidR="00272AE2">
          <w:rPr>
            <w:rFonts w:cs="Times New Roman"/>
            <w:sz w:val="22"/>
          </w:rPr>
          <w:t>developed</w:t>
        </w:r>
        <w:r w:rsidR="00272AE2" w:rsidRPr="0092053E">
          <w:rPr>
            <w:rFonts w:cs="Times New Roman"/>
            <w:sz w:val="22"/>
          </w:rPr>
          <w:t xml:space="preserve"> </w:t>
        </w:r>
      </w:ins>
      <w:r w:rsidR="00E736BA">
        <w:rPr>
          <w:rStyle w:val="CommentReference"/>
        </w:rPr>
        <w:commentReference w:id="24"/>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7D65EE">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7D65EE">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06C1B647" w:rsidR="00971633" w:rsidRPr="0092053E" w:rsidRDefault="00FE20BB"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del w:id="27" w:author="ALBA EDITING" w:date="2019-04-07T19:55:00Z">
        <w:r w:rsidR="0021711D" w:rsidRPr="0092053E" w:rsidDel="0050279F">
          <w:rPr>
            <w:rFonts w:cs="Times New Roman"/>
            <w:sz w:val="22"/>
          </w:rPr>
          <w:delText xml:space="preserve">because </w:delText>
        </w:r>
        <w:r w:rsidR="0021711D" w:rsidRPr="0092053E" w:rsidDel="0050279F">
          <w:rPr>
            <w:rFonts w:cs="Times New Roman"/>
            <w:noProof/>
            <w:sz w:val="22"/>
          </w:rPr>
          <w:delText>of</w:delText>
        </w:r>
      </w:del>
      <w:ins w:id="28" w:author="ALBA EDITING" w:date="2019-04-07T19:55:00Z">
        <w:r w:rsidR="0050279F">
          <w:rPr>
            <w:rFonts w:cs="Times New Roman"/>
            <w:sz w:val="22"/>
          </w:rPr>
          <w:t>due to</w:t>
        </w:r>
      </w:ins>
      <w:r w:rsidR="00971633" w:rsidRPr="0092053E">
        <w:rPr>
          <w:rFonts w:cs="Times New Roman"/>
          <w:noProof/>
          <w:sz w:val="22"/>
        </w:rPr>
        <w:t xml:space="preserve"> </w:t>
      </w:r>
      <w:r w:rsidR="00FA4694" w:rsidRPr="0092053E">
        <w:rPr>
          <w:rFonts w:cs="Times New Roman"/>
          <w:noProof/>
          <w:sz w:val="22"/>
        </w:rPr>
        <w:t xml:space="preserve">many </w:t>
      </w:r>
      <w:del w:id="29" w:author="ALBA EDITING" w:date="2019-04-07T19:55:00Z">
        <w:r w:rsidR="005054D8" w:rsidRPr="0092053E" w:rsidDel="0050279F">
          <w:rPr>
            <w:rFonts w:cs="Times New Roman"/>
            <w:noProof/>
            <w:sz w:val="22"/>
          </w:rPr>
          <w:delText>external</w:delText>
        </w:r>
        <w:r w:rsidR="005054D8" w:rsidRPr="0092053E" w:rsidDel="0050279F">
          <w:rPr>
            <w:rFonts w:cs="Times New Roman"/>
            <w:sz w:val="22"/>
          </w:rPr>
          <w:delText xml:space="preserve"> </w:delText>
        </w:r>
      </w:del>
      <w:r w:rsidR="003B0104" w:rsidRPr="000545C5">
        <w:rPr>
          <w:rFonts w:cs="Times New Roman"/>
          <w:noProof/>
          <w:sz w:val="22"/>
        </w:rPr>
        <w:t>un</w:t>
      </w:r>
      <w:r w:rsidR="00971633" w:rsidRPr="0092053E">
        <w:rPr>
          <w:rFonts w:cs="Times New Roman"/>
          <w:sz w:val="22"/>
        </w:rPr>
        <w:t>controllable</w:t>
      </w:r>
      <w:ins w:id="30" w:author="ALBA EDITING" w:date="2019-04-07T19:55:00Z">
        <w:r w:rsidR="0050279F" w:rsidRPr="0050279F">
          <w:rPr>
            <w:rFonts w:cs="Times New Roman"/>
            <w:noProof/>
            <w:sz w:val="22"/>
          </w:rPr>
          <w:t xml:space="preserve"> </w:t>
        </w:r>
        <w:r w:rsidR="0050279F" w:rsidRPr="0092053E">
          <w:rPr>
            <w:rFonts w:cs="Times New Roman"/>
            <w:noProof/>
            <w:sz w:val="22"/>
          </w:rPr>
          <w:t>external</w:t>
        </w:r>
      </w:ins>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7D65EE">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7D65EE">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ins w:id="31" w:author="ALBA EDITING" w:date="2019-04-06T14:15:00Z">
        <w:r w:rsidR="007627DE">
          <w:rPr>
            <w:rFonts w:cs="Times New Roman"/>
            <w:bCs/>
            <w:sz w:val="22"/>
          </w:rPr>
          <w:t xml:space="preserve">Also, </w:t>
        </w:r>
      </w:ins>
      <w:del w:id="32" w:author="ALBA EDITING" w:date="2019-04-06T14:15:00Z">
        <w:r w:rsidR="00EF1FD4" w:rsidRPr="0092053E" w:rsidDel="007627DE">
          <w:rPr>
            <w:rFonts w:cs="Times New Roman"/>
            <w:bCs/>
            <w:sz w:val="22"/>
          </w:rPr>
          <w:delText xml:space="preserve">Customers </w:delText>
        </w:r>
      </w:del>
      <w:ins w:id="33" w:author="ALBA EDITING" w:date="2019-04-06T14:15:00Z">
        <w:r w:rsidR="007627DE">
          <w:rPr>
            <w:rFonts w:cs="Times New Roman"/>
            <w:bCs/>
            <w:sz w:val="22"/>
          </w:rPr>
          <w:t>c</w:t>
        </w:r>
        <w:r w:rsidR="007627DE" w:rsidRPr="0092053E">
          <w:rPr>
            <w:rFonts w:cs="Times New Roman"/>
            <w:bCs/>
            <w:sz w:val="22"/>
          </w:rPr>
          <w:t xml:space="preserve">ustomers </w:t>
        </w:r>
      </w:ins>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del w:id="34" w:author="ALBA EDITING" w:date="2019-04-06T14:15:00Z">
        <w:r w:rsidR="009A1993" w:rsidDel="007627DE">
          <w:rPr>
            <w:rFonts w:cs="Times New Roman"/>
            <w:bCs/>
            <w:noProof/>
            <w:sz w:val="22"/>
          </w:rPr>
          <w:delText>the</w:delText>
        </w:r>
        <w:r w:rsidR="009A1993" w:rsidDel="007627DE">
          <w:rPr>
            <w:rFonts w:cs="Times New Roman"/>
            <w:bCs/>
            <w:sz w:val="22"/>
          </w:rPr>
          <w:delText xml:space="preserve"> </w:delText>
        </w:r>
      </w:del>
      <w:ins w:id="35" w:author="ALBA EDITING" w:date="2019-04-06T14:15:00Z">
        <w:r w:rsidR="007627DE">
          <w:rPr>
            <w:rFonts w:cs="Times New Roman"/>
            <w:bCs/>
            <w:noProof/>
            <w:sz w:val="22"/>
          </w:rPr>
          <w:t>a</w:t>
        </w:r>
        <w:r w:rsidR="007627DE">
          <w:rPr>
            <w:rFonts w:cs="Times New Roman"/>
            <w:bCs/>
            <w:sz w:val="22"/>
          </w:rPr>
          <w:t xml:space="preserve"> </w:t>
        </w:r>
      </w:ins>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del w:id="36" w:author="ALBA EDITING" w:date="2019-04-06T14:15:00Z">
        <w:r w:rsidR="009A1993" w:rsidDel="007627DE">
          <w:rPr>
            <w:rFonts w:cs="Times New Roman"/>
            <w:bCs/>
            <w:sz w:val="22"/>
          </w:rPr>
          <w:delText>and also the</w:delText>
        </w:r>
      </w:del>
      <w:ins w:id="37" w:author="ALBA EDITING" w:date="2019-04-06T14:15:00Z">
        <w:r w:rsidR="007627DE">
          <w:rPr>
            <w:rFonts w:cs="Times New Roman"/>
            <w:bCs/>
            <w:sz w:val="22"/>
          </w:rPr>
          <w:t>or with a</w:t>
        </w:r>
      </w:ins>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7D65EE">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7D65EE">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 xml:space="preserve">When a new competitor enters the market, the effect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del w:id="38" w:author="ALBA EDITING" w:date="2019-04-07T19:57:00Z">
        <w:r w:rsidR="003B0104" w:rsidRPr="000545C5" w:rsidDel="0050279F">
          <w:rPr>
            <w:rFonts w:cs="Times New Roman"/>
            <w:noProof/>
            <w:sz w:val="22"/>
          </w:rPr>
          <w:delText>er</w:delText>
        </w:r>
      </w:del>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7D65EE">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023690D8"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7D65EE">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7D65EE">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7D65EE">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7D65EE">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the 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del w:id="39" w:author="tao huang" w:date="2019-04-08T16:09:00Z">
        <w:r w:rsidRPr="0092053E" w:rsidDel="00272AE2">
          <w:rPr>
            <w:rFonts w:cs="Times New Roman"/>
            <w:sz w:val="22"/>
          </w:rPr>
          <w:delText xml:space="preserve">propose </w:delText>
        </w:r>
      </w:del>
      <w:ins w:id="40" w:author="tao huang" w:date="2019-04-08T16:09:00Z">
        <w:r w:rsidR="00272AE2">
          <w:rPr>
            <w:rFonts w:cs="Times New Roman"/>
            <w:sz w:val="22"/>
          </w:rPr>
          <w:t>design</w:t>
        </w:r>
        <w:r w:rsidR="00272AE2" w:rsidRPr="0092053E">
          <w:rPr>
            <w:rFonts w:cs="Times New Roman"/>
            <w:sz w:val="22"/>
          </w:rPr>
          <w:t xml:space="preserve"> </w:t>
        </w:r>
      </w:ins>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 xml:space="preserve">(EWC)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r w:rsidR="00BA58CE" w:rsidRPr="0092053E">
        <w:rPr>
          <w:rFonts w:cs="Times New Roman"/>
          <w:sz w:val="22"/>
        </w:rPr>
        <w:t xml:space="preserve"> the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2AFFCA8E"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offer</w:t>
      </w:r>
      <w:del w:id="41" w:author="ALBA EDITING" w:date="2019-04-06T14:25:00Z">
        <w:r w:rsidRPr="0092053E" w:rsidDel="00AB648A">
          <w:rPr>
            <w:rFonts w:cs="Times New Roman"/>
            <w:sz w:val="22"/>
          </w:rPr>
          <w:delText>s</w:delText>
        </w:r>
      </w:del>
      <w:r w:rsidRPr="0092053E">
        <w:rPr>
          <w:rFonts w:cs="Times New Roman"/>
          <w:sz w:val="22"/>
        </w:rPr>
        <w:t xml:space="preserve">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del w:id="42" w:author="tao huang" w:date="2019-04-08T23:33:00Z">
        <w:r w:rsidR="006D2503" w:rsidRPr="0092053E" w:rsidDel="00CC08FC">
          <w:rPr>
            <w:rFonts w:cs="Times New Roman"/>
            <w:noProof/>
            <w:sz w:val="22"/>
          </w:rPr>
          <w:delText>Fourth</w:delText>
        </w:r>
      </w:del>
      <w:ins w:id="43" w:author="tao huang" w:date="2019-04-08T23:33:00Z">
        <w:r w:rsidR="00CC08FC">
          <w:rPr>
            <w:rFonts w:cs="Times New Roman"/>
            <w:noProof/>
            <w:sz w:val="22"/>
          </w:rPr>
          <w:t>Finally</w:t>
        </w:r>
      </w:ins>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del w:id="44" w:author="tao huang" w:date="2019-04-08T23:33:00Z">
        <w:r w:rsidR="00EF6D13" w:rsidRPr="0092053E" w:rsidDel="00CC08FC">
          <w:rPr>
            <w:rFonts w:cs="Times New Roman"/>
            <w:sz w:val="22"/>
          </w:rPr>
          <w:delText xml:space="preserve">Finally, </w:delText>
        </w:r>
        <w:r w:rsidR="00D60942" w:rsidRPr="0092053E" w:rsidDel="00CC08FC">
          <w:rPr>
            <w:rFonts w:cs="Times New Roman"/>
            <w:sz w:val="22"/>
          </w:rPr>
          <w:delText xml:space="preserve">we </w:delText>
        </w:r>
      </w:del>
      <w:del w:id="45" w:author="tao huang" w:date="2019-04-08T16:11:00Z">
        <w:r w:rsidR="00D60942" w:rsidRPr="0092053E" w:rsidDel="00272AE2">
          <w:rPr>
            <w:rFonts w:cs="Times New Roman"/>
            <w:sz w:val="22"/>
          </w:rPr>
          <w:delText>shed light upon</w:delText>
        </w:r>
      </w:del>
      <w:del w:id="46" w:author="tao huang" w:date="2019-04-08T23:33:00Z">
        <w:r w:rsidR="00D60942" w:rsidRPr="0092053E" w:rsidDel="00CC08FC">
          <w:rPr>
            <w:rFonts w:cs="Times New Roman"/>
            <w:sz w:val="22"/>
          </w:rPr>
          <w:delText xml:space="preserve"> the characteristics of the products for which our </w:delText>
        </w:r>
        <w:r w:rsidR="008D5D02" w:rsidRPr="0092053E" w:rsidDel="00CC08FC">
          <w:rPr>
            <w:rFonts w:cs="Times New Roman"/>
            <w:sz w:val="22"/>
          </w:rPr>
          <w:delText xml:space="preserve">proposed methods </w:delText>
        </w:r>
        <w:r w:rsidR="00D60942" w:rsidRPr="0092053E" w:rsidDel="00CC08FC">
          <w:rPr>
            <w:rFonts w:cs="Times New Roman"/>
            <w:sz w:val="22"/>
          </w:rPr>
          <w:delText xml:space="preserve">have even more superior forecasting performance </w:delText>
        </w:r>
        <w:r w:rsidR="00E421EC" w:rsidRPr="0092053E" w:rsidDel="00CC08FC">
          <w:rPr>
            <w:rFonts w:cs="Times New Roman"/>
            <w:sz w:val="22"/>
          </w:rPr>
          <w:delText xml:space="preserve">compared to </w:delText>
        </w:r>
        <w:r w:rsidR="00D60942" w:rsidRPr="0092053E" w:rsidDel="00CC08FC">
          <w:rPr>
            <w:rFonts w:cs="Times New Roman"/>
            <w:sz w:val="22"/>
          </w:rPr>
          <w:delText>the conventional model</w:delText>
        </w:r>
      </w:del>
      <w:ins w:id="47" w:author="ALBA EDITING" w:date="2019-04-07T20:04:00Z">
        <w:del w:id="48" w:author="tao huang" w:date="2019-04-08T23:33:00Z">
          <w:r w:rsidR="00B51D7F" w:rsidDel="00CC08FC">
            <w:rPr>
              <w:rFonts w:cs="Times New Roman"/>
              <w:sz w:val="22"/>
            </w:rPr>
            <w:delText>s</w:delText>
          </w:r>
        </w:del>
      </w:ins>
      <w:del w:id="49" w:author="tao huang" w:date="2019-04-08T23:33:00Z">
        <w:r w:rsidR="00D60942" w:rsidRPr="0092053E" w:rsidDel="00CC08FC">
          <w:rPr>
            <w:rFonts w:cs="Times New Roman"/>
            <w:sz w:val="22"/>
          </w:rPr>
          <w:delText xml:space="preserve"> which </w:delText>
        </w:r>
        <w:r w:rsidR="00E421EC" w:rsidRPr="0092053E" w:rsidDel="00CC08FC">
          <w:rPr>
            <w:rFonts w:cs="Times New Roman"/>
            <w:sz w:val="22"/>
          </w:rPr>
          <w:delText>over</w:delText>
        </w:r>
        <w:r w:rsidR="00F46D61" w:rsidRPr="0092053E" w:rsidDel="00CC08FC">
          <w:rPr>
            <w:rFonts w:cs="Times New Roman"/>
            <w:sz w:val="22"/>
          </w:rPr>
          <w:delText>look</w:delText>
        </w:r>
        <w:r w:rsidR="00E421EC" w:rsidRPr="0092053E" w:rsidDel="00CC08FC">
          <w:rPr>
            <w:rFonts w:cs="Times New Roman"/>
            <w:sz w:val="22"/>
          </w:rPr>
          <w:delText xml:space="preserve"> the problem of structural change.</w:delText>
        </w:r>
      </w:del>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0E89B4E5" w:rsidR="00971633" w:rsidRDefault="00971633" w:rsidP="00971633">
      <w:pPr>
        <w:shd w:val="clear" w:color="auto" w:fill="FFFFFF" w:themeFill="background1"/>
        <w:spacing w:after="0" w:line="360" w:lineRule="auto"/>
        <w:rPr>
          <w:ins w:id="50" w:author="ALBA EDITING" w:date="2019-04-07T20:11:00Z"/>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 xml:space="preserve">SKU level </w:t>
      </w:r>
      <w:r w:rsidRPr="0092053E">
        <w:rPr>
          <w:rFonts w:cs="Times New Roman"/>
          <w:sz w:val="22"/>
        </w:rPr>
        <w:t xml:space="preserve">and </w:t>
      </w:r>
      <w:r w:rsidR="00F938B2" w:rsidRPr="0092053E">
        <w:rPr>
          <w:rFonts w:cs="Times New Roman"/>
          <w:sz w:val="22"/>
        </w:rPr>
        <w:t xml:space="preserve">then </w:t>
      </w:r>
      <w:r w:rsidR="00FE323F" w:rsidRPr="000545C5">
        <w:rPr>
          <w:rFonts w:cs="Times New Roman"/>
          <w:noProof/>
          <w:sz w:val="22"/>
        </w:rPr>
        <w:t>discusses</w:t>
      </w:r>
      <w:r w:rsidR="001B17C9" w:rsidRPr="0092053E">
        <w:rPr>
          <w:rFonts w:cs="Times New Roman"/>
          <w:sz w:val="22"/>
        </w:rPr>
        <w:t xml:space="preserve"> </w:t>
      </w:r>
      <w:r w:rsidR="00F938B2" w:rsidRPr="0092053E">
        <w:rPr>
          <w:rFonts w:cs="Times New Roman"/>
          <w:noProof/>
          <w:sz w:val="22"/>
        </w:rPr>
        <w:t>the findings</w:t>
      </w:r>
      <w:r w:rsidR="00FE323F">
        <w:rPr>
          <w:rFonts w:cs="Times New Roman"/>
          <w:noProof/>
          <w:sz w:val="22"/>
        </w:rPr>
        <w:t xml:space="preserve"> of</w:t>
      </w:r>
      <w:r w:rsidR="00F938B2" w:rsidRPr="0092053E">
        <w:rPr>
          <w:rFonts w:cs="Times New Roman"/>
          <w:noProof/>
          <w:sz w:val="22"/>
        </w:rPr>
        <w:t xml:space="preserve"> previous studies which </w:t>
      </w:r>
      <w:del w:id="51" w:author="ALBA EDITING" w:date="2019-04-07T20:08:00Z">
        <w:r w:rsidR="00FE323F" w:rsidRPr="000545C5" w:rsidDel="00F417B2">
          <w:rPr>
            <w:rFonts w:cs="Times New Roman"/>
            <w:noProof/>
            <w:sz w:val="22"/>
          </w:rPr>
          <w:delText>justifies</w:delText>
        </w:r>
        <w:r w:rsidR="00F938B2" w:rsidRPr="0092053E" w:rsidDel="00F417B2">
          <w:rPr>
            <w:rFonts w:cs="Times New Roman"/>
            <w:noProof/>
            <w:sz w:val="22"/>
          </w:rPr>
          <w:delText xml:space="preserve"> </w:delText>
        </w:r>
      </w:del>
      <w:ins w:id="52" w:author="ALBA EDITING" w:date="2019-04-07T20:08:00Z">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ins>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design of the model evaluation. Section </w:t>
      </w:r>
      <w:r w:rsidR="00F04C8A" w:rsidRPr="0092053E">
        <w:rPr>
          <w:rFonts w:cs="Times New Roman"/>
          <w:sz w:val="22"/>
        </w:rPr>
        <w:t>7</w:t>
      </w:r>
      <w:r w:rsidRPr="0092053E">
        <w:rPr>
          <w:rFonts w:cs="Times New Roman"/>
          <w:sz w:val="22"/>
        </w:rPr>
        <w:t xml:space="preserve"> summarizes and discusses the evaluation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performance</w:t>
      </w:r>
      <w:r w:rsidR="00FE323F">
        <w:rPr>
          <w:rFonts w:cs="Times New Roman"/>
          <w:sz w:val="22"/>
        </w:rPr>
        <w:t>s</w:t>
      </w:r>
      <w:r w:rsidRPr="0092053E">
        <w:rPr>
          <w:rFonts w:cs="Times New Roman"/>
          <w:sz w:val="22"/>
        </w:rPr>
        <w:t xml:space="preserve">. </w:t>
      </w:r>
      <w:del w:id="53" w:author="tao huang" w:date="2019-04-08T23:33:00Z">
        <w:r w:rsidRPr="0092053E" w:rsidDel="00CC08FC">
          <w:rPr>
            <w:rFonts w:cs="Times New Roman"/>
            <w:sz w:val="22"/>
          </w:rPr>
          <w:delText xml:space="preserve">In </w:delText>
        </w:r>
        <w:r w:rsidRPr="0092053E" w:rsidDel="00CC08FC">
          <w:rPr>
            <w:rFonts w:cs="Times New Roman"/>
            <w:noProof/>
            <w:sz w:val="22"/>
          </w:rPr>
          <w:delText>Section</w:delText>
        </w:r>
        <w:r w:rsidRPr="0092053E" w:rsidDel="00CC08FC">
          <w:rPr>
            <w:rFonts w:cs="Times New Roman"/>
            <w:sz w:val="22"/>
          </w:rPr>
          <w:delText xml:space="preserve"> </w:delText>
        </w:r>
        <w:r w:rsidR="00F04C8A" w:rsidRPr="0092053E" w:rsidDel="00CC08FC">
          <w:rPr>
            <w:rFonts w:cs="Times New Roman"/>
            <w:sz w:val="22"/>
          </w:rPr>
          <w:delText>8</w:delText>
        </w:r>
        <w:r w:rsidRPr="0092053E" w:rsidDel="00CC08FC">
          <w:rPr>
            <w:rFonts w:cs="Times New Roman"/>
            <w:sz w:val="22"/>
          </w:rPr>
          <w:delText xml:space="preserve">, we </w:delText>
        </w:r>
        <w:r w:rsidR="00F938B2" w:rsidRPr="0092053E" w:rsidDel="00CC08FC">
          <w:rPr>
            <w:rFonts w:cs="Times New Roman"/>
            <w:sz w:val="22"/>
          </w:rPr>
          <w:delText>highlight</w:delText>
        </w:r>
        <w:r w:rsidRPr="0092053E" w:rsidDel="00CC08FC">
          <w:rPr>
            <w:rFonts w:cs="Times New Roman"/>
            <w:sz w:val="22"/>
          </w:rPr>
          <w:delText xml:space="preserve"> the characteristics of the </w:delText>
        </w:r>
        <w:r w:rsidR="00F938B2" w:rsidRPr="0092053E" w:rsidDel="00CC08FC">
          <w:rPr>
            <w:rFonts w:cs="Times New Roman"/>
            <w:sz w:val="22"/>
          </w:rPr>
          <w:delText xml:space="preserve">product for which our </w:delText>
        </w:r>
        <w:r w:rsidRPr="0092053E" w:rsidDel="00CC08FC">
          <w:rPr>
            <w:rFonts w:cs="Times New Roman"/>
            <w:sz w:val="22"/>
          </w:rPr>
          <w:delText xml:space="preserve">proposed </w:delText>
        </w:r>
        <w:r w:rsidR="00675C6B" w:rsidRPr="0092053E" w:rsidDel="00CC08FC">
          <w:rPr>
            <w:rFonts w:cs="Times New Roman"/>
            <w:sz w:val="22"/>
          </w:rPr>
          <w:delText>methods</w:delText>
        </w:r>
        <w:r w:rsidRPr="0092053E" w:rsidDel="00CC08FC">
          <w:rPr>
            <w:rFonts w:cs="Times New Roman"/>
            <w:sz w:val="22"/>
          </w:rPr>
          <w:delText xml:space="preserve"> garner the greatest improvements</w:delText>
        </w:r>
        <w:r w:rsidR="00675C6B" w:rsidRPr="0092053E" w:rsidDel="00CC08FC">
          <w:rPr>
            <w:rFonts w:cs="Times New Roman"/>
            <w:sz w:val="22"/>
          </w:rPr>
          <w:delText xml:space="preserve"> compared to </w:delText>
        </w:r>
        <w:r w:rsidR="00F938B2" w:rsidRPr="0092053E" w:rsidDel="00CC08FC">
          <w:rPr>
            <w:rFonts w:cs="Times New Roman"/>
            <w:sz w:val="22"/>
          </w:rPr>
          <w:delText xml:space="preserve">conventional </w:delText>
        </w:r>
        <w:r w:rsidR="00675C6B" w:rsidRPr="0092053E" w:rsidDel="00CC08FC">
          <w:rPr>
            <w:rFonts w:cs="Times New Roman"/>
            <w:sz w:val="22"/>
          </w:rPr>
          <w:delText xml:space="preserve">models </w:delText>
        </w:r>
        <w:r w:rsidR="00F938B2" w:rsidRPr="0092053E" w:rsidDel="00CC08FC">
          <w:rPr>
            <w:rFonts w:cs="Times New Roman"/>
            <w:sz w:val="22"/>
          </w:rPr>
          <w:delText xml:space="preserve">which </w:delText>
        </w:r>
        <w:r w:rsidR="00675C6B" w:rsidRPr="00F96787" w:rsidDel="00CC08FC">
          <w:rPr>
            <w:rFonts w:cs="Times New Roman"/>
            <w:noProof/>
            <w:sz w:val="22"/>
          </w:rPr>
          <w:delText>overlook</w:delText>
        </w:r>
        <w:r w:rsidR="00675C6B" w:rsidRPr="0092053E" w:rsidDel="00CC08FC">
          <w:rPr>
            <w:rFonts w:cs="Times New Roman"/>
            <w:sz w:val="22"/>
          </w:rPr>
          <w:delText xml:space="preserve"> the problem of structural change</w:delText>
        </w:r>
        <w:r w:rsidRPr="0092053E" w:rsidDel="00CC08FC">
          <w:rPr>
            <w:rFonts w:cs="Times New Roman"/>
            <w:sz w:val="22"/>
          </w:rPr>
          <w:delText xml:space="preserve">. </w:delText>
        </w:r>
      </w:del>
      <w:r w:rsidRPr="0092053E">
        <w:rPr>
          <w:rFonts w:cs="Times New Roman"/>
          <w:sz w:val="22"/>
        </w:rPr>
        <w:t xml:space="preserve">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both manufacturers and retailers, address research limitations, and highlight directions for future </w:t>
      </w:r>
      <w:commentRangeStart w:id="54"/>
      <w:r w:rsidRPr="0092053E">
        <w:rPr>
          <w:rFonts w:cs="Times New Roman"/>
          <w:sz w:val="22"/>
        </w:rPr>
        <w:t>research</w:t>
      </w:r>
      <w:commentRangeEnd w:id="54"/>
      <w:r w:rsidR="00F417B2">
        <w:rPr>
          <w:rStyle w:val="CommentReference"/>
        </w:rPr>
        <w:commentReference w:id="54"/>
      </w:r>
      <w:r w:rsidRPr="0092053E">
        <w:rPr>
          <w:rFonts w:cs="Times New Roman"/>
          <w:sz w:val="22"/>
        </w:rPr>
        <w:t>.</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58FBBB5D"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7D65EE">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7D65EE">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commentRangeStart w:id="55"/>
      <w:del w:id="56" w:author="tao huang" w:date="2019-04-08T16:14:00Z">
        <w:r w:rsidR="00F35FC9" w:rsidRPr="0092053E" w:rsidDel="00F01CDF">
          <w:rPr>
            <w:rFonts w:cs="Times New Roman"/>
            <w:sz w:val="22"/>
          </w:rPr>
          <w:delText xml:space="preserve">incoming </w:delText>
        </w:r>
      </w:del>
      <w:commentRangeEnd w:id="55"/>
      <w:ins w:id="57" w:author="tao huang" w:date="2019-04-08T16:14:00Z">
        <w:r w:rsidR="00F01CDF">
          <w:rPr>
            <w:rFonts w:cs="Times New Roman"/>
            <w:sz w:val="22"/>
          </w:rPr>
          <w:t>upcoming</w:t>
        </w:r>
        <w:r w:rsidR="00F01CDF" w:rsidRPr="0092053E">
          <w:rPr>
            <w:rFonts w:cs="Times New Roman"/>
            <w:sz w:val="22"/>
          </w:rPr>
          <w:t xml:space="preserve"> </w:t>
        </w:r>
      </w:ins>
      <w:r w:rsidR="00807A78">
        <w:rPr>
          <w:rStyle w:val="CommentReference"/>
        </w:rPr>
        <w:commentReference w:id="55"/>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ins w:id="58" w:author="tao huang" w:date="2019-04-08T16:14:00Z">
        <w:r w:rsidR="00F01CDF">
          <w:rPr>
            <w:rFonts w:cs="Times New Roman"/>
            <w:sz w:val="22"/>
          </w:rPr>
          <w:t xml:space="preserve">by </w:t>
        </w:r>
      </w:ins>
      <w:commentRangeStart w:id="59"/>
      <w:r w:rsidR="004D307C" w:rsidRPr="0092053E">
        <w:rPr>
          <w:rFonts w:cs="Times New Roman"/>
          <w:sz w:val="22"/>
        </w:rPr>
        <w:t xml:space="preserve">relying on </w:t>
      </w:r>
      <w:commentRangeEnd w:id="59"/>
      <w:r w:rsidR="00750D28">
        <w:rPr>
          <w:rStyle w:val="CommentReference"/>
        </w:rPr>
        <w:commentReference w:id="59"/>
      </w:r>
      <w:r w:rsidR="004D307C" w:rsidRPr="0092053E">
        <w:rPr>
          <w:rFonts w:cs="Times New Roman"/>
          <w:sz w:val="22"/>
        </w:rPr>
        <w:t xml:space="preserve">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7D65EE">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7D65EE">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r w:rsidR="00AC6910" w:rsidRPr="0092053E">
        <w:rPr>
          <w:rFonts w:cs="Times New Roman"/>
          <w:sz w:val="22"/>
        </w:rPr>
        <w:t xml:space="preserve">Also, </w:t>
      </w:r>
      <w:r w:rsidR="00A834DB" w:rsidRPr="0092053E">
        <w:rPr>
          <w:rFonts w:cs="Times New Roman"/>
          <w:sz w:val="22"/>
        </w:rPr>
        <w:fldChar w:fldCharType="begin"/>
      </w:r>
      <w:r w:rsidR="007D65EE">
        <w:rPr>
          <w:rFonts w:cs="Times New Roman"/>
          <w:sz w:val="22"/>
        </w:rPr>
        <w: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r w:rsidR="00A834DB" w:rsidRPr="0092053E">
        <w:rPr>
          <w:rFonts w:cs="Times New Roman"/>
          <w:sz w:val="22"/>
        </w:rPr>
        <w:fldChar w:fldCharType="separate"/>
      </w:r>
      <w:r w:rsidR="007D65EE">
        <w:rPr>
          <w:rFonts w:cs="Times New Roman"/>
          <w:noProof/>
          <w:sz w:val="22"/>
        </w:rPr>
        <w:t>Lee, Goodwin, Fildes, Nikolopoulos, and Lawrence (2007)</w:t>
      </w:r>
      <w:r w:rsidR="00A834DB" w:rsidRPr="0092053E">
        <w:rPr>
          <w:rFonts w:cs="Times New Roman"/>
          <w:sz w:val="22"/>
        </w:rPr>
        <w:fldChar w:fldCharType="end"/>
      </w:r>
      <w:r w:rsidR="00A834DB" w:rsidRPr="0092053E">
        <w:rPr>
          <w:rFonts w:cs="Times New Roman"/>
          <w:sz w:val="22"/>
        </w:rPr>
        <w:t xml:space="preserve"> </w:t>
      </w:r>
      <w:commentRangeStart w:id="60"/>
      <w:del w:id="61" w:author="tao huang" w:date="2019-04-08T16:15:00Z">
        <w:r w:rsidR="00A834DB" w:rsidRPr="0092053E" w:rsidDel="00F01CDF">
          <w:rPr>
            <w:rFonts w:cs="Times New Roman"/>
            <w:sz w:val="22"/>
          </w:rPr>
          <w:delText xml:space="preserve">used </w:delText>
        </w:r>
        <w:r w:rsidR="00AC6910" w:rsidRPr="0092053E" w:rsidDel="00F01CDF">
          <w:rPr>
            <w:rFonts w:cs="Times New Roman"/>
            <w:sz w:val="22"/>
          </w:rPr>
          <w:delText xml:space="preserve">an </w:delText>
        </w:r>
        <w:r w:rsidR="00A834DB" w:rsidRPr="0092053E" w:rsidDel="00F01CDF">
          <w:rPr>
            <w:rFonts w:cs="Times New Roman"/>
            <w:sz w:val="22"/>
          </w:rPr>
          <w:delText>experiment to suggest</w:delText>
        </w:r>
      </w:del>
      <w:ins w:id="62" w:author="tao huang" w:date="2019-04-08T16:15:00Z">
        <w:r w:rsidR="00F01CDF">
          <w:rPr>
            <w:rFonts w:cs="Times New Roman"/>
            <w:sz w:val="22"/>
          </w:rPr>
          <w:t>suggested</w:t>
        </w:r>
      </w:ins>
      <w:r w:rsidR="00A834DB" w:rsidRPr="0092053E">
        <w:rPr>
          <w:rFonts w:cs="Times New Roman"/>
          <w:sz w:val="22"/>
        </w:rPr>
        <w:t xml:space="preserve"> </w:t>
      </w:r>
      <w:commentRangeEnd w:id="60"/>
      <w:r w:rsidR="00750D28">
        <w:rPr>
          <w:rStyle w:val="CommentReference"/>
        </w:rPr>
        <w:commentReference w:id="60"/>
      </w:r>
      <w:r w:rsidR="00AC6910" w:rsidRPr="0092053E">
        <w:rPr>
          <w:rFonts w:cs="Times New Roman"/>
          <w:sz w:val="22"/>
        </w:rPr>
        <w:t>that a</w:t>
      </w:r>
      <w:r w:rsidR="00A834DB" w:rsidRPr="0092053E">
        <w:rPr>
          <w:rFonts w:cs="Times New Roman"/>
          <w:sz w:val="22"/>
        </w:rPr>
        <w:t xml:space="preserve"> forecasting support system (FSS</w:t>
      </w:r>
      <w:r w:rsidR="00AC6910" w:rsidRPr="0092053E">
        <w:rPr>
          <w:rFonts w:cs="Times New Roman"/>
          <w:sz w:val="22"/>
        </w:rPr>
        <w:t xml:space="preserve">) could help users recall and understand more appropriately the similarity between past analogous events and thus make more effective </w:t>
      </w:r>
      <w:r w:rsidR="00AC6910" w:rsidRPr="00F96787">
        <w:rPr>
          <w:rFonts w:cs="Times New Roman"/>
          <w:noProof/>
          <w:sz w:val="22"/>
        </w:rPr>
        <w:t>judgments</w:t>
      </w:r>
      <w:r w:rsidR="00AC6910" w:rsidRPr="0092053E">
        <w:rPr>
          <w:rFonts w:cs="Times New Roman"/>
          <w:sz w:val="22"/>
        </w:rPr>
        <w:t>.</w:t>
      </w:r>
      <w:r w:rsidR="004B560A" w:rsidRPr="0092053E">
        <w:rPr>
          <w:rFonts w:cs="Times New Roman"/>
          <w:sz w:val="22"/>
        </w:rPr>
        <w:t xml:space="preserve"> </w:t>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del w:id="63" w:author="ALBA EDITING" w:date="2019-04-06T14:35:00Z">
        <w:r w:rsidR="00C140DD" w:rsidRPr="0092053E" w:rsidDel="00F6126B">
          <w:rPr>
            <w:rFonts w:cs="Times New Roman"/>
            <w:sz w:val="22"/>
          </w:rPr>
          <w:delText xml:space="preserve"> </w:delText>
        </w:r>
        <w:r w:rsidRPr="0092053E" w:rsidDel="00F6126B">
          <w:rPr>
            <w:rFonts w:cs="Times New Roman"/>
            <w:sz w:val="22"/>
          </w:rPr>
          <w:delText>etc.</w:delText>
        </w:r>
      </w:del>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ins w:id="64" w:author="tao huang" w:date="2019-04-08T16:16:00Z">
        <w:r w:rsidR="00F01CDF">
          <w:rPr>
            <w:sz w:val="22"/>
          </w:rPr>
          <w:t xml:space="preserve">by promotions </w:t>
        </w:r>
      </w:ins>
      <w:del w:id="65" w:author="tao huang" w:date="2019-04-08T16:15:00Z">
        <w:r w:rsidR="006E1849" w:rsidRPr="0092053E" w:rsidDel="00F01CDF">
          <w:rPr>
            <w:sz w:val="22"/>
          </w:rPr>
          <w:delText xml:space="preserve">for </w:delText>
        </w:r>
      </w:del>
      <w:ins w:id="66" w:author="tao huang" w:date="2019-04-08T16:15:00Z">
        <w:r w:rsidR="00F01CDF">
          <w:rPr>
            <w:sz w:val="22"/>
          </w:rPr>
          <w:t>on</w:t>
        </w:r>
        <w:r w:rsidR="00F01CDF" w:rsidRPr="0092053E">
          <w:rPr>
            <w:sz w:val="22"/>
          </w:rPr>
          <w:t xml:space="preserve"> </w:t>
        </w:r>
      </w:ins>
      <w:r w:rsidR="006E1849" w:rsidRPr="0092053E">
        <w:rPr>
          <w:sz w:val="22"/>
        </w:rPr>
        <w:t xml:space="preserve">the product sales </w:t>
      </w:r>
      <w:del w:id="67" w:author="tao huang" w:date="2019-04-08T16:17:00Z">
        <w:r w:rsidR="006E1849" w:rsidRPr="0092053E" w:rsidDel="00F01CDF">
          <w:rPr>
            <w:sz w:val="22"/>
          </w:rPr>
          <w:delText>for a Chilean supermarket</w:delText>
        </w:r>
        <w:r w:rsidR="00367850" w:rsidRPr="0092053E" w:rsidDel="00F01CDF">
          <w:rPr>
            <w:sz w:val="22"/>
          </w:rPr>
          <w:delText xml:space="preserve"> </w:delText>
        </w:r>
      </w:del>
      <w:r w:rsidR="00DB67E6" w:rsidRPr="0092053E">
        <w:rPr>
          <w:sz w:val="22"/>
        </w:rPr>
        <w:t>though</w:t>
      </w:r>
      <w:r w:rsidR="00367850" w:rsidRPr="0092053E">
        <w:rPr>
          <w:sz w:val="22"/>
        </w:rPr>
        <w:t xml:space="preserve"> their evaluation is only based on </w:t>
      </w:r>
      <w:ins w:id="68" w:author="ALBA EDITING" w:date="2019-04-06T14:36:00Z">
        <w:r w:rsidR="00F6126B">
          <w:rPr>
            <w:sz w:val="22"/>
          </w:rPr>
          <w:t xml:space="preserve">a </w:t>
        </w:r>
      </w:ins>
      <w:r w:rsidR="00367850" w:rsidRPr="0092053E">
        <w:rPr>
          <w:sz w:val="22"/>
        </w:rPr>
        <w:t>very limited number</w:t>
      </w:r>
      <w:del w:id="69" w:author="ALBA EDITING" w:date="2019-04-06T14:36:00Z">
        <w:r w:rsidR="00DB67E6" w:rsidRPr="0092053E" w:rsidDel="00F6126B">
          <w:rPr>
            <w:sz w:val="22"/>
          </w:rPr>
          <w:delText>s</w:delText>
        </w:r>
      </w:del>
      <w:r w:rsidR="00367850" w:rsidRPr="0092053E">
        <w:rPr>
          <w:sz w:val="22"/>
        </w:rPr>
        <w:t xml:space="preserve"> of products</w:t>
      </w:r>
      <w:ins w:id="70" w:author="tao huang" w:date="2019-04-08T16:17:00Z">
        <w:r w:rsidR="00F01CDF">
          <w:rPr>
            <w:sz w:val="22"/>
          </w:rPr>
          <w:t xml:space="preserve"> from</w:t>
        </w:r>
        <w:r w:rsidR="00F01CDF" w:rsidRPr="0092053E">
          <w:rPr>
            <w:sz w:val="22"/>
          </w:rPr>
          <w:t xml:space="preserve"> a</w:t>
        </w:r>
        <w:commentRangeStart w:id="71"/>
        <w:commentRangeEnd w:id="71"/>
        <w:r w:rsidR="00F01CDF">
          <w:rPr>
            <w:rStyle w:val="CommentReference"/>
          </w:rPr>
          <w:commentReference w:id="71"/>
        </w:r>
        <w:r w:rsidR="00F01CDF" w:rsidRPr="0092053E">
          <w:rPr>
            <w:sz w:val="22"/>
          </w:rPr>
          <w:t xml:space="preserve"> Chilean supermarket</w:t>
        </w:r>
      </w:ins>
      <w:r w:rsidR="00367850" w:rsidRPr="0092053E">
        <w:rPr>
          <w:sz w:val="22"/>
        </w:rPr>
        <w:t xml:space="preserve">.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6BAA4E19"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have been evaluated based on a very limited number of products. </w:t>
      </w:r>
      <w:r w:rsidR="0081490C" w:rsidRPr="0092053E">
        <w:rPr>
          <w:sz w:val="22"/>
        </w:rPr>
        <w:fldChar w:fldCharType="begin"/>
      </w:r>
      <w:r w:rsidR="007D65EE">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7D65EE">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for the non-perishable food categories at </w:t>
      </w:r>
      <w:r w:rsidR="00C63D51">
        <w:rPr>
          <w:sz w:val="22"/>
        </w:rPr>
        <w:t xml:space="preserve">the </w:t>
      </w:r>
      <w:r w:rsidR="0081490C" w:rsidRPr="00C63D51">
        <w:rPr>
          <w:noProof/>
          <w:sz w:val="22"/>
        </w:rPr>
        <w:t>SKU</w:t>
      </w:r>
      <w:r w:rsidR="0081490C" w:rsidRPr="0092053E">
        <w:rPr>
          <w:sz w:val="22"/>
        </w:rPr>
        <w:t xml:space="preserve"> level. </w:t>
      </w:r>
      <w:r w:rsidR="00B32C17" w:rsidRPr="0092053E">
        <w:rPr>
          <w:sz w:val="22"/>
        </w:rPr>
        <w:t xml:space="preserve">Their </w:t>
      </w:r>
      <w:r w:rsidR="00820D98" w:rsidRPr="0092053E">
        <w:rPr>
          <w:sz w:val="22"/>
        </w:rPr>
        <w:t>methods</w:t>
      </w:r>
      <w:r w:rsidR="00B32C17" w:rsidRPr="0092053E">
        <w:rPr>
          <w:sz w:val="22"/>
        </w:rPr>
        <w:t xml:space="preserve"> incorporate</w:t>
      </w:r>
      <w:r w:rsidR="0081490C" w:rsidRPr="0092053E">
        <w:rPr>
          <w:sz w:val="22"/>
        </w:rPr>
        <w:t xml:space="preserve"> variables </w:t>
      </w:r>
      <w:ins w:id="72" w:author="ALBA EDITING" w:date="2019-04-06T14:42:00Z">
        <w:r w:rsidR="00515518">
          <w:rPr>
            <w:sz w:val="22"/>
          </w:rPr>
          <w:t xml:space="preserve">that are </w:t>
        </w:r>
      </w:ins>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 </w:t>
      </w:r>
      <w:r w:rsidR="00CE3752" w:rsidRPr="0092053E">
        <w:rPr>
          <w:sz w:val="22"/>
        </w:rPr>
        <w:t>ha</w:t>
      </w:r>
      <w:r w:rsidR="00820D98" w:rsidRPr="0092053E">
        <w:rPr>
          <w:sz w:val="22"/>
        </w:rPr>
        <w:t>ve</w:t>
      </w:r>
      <w:r w:rsidR="00CE3752" w:rsidRPr="0092053E">
        <w:rPr>
          <w:sz w:val="22"/>
        </w:rPr>
        <w:t xml:space="preserve"> 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r w:rsidR="00DD4FB7" w:rsidRPr="000545C5">
        <w:rPr>
          <w:noProof/>
          <w:sz w:val="22"/>
        </w:rPr>
        <w:t>do</w:t>
      </w:r>
      <w:r w:rsidR="00DD4FB7">
        <w:rPr>
          <w:sz w:val="22"/>
        </w:rPr>
        <w:t xml:space="preserve"> not perform better than the</w:t>
      </w:r>
      <w:r w:rsidR="00094570" w:rsidRPr="0092053E">
        <w:rPr>
          <w:sz w:val="22"/>
        </w:rPr>
        <w:t xml:space="preserve"> Base-lift method for the time period</w:t>
      </w:r>
      <w:r w:rsidR="0081490C" w:rsidRPr="0092053E">
        <w:rPr>
          <w:sz w:val="22"/>
        </w:rPr>
        <w:t xml:space="preserve"> when the focal product </w:t>
      </w:r>
      <w:r w:rsidR="00B32C17" w:rsidRPr="0092053E">
        <w:rPr>
          <w:sz w:val="22"/>
        </w:rPr>
        <w:t xml:space="preserve">is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del w:id="73" w:author="ALBA EDITING" w:date="2019-04-06T14:56:00Z">
        <w:r w:rsidR="00094570" w:rsidRPr="0092053E" w:rsidDel="00022491">
          <w:rPr>
            <w:sz w:val="22"/>
          </w:rPr>
          <w:delText xml:space="preserve">for </w:delText>
        </w:r>
      </w:del>
      <w:ins w:id="74" w:author="ALBA EDITING" w:date="2019-04-06T14:56:00Z">
        <w:r w:rsidR="00022491">
          <w:rPr>
            <w:sz w:val="22"/>
          </w:rPr>
          <w:t>of</w:t>
        </w:r>
        <w:r w:rsidR="00022491" w:rsidRPr="0092053E">
          <w:rPr>
            <w:sz w:val="22"/>
          </w:rPr>
          <w:t xml:space="preserve"> </w:t>
        </w:r>
      </w:ins>
      <w:r w:rsidR="00094570" w:rsidRPr="0092053E">
        <w:rPr>
          <w:sz w:val="22"/>
        </w:rPr>
        <w:t>the</w:t>
      </w:r>
      <w:r w:rsidR="00820D98" w:rsidRPr="0092053E">
        <w:rPr>
          <w:sz w:val="22"/>
        </w:rPr>
        <w:t xml:space="preserve">ir methods </w:t>
      </w:r>
      <w:r w:rsidR="00094570" w:rsidRPr="0092053E">
        <w:rPr>
          <w:sz w:val="22"/>
        </w:rPr>
        <w:t xml:space="preserve">is that </w:t>
      </w:r>
      <w:r w:rsidR="00820D98" w:rsidRPr="0092053E">
        <w:rPr>
          <w:sz w:val="22"/>
        </w:rPr>
        <w:t>they</w:t>
      </w:r>
      <w:r w:rsidR="00094570" w:rsidRPr="0092053E">
        <w:rPr>
          <w:sz w:val="22"/>
        </w:rPr>
        <w:t xml:space="preserve"> </w:t>
      </w:r>
      <w:r w:rsidR="0081490C" w:rsidRPr="0092053E">
        <w:rPr>
          <w:sz w:val="22"/>
        </w:rPr>
        <w:t xml:space="preserve">overlook </w:t>
      </w:r>
      <w:r w:rsidR="0081490C" w:rsidRPr="0092053E">
        <w:rPr>
          <w:sz w:val="22"/>
        </w:rPr>
        <w:lastRenderedPageBreak/>
        <w:t xml:space="preserve">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7D65EE">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7D65EE">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incorporates</w:t>
      </w:r>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7D65EE">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is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commentRangeStart w:id="75"/>
      <w:del w:id="76" w:author="tao huang" w:date="2019-04-08T16:18:00Z">
        <w:r w:rsidR="00293D33" w:rsidRPr="0092053E" w:rsidDel="00377768">
          <w:rPr>
            <w:rFonts w:cs="Times New Roman"/>
            <w:sz w:val="22"/>
          </w:rPr>
          <w:delText xml:space="preserve">for </w:delText>
        </w:r>
      </w:del>
      <w:commentRangeEnd w:id="75"/>
      <w:ins w:id="77" w:author="tao huang" w:date="2019-04-08T16:18:00Z">
        <w:r w:rsidR="00377768">
          <w:rPr>
            <w:rFonts w:cs="Times New Roman"/>
            <w:sz w:val="22"/>
          </w:rPr>
          <w:t>of</w:t>
        </w:r>
        <w:r w:rsidR="00377768" w:rsidRPr="0092053E">
          <w:rPr>
            <w:rFonts w:cs="Times New Roman"/>
            <w:sz w:val="22"/>
          </w:rPr>
          <w:t xml:space="preserve"> </w:t>
        </w:r>
      </w:ins>
      <w:r w:rsidR="009C515F">
        <w:rPr>
          <w:rStyle w:val="CommentReference"/>
        </w:rPr>
        <w:commentReference w:id="75"/>
      </w:r>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w:t>
      </w:r>
      <w:commentRangeStart w:id="78"/>
      <w:r w:rsidR="00293D33" w:rsidRPr="0092053E">
        <w:rPr>
          <w:rFonts w:cs="Times New Roman"/>
          <w:sz w:val="22"/>
        </w:rPr>
        <w:t>variables for the competitive activities</w:t>
      </w:r>
      <w:r w:rsidR="00393F91" w:rsidRPr="0092053E">
        <w:rPr>
          <w:rFonts w:cs="Times New Roman"/>
          <w:sz w:val="22"/>
        </w:rPr>
        <w:t xml:space="preserve"> </w:t>
      </w:r>
      <w:commentRangeEnd w:id="78"/>
      <w:r w:rsidR="009C515F">
        <w:rPr>
          <w:rStyle w:val="CommentReference"/>
        </w:rPr>
        <w:commentReference w:id="78"/>
      </w:r>
      <w:r w:rsidR="00393F91" w:rsidRPr="0092053E">
        <w:rPr>
          <w:rFonts w:cs="Times New Roman"/>
          <w:sz w:val="22"/>
        </w:rPr>
        <w:t>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F96787">
        <w:rPr>
          <w:rFonts w:cs="Times New Roman"/>
          <w:noProof/>
          <w:sz w:val="22"/>
        </w:rPr>
        <w:t>ve</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w:t>
      </w:r>
      <w:commentRangeStart w:id="79"/>
      <w:r w:rsidR="00263131" w:rsidRPr="0092053E">
        <w:rPr>
          <w:rFonts w:cs="Times New Roman"/>
          <w:sz w:val="22"/>
        </w:rPr>
        <w:t xml:space="preserve">such as </w:t>
      </w:r>
      <w:commentRangeEnd w:id="79"/>
      <w:r w:rsidR="009C515F">
        <w:rPr>
          <w:rStyle w:val="CommentReference"/>
        </w:rPr>
        <w:commentReference w:id="79"/>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del w:id="80" w:author="ALBA EDITING" w:date="2019-04-06T15:00:00Z">
        <w:r w:rsidR="00F96787" w:rsidDel="00022491">
          <w:rPr>
            <w:rFonts w:cs="Times New Roman"/>
            <w:i/>
            <w:sz w:val="22"/>
          </w:rPr>
          <w:delText>,</w:delText>
        </w:r>
        <w:r w:rsidR="00263131" w:rsidRPr="0092053E" w:rsidDel="00022491">
          <w:rPr>
            <w:rFonts w:cs="Times New Roman"/>
            <w:sz w:val="22"/>
          </w:rPr>
          <w:delText xml:space="preserve"> </w:delText>
        </w:r>
        <w:r w:rsidR="00263131" w:rsidRPr="00F96787" w:rsidDel="00022491">
          <w:rPr>
            <w:rFonts w:cs="Times New Roman"/>
            <w:noProof/>
            <w:sz w:val="22"/>
          </w:rPr>
          <w:delText>etc</w:delText>
        </w:r>
      </w:del>
      <w:r w:rsidR="00F342A1" w:rsidRPr="0092053E">
        <w:rPr>
          <w:rFonts w:cs="Times New Roman"/>
          <w:sz w:val="22"/>
        </w:rPr>
        <w:t>.</w:t>
      </w:r>
      <w:r w:rsidR="008A0FEA" w:rsidRPr="0092053E">
        <w:rPr>
          <w:rFonts w:cs="Times New Roman"/>
          <w:sz w:val="22"/>
        </w:rPr>
        <w:t xml:space="preserve"> However, their methods specify </w:t>
      </w:r>
      <w:ins w:id="81" w:author="ALBA EDITING" w:date="2019-04-06T15:08:00Z">
        <w:r w:rsidR="00CC184E">
          <w:rPr>
            <w:rFonts w:cs="Times New Roman"/>
            <w:sz w:val="22"/>
          </w:rPr>
          <w:t xml:space="preserve">that </w:t>
        </w:r>
      </w:ins>
      <w:r w:rsidR="008A0FEA" w:rsidRPr="0092053E">
        <w:rPr>
          <w:rFonts w:cs="Times New Roman"/>
          <w:sz w:val="22"/>
        </w:rPr>
        <w:t xml:space="preserve">the models </w:t>
      </w:r>
      <w:r w:rsidR="008A0FEA" w:rsidRPr="00F96787">
        <w:rPr>
          <w:rFonts w:cs="Times New Roman"/>
          <w:noProof/>
          <w:sz w:val="22"/>
        </w:rPr>
        <w:t>rely</w:t>
      </w:r>
      <w:del w:id="82" w:author="ALBA EDITING" w:date="2019-04-06T15:08:00Z">
        <w:r w:rsidR="008A0FEA" w:rsidRPr="00F96787" w:rsidDel="00CC184E">
          <w:rPr>
            <w:rFonts w:cs="Times New Roman"/>
            <w:noProof/>
            <w:sz w:val="22"/>
          </w:rPr>
          <w:delText>ing</w:delText>
        </w:r>
      </w:del>
      <w:r w:rsidR="00F96787">
        <w:rPr>
          <w:rFonts w:cs="Times New Roman"/>
          <w:noProof/>
          <w:sz w:val="22"/>
        </w:rPr>
        <w:t xml:space="preserve"> on</w:t>
      </w:r>
      <w:r w:rsidR="008A0FEA" w:rsidRPr="0092053E">
        <w:rPr>
          <w:rFonts w:cs="Times New Roman"/>
          <w:sz w:val="22"/>
        </w:rPr>
        <w:t xml:space="preserve"> </w:t>
      </w:r>
      <w:del w:id="83" w:author="ALBA EDITING" w:date="2019-04-07T20:30:00Z">
        <w:r w:rsidR="000545C5" w:rsidDel="009C515F">
          <w:rPr>
            <w:rFonts w:cs="Times New Roman"/>
            <w:sz w:val="22"/>
          </w:rPr>
          <w:delText xml:space="preserve">the </w:delText>
        </w:r>
      </w:del>
      <w:r w:rsidR="000545C5">
        <w:rPr>
          <w:rFonts w:cs="Times New Roman"/>
          <w:sz w:val="22"/>
        </w:rPr>
        <w:t xml:space="preserve">intervention by </w:t>
      </w:r>
      <w:r w:rsidR="008A0FEA" w:rsidRPr="0092053E">
        <w:rPr>
          <w:rFonts w:cs="Times New Roman"/>
          <w:sz w:val="22"/>
        </w:rPr>
        <w:t xml:space="preserve">human expertise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commentRangeStart w:id="84"/>
      <w:del w:id="85" w:author="tao huang" w:date="2019-04-08T16:20:00Z">
        <w:r w:rsidR="008A0FEA" w:rsidRPr="0092053E" w:rsidDel="00377768">
          <w:rPr>
            <w:rFonts w:cs="Times New Roman"/>
            <w:sz w:val="22"/>
          </w:rPr>
          <w:delText xml:space="preserve">need </w:delText>
        </w:r>
      </w:del>
      <w:commentRangeEnd w:id="84"/>
      <w:ins w:id="86" w:author="tao huang" w:date="2019-04-08T16:20:00Z">
        <w:r w:rsidR="00377768">
          <w:rPr>
            <w:rFonts w:cs="Times New Roman"/>
            <w:sz w:val="22"/>
          </w:rPr>
          <w:t>requirements</w:t>
        </w:r>
        <w:r w:rsidR="00377768" w:rsidRPr="0092053E">
          <w:rPr>
            <w:rFonts w:cs="Times New Roman"/>
            <w:sz w:val="22"/>
          </w:rPr>
          <w:t xml:space="preserve"> </w:t>
        </w:r>
      </w:ins>
      <w:r w:rsidR="009C515F">
        <w:rPr>
          <w:rStyle w:val="CommentReference"/>
        </w:rPr>
        <w:commentReference w:id="84"/>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ins w:id="87" w:author="ALBA EDITING" w:date="2019-04-06T15:08:00Z">
        <w:r w:rsidR="00CC184E">
          <w:rPr>
            <w:rFonts w:cs="Times New Roman"/>
            <w:sz w:val="22"/>
          </w:rPr>
          <w:t xml:space="preserve">considered </w:t>
        </w:r>
      </w:ins>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7D65EE">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are extensions of those in </w:t>
      </w:r>
      <w:r w:rsidR="0061626F"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7D65EE">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 the Base-lift benchmark model for 15 food product categories.</w:t>
      </w:r>
      <w:r w:rsidR="00F60228" w:rsidRPr="0092053E">
        <w:rPr>
          <w:rFonts w:cs="Times New Roman"/>
          <w:sz w:val="22"/>
        </w:rPr>
        <w:t xml:space="preserve"> </w:t>
      </w:r>
      <w:r w:rsidR="0097126A" w:rsidRPr="0092053E">
        <w:rPr>
          <w:rFonts w:cs="Times New Roman"/>
          <w:sz w:val="22"/>
        </w:rPr>
        <w:t>These studies suggest that promotional information are valuable in forecasting retailer product sales, and 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78610C" w:rsidRPr="0092053E">
        <w:rPr>
          <w:rFonts w:cs="Times New Roman"/>
          <w:bCs/>
          <w:noProof/>
          <w:sz w:val="22"/>
        </w:rPr>
        <w:t xml:space="preserve"> </w:t>
      </w:r>
      <w:r w:rsidR="0078610C" w:rsidRPr="0092053E">
        <w:rPr>
          <w:rFonts w:cs="Times New Roman"/>
          <w:bCs/>
          <w:noProof/>
          <w:sz w:val="22"/>
        </w:rPr>
        <w:fldChar w:fldCharType="begin"/>
      </w:r>
      <w:r w:rsidR="007D65EE">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92053E">
        <w:rPr>
          <w:rFonts w:cs="Times New Roman"/>
          <w:bCs/>
          <w:noProof/>
          <w:sz w:val="22"/>
        </w:rPr>
        <w:fldChar w:fldCharType="separate"/>
      </w:r>
      <w:r w:rsidR="007D65EE">
        <w:rPr>
          <w:rFonts w:cs="Times New Roman"/>
          <w:bCs/>
          <w:noProof/>
          <w:sz w:val="22"/>
        </w:rPr>
        <w:t>(Fildes, Ma, et al., 2018)</w:t>
      </w:r>
      <w:r w:rsidR="0078610C" w:rsidRPr="0092053E">
        <w:rPr>
          <w:rFonts w:cs="Times New Roman"/>
          <w:bCs/>
          <w:noProof/>
          <w:sz w:val="22"/>
        </w:rPr>
        <w:fldChar w:fldCharType="end"/>
      </w:r>
      <w:r w:rsidR="0078610C" w:rsidRPr="0092053E">
        <w:rPr>
          <w:rFonts w:cs="Times New Roman"/>
          <w:bCs/>
          <w:noProof/>
          <w:sz w:val="22"/>
        </w:rPr>
        <w:t>.</w:t>
      </w:r>
      <w:r w:rsidR="00E84595" w:rsidRPr="0092053E">
        <w:rPr>
          <w:rFonts w:cs="Times New Roman"/>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0545C5">
        <w:rPr>
          <w:rFonts w:cs="Times New Roman"/>
          <w:sz w:val="22"/>
        </w:rPr>
        <w:t xml:space="preserve">the </w:t>
      </w:r>
      <w:r w:rsidR="00E84595" w:rsidRPr="000545C5">
        <w:rPr>
          <w:rFonts w:cs="Times New Roman"/>
          <w:noProof/>
          <w:sz w:val="22"/>
        </w:rPr>
        <w:t>constant</w:t>
      </w:r>
      <w:r w:rsidR="00E84595" w:rsidRPr="0092053E">
        <w:rPr>
          <w:rFonts w:cs="Times New Roman"/>
          <w:sz w:val="22"/>
        </w:rPr>
        <w:t xml:space="preserve"> effects of the marketing activities</w:t>
      </w:r>
      <w:r w:rsidR="00E84595" w:rsidRPr="0092053E">
        <w:rPr>
          <w:rFonts w:cs="Times New Roman"/>
          <w:bCs/>
          <w:noProof/>
          <w:sz w:val="22"/>
        </w:rPr>
        <w:t>.</w:t>
      </w:r>
    </w:p>
    <w:p w14:paraId="378B96A6" w14:textId="77777777" w:rsidR="0097126A" w:rsidRPr="0092053E" w:rsidRDefault="0097126A" w:rsidP="00E22365">
      <w:pPr>
        <w:spacing w:after="0" w:line="360" w:lineRule="auto"/>
        <w:rPr>
          <w:rFonts w:cs="Times New Roman"/>
          <w:sz w:val="22"/>
        </w:rPr>
      </w:pPr>
    </w:p>
    <w:p w14:paraId="0D9E1F7A" w14:textId="09CCEA9F"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r w:rsidR="00382892" w:rsidRPr="000545C5">
        <w:rPr>
          <w:rFonts w:cs="Times New Roman"/>
          <w:noProof/>
          <w:sz w:val="22"/>
        </w:rPr>
        <w:t>changing</w:t>
      </w:r>
      <w:r w:rsidR="008100E6">
        <w:rPr>
          <w:rFonts w:cs="Times New Roman"/>
          <w:sz w:val="22"/>
        </w:rPr>
        <w:t xml:space="preserve"> effect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545F0180" w:rsidR="00F221D0" w:rsidRPr="0092053E" w:rsidRDefault="00CE5667">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6106EB" w:rsidRPr="0092053E">
        <w:rPr>
          <w:rFonts w:cs="Times New Roman"/>
          <w:sz w:val="22"/>
        </w:rPr>
        <w:t xml:space="preserve">suggest that the </w:t>
      </w:r>
      <w:r w:rsidR="004D70F0" w:rsidRPr="0092053E">
        <w:rPr>
          <w:rFonts w:cs="Times New Roman"/>
          <w:sz w:val="22"/>
        </w:rPr>
        <w:t xml:space="preserve">effect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commentRangeStart w:id="88"/>
      <w:del w:id="89" w:author="ALBA EDITING" w:date="2019-04-07T20:33:00Z">
        <w:r w:rsidR="006106EB" w:rsidRPr="0092053E" w:rsidDel="001236E3">
          <w:rPr>
            <w:rFonts w:cs="Times New Roman"/>
            <w:bCs/>
            <w:sz w:val="22"/>
          </w:rPr>
          <w:delText xml:space="preserve">find </w:delText>
        </w:r>
      </w:del>
      <w:commentRangeEnd w:id="88"/>
      <w:ins w:id="90" w:author="ALBA EDITING" w:date="2019-04-07T20:33:00Z">
        <w:r w:rsidR="001236E3">
          <w:rPr>
            <w:rFonts w:cs="Times New Roman"/>
            <w:bCs/>
            <w:sz w:val="22"/>
          </w:rPr>
          <w:t>found</w:t>
        </w:r>
        <w:r w:rsidR="001236E3" w:rsidRPr="0092053E">
          <w:rPr>
            <w:rFonts w:cs="Times New Roman"/>
            <w:bCs/>
            <w:sz w:val="22"/>
          </w:rPr>
          <w:t xml:space="preserve"> </w:t>
        </w:r>
      </w:ins>
      <w:r w:rsidR="001236E3">
        <w:rPr>
          <w:rStyle w:val="CommentReference"/>
        </w:rPr>
        <w:commentReference w:id="88"/>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del w:id="91" w:author="ALBA EDITING" w:date="2019-04-06T15:32:00Z">
        <w:r w:rsidR="00E05278" w:rsidRPr="0092053E" w:rsidDel="002C5C76">
          <w:rPr>
            <w:rFonts w:cs="Times New Roman"/>
            <w:sz w:val="22"/>
          </w:rPr>
          <w:delText xml:space="preserve">the </w:delText>
        </w:r>
      </w:del>
      <w:ins w:id="92" w:author="ALBA EDITING" w:date="2019-04-06T15:32:00Z">
        <w:r w:rsidR="002C5C76">
          <w:rPr>
            <w:rFonts w:cs="Times New Roman"/>
            <w:sz w:val="22"/>
          </w:rPr>
          <w:t>a</w:t>
        </w:r>
        <w:r w:rsidR="002C5C76" w:rsidRPr="0092053E">
          <w:rPr>
            <w:rFonts w:cs="Times New Roman"/>
            <w:sz w:val="22"/>
          </w:rPr>
          <w:t xml:space="preserve"> </w:t>
        </w:r>
      </w:ins>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w:t>
      </w:r>
      <w:del w:id="93" w:author="ALBA EDITING" w:date="2019-04-06T15:32:00Z">
        <w:r w:rsidR="001B17C9" w:rsidRPr="0092053E" w:rsidDel="002C5C76">
          <w:rPr>
            <w:rFonts w:cs="Times New Roman"/>
            <w:sz w:val="22"/>
          </w:rPr>
          <w:delText>,</w:delText>
        </w:r>
        <w:r w:rsidR="00D57216" w:rsidRPr="0092053E" w:rsidDel="002C5C76">
          <w:rPr>
            <w:rFonts w:cs="Times New Roman"/>
            <w:sz w:val="22"/>
          </w:rPr>
          <w:delText xml:space="preserve"> </w:delText>
        </w:r>
        <w:r w:rsidR="00D57216" w:rsidRPr="0092053E" w:rsidDel="002C5C76">
          <w:rPr>
            <w:rFonts w:cs="Times New Roman"/>
            <w:noProof/>
            <w:sz w:val="22"/>
          </w:rPr>
          <w:delText>etc</w:delText>
        </w:r>
      </w:del>
      <w:r w:rsidR="004D70F0" w:rsidRPr="0092053E">
        <w:rPr>
          <w:rFonts w:cs="Times New Roman"/>
          <w:sz w:val="22"/>
        </w:rPr>
        <w:t xml:space="preserve">.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del w:id="94" w:author="ALBA EDITING" w:date="2019-04-06T15:32:00Z">
        <w:r w:rsidR="00DD4FB7" w:rsidRPr="000545C5" w:rsidDel="002C5C76">
          <w:rPr>
            <w:rFonts w:cs="Times New Roman"/>
            <w:noProof/>
            <w:sz w:val="22"/>
          </w:rPr>
          <w:delText xml:space="preserve"> </w:delText>
        </w:r>
      </w:del>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7D65EE">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7D65EE">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7D65EE">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7D65EE">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del w:id="95" w:author="ALBA EDITING" w:date="2019-04-07T20:34:00Z">
        <w:r w:rsidR="00392AB8" w:rsidRPr="0092053E" w:rsidDel="001236E3">
          <w:rPr>
            <w:rFonts w:cs="Times New Roman"/>
            <w:bCs/>
            <w:sz w:val="22"/>
          </w:rPr>
          <w:delText>of</w:delText>
        </w:r>
        <w:r w:rsidR="004D70F0" w:rsidRPr="0092053E" w:rsidDel="001236E3">
          <w:rPr>
            <w:rFonts w:cs="Times New Roman"/>
            <w:bCs/>
            <w:sz w:val="22"/>
          </w:rPr>
          <w:delText xml:space="preserve"> </w:delText>
        </w:r>
      </w:del>
      <w:ins w:id="96" w:author="ALBA EDITING" w:date="2019-04-07T20:34:00Z">
        <w:r w:rsidR="001236E3">
          <w:rPr>
            <w:rFonts w:cs="Times New Roman"/>
            <w:bCs/>
            <w:sz w:val="22"/>
          </w:rPr>
          <w:t>about</w:t>
        </w:r>
        <w:r w:rsidR="001236E3" w:rsidRPr="0092053E">
          <w:rPr>
            <w:rFonts w:cs="Times New Roman"/>
            <w:bCs/>
            <w:sz w:val="22"/>
          </w:rPr>
          <w:t xml:space="preserve"> </w:t>
        </w:r>
      </w:ins>
      <w:r w:rsidR="004D70F0" w:rsidRPr="0092053E">
        <w:rPr>
          <w:rFonts w:cs="Times New Roman"/>
          <w:bCs/>
          <w:sz w:val="22"/>
        </w:rPr>
        <w:t xml:space="preserve">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The </w:t>
      </w:r>
      <w:r w:rsidR="00F34195" w:rsidRPr="0092053E">
        <w:rPr>
          <w:rFonts w:cs="Times New Roman"/>
          <w:bCs/>
          <w:sz w:val="22"/>
        </w:rPr>
        <w:t xml:space="preserve">change 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w:t>
      </w:r>
      <w:commentRangeStart w:id="97"/>
      <w:del w:id="98" w:author="tao huang" w:date="2019-04-08T16:21:00Z">
        <w:r w:rsidR="000C2A95" w:rsidRPr="0092053E" w:rsidDel="00377768">
          <w:rPr>
            <w:rFonts w:cs="Times New Roman"/>
            <w:bCs/>
            <w:sz w:val="22"/>
          </w:rPr>
          <w:delText xml:space="preserve">by </w:delText>
        </w:r>
      </w:del>
      <w:ins w:id="99" w:author="tao huang" w:date="2019-04-08T16:21:00Z">
        <w:r w:rsidR="00377768">
          <w:rPr>
            <w:rFonts w:cs="Times New Roman"/>
            <w:bCs/>
            <w:sz w:val="22"/>
          </w:rPr>
          <w:t>of</w:t>
        </w:r>
        <w:r w:rsidR="00377768" w:rsidRPr="0092053E">
          <w:rPr>
            <w:rFonts w:cs="Times New Roman"/>
            <w:bCs/>
            <w:sz w:val="22"/>
          </w:rPr>
          <w:t xml:space="preserve"> </w:t>
        </w:r>
      </w:ins>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commentRangeEnd w:id="97"/>
      <w:r w:rsidR="00760F81">
        <w:rPr>
          <w:rStyle w:val="CommentReference"/>
        </w:rPr>
        <w:commentReference w:id="97"/>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 xml:space="preserve">find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ins w:id="100" w:author="ALBA EDITING" w:date="2019-04-06T15:33:00Z">
        <w:r w:rsidR="00760F81">
          <w:rPr>
            <w:rFonts w:cs="Times New Roman"/>
            <w:sz w:val="22"/>
          </w:rPr>
          <w:t>s</w:t>
        </w:r>
      </w:ins>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w:t>
      </w:r>
      <w:del w:id="101" w:author="ALBA EDITING" w:date="2019-04-07T20:37:00Z">
        <w:r w:rsidR="004D70F0" w:rsidRPr="0092053E" w:rsidDel="00C552A4">
          <w:rPr>
            <w:rFonts w:cs="Times New Roman"/>
            <w:sz w:val="22"/>
          </w:rPr>
          <w:delText xml:space="preserve">the </w:delText>
        </w:r>
      </w:del>
      <w:r w:rsidR="004D70F0" w:rsidRPr="0092053E">
        <w:rPr>
          <w:rFonts w:cs="Times New Roman"/>
          <w:sz w:val="22"/>
        </w:rPr>
        <w:t>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r w:rsidR="00B95215" w:rsidRPr="0092053E">
        <w:rPr>
          <w:rFonts w:cs="Times New Roman"/>
          <w:bCs/>
          <w:sz w:val="22"/>
        </w:rPr>
        <w:lastRenderedPageBreak/>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w:t>
      </w:r>
      <w:del w:id="102" w:author="ALBA EDITING" w:date="2019-04-07T20:37:00Z">
        <w:r w:rsidR="00B95215" w:rsidRPr="0092053E" w:rsidDel="00C552A4">
          <w:rPr>
            <w:rFonts w:cs="Times New Roman"/>
            <w:bCs/>
            <w:sz w:val="22"/>
          </w:rPr>
          <w:delText xml:space="preserve">the </w:delText>
        </w:r>
      </w:del>
      <w:r w:rsidR="00B95215" w:rsidRPr="0092053E">
        <w:rPr>
          <w:rFonts w:cs="Times New Roman"/>
          <w:bCs/>
          <w:sz w:val="22"/>
        </w:rPr>
        <w:t xml:space="preserve">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 xml:space="preserve">prominent promotion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make the promotions more effective</w:t>
      </w:r>
      <w:r w:rsidR="00275C68" w:rsidRPr="0092053E">
        <w:rPr>
          <w:rFonts w:cs="Times New Roman"/>
          <w:bCs/>
          <w:sz w:val="22"/>
        </w:rPr>
        <w:t xml:space="preserve"> </w:t>
      </w:r>
      <w:r w:rsidR="00275C68" w:rsidRPr="0092053E">
        <w:rPr>
          <w:rFonts w:cs="Times New Roman"/>
          <w:bCs/>
          <w:sz w:val="22"/>
        </w:rPr>
        <w:fldChar w:fldCharType="begin"/>
      </w:r>
      <w:r w:rsidR="007D65EE">
        <w:rPr>
          <w:rFonts w:cs="Times New Roman"/>
          <w:bCs/>
          <w:sz w:val="22"/>
        </w:rPr>
        <w:instrText xml:space="preserve"> ADDIN EN.CITE &lt;EndNote&gt;&lt;Cite&gt;&lt;Author&gt;van Heerde&lt;/Author&gt;&lt;Year&gt;2015&lt;/Year&gt;&lt;RecNum&gt;776&lt;/RecNum&gt;&lt;DisplayText&gt;(van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92053E">
        <w:rPr>
          <w:rFonts w:cs="Times New Roman"/>
          <w:bCs/>
          <w:sz w:val="22"/>
        </w:rPr>
        <w:fldChar w:fldCharType="separate"/>
      </w:r>
      <w:r w:rsidR="007D65EE">
        <w:rPr>
          <w:rFonts w:cs="Times New Roman"/>
          <w:bCs/>
          <w:noProof/>
          <w:sz w:val="22"/>
        </w:rPr>
        <w:t>(van Heerde, M. Dinner, &amp; Neslin, 2015)</w:t>
      </w:r>
      <w:r w:rsidR="00275C68" w:rsidRPr="0092053E">
        <w:rPr>
          <w:rFonts w:cs="Times New Roman"/>
          <w:bCs/>
          <w:sz w:val="22"/>
        </w:rPr>
        <w:fldChar w:fldCharType="end"/>
      </w:r>
      <w:r w:rsidR="00F221D0" w:rsidRPr="0092053E">
        <w:rPr>
          <w:rFonts w:cs="Times New Roman"/>
          <w:bCs/>
          <w:sz w:val="22"/>
        </w:rPr>
        <w:t>.</w:t>
      </w:r>
      <w:r w:rsidR="004C61AC" w:rsidRPr="0092053E">
        <w:rPr>
          <w:rFonts w:cs="Times New Roman"/>
          <w:bCs/>
          <w:sz w:val="22"/>
        </w:rPr>
        <w:t xml:space="preserve"> </w:t>
      </w:r>
      <w:r w:rsidR="00851123" w:rsidRPr="0092053E">
        <w:rPr>
          <w:rFonts w:cs="Times New Roman"/>
          <w:bCs/>
          <w:sz w:val="22"/>
        </w:rPr>
        <w:t xml:space="preserve">The effect of the marketing activities can also change </w:t>
      </w:r>
      <w:r w:rsidR="00A12DF9">
        <w:rPr>
          <w:rFonts w:cs="Times New Roman"/>
          <w:bCs/>
          <w:sz w:val="22"/>
        </w:rPr>
        <w:t xml:space="preserve">due </w:t>
      </w:r>
      <w:del w:id="103" w:author="ALBA EDITING" w:date="2019-04-06T20:20:00Z">
        <w:r w:rsidR="00A12DF9" w:rsidDel="00BB17F7">
          <w:rPr>
            <w:rFonts w:cs="Times New Roman"/>
            <w:bCs/>
            <w:sz w:val="22"/>
          </w:rPr>
          <w:delText xml:space="preserve">the </w:delText>
        </w:r>
      </w:del>
      <w:ins w:id="104" w:author="ALBA EDITING" w:date="2019-04-06T20:20:00Z">
        <w:r w:rsidR="00BB17F7">
          <w:rPr>
            <w:rFonts w:cs="Times New Roman"/>
            <w:bCs/>
            <w:sz w:val="22"/>
          </w:rPr>
          <w:t>to a</w:t>
        </w:r>
      </w:ins>
      <w:ins w:id="105" w:author="tao huang" w:date="2019-04-08T16:41:00Z">
        <w:r w:rsidR="00E06B7A">
          <w:rPr>
            <w:rFonts w:cs="Times New Roman"/>
            <w:bCs/>
            <w:sz w:val="22"/>
          </w:rPr>
          <w:t xml:space="preserve">n update </w:t>
        </w:r>
      </w:ins>
      <w:ins w:id="106" w:author="ALBA EDITING" w:date="2019-04-06T20:20:00Z">
        <w:del w:id="107" w:author="tao huang" w:date="2019-04-08T16:41:00Z">
          <w:r w:rsidR="00BB17F7" w:rsidDel="00E06B7A">
            <w:rPr>
              <w:rFonts w:cs="Times New Roman"/>
              <w:bCs/>
              <w:sz w:val="22"/>
            </w:rPr>
            <w:delText xml:space="preserve"> </w:delText>
          </w:r>
        </w:del>
      </w:ins>
      <w:del w:id="108" w:author="tao huang" w:date="2019-04-08T16:41:00Z">
        <w:r w:rsidR="00A12DF9" w:rsidDel="00E06B7A">
          <w:rPr>
            <w:rFonts w:cs="Times New Roman"/>
            <w:bCs/>
            <w:sz w:val="22"/>
          </w:rPr>
          <w:delText xml:space="preserve">change </w:delText>
        </w:r>
        <w:r w:rsidR="000545C5" w:rsidDel="00E06B7A">
          <w:rPr>
            <w:rFonts w:cs="Times New Roman"/>
            <w:bCs/>
            <w:sz w:val="22"/>
          </w:rPr>
          <w:delText xml:space="preserve">in </w:delText>
        </w:r>
      </w:del>
      <w:ins w:id="109" w:author="tao huang" w:date="2019-04-08T16:41:00Z">
        <w:r w:rsidR="00E06B7A">
          <w:rPr>
            <w:rFonts w:cs="Times New Roman"/>
            <w:bCs/>
            <w:sz w:val="22"/>
          </w:rPr>
          <w:t xml:space="preserve">of </w:t>
        </w:r>
      </w:ins>
      <w:del w:id="110" w:author="tao huang" w:date="2019-04-08T16:45:00Z">
        <w:r w:rsidR="000545C5" w:rsidDel="00A92DF2">
          <w:rPr>
            <w:rFonts w:cs="Times New Roman"/>
            <w:bCs/>
            <w:sz w:val="22"/>
          </w:rPr>
          <w:delText>the</w:delText>
        </w:r>
        <w:r w:rsidR="00A12DF9" w:rsidDel="00A92DF2">
          <w:rPr>
            <w:rFonts w:cs="Times New Roman"/>
            <w:bCs/>
            <w:sz w:val="22"/>
          </w:rPr>
          <w:delText xml:space="preserve"> </w:delText>
        </w:r>
      </w:del>
      <w:ins w:id="111" w:author="tao huang" w:date="2019-04-08T16:45:00Z">
        <w:r w:rsidR="00A92DF2">
          <w:rPr>
            <w:rFonts w:cs="Times New Roman"/>
            <w:bCs/>
            <w:sz w:val="22"/>
          </w:rPr>
          <w:t xml:space="preserve">their </w:t>
        </w:r>
      </w:ins>
      <w:r w:rsidR="00CE1D14">
        <w:rPr>
          <w:rFonts w:cs="Times New Roman"/>
          <w:bCs/>
          <w:sz w:val="22"/>
        </w:rPr>
        <w:t>content</w:t>
      </w:r>
      <w:del w:id="112" w:author="tao huang" w:date="2019-04-08T16:45:00Z">
        <w:r w:rsidR="00CE1D14" w:rsidDel="00A92DF2">
          <w:rPr>
            <w:rFonts w:cs="Times New Roman"/>
            <w:bCs/>
            <w:sz w:val="22"/>
          </w:rPr>
          <w:delText xml:space="preserve"> </w:delText>
        </w:r>
        <w:r w:rsidR="00A12DF9" w:rsidDel="00A92DF2">
          <w:rPr>
            <w:rFonts w:cs="Times New Roman"/>
            <w:bCs/>
            <w:sz w:val="22"/>
          </w:rPr>
          <w:delText>of the promotional event</w:delText>
        </w:r>
      </w:del>
      <w:r w:rsidR="00851123" w:rsidRPr="0092053E">
        <w:rPr>
          <w:rFonts w:cs="Times New Roman"/>
          <w:bCs/>
          <w:sz w:val="22"/>
        </w:rPr>
        <w:t xml:space="preserve">. </w:t>
      </w:r>
      <w:r w:rsidR="00CE1D14">
        <w:rPr>
          <w:rFonts w:cs="Times New Roman"/>
          <w:bCs/>
          <w:sz w:val="22"/>
        </w:rPr>
        <w:t xml:space="preserve">For example, </w:t>
      </w:r>
      <w:del w:id="113" w:author="tao huang" w:date="2019-04-08T16:24:00Z">
        <w:r w:rsidR="00CE1D14" w:rsidDel="00ED2719">
          <w:rPr>
            <w:rFonts w:cs="Times New Roman"/>
            <w:bCs/>
            <w:sz w:val="22"/>
          </w:rPr>
          <w:delText>r</w:delText>
        </w:r>
        <w:r w:rsidR="00A12DF9" w:rsidDel="00ED2719">
          <w:rPr>
            <w:rFonts w:cs="Times New Roman"/>
            <w:bCs/>
            <w:sz w:val="22"/>
          </w:rPr>
          <w:delText xml:space="preserve">etailers </w:delText>
        </w:r>
        <w:r w:rsidR="00726A0D" w:rsidDel="00ED2719">
          <w:rPr>
            <w:rFonts w:cs="Times New Roman"/>
            <w:bCs/>
            <w:sz w:val="22"/>
          </w:rPr>
          <w:delText xml:space="preserve">tend to </w:delText>
        </w:r>
        <w:r w:rsidR="00CE1D14" w:rsidDel="00ED2719">
          <w:rPr>
            <w:rFonts w:cs="Times New Roman"/>
            <w:bCs/>
            <w:sz w:val="22"/>
          </w:rPr>
          <w:delText>record</w:delText>
        </w:r>
        <w:r w:rsidR="00A12DF9" w:rsidDel="00ED2719">
          <w:rPr>
            <w:rFonts w:cs="Times New Roman"/>
            <w:bCs/>
            <w:sz w:val="22"/>
          </w:rPr>
          <w:delText xml:space="preserve"> promotional </w:delText>
        </w:r>
        <w:r w:rsidR="000545C5" w:rsidDel="00ED2719">
          <w:rPr>
            <w:rFonts w:cs="Times New Roman"/>
            <w:bCs/>
            <w:sz w:val="22"/>
          </w:rPr>
          <w:delText>events</w:delText>
        </w:r>
        <w:r w:rsidR="00A12DF9" w:rsidDel="00ED2719">
          <w:rPr>
            <w:rFonts w:cs="Times New Roman"/>
            <w:bCs/>
            <w:sz w:val="22"/>
          </w:rPr>
          <w:delText xml:space="preserve"> as</w:delText>
        </w:r>
        <w:r w:rsidR="00D403A4" w:rsidDel="00ED2719">
          <w:rPr>
            <w:rFonts w:cs="Times New Roman"/>
            <w:bCs/>
            <w:sz w:val="22"/>
          </w:rPr>
          <w:delText xml:space="preserve"> </w:delText>
        </w:r>
        <w:r w:rsidR="00A12DF9" w:rsidDel="00ED2719">
          <w:rPr>
            <w:rFonts w:cs="Times New Roman"/>
            <w:bCs/>
            <w:sz w:val="22"/>
          </w:rPr>
          <w:delText xml:space="preserve">feature and display </w:delText>
        </w:r>
      </w:del>
      <w:moveFromRangeStart w:id="114" w:author="tao huang" w:date="2019-04-08T16:23:00Z" w:name="move5633037"/>
      <w:moveFrom w:id="115" w:author="tao huang" w:date="2019-04-08T16:23:00Z">
        <w:del w:id="116" w:author="tao huang" w:date="2019-04-08T16:24:00Z">
          <w:r w:rsidR="00275C68" w:rsidRPr="0092053E" w:rsidDel="00ED2719">
            <w:rPr>
              <w:rFonts w:cs="Times New Roman"/>
              <w:bCs/>
              <w:sz w:val="22"/>
            </w:rPr>
            <w:fldChar w:fldCharType="begin"/>
          </w:r>
          <w:r w:rsidR="00AF2B19" w:rsidRPr="0092053E" w:rsidDel="00ED2719">
            <w:rPr>
              <w:rFonts w:cs="Times New Roman"/>
              <w:bCs/>
              <w:sz w:val="22"/>
            </w:rPr>
            <w:del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delInstrText>
          </w:r>
          <w:r w:rsidR="00275C68" w:rsidRPr="0092053E" w:rsidDel="00ED2719">
            <w:rPr>
              <w:rFonts w:cs="Times New Roman"/>
              <w:bCs/>
              <w:sz w:val="22"/>
            </w:rPr>
            <w:fldChar w:fldCharType="separate"/>
          </w:r>
          <w:r w:rsidR="00AF2B19" w:rsidRPr="0092053E" w:rsidDel="00ED2719">
            <w:rPr>
              <w:rFonts w:cs="Times New Roman"/>
              <w:bCs/>
              <w:noProof/>
              <w:sz w:val="22"/>
            </w:rPr>
            <w:delText>(e.g., Bronnenberg, Kruger, &amp; Mela, 2008)</w:delText>
          </w:r>
          <w:r w:rsidR="00275C68" w:rsidRPr="0092053E" w:rsidDel="00ED2719">
            <w:rPr>
              <w:rFonts w:cs="Times New Roman"/>
              <w:bCs/>
              <w:sz w:val="22"/>
            </w:rPr>
            <w:fldChar w:fldCharType="end"/>
          </w:r>
          <w:r w:rsidR="00A12DF9" w:rsidDel="00ED2719">
            <w:rPr>
              <w:rFonts w:cs="Times New Roman"/>
              <w:bCs/>
              <w:sz w:val="22"/>
            </w:rPr>
            <w:delText>.</w:delText>
          </w:r>
          <w:r w:rsidR="00CE1D14" w:rsidRPr="00CE1D14" w:rsidDel="00ED2719">
            <w:rPr>
              <w:rFonts w:cs="Times New Roman"/>
              <w:bCs/>
              <w:sz w:val="22"/>
            </w:rPr>
            <w:delText xml:space="preserve"> </w:delText>
          </w:r>
        </w:del>
      </w:moveFrom>
      <w:moveFromRangeEnd w:id="114"/>
      <w:del w:id="117" w:author="tao huang" w:date="2019-04-08T16:24:00Z">
        <w:r w:rsidR="00CE1D14" w:rsidDel="00ED2719">
          <w:rPr>
            <w:rFonts w:cs="Times New Roman"/>
            <w:bCs/>
            <w:sz w:val="22"/>
          </w:rPr>
          <w:delText xml:space="preserve">However, </w:delText>
        </w:r>
        <w:r w:rsidR="000545C5" w:rsidDel="00ED2719">
          <w:rPr>
            <w:rFonts w:cs="Times New Roman"/>
            <w:bCs/>
            <w:sz w:val="22"/>
          </w:rPr>
          <w:delText>the content of the</w:delText>
        </w:r>
        <w:r w:rsidR="00CE1D14" w:rsidDel="00ED2719">
          <w:rPr>
            <w:rFonts w:cs="Times New Roman"/>
            <w:bCs/>
            <w:sz w:val="22"/>
          </w:rPr>
          <w:delText xml:space="preserve"> events may change</w:delText>
        </w:r>
      </w:del>
      <w:ins w:id="118" w:author="tao huang" w:date="2019-04-08T16:46:00Z">
        <w:r w:rsidR="00A92DF2">
          <w:rPr>
            <w:rFonts w:cs="Times New Roman"/>
            <w:bCs/>
            <w:sz w:val="22"/>
          </w:rPr>
          <w:t xml:space="preserve">retailers </w:t>
        </w:r>
      </w:ins>
      <w:ins w:id="119" w:author="tao huang" w:date="2019-04-08T16:48:00Z">
        <w:r w:rsidR="007B0A32">
          <w:rPr>
            <w:rFonts w:cs="Times New Roman"/>
            <w:bCs/>
            <w:sz w:val="22"/>
          </w:rPr>
          <w:t xml:space="preserve">tend to </w:t>
        </w:r>
      </w:ins>
      <w:ins w:id="120" w:author="tao huang" w:date="2019-04-08T16:46:00Z">
        <w:r w:rsidR="00A92DF2">
          <w:rPr>
            <w:rFonts w:cs="Times New Roman"/>
            <w:bCs/>
            <w:sz w:val="22"/>
          </w:rPr>
          <w:t>launch</w:t>
        </w:r>
      </w:ins>
      <w:ins w:id="121" w:author="tao huang" w:date="2019-04-08T16:24:00Z">
        <w:r w:rsidR="00ED2719">
          <w:rPr>
            <w:rFonts w:cs="Times New Roman"/>
            <w:bCs/>
            <w:sz w:val="22"/>
          </w:rPr>
          <w:t xml:space="preserve"> promotional event</w:t>
        </w:r>
      </w:ins>
      <w:ins w:id="122" w:author="tao huang" w:date="2019-04-08T16:25:00Z">
        <w:r w:rsidR="00ED2719">
          <w:rPr>
            <w:rFonts w:cs="Times New Roman"/>
            <w:bCs/>
            <w:sz w:val="22"/>
          </w:rPr>
          <w:t xml:space="preserve">s </w:t>
        </w:r>
      </w:ins>
      <w:ins w:id="123" w:author="tao huang" w:date="2019-04-08T16:49:00Z">
        <w:r w:rsidR="007B0A32">
          <w:rPr>
            <w:rFonts w:cs="Times New Roman"/>
            <w:bCs/>
            <w:sz w:val="22"/>
          </w:rPr>
          <w:t>of</w:t>
        </w:r>
      </w:ins>
      <w:ins w:id="124" w:author="tao huang" w:date="2019-04-08T16:46:00Z">
        <w:r w:rsidR="00A92DF2">
          <w:rPr>
            <w:rFonts w:cs="Times New Roman"/>
            <w:bCs/>
            <w:sz w:val="22"/>
          </w:rPr>
          <w:t xml:space="preserve"> </w:t>
        </w:r>
      </w:ins>
      <w:ins w:id="125" w:author="tao huang" w:date="2019-04-08T16:47:00Z">
        <w:r w:rsidR="00A92DF2">
          <w:rPr>
            <w:rFonts w:cs="Times New Roman"/>
            <w:bCs/>
            <w:sz w:val="22"/>
          </w:rPr>
          <w:t xml:space="preserve">a </w:t>
        </w:r>
      </w:ins>
      <w:ins w:id="126" w:author="tao huang" w:date="2019-04-08T16:49:00Z">
        <w:r w:rsidR="007B0A32">
          <w:rPr>
            <w:rFonts w:cs="Times New Roman"/>
            <w:bCs/>
            <w:sz w:val="22"/>
          </w:rPr>
          <w:t xml:space="preserve">wide </w:t>
        </w:r>
      </w:ins>
      <w:ins w:id="127" w:author="tao huang" w:date="2019-04-08T16:47:00Z">
        <w:r w:rsidR="00A92DF2">
          <w:rPr>
            <w:rFonts w:cs="Times New Roman"/>
            <w:bCs/>
            <w:sz w:val="22"/>
          </w:rPr>
          <w:t xml:space="preserve">range of </w:t>
        </w:r>
      </w:ins>
      <w:ins w:id="128" w:author="tao huang" w:date="2019-04-08T16:46:00Z">
        <w:r w:rsidR="00A92DF2">
          <w:rPr>
            <w:rFonts w:cs="Times New Roman"/>
            <w:bCs/>
            <w:sz w:val="22"/>
          </w:rPr>
          <w:t xml:space="preserve">types </w:t>
        </w:r>
      </w:ins>
      <w:del w:id="129" w:author="tao huang" w:date="2019-04-08T16:46:00Z">
        <w:r w:rsidR="00CE1D14" w:rsidDel="00A92DF2">
          <w:rPr>
            <w:rFonts w:cs="Times New Roman"/>
            <w:bCs/>
            <w:sz w:val="22"/>
          </w:rPr>
          <w:delText xml:space="preserve"> </w:delText>
        </w:r>
      </w:del>
      <w:del w:id="130" w:author="tao huang" w:date="2019-04-08T16:25:00Z">
        <w:r w:rsidR="00CE1D14" w:rsidDel="00ED2719">
          <w:rPr>
            <w:rFonts w:cs="Times New Roman"/>
            <w:bCs/>
            <w:sz w:val="22"/>
          </w:rPr>
          <w:delText xml:space="preserve">across </w:delText>
        </w:r>
      </w:del>
      <w:del w:id="131" w:author="tao huang" w:date="2019-04-08T16:46:00Z">
        <w:r w:rsidR="00CE1D14" w:rsidDel="00A92DF2">
          <w:rPr>
            <w:rFonts w:cs="Times New Roman"/>
            <w:bCs/>
            <w:sz w:val="22"/>
          </w:rPr>
          <w:delText xml:space="preserve">various </w:delText>
        </w:r>
        <w:r w:rsidR="000545C5" w:rsidDel="00A92DF2">
          <w:rPr>
            <w:rFonts w:cs="Times New Roman"/>
            <w:bCs/>
            <w:sz w:val="22"/>
          </w:rPr>
          <w:delText>types</w:delText>
        </w:r>
        <w:r w:rsidR="00CE1D14" w:rsidDel="00A92DF2">
          <w:rPr>
            <w:rFonts w:cs="Times New Roman"/>
            <w:bCs/>
            <w:sz w:val="22"/>
          </w:rPr>
          <w:delText xml:space="preserve"> such as</w:delText>
        </w:r>
      </w:del>
      <w:del w:id="132" w:author="tao huang" w:date="2019-04-08T16:42:00Z">
        <w:r w:rsidR="00CE1D14" w:rsidRPr="0092053E" w:rsidDel="00E06B7A">
          <w:rPr>
            <w:rFonts w:cs="Times New Roman"/>
            <w:bCs/>
            <w:sz w:val="22"/>
          </w:rPr>
          <w:delText xml:space="preserve"> Buy One Get One free (BOGO)</w:delText>
        </w:r>
      </w:del>
      <w:ins w:id="133" w:author="tao huang" w:date="2019-04-08T16:47:00Z">
        <w:r w:rsidR="00A92DF2">
          <w:rPr>
            <w:rFonts w:cs="Times New Roman"/>
            <w:bCs/>
            <w:sz w:val="22"/>
          </w:rPr>
          <w:t xml:space="preserve">such as </w:t>
        </w:r>
      </w:ins>
      <w:ins w:id="134" w:author="tao huang" w:date="2019-04-08T16:42:00Z">
        <w:r w:rsidR="00E06B7A">
          <w:rPr>
            <w:rFonts w:cs="Times New Roman"/>
            <w:bCs/>
            <w:sz w:val="22"/>
          </w:rPr>
          <w:t>multi-buy promotions</w:t>
        </w:r>
      </w:ins>
      <w:r w:rsidR="00CE1D14" w:rsidRPr="0092053E">
        <w:rPr>
          <w:rFonts w:cs="Times New Roman"/>
          <w:bCs/>
          <w:sz w:val="22"/>
        </w:rPr>
        <w:t>,</w:t>
      </w:r>
      <w:ins w:id="135" w:author="tao huang" w:date="2019-04-08T16:42:00Z">
        <w:r w:rsidR="00E06B7A">
          <w:rPr>
            <w:rFonts w:cs="Times New Roman"/>
            <w:bCs/>
            <w:sz w:val="22"/>
          </w:rPr>
          <w:t xml:space="preserve"> </w:t>
        </w:r>
      </w:ins>
      <w:del w:id="136" w:author="tao huang" w:date="2019-04-08T16:42:00Z">
        <w:r w:rsidR="00CE1D14" w:rsidRPr="0092053E" w:rsidDel="00E06B7A">
          <w:rPr>
            <w:rFonts w:cs="Times New Roman"/>
            <w:bCs/>
            <w:sz w:val="22"/>
          </w:rPr>
          <w:delText xml:space="preserve"> </w:delText>
        </w:r>
      </w:del>
      <w:r w:rsidR="00CE1D14" w:rsidRPr="0092053E">
        <w:rPr>
          <w:rFonts w:cs="Times New Roman"/>
          <w:bCs/>
          <w:sz w:val="22"/>
        </w:rPr>
        <w:t xml:space="preserve">store flyers, 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ins w:id="137" w:author="tao huang" w:date="2019-04-08T16:27:00Z">
        <w:r w:rsidR="00ED2719">
          <w:rPr>
            <w:rFonts w:cs="Times New Roman"/>
            <w:bCs/>
            <w:sz w:val="22"/>
          </w:rPr>
          <w:t xml:space="preserve">. </w:t>
        </w:r>
      </w:ins>
      <w:ins w:id="138" w:author="tao huang" w:date="2019-04-08T16:49:00Z">
        <w:r w:rsidR="007B0A32">
          <w:rPr>
            <w:rFonts w:cs="Times New Roman"/>
            <w:bCs/>
            <w:sz w:val="22"/>
          </w:rPr>
          <w:t>They may</w:t>
        </w:r>
      </w:ins>
      <w:ins w:id="139" w:author="tao huang" w:date="2019-04-08T16:47:00Z">
        <w:r w:rsidR="00A92DF2">
          <w:rPr>
            <w:rFonts w:cs="Times New Roman"/>
            <w:bCs/>
            <w:sz w:val="22"/>
          </w:rPr>
          <w:t xml:space="preserve"> </w:t>
        </w:r>
      </w:ins>
      <w:ins w:id="140" w:author="tao huang" w:date="2019-04-08T16:51:00Z">
        <w:r w:rsidR="007B0A32">
          <w:rPr>
            <w:rFonts w:cs="Times New Roman"/>
            <w:bCs/>
            <w:sz w:val="22"/>
          </w:rPr>
          <w:t xml:space="preserve">initially </w:t>
        </w:r>
      </w:ins>
      <w:ins w:id="141" w:author="tao huang" w:date="2019-04-08T16:27:00Z">
        <w:r w:rsidR="00ED2719">
          <w:rPr>
            <w:rFonts w:cs="Times New Roman"/>
            <w:bCs/>
            <w:sz w:val="22"/>
          </w:rPr>
          <w:t xml:space="preserve">promote </w:t>
        </w:r>
      </w:ins>
      <w:ins w:id="142" w:author="tao huang" w:date="2019-04-08T16:53:00Z">
        <w:r w:rsidR="008B3227">
          <w:rPr>
            <w:rFonts w:cs="Times New Roman"/>
            <w:bCs/>
            <w:sz w:val="22"/>
          </w:rPr>
          <w:t>a</w:t>
        </w:r>
      </w:ins>
      <w:ins w:id="143" w:author="tao huang" w:date="2019-04-08T16:51:00Z">
        <w:r w:rsidR="007B0A32">
          <w:rPr>
            <w:rFonts w:cs="Times New Roman"/>
            <w:bCs/>
            <w:sz w:val="22"/>
          </w:rPr>
          <w:t xml:space="preserve"> product with</w:t>
        </w:r>
      </w:ins>
      <w:ins w:id="144" w:author="tao huang" w:date="2019-04-08T16:27:00Z">
        <w:r w:rsidR="00ED2719">
          <w:rPr>
            <w:rFonts w:cs="Times New Roman"/>
            <w:bCs/>
            <w:sz w:val="22"/>
          </w:rPr>
          <w:t xml:space="preserve"> </w:t>
        </w:r>
      </w:ins>
      <w:ins w:id="145" w:author="tao huang" w:date="2019-04-08T16:43:00Z">
        <w:r w:rsidR="00A92DF2">
          <w:rPr>
            <w:rFonts w:cs="Times New Roman"/>
            <w:bCs/>
            <w:sz w:val="22"/>
          </w:rPr>
          <w:t>‘</w:t>
        </w:r>
        <w:r w:rsidR="00A92DF2" w:rsidRPr="00A92DF2">
          <w:rPr>
            <w:rFonts w:cs="Times New Roman"/>
            <w:bCs/>
            <w:sz w:val="22"/>
          </w:rPr>
          <w:t xml:space="preserve">Buy One Get One Free’ </w:t>
        </w:r>
      </w:ins>
      <w:ins w:id="146" w:author="tao huang" w:date="2019-04-08T16:51:00Z">
        <w:r w:rsidR="007B0A32">
          <w:rPr>
            <w:rFonts w:cs="Times New Roman"/>
            <w:bCs/>
            <w:sz w:val="22"/>
          </w:rPr>
          <w:t xml:space="preserve">but </w:t>
        </w:r>
      </w:ins>
      <w:ins w:id="147" w:author="tao huang" w:date="2019-04-08T16:52:00Z">
        <w:r w:rsidR="007B0A32">
          <w:rPr>
            <w:rFonts w:cs="Times New Roman"/>
            <w:bCs/>
            <w:sz w:val="22"/>
          </w:rPr>
          <w:t xml:space="preserve">update </w:t>
        </w:r>
      </w:ins>
      <w:ins w:id="148" w:author="tao huang" w:date="2019-04-08T16:54:00Z">
        <w:r w:rsidR="008B3227">
          <w:rPr>
            <w:rFonts w:cs="Times New Roman"/>
            <w:bCs/>
            <w:sz w:val="22"/>
          </w:rPr>
          <w:t xml:space="preserve">the </w:t>
        </w:r>
      </w:ins>
      <w:ins w:id="149" w:author="tao huang" w:date="2019-04-08T16:52:00Z">
        <w:r w:rsidR="007B0A32">
          <w:rPr>
            <w:rFonts w:cs="Times New Roman"/>
            <w:bCs/>
            <w:sz w:val="22"/>
          </w:rPr>
          <w:t xml:space="preserve">content to </w:t>
        </w:r>
      </w:ins>
      <w:ins w:id="150" w:author="tao huang" w:date="2019-04-08T16:43:00Z">
        <w:r w:rsidR="00A92DF2" w:rsidRPr="00A92DF2">
          <w:rPr>
            <w:rFonts w:cs="Times New Roman"/>
            <w:bCs/>
            <w:sz w:val="22"/>
          </w:rPr>
          <w:t>‘</w:t>
        </w:r>
      </w:ins>
      <w:ins w:id="151" w:author="tao huang" w:date="2019-04-08T16:50:00Z">
        <w:r w:rsidR="007B0A32" w:rsidRPr="00A92DF2">
          <w:rPr>
            <w:rFonts w:cs="Times New Roman"/>
            <w:bCs/>
            <w:sz w:val="22"/>
          </w:rPr>
          <w:t xml:space="preserve">Buy </w:t>
        </w:r>
      </w:ins>
      <w:ins w:id="152" w:author="tao huang" w:date="2019-04-08T16:51:00Z">
        <w:r w:rsidR="007B0A32">
          <w:rPr>
            <w:rFonts w:cs="Times New Roman"/>
            <w:bCs/>
            <w:sz w:val="22"/>
          </w:rPr>
          <w:t xml:space="preserve">One Get the Second </w:t>
        </w:r>
      </w:ins>
      <w:ins w:id="153" w:author="tao huang" w:date="2019-04-08T16:53:00Z">
        <w:r w:rsidR="008B3227">
          <w:rPr>
            <w:rFonts w:cs="Times New Roman"/>
            <w:bCs/>
            <w:sz w:val="22"/>
          </w:rPr>
          <w:t xml:space="preserve">for </w:t>
        </w:r>
      </w:ins>
      <w:ins w:id="154" w:author="tao huang" w:date="2019-04-08T16:51:00Z">
        <w:r w:rsidR="007B0A32">
          <w:rPr>
            <w:rFonts w:cs="Times New Roman"/>
            <w:bCs/>
            <w:sz w:val="22"/>
          </w:rPr>
          <w:t>Half Price</w:t>
        </w:r>
      </w:ins>
      <w:ins w:id="155" w:author="tao huang" w:date="2019-04-08T16:44:00Z">
        <w:r w:rsidR="00A92DF2">
          <w:rPr>
            <w:rFonts w:cs="Times New Roman"/>
            <w:bCs/>
            <w:sz w:val="22"/>
          </w:rPr>
          <w:t xml:space="preserve">” </w:t>
        </w:r>
      </w:ins>
      <w:ins w:id="156" w:author="tao huang" w:date="2019-04-08T16:53:00Z">
        <w:r w:rsidR="008B3227">
          <w:rPr>
            <w:rFonts w:cs="Times New Roman"/>
            <w:bCs/>
            <w:sz w:val="22"/>
          </w:rPr>
          <w:t>a year</w:t>
        </w:r>
      </w:ins>
      <w:ins w:id="157" w:author="tao huang" w:date="2019-04-08T16:28:00Z">
        <w:r w:rsidR="00ED2719">
          <w:rPr>
            <w:rFonts w:cs="Times New Roman"/>
            <w:bCs/>
            <w:sz w:val="22"/>
          </w:rPr>
          <w:t xml:space="preserve"> later.</w:t>
        </w:r>
      </w:ins>
      <w:ins w:id="158" w:author="tao huang" w:date="2019-04-08T16:27:00Z">
        <w:r w:rsidR="00ED2719">
          <w:rPr>
            <w:rFonts w:cs="Times New Roman"/>
            <w:bCs/>
            <w:sz w:val="22"/>
          </w:rPr>
          <w:t xml:space="preserve"> </w:t>
        </w:r>
      </w:ins>
      <w:del w:id="159" w:author="ALBA EDITING" w:date="2019-04-06T20:20:00Z">
        <w:r w:rsidR="00CE1D14" w:rsidDel="00BB17F7">
          <w:rPr>
            <w:rFonts w:cs="Times New Roman"/>
            <w:bCs/>
            <w:sz w:val="22"/>
          </w:rPr>
          <w:delText>, etc</w:delText>
        </w:r>
      </w:del>
      <w:del w:id="160" w:author="tao huang" w:date="2019-04-08T16:26:00Z">
        <w:r w:rsidR="00CE1D14" w:rsidDel="00ED2719">
          <w:rPr>
            <w:rFonts w:cs="Times New Roman"/>
            <w:bCs/>
            <w:sz w:val="22"/>
          </w:rPr>
          <w:delText>.</w:delText>
        </w:r>
      </w:del>
      <w:moveToRangeStart w:id="161" w:author="tao huang" w:date="2019-04-08T16:23:00Z" w:name="move5633037"/>
      <w:moveTo w:id="162" w:author="tao huang" w:date="2019-04-08T16:23:00Z">
        <w:del w:id="163" w:author="tao huang" w:date="2019-04-08T16:40:00Z">
          <w:r w:rsidR="00ED2719" w:rsidRPr="0092053E" w:rsidDel="00E16678">
            <w:rPr>
              <w:rFonts w:cs="Times New Roman"/>
              <w:bCs/>
              <w:sz w:val="22"/>
            </w:rPr>
            <w:fldChar w:fldCharType="begin"/>
          </w:r>
          <w:r w:rsidR="00ED2719" w:rsidRPr="0092053E" w:rsidDel="00E16678">
            <w:rPr>
              <w:rFonts w:cs="Times New Roman"/>
              <w:bCs/>
              <w:sz w:val="22"/>
            </w:rPr>
            <w:del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delInstrText>
          </w:r>
          <w:r w:rsidR="00ED2719" w:rsidRPr="0092053E" w:rsidDel="00E16678">
            <w:rPr>
              <w:rFonts w:cs="Times New Roman"/>
              <w:bCs/>
              <w:sz w:val="22"/>
            </w:rPr>
            <w:fldChar w:fldCharType="separate"/>
          </w:r>
          <w:r w:rsidR="00ED2719" w:rsidRPr="0092053E" w:rsidDel="00E16678">
            <w:rPr>
              <w:rFonts w:cs="Times New Roman"/>
              <w:bCs/>
              <w:noProof/>
              <w:sz w:val="22"/>
            </w:rPr>
            <w:delText>(e.g., Bronnenberg, Kruger, &amp; Mela, 2008)</w:delText>
          </w:r>
          <w:r w:rsidR="00ED2719" w:rsidRPr="0092053E" w:rsidDel="00E16678">
            <w:rPr>
              <w:rFonts w:cs="Times New Roman"/>
              <w:bCs/>
              <w:sz w:val="22"/>
            </w:rPr>
            <w:fldChar w:fldCharType="end"/>
          </w:r>
          <w:r w:rsidR="00ED2719" w:rsidDel="00E16678">
            <w:rPr>
              <w:rFonts w:cs="Times New Roman"/>
              <w:bCs/>
              <w:sz w:val="22"/>
            </w:rPr>
            <w:delText>.</w:delText>
          </w:r>
        </w:del>
      </w:moveTo>
      <w:moveToRangeEnd w:id="161"/>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08EA6CCC"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del w:id="164" w:author="ALBA EDITING" w:date="2019-04-07T10:48:00Z">
        <w:r w:rsidR="00971633" w:rsidRPr="0092053E" w:rsidDel="00AD566D">
          <w:rPr>
            <w:rFonts w:cs="Times New Roman"/>
            <w:sz w:val="22"/>
          </w:rPr>
          <w:delText xml:space="preserve"> </w:delText>
        </w:r>
      </w:del>
      <w:ins w:id="165" w:author="ALBA EDITING" w:date="2019-04-06T20:22:00Z">
        <w:r w:rsidR="00BB17F7">
          <w:rPr>
            <w:rFonts w:cs="Times New Roman"/>
            <w:sz w:val="22"/>
          </w:rPr>
          <w:t xml:space="preserve"> </w:t>
        </w:r>
      </w:ins>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FE20BB"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4D8FC677" w:rsidR="00971633" w:rsidRPr="0092053E" w:rsidRDefault="00971633" w:rsidP="00971633">
      <w:pPr>
        <w:shd w:val="clear" w:color="auto" w:fill="FFFFFF" w:themeFill="background1"/>
        <w:spacing w:after="0" w:line="360" w:lineRule="auto"/>
        <w:rPr>
          <w:rFonts w:cs="Times New Roman"/>
          <w:sz w:val="22"/>
        </w:rPr>
      </w:pPr>
      <w:bookmarkStart w:id="166"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843EA5">
        <w:rPr>
          <w:rFonts w:cs="Times New Roman"/>
          <w:noProof/>
          <w:sz w:val="22"/>
        </w:rPr>
        <w:t xml:space="preserve"> </w:t>
      </w:r>
      <w:r w:rsidR="002A1A5B" w:rsidRPr="00843EA5">
        <w:rPr>
          <w:rFonts w:cs="Times New Roman"/>
          <w:noProof/>
          <w:sz w:val="22"/>
        </w:rPr>
        <w:t>(wh</w:t>
      </w:r>
      <w:r w:rsidR="002A1A5B" w:rsidRPr="0092053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afterwards.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proofErr w:type="spellStart"/>
      <w:r w:rsidR="00E36FD4" w:rsidRPr="0092053E">
        <w:rPr>
          <w:rFonts w:cs="Times New Roman"/>
          <w:sz w:val="22"/>
        </w:rPr>
        <w:t>hus</w:t>
      </w:r>
      <w:proofErr w:type="spellEnd"/>
      <w:r w:rsidR="00E36FD4" w:rsidRPr="0092053E">
        <w:rPr>
          <w:rFonts w:cs="Times New Roman"/>
          <w:sz w:val="22"/>
        </w:rPr>
        <w:t>,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FE20BB"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FE20BB"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47A46801"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lastRenderedPageBreak/>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038C1321"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p>
    <w:p w14:paraId="60F167CB" w14:textId="38574491"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frequency </w:t>
      </w:r>
      <w:r w:rsidR="00AE471D" w:rsidRPr="0092053E">
        <w:rPr>
          <w:rFonts w:cs="Times New Roman"/>
          <w:sz w:val="22"/>
        </w:rPr>
        <w:fldChar w:fldCharType="begin"/>
      </w:r>
      <w:r w:rsidR="007D65E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7D65EE">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166"/>
    <w:p w14:paraId="19E42BAB" w14:textId="3226A296" w:rsidR="009B6721" w:rsidRPr="0092053E"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w:t>
      </w:r>
      <w:proofErr w:type="spellStart"/>
      <w:r w:rsidR="00971633" w:rsidRPr="0092053E">
        <w:rPr>
          <w:rFonts w:cs="Times New Roman"/>
          <w:sz w:val="22"/>
        </w:rPr>
        <w:t>iduals</w:t>
      </w:r>
      <w:proofErr w:type="spellEnd"/>
      <w:r w:rsidR="00971633" w:rsidRPr="0092053E">
        <w:rPr>
          <w:rFonts w:cs="Times New Roman"/>
          <w:sz w:val="22"/>
        </w:rPr>
        <w:t xml:space="preserve">.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7D65EE">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7D65E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7D65EE">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r w:rsidR="00820026"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00820026" w:rsidRPr="0092053E">
        <w:rPr>
          <w:rFonts w:cs="Times New Roman"/>
          <w:sz w:val="22"/>
        </w:rPr>
        <w:t xml:space="preserve">the Estimation Window Combining (EWC) which </w:t>
      </w:r>
      <w:r w:rsidR="00971633" w:rsidRPr="0092053E">
        <w:rPr>
          <w:rFonts w:cs="Times New Roman"/>
          <w:sz w:val="22"/>
        </w:rPr>
        <w:t>combine</w:t>
      </w:r>
      <w:r w:rsidR="00820026"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00820026"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The forecasts can be combined based on</w:t>
      </w:r>
      <w:r w:rsidR="00820026" w:rsidRPr="0092053E">
        <w:rPr>
          <w:rFonts w:cs="Times New Roman"/>
          <w:sz w:val="22"/>
        </w:rPr>
        <w:t xml:space="preserve"> equal weights</w:t>
      </w:r>
      <w:r w:rsidR="00A40EE6" w:rsidRPr="0092053E">
        <w:rPr>
          <w:rFonts w:cs="Times New Roman"/>
          <w:sz w:val="22"/>
        </w:rPr>
        <w:t xml:space="preserve">, which </w:t>
      </w:r>
      <w:del w:id="167" w:author="ALBA EDITING" w:date="2019-04-07T20:40:00Z">
        <w:r w:rsidR="00820026" w:rsidRPr="0092053E" w:rsidDel="00B5143C">
          <w:rPr>
            <w:rFonts w:cs="Times New Roman"/>
            <w:sz w:val="22"/>
          </w:rPr>
          <w:delText xml:space="preserve">has </w:delText>
        </w:r>
      </w:del>
      <w:ins w:id="168" w:author="ALBA EDITING" w:date="2019-04-07T20:40:00Z">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ins>
      <w:r w:rsidR="00820026" w:rsidRPr="0092053E">
        <w:rPr>
          <w:rFonts w:cs="Times New Roman"/>
          <w:sz w:val="22"/>
        </w:rPr>
        <w:t>been found effective and easy to implement</w:t>
      </w:r>
      <w:r w:rsidR="00E6070C" w:rsidRPr="0092053E">
        <w:rPr>
          <w:rFonts w:cs="Times New Roman"/>
          <w:sz w:val="22"/>
        </w:rPr>
        <w:t xml:space="preserve"> </w:t>
      </w:r>
      <w:r w:rsidR="00820026"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820026" w:rsidRPr="0092053E">
        <w:rPr>
          <w:rFonts w:cs="Times New Roman"/>
          <w:sz w:val="22"/>
        </w:rPr>
      </w:r>
      <w:r w:rsidR="00820026" w:rsidRPr="0092053E">
        <w:rPr>
          <w:rFonts w:cs="Times New Roman"/>
          <w:sz w:val="22"/>
        </w:rPr>
        <w:fldChar w:fldCharType="separate"/>
      </w:r>
      <w:r w:rsidR="007D65EE">
        <w:rPr>
          <w:rFonts w:cs="Times New Roman"/>
          <w:noProof/>
          <w:sz w:val="22"/>
        </w:rPr>
        <w:t>(Clements &amp; Hendry, 1998; Dekker, van Donselaar, &amp; Ouwehand, 2004; Fildes &amp; Stekler, 2002; Pesaran et al., 2009)</w:t>
      </w:r>
      <w:r w:rsidR="00820026" w:rsidRPr="0092053E">
        <w:rPr>
          <w:rFonts w:cs="Times New Roman"/>
          <w:sz w:val="22"/>
        </w:rPr>
        <w:fldChar w:fldCharType="end"/>
      </w:r>
      <w:r w:rsidR="00820026" w:rsidRPr="0092053E">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0A08C3" w:rsidRPr="0092053E">
        <w:rPr>
          <w:rFonts w:cs="Times New Roman"/>
          <w:sz w:val="22"/>
        </w:rPr>
        <w:t xml:space="preserve"> demonstrated i</w:t>
      </w:r>
      <w:r w:rsidR="00D70261" w:rsidRPr="0092053E">
        <w:rPr>
          <w:rFonts w:cs="Times New Roman"/>
          <w:sz w:val="22"/>
        </w:rPr>
        <w:t>n equation (1)</w:t>
      </w:r>
      <w:r w:rsidR="00820026" w:rsidRPr="0092053E">
        <w:rPr>
          <w:rFonts w:cs="Times New Roman"/>
          <w:sz w:val="22"/>
        </w:rPr>
        <w:t xml:space="preserve">, we may estimate the model using the most recent </w:t>
      </w:r>
      <m:oMath>
        <m:r>
          <w:rPr>
            <w:rFonts w:ascii="Cambria Math" w:hAnsi="Cambria Math" w:cs="Times New Roman"/>
            <w:sz w:val="22"/>
          </w:rPr>
          <m:t>ω</m:t>
        </m:r>
      </m:oMath>
      <w:r w:rsidR="00820026" w:rsidRPr="0092053E">
        <w:rPr>
          <w:rFonts w:cs="Times New Roman"/>
          <w:sz w:val="22"/>
        </w:rPr>
        <w:t xml:space="preserve"> observations to generate the first set of forecast</w:t>
      </w:r>
      <w:r w:rsidR="00D70261"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820026"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00820026" w:rsidRPr="0092053E">
        <w:rPr>
          <w:rFonts w:cs="Times New Roman"/>
          <w:sz w:val="22"/>
        </w:rPr>
        <w:t xml:space="preserve">. The </w:t>
      </w:r>
      <w:r w:rsidR="00820026" w:rsidRPr="0092053E">
        <w:rPr>
          <w:rFonts w:cs="Times New Roman"/>
          <w:sz w:val="22"/>
        </w:rPr>
        <w:lastRenderedPageBreak/>
        <w:t xml:space="preserve">value of </w:t>
      </w:r>
      <m:oMath>
        <m:r>
          <w:rPr>
            <w:rFonts w:ascii="Cambria Math" w:hAnsi="Cambria Math" w:cs="Times New Roman"/>
            <w:sz w:val="22"/>
          </w:rPr>
          <m:t>ω</m:t>
        </m:r>
      </m:oMath>
      <w:r w:rsidR="00820026" w:rsidRPr="0092053E">
        <w:rPr>
          <w:rFonts w:cs="Times New Roman"/>
          <w:sz w:val="22"/>
        </w:rPr>
        <w:t xml:space="preserve"> can be arbitraril</w:t>
      </w:r>
      <w:r w:rsidR="000A08C3" w:rsidRPr="0092053E">
        <w:rPr>
          <w:rFonts w:cs="Times New Roman"/>
          <w:sz w:val="22"/>
        </w:rPr>
        <w:t>y</w:t>
      </w:r>
      <w:r w:rsidR="00820026" w:rsidRPr="0092053E">
        <w:rPr>
          <w:rFonts w:cs="Times New Roman"/>
          <w:sz w:val="22"/>
        </w:rPr>
        <w:t xml:space="preserve"> chosen </w:t>
      </w:r>
      <w:r w:rsidR="0034789D" w:rsidRPr="0092053E">
        <w:rPr>
          <w:rFonts w:cs="Times New Roman"/>
          <w:sz w:val="22"/>
        </w:rPr>
        <w:t xml:space="preserve">provided that </w:t>
      </w:r>
      <w:r w:rsidR="00820026"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00820026"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00820026"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00820026"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FE20BB"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77777777"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p>
    <w:p w14:paraId="04234E89" w14:textId="7DB7C7D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commentRangeStart w:id="169"/>
      <w:del w:id="170" w:author="tao huang" w:date="2019-04-08T16:56:00Z">
        <w:r w:rsidR="00C229B5" w:rsidRPr="0092053E" w:rsidDel="00812814">
          <w:rPr>
            <w:sz w:val="22"/>
          </w:rPr>
          <w:delText>taking</w:delText>
        </w:r>
        <w:r w:rsidR="008C4B2B" w:rsidRPr="0092053E" w:rsidDel="00812814">
          <w:rPr>
            <w:sz w:val="22"/>
          </w:rPr>
          <w:delText xml:space="preserve"> </w:delText>
        </w:r>
      </w:del>
      <w:commentRangeEnd w:id="169"/>
      <w:ins w:id="171" w:author="tao huang" w:date="2019-04-08T16:56:00Z">
        <w:r w:rsidR="00812814">
          <w:rPr>
            <w:sz w:val="22"/>
          </w:rPr>
          <w:t>making</w:t>
        </w:r>
        <w:r w:rsidR="00812814" w:rsidRPr="0092053E">
          <w:rPr>
            <w:sz w:val="22"/>
          </w:rPr>
          <w:t xml:space="preserve"> </w:t>
        </w:r>
      </w:ins>
      <w:r w:rsidR="00227D35">
        <w:rPr>
          <w:rStyle w:val="CommentReference"/>
        </w:rPr>
        <w:commentReference w:id="169"/>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30E0A2CC"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ins w:id="172" w:author="ALBA EDITING" w:date="2019-04-06T20:34:00Z">
        <w:r w:rsidR="00001BAE">
          <w:rPr>
            <w:rFonts w:cs="Times New Roman"/>
            <w:sz w:val="22"/>
          </w:rPr>
          <w:t xml:space="preserve">the likes of </w:t>
        </w:r>
      </w:ins>
      <w:r w:rsidR="00CC5180" w:rsidRPr="0092053E">
        <w:rPr>
          <w:rFonts w:cs="Times New Roman"/>
          <w:sz w:val="22"/>
        </w:rPr>
        <w:t>wage</w:t>
      </w:r>
      <w:ins w:id="173" w:author="ALBA EDITING" w:date="2019-04-06T20:35:00Z">
        <w:r w:rsidR="00001BAE">
          <w:rPr>
            <w:rFonts w:cs="Times New Roman"/>
            <w:sz w:val="22"/>
          </w:rPr>
          <w:t>s</w:t>
        </w:r>
      </w:ins>
      <w:r w:rsidR="00CC5180" w:rsidRPr="0092053E">
        <w:rPr>
          <w:rFonts w:cs="Times New Roman"/>
          <w:sz w:val="22"/>
        </w:rPr>
        <w:t>, unemployment, and CPI inflation</w:t>
      </w:r>
      <w:del w:id="174" w:author="ALBA EDITING" w:date="2019-04-06T20:34:00Z">
        <w:r w:rsidR="00F96787" w:rsidDel="00001BAE">
          <w:rPr>
            <w:rFonts w:cs="Times New Roman"/>
            <w:sz w:val="22"/>
          </w:rPr>
          <w:delText>,</w:delText>
        </w:r>
        <w:r w:rsidR="00CC5180" w:rsidRPr="0092053E" w:rsidDel="00001BAE">
          <w:rPr>
            <w:rFonts w:cs="Times New Roman"/>
            <w:sz w:val="22"/>
          </w:rPr>
          <w:delText xml:space="preserve"> </w:delText>
        </w:r>
        <w:r w:rsidR="00CC5180" w:rsidRPr="00F96787" w:rsidDel="00001BAE">
          <w:rPr>
            <w:rFonts w:cs="Times New Roman"/>
            <w:noProof/>
            <w:sz w:val="22"/>
          </w:rPr>
          <w:delText>etc</w:delText>
        </w:r>
        <w:r w:rsidR="00CC5180" w:rsidRPr="0092053E" w:rsidDel="00001BAE">
          <w:rPr>
            <w:rFonts w:cs="Times New Roman"/>
            <w:sz w:val="22"/>
          </w:rPr>
          <w:delText>.</w:delText>
        </w:r>
      </w:del>
      <w:r w:rsidR="00CC5180" w:rsidRPr="0092053E">
        <w:rPr>
          <w:rFonts w:cs="Times New Roman"/>
          <w:sz w:val="22"/>
        </w:rPr>
        <w:t xml:space="preserve"> </w:t>
      </w:r>
      <w:r w:rsidR="008023F3" w:rsidRPr="0092053E">
        <w:rPr>
          <w:rFonts w:cs="Times New Roman"/>
          <w:sz w:val="22"/>
        </w:rPr>
        <w:fldChar w:fldCharType="begin"/>
      </w:r>
      <w:r w:rsidR="007D65E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7D65EE">
        <w:rPr>
          <w:rFonts w:cs="Times New Roman"/>
          <w:noProof/>
          <w:sz w:val="22"/>
        </w:rPr>
        <w:t>(e.g., Clark &amp; McCracken, 2007; Clements &amp; Hendry, 1996)</w:t>
      </w:r>
      <w:r w:rsidR="008023F3" w:rsidRPr="0092053E">
        <w:rPr>
          <w:rFonts w:cs="Times New Roman"/>
          <w:sz w:val="22"/>
        </w:rPr>
        <w:fldChar w:fldCharType="end"/>
      </w:r>
      <w:del w:id="175" w:author="ALBA EDITING" w:date="2019-04-06T20:35:00Z">
        <w:r w:rsidRPr="0092053E" w:rsidDel="00001BAE">
          <w:rPr>
            <w:rFonts w:cs="Times New Roman"/>
            <w:sz w:val="22"/>
          </w:rPr>
          <w:delText>,</w:delText>
        </w:r>
      </w:del>
      <w:ins w:id="176" w:author="ALBA EDITING" w:date="2019-04-06T20:35:00Z">
        <w:r w:rsidR="00001BAE">
          <w:rPr>
            <w:rFonts w:cs="Times New Roman"/>
            <w:sz w:val="22"/>
          </w:rPr>
          <w:t xml:space="preserve">. </w:t>
        </w:r>
      </w:ins>
      <w:del w:id="177" w:author="ALBA EDITING" w:date="2019-04-06T20:35:00Z">
        <w:r w:rsidRPr="0092053E" w:rsidDel="00001BAE">
          <w:rPr>
            <w:rFonts w:cs="Times New Roman"/>
            <w:sz w:val="22"/>
          </w:rPr>
          <w:delText xml:space="preserve"> and </w:delText>
        </w:r>
      </w:del>
      <w:ins w:id="178" w:author="ALBA EDITING" w:date="2019-04-06T20:35:00Z">
        <w:r w:rsidR="00001BAE">
          <w:rPr>
            <w:rFonts w:cs="Times New Roman"/>
            <w:sz w:val="22"/>
          </w:rPr>
          <w:t xml:space="preserve">Meanwhile, </w:t>
        </w:r>
      </w:ins>
      <w:r w:rsidRPr="0092053E">
        <w:rPr>
          <w:rFonts w:cs="Times New Roman"/>
          <w:sz w:val="22"/>
        </w:rPr>
        <w:t>t</w:t>
      </w:r>
      <w:r w:rsidR="004B3164" w:rsidRPr="0092053E">
        <w:rPr>
          <w:rFonts w:cs="Times New Roman"/>
          <w:sz w:val="22"/>
        </w:rPr>
        <w:t xml:space="preserve">he EWC method has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w:t>
      </w:r>
      <w:del w:id="179" w:author="ALBA EDITING" w:date="2019-04-06T20:35:00Z">
        <w:r w:rsidR="004B3164" w:rsidRPr="0092053E" w:rsidDel="00001BAE">
          <w:rPr>
            <w:rFonts w:cs="Times New Roman"/>
            <w:sz w:val="22"/>
          </w:rPr>
          <w:delText xml:space="preserve"> etc.</w:delText>
        </w:r>
      </w:del>
      <w:r w:rsidR="004B3164" w:rsidRPr="0092053E">
        <w:rPr>
          <w:rFonts w:cs="Times New Roman"/>
          <w:sz w:val="22"/>
        </w:rPr>
        <w:t xml:space="preserve">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7D65EE">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168E6594"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7D65EE">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7D65EE">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w:t>
      </w:r>
      <w:del w:id="180" w:author="ALBA EDITING" w:date="2019-04-06T20:38:00Z">
        <w:r w:rsidR="00941EFB" w:rsidRPr="0092053E" w:rsidDel="00F621BA">
          <w:rPr>
            <w:rFonts w:cs="Times New Roman"/>
            <w:sz w:val="22"/>
          </w:rPr>
          <w:delText>,</w:delText>
        </w:r>
        <w:r w:rsidR="00971633" w:rsidRPr="0092053E" w:rsidDel="00F621BA">
          <w:rPr>
            <w:rFonts w:cs="Times New Roman"/>
            <w:sz w:val="22"/>
          </w:rPr>
          <w:delText xml:space="preserve"> </w:delText>
        </w:r>
        <w:r w:rsidR="00971633" w:rsidRPr="0092053E" w:rsidDel="00F621BA">
          <w:rPr>
            <w:rFonts w:cs="Times New Roman"/>
            <w:noProof/>
            <w:sz w:val="22"/>
          </w:rPr>
          <w:delText>etc</w:delText>
        </w:r>
      </w:del>
      <w:r w:rsidR="00971633" w:rsidRPr="0092053E">
        <w:rPr>
          <w:rFonts w:cs="Times New Roman"/>
          <w:sz w:val="22"/>
        </w:rPr>
        <w:t xml:space="preserve">. We initially </w:t>
      </w:r>
      <w:r w:rsidR="00FF429B" w:rsidRPr="0092053E">
        <w:rPr>
          <w:rFonts w:cs="Times New Roman"/>
          <w:sz w:val="22"/>
        </w:rPr>
        <w:t>evaluate the forecasting performance of 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del w:id="181" w:author="ALBA EDITING" w:date="2019-04-06T20:38:00Z">
        <w:r w:rsidR="00971633" w:rsidRPr="0092053E" w:rsidDel="00F621BA">
          <w:rPr>
            <w:rFonts w:cs="Times New Roman"/>
            <w:sz w:val="22"/>
          </w:rPr>
          <w:delText xml:space="preserve">SKU’s </w:delText>
        </w:r>
      </w:del>
      <w:ins w:id="182" w:author="ALBA EDITING" w:date="2019-04-06T20:38:00Z">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ins>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del w:id="183" w:author="ALBA EDITING" w:date="2019-04-06T20:38:00Z">
        <w:r w:rsidR="00780B23" w:rsidRPr="0092053E" w:rsidDel="00F621BA">
          <w:rPr>
            <w:rFonts w:cs="Times New Roman"/>
            <w:sz w:val="22"/>
          </w:rPr>
          <w:delText xml:space="preserve">SKU’s </w:delText>
        </w:r>
      </w:del>
      <w:ins w:id="184" w:author="ALBA EDITING" w:date="2019-04-06T20:38:00Z">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ins>
      <w:r w:rsidR="00780B23" w:rsidRPr="0092053E">
        <w:rPr>
          <w:rFonts w:cs="Times New Roman"/>
          <w:sz w:val="22"/>
        </w:rPr>
        <w:t xml:space="preserve">for the same category from the same store, and </w:t>
      </w:r>
      <w:del w:id="185" w:author="ALBA EDITING" w:date="2019-04-07T20:46:00Z">
        <w:r w:rsidR="00780B23" w:rsidRPr="0092053E" w:rsidDel="0033022C">
          <w:rPr>
            <w:rFonts w:cs="Times New Roman"/>
            <w:sz w:val="22"/>
          </w:rPr>
          <w:delText>w</w:delText>
        </w:r>
        <w:r w:rsidR="00C73407" w:rsidRPr="0092053E" w:rsidDel="0033022C">
          <w:rPr>
            <w:rFonts w:cs="Times New Roman"/>
            <w:sz w:val="22"/>
          </w:rPr>
          <w:delText xml:space="preserve">e </w:delText>
        </w:r>
      </w:del>
      <w:del w:id="186" w:author="ALBA EDITING" w:date="2019-04-07T20:47:00Z">
        <w:r w:rsidR="00C73407" w:rsidRPr="0092053E" w:rsidDel="0033022C">
          <w:rPr>
            <w:rFonts w:cs="Times New Roman"/>
            <w:sz w:val="22"/>
          </w:rPr>
          <w:delText xml:space="preserve">select </w:delText>
        </w:r>
      </w:del>
      <w:del w:id="187" w:author="ALBA EDITING" w:date="2019-04-07T20:46:00Z">
        <w:r w:rsidR="00C73407" w:rsidRPr="0092053E" w:rsidDel="0033022C">
          <w:rPr>
            <w:rFonts w:cs="Times New Roman"/>
            <w:sz w:val="22"/>
          </w:rPr>
          <w:delText xml:space="preserve">the </w:delText>
        </w:r>
      </w:del>
      <w:del w:id="188" w:author="ALBA EDITING" w:date="2019-04-06T20:39:00Z">
        <w:r w:rsidR="00C73407" w:rsidRPr="0092053E" w:rsidDel="00F621BA">
          <w:rPr>
            <w:rFonts w:cs="Times New Roman"/>
            <w:sz w:val="22"/>
          </w:rPr>
          <w:delText>SKU</w:delText>
        </w:r>
        <w:r w:rsidR="00F47969" w:rsidRPr="0092053E" w:rsidDel="00F621BA">
          <w:rPr>
            <w:rFonts w:cs="Times New Roman"/>
            <w:sz w:val="22"/>
          </w:rPr>
          <w:delText>’</w:delText>
        </w:r>
        <w:r w:rsidR="00C73407" w:rsidRPr="0092053E" w:rsidDel="00F621BA">
          <w:rPr>
            <w:rFonts w:cs="Times New Roman"/>
            <w:sz w:val="22"/>
          </w:rPr>
          <w:delText xml:space="preserve">s </w:delText>
        </w:r>
      </w:del>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del w:id="189" w:author="ALBA EDITING" w:date="2019-04-06T20:39:00Z">
        <w:r w:rsidR="00971633" w:rsidRPr="0092053E" w:rsidDel="00F621BA">
          <w:rPr>
            <w:rFonts w:cs="Times New Roman"/>
            <w:sz w:val="22"/>
          </w:rPr>
          <w:delText xml:space="preserve">SKU’s </w:delText>
        </w:r>
      </w:del>
      <w:ins w:id="190" w:author="ALBA EDITING" w:date="2019-04-06T20:39:00Z">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ins>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w:t>
      </w:r>
      <w:r w:rsidR="0062223C" w:rsidRPr="0092053E">
        <w:rPr>
          <w:rFonts w:cs="Times New Roman"/>
          <w:sz w:val="22"/>
        </w:rPr>
        <w:lastRenderedPageBreak/>
        <w:t xml:space="preserve">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w:t>
      </w:r>
      <w:del w:id="191" w:author="ALBA EDITING" w:date="2019-04-06T20:39:00Z">
        <w:r w:rsidR="00972F62" w:rsidRPr="0092053E" w:rsidDel="00F621BA">
          <w:rPr>
            <w:rFonts w:cs="Times New Roman"/>
            <w:sz w:val="22"/>
          </w:rPr>
          <w:delText xml:space="preserve">the </w:delText>
        </w:r>
      </w:del>
      <w:r w:rsidR="00971633" w:rsidRPr="0092053E">
        <w:rPr>
          <w:rFonts w:cs="Times New Roman"/>
          <w:sz w:val="22"/>
        </w:rPr>
        <w:t>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del w:id="192" w:author="tao huang" w:date="2019-04-08T16:58:00Z">
        <w:r w:rsidR="00971633" w:rsidRPr="0092053E" w:rsidDel="00812814">
          <w:rPr>
            <w:rFonts w:cs="Times New Roman"/>
            <w:sz w:val="22"/>
          </w:rPr>
          <w:delText>(e.g.,</w:delText>
        </w:r>
      </w:del>
      <w:ins w:id="193" w:author="tao huang" w:date="2019-04-08T16:58:00Z">
        <w:r w:rsidR="00812814">
          <w:rPr>
            <w:rFonts w:cs="Times New Roman"/>
            <w:sz w:val="22"/>
          </w:rPr>
          <w:t>such as</w:t>
        </w:r>
      </w:ins>
      <w:r w:rsidR="00971633" w:rsidRPr="0092053E">
        <w:rPr>
          <w:rFonts w:cs="Times New Roman"/>
          <w:sz w:val="22"/>
        </w:rPr>
        <w:t xml:space="preserve"> Halloween, Thanksgiving, and Christmas</w:t>
      </w:r>
      <w:del w:id="194" w:author="ALBA EDITING" w:date="2019-04-06T20:39:00Z">
        <w:r w:rsidR="00941EFB" w:rsidRPr="0092053E" w:rsidDel="00F621BA">
          <w:rPr>
            <w:rFonts w:cs="Times New Roman"/>
            <w:sz w:val="22"/>
          </w:rPr>
          <w:delText>,</w:delText>
        </w:r>
        <w:r w:rsidR="00971633" w:rsidRPr="0092053E" w:rsidDel="00F621BA">
          <w:rPr>
            <w:rFonts w:cs="Times New Roman"/>
            <w:sz w:val="22"/>
          </w:rPr>
          <w:delText xml:space="preserve"> </w:delText>
        </w:r>
        <w:r w:rsidR="00971633" w:rsidRPr="0092053E" w:rsidDel="00F621BA">
          <w:rPr>
            <w:rFonts w:cs="Times New Roman"/>
            <w:noProof/>
            <w:sz w:val="22"/>
          </w:rPr>
          <w:delText>etc.</w:delText>
        </w:r>
      </w:del>
      <w:del w:id="195" w:author="tao huang" w:date="2019-04-08T16:58:00Z">
        <w:r w:rsidR="00971633" w:rsidRPr="0092053E" w:rsidDel="00812814">
          <w:rPr>
            <w:rFonts w:cs="Times New Roman"/>
            <w:sz w:val="22"/>
          </w:rPr>
          <w:delText>)</w:delText>
        </w:r>
      </w:del>
      <w:r w:rsidR="00971633" w:rsidRPr="0092053E">
        <w:rPr>
          <w:rFonts w:cs="Times New Roman"/>
          <w:sz w:val="22"/>
        </w:rPr>
        <w:t>.</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308"/>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196"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3180C60D"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del w:id="197" w:author="ALBA EDITING" w:date="2019-04-06T20:39:00Z">
              <w:r w:rsidRPr="0092053E" w:rsidDel="00F621BA">
                <w:rPr>
                  <w:rFonts w:eastAsia="Times New Roman" w:cs="Times New Roman"/>
                  <w:b w:val="0"/>
                  <w:sz w:val="22"/>
                </w:rPr>
                <w:delText>SKU's</w:delText>
              </w:r>
            </w:del>
            <w:ins w:id="198" w:author="ALBA EDITING" w:date="2019-04-06T20:39:00Z">
              <w:r w:rsidR="00F621BA" w:rsidRPr="0092053E">
                <w:rPr>
                  <w:rFonts w:eastAsia="Times New Roman" w:cs="Times New Roman"/>
                  <w:b w:val="0"/>
                  <w:sz w:val="22"/>
                </w:rPr>
                <w:t>SKU</w:t>
              </w:r>
              <w:r w:rsidR="00F621BA">
                <w:rPr>
                  <w:rFonts w:eastAsia="Times New Roman" w:cs="Times New Roman"/>
                  <w:b w:val="0"/>
                  <w:sz w:val="22"/>
                </w:rPr>
                <w:t>s</w:t>
              </w:r>
            </w:ins>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commentRangeStart w:id="199"/>
            <w:r w:rsidRPr="0092053E">
              <w:rPr>
                <w:rFonts w:eastAsia="Times New Roman" w:cs="Times New Roman"/>
                <w:b w:val="0"/>
                <w:sz w:val="22"/>
              </w:rPr>
              <w:t>Cigarette</w:t>
            </w:r>
            <w:commentRangeEnd w:id="199"/>
            <w:r w:rsidR="0033022C">
              <w:rPr>
                <w:rStyle w:val="CommentReference"/>
                <w:b w:val="0"/>
                <w:bCs w:val="0"/>
              </w:rPr>
              <w:commentReference w:id="199"/>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196"/>
    <w:p w14:paraId="1F6D2F06" w14:textId="3FA2B92B"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ins w:id="200" w:author="tao huang" w:date="2019-04-08T16:58:00Z">
        <w:r w:rsidR="00812814">
          <w:rPr>
            <w:rFonts w:cs="Times New Roman"/>
            <w:sz w:val="22"/>
          </w:rPr>
          <w:t>‘</w:t>
        </w:r>
      </w:ins>
      <w:r w:rsidRPr="0092053E">
        <w:rPr>
          <w:rFonts w:cs="Times New Roman"/>
          <w:sz w:val="22"/>
        </w:rPr>
        <w:t>Sales mean</w:t>
      </w:r>
      <w:ins w:id="201" w:author="tao huang" w:date="2019-04-08T16:58:00Z">
        <w:r w:rsidR="00812814">
          <w:rPr>
            <w:rFonts w:cs="Times New Roman"/>
            <w:sz w:val="22"/>
          </w:rPr>
          <w:t>’</w:t>
        </w:r>
      </w:ins>
      <w:r w:rsidRPr="0092053E">
        <w:rPr>
          <w:rFonts w:cs="Times New Roman"/>
          <w:sz w:val="22"/>
        </w:rPr>
        <w:t xml:space="preserve"> represents the average unit sales </w:t>
      </w:r>
      <w:commentRangeStart w:id="202"/>
      <w:del w:id="203" w:author="tao huang" w:date="2019-04-08T16:59:00Z">
        <w:r w:rsidRPr="0092053E" w:rsidDel="00812814">
          <w:rPr>
            <w:rFonts w:cs="Times New Roman"/>
            <w:sz w:val="22"/>
          </w:rPr>
          <w:delText xml:space="preserve">for </w:delText>
        </w:r>
      </w:del>
      <w:ins w:id="204" w:author="tao huang" w:date="2019-04-08T16:59:00Z">
        <w:r w:rsidR="00812814">
          <w:rPr>
            <w:rFonts w:cs="Times New Roman"/>
            <w:sz w:val="22"/>
          </w:rPr>
          <w:t>across</w:t>
        </w:r>
        <w:r w:rsidR="00812814" w:rsidRPr="0092053E">
          <w:rPr>
            <w:rFonts w:cs="Times New Roman"/>
            <w:sz w:val="22"/>
          </w:rPr>
          <w:t xml:space="preserve"> </w:t>
        </w:r>
      </w:ins>
      <w:r w:rsidRPr="0092053E">
        <w:rPr>
          <w:rFonts w:cs="Times New Roman"/>
          <w:sz w:val="22"/>
        </w:rPr>
        <w:t xml:space="preserve">all the </w:t>
      </w:r>
      <w:del w:id="205" w:author="ALBA EDITING" w:date="2019-04-06T20:39:00Z">
        <w:r w:rsidRPr="0092053E" w:rsidDel="00F621BA">
          <w:rPr>
            <w:rFonts w:cs="Times New Roman"/>
            <w:sz w:val="22"/>
          </w:rPr>
          <w:delText xml:space="preserve">SKU’s </w:delText>
        </w:r>
      </w:del>
      <w:ins w:id="206" w:author="ALBA EDITING" w:date="2019-04-06T20:39:00Z">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ins>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w:t>
      </w:r>
      <w:commentRangeEnd w:id="202"/>
      <w:r w:rsidR="0033022C">
        <w:rPr>
          <w:rStyle w:val="CommentReference"/>
        </w:rPr>
        <w:commentReference w:id="202"/>
      </w:r>
      <w:r w:rsidR="000560A8" w:rsidRPr="0092053E">
        <w:rPr>
          <w:rFonts w:cs="Times New Roman"/>
          <w:sz w:val="22"/>
        </w:rPr>
        <w:t>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val="en-US" w:eastAsia="en-US" w:bidi="th-TH"/>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22E38BCC"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del w:id="207" w:author="ALBA EDITING" w:date="2019-04-06T20:43:00Z">
        <w:r w:rsidR="00971633" w:rsidRPr="0092053E" w:rsidDel="00CE7817">
          <w:rPr>
            <w:rFonts w:cs="Times New Roman"/>
            <w:sz w:val="22"/>
          </w:rPr>
          <w:delText xml:space="preserve">SKU’s </w:delText>
        </w:r>
      </w:del>
      <w:ins w:id="208" w:author="ALBA EDITING" w:date="2019-04-06T20:43:00Z">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ins>
      <w:commentRangeStart w:id="209"/>
      <w:r w:rsidR="00971633" w:rsidRPr="0092053E">
        <w:rPr>
          <w:rFonts w:cs="Times New Roman"/>
          <w:sz w:val="22"/>
        </w:rPr>
        <w:t xml:space="preserve">in </w:t>
      </w:r>
      <w:r w:rsidR="002660B8" w:rsidRPr="0092053E">
        <w:rPr>
          <w:rFonts w:cs="Times New Roman"/>
          <w:sz w:val="22"/>
        </w:rPr>
        <w:t xml:space="preserve">a </w:t>
      </w:r>
      <w:ins w:id="210" w:author="tao huang" w:date="2019-04-08T16:59:00Z">
        <w:r w:rsidR="00812814">
          <w:rPr>
            <w:rFonts w:cs="Times New Roman"/>
            <w:sz w:val="22"/>
          </w:rPr>
          <w:t xml:space="preserve">single </w:t>
        </w:r>
      </w:ins>
      <w:r w:rsidR="002660B8" w:rsidRPr="0092053E">
        <w:rPr>
          <w:rFonts w:cs="Times New Roman"/>
          <w:sz w:val="22"/>
        </w:rPr>
        <w:t xml:space="preserve">product </w:t>
      </w:r>
      <w:commentRangeEnd w:id="209"/>
      <w:r w:rsidR="00002B92">
        <w:rPr>
          <w:rStyle w:val="CommentReference"/>
        </w:rPr>
        <w:commentReference w:id="209"/>
      </w:r>
      <w:r w:rsidR="002660B8" w:rsidRPr="0092053E">
        <w:rPr>
          <w:rFonts w:cs="Times New Roman"/>
          <w:sz w:val="22"/>
        </w:rPr>
        <w:t xml:space="preserve">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7D65E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7D65EE">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971633" w:rsidRPr="0092053E">
        <w:rPr>
          <w:rFonts w:cs="Times New Roman"/>
          <w:sz w:val="22"/>
        </w:rPr>
        <w:fldChar w:fldCharType="separate"/>
      </w:r>
      <w:r w:rsidR="007D65EE">
        <w:rPr>
          <w:rFonts w:cs="Times New Roman"/>
          <w:noProof/>
          <w:sz w:val="22"/>
        </w:rPr>
        <w:t>(Tibshirani,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FE20BB"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22ED2FCD"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del w:id="211" w:author="ALBA EDITING" w:date="2019-04-08T10:28:00Z">
        <w:r w:rsidRPr="0092053E" w:rsidDel="00002B92">
          <w:rPr>
            <w:rFonts w:cs="Times New Roman"/>
            <w:sz w:val="22"/>
          </w:rPr>
          <w:delText xml:space="preserve">to </w:delText>
        </w:r>
      </w:del>
      <w:ins w:id="212" w:author="ALBA EDITING" w:date="2019-04-08T10:28:00Z">
        <w:r w:rsidR="00002B92">
          <w:rPr>
            <w:rFonts w:cs="Times New Roman"/>
            <w:sz w:val="22"/>
          </w:rPr>
          <w:t>on</w:t>
        </w:r>
        <w:r w:rsidR="00002B92" w:rsidRPr="0092053E">
          <w:rPr>
            <w:rFonts w:cs="Times New Roman"/>
            <w:sz w:val="22"/>
          </w:rPr>
          <w:t xml:space="preserve"> </w:t>
        </w:r>
      </w:ins>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7D65E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7D65EE">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53C806D6"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7D65EE">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7D65E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7D65EE">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7D65E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7D65EE">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ins w:id="213" w:author="ALBA EDITING" w:date="2019-04-08T10:29:00Z">
        <w:r w:rsidR="00D447B6">
          <w:rPr>
            <w:rFonts w:cs="Times New Roman"/>
            <w:sz w:val="22"/>
          </w:rPr>
          <w:t>to</w:t>
        </w:r>
      </w:ins>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 demonstrated</w:t>
      </w:r>
      <w:r w:rsidR="00071B5D" w:rsidRPr="0092053E">
        <w:rPr>
          <w:rFonts w:cs="Times New Roman"/>
          <w:sz w:val="22"/>
        </w:rPr>
        <w:t xml:space="preserve"> as follows:</w:t>
      </w:r>
    </w:p>
    <w:p w14:paraId="69961021" w14:textId="77777777" w:rsidR="009C2357" w:rsidRPr="0092053E" w:rsidRDefault="00FE20BB"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15A51FC1"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7D65E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7D65EE">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w:t>
      </w:r>
      <w:del w:id="214" w:author="ALBA EDITING" w:date="2019-04-06T20:50:00Z">
        <w:r w:rsidRPr="0092053E" w:rsidDel="001C1E22">
          <w:rPr>
            <w:rFonts w:cs="Times New Roman"/>
            <w:sz w:val="22"/>
          </w:rPr>
          <w:delText>s</w:delText>
        </w:r>
      </w:del>
      <w:r w:rsidRPr="0092053E">
        <w:rPr>
          <w:rFonts w:cs="Times New Roman"/>
          <w:sz w:val="22"/>
        </w:rPr>
        <w:t xml:space="preserve">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w:t>
      </w:r>
      <w:del w:id="215" w:author="ALBA EDITING" w:date="2019-04-06T20:50:00Z">
        <w:r w:rsidR="00AA66A5" w:rsidRPr="0092053E" w:rsidDel="001C1E22">
          <w:rPr>
            <w:rFonts w:cs="Times New Roman"/>
            <w:sz w:val="22"/>
          </w:rPr>
          <w:delText>s</w:delText>
        </w:r>
      </w:del>
      <w:r w:rsidR="00AA66A5" w:rsidRPr="0092053E">
        <w:rPr>
          <w:rFonts w:cs="Times New Roman"/>
          <w:sz w:val="22"/>
        </w:rPr>
        <w:t xml:space="preserve">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w:t>
      </w:r>
      <w:del w:id="216" w:author="ALBA EDITING" w:date="2019-04-06T20:50:00Z">
        <w:r w:rsidR="005D1A57" w:rsidRPr="0092053E" w:rsidDel="001C1E22">
          <w:rPr>
            <w:rFonts w:cs="Times New Roman"/>
            <w:sz w:val="22"/>
          </w:rPr>
          <w:delText>s</w:delText>
        </w:r>
      </w:del>
      <w:r w:rsidR="005D1A57" w:rsidRPr="0092053E">
        <w:rPr>
          <w:rFonts w:cs="Times New Roman"/>
          <w:sz w:val="22"/>
        </w:rPr>
        <w:t xml:space="preserv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9F2631">
        <w:rPr>
          <w:rFonts w:cs="Times New Roman"/>
          <w:sz w:val="22"/>
        </w:rPr>
        <w:t xml:space="preserve"> </w:t>
      </w:r>
      <w:r w:rsidR="009F2631">
        <w:rPr>
          <w:rFonts w:cs="Times New Roman"/>
          <w:sz w:val="22"/>
        </w:rPr>
        <w:fldChar w:fldCharType="begin"/>
      </w:r>
      <w:r w:rsidR="007D65EE">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9F2631">
        <w:rPr>
          <w:rFonts w:cs="Times New Roman"/>
          <w:sz w:val="22"/>
        </w:rPr>
        <w:fldChar w:fldCharType="separate"/>
      </w:r>
      <w:r w:rsidR="007D65EE">
        <w:rPr>
          <w:rFonts w:cs="Times New Roman"/>
          <w:noProof/>
          <w:sz w:val="22"/>
        </w:rPr>
        <w:t>(A. Harvey, 2006)</w:t>
      </w:r>
      <w:r w:rsidR="009F2631">
        <w:rPr>
          <w:rFonts w:cs="Times New Roman"/>
          <w:sz w:val="22"/>
        </w:rPr>
        <w:fldChar w:fldCharType="end"/>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assumed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58B0C518"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ins w:id="226" w:author="ALBA EDITING" w:date="2019-04-06T20:54:00Z">
        <w:r w:rsidR="00A104F9">
          <w:rPr>
            <w:rFonts w:cs="Times New Roman"/>
            <w:sz w:val="22"/>
          </w:rPr>
          <w:t>s</w:t>
        </w:r>
      </w:ins>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7D65E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7D65EE">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F66F82" w:rsidRPr="0092053E">
        <w:rPr>
          <w:rFonts w:cs="Times New Roman"/>
          <w:sz w:val="22"/>
        </w:rPr>
        <w:t>show</w:t>
      </w:r>
      <w:r w:rsidRPr="0092053E">
        <w:rPr>
          <w:rFonts w:cs="Times New Roman"/>
          <w:sz w:val="22"/>
        </w:rPr>
        <w:t xml:space="preserve"> that models simplified by the LASSO procedure </w:t>
      </w:r>
      <w:r w:rsidR="00CB0D02" w:rsidRPr="0092053E">
        <w:rPr>
          <w:rFonts w:cs="Times New Roman"/>
          <w:sz w:val="22"/>
        </w:rPr>
        <w:t xml:space="preserve">could </w:t>
      </w:r>
      <w:r w:rsidRPr="0092053E">
        <w:rPr>
          <w:rFonts w:cs="Times New Roman"/>
          <w:sz w:val="22"/>
        </w:rPr>
        <w:t xml:space="preserve">have good forecasting performance and outperform traditional models </w:t>
      </w:r>
      <w:del w:id="227" w:author="tao huang" w:date="2019-04-08T17:01:00Z">
        <w:r w:rsidRPr="0092053E" w:rsidDel="00812814">
          <w:rPr>
            <w:rFonts w:cs="Times New Roman"/>
            <w:sz w:val="22"/>
          </w:rPr>
          <w:delText xml:space="preserve">specified </w:delText>
        </w:r>
      </w:del>
      <w:r w:rsidRPr="0092053E">
        <w:rPr>
          <w:rFonts w:cs="Times New Roman"/>
          <w:sz w:val="22"/>
        </w:rPr>
        <w:t xml:space="preserve">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7D65EE">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7D65EE">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del w:id="228" w:author="ALBA EDITING" w:date="2019-04-07T10:21:00Z">
        <w:r w:rsidR="00C45EE7" w:rsidDel="00CF4651">
          <w:rPr>
            <w:rFonts w:cs="Times New Roman"/>
            <w:sz w:val="22"/>
          </w:rPr>
          <w:delText xml:space="preserve"> </w:delText>
        </w:r>
      </w:del>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FE20BB"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p>
    <w:p w14:paraId="59179734" w14:textId="3329C2F9"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ins w:id="229" w:author="tao huang" w:date="2019-04-08T17:01:00Z">
        <w:r w:rsidR="00492071">
          <w:rPr>
            <w:rFonts w:cs="Times New Roman"/>
            <w:sz w:val="22"/>
          </w:rPr>
          <w:t xml:space="preserve">by </w:t>
        </w:r>
      </w:ins>
      <w:commentRangeStart w:id="230"/>
      <w:r w:rsidRPr="0092053E">
        <w:rPr>
          <w:rFonts w:cs="Times New Roman"/>
          <w:sz w:val="22"/>
        </w:rPr>
        <w:t xml:space="preserve">using the </w:t>
      </w:r>
      <w:commentRangeEnd w:id="230"/>
      <w:r w:rsidR="00931414">
        <w:rPr>
          <w:rStyle w:val="CommentReference"/>
        </w:rPr>
        <w:commentReference w:id="230"/>
      </w:r>
      <w:r w:rsidRPr="0092053E">
        <w:rPr>
          <w:rFonts w:cs="Times New Roman"/>
          <w:sz w:val="22"/>
        </w:rPr>
        <w:t xml:space="preserve">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w:t>
      </w:r>
      <w:commentRangeStart w:id="231"/>
      <w:r w:rsidR="00290BC9" w:rsidRPr="0092053E">
        <w:rPr>
          <w:rFonts w:cs="Times New Roman"/>
          <w:sz w:val="22"/>
        </w:rPr>
        <w:t>model</w:t>
      </w:r>
      <w:commentRangeEnd w:id="231"/>
      <w:r w:rsidR="00931414">
        <w:rPr>
          <w:rStyle w:val="CommentReference"/>
        </w:rPr>
        <w:commentReference w:id="231"/>
      </w:r>
      <w:ins w:id="232" w:author="tao huang" w:date="2019-04-08T17:02:00Z">
        <w:r w:rsidR="009A7CEE">
          <w:rPr>
            <w:rFonts w:cs="Times New Roman"/>
            <w:sz w:val="22"/>
          </w:rPr>
          <w:t xml:space="preserve"> thereafter</w:t>
        </w:r>
      </w:ins>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del w:id="233" w:author="tao huang" w:date="2019-04-08T17:04:00Z">
        <w:r w:rsidR="00DF3A06" w:rsidRPr="0092053E" w:rsidDel="00B46CCD">
          <w:rPr>
            <w:rFonts w:cs="Times New Roman"/>
            <w:sz w:val="22"/>
          </w:rPr>
          <w:delText xml:space="preserve">such as </w:delText>
        </w:r>
        <w:r w:rsidR="00B83AE7" w:rsidRPr="0092053E" w:rsidDel="00B46CCD">
          <w:rPr>
            <w:rFonts w:cs="Times New Roman"/>
            <w:sz w:val="22"/>
          </w:rPr>
          <w:delText xml:space="preserve">the price and promotions of the focal product </w:delText>
        </w:r>
        <w:commentRangeStart w:id="234"/>
        <w:r w:rsidR="00B83AE7" w:rsidRPr="0092053E" w:rsidDel="00B46CCD">
          <w:rPr>
            <w:rFonts w:cs="Times New Roman"/>
            <w:sz w:val="22"/>
          </w:rPr>
          <w:delText>and their dynamic terms</w:delText>
        </w:r>
        <w:r w:rsidR="00EA2ECC" w:rsidRPr="0092053E" w:rsidDel="00B46CCD">
          <w:rPr>
            <w:rFonts w:cs="Times New Roman"/>
            <w:sz w:val="22"/>
          </w:rPr>
          <w:delText xml:space="preserve"> only </w:delText>
        </w:r>
      </w:del>
      <w:ins w:id="235" w:author="tao huang" w:date="2019-04-08T17:05:00Z">
        <w:r w:rsidR="00B46CCD">
          <w:rPr>
            <w:rFonts w:cs="Times New Roman"/>
            <w:sz w:val="22"/>
          </w:rPr>
          <w:t xml:space="preserve">only </w:t>
        </w:r>
      </w:ins>
      <w:r w:rsidR="00EA2ECC" w:rsidRPr="0092053E">
        <w:rPr>
          <w:rFonts w:cs="Times New Roman"/>
          <w:sz w:val="22"/>
        </w:rPr>
        <w:t>at a cost of efficiency</w:t>
      </w:r>
      <w:r w:rsidR="00DF3A06" w:rsidRPr="0092053E">
        <w:rPr>
          <w:rFonts w:cs="Times New Roman"/>
          <w:sz w:val="22"/>
        </w:rPr>
        <w:t xml:space="preserve">. </w:t>
      </w:r>
      <w:commentRangeEnd w:id="234"/>
      <w:r w:rsidR="00B71C75">
        <w:rPr>
          <w:rStyle w:val="CommentReference"/>
        </w:rPr>
        <w:commentReference w:id="234"/>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2EABB4F"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del w:id="236" w:author="ALBA EDITING" w:date="2019-04-07T10:29:00Z">
        <w:r w:rsidRPr="0092053E" w:rsidDel="00B71C75">
          <w:rPr>
            <w:rFonts w:cs="Times New Roman"/>
            <w:sz w:val="22"/>
          </w:rPr>
          <w:delText xml:space="preserve">for </w:delText>
        </w:r>
      </w:del>
      <w:ins w:id="237" w:author="ALBA EDITING" w:date="2019-04-07T10:29:00Z">
        <w:r w:rsidR="00B71C75">
          <w:rPr>
            <w:rFonts w:cs="Times New Roman"/>
            <w:sz w:val="22"/>
          </w:rPr>
          <w:t>of</w:t>
        </w:r>
        <w:r w:rsidR="00B71C75" w:rsidRPr="0092053E">
          <w:rPr>
            <w:rFonts w:cs="Times New Roman"/>
            <w:sz w:val="22"/>
          </w:rPr>
          <w:t xml:space="preserve"> </w:t>
        </w:r>
      </w:ins>
      <w:r w:rsidRPr="0092053E">
        <w:rPr>
          <w:rFonts w:cs="Times New Roman"/>
          <w:sz w:val="22"/>
        </w:rPr>
        <w:t xml:space="preserve">the </w:t>
      </w:r>
      <w:r w:rsidRPr="00843EA5">
        <w:rPr>
          <w:rFonts w:cs="Times New Roman"/>
          <w:noProof/>
          <w:sz w:val="22"/>
        </w:rPr>
        <w:t>three</w:t>
      </w:r>
      <w:del w:id="238" w:author="ALBA EDITING" w:date="2019-04-07T10:29:00Z">
        <w:r w:rsidRPr="00843EA5" w:rsidDel="00B71C75">
          <w:rPr>
            <w:rFonts w:cs="Times New Roman"/>
            <w:noProof/>
            <w:sz w:val="22"/>
          </w:rPr>
          <w:delText>-</w:delText>
        </w:r>
      </w:del>
      <w:ins w:id="239" w:author="ALBA EDITING" w:date="2019-04-07T10:29:00Z">
        <w:r w:rsidR="00B71C75">
          <w:rPr>
            <w:rFonts w:cs="Times New Roman"/>
            <w:noProof/>
            <w:sz w:val="22"/>
          </w:rPr>
          <w:t xml:space="preserve"> </w:t>
        </w:r>
      </w:ins>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val="en-US" w:eastAsia="en-US" w:bidi="th-TH"/>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41D3968F"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del w:id="240" w:author="ALBA EDITING" w:date="2019-04-08T10:40:00Z">
        <w:r w:rsidR="00503C80" w:rsidRPr="0092053E" w:rsidDel="003211EB">
          <w:rPr>
            <w:rFonts w:cs="Times New Roman"/>
            <w:sz w:val="22"/>
          </w:rPr>
          <w:delText>w</w:delText>
        </w:r>
        <w:r w:rsidR="00F546B0" w:rsidRPr="0092053E" w:rsidDel="003211EB">
          <w:rPr>
            <w:rFonts w:cs="Times New Roman"/>
            <w:sz w:val="22"/>
          </w:rPr>
          <w:delText xml:space="preserve">e </w:delText>
        </w:r>
      </w:del>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ins w:id="241" w:author="ALBA EDITING" w:date="2019-04-08T10:40:00Z">
        <w:r w:rsidR="003211EB">
          <w:rPr>
            <w:rFonts w:cs="Times New Roman"/>
            <w:sz w:val="22"/>
          </w:rPr>
          <w:t xml:space="preserve">For instance, </w:t>
        </w:r>
      </w:ins>
      <w:del w:id="242" w:author="ALBA EDITING" w:date="2019-04-08T10:41:00Z">
        <w:r w:rsidR="00523C4E" w:rsidRPr="0092053E" w:rsidDel="003211EB">
          <w:rPr>
            <w:rFonts w:cs="Times New Roman"/>
            <w:sz w:val="22"/>
          </w:rPr>
          <w:delText xml:space="preserve">Suppose </w:delText>
        </w:r>
      </w:del>
      <w:ins w:id="243" w:author="ALBA EDITING" w:date="2019-04-08T10:41:00Z">
        <w:r w:rsidR="003211EB">
          <w:rPr>
            <w:rFonts w:cs="Times New Roman"/>
            <w:sz w:val="22"/>
          </w:rPr>
          <w:t>s</w:t>
        </w:r>
        <w:r w:rsidR="003211EB" w:rsidRPr="0092053E">
          <w:rPr>
            <w:rFonts w:cs="Times New Roman"/>
            <w:sz w:val="22"/>
          </w:rPr>
          <w:t xml:space="preserve">uppose </w:t>
        </w:r>
      </w:ins>
      <w:r w:rsidR="007022D1" w:rsidRPr="0092053E">
        <w:rPr>
          <w:rFonts w:cs="Times New Roman"/>
          <w:sz w:val="22"/>
        </w:rPr>
        <w:t>we have an</w:t>
      </w:r>
      <w:r w:rsidR="00FE3124" w:rsidRPr="0092053E">
        <w:rPr>
          <w:rFonts w:cs="Times New Roman"/>
          <w:sz w:val="22"/>
        </w:rPr>
        <w:t xml:space="preserve"> estimation period of 160 weeks</w:t>
      </w:r>
      <w:del w:id="244" w:author="ALBA EDITING" w:date="2019-04-08T10:41:00Z">
        <w:r w:rsidR="00FE3124" w:rsidRPr="0092053E" w:rsidDel="003211EB">
          <w:rPr>
            <w:rFonts w:cs="Times New Roman"/>
            <w:sz w:val="22"/>
          </w:rPr>
          <w:delText xml:space="preserve">, </w:delText>
        </w:r>
      </w:del>
      <w:ins w:id="245" w:author="ALBA EDITING" w:date="2019-04-08T10:41:00Z">
        <w:r w:rsidR="003211EB">
          <w:rPr>
            <w:rFonts w:cs="Times New Roman"/>
            <w:sz w:val="22"/>
          </w:rPr>
          <w:t>.</w:t>
        </w:r>
        <w:r w:rsidR="003211EB" w:rsidRPr="0092053E">
          <w:rPr>
            <w:rFonts w:cs="Times New Roman"/>
            <w:sz w:val="22"/>
          </w:rPr>
          <w:t xml:space="preserve"> </w:t>
        </w:r>
      </w:ins>
      <w:del w:id="246" w:author="ALBA EDITING" w:date="2019-04-08T10:41:00Z">
        <w:r w:rsidR="001B5063" w:rsidRPr="0092053E" w:rsidDel="003211EB">
          <w:rPr>
            <w:rFonts w:cs="Times New Roman"/>
            <w:sz w:val="22"/>
          </w:rPr>
          <w:delText xml:space="preserve">we </w:delText>
        </w:r>
      </w:del>
      <w:ins w:id="247" w:author="ALBA EDITING" w:date="2019-04-08T10:41:00Z">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ins>
      <w:r w:rsidR="001B5063" w:rsidRPr="0092053E">
        <w:rPr>
          <w:rFonts w:cs="Times New Roman"/>
          <w:sz w:val="22"/>
        </w:rPr>
        <w:t xml:space="preserve">conduct the Chow test for each of the </w:t>
      </w:r>
      <w:r w:rsidR="00523C4E" w:rsidRPr="0092053E">
        <w:rPr>
          <w:rFonts w:cs="Times New Roman"/>
          <w:sz w:val="22"/>
        </w:rPr>
        <w:t xml:space="preserve">central </w:t>
      </w:r>
      <w:r w:rsidR="001B5063" w:rsidRPr="0092053E">
        <w:rPr>
          <w:rFonts w:cs="Times New Roman"/>
          <w:sz w:val="22"/>
        </w:rPr>
        <w:lastRenderedPageBreak/>
        <w:t xml:space="preserve">152 weeks. </w:t>
      </w:r>
      <w:del w:id="248" w:author="ALBA EDITING" w:date="2019-04-08T10:41:00Z">
        <w:r w:rsidR="00EF3497" w:rsidRPr="0092053E" w:rsidDel="003211EB">
          <w:rPr>
            <w:rFonts w:cs="Times New Roman"/>
            <w:sz w:val="22"/>
          </w:rPr>
          <w:delText>For example</w:delText>
        </w:r>
      </w:del>
      <w:ins w:id="249" w:author="ALBA EDITING" w:date="2019-04-08T10:41:00Z">
        <w:r w:rsidR="003211EB">
          <w:rPr>
            <w:rFonts w:cs="Times New Roman"/>
            <w:sz w:val="22"/>
          </w:rPr>
          <w:t>In other words</w:t>
        </w:r>
      </w:ins>
      <w:r w:rsidR="00EF3497" w:rsidRPr="0092053E">
        <w:rPr>
          <w:rFonts w:cs="Times New Roman"/>
          <w:sz w:val="22"/>
        </w:rPr>
        <w:t>,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del w:id="250" w:author="ALBA EDITING" w:date="2019-04-08T10:41:00Z">
        <w:r w:rsidR="00DF714C" w:rsidRPr="0092053E" w:rsidDel="003211EB">
          <w:rPr>
            <w:rFonts w:cs="Times New Roman"/>
            <w:sz w:val="22"/>
          </w:rPr>
          <w:delText xml:space="preserve">assuming </w:delText>
        </w:r>
      </w:del>
      <w:ins w:id="251" w:author="ALBA EDITING" w:date="2019-04-08T10:41:00Z">
        <w:r w:rsidR="003211EB">
          <w:rPr>
            <w:rFonts w:cs="Times New Roman"/>
            <w:sz w:val="22"/>
          </w:rPr>
          <w:t>we assume</w:t>
        </w:r>
        <w:r w:rsidR="003211EB" w:rsidRPr="0092053E">
          <w:rPr>
            <w:rFonts w:cs="Times New Roman"/>
            <w:sz w:val="22"/>
          </w:rPr>
          <w:t xml:space="preserve"> </w:t>
        </w:r>
      </w:ins>
      <w:r w:rsidR="00DF714C" w:rsidRPr="0092053E">
        <w:rPr>
          <w:rFonts w:cs="Times New Roman"/>
          <w:sz w:val="22"/>
        </w:rPr>
        <w:t xml:space="preserve">a structural change </w:t>
      </w:r>
      <w:del w:id="252" w:author="ALBA EDITING" w:date="2019-04-07T10:33:00Z">
        <w:r w:rsidR="00DF714C" w:rsidRPr="0092053E" w:rsidDel="007D02F7">
          <w:rPr>
            <w:rFonts w:cs="Times New Roman"/>
            <w:sz w:val="22"/>
          </w:rPr>
          <w:delText xml:space="preserve">occurring </w:delText>
        </w:r>
      </w:del>
      <w:ins w:id="253" w:author="ALBA EDITING" w:date="2019-04-07T10:33:00Z">
        <w:r w:rsidR="007D02F7">
          <w:rPr>
            <w:rFonts w:cs="Times New Roman"/>
            <w:sz w:val="22"/>
          </w:rPr>
          <w:t xml:space="preserve">has </w:t>
        </w:r>
      </w:ins>
      <w:ins w:id="254" w:author="ALBA EDITING" w:date="2019-04-08T10:41:00Z">
        <w:r w:rsidR="003211EB">
          <w:rPr>
            <w:rFonts w:cs="Times New Roman"/>
            <w:sz w:val="22"/>
          </w:rPr>
          <w:t>occurred</w:t>
        </w:r>
      </w:ins>
      <w:ins w:id="255" w:author="ALBA EDITING" w:date="2019-04-07T10:33:00Z">
        <w:r w:rsidR="007D02F7" w:rsidRPr="0092053E">
          <w:rPr>
            <w:rFonts w:cs="Times New Roman"/>
            <w:sz w:val="22"/>
          </w:rPr>
          <w:t xml:space="preserve"> </w:t>
        </w:r>
      </w:ins>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w:t>
      </w:r>
      <w:del w:id="256" w:author="ALBA EDITING" w:date="2019-04-07T10:33:00Z">
        <w:r w:rsidR="00DF714C" w:rsidRPr="0092053E" w:rsidDel="007D02F7">
          <w:rPr>
            <w:rFonts w:cs="Times New Roman"/>
            <w:sz w:val="22"/>
          </w:rPr>
          <w:delText xml:space="preserve">we </w:delText>
        </w:r>
      </w:del>
      <w:r w:rsidR="00DF714C" w:rsidRPr="0092053E">
        <w:rPr>
          <w:rFonts w:cs="Times New Roman"/>
          <w:sz w:val="22"/>
        </w:rPr>
        <w:t>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ins w:id="260" w:author="ALBA EDITING" w:date="2019-04-08T10:42:00Z">
        <w:r w:rsidR="00466544">
          <w:rPr>
            <w:rFonts w:cs="Times New Roman"/>
            <w:sz w:val="22"/>
          </w:rPr>
          <w:t xml:space="preserve"> they</w:t>
        </w:r>
      </w:ins>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50771FBF"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FE20BB"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FE20BB"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6CB9ADFE"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1AE933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36804FC4"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del w:id="261" w:author="ALBA EDITING" w:date="2019-04-07T10:52:00Z">
        <w:r w:rsidRPr="0092053E" w:rsidDel="00596B9C">
          <w:rPr>
            <w:rFonts w:cs="Times New Roman"/>
            <w:sz w:val="22"/>
          </w:rPr>
          <w:delText>w</w:delText>
        </w:r>
        <w:r w:rsidR="00971633" w:rsidRPr="0092053E" w:rsidDel="00596B9C">
          <w:rPr>
            <w:rFonts w:cs="Times New Roman"/>
            <w:sz w:val="22"/>
          </w:rPr>
          <w:delText xml:space="preserve">e </w:delText>
        </w:r>
      </w:del>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7D65E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7D65EE">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del w:id="262" w:author="tao huang" w:date="2019-04-08T17:11:00Z">
        <w:r w:rsidR="00971633" w:rsidRPr="0092053E" w:rsidDel="003D09A5">
          <w:rPr>
            <w:rFonts w:cs="Times New Roman"/>
            <w:sz w:val="22"/>
          </w:rPr>
          <w:delText xml:space="preserve">We </w:delText>
        </w:r>
        <w:r w:rsidR="00CA7621" w:rsidRPr="0092053E" w:rsidDel="003D09A5">
          <w:rPr>
            <w:rFonts w:cs="Times New Roman"/>
            <w:sz w:val="22"/>
          </w:rPr>
          <w:delText xml:space="preserve">assume that </w:delText>
        </w:r>
        <w:r w:rsidR="00971633" w:rsidRPr="0092053E" w:rsidDel="003D09A5">
          <w:rPr>
            <w:rFonts w:cs="Times New Roman"/>
            <w:sz w:val="22"/>
          </w:rPr>
          <w:delText>t</w:delText>
        </w:r>
      </w:del>
      <w:ins w:id="263" w:author="tao huang" w:date="2019-04-08T17:11:00Z">
        <w:r w:rsidR="003D09A5">
          <w:rPr>
            <w:rFonts w:cs="Times New Roman"/>
            <w:sz w:val="22"/>
          </w:rPr>
          <w:t>T</w:t>
        </w:r>
      </w:ins>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del w:id="264" w:author="tao huang" w:date="2019-04-08T17:11:00Z">
        <w:r w:rsidR="00EA223B" w:rsidRPr="0092053E" w:rsidDel="003D09A5">
          <w:rPr>
            <w:rFonts w:cs="Times New Roman"/>
            <w:sz w:val="22"/>
          </w:rPr>
          <w:delText>to be</w:delText>
        </w:r>
      </w:del>
      <w:ins w:id="265" w:author="tao huang" w:date="2019-04-08T17:11:00Z">
        <w:r w:rsidR="003D09A5">
          <w:rPr>
            <w:rFonts w:cs="Times New Roman"/>
            <w:sz w:val="22"/>
          </w:rPr>
          <w:t>is considered to be</w:t>
        </w:r>
      </w:ins>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w:t>
      </w:r>
      <w:commentRangeStart w:id="266"/>
      <w:r w:rsidR="00971633" w:rsidRPr="0092053E">
        <w:rPr>
          <w:rFonts w:cs="Times New Roman"/>
          <w:sz w:val="22"/>
        </w:rPr>
        <w:t>one</w:t>
      </w:r>
      <w:ins w:id="267" w:author="tao huang" w:date="2019-04-08T17:29:00Z">
        <w:r w:rsidR="006550F5">
          <w:rPr>
            <w:rFonts w:cs="Times New Roman"/>
            <w:sz w:val="22"/>
          </w:rPr>
          <w:t>-</w:t>
        </w:r>
      </w:ins>
      <w:del w:id="268" w:author="tao huang" w:date="2019-04-08T17:29:00Z">
        <w:r w:rsidR="00971633" w:rsidRPr="0092053E" w:rsidDel="006550F5">
          <w:rPr>
            <w:rFonts w:cs="Times New Roman"/>
            <w:sz w:val="22"/>
          </w:rPr>
          <w:delText xml:space="preserve"> </w:delText>
        </w:r>
      </w:del>
      <w:r w:rsidR="00971633" w:rsidRPr="0092053E">
        <w:rPr>
          <w:rFonts w:cs="Times New Roman"/>
          <w:sz w:val="22"/>
        </w:rPr>
        <w:t>to</w:t>
      </w:r>
      <w:ins w:id="269" w:author="tao huang" w:date="2019-04-08T17:29:00Z">
        <w:r w:rsidR="006550F5">
          <w:rPr>
            <w:rFonts w:cs="Times New Roman"/>
            <w:sz w:val="22"/>
          </w:rPr>
          <w:t>-</w:t>
        </w:r>
      </w:ins>
      <w:del w:id="270" w:author="tao huang" w:date="2019-04-08T17:29:00Z">
        <w:r w:rsidR="00971633" w:rsidRPr="0092053E" w:rsidDel="006550F5">
          <w:rPr>
            <w:rFonts w:cs="Times New Roman"/>
            <w:sz w:val="22"/>
          </w:rPr>
          <w:delText xml:space="preserve"> </w:delText>
        </w:r>
      </w:del>
      <m:oMath>
        <m:r>
          <w:rPr>
            <w:rFonts w:ascii="Cambria Math" w:hAnsi="Cambria Math" w:cs="Times New Roman"/>
            <w:sz w:val="22"/>
          </w:rPr>
          <m:t>H</m:t>
        </m:r>
      </m:oMath>
      <w:r w:rsidR="00971633" w:rsidRPr="0092053E">
        <w:rPr>
          <w:rFonts w:cs="Times New Roman"/>
          <w:sz w:val="22"/>
        </w:rPr>
        <w:t xml:space="preserve"> week</w:t>
      </w:r>
      <w:ins w:id="271" w:author="ALBA EDITING" w:date="2019-04-08T11:00:00Z">
        <w:del w:id="272" w:author="tao huang" w:date="2019-04-08T17:29:00Z">
          <w:r w:rsidR="00801347" w:rsidDel="006550F5">
            <w:rPr>
              <w:rFonts w:cs="Times New Roman"/>
              <w:sz w:val="22"/>
            </w:rPr>
            <w:delText>s</w:delText>
          </w:r>
        </w:del>
      </w:ins>
      <w:del w:id="273" w:author="ALBA EDITING" w:date="2019-04-08T11:00:00Z">
        <w:r w:rsidR="00971633" w:rsidRPr="0092053E" w:rsidDel="00801347">
          <w:rPr>
            <w:rFonts w:cs="Times New Roman"/>
            <w:sz w:val="22"/>
          </w:rPr>
          <w:delText>-</w:delText>
        </w:r>
      </w:del>
      <w:ins w:id="274" w:author="ALBA EDITING" w:date="2019-04-08T11:00:00Z">
        <w:r w:rsidR="00801347">
          <w:rPr>
            <w:rFonts w:cs="Times New Roman"/>
            <w:sz w:val="22"/>
          </w:rPr>
          <w:t xml:space="preserve"> </w:t>
        </w:r>
      </w:ins>
      <w:r w:rsidR="00971633" w:rsidRPr="0092053E">
        <w:rPr>
          <w:rFonts w:cs="Times New Roman"/>
          <w:sz w:val="22"/>
        </w:rPr>
        <w:t>ahead forecasts</w:t>
      </w:r>
      <w:commentRangeEnd w:id="266"/>
      <w:r w:rsidR="00801347">
        <w:rPr>
          <w:rStyle w:val="CommentReference"/>
        </w:rPr>
        <w:commentReference w:id="266"/>
      </w:r>
      <w:r w:rsidR="00971633" w:rsidRPr="0092053E">
        <w:rPr>
          <w:rFonts w:cs="Times New Roman"/>
          <w:sz w:val="22"/>
        </w:rPr>
        <w:t xml:space="preserve">,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del w:id="275" w:author="tao huang" w:date="2019-04-08T17:13:00Z">
        <w:r w:rsidR="00971633" w:rsidRPr="0092053E" w:rsidDel="00B529A5">
          <w:rPr>
            <w:rFonts w:cs="Times New Roman"/>
            <w:sz w:val="22"/>
          </w:rPr>
          <w:delText xml:space="preserve">we </w:delText>
        </w:r>
        <w:r w:rsidR="001F5610" w:rsidRPr="0092053E" w:rsidDel="00B529A5">
          <w:rPr>
            <w:rFonts w:cs="Times New Roman"/>
            <w:sz w:val="22"/>
          </w:rPr>
          <w:delText>generate the</w:delText>
        </w:r>
      </w:del>
      <w:ins w:id="276" w:author="tao huang" w:date="2019-04-08T17:13:00Z">
        <w:r w:rsidR="00B529A5">
          <w:rPr>
            <w:rFonts w:cs="Times New Roman"/>
            <w:sz w:val="22"/>
          </w:rPr>
          <w:t>the</w:t>
        </w:r>
      </w:ins>
      <w:r w:rsidR="001F5610" w:rsidRPr="0092053E">
        <w:rPr>
          <w:rFonts w:cs="Times New Roman"/>
          <w:sz w:val="22"/>
        </w:rPr>
        <w:t xml:space="preserve"> final forecasts </w:t>
      </w:r>
      <w:ins w:id="277" w:author="tao huang" w:date="2019-04-08T17:13:00Z">
        <w:r w:rsidR="00B529A5">
          <w:rPr>
            <w:rFonts w:cs="Times New Roman"/>
            <w:sz w:val="22"/>
          </w:rPr>
          <w:t xml:space="preserve">are generated </w:t>
        </w:r>
      </w:ins>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del w:id="278" w:author="ALBA EDITING" w:date="2019-04-07T10:53:00Z">
        <w:r w:rsidR="00CA3173" w:rsidRPr="0092053E" w:rsidDel="00596B9C">
          <w:rPr>
            <w:rFonts w:cs="Times New Roman"/>
            <w:sz w:val="22"/>
          </w:rPr>
          <w:delText xml:space="preserve">by </w:delText>
        </w:r>
      </w:del>
      <w:ins w:id="279" w:author="ALBA EDITING" w:date="2019-04-07T10:53:00Z">
        <w:r w:rsidR="00596B9C">
          <w:rPr>
            <w:rFonts w:cs="Times New Roman"/>
            <w:sz w:val="22"/>
          </w:rPr>
          <w:t>using</w:t>
        </w:r>
        <w:r w:rsidR="00596B9C" w:rsidRPr="0092053E">
          <w:rPr>
            <w:rFonts w:cs="Times New Roman"/>
            <w:sz w:val="22"/>
          </w:rPr>
          <w:t xml:space="preserve"> </w:t>
        </w:r>
      </w:ins>
      <w:r w:rsidR="00CA3173" w:rsidRPr="0092053E">
        <w:rPr>
          <w:rFonts w:cs="Times New Roman"/>
          <w:sz w:val="22"/>
        </w:rPr>
        <w:t xml:space="preserve">the same model with </w:t>
      </w:r>
      <w:del w:id="280" w:author="ALBA EDITING" w:date="2019-04-07T10:52:00Z">
        <w:r w:rsidR="00971633" w:rsidRPr="0092053E" w:rsidDel="00596B9C">
          <w:rPr>
            <w:rFonts w:cs="Times New Roman"/>
            <w:sz w:val="22"/>
          </w:rPr>
          <w:delText xml:space="preserve">ten </w:delText>
        </w:r>
      </w:del>
      <w:ins w:id="281" w:author="ALBA EDITING" w:date="2019-04-07T10:52:00Z">
        <w:r w:rsidR="00596B9C">
          <w:rPr>
            <w:rFonts w:cs="Times New Roman"/>
            <w:sz w:val="22"/>
          </w:rPr>
          <w:t>10</w:t>
        </w:r>
        <w:r w:rsidR="00596B9C" w:rsidRPr="0092053E">
          <w:rPr>
            <w:rFonts w:cs="Times New Roman"/>
            <w:sz w:val="22"/>
          </w:rPr>
          <w:t xml:space="preserve"> </w:t>
        </w:r>
      </w:ins>
      <w:r w:rsidR="00971633" w:rsidRPr="0092053E">
        <w:rPr>
          <w:rFonts w:cs="Times New Roman"/>
          <w:sz w:val="22"/>
        </w:rPr>
        <w:t>estimation windows (</w:t>
      </w:r>
      <w:ins w:id="282" w:author="tao huang" w:date="2019-04-08T17:17:00Z">
        <w:r w:rsidR="00B529A5">
          <w:rPr>
            <w:rFonts w:cs="Times New Roman"/>
            <w:sz w:val="22"/>
          </w:rPr>
          <w:t xml:space="preserve">e.g., </w:t>
        </w:r>
      </w:ins>
      <w:del w:id="283" w:author="tao huang" w:date="2019-04-08T17:17:00Z">
        <w:r w:rsidR="00971633" w:rsidRPr="0092053E" w:rsidDel="00B529A5">
          <w:rPr>
            <w:rFonts w:cs="Times New Roman"/>
            <w:sz w:val="22"/>
          </w:rPr>
          <w:delText xml:space="preserve">e.g., for </w:delText>
        </w:r>
        <w:r w:rsidR="00CA3173" w:rsidRPr="0092053E" w:rsidDel="00B529A5">
          <w:rPr>
            <w:rFonts w:cs="Times New Roman"/>
            <w:sz w:val="22"/>
          </w:rPr>
          <w:delText xml:space="preserve">the </w:delText>
        </w:r>
      </w:del>
      <w:ins w:id="284" w:author="tao huang" w:date="2019-04-08T17:17:00Z">
        <w:r w:rsidR="00B529A5">
          <w:rPr>
            <w:rFonts w:cs="Times New Roman"/>
            <w:sz w:val="22"/>
          </w:rPr>
          <w:t xml:space="preserve">suppose we have an </w:t>
        </w:r>
      </w:ins>
      <w:r w:rsidR="00971633" w:rsidRPr="0092053E">
        <w:rPr>
          <w:rFonts w:cs="Times New Roman"/>
          <w:sz w:val="22"/>
        </w:rPr>
        <w:t>estimation period</w:t>
      </w:r>
      <w:ins w:id="285" w:author="tao huang" w:date="2019-04-08T17:15:00Z">
        <w:r w:rsidR="00B529A5">
          <w:rPr>
            <w:rFonts w:cs="Times New Roman"/>
            <w:sz w:val="22"/>
          </w:rPr>
          <w:t xml:space="preserve"> </w:t>
        </w:r>
      </w:ins>
      <w:del w:id="286" w:author="tao huang" w:date="2019-04-08T17:15:00Z">
        <w:r w:rsidR="00CA3173" w:rsidRPr="0092053E" w:rsidDel="00B529A5">
          <w:rPr>
            <w:rFonts w:cs="Times New Roman"/>
            <w:sz w:val="22"/>
          </w:rPr>
          <w:delText xml:space="preserve">, e.g., </w:delText>
        </w:r>
        <w:r w:rsidR="00971633" w:rsidRPr="0092053E" w:rsidDel="00B529A5">
          <w:rPr>
            <w:rFonts w:cs="Times New Roman"/>
            <w:sz w:val="22"/>
          </w:rPr>
          <w:delText>[1,160],</w:delText>
        </w:r>
      </w:del>
      <w:ins w:id="287" w:author="tao huang" w:date="2019-04-08T17:15:00Z">
        <w:r w:rsidR="00B529A5">
          <w:rPr>
            <w:rFonts w:cs="Times New Roman"/>
            <w:sz w:val="22"/>
          </w:rPr>
          <w:t xml:space="preserve">of 160 weeks, </w:t>
        </w:r>
      </w:ins>
      <w:del w:id="288" w:author="tao huang" w:date="2019-04-08T17:15:00Z">
        <w:r w:rsidR="00971633" w:rsidRPr="0092053E" w:rsidDel="00B529A5">
          <w:rPr>
            <w:rFonts w:cs="Times New Roman"/>
            <w:sz w:val="22"/>
          </w:rPr>
          <w:delText xml:space="preserve"> </w:delText>
        </w:r>
      </w:del>
      <w:del w:id="289" w:author="ALBA EDITING" w:date="2019-04-07T10:53:00Z">
        <w:r w:rsidR="00971633" w:rsidRPr="0092053E" w:rsidDel="00596B9C">
          <w:rPr>
            <w:rFonts w:cs="Times New Roman"/>
            <w:sz w:val="22"/>
          </w:rPr>
          <w:delText xml:space="preserve">we </w:delText>
        </w:r>
      </w:del>
      <w:ins w:id="290" w:author="ALBA EDITING" w:date="2019-04-07T10:53:00Z">
        <w:del w:id="291" w:author="tao huang" w:date="2019-04-08T17:15:00Z">
          <w:r w:rsidR="00596B9C" w:rsidDel="00B529A5">
            <w:rPr>
              <w:rFonts w:cs="Times New Roman"/>
              <w:sz w:val="22"/>
            </w:rPr>
            <w:delText>and</w:delText>
          </w:r>
          <w:r w:rsidR="00596B9C" w:rsidRPr="0092053E" w:rsidDel="00B529A5">
            <w:rPr>
              <w:rFonts w:cs="Times New Roman"/>
              <w:sz w:val="22"/>
            </w:rPr>
            <w:delText xml:space="preserve"> </w:delText>
          </w:r>
        </w:del>
      </w:ins>
      <w:del w:id="292" w:author="tao huang" w:date="2019-04-08T17:15:00Z">
        <w:r w:rsidR="00971633" w:rsidRPr="0092053E" w:rsidDel="00B529A5">
          <w:rPr>
            <w:rFonts w:cs="Times New Roman"/>
            <w:sz w:val="22"/>
          </w:rPr>
          <w:delText xml:space="preserve">estimate </w:delText>
        </w:r>
      </w:del>
      <w:del w:id="293" w:author="tao huang" w:date="2019-04-08T17:17:00Z">
        <w:r w:rsidR="00971633" w:rsidRPr="0092053E" w:rsidDel="00B529A5">
          <w:rPr>
            <w:rFonts w:cs="Times New Roman"/>
            <w:sz w:val="22"/>
          </w:rPr>
          <w:delText xml:space="preserve">the model with ten </w:delText>
        </w:r>
      </w:del>
      <w:ins w:id="294" w:author="ALBA EDITING" w:date="2019-04-07T10:53:00Z">
        <w:del w:id="295" w:author="tao huang" w:date="2019-04-08T17:17:00Z">
          <w:r w:rsidR="00596B9C" w:rsidDel="00B529A5">
            <w:rPr>
              <w:rFonts w:cs="Times New Roman"/>
              <w:sz w:val="22"/>
            </w:rPr>
            <w:delText>10</w:delText>
          </w:r>
          <w:r w:rsidR="00596B9C" w:rsidRPr="0092053E" w:rsidDel="00B529A5">
            <w:rPr>
              <w:rFonts w:cs="Times New Roman"/>
              <w:sz w:val="22"/>
            </w:rPr>
            <w:delText xml:space="preserve"> </w:delText>
          </w:r>
        </w:del>
      </w:ins>
      <w:del w:id="296" w:author="tao huang" w:date="2019-04-08T17:15:00Z">
        <w:r w:rsidR="00971633" w:rsidRPr="0092053E" w:rsidDel="00B529A5">
          <w:rPr>
            <w:rFonts w:cs="Times New Roman"/>
            <w:sz w:val="22"/>
          </w:rPr>
          <w:delText xml:space="preserve">estimation </w:delText>
        </w:r>
      </w:del>
      <w:del w:id="297" w:author="tao huang" w:date="2019-04-08T17:17:00Z">
        <w:r w:rsidR="00971633" w:rsidRPr="0092053E" w:rsidDel="00B529A5">
          <w:rPr>
            <w:rFonts w:cs="Times New Roman"/>
            <w:sz w:val="22"/>
          </w:rPr>
          <w:delText>windows including</w:delText>
        </w:r>
      </w:del>
      <w:ins w:id="298" w:author="tao huang" w:date="2019-04-08T17:17:00Z">
        <w:r w:rsidR="00B529A5">
          <w:rPr>
            <w:rFonts w:cs="Times New Roman"/>
            <w:sz w:val="22"/>
          </w:rPr>
          <w:t>the estimation wi</w:t>
        </w:r>
      </w:ins>
      <w:ins w:id="299" w:author="tao huang" w:date="2019-04-08T17:18:00Z">
        <w:r w:rsidR="00B529A5">
          <w:rPr>
            <w:rFonts w:cs="Times New Roman"/>
            <w:sz w:val="22"/>
          </w:rPr>
          <w:t>ndows for the models will be</w:t>
        </w:r>
      </w:ins>
      <w:r w:rsidR="00971633" w:rsidRPr="0092053E">
        <w:rPr>
          <w:rFonts w:cs="Times New Roman"/>
          <w:sz w:val="22"/>
        </w:rPr>
        <w:t xml:space="preserve"> [1, 160], [3, 160], and so forth, until [19, 160]</w:t>
      </w:r>
      <w:r w:rsidR="00CA61E6" w:rsidRPr="0092053E">
        <w:rPr>
          <w:rFonts w:cs="Times New Roman"/>
          <w:sz w:val="22"/>
        </w:rPr>
        <w:t xml:space="preserve">). </w:t>
      </w:r>
      <w:del w:id="300" w:author="tao huang" w:date="2019-04-08T17:16:00Z">
        <w:r w:rsidR="00206329" w:rsidRPr="0092053E" w:rsidDel="00B529A5">
          <w:rPr>
            <w:rFonts w:cs="Times New Roman"/>
            <w:sz w:val="22"/>
          </w:rPr>
          <w:delText>Thus, we</w:delText>
        </w:r>
        <w:r w:rsidR="00971633" w:rsidRPr="0092053E" w:rsidDel="00B529A5">
          <w:rPr>
            <w:rFonts w:cs="Times New Roman"/>
            <w:sz w:val="22"/>
          </w:rPr>
          <w:delText xml:space="preserve"> </w:delText>
        </w:r>
        <w:r w:rsidR="00CA61E6" w:rsidRPr="0092053E" w:rsidDel="00B529A5">
          <w:rPr>
            <w:rFonts w:cs="Times New Roman"/>
            <w:sz w:val="22"/>
          </w:rPr>
          <w:delText xml:space="preserve">have </w:delText>
        </w:r>
        <w:r w:rsidR="00971633" w:rsidRPr="0092053E" w:rsidDel="00B529A5">
          <w:rPr>
            <w:rFonts w:cs="Times New Roman"/>
            <w:sz w:val="22"/>
          </w:rPr>
          <w:delText xml:space="preserve">ten </w:delText>
        </w:r>
      </w:del>
      <w:ins w:id="301" w:author="ALBA EDITING" w:date="2019-04-07T10:53:00Z">
        <w:del w:id="302" w:author="tao huang" w:date="2019-04-08T17:16:00Z">
          <w:r w:rsidR="00596B9C" w:rsidDel="00B529A5">
            <w:rPr>
              <w:rFonts w:cs="Times New Roman"/>
              <w:sz w:val="22"/>
            </w:rPr>
            <w:delText>10</w:delText>
          </w:r>
          <w:r w:rsidR="00596B9C" w:rsidRPr="0092053E" w:rsidDel="00B529A5">
            <w:rPr>
              <w:rFonts w:cs="Times New Roman"/>
              <w:sz w:val="22"/>
            </w:rPr>
            <w:delText xml:space="preserve"> </w:delText>
          </w:r>
        </w:del>
      </w:ins>
      <w:del w:id="303" w:author="tao huang" w:date="2019-04-08T17:16:00Z">
        <w:r w:rsidR="00971633" w:rsidRPr="0092053E" w:rsidDel="00B529A5">
          <w:rPr>
            <w:rFonts w:cs="Times New Roman"/>
            <w:sz w:val="22"/>
          </w:rPr>
          <w:delText>sets of forecasts</w:delText>
        </w:r>
        <w:r w:rsidR="00206329" w:rsidRPr="0092053E" w:rsidDel="00B529A5">
          <w:rPr>
            <w:rFonts w:cs="Times New Roman"/>
            <w:sz w:val="22"/>
          </w:rPr>
          <w:delText xml:space="preserve"> in total</w:delText>
        </w:r>
        <w:r w:rsidR="00971633" w:rsidRPr="0092053E" w:rsidDel="00B529A5">
          <w:rPr>
            <w:rFonts w:cs="Times New Roman"/>
            <w:sz w:val="22"/>
          </w:rPr>
          <w:delText xml:space="preserve">. </w:delText>
        </w:r>
      </w:del>
      <w:r w:rsidR="00971633" w:rsidRPr="0092053E">
        <w:rPr>
          <w:rFonts w:cs="Times New Roman"/>
          <w:sz w:val="22"/>
        </w:rPr>
        <w:t xml:space="preserve">For the IC methods, we estimate the forecast bias as the average value of the </w:t>
      </w:r>
      <w:del w:id="304" w:author="ALBA EDITING" w:date="2019-04-07T10:53:00Z">
        <w:r w:rsidR="00971633" w:rsidRPr="0092053E" w:rsidDel="00596B9C">
          <w:rPr>
            <w:rFonts w:cs="Times New Roman"/>
            <w:sz w:val="22"/>
          </w:rPr>
          <w:delText xml:space="preserve">sixteen </w:delText>
        </w:r>
      </w:del>
      <w:ins w:id="305" w:author="ALBA EDITING" w:date="2019-04-07T10:53:00Z">
        <w:r w:rsidR="00596B9C">
          <w:rPr>
            <w:rFonts w:cs="Times New Roman"/>
            <w:sz w:val="22"/>
          </w:rPr>
          <w:t>16</w:t>
        </w:r>
        <w:r w:rsidR="00596B9C" w:rsidRPr="0092053E">
          <w:rPr>
            <w:rFonts w:cs="Times New Roman"/>
            <w:sz w:val="22"/>
          </w:rPr>
          <w:t xml:space="preserve"> </w:t>
        </w:r>
      </w:ins>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5758736F"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Pr="0092053E">
        <w:rPr>
          <w:rFonts w:cs="Times New Roman"/>
          <w:sz w:val="22"/>
        </w:rPr>
        <w:t>.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 xml:space="preserve">) </w: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6446E7">
        <w:rPr>
          <w:rFonts w:cs="Times New Roman"/>
          <w:sz w:val="22"/>
        </w:rPr>
      </w:r>
      <w:r w:rsidR="006446E7">
        <w:rPr>
          <w:rFonts w:cs="Times New Roman"/>
          <w:sz w:val="22"/>
        </w:rPr>
        <w:fldChar w:fldCharType="separate"/>
      </w:r>
      <w:r w:rsidR="007D65EE">
        <w:rPr>
          <w:rFonts w:cs="Times New Roman"/>
          <w:noProof/>
          <w:sz w:val="22"/>
        </w:rPr>
        <w:t>(Kolassa, 2016; Petropoulos &amp; Kourentzes, 2015)</w:t>
      </w:r>
      <w:r w:rsidR="006446E7">
        <w:rPr>
          <w:rFonts w:cs="Times New Roman"/>
          <w:sz w:val="22"/>
        </w:rPr>
        <w:fldChar w:fldCharType="end"/>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w:t>
      </w:r>
      <w:del w:id="306" w:author="ALBA EDITING" w:date="2019-04-08T11:02:00Z">
        <w:r w:rsidR="00A56A6D" w:rsidRPr="0092053E" w:rsidDel="0019385C">
          <w:rPr>
            <w:rFonts w:cs="Times New Roman"/>
            <w:sz w:val="22"/>
          </w:rPr>
          <w:delText xml:space="preserve">including </w:delText>
        </w:r>
      </w:del>
      <w:ins w:id="307" w:author="ALBA EDITING" w:date="2019-04-08T11:02:00Z">
        <w:r w:rsidR="0019385C">
          <w:rPr>
            <w:rFonts w:cs="Times New Roman"/>
            <w:sz w:val="22"/>
          </w:rPr>
          <w:t>such as</w:t>
        </w:r>
        <w:r w:rsidR="0019385C" w:rsidRPr="0092053E">
          <w:rPr>
            <w:rFonts w:cs="Times New Roman"/>
            <w:sz w:val="22"/>
          </w:rPr>
          <w:t xml:space="preserve"> </w:t>
        </w:r>
      </w:ins>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308"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308"/>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FE20BB"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18216EAF"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w:t>
      </w:r>
      <w:ins w:id="309" w:author="tao huang" w:date="2019-04-08T17:29:00Z">
        <w:r w:rsidR="006550F5">
          <w:rPr>
            <w:rFonts w:cs="Times New Roman"/>
            <w:sz w:val="22"/>
          </w:rPr>
          <w:t>-</w:t>
        </w:r>
      </w:ins>
      <w:del w:id="310" w:author="tao huang" w:date="2019-04-08T17:29:00Z">
        <w:r w:rsidR="00971633" w:rsidRPr="0092053E" w:rsidDel="006550F5">
          <w:rPr>
            <w:rFonts w:cs="Times New Roman"/>
            <w:sz w:val="22"/>
          </w:rPr>
          <w:delText xml:space="preserve"> </w:delText>
        </w:r>
      </w:del>
      <w:r w:rsidR="00971633" w:rsidRPr="0092053E">
        <w:rPr>
          <w:rFonts w:cs="Times New Roman"/>
          <w:sz w:val="22"/>
        </w:rPr>
        <w:t>to</w:t>
      </w:r>
      <w:ins w:id="311" w:author="tao huang" w:date="2019-04-08T17:29:00Z">
        <w:r w:rsidR="006550F5">
          <w:rPr>
            <w:rFonts w:cs="Times New Roman"/>
            <w:sz w:val="22"/>
          </w:rPr>
          <w:t>-</w:t>
        </w:r>
      </w:ins>
      <w:del w:id="312" w:author="tao huang" w:date="2019-04-08T17:29:00Z">
        <w:r w:rsidR="00971633" w:rsidRPr="0092053E" w:rsidDel="006550F5">
          <w:rPr>
            <w:rFonts w:cs="Times New Roman"/>
            <w:sz w:val="22"/>
          </w:rPr>
          <w:delText xml:space="preserve"> </w:delText>
        </w:r>
      </w:del>
      <w:r w:rsidR="00971633" w:rsidRPr="0092053E">
        <w:rPr>
          <w:rFonts w:cs="Times New Roman"/>
          <w:i/>
          <w:sz w:val="22"/>
        </w:rPr>
        <w:t>H</w:t>
      </w:r>
      <w:r w:rsidR="00971633" w:rsidRPr="0092053E">
        <w:rPr>
          <w:rFonts w:cs="Times New Roman"/>
          <w:sz w:val="22"/>
        </w:rPr>
        <w:t xml:space="preserve"> </w:t>
      </w:r>
      <w:ins w:id="313" w:author="tao huang" w:date="2019-04-08T17:53:00Z">
        <w:r w:rsidR="00A577F0">
          <w:rPr>
            <w:rFonts w:cs="Times New Roman"/>
            <w:sz w:val="22"/>
          </w:rPr>
          <w:t xml:space="preserve">week </w:t>
        </w:r>
        <w:r w:rsidR="00C12F08">
          <w:rPr>
            <w:rFonts w:cs="Times New Roman"/>
            <w:sz w:val="22"/>
          </w:rPr>
          <w:t xml:space="preserve">ahead </w:t>
        </w:r>
      </w:ins>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w:t>
      </w:r>
      <w:proofErr w:type="spellStart"/>
      <w:r w:rsidR="006D3B75" w:rsidRPr="0092053E">
        <w:rPr>
          <w:rFonts w:cs="Times New Roman"/>
          <w:sz w:val="22"/>
        </w:rPr>
        <w:t>nother</w:t>
      </w:r>
      <w:proofErr w:type="spellEnd"/>
      <w:r w:rsidR="006D3B75" w:rsidRPr="0092053E">
        <w:rPr>
          <w:rFonts w:cs="Times New Roman"/>
          <w:sz w:val="22"/>
        </w:rPr>
        <w:t xml:space="preserve">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ins w:id="314" w:author="tao huang" w:date="2019-04-08T17:30:00Z">
        <w:r w:rsidR="006550F5">
          <w:rPr>
            <w:rFonts w:cs="Times New Roman"/>
            <w:sz w:val="22"/>
          </w:rPr>
          <w:t>-</w:t>
        </w:r>
      </w:ins>
      <w:del w:id="315" w:author="tao huang" w:date="2019-04-08T17:30:00Z">
        <w:r w:rsidR="006D3B75" w:rsidRPr="0092053E" w:rsidDel="006550F5">
          <w:rPr>
            <w:rFonts w:cs="Times New Roman"/>
            <w:sz w:val="22"/>
          </w:rPr>
          <w:delText xml:space="preserve"> </w:delText>
        </w:r>
      </w:del>
      <w:r w:rsidR="006D3B75" w:rsidRPr="0092053E">
        <w:rPr>
          <w:rFonts w:cs="Times New Roman"/>
          <w:sz w:val="22"/>
        </w:rPr>
        <w:t>to</w:t>
      </w:r>
      <w:ins w:id="316" w:author="tao huang" w:date="2019-04-08T17:30:00Z">
        <w:r w:rsidR="006550F5">
          <w:rPr>
            <w:rFonts w:cs="Times New Roman"/>
            <w:sz w:val="22"/>
          </w:rPr>
          <w:t>-</w:t>
        </w:r>
      </w:ins>
      <w:del w:id="317" w:author="tao huang" w:date="2019-04-08T17:30:00Z">
        <w:r w:rsidR="006D3B75" w:rsidRPr="0092053E" w:rsidDel="006550F5">
          <w:rPr>
            <w:rFonts w:cs="Times New Roman"/>
            <w:sz w:val="22"/>
          </w:rPr>
          <w:delText xml:space="preserve"> </w:delText>
        </w:r>
      </w:del>
      <w:r w:rsidR="006D3B75" w:rsidRPr="0092053E">
        <w:rPr>
          <w:rFonts w:cs="Times New Roman"/>
          <w:i/>
          <w:sz w:val="22"/>
        </w:rPr>
        <w:t>H</w:t>
      </w:r>
      <w:r w:rsidR="006D3B75" w:rsidRPr="0092053E">
        <w:rPr>
          <w:rFonts w:cs="Times New Roman"/>
          <w:sz w:val="22"/>
        </w:rPr>
        <w:t xml:space="preserve"> </w:t>
      </w:r>
      <w:ins w:id="318" w:author="tao huang" w:date="2019-04-08T17:53:00Z">
        <w:r w:rsidR="00A577F0">
          <w:rPr>
            <w:rFonts w:cs="Times New Roman"/>
            <w:sz w:val="22"/>
          </w:rPr>
          <w:t xml:space="preserve">week ahead </w:t>
        </w:r>
      </w:ins>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ins w:id="319" w:author="ALBA EDITING" w:date="2019-04-07T11:22:00Z">
        <w:r w:rsidR="00457A4B">
          <w:rPr>
            <w:rFonts w:cs="Times New Roman"/>
            <w:sz w:val="22"/>
          </w:rPr>
          <w:t>s</w:t>
        </w:r>
      </w:ins>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33FED597"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r w:rsidRPr="0092053E">
        <w:rPr>
          <w:rFonts w:eastAsia="DengXian" w:cs="Times New Roman"/>
          <w:sz w:val="22"/>
        </w:rPr>
        <w:fldChar w:fldCharType="begin"/>
      </w:r>
      <w:r w:rsidR="007D65EE">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7D65EE">
        <w:rPr>
          <w:rFonts w:eastAsia="DengXian" w:cs="Times New Roman"/>
          <w:noProof/>
          <w:sz w:val="22"/>
        </w:rPr>
        <w:t>(Diebold &amp; Mariano, 1995; D. Harvey, Leybourne, &amp; Newbold, 1997)</w:t>
      </w:r>
      <w:r w:rsidRPr="0092053E">
        <w:rPr>
          <w:rFonts w:eastAsia="DengXian" w:cs="Times New Roman"/>
          <w:sz w:val="22"/>
        </w:rPr>
        <w:fldChar w:fldCharType="end"/>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1D470935"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7D65EE">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49C8C48C"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ins w:id="320" w:author="tao huang" w:date="2019-04-08T17:30:00Z">
        <w:r w:rsidR="006550F5">
          <w:rPr>
            <w:rFonts w:cs="Times New Roman"/>
            <w:sz w:val="22"/>
          </w:rPr>
          <w:t>-</w:t>
        </w:r>
      </w:ins>
      <w:del w:id="321" w:author="tao huang" w:date="2019-04-08T17:30:00Z">
        <w:r w:rsidR="0059199F" w:rsidRPr="0092053E" w:rsidDel="006550F5">
          <w:rPr>
            <w:rFonts w:cs="Times New Roman"/>
            <w:sz w:val="22"/>
          </w:rPr>
          <w:delText xml:space="preserve"> </w:delText>
        </w:r>
      </w:del>
      <w:r w:rsidR="0059199F" w:rsidRPr="0092053E">
        <w:rPr>
          <w:rFonts w:cs="Times New Roman"/>
          <w:sz w:val="22"/>
        </w:rPr>
        <w:t>to</w:t>
      </w:r>
      <w:ins w:id="322" w:author="tao huang" w:date="2019-04-08T17:30:00Z">
        <w:r w:rsidR="006550F5">
          <w:rPr>
            <w:rFonts w:cs="Times New Roman"/>
            <w:sz w:val="22"/>
          </w:rPr>
          <w:t>-</w:t>
        </w:r>
      </w:ins>
      <w:del w:id="323" w:author="tao huang" w:date="2019-04-08T17:30:00Z">
        <w:r w:rsidR="0059199F" w:rsidRPr="0092053E" w:rsidDel="006550F5">
          <w:rPr>
            <w:rFonts w:cs="Times New Roman"/>
            <w:sz w:val="22"/>
          </w:rPr>
          <w:delText xml:space="preserve"> </w:delText>
        </w:r>
      </w:del>
      <w:r w:rsidR="0059199F" w:rsidRPr="0092053E">
        <w:rPr>
          <w:rFonts w:cs="Times New Roman"/>
          <w:sz w:val="22"/>
        </w:rPr>
        <w:t xml:space="preserve">four </w:t>
      </w:r>
      <w:proofErr w:type="gramStart"/>
      <w:r w:rsidR="0059199F" w:rsidRPr="0092053E">
        <w:rPr>
          <w:rFonts w:cs="Times New Roman"/>
          <w:sz w:val="22"/>
        </w:rPr>
        <w:t>week</w:t>
      </w:r>
      <w:proofErr w:type="gramEnd"/>
      <w:del w:id="324" w:author="tao huang" w:date="2019-04-08T17:30:00Z">
        <w:r w:rsidR="0059199F" w:rsidRPr="0092053E" w:rsidDel="006550F5">
          <w:rPr>
            <w:rFonts w:cs="Times New Roman"/>
            <w:sz w:val="22"/>
          </w:rPr>
          <w:delText>s</w:delText>
        </w:r>
      </w:del>
      <w:r w:rsidR="0059199F" w:rsidRPr="0092053E">
        <w:rPr>
          <w:rFonts w:cs="Times New Roman"/>
          <w:sz w:val="22"/>
        </w:rPr>
        <w:t xml:space="preserve"> ahead and one</w:t>
      </w:r>
      <w:ins w:id="325" w:author="tao huang" w:date="2019-04-08T17:30:00Z">
        <w:r w:rsidR="006550F5">
          <w:rPr>
            <w:rFonts w:cs="Times New Roman"/>
            <w:sz w:val="22"/>
          </w:rPr>
          <w:t>-</w:t>
        </w:r>
      </w:ins>
      <w:del w:id="326" w:author="tao huang" w:date="2019-04-08T17:30:00Z">
        <w:r w:rsidR="0059199F" w:rsidRPr="0092053E" w:rsidDel="006550F5">
          <w:rPr>
            <w:rFonts w:cs="Times New Roman"/>
            <w:sz w:val="22"/>
          </w:rPr>
          <w:delText xml:space="preserve"> </w:delText>
        </w:r>
      </w:del>
      <w:r w:rsidR="0059199F" w:rsidRPr="0092053E">
        <w:rPr>
          <w:rFonts w:cs="Times New Roman"/>
          <w:sz w:val="22"/>
        </w:rPr>
        <w:t>to</w:t>
      </w:r>
      <w:ins w:id="327" w:author="tao huang" w:date="2019-04-08T17:30:00Z">
        <w:r w:rsidR="006550F5">
          <w:rPr>
            <w:rFonts w:cs="Times New Roman"/>
            <w:sz w:val="22"/>
          </w:rPr>
          <w:t>-</w:t>
        </w:r>
      </w:ins>
      <w:del w:id="328" w:author="tao huang" w:date="2019-04-08T17:30:00Z">
        <w:r w:rsidR="0059199F" w:rsidRPr="0092053E" w:rsidDel="006550F5">
          <w:rPr>
            <w:rFonts w:cs="Times New Roman"/>
            <w:sz w:val="22"/>
          </w:rPr>
          <w:delText xml:space="preserve"> </w:delText>
        </w:r>
      </w:del>
      <w:r w:rsidR="0059199F" w:rsidRPr="0092053E">
        <w:rPr>
          <w:rFonts w:cs="Times New Roman"/>
          <w:sz w:val="22"/>
        </w:rPr>
        <w:t>eight week</w:t>
      </w:r>
      <w:del w:id="329" w:author="tao huang" w:date="2019-04-08T17:30:00Z">
        <w:r w:rsidR="0059199F" w:rsidRPr="0092053E" w:rsidDel="006550F5">
          <w:rPr>
            <w:rFonts w:cs="Times New Roman"/>
            <w:sz w:val="22"/>
          </w:rPr>
          <w:delText>s</w:delText>
        </w:r>
      </w:del>
      <w:r w:rsidR="0059199F" w:rsidRPr="0092053E">
        <w:rPr>
          <w:rFonts w:cs="Times New Roman"/>
          <w:sz w:val="22"/>
        </w:rPr>
        <w:t xml:space="preserve"> ahead</w:t>
      </w:r>
      <w:r w:rsidRPr="0092053E">
        <w:rPr>
          <w:rFonts w:cs="Times New Roman"/>
          <w:sz w:val="22"/>
        </w:rPr>
        <w:t>).</w:t>
      </w:r>
    </w:p>
    <w:p w14:paraId="5A5E2EEB" w14:textId="23509A82"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del w:id="330" w:author="ALBA EDITING" w:date="2019-04-07T11:23:00Z">
        <w:r w:rsidRPr="0092053E" w:rsidDel="00457A4B">
          <w:rPr>
            <w:rFonts w:cs="Times New Roman"/>
            <w:sz w:val="22"/>
          </w:rPr>
          <w:delText>T</w:delText>
        </w:r>
        <w:r w:rsidRPr="0092053E" w:rsidDel="00457A4B">
          <w:rPr>
            <w:rFonts w:eastAsia="DengXian" w:cs="Times New Roman"/>
            <w:sz w:val="22"/>
          </w:rPr>
          <w:delText xml:space="preserve">he </w:delText>
        </w:r>
      </w:del>
      <w:ins w:id="331" w:author="ALBA EDITING" w:date="2019-04-07T11:23:00Z">
        <w:r w:rsidR="00457A4B">
          <w:rPr>
            <w:rFonts w:cs="Times New Roman"/>
            <w:sz w:val="22"/>
          </w:rPr>
          <w:t>the</w:t>
        </w:r>
        <w:r w:rsidR="00457A4B" w:rsidRPr="0092053E">
          <w:rPr>
            <w:rFonts w:eastAsia="DengXian" w:cs="Times New Roman"/>
            <w:sz w:val="22"/>
          </w:rPr>
          <w:t xml:space="preserve"> </w:t>
        </w:r>
      </w:ins>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ins w:id="332" w:author="ALBA EDITING" w:date="2019-04-07T11:23:00Z">
        <w:r w:rsidR="00457A4B">
          <w:rPr>
            <w:rFonts w:eastAsia="DengXian" w:cs="Times New Roman"/>
            <w:sz w:val="22"/>
          </w:rPr>
          <w:t>s</w:t>
        </w:r>
      </w:ins>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F5F2B46" w:rsidR="00514255" w:rsidRPr="0092053E" w:rsidRDefault="00514255" w:rsidP="00514255">
            <w:pPr>
              <w:spacing w:after="0" w:line="240" w:lineRule="auto"/>
              <w:jc w:val="center"/>
              <w:rPr>
                <w:rFonts w:eastAsia="Times New Roman" w:cs="Times New Roman"/>
                <w:b w:val="0"/>
                <w:sz w:val="22"/>
              </w:rPr>
            </w:pPr>
            <w:bookmarkStart w:id="333" w:name="OLE_LINK6"/>
            <w:bookmarkStart w:id="334" w:name="OLE_LINK7"/>
            <w:r w:rsidRPr="0092053E">
              <w:rPr>
                <w:rFonts w:eastAsia="Times New Roman" w:cs="Times New Roman"/>
                <w:b w:val="0"/>
                <w:sz w:val="22"/>
              </w:rPr>
              <w:t>Forecast horizon is one</w:t>
            </w:r>
            <w:ins w:id="335" w:author="tao huang" w:date="2019-04-08T17:30:00Z">
              <w:r w:rsidR="006550F5">
                <w:rPr>
                  <w:rFonts w:eastAsia="Times New Roman" w:cs="Times New Roman"/>
                  <w:b w:val="0"/>
                  <w:sz w:val="22"/>
                </w:rPr>
                <w:t>-</w:t>
              </w:r>
            </w:ins>
            <w:del w:id="336"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337" w:author="tao huang" w:date="2019-04-08T17:30:00Z">
              <w:r w:rsidR="006550F5">
                <w:rPr>
                  <w:rFonts w:eastAsia="Times New Roman" w:cs="Times New Roman"/>
                  <w:b w:val="0"/>
                  <w:sz w:val="22"/>
                </w:rPr>
                <w:t>-</w:t>
              </w:r>
            </w:ins>
            <w:del w:id="338"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eight weeks ahead</w:t>
            </w:r>
            <w:bookmarkEnd w:id="333"/>
            <w:bookmarkEnd w:id="334"/>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1CCB56B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ins w:id="339" w:author="tao huang" w:date="2019-04-08T17:30:00Z">
              <w:r w:rsidR="006550F5">
                <w:rPr>
                  <w:rFonts w:eastAsia="Times New Roman" w:cs="Times New Roman"/>
                  <w:b w:val="0"/>
                  <w:sz w:val="22"/>
                </w:rPr>
                <w:t>-</w:t>
              </w:r>
            </w:ins>
            <w:del w:id="340"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341" w:author="tao huang" w:date="2019-04-08T17:30:00Z">
              <w:r w:rsidR="006550F5">
                <w:rPr>
                  <w:rFonts w:eastAsia="Times New Roman" w:cs="Times New Roman"/>
                  <w:b w:val="0"/>
                  <w:sz w:val="22"/>
                </w:rPr>
                <w:t>-</w:t>
              </w:r>
            </w:ins>
            <w:del w:id="342"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787EC7CC"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7D65E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7D65EE">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ins w:id="343" w:author="ALBA EDITING" w:date="2019-04-07T11:31:00Z">
        <w:r w:rsidR="00CA3B61">
          <w:rPr>
            <w:sz w:val="22"/>
          </w:rPr>
          <w:t xml:space="preserve">to </w:t>
        </w:r>
      </w:ins>
      <w:r w:rsidR="00357F6B" w:rsidRPr="0092053E">
        <w:rPr>
          <w:sz w:val="22"/>
        </w:rPr>
        <w:t xml:space="preserve">these two periods as the promoted period and non-promoted period </w:t>
      </w:r>
      <w:r w:rsidR="0049024E" w:rsidRPr="0092053E">
        <w:rPr>
          <w:sz w:val="22"/>
        </w:rPr>
        <w:t>respectively</w:t>
      </w:r>
      <w:ins w:id="344" w:author="tao huang" w:date="2019-04-08T17:27:00Z">
        <w:r w:rsidR="006550F5">
          <w:rPr>
            <w:sz w:val="22"/>
          </w:rPr>
          <w:t xml:space="preserve"> thereafter</w:t>
        </w:r>
      </w:ins>
      <w:del w:id="345" w:author="tao huang" w:date="2019-04-08T17:27:00Z">
        <w:r w:rsidR="001500B8" w:rsidRPr="0092053E" w:rsidDel="00525086">
          <w:rPr>
            <w:sz w:val="22"/>
          </w:rPr>
          <w:delText xml:space="preserve"> </w:delText>
        </w:r>
        <w:r w:rsidR="001500B8" w:rsidRPr="0092053E" w:rsidDel="00525086">
          <w:rPr>
            <w:noProof/>
            <w:sz w:val="22"/>
          </w:rPr>
          <w:delText>afterward</w:delText>
        </w:r>
      </w:del>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w:t>
      </w:r>
      <w:commentRangeStart w:id="346"/>
      <w:r w:rsidRPr="0092053E">
        <w:rPr>
          <w:rFonts w:eastAsia="DengXian" w:cs="Times New Roman"/>
          <w:sz w:val="22"/>
        </w:rPr>
        <w:t xml:space="preserve">for </w:t>
      </w:r>
      <w:ins w:id="347" w:author="tao huang" w:date="2019-04-08T17:33: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6550F5">
          <w:rPr>
            <w:rFonts w:cs="Times New Roman"/>
            <w:sz w:val="22"/>
          </w:rPr>
          <w:t xml:space="preserve"> ahead</w:t>
        </w:r>
        <w:r w:rsidR="006550F5" w:rsidRPr="0092053E">
          <w:rPr>
            <w:rFonts w:cs="Times New Roman"/>
            <w:sz w:val="22"/>
          </w:rPr>
          <w:t xml:space="preserve"> </w:t>
        </w:r>
      </w:ins>
      <w:del w:id="348" w:author="tao huang" w:date="2019-04-08T17:33:00Z">
        <w:r w:rsidRPr="0092053E" w:rsidDel="006550F5">
          <w:rPr>
            <w:rFonts w:eastAsia="DengXian" w:cs="Times New Roman"/>
            <w:sz w:val="22"/>
          </w:rPr>
          <w:delText>one</w:delText>
        </w:r>
      </w:del>
      <w:del w:id="349" w:author="tao huang" w:date="2019-04-08T17:28:00Z">
        <w:r w:rsidRPr="0092053E" w:rsidDel="006550F5">
          <w:rPr>
            <w:rFonts w:eastAsia="DengXian" w:cs="Times New Roman"/>
            <w:sz w:val="22"/>
          </w:rPr>
          <w:delText xml:space="preserve"> </w:delText>
        </w:r>
      </w:del>
      <w:del w:id="350" w:author="tao huang" w:date="2019-04-08T17:33:00Z">
        <w:r w:rsidRPr="0092053E" w:rsidDel="006550F5">
          <w:rPr>
            <w:rFonts w:eastAsia="DengXian" w:cs="Times New Roman"/>
            <w:sz w:val="22"/>
          </w:rPr>
          <w:delText>to</w:delText>
        </w:r>
      </w:del>
      <w:del w:id="351" w:author="tao huang" w:date="2019-04-08T17:28:00Z">
        <w:r w:rsidRPr="0092053E" w:rsidDel="006550F5">
          <w:rPr>
            <w:rFonts w:eastAsia="DengXian" w:cs="Times New Roman"/>
            <w:sz w:val="22"/>
          </w:rPr>
          <w:delText xml:space="preserve"> </w:delText>
        </w:r>
      </w:del>
      <w:del w:id="352" w:author="tao huang" w:date="2019-04-08T17:33:00Z">
        <w:r w:rsidRPr="0092053E" w:rsidDel="006550F5">
          <w:rPr>
            <w:rFonts w:eastAsia="DengXian" w:cs="Times New Roman"/>
            <w:sz w:val="22"/>
          </w:rPr>
          <w:delText>eight-</w:delText>
        </w:r>
      </w:del>
      <w:ins w:id="353" w:author="ALBA EDITING" w:date="2019-04-07T11:31:00Z">
        <w:del w:id="354" w:author="tao huang" w:date="2019-04-08T17:33:00Z">
          <w:r w:rsidR="00CA3B61" w:rsidDel="006550F5">
            <w:rPr>
              <w:rFonts w:eastAsia="DengXian" w:cs="Times New Roman"/>
              <w:sz w:val="22"/>
            </w:rPr>
            <w:delText xml:space="preserve"> </w:delText>
          </w:r>
        </w:del>
      </w:ins>
      <w:del w:id="355" w:author="tao huang" w:date="2019-04-08T17:33:00Z">
        <w:r w:rsidRPr="0092053E" w:rsidDel="006550F5">
          <w:rPr>
            <w:rFonts w:eastAsia="DengXian" w:cs="Times New Roman"/>
            <w:sz w:val="22"/>
          </w:rPr>
          <w:delText>week</w:delText>
        </w:r>
      </w:del>
      <w:ins w:id="356" w:author="ALBA EDITING" w:date="2019-04-07T11:56:00Z">
        <w:del w:id="357" w:author="tao huang" w:date="2019-04-08T17:33:00Z">
          <w:r w:rsidR="00D56923" w:rsidDel="006550F5">
            <w:rPr>
              <w:rFonts w:eastAsia="DengXian" w:cs="Times New Roman"/>
              <w:sz w:val="22"/>
            </w:rPr>
            <w:delText>s</w:delText>
          </w:r>
        </w:del>
      </w:ins>
      <w:del w:id="358" w:author="tao huang" w:date="2019-04-08T17:33:00Z">
        <w:r w:rsidRPr="0092053E" w:rsidDel="006550F5">
          <w:rPr>
            <w:rFonts w:eastAsia="DengXian" w:cs="Times New Roman"/>
            <w:sz w:val="22"/>
          </w:rPr>
          <w:delText xml:space="preserve"> </w:delText>
        </w:r>
      </w:del>
      <w:r w:rsidRPr="0092053E">
        <w:rPr>
          <w:rFonts w:eastAsia="DengXian" w:cs="Times New Roman"/>
          <w:sz w:val="22"/>
        </w:rPr>
        <w:t>forecast horizon</w:t>
      </w:r>
      <w:commentRangeEnd w:id="346"/>
      <w:r w:rsidR="00CA3B61">
        <w:rPr>
          <w:rStyle w:val="CommentReference"/>
        </w:rPr>
        <w:commentReference w:id="346"/>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C63D51">
        <w:rPr>
          <w:rFonts w:cs="Times New Roman"/>
          <w:noProof/>
          <w:sz w:val="22"/>
        </w:rPr>
        <w:t>a</w:t>
      </w:r>
      <w:r w:rsidR="00B96C6C" w:rsidRPr="00C63D51">
        <w:rPr>
          <w:rFonts w:cs="Times New Roman"/>
          <w:noProof/>
          <w:sz w:val="22"/>
        </w:rPr>
        <w:t xml:space="preserve"> </w:t>
      </w:r>
      <w:r w:rsidRPr="00C63D51">
        <w:rPr>
          <w:rFonts w:cs="Times New Roman"/>
          <w:noProof/>
          <w:sz w:val="22"/>
        </w:rPr>
        <w:t>moderate</w:t>
      </w:r>
      <w:r w:rsidRPr="0092053E">
        <w:rPr>
          <w:rFonts w:cs="Times New Roman"/>
          <w:sz w:val="22"/>
        </w:rPr>
        <w:t xml:space="preserve"> performance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w:t>
      </w:r>
      <w:del w:id="359" w:author="ALBA EDITING" w:date="2019-04-07T11:32:00Z">
        <w:r w:rsidR="00D85FDA" w:rsidRPr="0092053E" w:rsidDel="00CA3B61">
          <w:rPr>
            <w:rFonts w:cs="Times New Roman"/>
            <w:sz w:val="22"/>
          </w:rPr>
          <w:delText xml:space="preserve">we </w:delText>
        </w:r>
      </w:del>
      <w:r w:rsidR="00D85FDA" w:rsidRPr="0092053E">
        <w:rPr>
          <w:rFonts w:cs="Times New Roman"/>
          <w:sz w:val="22"/>
        </w:rPr>
        <w:t xml:space="preserve">refer </w:t>
      </w:r>
      <w:ins w:id="360" w:author="ALBA EDITING" w:date="2019-04-07T11:32:00Z">
        <w:r w:rsidR="00CA3B61">
          <w:rPr>
            <w:rFonts w:cs="Times New Roman"/>
            <w:sz w:val="22"/>
          </w:rPr>
          <w:t xml:space="preserve">to </w:t>
        </w:r>
      </w:ins>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del w:id="361" w:author="ALBA EDITING" w:date="2019-04-07T11:35:00Z">
        <w:r w:rsidR="005A4C8A" w:rsidRPr="0092053E" w:rsidDel="004D787E">
          <w:rPr>
            <w:rFonts w:cs="Times New Roman"/>
            <w:sz w:val="22"/>
          </w:rPr>
          <w:delText xml:space="preserve">SKU’s </w:delText>
        </w:r>
      </w:del>
      <w:ins w:id="362" w:author="ALBA EDITING" w:date="2019-04-07T11:35:00Z">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ins>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7777777" w:rsidR="00971633" w:rsidRPr="0092053E" w:rsidRDefault="00971633" w:rsidP="00971633">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7938187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143C5C9D" w:rsidR="00D1280E" w:rsidRPr="0092053E"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42BD9AEB"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del w:id="363" w:author="ALBA EDITING" w:date="2019-04-07T11:50:00Z">
        <w:r w:rsidRPr="0092053E" w:rsidDel="00CA146F">
          <w:rPr>
            <w:rFonts w:cs="Times New Roman"/>
            <w:sz w:val="22"/>
          </w:rPr>
          <w:delText xml:space="preserve">SKU’s </w:delText>
        </w:r>
      </w:del>
      <w:ins w:id="364" w:author="ALBA EDITING" w:date="2019-04-07T11:50:00Z">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ins>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w:t>
      </w:r>
      <w:commentRangeStart w:id="365"/>
      <w:r w:rsidR="00374403" w:rsidRPr="0092053E">
        <w:rPr>
          <w:rFonts w:cs="Times New Roman"/>
          <w:sz w:val="22"/>
        </w:rPr>
        <w:t xml:space="preserve">for </w:t>
      </w:r>
      <w:ins w:id="366" w:author="tao huang" w:date="2019-04-08T17:34: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6550F5">
          <w:rPr>
            <w:rFonts w:cs="Times New Roman"/>
            <w:sz w:val="22"/>
          </w:rPr>
          <w:t xml:space="preserve"> ahead</w:t>
        </w:r>
        <w:r w:rsidR="006550F5" w:rsidRPr="0092053E">
          <w:rPr>
            <w:rFonts w:cs="Times New Roman"/>
            <w:sz w:val="22"/>
          </w:rPr>
          <w:t xml:space="preserve"> </w:t>
        </w:r>
      </w:ins>
      <w:del w:id="367" w:author="tao huang" w:date="2019-04-08T17:34:00Z">
        <w:r w:rsidR="00374403" w:rsidRPr="0092053E" w:rsidDel="006550F5">
          <w:rPr>
            <w:rFonts w:cs="Times New Roman"/>
            <w:sz w:val="22"/>
          </w:rPr>
          <w:delText>one</w:delText>
        </w:r>
      </w:del>
      <w:del w:id="368" w:author="tao huang" w:date="2019-04-08T17:31:00Z">
        <w:r w:rsidR="00374403" w:rsidRPr="0092053E" w:rsidDel="006550F5">
          <w:rPr>
            <w:rFonts w:cs="Times New Roman"/>
            <w:sz w:val="22"/>
          </w:rPr>
          <w:delText xml:space="preserve"> </w:delText>
        </w:r>
      </w:del>
      <w:del w:id="369" w:author="tao huang" w:date="2019-04-08T17:34:00Z">
        <w:r w:rsidR="00374403" w:rsidRPr="0092053E" w:rsidDel="006550F5">
          <w:rPr>
            <w:rFonts w:cs="Times New Roman"/>
            <w:sz w:val="22"/>
          </w:rPr>
          <w:delText>to</w:delText>
        </w:r>
      </w:del>
      <w:del w:id="370" w:author="tao huang" w:date="2019-04-08T17:31:00Z">
        <w:r w:rsidR="00374403" w:rsidRPr="0092053E" w:rsidDel="006550F5">
          <w:rPr>
            <w:rFonts w:cs="Times New Roman"/>
            <w:sz w:val="22"/>
          </w:rPr>
          <w:delText xml:space="preserve"> </w:delText>
        </w:r>
      </w:del>
      <w:del w:id="371" w:author="tao huang" w:date="2019-04-08T17:34:00Z">
        <w:r w:rsidR="00374403" w:rsidRPr="0092053E" w:rsidDel="006550F5">
          <w:rPr>
            <w:rFonts w:cs="Times New Roman"/>
            <w:sz w:val="22"/>
          </w:rPr>
          <w:delText xml:space="preserve">eight weeks </w:delText>
        </w:r>
      </w:del>
      <w:r w:rsidR="00374403" w:rsidRPr="0092053E">
        <w:rPr>
          <w:rFonts w:cs="Times New Roman"/>
          <w:sz w:val="22"/>
        </w:rPr>
        <w:t>forecast horizon</w:t>
      </w:r>
      <w:commentRangeEnd w:id="365"/>
      <w:r w:rsidR="003D783D">
        <w:rPr>
          <w:rStyle w:val="CommentReference"/>
        </w:rPr>
        <w:commentReference w:id="365"/>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7D65E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7D65EE">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lastRenderedPageBreak/>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produce the biggest</w:t>
      </w:r>
      <w:del w:id="372" w:author="ALBA EDITING" w:date="2019-04-07T11:52:00Z">
        <w:r w:rsidR="00C45EE7" w:rsidDel="00CA146F">
          <w:rPr>
            <w:rFonts w:cs="Times New Roman"/>
            <w:sz w:val="22"/>
          </w:rPr>
          <w:delText xml:space="preserve"> </w:delText>
        </w:r>
      </w:del>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66EF0B18"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non-promoted forecast period</w:t>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48B4A54F"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ins w:id="373" w:author="tao huang" w:date="2019-04-08T17:31:00Z">
              <w:r w:rsidR="006550F5">
                <w:rPr>
                  <w:rFonts w:eastAsia="Times New Roman" w:cs="Times New Roman"/>
                  <w:sz w:val="22"/>
                </w:rPr>
                <w:t>-</w:t>
              </w:r>
            </w:ins>
            <w:del w:id="374"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to</w:t>
            </w:r>
            <w:ins w:id="375" w:author="tao huang" w:date="2019-04-08T17:31:00Z">
              <w:r w:rsidR="006550F5">
                <w:rPr>
                  <w:rFonts w:eastAsia="Times New Roman" w:cs="Times New Roman"/>
                  <w:sz w:val="22"/>
                </w:rPr>
                <w:t>-</w:t>
              </w:r>
            </w:ins>
            <w:del w:id="376"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 xml:space="preserve">eight </w:t>
            </w:r>
            <w:proofErr w:type="gramStart"/>
            <w:r w:rsidRPr="0092053E">
              <w:rPr>
                <w:rFonts w:eastAsia="Times New Roman" w:cs="Times New Roman"/>
                <w:sz w:val="22"/>
              </w:rPr>
              <w:t>week</w:t>
            </w:r>
            <w:proofErr w:type="gramEnd"/>
            <w:del w:id="377" w:author="tao huang" w:date="2019-04-08T17:34:00Z">
              <w:r w:rsidRPr="0092053E" w:rsidDel="006550F5">
                <w:rPr>
                  <w:rFonts w:eastAsia="Times New Roman" w:cs="Times New Roman"/>
                  <w:sz w:val="22"/>
                </w:rPr>
                <w:delText>s</w:delText>
              </w:r>
            </w:del>
            <w:r w:rsidRPr="0092053E">
              <w:rPr>
                <w:rFonts w:eastAsia="Times New Roman" w:cs="Times New Roman"/>
                <w:sz w:val="22"/>
              </w:rPr>
              <w:t xml:space="preserve"> ahead,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2A7E6CB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ins w:id="378" w:author="tao huang" w:date="2019-04-08T17:31:00Z">
              <w:r w:rsidR="006550F5">
                <w:rPr>
                  <w:rFonts w:eastAsia="Times New Roman" w:cs="Times New Roman"/>
                  <w:sz w:val="22"/>
                </w:rPr>
                <w:t>-</w:t>
              </w:r>
            </w:ins>
            <w:del w:id="379"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to</w:t>
            </w:r>
            <w:ins w:id="380" w:author="tao huang" w:date="2019-04-08T17:31:00Z">
              <w:r w:rsidR="006550F5">
                <w:rPr>
                  <w:rFonts w:eastAsia="Times New Roman" w:cs="Times New Roman"/>
                  <w:sz w:val="22"/>
                </w:rPr>
                <w:t>-</w:t>
              </w:r>
            </w:ins>
            <w:del w:id="381"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 xml:space="preserve">eight </w:t>
            </w:r>
            <w:proofErr w:type="gramStart"/>
            <w:r w:rsidRPr="0092053E">
              <w:rPr>
                <w:rFonts w:eastAsia="Times New Roman" w:cs="Times New Roman"/>
                <w:sz w:val="22"/>
              </w:rPr>
              <w:t>week</w:t>
            </w:r>
            <w:proofErr w:type="gramEnd"/>
            <w:del w:id="382" w:author="tao huang" w:date="2019-04-08T17:34:00Z">
              <w:r w:rsidRPr="0092053E" w:rsidDel="006550F5">
                <w:rPr>
                  <w:rFonts w:eastAsia="Times New Roman" w:cs="Times New Roman"/>
                  <w:sz w:val="22"/>
                </w:rPr>
                <w:delText>s</w:delText>
              </w:r>
            </w:del>
            <w:r w:rsidRPr="0092053E">
              <w:rPr>
                <w:rFonts w:eastAsia="Times New Roman" w:cs="Times New Roman"/>
                <w:sz w:val="22"/>
              </w:rPr>
              <w:t xml:space="preserve">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58463B87"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ins w:id="383" w:author="tao huang" w:date="2019-04-08T17:34:00Z">
        <w:r w:rsidR="006550F5" w:rsidRPr="006550F5">
          <w:rPr>
            <w:rFonts w:cs="Times New Roman"/>
            <w:sz w:val="22"/>
          </w:rPr>
          <w:t xml:space="preserve">one-to-eight week ahead </w:t>
        </w:r>
      </w:ins>
      <w:del w:id="384" w:author="tao huang" w:date="2019-04-08T17:34:00Z">
        <w:r w:rsidR="00BE3086" w:rsidRPr="0092053E" w:rsidDel="006550F5">
          <w:rPr>
            <w:rFonts w:cs="Times New Roman"/>
            <w:sz w:val="22"/>
          </w:rPr>
          <w:delText>one</w:delText>
        </w:r>
      </w:del>
      <w:del w:id="385" w:author="tao huang" w:date="2019-04-08T17:31:00Z">
        <w:r w:rsidR="00BE3086" w:rsidRPr="0092053E" w:rsidDel="006550F5">
          <w:rPr>
            <w:rFonts w:cs="Times New Roman"/>
            <w:sz w:val="22"/>
          </w:rPr>
          <w:delText xml:space="preserve"> </w:delText>
        </w:r>
      </w:del>
      <w:del w:id="386" w:author="tao huang" w:date="2019-04-08T17:34:00Z">
        <w:r w:rsidR="00BE3086" w:rsidRPr="0092053E" w:rsidDel="006550F5">
          <w:rPr>
            <w:rFonts w:cs="Times New Roman"/>
            <w:sz w:val="22"/>
          </w:rPr>
          <w:delText>to</w:delText>
        </w:r>
      </w:del>
      <w:del w:id="387" w:author="tao huang" w:date="2019-04-08T17:31:00Z">
        <w:r w:rsidR="00BE3086" w:rsidRPr="0092053E" w:rsidDel="006550F5">
          <w:rPr>
            <w:rFonts w:cs="Times New Roman"/>
            <w:sz w:val="22"/>
          </w:rPr>
          <w:delText xml:space="preserve"> </w:delText>
        </w:r>
      </w:del>
      <w:del w:id="388" w:author="tao huang" w:date="2019-04-08T17:34:00Z">
        <w:r w:rsidR="00BE3086" w:rsidRPr="0092053E" w:rsidDel="006550F5">
          <w:rPr>
            <w:rFonts w:cs="Times New Roman"/>
            <w:noProof/>
            <w:sz w:val="22"/>
          </w:rPr>
          <w:delText>eight-</w:delText>
        </w:r>
      </w:del>
      <w:ins w:id="389" w:author="ALBA EDITING" w:date="2019-04-07T11:53:00Z">
        <w:del w:id="390" w:author="tao huang" w:date="2019-04-08T17:34:00Z">
          <w:r w:rsidR="00CA146F" w:rsidDel="006550F5">
            <w:rPr>
              <w:rFonts w:cs="Times New Roman"/>
              <w:noProof/>
              <w:sz w:val="22"/>
            </w:rPr>
            <w:delText xml:space="preserve"> </w:delText>
          </w:r>
        </w:del>
      </w:ins>
      <w:del w:id="391" w:author="tao huang" w:date="2019-04-08T17:34:00Z">
        <w:r w:rsidR="00BE3086" w:rsidRPr="0092053E" w:rsidDel="006550F5">
          <w:rPr>
            <w:rFonts w:cs="Times New Roman"/>
            <w:noProof/>
            <w:sz w:val="22"/>
          </w:rPr>
          <w:delText>week</w:delText>
        </w:r>
      </w:del>
      <w:ins w:id="392" w:author="ALBA EDITING" w:date="2019-04-07T11:56:00Z">
        <w:del w:id="393" w:author="tao huang" w:date="2019-04-08T17:34:00Z">
          <w:r w:rsidR="00D56923" w:rsidDel="006550F5">
            <w:rPr>
              <w:rFonts w:cs="Times New Roman"/>
              <w:noProof/>
              <w:sz w:val="22"/>
            </w:rPr>
            <w:delText>s</w:delText>
          </w:r>
        </w:del>
      </w:ins>
      <w:del w:id="394" w:author="tao huang" w:date="2019-04-08T17:34:00Z">
        <w:r w:rsidR="00BE3086" w:rsidRPr="0092053E" w:rsidDel="006550F5">
          <w:rPr>
            <w:rFonts w:cs="Times New Roman"/>
            <w:sz w:val="22"/>
          </w:rPr>
          <w:delText xml:space="preserve"> </w:delText>
        </w:r>
      </w:del>
      <w:r w:rsidR="00BE3086" w:rsidRPr="0092053E">
        <w:rPr>
          <w:rFonts w:cs="Times New Roman"/>
          <w:sz w:val="22"/>
        </w:rPr>
        <w:t xml:space="preserve">forecast horizon </w:t>
      </w:r>
      <w:r w:rsidR="001A6E72" w:rsidRPr="0092053E">
        <w:rPr>
          <w:rFonts w:cs="Times New Roman"/>
          <w:sz w:val="22"/>
        </w:rPr>
        <w:t xml:space="preserve">for 1605 </w:t>
      </w:r>
      <w:del w:id="395" w:author="ALBA EDITING" w:date="2019-04-07T11:53:00Z">
        <w:r w:rsidR="001A6E72" w:rsidRPr="0092053E" w:rsidDel="00CA146F">
          <w:rPr>
            <w:rFonts w:cs="Times New Roman"/>
            <w:sz w:val="22"/>
          </w:rPr>
          <w:delText xml:space="preserve">SKU’s </w:delText>
        </w:r>
      </w:del>
      <w:ins w:id="396" w:author="ALBA EDITING" w:date="2019-04-07T11:53:00Z">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ins>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1C036477"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ins w:id="397" w:author="tao huang" w:date="2019-04-08T17:31:00Z">
        <w:r w:rsidR="006550F5">
          <w:rPr>
            <w:rFonts w:cs="Times New Roman"/>
            <w:sz w:val="22"/>
          </w:rPr>
          <w:t>-</w:t>
        </w:r>
      </w:ins>
      <w:del w:id="398" w:author="tao huang" w:date="2019-04-08T17:31:00Z">
        <w:r w:rsidRPr="0092053E" w:rsidDel="006550F5">
          <w:rPr>
            <w:rFonts w:cs="Times New Roman"/>
            <w:sz w:val="22"/>
          </w:rPr>
          <w:delText xml:space="preserve"> </w:delText>
        </w:r>
      </w:del>
      <w:r w:rsidRPr="0092053E">
        <w:rPr>
          <w:rFonts w:cs="Times New Roman"/>
          <w:sz w:val="22"/>
        </w:rPr>
        <w:t>to</w:t>
      </w:r>
      <w:ins w:id="399" w:author="tao huang" w:date="2019-04-08T17:31:00Z">
        <w:r w:rsidR="006550F5">
          <w:rPr>
            <w:rFonts w:cs="Times New Roman"/>
            <w:sz w:val="22"/>
          </w:rPr>
          <w:t>-</w:t>
        </w:r>
      </w:ins>
      <w:del w:id="400" w:author="tao huang" w:date="2019-04-08T17:31:00Z">
        <w:r w:rsidRPr="0092053E" w:rsidDel="006550F5">
          <w:rPr>
            <w:rFonts w:cs="Times New Roman"/>
            <w:sz w:val="22"/>
          </w:rPr>
          <w:delText xml:space="preserve"> </w:delText>
        </w:r>
      </w:del>
      <w:r w:rsidRPr="0092053E">
        <w:rPr>
          <w:rFonts w:cs="Times New Roman"/>
          <w:noProof/>
          <w:sz w:val="22"/>
        </w:rPr>
        <w:t>eight</w:t>
      </w:r>
      <w:ins w:id="401" w:author="ALBA EDITING" w:date="2019-04-07T11:56:00Z">
        <w:r w:rsidR="00D56923">
          <w:rPr>
            <w:rFonts w:cs="Times New Roman"/>
            <w:noProof/>
            <w:sz w:val="22"/>
          </w:rPr>
          <w:t xml:space="preserve"> </w:t>
        </w:r>
      </w:ins>
      <w:del w:id="402" w:author="ALBA EDITING" w:date="2019-04-07T11:56:00Z">
        <w:r w:rsidRPr="0092053E" w:rsidDel="00D56923">
          <w:rPr>
            <w:rFonts w:cs="Times New Roman"/>
            <w:noProof/>
            <w:sz w:val="22"/>
          </w:rPr>
          <w:delText>-</w:delText>
        </w:r>
      </w:del>
      <w:r w:rsidRPr="0092053E">
        <w:rPr>
          <w:rFonts w:cs="Times New Roman"/>
          <w:noProof/>
          <w:sz w:val="22"/>
        </w:rPr>
        <w:t>week</w:t>
      </w:r>
      <w:ins w:id="403" w:author="tao huang" w:date="2019-04-08T17:34:00Z">
        <w:r w:rsidR="006550F5">
          <w:rPr>
            <w:rFonts w:cs="Times New Roman"/>
            <w:noProof/>
            <w:sz w:val="22"/>
          </w:rPr>
          <w:t xml:space="preserve"> a</w:t>
        </w:r>
      </w:ins>
      <w:ins w:id="404" w:author="tao huang" w:date="2019-04-08T17:35:00Z">
        <w:r w:rsidR="006550F5">
          <w:rPr>
            <w:rFonts w:cs="Times New Roman"/>
            <w:noProof/>
            <w:sz w:val="22"/>
          </w:rPr>
          <w:t>head</w:t>
        </w:r>
      </w:ins>
      <w:ins w:id="405" w:author="ALBA EDITING" w:date="2019-04-07T11:56:00Z">
        <w:del w:id="406" w:author="tao huang" w:date="2019-04-08T17:31:00Z">
          <w:r w:rsidR="00D56923" w:rsidDel="006550F5">
            <w:rPr>
              <w:rFonts w:cs="Times New Roman"/>
              <w:sz w:val="22"/>
            </w:rPr>
            <w:delText>s</w:delText>
          </w:r>
        </w:del>
      </w:ins>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92053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92053E" w:rsidRDefault="00012D1C" w:rsidP="00012D1C">
            <w:pPr>
              <w:spacing w:after="0" w:line="240" w:lineRule="auto"/>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704BD46"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0BDE0D62"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c>
          <w:tcPr>
            <w:tcW w:w="2064" w:type="dxa"/>
            <w:shd w:val="clear" w:color="auto" w:fill="auto"/>
            <w:noWrap/>
            <w:hideMark/>
          </w:tcPr>
          <w:p w14:paraId="60B43241" w14:textId="77777777" w:rsidR="00012D1C" w:rsidRPr="0092053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BF8D6A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144FCC3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r>
      <w:tr w:rsidR="002922DB" w:rsidRPr="0092053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Beer</w:t>
            </w:r>
          </w:p>
        </w:tc>
        <w:tc>
          <w:tcPr>
            <w:tcW w:w="1236" w:type="dxa"/>
            <w:shd w:val="clear" w:color="auto" w:fill="auto"/>
            <w:noWrap/>
            <w:hideMark/>
          </w:tcPr>
          <w:p w14:paraId="76D469B7" w14:textId="51BC85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4DE8841F" w14:textId="0712034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w:t>
            </w:r>
          </w:p>
        </w:tc>
        <w:tc>
          <w:tcPr>
            <w:tcW w:w="2064" w:type="dxa"/>
            <w:shd w:val="clear" w:color="auto" w:fill="auto"/>
            <w:noWrap/>
            <w:hideMark/>
          </w:tcPr>
          <w:p w14:paraId="6C216FCD"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Mayonnaise</w:t>
            </w:r>
          </w:p>
        </w:tc>
        <w:tc>
          <w:tcPr>
            <w:tcW w:w="1236" w:type="dxa"/>
            <w:shd w:val="clear" w:color="auto" w:fill="auto"/>
            <w:noWrap/>
            <w:hideMark/>
          </w:tcPr>
          <w:p w14:paraId="59CB03CE" w14:textId="696A15A9"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w:t>
            </w:r>
          </w:p>
        </w:tc>
        <w:tc>
          <w:tcPr>
            <w:tcW w:w="1236" w:type="dxa"/>
            <w:shd w:val="clear" w:color="auto" w:fill="auto"/>
            <w:noWrap/>
            <w:hideMark/>
          </w:tcPr>
          <w:p w14:paraId="5C5DEB3F" w14:textId="7D31B6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r>
      <w:tr w:rsidR="002922DB" w:rsidRPr="0092053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Blades</w:t>
            </w:r>
          </w:p>
        </w:tc>
        <w:tc>
          <w:tcPr>
            <w:tcW w:w="1236" w:type="dxa"/>
            <w:shd w:val="clear" w:color="auto" w:fill="auto"/>
            <w:noWrap/>
            <w:hideMark/>
          </w:tcPr>
          <w:p w14:paraId="738BBC98" w14:textId="5FFFBB8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0.32%</w:t>
            </w:r>
          </w:p>
        </w:tc>
        <w:tc>
          <w:tcPr>
            <w:tcW w:w="1236" w:type="dxa"/>
            <w:shd w:val="clear" w:color="auto" w:fill="auto"/>
            <w:noWrap/>
            <w:hideMark/>
          </w:tcPr>
          <w:p w14:paraId="52CF0DBA" w14:textId="740726C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1.08%</w:t>
            </w:r>
          </w:p>
        </w:tc>
        <w:tc>
          <w:tcPr>
            <w:tcW w:w="2064" w:type="dxa"/>
            <w:shd w:val="clear" w:color="auto" w:fill="auto"/>
            <w:noWrap/>
            <w:hideMark/>
          </w:tcPr>
          <w:p w14:paraId="6C4E71C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Milk</w:t>
            </w:r>
          </w:p>
        </w:tc>
        <w:tc>
          <w:tcPr>
            <w:tcW w:w="1236" w:type="dxa"/>
            <w:shd w:val="clear" w:color="auto" w:fill="auto"/>
            <w:noWrap/>
            <w:hideMark/>
          </w:tcPr>
          <w:p w14:paraId="1870F8DB" w14:textId="64EED42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1.06%</w:t>
            </w:r>
          </w:p>
        </w:tc>
        <w:tc>
          <w:tcPr>
            <w:tcW w:w="1236" w:type="dxa"/>
            <w:shd w:val="clear" w:color="auto" w:fill="auto"/>
            <w:noWrap/>
            <w:hideMark/>
          </w:tcPr>
          <w:p w14:paraId="41079757" w14:textId="2B6C36B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5.09%</w:t>
            </w:r>
          </w:p>
        </w:tc>
      </w:tr>
      <w:tr w:rsidR="002922DB" w:rsidRPr="0092053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1236" w:type="dxa"/>
            <w:shd w:val="clear" w:color="auto" w:fill="auto"/>
            <w:noWrap/>
            <w:hideMark/>
          </w:tcPr>
          <w:p w14:paraId="6DC5855D" w14:textId="77E58813"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w:t>
            </w:r>
          </w:p>
        </w:tc>
        <w:tc>
          <w:tcPr>
            <w:tcW w:w="1236" w:type="dxa"/>
            <w:shd w:val="clear" w:color="auto" w:fill="auto"/>
            <w:noWrap/>
            <w:hideMark/>
          </w:tcPr>
          <w:p w14:paraId="4D9A3200" w14:textId="1AFEB5B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-2.44%</w:t>
            </w:r>
          </w:p>
        </w:tc>
        <w:tc>
          <w:tcPr>
            <w:tcW w:w="2064" w:type="dxa"/>
            <w:shd w:val="clear" w:color="auto" w:fill="auto"/>
            <w:noWrap/>
            <w:hideMark/>
          </w:tcPr>
          <w:p w14:paraId="2F7D158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Mustard &amp; Ketchup</w:t>
            </w:r>
          </w:p>
        </w:tc>
        <w:tc>
          <w:tcPr>
            <w:tcW w:w="1236" w:type="dxa"/>
            <w:shd w:val="clear" w:color="auto" w:fill="auto"/>
            <w:noWrap/>
            <w:hideMark/>
          </w:tcPr>
          <w:p w14:paraId="6CAF8241" w14:textId="61B71DF1"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2424E9E2" w14:textId="0C8D2ED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-0.62%</w:t>
            </w:r>
          </w:p>
        </w:tc>
      </w:tr>
      <w:tr w:rsidR="002922DB" w:rsidRPr="0092053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92053E" w:rsidRDefault="002922DB" w:rsidP="002922DB">
            <w:pPr>
              <w:spacing w:after="0" w:line="240" w:lineRule="auto"/>
              <w:rPr>
                <w:rFonts w:eastAsia="Times New Roman" w:cs="Times New Roman"/>
                <w:b w:val="0"/>
                <w:sz w:val="22"/>
              </w:rPr>
            </w:pPr>
            <w:commentRangeStart w:id="407"/>
            <w:r w:rsidRPr="0092053E">
              <w:rPr>
                <w:rFonts w:eastAsia="Times New Roman" w:cs="Times New Roman"/>
                <w:b w:val="0"/>
                <w:sz w:val="22"/>
              </w:rPr>
              <w:t>Cigarette</w:t>
            </w:r>
            <w:commentRangeEnd w:id="407"/>
            <w:r w:rsidR="003D783D">
              <w:rPr>
                <w:rStyle w:val="CommentReference"/>
                <w:b w:val="0"/>
                <w:bCs w:val="0"/>
              </w:rPr>
              <w:commentReference w:id="407"/>
            </w:r>
            <w:ins w:id="408" w:author="tao huang" w:date="2019-04-08T17:56:00Z">
              <w:r w:rsidR="00A577F0">
                <w:rPr>
                  <w:rFonts w:eastAsia="Times New Roman" w:cs="Times New Roman"/>
                  <w:b w:val="0"/>
                  <w:sz w:val="22"/>
                </w:rPr>
                <w:t>s</w:t>
              </w:r>
            </w:ins>
          </w:p>
        </w:tc>
        <w:tc>
          <w:tcPr>
            <w:tcW w:w="1236" w:type="dxa"/>
            <w:shd w:val="clear" w:color="auto" w:fill="auto"/>
            <w:noWrap/>
            <w:hideMark/>
          </w:tcPr>
          <w:p w14:paraId="02987EDD" w14:textId="5697E95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2F478CE6" w14:textId="38322F3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0.80%</w:t>
            </w:r>
          </w:p>
        </w:tc>
        <w:tc>
          <w:tcPr>
            <w:tcW w:w="2064" w:type="dxa"/>
            <w:shd w:val="clear" w:color="auto" w:fill="auto"/>
            <w:noWrap/>
            <w:hideMark/>
          </w:tcPr>
          <w:p w14:paraId="66F51844"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Peanut butter</w:t>
            </w:r>
          </w:p>
        </w:tc>
        <w:tc>
          <w:tcPr>
            <w:tcW w:w="1236" w:type="dxa"/>
            <w:shd w:val="clear" w:color="auto" w:fill="auto"/>
            <w:noWrap/>
            <w:hideMark/>
          </w:tcPr>
          <w:p w14:paraId="63B0C8D6" w14:textId="4EA6F80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1015954F" w14:textId="6EDFFF76"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4.90%</w:t>
            </w:r>
          </w:p>
        </w:tc>
      </w:tr>
      <w:tr w:rsidR="002922DB" w:rsidRPr="0092053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Coffee</w:t>
            </w:r>
          </w:p>
        </w:tc>
        <w:tc>
          <w:tcPr>
            <w:tcW w:w="1236" w:type="dxa"/>
            <w:shd w:val="clear" w:color="auto" w:fill="auto"/>
            <w:noWrap/>
            <w:hideMark/>
          </w:tcPr>
          <w:p w14:paraId="6D8FBA2C" w14:textId="74D399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-0.22%</w:t>
            </w:r>
          </w:p>
        </w:tc>
        <w:tc>
          <w:tcPr>
            <w:tcW w:w="1236" w:type="dxa"/>
            <w:shd w:val="clear" w:color="auto" w:fill="auto"/>
            <w:noWrap/>
            <w:hideMark/>
          </w:tcPr>
          <w:p w14:paraId="3DE617D4" w14:textId="385AC05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0.13%</w:t>
            </w:r>
          </w:p>
        </w:tc>
        <w:tc>
          <w:tcPr>
            <w:tcW w:w="2064" w:type="dxa"/>
            <w:shd w:val="clear" w:color="auto" w:fill="auto"/>
            <w:noWrap/>
            <w:hideMark/>
          </w:tcPr>
          <w:p w14:paraId="3F2D04F2"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Photo</w:t>
            </w:r>
          </w:p>
        </w:tc>
        <w:tc>
          <w:tcPr>
            <w:tcW w:w="1236" w:type="dxa"/>
            <w:shd w:val="clear" w:color="auto" w:fill="auto"/>
            <w:noWrap/>
            <w:hideMark/>
          </w:tcPr>
          <w:p w14:paraId="3D238517" w14:textId="7AAB200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1.00%</w:t>
            </w:r>
          </w:p>
        </w:tc>
        <w:tc>
          <w:tcPr>
            <w:tcW w:w="1236" w:type="dxa"/>
            <w:shd w:val="clear" w:color="auto" w:fill="auto"/>
            <w:noWrap/>
            <w:hideMark/>
          </w:tcPr>
          <w:p w14:paraId="16B5A0A5" w14:textId="2F0128E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-0.98%</w:t>
            </w:r>
          </w:p>
        </w:tc>
      </w:tr>
      <w:tr w:rsidR="002922DB" w:rsidRPr="0092053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Cold Cereal</w:t>
            </w:r>
          </w:p>
        </w:tc>
        <w:tc>
          <w:tcPr>
            <w:tcW w:w="1236" w:type="dxa"/>
            <w:shd w:val="clear" w:color="auto" w:fill="auto"/>
            <w:noWrap/>
            <w:hideMark/>
          </w:tcPr>
          <w:p w14:paraId="2A74C6E8" w14:textId="7BC24A6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0.61%</w:t>
            </w:r>
          </w:p>
        </w:tc>
        <w:tc>
          <w:tcPr>
            <w:tcW w:w="1236" w:type="dxa"/>
            <w:shd w:val="clear" w:color="auto" w:fill="auto"/>
            <w:noWrap/>
            <w:hideMark/>
          </w:tcPr>
          <w:p w14:paraId="5CFF757E" w14:textId="3C23804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-1.88%</w:t>
            </w:r>
          </w:p>
        </w:tc>
        <w:tc>
          <w:tcPr>
            <w:tcW w:w="2064" w:type="dxa"/>
            <w:shd w:val="clear" w:color="auto" w:fill="auto"/>
            <w:noWrap/>
            <w:hideMark/>
          </w:tcPr>
          <w:p w14:paraId="4F4B39FD"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Salty snacks</w:t>
            </w:r>
          </w:p>
        </w:tc>
        <w:tc>
          <w:tcPr>
            <w:tcW w:w="1236" w:type="dxa"/>
            <w:shd w:val="clear" w:color="auto" w:fill="auto"/>
            <w:noWrap/>
            <w:hideMark/>
          </w:tcPr>
          <w:p w14:paraId="13FC893D" w14:textId="00B66F8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0.10%</w:t>
            </w:r>
          </w:p>
        </w:tc>
        <w:tc>
          <w:tcPr>
            <w:tcW w:w="1236" w:type="dxa"/>
            <w:shd w:val="clear" w:color="auto" w:fill="auto"/>
            <w:noWrap/>
            <w:hideMark/>
          </w:tcPr>
          <w:p w14:paraId="5A2992F8" w14:textId="45B8C61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1.12%</w:t>
            </w:r>
          </w:p>
        </w:tc>
      </w:tr>
      <w:tr w:rsidR="002922DB" w:rsidRPr="0092053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Deodorant</w:t>
            </w:r>
          </w:p>
        </w:tc>
        <w:tc>
          <w:tcPr>
            <w:tcW w:w="1236" w:type="dxa"/>
            <w:shd w:val="clear" w:color="auto" w:fill="auto"/>
            <w:noWrap/>
            <w:hideMark/>
          </w:tcPr>
          <w:p w14:paraId="304138A1" w14:textId="6450C75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51263E2C" w14:textId="43DB9E8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2064" w:type="dxa"/>
            <w:shd w:val="clear" w:color="auto" w:fill="auto"/>
            <w:noWrap/>
            <w:hideMark/>
          </w:tcPr>
          <w:p w14:paraId="432BF4FA"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Shampoo</w:t>
            </w:r>
          </w:p>
        </w:tc>
        <w:tc>
          <w:tcPr>
            <w:tcW w:w="1236" w:type="dxa"/>
            <w:shd w:val="clear" w:color="auto" w:fill="auto"/>
            <w:noWrap/>
            <w:hideMark/>
          </w:tcPr>
          <w:p w14:paraId="0861F03E" w14:textId="3E3570D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304A30B3" w14:textId="23F8285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1.34%</w:t>
            </w:r>
          </w:p>
        </w:tc>
      </w:tr>
      <w:tr w:rsidR="002922DB" w:rsidRPr="0092053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Face Tissue</w:t>
            </w:r>
          </w:p>
        </w:tc>
        <w:tc>
          <w:tcPr>
            <w:tcW w:w="1236" w:type="dxa"/>
            <w:shd w:val="clear" w:color="auto" w:fill="auto"/>
            <w:noWrap/>
            <w:hideMark/>
          </w:tcPr>
          <w:p w14:paraId="1C4B68E7" w14:textId="28CB516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2.93%</w:t>
            </w:r>
          </w:p>
        </w:tc>
        <w:tc>
          <w:tcPr>
            <w:tcW w:w="1236" w:type="dxa"/>
            <w:shd w:val="clear" w:color="auto" w:fill="auto"/>
            <w:noWrap/>
            <w:hideMark/>
          </w:tcPr>
          <w:p w14:paraId="140425FC" w14:textId="58C840DE"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-1.31%</w:t>
            </w:r>
          </w:p>
        </w:tc>
        <w:tc>
          <w:tcPr>
            <w:tcW w:w="2064" w:type="dxa"/>
            <w:shd w:val="clear" w:color="auto" w:fill="auto"/>
            <w:noWrap/>
            <w:hideMark/>
          </w:tcPr>
          <w:p w14:paraId="7E31F3A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Soup</w:t>
            </w:r>
          </w:p>
        </w:tc>
        <w:tc>
          <w:tcPr>
            <w:tcW w:w="1236" w:type="dxa"/>
            <w:shd w:val="clear" w:color="auto" w:fill="auto"/>
            <w:noWrap/>
            <w:hideMark/>
          </w:tcPr>
          <w:p w14:paraId="5D5C8BCE" w14:textId="7DF91775"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0.97%</w:t>
            </w:r>
          </w:p>
        </w:tc>
        <w:tc>
          <w:tcPr>
            <w:tcW w:w="1236" w:type="dxa"/>
            <w:shd w:val="clear" w:color="auto" w:fill="auto"/>
            <w:noWrap/>
            <w:hideMark/>
          </w:tcPr>
          <w:p w14:paraId="426C44B6" w14:textId="6BFA10E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-4.39%</w:t>
            </w:r>
          </w:p>
        </w:tc>
      </w:tr>
      <w:tr w:rsidR="002922DB" w:rsidRPr="0092053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1236" w:type="dxa"/>
            <w:shd w:val="clear" w:color="auto" w:fill="auto"/>
            <w:noWrap/>
            <w:hideMark/>
          </w:tcPr>
          <w:p w14:paraId="6B3EFD42" w14:textId="268C03F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-0.39%</w:t>
            </w:r>
          </w:p>
        </w:tc>
        <w:tc>
          <w:tcPr>
            <w:tcW w:w="1236" w:type="dxa"/>
            <w:shd w:val="clear" w:color="auto" w:fill="auto"/>
            <w:noWrap/>
            <w:hideMark/>
          </w:tcPr>
          <w:p w14:paraId="6A86C024" w14:textId="1F89B63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-2.15%</w:t>
            </w:r>
          </w:p>
        </w:tc>
        <w:tc>
          <w:tcPr>
            <w:tcW w:w="2064" w:type="dxa"/>
            <w:shd w:val="clear" w:color="auto" w:fill="auto"/>
            <w:noWrap/>
            <w:hideMark/>
          </w:tcPr>
          <w:p w14:paraId="4E8605F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Spaghetti sauce</w:t>
            </w:r>
          </w:p>
        </w:tc>
        <w:tc>
          <w:tcPr>
            <w:tcW w:w="1236" w:type="dxa"/>
            <w:shd w:val="clear" w:color="auto" w:fill="auto"/>
            <w:noWrap/>
            <w:hideMark/>
          </w:tcPr>
          <w:p w14:paraId="069F82E4" w14:textId="73B5B73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2.79%</w:t>
            </w:r>
          </w:p>
        </w:tc>
        <w:tc>
          <w:tcPr>
            <w:tcW w:w="1236" w:type="dxa"/>
            <w:shd w:val="clear" w:color="auto" w:fill="auto"/>
            <w:noWrap/>
            <w:hideMark/>
          </w:tcPr>
          <w:p w14:paraId="306D141C" w14:textId="37BD8A6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0.70%</w:t>
            </w:r>
          </w:p>
        </w:tc>
      </w:tr>
      <w:tr w:rsidR="002922DB" w:rsidRPr="0092053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pizza</w:t>
            </w:r>
          </w:p>
        </w:tc>
        <w:tc>
          <w:tcPr>
            <w:tcW w:w="1236" w:type="dxa"/>
            <w:shd w:val="clear" w:color="auto" w:fill="auto"/>
            <w:noWrap/>
            <w:hideMark/>
          </w:tcPr>
          <w:p w14:paraId="7AE419C4" w14:textId="6AB3A43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-0.46%</w:t>
            </w:r>
          </w:p>
        </w:tc>
        <w:tc>
          <w:tcPr>
            <w:tcW w:w="1236" w:type="dxa"/>
            <w:shd w:val="clear" w:color="auto" w:fill="auto"/>
            <w:noWrap/>
            <w:hideMark/>
          </w:tcPr>
          <w:p w14:paraId="1BBD6BB7" w14:textId="210137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-2.16%</w:t>
            </w:r>
          </w:p>
        </w:tc>
        <w:tc>
          <w:tcPr>
            <w:tcW w:w="2064" w:type="dxa"/>
            <w:shd w:val="clear" w:color="auto" w:fill="auto"/>
            <w:noWrap/>
            <w:hideMark/>
          </w:tcPr>
          <w:p w14:paraId="4CDA1A88"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Sugar substitutes</w:t>
            </w:r>
          </w:p>
        </w:tc>
        <w:tc>
          <w:tcPr>
            <w:tcW w:w="1236" w:type="dxa"/>
            <w:shd w:val="clear" w:color="auto" w:fill="auto"/>
            <w:noWrap/>
            <w:hideMark/>
          </w:tcPr>
          <w:p w14:paraId="66389F15" w14:textId="48A9C8E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w:t>
            </w:r>
          </w:p>
        </w:tc>
        <w:tc>
          <w:tcPr>
            <w:tcW w:w="1236" w:type="dxa"/>
            <w:shd w:val="clear" w:color="auto" w:fill="auto"/>
            <w:noWrap/>
            <w:hideMark/>
          </w:tcPr>
          <w:p w14:paraId="253BD401" w14:textId="555B95CC"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1.75%</w:t>
            </w:r>
          </w:p>
        </w:tc>
      </w:tr>
      <w:tr w:rsidR="002922DB" w:rsidRPr="0092053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Hotdog</w:t>
            </w:r>
          </w:p>
        </w:tc>
        <w:tc>
          <w:tcPr>
            <w:tcW w:w="1236" w:type="dxa"/>
            <w:shd w:val="clear" w:color="auto" w:fill="auto"/>
            <w:noWrap/>
            <w:hideMark/>
          </w:tcPr>
          <w:p w14:paraId="2CEF1765" w14:textId="70581DD4"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-0.45%</w:t>
            </w:r>
          </w:p>
        </w:tc>
        <w:tc>
          <w:tcPr>
            <w:tcW w:w="1236" w:type="dxa"/>
            <w:shd w:val="clear" w:color="auto" w:fill="auto"/>
            <w:noWrap/>
            <w:hideMark/>
          </w:tcPr>
          <w:p w14:paraId="6B614E16" w14:textId="3160007A"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-4.88%</w:t>
            </w:r>
          </w:p>
        </w:tc>
        <w:tc>
          <w:tcPr>
            <w:tcW w:w="2064" w:type="dxa"/>
            <w:shd w:val="clear" w:color="auto" w:fill="auto"/>
            <w:noWrap/>
            <w:hideMark/>
          </w:tcPr>
          <w:p w14:paraId="0EFD9E60"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Toilet Tissue</w:t>
            </w:r>
          </w:p>
        </w:tc>
        <w:tc>
          <w:tcPr>
            <w:tcW w:w="1236" w:type="dxa"/>
            <w:shd w:val="clear" w:color="auto" w:fill="auto"/>
            <w:noWrap/>
            <w:hideMark/>
          </w:tcPr>
          <w:p w14:paraId="32B1906F" w14:textId="3125BB9B"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1.61%</w:t>
            </w:r>
          </w:p>
        </w:tc>
        <w:tc>
          <w:tcPr>
            <w:tcW w:w="1236" w:type="dxa"/>
            <w:shd w:val="clear" w:color="auto" w:fill="auto"/>
            <w:noWrap/>
            <w:hideMark/>
          </w:tcPr>
          <w:p w14:paraId="60FEB7B5" w14:textId="3780266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2.29%</w:t>
            </w:r>
          </w:p>
        </w:tc>
      </w:tr>
      <w:tr w:rsidR="002922DB" w:rsidRPr="0092053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1236" w:type="dxa"/>
            <w:shd w:val="clear" w:color="auto" w:fill="auto"/>
            <w:noWrap/>
            <w:hideMark/>
          </w:tcPr>
          <w:p w14:paraId="04E48112" w14:textId="026E4BD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1.24%</w:t>
            </w:r>
          </w:p>
        </w:tc>
        <w:tc>
          <w:tcPr>
            <w:tcW w:w="1236" w:type="dxa"/>
            <w:shd w:val="clear" w:color="auto" w:fill="auto"/>
            <w:noWrap/>
            <w:hideMark/>
          </w:tcPr>
          <w:p w14:paraId="4D383740" w14:textId="355058C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w:t>
            </w:r>
          </w:p>
        </w:tc>
        <w:tc>
          <w:tcPr>
            <w:tcW w:w="2064" w:type="dxa"/>
            <w:shd w:val="clear" w:color="auto" w:fill="auto"/>
            <w:noWrap/>
            <w:hideMark/>
          </w:tcPr>
          <w:p w14:paraId="00AC766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Toothbrush</w:t>
            </w:r>
          </w:p>
        </w:tc>
        <w:tc>
          <w:tcPr>
            <w:tcW w:w="1236" w:type="dxa"/>
            <w:shd w:val="clear" w:color="auto" w:fill="auto"/>
            <w:noWrap/>
            <w:hideMark/>
          </w:tcPr>
          <w:p w14:paraId="73482E2D" w14:textId="494A75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-0.14%</w:t>
            </w:r>
          </w:p>
        </w:tc>
        <w:tc>
          <w:tcPr>
            <w:tcW w:w="1236" w:type="dxa"/>
            <w:shd w:val="clear" w:color="auto" w:fill="auto"/>
            <w:noWrap/>
            <w:hideMark/>
          </w:tcPr>
          <w:p w14:paraId="33207AD9" w14:textId="5EF9BDA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-1.11%</w:t>
            </w:r>
          </w:p>
        </w:tc>
      </w:tr>
      <w:tr w:rsidR="002922DB" w:rsidRPr="0092053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1236" w:type="dxa"/>
            <w:shd w:val="clear" w:color="auto" w:fill="auto"/>
            <w:noWrap/>
            <w:hideMark/>
          </w:tcPr>
          <w:p w14:paraId="36C11871" w14:textId="056A74A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1.14%</w:t>
            </w:r>
          </w:p>
        </w:tc>
        <w:tc>
          <w:tcPr>
            <w:tcW w:w="1236" w:type="dxa"/>
            <w:shd w:val="clear" w:color="auto" w:fill="auto"/>
            <w:noWrap/>
            <w:hideMark/>
          </w:tcPr>
          <w:p w14:paraId="28D378E0" w14:textId="31EE7F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w:t>
            </w:r>
          </w:p>
        </w:tc>
        <w:tc>
          <w:tcPr>
            <w:tcW w:w="2064" w:type="dxa"/>
            <w:shd w:val="clear" w:color="auto" w:fill="auto"/>
            <w:noWrap/>
            <w:hideMark/>
          </w:tcPr>
          <w:p w14:paraId="53D0EA5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Toothpaste</w:t>
            </w:r>
          </w:p>
        </w:tc>
        <w:tc>
          <w:tcPr>
            <w:tcW w:w="1236" w:type="dxa"/>
            <w:shd w:val="clear" w:color="auto" w:fill="auto"/>
            <w:noWrap/>
            <w:hideMark/>
          </w:tcPr>
          <w:p w14:paraId="10BAD197" w14:textId="2634D3A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1.75%</w:t>
            </w:r>
          </w:p>
        </w:tc>
        <w:tc>
          <w:tcPr>
            <w:tcW w:w="1236" w:type="dxa"/>
            <w:shd w:val="clear" w:color="auto" w:fill="auto"/>
            <w:noWrap/>
            <w:hideMark/>
          </w:tcPr>
          <w:p w14:paraId="6A075A5B" w14:textId="7543A07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-0.83%</w:t>
            </w:r>
          </w:p>
        </w:tc>
      </w:tr>
      <w:tr w:rsidR="005F0CFA" w:rsidRPr="0092053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1236" w:type="dxa"/>
            <w:shd w:val="clear" w:color="auto" w:fill="auto"/>
            <w:noWrap/>
            <w:hideMark/>
          </w:tcPr>
          <w:p w14:paraId="35FB8DFC" w14:textId="1600EE0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w:t>
            </w:r>
          </w:p>
        </w:tc>
        <w:tc>
          <w:tcPr>
            <w:tcW w:w="1236" w:type="dxa"/>
            <w:shd w:val="clear" w:color="auto" w:fill="auto"/>
            <w:noWrap/>
            <w:hideMark/>
          </w:tcPr>
          <w:p w14:paraId="0E82D557" w14:textId="5547690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-2.70%</w:t>
            </w:r>
          </w:p>
        </w:tc>
        <w:tc>
          <w:tcPr>
            <w:tcW w:w="2064" w:type="dxa"/>
            <w:shd w:val="clear" w:color="auto" w:fill="auto"/>
            <w:noWrap/>
            <w:hideMark/>
          </w:tcPr>
          <w:p w14:paraId="4C3F277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Yogurt</w:t>
            </w:r>
          </w:p>
        </w:tc>
        <w:tc>
          <w:tcPr>
            <w:tcW w:w="1236" w:type="dxa"/>
            <w:shd w:val="clear" w:color="auto" w:fill="auto"/>
            <w:noWrap/>
            <w:hideMark/>
          </w:tcPr>
          <w:p w14:paraId="2DD92D23" w14:textId="08627E5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2.01%</w:t>
            </w:r>
          </w:p>
        </w:tc>
        <w:tc>
          <w:tcPr>
            <w:tcW w:w="1236" w:type="dxa"/>
            <w:shd w:val="clear" w:color="auto" w:fill="auto"/>
            <w:noWrap/>
            <w:hideMark/>
          </w:tcPr>
          <w:p w14:paraId="7FA560B1" w14:textId="49C51307"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31EE9C32"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ins w:id="409" w:author="tao huang" w:date="2019-04-08T17:31:00Z">
        <w:r w:rsidR="006550F5">
          <w:rPr>
            <w:rFonts w:cs="Times New Roman"/>
            <w:noProof/>
            <w:sz w:val="22"/>
          </w:rPr>
          <w:t>-</w:t>
        </w:r>
      </w:ins>
      <w:del w:id="410" w:author="tao huang" w:date="2019-04-08T17:31:00Z">
        <w:r w:rsidR="008B01CC" w:rsidRPr="0092053E" w:rsidDel="006550F5">
          <w:rPr>
            <w:rFonts w:cs="Times New Roman"/>
            <w:noProof/>
            <w:sz w:val="22"/>
          </w:rPr>
          <w:delText xml:space="preserve"> </w:delText>
        </w:r>
      </w:del>
      <w:r w:rsidR="008B01CC" w:rsidRPr="0092053E">
        <w:rPr>
          <w:rFonts w:cs="Times New Roman"/>
          <w:noProof/>
          <w:sz w:val="22"/>
        </w:rPr>
        <w:t>to</w:t>
      </w:r>
      <w:ins w:id="411" w:author="tao huang" w:date="2019-04-08T17:31:00Z">
        <w:r w:rsidR="006550F5">
          <w:rPr>
            <w:rFonts w:cs="Times New Roman"/>
            <w:noProof/>
            <w:sz w:val="22"/>
          </w:rPr>
          <w:t>-</w:t>
        </w:r>
      </w:ins>
      <w:del w:id="412" w:author="tao huang" w:date="2019-04-08T17:31:00Z">
        <w:r w:rsidR="008B01CC" w:rsidRPr="0092053E" w:rsidDel="006550F5">
          <w:rPr>
            <w:rFonts w:cs="Times New Roman"/>
            <w:noProof/>
            <w:sz w:val="22"/>
          </w:rPr>
          <w:delText xml:space="preserve"> </w:delText>
        </w:r>
      </w:del>
      <w:r w:rsidR="008B01CC" w:rsidRPr="0092053E">
        <w:rPr>
          <w:rFonts w:cs="Times New Roman"/>
          <w:noProof/>
          <w:sz w:val="22"/>
        </w:rPr>
        <w:t>eight week</w:t>
      </w:r>
      <w:del w:id="413" w:author="tao huang" w:date="2019-04-08T17:31:00Z">
        <w:r w:rsidR="008B01CC" w:rsidRPr="0092053E" w:rsidDel="006550F5">
          <w:rPr>
            <w:rFonts w:cs="Times New Roman"/>
            <w:noProof/>
            <w:sz w:val="22"/>
          </w:rPr>
          <w:delText>s</w:delText>
        </w:r>
      </w:del>
      <w:r w:rsidR="008B01CC" w:rsidRPr="0092053E">
        <w:rPr>
          <w:rFonts w:cs="Times New Roman"/>
          <w:noProof/>
          <w:sz w:val="22"/>
        </w:rPr>
        <w:t xml:space="preserve"> </w:t>
      </w:r>
      <w:ins w:id="414" w:author="tao huang" w:date="2019-04-08T17:35:00Z">
        <w:r w:rsidR="006550F5">
          <w:rPr>
            <w:rFonts w:cs="Times New Roman"/>
            <w:noProof/>
            <w:sz w:val="22"/>
          </w:rPr>
          <w:t xml:space="preserve">ahead </w:t>
        </w:r>
      </w:ins>
      <w:r w:rsidR="008B01CC" w:rsidRPr="0092053E">
        <w:rPr>
          <w:rFonts w:cs="Times New Roman"/>
          <w:noProof/>
          <w:sz w:val="22"/>
        </w:rPr>
        <w:t>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lang w:val="en-US" w:eastAsia="en-US" w:bidi="th-TH"/>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143F6C45" w:rsidR="00971633" w:rsidRPr="0092053E" w:rsidRDefault="00971633" w:rsidP="00E22365">
      <w:pPr>
        <w:ind w:left="60" w:hanging="60"/>
      </w:pPr>
      <w:r w:rsidRPr="0092053E">
        <w:rPr>
          <w:rFonts w:cs="Times New Roman"/>
          <w:sz w:val="22"/>
        </w:rPr>
        <w:t xml:space="preserve">The box widths are proportionate to the number of </w:t>
      </w:r>
      <w:del w:id="415" w:author="ALBA EDITING" w:date="2019-04-07T11:58:00Z">
        <w:r w:rsidRPr="0092053E" w:rsidDel="00F745C7">
          <w:rPr>
            <w:rFonts w:cs="Times New Roman"/>
            <w:sz w:val="22"/>
          </w:rPr>
          <w:delText xml:space="preserve">SKU’s </w:delText>
        </w:r>
      </w:del>
      <w:ins w:id="416" w:author="ALBA EDITING" w:date="2019-04-07T11:58:00Z">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ins>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20F3DC85" w14:textId="33963972" w:rsidR="00971633" w:rsidRPr="0092053E" w:rsidDel="00CC08FC" w:rsidRDefault="00487B09" w:rsidP="007C48F0">
      <w:pPr>
        <w:pStyle w:val="Heading2"/>
        <w:numPr>
          <w:ilvl w:val="0"/>
          <w:numId w:val="7"/>
        </w:numPr>
        <w:spacing w:before="0" w:line="360" w:lineRule="auto"/>
        <w:rPr>
          <w:del w:id="417" w:author="tao huang" w:date="2019-04-08T23:32:00Z"/>
          <w:rFonts w:cs="Times New Roman"/>
          <w:sz w:val="22"/>
          <w:szCs w:val="22"/>
        </w:rPr>
      </w:pPr>
      <w:del w:id="418" w:author="tao huang" w:date="2019-04-08T23:32:00Z">
        <w:r w:rsidDel="00CC08FC">
          <w:rPr>
            <w:rFonts w:cs="Times New Roman"/>
            <w:sz w:val="22"/>
            <w:szCs w:val="22"/>
          </w:rPr>
          <w:delText>SKU</w:delText>
        </w:r>
        <w:r w:rsidR="005A4063" w:rsidDel="00CC08FC">
          <w:rPr>
            <w:rFonts w:cs="Times New Roman"/>
            <w:sz w:val="22"/>
            <w:szCs w:val="22"/>
          </w:rPr>
          <w:delText xml:space="preserve"> characteristics and Forecasting Performance</w:delText>
        </w:r>
      </w:del>
    </w:p>
    <w:p w14:paraId="465F9177" w14:textId="555E6FF5" w:rsidR="00971633" w:rsidRPr="0092053E" w:rsidDel="00CC08FC" w:rsidRDefault="00971633" w:rsidP="00971633">
      <w:pPr>
        <w:shd w:val="clear" w:color="auto" w:fill="FFFFFF" w:themeFill="background1"/>
        <w:spacing w:after="0" w:line="360" w:lineRule="auto"/>
        <w:ind w:left="360"/>
        <w:rPr>
          <w:del w:id="419" w:author="tao huang" w:date="2019-04-08T23:32:00Z"/>
          <w:rFonts w:cs="Times New Roman"/>
          <w:b/>
          <w:sz w:val="22"/>
        </w:rPr>
      </w:pPr>
      <w:del w:id="420" w:author="tao huang" w:date="2019-04-08T23:32:00Z">
        <w:r w:rsidRPr="0092053E" w:rsidDel="00CC08FC">
          <w:rPr>
            <w:rFonts w:cs="Times New Roman"/>
            <w:b/>
            <w:sz w:val="22"/>
          </w:rPr>
          <w:delText xml:space="preserve"> </w:delText>
        </w:r>
      </w:del>
    </w:p>
    <w:p w14:paraId="7F7904E6" w14:textId="7C50C079" w:rsidR="00B46D94" w:rsidRPr="0092053E" w:rsidDel="00CC08FC" w:rsidRDefault="00AB7F36" w:rsidP="00971633">
      <w:pPr>
        <w:pStyle w:val="ListParagraph"/>
        <w:shd w:val="clear" w:color="auto" w:fill="FFFFFF" w:themeFill="background1"/>
        <w:spacing w:after="0" w:line="360" w:lineRule="auto"/>
        <w:ind w:left="0"/>
        <w:rPr>
          <w:del w:id="421" w:author="tao huang" w:date="2019-04-08T23:32:00Z"/>
          <w:rFonts w:cs="Times New Roman"/>
          <w:sz w:val="22"/>
        </w:rPr>
      </w:pPr>
      <w:del w:id="422" w:author="tao huang" w:date="2019-04-08T23:32:00Z">
        <w:r w:rsidRPr="0092053E" w:rsidDel="00CC08FC">
          <w:rPr>
            <w:rFonts w:cs="Times New Roman"/>
            <w:sz w:val="22"/>
          </w:rPr>
          <w:delText xml:space="preserve">In this section, </w:delText>
        </w:r>
        <w:r w:rsidR="005249BA" w:rsidRPr="00C63D51" w:rsidDel="00CC08FC">
          <w:rPr>
            <w:rFonts w:cs="Times New Roman"/>
            <w:noProof/>
            <w:sz w:val="22"/>
          </w:rPr>
          <w:delText>we</w:delText>
        </w:r>
        <w:r w:rsidR="005249BA" w:rsidDel="00CC08FC">
          <w:rPr>
            <w:rFonts w:cs="Times New Roman"/>
            <w:sz w:val="22"/>
          </w:rPr>
          <w:delText xml:space="preserve"> </w:delText>
        </w:r>
      </w:del>
      <w:del w:id="423" w:author="tao huang" w:date="2019-04-08T21:43:00Z">
        <w:r w:rsidR="005249BA" w:rsidDel="00DB2944">
          <w:rPr>
            <w:rFonts w:cs="Times New Roman"/>
            <w:sz w:val="22"/>
          </w:rPr>
          <w:delText xml:space="preserve">wish to </w:delText>
        </w:r>
      </w:del>
      <w:del w:id="424" w:author="tao huang" w:date="2019-04-08T23:32:00Z">
        <w:r w:rsidR="005249BA" w:rsidDel="00CC08FC">
          <w:rPr>
            <w:rFonts w:cs="Times New Roman"/>
            <w:sz w:val="22"/>
          </w:rPr>
          <w:delText>explore</w:delText>
        </w:r>
        <w:r w:rsidR="00B533B4" w:rsidDel="00CC08FC">
          <w:rPr>
            <w:rFonts w:cs="Times New Roman"/>
            <w:sz w:val="22"/>
          </w:rPr>
          <w:delText xml:space="preserve"> if </w:delText>
        </w:r>
        <w:r w:rsidR="003B0104" w:rsidRPr="00C63D51" w:rsidDel="00CC08FC">
          <w:rPr>
            <w:rFonts w:cs="Times New Roman"/>
            <w:noProof/>
            <w:sz w:val="22"/>
          </w:rPr>
          <w:delText>our</w:delText>
        </w:r>
        <w:r w:rsidR="00B533B4" w:rsidDel="00CC08FC">
          <w:rPr>
            <w:rFonts w:cs="Times New Roman"/>
            <w:sz w:val="22"/>
          </w:rPr>
          <w:delText xml:space="preserve"> proposed methods, </w:delText>
        </w:r>
        <w:r w:rsidRPr="0092053E" w:rsidDel="00CC08FC">
          <w:rPr>
            <w:rFonts w:cs="Times New Roman"/>
            <w:sz w:val="22"/>
          </w:rPr>
          <w:delText>the ADL-</w:delText>
        </w:r>
        <w:r w:rsidRPr="00843EA5" w:rsidDel="00CC08FC">
          <w:rPr>
            <w:rFonts w:cs="Times New Roman"/>
            <w:noProof/>
            <w:sz w:val="22"/>
          </w:rPr>
          <w:delText>intra</w:delText>
        </w:r>
        <w:r w:rsidRPr="0092053E" w:rsidDel="00CC08FC">
          <w:rPr>
            <w:rFonts w:cs="Times New Roman"/>
            <w:sz w:val="22"/>
          </w:rPr>
          <w:delText xml:space="preserve">-EWC </w:delText>
        </w:r>
        <w:r w:rsidR="006E5886" w:rsidRPr="0092053E" w:rsidDel="00CC08FC">
          <w:rPr>
            <w:rFonts w:cs="Times New Roman"/>
            <w:sz w:val="22"/>
          </w:rPr>
          <w:delText>method</w:delText>
        </w:r>
        <w:r w:rsidRPr="0092053E" w:rsidDel="00CC08FC">
          <w:rPr>
            <w:rFonts w:cs="Times New Roman"/>
            <w:sz w:val="22"/>
          </w:rPr>
          <w:delText xml:space="preserve"> and the ADL-intra-IC method</w:delText>
        </w:r>
        <w:r w:rsidR="00B533B4" w:rsidDel="00CC08FC">
          <w:rPr>
            <w:rFonts w:cs="Times New Roman"/>
            <w:sz w:val="22"/>
          </w:rPr>
          <w:delText xml:space="preserve">, </w:delText>
        </w:r>
        <w:r w:rsidR="007C2EDD" w:rsidRPr="00C63D51" w:rsidDel="00CC08FC">
          <w:rPr>
            <w:rFonts w:cs="Times New Roman"/>
            <w:noProof/>
            <w:sz w:val="22"/>
          </w:rPr>
          <w:delText>have</w:delText>
        </w:r>
        <w:r w:rsidR="007C2EDD" w:rsidDel="00CC08FC">
          <w:rPr>
            <w:rFonts w:cs="Times New Roman"/>
            <w:sz w:val="22"/>
          </w:rPr>
          <w:delText xml:space="preserve"> greater advantages for products with some </w:delText>
        </w:r>
        <w:r w:rsidR="004F6E36" w:rsidDel="00CC08FC">
          <w:rPr>
            <w:rFonts w:cs="Times New Roman"/>
            <w:sz w:val="22"/>
          </w:rPr>
          <w:delText>specific characteristics</w:delText>
        </w:r>
        <w:r w:rsidR="003B0104" w:rsidDel="00CC08FC">
          <w:rPr>
            <w:rFonts w:cs="Times New Roman"/>
            <w:sz w:val="22"/>
          </w:rPr>
          <w:delText xml:space="preserve">. </w:delText>
        </w:r>
        <w:r w:rsidR="00510C76" w:rsidRPr="00C63D51" w:rsidDel="00CC08FC">
          <w:rPr>
            <w:rFonts w:cs="Times New Roman"/>
            <w:noProof/>
            <w:sz w:val="22"/>
          </w:rPr>
          <w:delText>W</w:delText>
        </w:r>
        <w:r w:rsidR="00971633" w:rsidRPr="00C63D51" w:rsidDel="00CC08FC">
          <w:rPr>
            <w:rFonts w:cs="Times New Roman"/>
            <w:noProof/>
            <w:sz w:val="22"/>
          </w:rPr>
          <w:delText>e</w:delText>
        </w:r>
        <w:r w:rsidR="00971633" w:rsidRPr="0092053E" w:rsidDel="00CC08FC">
          <w:rPr>
            <w:rFonts w:cs="Times New Roman"/>
            <w:sz w:val="22"/>
          </w:rPr>
          <w:delText xml:space="preserve"> </w:delText>
        </w:r>
        <w:r w:rsidR="00971633" w:rsidRPr="00843EA5" w:rsidDel="00CC08FC">
          <w:rPr>
            <w:rFonts w:cs="Times New Roman"/>
            <w:noProof/>
            <w:sz w:val="22"/>
          </w:rPr>
          <w:delText>consider</w:delText>
        </w:r>
        <w:r w:rsidR="00971633" w:rsidRPr="0092053E" w:rsidDel="00CC08FC">
          <w:rPr>
            <w:rFonts w:cs="Times New Roman"/>
            <w:sz w:val="22"/>
          </w:rPr>
          <w:delText xml:space="preserve"> the following data characteristics</w:delText>
        </w:r>
        <w:r w:rsidR="000A1A94" w:rsidRPr="0092053E" w:rsidDel="00CC08FC">
          <w:rPr>
            <w:rFonts w:cs="Times New Roman"/>
            <w:sz w:val="22"/>
          </w:rPr>
          <w:delText xml:space="preserve"> for each </w:delText>
        </w:r>
        <w:r w:rsidR="00510C76" w:rsidRPr="00C63D51" w:rsidDel="00CC08FC">
          <w:rPr>
            <w:rFonts w:cs="Times New Roman"/>
            <w:noProof/>
            <w:sz w:val="22"/>
          </w:rPr>
          <w:delText>SKU</w:delText>
        </w:r>
        <w:r w:rsidR="000A1A94" w:rsidRPr="00B96C6C" w:rsidDel="00CC08FC">
          <w:rPr>
            <w:rFonts w:cs="Times New Roman"/>
            <w:noProof/>
            <w:sz w:val="22"/>
          </w:rPr>
          <w:delText xml:space="preserve"> </w:delText>
        </w:r>
        <w:r w:rsidR="00971633" w:rsidRPr="00B96C6C" w:rsidDel="00CC08FC">
          <w:rPr>
            <w:rFonts w:cs="Times New Roman"/>
            <w:noProof/>
            <w:sz w:val="22"/>
          </w:rPr>
          <w:delText>:</w:delText>
        </w:r>
        <w:r w:rsidR="00971633" w:rsidRPr="0092053E" w:rsidDel="00CC08FC">
          <w:rPr>
            <w:rFonts w:cs="Times New Roman"/>
            <w:sz w:val="22"/>
          </w:rPr>
          <w:delText xml:space="preserve"> 1) </w:delText>
        </w:r>
        <w:r w:rsidR="00830BC3" w:rsidRPr="0092053E" w:rsidDel="00CC08FC">
          <w:rPr>
            <w:rFonts w:cs="Times New Roman"/>
            <w:sz w:val="22"/>
          </w:rPr>
          <w:delText>the average and standard deviation of</w:delText>
        </w:r>
        <w:r w:rsidR="00971633" w:rsidRPr="0092053E" w:rsidDel="00CC08FC">
          <w:rPr>
            <w:rFonts w:cs="Times New Roman"/>
            <w:sz w:val="22"/>
          </w:rPr>
          <w:delText xml:space="preserve"> both the prices and sales variables; 2) the frequency of the feature and display promotions for each</w:delText>
        </w:r>
        <w:r w:rsidR="00017134" w:rsidRPr="0092053E" w:rsidDel="00CC08FC">
          <w:rPr>
            <w:rFonts w:cs="Times New Roman"/>
            <w:sz w:val="22"/>
          </w:rPr>
          <w:delText xml:space="preserve"> of the</w:delText>
        </w:r>
        <w:r w:rsidR="00971633" w:rsidRPr="0092053E" w:rsidDel="00CC08FC">
          <w:rPr>
            <w:rFonts w:cs="Times New Roman"/>
            <w:sz w:val="22"/>
          </w:rPr>
          <w:delText xml:space="preserve"> </w:delText>
        </w:r>
        <w:r w:rsidR="00017134" w:rsidRPr="0092053E" w:rsidDel="00CC08FC">
          <w:rPr>
            <w:rFonts w:cs="Times New Roman"/>
            <w:sz w:val="22"/>
          </w:rPr>
          <w:delText>focal products</w:delText>
        </w:r>
        <w:r w:rsidR="00971633" w:rsidRPr="0092053E" w:rsidDel="00CC08FC">
          <w:rPr>
            <w:rFonts w:cs="Times New Roman"/>
            <w:sz w:val="22"/>
          </w:rPr>
          <w:delText xml:space="preserve">; 3) more advanced statistical measures suggested by </w:delText>
        </w:r>
        <w:r w:rsidR="00971633" w:rsidRPr="0092053E" w:rsidDel="00CC08FC">
          <w:rPr>
            <w:rFonts w:cs="Times New Roman"/>
            <w:sz w:val="22"/>
          </w:rPr>
          <w:fldChar w:fldCharType="begin"/>
        </w:r>
        <w:r w:rsidR="002D3F4E" w:rsidRPr="0092053E" w:rsidDel="00CC08FC">
          <w:rPr>
            <w:rFonts w:cs="Times New Roman"/>
            <w:sz w:val="22"/>
          </w:rPr>
          <w:del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delInstrText>
        </w:r>
        <w:r w:rsidR="00971633" w:rsidRPr="0092053E" w:rsidDel="00CC08FC">
          <w:rPr>
            <w:rFonts w:cs="Times New Roman"/>
            <w:sz w:val="22"/>
          </w:rPr>
          <w:fldChar w:fldCharType="separate"/>
        </w:r>
        <w:r w:rsidR="002D3F4E" w:rsidRPr="0092053E" w:rsidDel="00CC08FC">
          <w:rPr>
            <w:rFonts w:cs="Times New Roman"/>
            <w:noProof/>
            <w:sz w:val="22"/>
          </w:rPr>
          <w:delText>Fildes (1992)</w:delText>
        </w:r>
        <w:r w:rsidR="00971633" w:rsidRPr="0092053E" w:rsidDel="00CC08FC">
          <w:rPr>
            <w:rFonts w:cs="Times New Roman"/>
            <w:sz w:val="22"/>
          </w:rPr>
          <w:fldChar w:fldCharType="end"/>
        </w:r>
        <w:r w:rsidR="00971633" w:rsidRPr="0092053E" w:rsidDel="00CC08FC">
          <w:rPr>
            <w:rFonts w:cs="Times New Roman"/>
            <w:sz w:val="22"/>
          </w:rPr>
          <w:delText xml:space="preserve">. </w:delText>
        </w:r>
        <w:r w:rsidR="00F53A02" w:rsidRPr="00C63D51" w:rsidDel="00CC08FC">
          <w:rPr>
            <w:rFonts w:cs="Times New Roman"/>
            <w:noProof/>
            <w:sz w:val="22"/>
          </w:rPr>
          <w:delText>Furthermore</w:delText>
        </w:r>
        <w:r w:rsidR="00F53A02" w:rsidDel="00CC08FC">
          <w:rPr>
            <w:rFonts w:cs="Times New Roman"/>
            <w:sz w:val="22"/>
          </w:rPr>
          <w:delText xml:space="preserve">, </w:delText>
        </w:r>
        <w:r w:rsidR="00971633" w:rsidRPr="0092053E" w:rsidDel="00CC08FC">
          <w:rPr>
            <w:rFonts w:cs="Times New Roman"/>
            <w:sz w:val="22"/>
          </w:rPr>
          <w:delText xml:space="preserve">we include the proportion of outliers for the sales of each SKU. The value of the sales for product </w:delText>
        </w:r>
        <w:r w:rsidR="00971633" w:rsidRPr="00843EA5" w:rsidDel="00CC08FC">
          <w:rPr>
            <w:rFonts w:cs="Times New Roman"/>
            <w:i/>
            <w:noProof/>
            <w:sz w:val="22"/>
          </w:rPr>
          <w:delText>i</w:delText>
        </w:r>
        <w:r w:rsidR="00971633" w:rsidRPr="0092053E" w:rsidDel="00CC08FC">
          <w:rPr>
            <w:rFonts w:cs="Times New Roman"/>
            <w:sz w:val="22"/>
          </w:rPr>
          <w:delText xml:space="preserve"> will be identified as an outlier if </w:delTex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sidDel="00CC08FC">
          <w:rPr>
            <w:rFonts w:cs="Times New Roman"/>
            <w:sz w:val="22"/>
          </w:rPr>
          <w:delText xml:space="preserve"> or </w:delTex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sidDel="00CC08FC">
          <w:rPr>
            <w:rFonts w:cs="Times New Roman"/>
            <w:sz w:val="22"/>
          </w:rPr>
          <w:delText xml:space="preserve">, where </w:delTex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sidDel="00CC08FC">
          <w:rPr>
            <w:rFonts w:cs="Times New Roman"/>
            <w:sz w:val="22"/>
          </w:rPr>
          <w:delText xml:space="preserve"> is the differenced value of the sales for product </w:delText>
        </w:r>
        <w:r w:rsidR="00971633" w:rsidRPr="0092053E" w:rsidDel="00CC08FC">
          <w:rPr>
            <w:rFonts w:cs="Times New Roman"/>
            <w:i/>
            <w:sz w:val="22"/>
          </w:rPr>
          <w:delText>i</w:delText>
        </w:r>
        <w:r w:rsidR="00971633" w:rsidRPr="0092053E" w:rsidDel="00CC08FC">
          <w:rPr>
            <w:rFonts w:cs="Times New Roman"/>
            <w:sz w:val="22"/>
          </w:rPr>
          <w:delText xml:space="preserve">. </w:delTex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00971633" w:rsidRPr="0092053E" w:rsidDel="00CC08FC">
          <w:rPr>
            <w:rFonts w:cs="Times New Roman"/>
            <w:sz w:val="22"/>
          </w:rPr>
          <w:delText xml:space="preserve"> and </w:delTex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00971633" w:rsidRPr="0092053E" w:rsidDel="00CC08FC">
          <w:rPr>
            <w:rFonts w:cs="Times New Roman"/>
            <w:sz w:val="22"/>
          </w:rPr>
          <w:delText xml:space="preserve"> are the first and third quantiles of </w:delTex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sidDel="00CC08FC">
          <w:rPr>
            <w:rFonts w:cs="Times New Roman"/>
            <w:sz w:val="22"/>
          </w:rPr>
          <w:delText xml:space="preserve">. </w:delText>
        </w:r>
        <w:r w:rsidR="003D295C" w:rsidRPr="0092053E" w:rsidDel="00CC08FC">
          <w:rPr>
            <w:rFonts w:cs="Times New Roman"/>
            <w:sz w:val="22"/>
          </w:rPr>
          <w:delText>For retailer product sales, the</w:delText>
        </w:r>
        <w:r w:rsidR="00C3029A" w:rsidRPr="0092053E" w:rsidDel="00CC08FC">
          <w:rPr>
            <w:rFonts w:cs="Times New Roman"/>
            <w:sz w:val="22"/>
          </w:rPr>
          <w:delText>se</w:delText>
        </w:r>
        <w:r w:rsidR="003D295C" w:rsidRPr="0092053E" w:rsidDel="00CC08FC">
          <w:rPr>
            <w:rFonts w:cs="Times New Roman"/>
            <w:sz w:val="22"/>
          </w:rPr>
          <w:delText xml:space="preserve"> outliers </w:delText>
        </w:r>
        <w:r w:rsidR="00C3029A" w:rsidRPr="0092053E" w:rsidDel="00CC08FC">
          <w:rPr>
            <w:rFonts w:cs="Times New Roman"/>
            <w:sz w:val="22"/>
          </w:rPr>
          <w:delText>are usually</w:delText>
        </w:r>
        <w:r w:rsidR="007E208E" w:rsidRPr="0092053E" w:rsidDel="00CC08FC">
          <w:rPr>
            <w:rFonts w:cs="Times New Roman"/>
            <w:sz w:val="22"/>
          </w:rPr>
          <w:delText xml:space="preserve"> due to promotional activities</w:delText>
        </w:r>
        <w:r w:rsidR="003D295C" w:rsidRPr="0092053E" w:rsidDel="00CC08FC">
          <w:rPr>
            <w:rFonts w:cs="Times New Roman"/>
            <w:sz w:val="22"/>
          </w:rPr>
          <w:delText xml:space="preserve">. </w:delText>
        </w:r>
        <w:r w:rsidR="00971633" w:rsidRPr="0092053E" w:rsidDel="00CC08FC">
          <w:rPr>
            <w:rFonts w:cs="Times New Roman"/>
            <w:sz w:val="22"/>
          </w:rPr>
          <w:delText xml:space="preserve">We also include the randomness measure by regressing </w:delTex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sidDel="00CC08FC">
          <w:rPr>
            <w:rFonts w:cs="Times New Roman"/>
            <w:sz w:val="22"/>
          </w:rPr>
          <w:delText xml:space="preserve"> on </w:delTex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00971633" w:rsidRPr="0092053E" w:rsidDel="00CC08FC">
          <w:rPr>
            <w:rFonts w:cs="Times New Roman"/>
            <w:sz w:val="22"/>
          </w:rPr>
          <w:delText xml:space="preserve">, where </w:delTex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sidDel="00CC08FC">
          <w:rPr>
            <w:rFonts w:cs="Times New Roman"/>
            <w:sz w:val="22"/>
          </w:rPr>
          <w:delText xml:space="preserve"> is the sales valu</w:delText>
        </w:r>
        <w:r w:rsidR="006A12BC" w:rsidRPr="0092053E" w:rsidDel="00CC08FC">
          <w:rPr>
            <w:rFonts w:cs="Times New Roman"/>
            <w:sz w:val="22"/>
          </w:rPr>
          <w:delText>e</w:delText>
        </w:r>
        <w:r w:rsidR="00971633" w:rsidRPr="0092053E" w:rsidDel="00CC08FC">
          <w:rPr>
            <w:rFonts w:cs="Times New Roman"/>
            <w:sz w:val="22"/>
          </w:rPr>
          <w:delText xml:space="preserve"> for product </w:delText>
        </w:r>
        <w:r w:rsidR="00971633" w:rsidRPr="0092053E" w:rsidDel="00CC08FC">
          <w:rPr>
            <w:rFonts w:cs="Times New Roman"/>
            <w:i/>
            <w:sz w:val="22"/>
          </w:rPr>
          <w:delText>i</w:delText>
        </w:r>
        <w:r w:rsidR="00971633" w:rsidRPr="0092053E" w:rsidDel="00CC08FC">
          <w:rPr>
            <w:rFonts w:cs="Times New Roman"/>
            <w:sz w:val="22"/>
          </w:rPr>
          <w:delText xml:space="preserve"> at week </w:delText>
        </w:r>
        <w:r w:rsidR="00971633" w:rsidRPr="0092053E" w:rsidDel="00CC08FC">
          <w:rPr>
            <w:rFonts w:cs="Times New Roman"/>
            <w:i/>
            <w:sz w:val="22"/>
          </w:rPr>
          <w:delText>t</w:delText>
        </w:r>
        <w:r w:rsidR="00971633" w:rsidRPr="0092053E" w:rsidDel="00CC08FC">
          <w:rPr>
            <w:rFonts w:cs="Times New Roman"/>
            <w:sz w:val="22"/>
          </w:rPr>
          <w:delText xml:space="preserve"> given that the outliers are removed and </w:delText>
        </w:r>
        <w:r w:rsidR="00971633" w:rsidRPr="0092053E" w:rsidDel="00CC08FC">
          <w:rPr>
            <w:rFonts w:cs="Times New Roman"/>
            <w:i/>
            <w:sz w:val="22"/>
          </w:rPr>
          <w:delText>T</w:delText>
        </w:r>
        <w:r w:rsidR="00971633" w:rsidRPr="0092053E" w:rsidDel="00CC08FC">
          <w:rPr>
            <w:rFonts w:cs="Times New Roman"/>
            <w:sz w:val="22"/>
          </w:rPr>
          <w:delText xml:space="preserve"> is the time trend. The fitness of this autoregressive model (e.g., the R square) </w:delText>
        </w:r>
        <w:r w:rsidR="006A12BC" w:rsidRPr="0092053E" w:rsidDel="00CC08FC">
          <w:rPr>
            <w:rFonts w:cs="Times New Roman"/>
            <w:sz w:val="22"/>
          </w:rPr>
          <w:delText xml:space="preserve">represents </w:delText>
        </w:r>
        <w:r w:rsidR="00971633" w:rsidRPr="0092053E" w:rsidDel="00CC08FC">
          <w:rPr>
            <w:rFonts w:cs="Times New Roman"/>
            <w:sz w:val="22"/>
          </w:rPr>
          <w:delText xml:space="preserve">the systematic variation in the sales data which could be captured by simple models. Lastly, we include the linear trend of product sales measured as the absolute value of the correlation between </w:delTex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sidDel="00CC08FC">
          <w:rPr>
            <w:rFonts w:cs="Times New Roman"/>
            <w:sz w:val="22"/>
          </w:rPr>
          <w:delText xml:space="preserve"> and the time trend. We </w:delText>
        </w:r>
        <w:r w:rsidR="00B46D94" w:rsidRPr="0092053E" w:rsidDel="00CC08FC">
          <w:rPr>
            <w:rFonts w:cs="Times New Roman"/>
            <w:sz w:val="22"/>
          </w:rPr>
          <w:delText xml:space="preserve">then </w:delText>
        </w:r>
        <w:r w:rsidR="005B655B" w:rsidRPr="0092053E" w:rsidDel="00CC08FC">
          <w:rPr>
            <w:rFonts w:cs="Times New Roman"/>
            <w:sz w:val="22"/>
          </w:rPr>
          <w:delText xml:space="preserve">conduct the principle component analysis to summarize the information contained in those </w:delText>
        </w:r>
        <w:r w:rsidR="00971633" w:rsidRPr="0092053E" w:rsidDel="00CC08FC">
          <w:rPr>
            <w:rFonts w:cs="Times New Roman"/>
            <w:sz w:val="22"/>
          </w:rPr>
          <w:delText xml:space="preserve">the </w:delText>
        </w:r>
        <w:r w:rsidR="00C3029A" w:rsidRPr="0092053E" w:rsidDel="00CC08FC">
          <w:rPr>
            <w:rFonts w:cs="Times New Roman"/>
            <w:sz w:val="22"/>
          </w:rPr>
          <w:delText xml:space="preserve">nine </w:delText>
        </w:r>
        <w:r w:rsidR="00971633" w:rsidRPr="0092053E" w:rsidDel="00CC08FC">
          <w:rPr>
            <w:rFonts w:cs="Times New Roman"/>
            <w:sz w:val="22"/>
          </w:rPr>
          <w:delText>explanatory variables described above, which mitigates the issue of multicollinearity</w:delText>
        </w:r>
        <w:r w:rsidR="00971633" w:rsidRPr="0092053E" w:rsidDel="00CC08FC">
          <w:rPr>
            <w:rStyle w:val="FootnoteReference"/>
            <w:rFonts w:cs="Times New Roman"/>
            <w:sz w:val="22"/>
          </w:rPr>
          <w:footnoteReference w:id="16"/>
        </w:r>
        <w:r w:rsidR="00971633" w:rsidRPr="0092053E" w:rsidDel="00CC08FC">
          <w:rPr>
            <w:rFonts w:cs="Times New Roman"/>
            <w:sz w:val="22"/>
          </w:rPr>
          <w:delText xml:space="preserve">. Table </w:delText>
        </w:r>
        <w:r w:rsidR="00B135A9" w:rsidRPr="0092053E" w:rsidDel="00CC08FC">
          <w:rPr>
            <w:rFonts w:cs="Times New Roman"/>
            <w:sz w:val="22"/>
          </w:rPr>
          <w:delText xml:space="preserve">7 </w:delText>
        </w:r>
        <w:r w:rsidR="00971633" w:rsidRPr="0092053E" w:rsidDel="00CC08FC">
          <w:rPr>
            <w:rFonts w:cs="Times New Roman"/>
            <w:sz w:val="22"/>
          </w:rPr>
          <w:delText xml:space="preserve">shows the correlation between the original </w:delText>
        </w:r>
        <w:r w:rsidR="0007503A" w:rsidRPr="0092053E" w:rsidDel="00CC08FC">
          <w:rPr>
            <w:rFonts w:cs="Times New Roman"/>
            <w:sz w:val="22"/>
          </w:rPr>
          <w:delText xml:space="preserve">nine </w:delText>
        </w:r>
        <w:r w:rsidR="00971633" w:rsidRPr="0092053E" w:rsidDel="00CC08FC">
          <w:rPr>
            <w:rFonts w:cs="Times New Roman"/>
            <w:sz w:val="22"/>
          </w:rPr>
          <w:delText xml:space="preserve">explanatory variables and the </w:delText>
        </w:r>
        <w:r w:rsidR="002D2BEC" w:rsidRPr="0092053E" w:rsidDel="00CC08FC">
          <w:rPr>
            <w:rFonts w:cs="Times New Roman"/>
            <w:sz w:val="22"/>
          </w:rPr>
          <w:delText xml:space="preserve">five </w:delText>
        </w:r>
        <w:r w:rsidR="00971633" w:rsidRPr="0092053E" w:rsidDel="00CC08FC">
          <w:rPr>
            <w:rFonts w:cs="Times New Roman"/>
            <w:sz w:val="22"/>
          </w:rPr>
          <w:delText xml:space="preserve">constructed </w:delText>
        </w:r>
        <w:r w:rsidR="006C0731" w:rsidRPr="0092053E" w:rsidDel="00CC08FC">
          <w:rPr>
            <w:rFonts w:cs="Times New Roman"/>
            <w:sz w:val="22"/>
          </w:rPr>
          <w:delText>components</w:delText>
        </w:r>
        <w:r w:rsidR="002D2BEC" w:rsidRPr="0092053E" w:rsidDel="00CC08FC">
          <w:rPr>
            <w:rFonts w:cs="Times New Roman"/>
            <w:sz w:val="22"/>
          </w:rPr>
          <w:delText>, and w</w:delText>
        </w:r>
        <w:r w:rsidR="00971633" w:rsidRPr="0092053E" w:rsidDel="00CC08FC">
          <w:rPr>
            <w:rFonts w:cs="Times New Roman"/>
            <w:sz w:val="22"/>
          </w:rPr>
          <w:delText xml:space="preserve">e </w:delText>
        </w:r>
        <w:r w:rsidR="00B46D94" w:rsidRPr="0092053E" w:rsidDel="00CC08FC">
          <w:rPr>
            <w:rFonts w:cs="Times New Roman"/>
            <w:sz w:val="22"/>
          </w:rPr>
          <w:delText xml:space="preserve">may </w:delText>
        </w:r>
        <w:r w:rsidR="00971633" w:rsidRPr="0092053E" w:rsidDel="00CC08FC">
          <w:rPr>
            <w:rFonts w:cs="Times New Roman"/>
            <w:sz w:val="22"/>
          </w:rPr>
          <w:delText xml:space="preserve">interpret </w:delText>
        </w:r>
        <w:r w:rsidR="005B655B" w:rsidRPr="0092053E" w:rsidDel="00CC08FC">
          <w:rPr>
            <w:rFonts w:cs="Times New Roman"/>
            <w:sz w:val="22"/>
          </w:rPr>
          <w:delText>component</w:delText>
        </w:r>
      </w:del>
      <w:del w:id="427" w:author="tao huang" w:date="2019-04-08T17:56:00Z">
        <w:r w:rsidR="005B655B" w:rsidRPr="0092053E" w:rsidDel="00A577F0">
          <w:rPr>
            <w:rFonts w:cs="Times New Roman"/>
            <w:sz w:val="22"/>
          </w:rPr>
          <w:delText>s</w:delText>
        </w:r>
      </w:del>
      <w:del w:id="428" w:author="tao huang" w:date="2019-04-08T23:32:00Z">
        <w:r w:rsidR="005B655B" w:rsidRPr="0092053E" w:rsidDel="00CC08FC">
          <w:rPr>
            <w:rFonts w:cs="Times New Roman"/>
            <w:sz w:val="22"/>
          </w:rPr>
          <w:delText xml:space="preserve"> </w:delText>
        </w:r>
        <w:r w:rsidR="00971633" w:rsidRPr="0092053E" w:rsidDel="00CC08FC">
          <w:rPr>
            <w:rFonts w:cs="Times New Roman"/>
            <w:sz w:val="22"/>
          </w:rPr>
          <w:delText>1 as “</w:delText>
        </w:r>
        <w:r w:rsidR="000C32AF" w:rsidRPr="0092053E" w:rsidDel="00CC08FC">
          <w:rPr>
            <w:rFonts w:cs="Times New Roman"/>
            <w:sz w:val="22"/>
          </w:rPr>
          <w:delText>Price level and variation</w:delText>
        </w:r>
        <w:r w:rsidR="00971633" w:rsidRPr="0092053E" w:rsidDel="00CC08FC">
          <w:rPr>
            <w:rFonts w:cs="Times New Roman"/>
            <w:sz w:val="22"/>
          </w:rPr>
          <w:delText xml:space="preserve">”, </w:delText>
        </w:r>
        <w:r w:rsidR="005B655B" w:rsidRPr="0092053E" w:rsidDel="00CC08FC">
          <w:rPr>
            <w:rFonts w:cs="Times New Roman"/>
            <w:sz w:val="22"/>
          </w:rPr>
          <w:delText>component</w:delText>
        </w:r>
      </w:del>
      <w:del w:id="429" w:author="tao huang" w:date="2019-04-08T17:56:00Z">
        <w:r w:rsidR="005B655B" w:rsidRPr="0092053E" w:rsidDel="00A577F0">
          <w:rPr>
            <w:rFonts w:cs="Times New Roman"/>
            <w:sz w:val="22"/>
          </w:rPr>
          <w:delText>s</w:delText>
        </w:r>
      </w:del>
      <w:del w:id="430" w:author="tao huang" w:date="2019-04-08T23:32:00Z">
        <w:r w:rsidR="005B655B" w:rsidRPr="0092053E" w:rsidDel="00CC08FC">
          <w:rPr>
            <w:rFonts w:cs="Times New Roman"/>
            <w:sz w:val="22"/>
          </w:rPr>
          <w:delText xml:space="preserve"> </w:delText>
        </w:r>
        <w:r w:rsidR="00971633" w:rsidRPr="0092053E" w:rsidDel="00CC08FC">
          <w:rPr>
            <w:rFonts w:cs="Times New Roman"/>
            <w:sz w:val="22"/>
          </w:rPr>
          <w:delText xml:space="preserve">2 as “Sales level and variation”, </w:delText>
        </w:r>
        <w:r w:rsidR="005B655B" w:rsidRPr="0092053E" w:rsidDel="00CC08FC">
          <w:rPr>
            <w:rFonts w:cs="Times New Roman"/>
            <w:sz w:val="22"/>
          </w:rPr>
          <w:delText>component</w:delText>
        </w:r>
      </w:del>
      <w:del w:id="431" w:author="tao huang" w:date="2019-04-08T17:56:00Z">
        <w:r w:rsidR="005B655B" w:rsidRPr="0092053E" w:rsidDel="00A577F0">
          <w:rPr>
            <w:rFonts w:cs="Times New Roman"/>
            <w:sz w:val="22"/>
          </w:rPr>
          <w:delText>s</w:delText>
        </w:r>
      </w:del>
      <w:del w:id="432" w:author="tao huang" w:date="2019-04-08T23:32:00Z">
        <w:r w:rsidR="005B655B" w:rsidRPr="0092053E" w:rsidDel="00CC08FC">
          <w:rPr>
            <w:rFonts w:cs="Times New Roman"/>
            <w:sz w:val="22"/>
          </w:rPr>
          <w:delText xml:space="preserve"> </w:delText>
        </w:r>
        <w:r w:rsidR="00971633" w:rsidRPr="0092053E" w:rsidDel="00CC08FC">
          <w:rPr>
            <w:rFonts w:cs="Times New Roman"/>
            <w:sz w:val="22"/>
          </w:rPr>
          <w:delText>3 as “</w:delText>
        </w:r>
        <w:r w:rsidR="000C32AF" w:rsidRPr="0092053E" w:rsidDel="00CC08FC">
          <w:rPr>
            <w:rFonts w:cs="Times New Roman"/>
            <w:sz w:val="22"/>
          </w:rPr>
          <w:delText>Randomness and trend</w:delText>
        </w:r>
        <w:r w:rsidR="00971633" w:rsidRPr="0092053E" w:rsidDel="00CC08FC">
          <w:rPr>
            <w:rFonts w:cs="Times New Roman"/>
            <w:sz w:val="22"/>
          </w:rPr>
          <w:delText xml:space="preserve">”, </w:delText>
        </w:r>
        <w:r w:rsidR="005B655B" w:rsidRPr="0092053E" w:rsidDel="00CC08FC">
          <w:rPr>
            <w:rFonts w:cs="Times New Roman"/>
            <w:sz w:val="22"/>
          </w:rPr>
          <w:delText>component</w:delText>
        </w:r>
      </w:del>
      <w:del w:id="433" w:author="tao huang" w:date="2019-04-08T17:56:00Z">
        <w:r w:rsidR="005B655B" w:rsidRPr="0092053E" w:rsidDel="00A577F0">
          <w:rPr>
            <w:rFonts w:cs="Times New Roman"/>
            <w:sz w:val="22"/>
          </w:rPr>
          <w:delText>s</w:delText>
        </w:r>
      </w:del>
      <w:del w:id="434" w:author="tao huang" w:date="2019-04-08T23:32:00Z">
        <w:r w:rsidR="005B655B" w:rsidRPr="0092053E" w:rsidDel="00CC08FC">
          <w:rPr>
            <w:rFonts w:cs="Times New Roman"/>
            <w:sz w:val="22"/>
          </w:rPr>
          <w:delText xml:space="preserve"> </w:delText>
        </w:r>
        <w:r w:rsidR="00971633" w:rsidRPr="0092053E" w:rsidDel="00CC08FC">
          <w:rPr>
            <w:rFonts w:cs="Times New Roman"/>
            <w:sz w:val="22"/>
          </w:rPr>
          <w:delText>4 as “</w:delText>
        </w:r>
        <w:r w:rsidR="00493AF4" w:rsidRPr="0092053E" w:rsidDel="00CC08FC">
          <w:rPr>
            <w:rFonts w:cs="Times New Roman"/>
            <w:sz w:val="22"/>
          </w:rPr>
          <w:delText>Outliers and Feature intensity</w:delText>
        </w:r>
        <w:r w:rsidR="00971633" w:rsidRPr="0092053E" w:rsidDel="00CC08FC">
          <w:rPr>
            <w:rFonts w:cs="Times New Roman"/>
            <w:sz w:val="22"/>
          </w:rPr>
          <w:delText xml:space="preserve">”, and </w:delText>
        </w:r>
        <w:r w:rsidR="005B655B" w:rsidRPr="0092053E" w:rsidDel="00CC08FC">
          <w:rPr>
            <w:rFonts w:cs="Times New Roman"/>
            <w:sz w:val="22"/>
          </w:rPr>
          <w:delText>component</w:delText>
        </w:r>
      </w:del>
      <w:del w:id="435" w:author="tao huang" w:date="2019-04-08T17:56:00Z">
        <w:r w:rsidR="005B655B" w:rsidRPr="0092053E" w:rsidDel="00A577F0">
          <w:rPr>
            <w:rFonts w:cs="Times New Roman"/>
            <w:sz w:val="22"/>
          </w:rPr>
          <w:delText>s</w:delText>
        </w:r>
      </w:del>
      <w:del w:id="436" w:author="tao huang" w:date="2019-04-08T23:32:00Z">
        <w:r w:rsidR="005B655B" w:rsidRPr="0092053E" w:rsidDel="00CC08FC">
          <w:rPr>
            <w:rFonts w:cs="Times New Roman"/>
            <w:sz w:val="22"/>
          </w:rPr>
          <w:delText xml:space="preserve"> </w:delText>
        </w:r>
        <w:r w:rsidR="00971633" w:rsidRPr="0092053E" w:rsidDel="00CC08FC">
          <w:rPr>
            <w:rFonts w:cs="Times New Roman"/>
            <w:sz w:val="22"/>
          </w:rPr>
          <w:delText>5 as “</w:delText>
        </w:r>
        <w:r w:rsidR="00493AF4" w:rsidRPr="0092053E" w:rsidDel="00CC08FC">
          <w:rPr>
            <w:rFonts w:cs="Times New Roman"/>
            <w:sz w:val="22"/>
          </w:rPr>
          <w:delText>Display intensity</w:delText>
        </w:r>
        <w:r w:rsidR="00971633" w:rsidRPr="0092053E" w:rsidDel="00CC08FC">
          <w:rPr>
            <w:rFonts w:cs="Times New Roman"/>
            <w:sz w:val="22"/>
          </w:rPr>
          <w:delText xml:space="preserve">”. </w:delText>
        </w:r>
      </w:del>
    </w:p>
    <w:p w14:paraId="7DAEE8E3" w14:textId="2A078992" w:rsidR="00971633" w:rsidRPr="0092053E" w:rsidDel="00CC08FC" w:rsidRDefault="00971633" w:rsidP="00971633">
      <w:pPr>
        <w:pStyle w:val="ListParagraph"/>
        <w:shd w:val="clear" w:color="auto" w:fill="FFFFFF" w:themeFill="background1"/>
        <w:spacing w:after="0" w:line="360" w:lineRule="auto"/>
        <w:ind w:left="0"/>
        <w:jc w:val="center"/>
        <w:rPr>
          <w:del w:id="437" w:author="tao huang" w:date="2019-04-08T23:32:00Z"/>
          <w:rFonts w:cs="Times New Roman"/>
          <w:sz w:val="22"/>
        </w:rPr>
      </w:pPr>
      <w:del w:id="438" w:author="tao huang" w:date="2019-04-08T23:32:00Z">
        <w:r w:rsidRPr="0092053E" w:rsidDel="00CC08FC">
          <w:rPr>
            <w:rFonts w:cs="Times New Roman"/>
            <w:sz w:val="22"/>
          </w:rPr>
          <w:delText xml:space="preserve">Table </w:delText>
        </w:r>
        <w:r w:rsidR="00E4227D" w:rsidRPr="0092053E" w:rsidDel="00CC08FC">
          <w:rPr>
            <w:rFonts w:cs="Times New Roman"/>
            <w:sz w:val="22"/>
          </w:rPr>
          <w:delText>7</w:delText>
        </w:r>
        <w:r w:rsidRPr="0092053E" w:rsidDel="00CC08FC">
          <w:rPr>
            <w:rFonts w:cs="Times New Roman"/>
            <w:sz w:val="22"/>
          </w:rPr>
          <w:delText>.</w:delText>
        </w:r>
        <w:r w:rsidRPr="0092053E" w:rsidDel="00CC08FC">
          <w:rPr>
            <w:rFonts w:cs="Times New Roman"/>
            <w:sz w:val="22"/>
          </w:rPr>
          <w:tab/>
          <w:delText xml:space="preserve">The pattern of the factors </w:delText>
        </w:r>
        <w:r w:rsidR="00C960E6" w:rsidRPr="0092053E" w:rsidDel="00CC08FC">
          <w:rPr>
            <w:rFonts w:cs="Times New Roman"/>
            <w:sz w:val="22"/>
          </w:rPr>
          <w:delText>(</w:delText>
        </w:r>
        <w:r w:rsidR="005A09B4" w:rsidRPr="0092053E" w:rsidDel="00CC08FC">
          <w:rPr>
            <w:rFonts w:cs="Times New Roman"/>
            <w:sz w:val="22"/>
          </w:rPr>
          <w:delText>s</w:delText>
        </w:r>
        <w:r w:rsidR="00C960E6" w:rsidRPr="0092053E" w:rsidDel="00CC08FC">
          <w:rPr>
            <w:rFonts w:cs="Times New Roman"/>
            <w:sz w:val="22"/>
          </w:rPr>
          <w:delText>mall values are omitted for simplicity)</w:delText>
        </w:r>
      </w:del>
    </w:p>
    <w:tbl>
      <w:tblPr>
        <w:tblStyle w:val="ListTable1Light2"/>
        <w:tblW w:w="8721" w:type="dxa"/>
        <w:tblLook w:val="04A0" w:firstRow="1" w:lastRow="0" w:firstColumn="1" w:lastColumn="0" w:noHBand="0" w:noVBand="1"/>
      </w:tblPr>
      <w:tblGrid>
        <w:gridCol w:w="2995"/>
        <w:gridCol w:w="1206"/>
        <w:gridCol w:w="902"/>
        <w:gridCol w:w="1206"/>
        <w:gridCol w:w="1206"/>
        <w:gridCol w:w="1206"/>
      </w:tblGrid>
      <w:tr w:rsidR="00F623E9" w:rsidRPr="0092053E" w:rsidDel="00CC08FC" w14:paraId="405CA45C" w14:textId="53B1A556" w:rsidTr="00E22365">
        <w:trPr>
          <w:cnfStyle w:val="100000000000" w:firstRow="1" w:lastRow="0" w:firstColumn="0" w:lastColumn="0" w:oddVBand="0" w:evenVBand="0" w:oddHBand="0" w:evenHBand="0" w:firstRowFirstColumn="0" w:firstRowLastColumn="0" w:lastRowFirstColumn="0" w:lastRowLastColumn="0"/>
          <w:trHeight w:val="20"/>
          <w:del w:id="439"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63FC3D7B" w:rsidR="00E73641" w:rsidRPr="0092053E" w:rsidDel="00CC08FC" w:rsidRDefault="00E73641" w:rsidP="00E73641">
            <w:pPr>
              <w:spacing w:after="0" w:line="240" w:lineRule="auto"/>
              <w:rPr>
                <w:del w:id="440" w:author="tao huang" w:date="2019-04-08T23:32:00Z"/>
                <w:rFonts w:eastAsia="Times New Roman" w:cs="Times New Roman"/>
                <w:b w:val="0"/>
                <w:sz w:val="22"/>
              </w:rPr>
            </w:pPr>
            <w:del w:id="441" w:author="tao huang" w:date="2019-04-08T23:32:00Z">
              <w:r w:rsidRPr="0092053E" w:rsidDel="00CC08FC">
                <w:rPr>
                  <w:rFonts w:eastAsia="Times New Roman" w:cs="Times New Roman"/>
                  <w:b w:val="0"/>
                  <w:sz w:val="22"/>
                </w:rPr>
                <w:delText>Variable</w:delText>
              </w:r>
            </w:del>
          </w:p>
        </w:tc>
        <w:tc>
          <w:tcPr>
            <w:tcW w:w="1206" w:type="dxa"/>
            <w:shd w:val="clear" w:color="auto" w:fill="auto"/>
            <w:noWrap/>
            <w:hideMark/>
          </w:tcPr>
          <w:p w14:paraId="1C3F14CE" w14:textId="583FE7F8" w:rsidR="00E73641" w:rsidRPr="0092053E" w:rsidDel="00CC08FC"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del w:id="442" w:author="tao huang" w:date="2019-04-08T23:32:00Z"/>
                <w:rFonts w:eastAsia="Times New Roman" w:cs="Times New Roman"/>
                <w:b w:val="0"/>
                <w:sz w:val="22"/>
              </w:rPr>
            </w:pPr>
            <w:del w:id="443" w:author="tao huang" w:date="2019-04-08T23:32:00Z">
              <w:r w:rsidRPr="0092053E" w:rsidDel="00CC08FC">
                <w:rPr>
                  <w:rFonts w:eastAsia="Times New Roman" w:cs="Times New Roman"/>
                  <w:b w:val="0"/>
                  <w:sz w:val="22"/>
                </w:rPr>
                <w:delText>Factor1</w:delText>
              </w:r>
            </w:del>
          </w:p>
        </w:tc>
        <w:tc>
          <w:tcPr>
            <w:tcW w:w="902" w:type="dxa"/>
            <w:shd w:val="clear" w:color="auto" w:fill="auto"/>
            <w:noWrap/>
            <w:hideMark/>
          </w:tcPr>
          <w:p w14:paraId="3B0DF5DB" w14:textId="3C98B510" w:rsidR="00E73641" w:rsidRPr="0092053E" w:rsidDel="00CC08FC"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del w:id="444" w:author="tao huang" w:date="2019-04-08T23:32:00Z"/>
                <w:rFonts w:eastAsia="Times New Roman" w:cs="Times New Roman"/>
                <w:b w:val="0"/>
                <w:sz w:val="22"/>
              </w:rPr>
            </w:pPr>
            <w:del w:id="445" w:author="tao huang" w:date="2019-04-08T23:32:00Z">
              <w:r w:rsidRPr="0092053E" w:rsidDel="00CC08FC">
                <w:rPr>
                  <w:rFonts w:eastAsia="Times New Roman" w:cs="Times New Roman"/>
                  <w:b w:val="0"/>
                  <w:sz w:val="22"/>
                </w:rPr>
                <w:delText>Factor2</w:delText>
              </w:r>
            </w:del>
          </w:p>
        </w:tc>
        <w:tc>
          <w:tcPr>
            <w:tcW w:w="1206" w:type="dxa"/>
            <w:shd w:val="clear" w:color="auto" w:fill="auto"/>
            <w:noWrap/>
            <w:hideMark/>
          </w:tcPr>
          <w:p w14:paraId="219DB64A" w14:textId="0D0175D4" w:rsidR="00E73641" w:rsidRPr="0092053E" w:rsidDel="00CC08FC"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del w:id="446" w:author="tao huang" w:date="2019-04-08T23:32:00Z"/>
                <w:rFonts w:eastAsia="Times New Roman" w:cs="Times New Roman"/>
                <w:b w:val="0"/>
                <w:sz w:val="22"/>
              </w:rPr>
            </w:pPr>
            <w:del w:id="447" w:author="tao huang" w:date="2019-04-08T23:32:00Z">
              <w:r w:rsidRPr="0092053E" w:rsidDel="00CC08FC">
                <w:rPr>
                  <w:rFonts w:eastAsia="Times New Roman" w:cs="Times New Roman"/>
                  <w:b w:val="0"/>
                  <w:sz w:val="22"/>
                </w:rPr>
                <w:delText>Factor3</w:delText>
              </w:r>
            </w:del>
          </w:p>
        </w:tc>
        <w:tc>
          <w:tcPr>
            <w:tcW w:w="1206" w:type="dxa"/>
            <w:shd w:val="clear" w:color="auto" w:fill="auto"/>
            <w:noWrap/>
            <w:hideMark/>
          </w:tcPr>
          <w:p w14:paraId="3A6705A8" w14:textId="2B6048A2" w:rsidR="00E73641" w:rsidRPr="0092053E" w:rsidDel="00CC08FC"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del w:id="448" w:author="tao huang" w:date="2019-04-08T23:32:00Z"/>
                <w:rFonts w:eastAsia="Times New Roman" w:cs="Times New Roman"/>
                <w:b w:val="0"/>
                <w:sz w:val="22"/>
              </w:rPr>
            </w:pPr>
            <w:del w:id="449" w:author="tao huang" w:date="2019-04-08T23:32:00Z">
              <w:r w:rsidRPr="0092053E" w:rsidDel="00CC08FC">
                <w:rPr>
                  <w:rFonts w:eastAsia="Times New Roman" w:cs="Times New Roman"/>
                  <w:b w:val="0"/>
                  <w:sz w:val="22"/>
                </w:rPr>
                <w:delText>Factor4</w:delText>
              </w:r>
            </w:del>
          </w:p>
        </w:tc>
        <w:tc>
          <w:tcPr>
            <w:tcW w:w="1206" w:type="dxa"/>
            <w:shd w:val="clear" w:color="auto" w:fill="auto"/>
            <w:noWrap/>
            <w:hideMark/>
          </w:tcPr>
          <w:p w14:paraId="1D50D088" w14:textId="53A09CF1" w:rsidR="00E73641" w:rsidRPr="0092053E" w:rsidDel="00CC08FC"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del w:id="450" w:author="tao huang" w:date="2019-04-08T23:32:00Z"/>
                <w:rFonts w:eastAsia="Times New Roman" w:cs="Times New Roman"/>
                <w:b w:val="0"/>
                <w:sz w:val="22"/>
              </w:rPr>
            </w:pPr>
            <w:del w:id="451" w:author="tao huang" w:date="2019-04-08T23:32:00Z">
              <w:r w:rsidRPr="0092053E" w:rsidDel="00CC08FC">
                <w:rPr>
                  <w:rFonts w:eastAsia="Times New Roman" w:cs="Times New Roman"/>
                  <w:b w:val="0"/>
                  <w:sz w:val="22"/>
                </w:rPr>
                <w:delText>Factor5</w:delText>
              </w:r>
            </w:del>
          </w:p>
        </w:tc>
      </w:tr>
      <w:tr w:rsidR="00F623E9" w:rsidRPr="0092053E" w:rsidDel="00CC08FC" w14:paraId="4DFDC306" w14:textId="119487EC" w:rsidTr="004B3359">
        <w:trPr>
          <w:cnfStyle w:val="000000100000" w:firstRow="0" w:lastRow="0" w:firstColumn="0" w:lastColumn="0" w:oddVBand="0" w:evenVBand="0" w:oddHBand="1" w:evenHBand="0" w:firstRowFirstColumn="0" w:firstRowLastColumn="0" w:lastRowFirstColumn="0" w:lastRowLastColumn="0"/>
          <w:trHeight w:val="20"/>
          <w:del w:id="452"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7177B1D3" w:rsidR="00B9219B" w:rsidRPr="0092053E" w:rsidDel="00CC08FC" w:rsidRDefault="00B9219B" w:rsidP="00B9219B">
            <w:pPr>
              <w:spacing w:after="0" w:line="240" w:lineRule="auto"/>
              <w:rPr>
                <w:del w:id="453" w:author="tao huang" w:date="2019-04-08T23:32:00Z"/>
                <w:rFonts w:eastAsia="Times New Roman" w:cs="Times New Roman"/>
                <w:b w:val="0"/>
                <w:sz w:val="22"/>
              </w:rPr>
            </w:pPr>
            <w:del w:id="454" w:author="tao huang" w:date="2019-04-08T23:32:00Z">
              <w:r w:rsidRPr="00843EA5" w:rsidDel="00CC08FC">
                <w:rPr>
                  <w:rFonts w:cs="Times New Roman"/>
                  <w:noProof/>
                  <w:sz w:val="22"/>
                </w:rPr>
                <w:delText>Standard</w:delText>
              </w:r>
              <w:r w:rsidRPr="0092053E" w:rsidDel="00CC08FC">
                <w:rPr>
                  <w:rFonts w:cs="Times New Roman"/>
                  <w:b w:val="0"/>
                  <w:sz w:val="22"/>
                </w:rPr>
                <w:delText xml:space="preserve"> deviation of price</w:delText>
              </w:r>
            </w:del>
          </w:p>
        </w:tc>
        <w:tc>
          <w:tcPr>
            <w:tcW w:w="1206" w:type="dxa"/>
            <w:shd w:val="clear" w:color="auto" w:fill="auto"/>
            <w:noWrap/>
            <w:hideMark/>
          </w:tcPr>
          <w:p w14:paraId="2EFDF716" w14:textId="1928743A"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55" w:author="tao huang" w:date="2019-04-08T23:32:00Z"/>
                <w:rFonts w:eastAsia="Times New Roman" w:cs="Times New Roman"/>
                <w:sz w:val="22"/>
              </w:rPr>
            </w:pPr>
            <w:del w:id="456" w:author="tao huang" w:date="2019-04-08T23:32:00Z">
              <w:r w:rsidRPr="0092053E" w:rsidDel="00CC08FC">
                <w:rPr>
                  <w:rFonts w:cs="Times New Roman"/>
                  <w:sz w:val="22"/>
                </w:rPr>
                <w:delText>0.956</w:delText>
              </w:r>
            </w:del>
          </w:p>
        </w:tc>
        <w:tc>
          <w:tcPr>
            <w:tcW w:w="902" w:type="dxa"/>
            <w:shd w:val="clear" w:color="auto" w:fill="auto"/>
            <w:noWrap/>
            <w:hideMark/>
          </w:tcPr>
          <w:p w14:paraId="5FFCD298" w14:textId="3FFFA0E6"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57" w:author="tao huang" w:date="2019-04-08T23:32:00Z"/>
                <w:rFonts w:eastAsia="Times New Roman" w:cs="Times New Roman"/>
                <w:sz w:val="22"/>
              </w:rPr>
            </w:pPr>
          </w:p>
        </w:tc>
        <w:tc>
          <w:tcPr>
            <w:tcW w:w="1206" w:type="dxa"/>
            <w:shd w:val="clear" w:color="auto" w:fill="auto"/>
            <w:noWrap/>
            <w:hideMark/>
          </w:tcPr>
          <w:p w14:paraId="0127F5A0" w14:textId="4CCC6A80"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58" w:author="tao huang" w:date="2019-04-08T23:32:00Z"/>
                <w:rFonts w:eastAsia="Times New Roman" w:cs="Times New Roman"/>
                <w:sz w:val="22"/>
              </w:rPr>
            </w:pPr>
          </w:p>
        </w:tc>
        <w:tc>
          <w:tcPr>
            <w:tcW w:w="1206" w:type="dxa"/>
            <w:shd w:val="clear" w:color="auto" w:fill="auto"/>
            <w:noWrap/>
            <w:hideMark/>
          </w:tcPr>
          <w:p w14:paraId="7506BDE2" w14:textId="591E8D43"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59" w:author="tao huang" w:date="2019-04-08T23:32:00Z"/>
                <w:rFonts w:eastAsia="Times New Roman" w:cs="Times New Roman"/>
                <w:sz w:val="22"/>
              </w:rPr>
            </w:pPr>
          </w:p>
        </w:tc>
        <w:tc>
          <w:tcPr>
            <w:tcW w:w="1206" w:type="dxa"/>
            <w:shd w:val="clear" w:color="auto" w:fill="auto"/>
            <w:noWrap/>
            <w:hideMark/>
          </w:tcPr>
          <w:p w14:paraId="1EAF813D" w14:textId="041E183D"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60" w:author="tao huang" w:date="2019-04-08T23:32:00Z"/>
                <w:rFonts w:eastAsia="Times New Roman" w:cs="Times New Roman"/>
                <w:sz w:val="22"/>
              </w:rPr>
            </w:pPr>
          </w:p>
        </w:tc>
      </w:tr>
      <w:tr w:rsidR="00F623E9" w:rsidRPr="0092053E" w:rsidDel="00CC08FC" w14:paraId="42BFFD03" w14:textId="1F091E10" w:rsidTr="00E22365">
        <w:trPr>
          <w:trHeight w:val="20"/>
          <w:del w:id="461"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4CCD101E" w:rsidR="00B9219B" w:rsidRPr="0092053E" w:rsidDel="00CC08FC" w:rsidRDefault="00B9219B" w:rsidP="00B9219B">
            <w:pPr>
              <w:spacing w:after="0" w:line="240" w:lineRule="auto"/>
              <w:rPr>
                <w:del w:id="462" w:author="tao huang" w:date="2019-04-08T23:32:00Z"/>
                <w:rFonts w:eastAsia="Times New Roman" w:cs="Times New Roman"/>
                <w:b w:val="0"/>
                <w:sz w:val="22"/>
              </w:rPr>
            </w:pPr>
            <w:del w:id="463" w:author="tao huang" w:date="2019-04-08T23:32:00Z">
              <w:r w:rsidRPr="0092053E" w:rsidDel="00CC08FC">
                <w:rPr>
                  <w:rFonts w:cs="Times New Roman"/>
                  <w:b w:val="0"/>
                  <w:sz w:val="22"/>
                </w:rPr>
                <w:delText>Average price</w:delText>
              </w:r>
            </w:del>
          </w:p>
        </w:tc>
        <w:tc>
          <w:tcPr>
            <w:tcW w:w="1206" w:type="dxa"/>
            <w:shd w:val="clear" w:color="auto" w:fill="auto"/>
            <w:noWrap/>
            <w:hideMark/>
          </w:tcPr>
          <w:p w14:paraId="09D022DE" w14:textId="2005B78C"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64" w:author="tao huang" w:date="2019-04-08T23:32:00Z"/>
                <w:rFonts w:eastAsia="Times New Roman" w:cs="Times New Roman"/>
                <w:sz w:val="22"/>
              </w:rPr>
            </w:pPr>
            <w:del w:id="465" w:author="tao huang" w:date="2019-04-08T23:32:00Z">
              <w:r w:rsidRPr="0092053E" w:rsidDel="00CC08FC">
                <w:rPr>
                  <w:rFonts w:cs="Times New Roman"/>
                  <w:sz w:val="22"/>
                </w:rPr>
                <w:delText>0.930</w:delText>
              </w:r>
            </w:del>
          </w:p>
        </w:tc>
        <w:tc>
          <w:tcPr>
            <w:tcW w:w="902" w:type="dxa"/>
            <w:shd w:val="clear" w:color="auto" w:fill="auto"/>
            <w:noWrap/>
            <w:hideMark/>
          </w:tcPr>
          <w:p w14:paraId="10D641B8" w14:textId="165F2F42"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66" w:author="tao huang" w:date="2019-04-08T23:32:00Z"/>
                <w:rFonts w:eastAsia="Times New Roman" w:cs="Times New Roman"/>
                <w:sz w:val="22"/>
              </w:rPr>
            </w:pPr>
          </w:p>
        </w:tc>
        <w:tc>
          <w:tcPr>
            <w:tcW w:w="1206" w:type="dxa"/>
            <w:shd w:val="clear" w:color="auto" w:fill="auto"/>
            <w:noWrap/>
            <w:hideMark/>
          </w:tcPr>
          <w:p w14:paraId="06A3E39F" w14:textId="5CA4AFB2"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67" w:author="tao huang" w:date="2019-04-08T23:32:00Z"/>
                <w:rFonts w:eastAsia="Times New Roman" w:cs="Times New Roman"/>
                <w:sz w:val="22"/>
              </w:rPr>
            </w:pPr>
          </w:p>
        </w:tc>
        <w:tc>
          <w:tcPr>
            <w:tcW w:w="1206" w:type="dxa"/>
            <w:shd w:val="clear" w:color="auto" w:fill="auto"/>
            <w:noWrap/>
            <w:hideMark/>
          </w:tcPr>
          <w:p w14:paraId="586011F1" w14:textId="34F52CC3"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68" w:author="tao huang" w:date="2019-04-08T23:32:00Z"/>
                <w:rFonts w:eastAsia="Times New Roman" w:cs="Times New Roman"/>
                <w:sz w:val="22"/>
              </w:rPr>
            </w:pPr>
          </w:p>
        </w:tc>
        <w:tc>
          <w:tcPr>
            <w:tcW w:w="1206" w:type="dxa"/>
            <w:shd w:val="clear" w:color="auto" w:fill="auto"/>
            <w:noWrap/>
            <w:hideMark/>
          </w:tcPr>
          <w:p w14:paraId="789D39D1" w14:textId="3CC2FA4D"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69" w:author="tao huang" w:date="2019-04-08T23:32:00Z"/>
                <w:rFonts w:eastAsia="Times New Roman" w:cs="Times New Roman"/>
                <w:sz w:val="22"/>
              </w:rPr>
            </w:pPr>
          </w:p>
        </w:tc>
      </w:tr>
      <w:tr w:rsidR="00F623E9" w:rsidRPr="0092053E" w:rsidDel="00CC08FC" w14:paraId="5A22A15D" w14:textId="6257C868" w:rsidTr="004B3359">
        <w:trPr>
          <w:cnfStyle w:val="000000100000" w:firstRow="0" w:lastRow="0" w:firstColumn="0" w:lastColumn="0" w:oddVBand="0" w:evenVBand="0" w:oddHBand="1" w:evenHBand="0" w:firstRowFirstColumn="0" w:firstRowLastColumn="0" w:lastRowFirstColumn="0" w:lastRowLastColumn="0"/>
          <w:trHeight w:val="20"/>
          <w:del w:id="470"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29C93DD9" w:rsidR="00B9219B" w:rsidRPr="0092053E" w:rsidDel="00CC08FC" w:rsidRDefault="00B9219B" w:rsidP="00B9219B">
            <w:pPr>
              <w:spacing w:after="0" w:line="240" w:lineRule="auto"/>
              <w:rPr>
                <w:del w:id="471" w:author="tao huang" w:date="2019-04-08T23:32:00Z"/>
                <w:rFonts w:eastAsia="Times New Roman" w:cs="Times New Roman"/>
                <w:b w:val="0"/>
                <w:sz w:val="22"/>
              </w:rPr>
            </w:pPr>
            <w:del w:id="472" w:author="tao huang" w:date="2019-04-08T23:32:00Z">
              <w:r w:rsidRPr="0092053E" w:rsidDel="00CC08FC">
                <w:rPr>
                  <w:rFonts w:cs="Times New Roman"/>
                  <w:b w:val="0"/>
                  <w:sz w:val="22"/>
                </w:rPr>
                <w:delText>Average sales</w:delText>
              </w:r>
            </w:del>
          </w:p>
        </w:tc>
        <w:tc>
          <w:tcPr>
            <w:tcW w:w="1206" w:type="dxa"/>
            <w:shd w:val="clear" w:color="auto" w:fill="auto"/>
            <w:noWrap/>
            <w:hideMark/>
          </w:tcPr>
          <w:p w14:paraId="535AAB8B" w14:textId="28567863"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73" w:author="tao huang" w:date="2019-04-08T23:32:00Z"/>
                <w:rFonts w:eastAsia="Times New Roman" w:cs="Times New Roman"/>
                <w:sz w:val="22"/>
              </w:rPr>
            </w:pPr>
          </w:p>
        </w:tc>
        <w:tc>
          <w:tcPr>
            <w:tcW w:w="902" w:type="dxa"/>
            <w:shd w:val="clear" w:color="auto" w:fill="auto"/>
            <w:noWrap/>
            <w:hideMark/>
          </w:tcPr>
          <w:p w14:paraId="5873DBDF" w14:textId="1926AD3A"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74" w:author="tao huang" w:date="2019-04-08T23:32:00Z"/>
                <w:rFonts w:eastAsia="Times New Roman" w:cs="Times New Roman"/>
                <w:sz w:val="22"/>
              </w:rPr>
            </w:pPr>
            <w:del w:id="475" w:author="tao huang" w:date="2019-04-08T23:32:00Z">
              <w:r w:rsidRPr="0092053E" w:rsidDel="00CC08FC">
                <w:rPr>
                  <w:rFonts w:cs="Times New Roman"/>
                  <w:sz w:val="22"/>
                </w:rPr>
                <w:delText>0.940</w:delText>
              </w:r>
            </w:del>
          </w:p>
        </w:tc>
        <w:tc>
          <w:tcPr>
            <w:tcW w:w="1206" w:type="dxa"/>
            <w:shd w:val="clear" w:color="auto" w:fill="auto"/>
            <w:noWrap/>
            <w:hideMark/>
          </w:tcPr>
          <w:p w14:paraId="6FC6D4D2" w14:textId="7BD05898"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76" w:author="tao huang" w:date="2019-04-08T23:32:00Z"/>
                <w:rFonts w:eastAsia="Times New Roman" w:cs="Times New Roman"/>
                <w:sz w:val="22"/>
              </w:rPr>
            </w:pPr>
          </w:p>
        </w:tc>
        <w:tc>
          <w:tcPr>
            <w:tcW w:w="1206" w:type="dxa"/>
            <w:shd w:val="clear" w:color="auto" w:fill="auto"/>
            <w:noWrap/>
            <w:hideMark/>
          </w:tcPr>
          <w:p w14:paraId="39DF8230" w14:textId="02E3A6D9"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77" w:author="tao huang" w:date="2019-04-08T23:32:00Z"/>
                <w:rFonts w:eastAsia="Times New Roman" w:cs="Times New Roman"/>
                <w:sz w:val="22"/>
              </w:rPr>
            </w:pPr>
          </w:p>
        </w:tc>
        <w:tc>
          <w:tcPr>
            <w:tcW w:w="1206" w:type="dxa"/>
            <w:shd w:val="clear" w:color="auto" w:fill="auto"/>
            <w:noWrap/>
            <w:hideMark/>
          </w:tcPr>
          <w:p w14:paraId="4E9235B1" w14:textId="72848E66"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78" w:author="tao huang" w:date="2019-04-08T23:32:00Z"/>
                <w:rFonts w:eastAsia="Times New Roman" w:cs="Times New Roman"/>
                <w:sz w:val="22"/>
              </w:rPr>
            </w:pPr>
          </w:p>
        </w:tc>
      </w:tr>
      <w:tr w:rsidR="00F623E9" w:rsidRPr="0092053E" w:rsidDel="00CC08FC" w14:paraId="25B08821" w14:textId="490E7A76" w:rsidTr="00E22365">
        <w:trPr>
          <w:trHeight w:val="20"/>
          <w:del w:id="479"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4282005F" w:rsidR="00B9219B" w:rsidRPr="0092053E" w:rsidDel="00CC08FC" w:rsidRDefault="00B9219B" w:rsidP="00B9219B">
            <w:pPr>
              <w:spacing w:after="0" w:line="240" w:lineRule="auto"/>
              <w:rPr>
                <w:del w:id="480" w:author="tao huang" w:date="2019-04-08T23:32:00Z"/>
                <w:rFonts w:eastAsia="Times New Roman" w:cs="Times New Roman"/>
                <w:b w:val="0"/>
                <w:sz w:val="22"/>
              </w:rPr>
            </w:pPr>
            <w:del w:id="481" w:author="tao huang" w:date="2019-04-08T23:32:00Z">
              <w:r w:rsidRPr="00843EA5" w:rsidDel="00CC08FC">
                <w:rPr>
                  <w:rFonts w:cs="Times New Roman"/>
                  <w:noProof/>
                  <w:sz w:val="22"/>
                </w:rPr>
                <w:delText>Standard</w:delText>
              </w:r>
              <w:r w:rsidRPr="0092053E" w:rsidDel="00CC08FC">
                <w:rPr>
                  <w:rFonts w:cs="Times New Roman"/>
                  <w:b w:val="0"/>
                  <w:sz w:val="22"/>
                </w:rPr>
                <w:delText xml:space="preserve"> deviation of sales</w:delText>
              </w:r>
            </w:del>
          </w:p>
        </w:tc>
        <w:tc>
          <w:tcPr>
            <w:tcW w:w="1206" w:type="dxa"/>
            <w:shd w:val="clear" w:color="auto" w:fill="auto"/>
            <w:noWrap/>
            <w:hideMark/>
          </w:tcPr>
          <w:p w14:paraId="64ABE3CF" w14:textId="1055087E"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82" w:author="tao huang" w:date="2019-04-08T23:32:00Z"/>
                <w:rFonts w:eastAsia="Times New Roman" w:cs="Times New Roman"/>
                <w:sz w:val="22"/>
              </w:rPr>
            </w:pPr>
          </w:p>
        </w:tc>
        <w:tc>
          <w:tcPr>
            <w:tcW w:w="902" w:type="dxa"/>
            <w:shd w:val="clear" w:color="auto" w:fill="auto"/>
            <w:noWrap/>
            <w:hideMark/>
          </w:tcPr>
          <w:p w14:paraId="314F71EA" w14:textId="386705C4"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83" w:author="tao huang" w:date="2019-04-08T23:32:00Z"/>
                <w:rFonts w:eastAsia="Times New Roman" w:cs="Times New Roman"/>
                <w:sz w:val="22"/>
              </w:rPr>
            </w:pPr>
            <w:del w:id="484" w:author="tao huang" w:date="2019-04-08T23:32:00Z">
              <w:r w:rsidRPr="0092053E" w:rsidDel="00CC08FC">
                <w:rPr>
                  <w:rFonts w:cs="Times New Roman"/>
                  <w:sz w:val="22"/>
                </w:rPr>
                <w:delText>0.898</w:delText>
              </w:r>
            </w:del>
          </w:p>
        </w:tc>
        <w:tc>
          <w:tcPr>
            <w:tcW w:w="1206" w:type="dxa"/>
            <w:shd w:val="clear" w:color="auto" w:fill="auto"/>
            <w:noWrap/>
            <w:hideMark/>
          </w:tcPr>
          <w:p w14:paraId="4FD1DF32" w14:textId="635505D8"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85" w:author="tao huang" w:date="2019-04-08T23:32:00Z"/>
                <w:rFonts w:eastAsia="Times New Roman" w:cs="Times New Roman"/>
                <w:sz w:val="22"/>
              </w:rPr>
            </w:pPr>
          </w:p>
        </w:tc>
        <w:tc>
          <w:tcPr>
            <w:tcW w:w="1206" w:type="dxa"/>
            <w:shd w:val="clear" w:color="auto" w:fill="auto"/>
            <w:noWrap/>
            <w:hideMark/>
          </w:tcPr>
          <w:p w14:paraId="416C5C0D" w14:textId="4FCE20E9"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86" w:author="tao huang" w:date="2019-04-08T23:32:00Z"/>
                <w:rFonts w:eastAsia="Times New Roman" w:cs="Times New Roman"/>
                <w:sz w:val="22"/>
              </w:rPr>
            </w:pPr>
          </w:p>
        </w:tc>
        <w:tc>
          <w:tcPr>
            <w:tcW w:w="1206" w:type="dxa"/>
            <w:shd w:val="clear" w:color="auto" w:fill="auto"/>
            <w:noWrap/>
            <w:hideMark/>
          </w:tcPr>
          <w:p w14:paraId="75144539" w14:textId="31D164A2"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487" w:author="tao huang" w:date="2019-04-08T23:32:00Z"/>
                <w:rFonts w:eastAsia="Times New Roman" w:cs="Times New Roman"/>
                <w:sz w:val="22"/>
              </w:rPr>
            </w:pPr>
          </w:p>
        </w:tc>
      </w:tr>
      <w:tr w:rsidR="00F623E9" w:rsidRPr="0092053E" w:rsidDel="00CC08FC" w14:paraId="48376E44" w14:textId="29EDE7B6" w:rsidTr="004B3359">
        <w:trPr>
          <w:cnfStyle w:val="000000100000" w:firstRow="0" w:lastRow="0" w:firstColumn="0" w:lastColumn="0" w:oddVBand="0" w:evenVBand="0" w:oddHBand="1" w:evenHBand="0" w:firstRowFirstColumn="0" w:firstRowLastColumn="0" w:lastRowFirstColumn="0" w:lastRowLastColumn="0"/>
          <w:trHeight w:val="20"/>
          <w:del w:id="488"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0E91B26E" w:rsidR="00B9219B" w:rsidRPr="0092053E" w:rsidDel="00CC08FC" w:rsidRDefault="00B9219B" w:rsidP="00B9219B">
            <w:pPr>
              <w:spacing w:after="0" w:line="240" w:lineRule="auto"/>
              <w:rPr>
                <w:del w:id="489" w:author="tao huang" w:date="2019-04-08T23:32:00Z"/>
                <w:rFonts w:eastAsia="Times New Roman" w:cs="Times New Roman"/>
                <w:b w:val="0"/>
                <w:sz w:val="22"/>
              </w:rPr>
            </w:pPr>
            <w:del w:id="490" w:author="tao huang" w:date="2019-04-08T23:32:00Z">
              <w:r w:rsidRPr="0092053E" w:rsidDel="00CC08FC">
                <w:rPr>
                  <w:rFonts w:cs="Times New Roman"/>
                  <w:b w:val="0"/>
                  <w:sz w:val="22"/>
                </w:rPr>
                <w:delText>Proportion of outliers</w:delText>
              </w:r>
            </w:del>
          </w:p>
        </w:tc>
        <w:tc>
          <w:tcPr>
            <w:tcW w:w="1206" w:type="dxa"/>
            <w:shd w:val="clear" w:color="auto" w:fill="auto"/>
            <w:noWrap/>
            <w:hideMark/>
          </w:tcPr>
          <w:p w14:paraId="77D6A88C" w14:textId="0676EAAD"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91" w:author="tao huang" w:date="2019-04-08T23:32:00Z"/>
                <w:rFonts w:eastAsia="Times New Roman" w:cs="Times New Roman"/>
                <w:sz w:val="22"/>
              </w:rPr>
            </w:pPr>
          </w:p>
        </w:tc>
        <w:tc>
          <w:tcPr>
            <w:tcW w:w="902" w:type="dxa"/>
            <w:shd w:val="clear" w:color="auto" w:fill="auto"/>
            <w:noWrap/>
            <w:hideMark/>
          </w:tcPr>
          <w:p w14:paraId="010D0384" w14:textId="1B15919E"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92" w:author="tao huang" w:date="2019-04-08T23:32:00Z"/>
                <w:rFonts w:eastAsia="Times New Roman" w:cs="Times New Roman"/>
                <w:sz w:val="22"/>
              </w:rPr>
            </w:pPr>
          </w:p>
        </w:tc>
        <w:tc>
          <w:tcPr>
            <w:tcW w:w="1206" w:type="dxa"/>
            <w:shd w:val="clear" w:color="auto" w:fill="auto"/>
            <w:noWrap/>
            <w:hideMark/>
          </w:tcPr>
          <w:p w14:paraId="6B4C9C2B" w14:textId="3E3F096D"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93" w:author="tao huang" w:date="2019-04-08T23:32:00Z"/>
                <w:rFonts w:eastAsia="Times New Roman" w:cs="Times New Roman"/>
                <w:sz w:val="22"/>
              </w:rPr>
            </w:pPr>
            <w:del w:id="494" w:author="tao huang" w:date="2019-04-08T23:32:00Z">
              <w:r w:rsidRPr="0092053E" w:rsidDel="00CC08FC">
                <w:rPr>
                  <w:rFonts w:cs="Times New Roman"/>
                  <w:sz w:val="22"/>
                </w:rPr>
                <w:delText>0.921</w:delText>
              </w:r>
            </w:del>
          </w:p>
        </w:tc>
        <w:tc>
          <w:tcPr>
            <w:tcW w:w="1206" w:type="dxa"/>
            <w:shd w:val="clear" w:color="auto" w:fill="auto"/>
            <w:noWrap/>
            <w:hideMark/>
          </w:tcPr>
          <w:p w14:paraId="751006D2" w14:textId="13596202"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95" w:author="tao huang" w:date="2019-04-08T23:32:00Z"/>
                <w:rFonts w:eastAsia="Times New Roman" w:cs="Times New Roman"/>
                <w:sz w:val="22"/>
              </w:rPr>
            </w:pPr>
          </w:p>
        </w:tc>
        <w:tc>
          <w:tcPr>
            <w:tcW w:w="1206" w:type="dxa"/>
            <w:shd w:val="clear" w:color="auto" w:fill="auto"/>
            <w:noWrap/>
            <w:hideMark/>
          </w:tcPr>
          <w:p w14:paraId="02E28C92" w14:textId="67119E2C"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496" w:author="tao huang" w:date="2019-04-08T23:32:00Z"/>
                <w:rFonts w:eastAsia="Times New Roman" w:cs="Times New Roman"/>
                <w:sz w:val="22"/>
              </w:rPr>
            </w:pPr>
          </w:p>
        </w:tc>
      </w:tr>
      <w:tr w:rsidR="00F623E9" w:rsidRPr="0092053E" w:rsidDel="00CC08FC" w14:paraId="4F011CD1" w14:textId="5DA99543" w:rsidTr="00E22365">
        <w:trPr>
          <w:trHeight w:val="20"/>
          <w:del w:id="497"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3669C130" w:rsidR="00B9219B" w:rsidRPr="0092053E" w:rsidDel="00CC08FC" w:rsidRDefault="00B9219B" w:rsidP="00B9219B">
            <w:pPr>
              <w:spacing w:after="0" w:line="240" w:lineRule="auto"/>
              <w:rPr>
                <w:del w:id="498" w:author="tao huang" w:date="2019-04-08T23:32:00Z"/>
                <w:rFonts w:eastAsia="Times New Roman" w:cs="Times New Roman"/>
                <w:b w:val="0"/>
                <w:sz w:val="22"/>
              </w:rPr>
            </w:pPr>
            <w:del w:id="499" w:author="tao huang" w:date="2019-04-08T23:32:00Z">
              <w:r w:rsidRPr="0092053E" w:rsidDel="00CC08FC">
                <w:rPr>
                  <w:rFonts w:cs="Times New Roman"/>
                  <w:b w:val="0"/>
                  <w:sz w:val="22"/>
                </w:rPr>
                <w:delText>Frequency of Feature</w:delText>
              </w:r>
            </w:del>
          </w:p>
        </w:tc>
        <w:tc>
          <w:tcPr>
            <w:tcW w:w="1206" w:type="dxa"/>
            <w:shd w:val="clear" w:color="auto" w:fill="auto"/>
            <w:noWrap/>
            <w:hideMark/>
          </w:tcPr>
          <w:p w14:paraId="11A906CD" w14:textId="12251F97"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00" w:author="tao huang" w:date="2019-04-08T23:32:00Z"/>
                <w:rFonts w:eastAsia="Times New Roman" w:cs="Times New Roman"/>
                <w:sz w:val="22"/>
              </w:rPr>
            </w:pPr>
          </w:p>
        </w:tc>
        <w:tc>
          <w:tcPr>
            <w:tcW w:w="902" w:type="dxa"/>
            <w:shd w:val="clear" w:color="auto" w:fill="auto"/>
            <w:noWrap/>
            <w:hideMark/>
          </w:tcPr>
          <w:p w14:paraId="1C76A065" w14:textId="35398C78"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01" w:author="tao huang" w:date="2019-04-08T23:32:00Z"/>
                <w:rFonts w:eastAsia="Times New Roman" w:cs="Times New Roman"/>
                <w:sz w:val="22"/>
              </w:rPr>
            </w:pPr>
          </w:p>
        </w:tc>
        <w:tc>
          <w:tcPr>
            <w:tcW w:w="1206" w:type="dxa"/>
            <w:shd w:val="clear" w:color="auto" w:fill="auto"/>
            <w:noWrap/>
            <w:hideMark/>
          </w:tcPr>
          <w:p w14:paraId="0DF405D5" w14:textId="404F2577"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02" w:author="tao huang" w:date="2019-04-08T23:32:00Z"/>
                <w:rFonts w:eastAsia="Times New Roman" w:cs="Times New Roman"/>
                <w:sz w:val="22"/>
              </w:rPr>
            </w:pPr>
            <w:del w:id="503" w:author="tao huang" w:date="2019-04-08T23:32:00Z">
              <w:r w:rsidRPr="0092053E" w:rsidDel="00CC08FC">
                <w:rPr>
                  <w:rFonts w:cs="Times New Roman"/>
                  <w:sz w:val="22"/>
                </w:rPr>
                <w:delText>0.849</w:delText>
              </w:r>
            </w:del>
          </w:p>
        </w:tc>
        <w:tc>
          <w:tcPr>
            <w:tcW w:w="1206" w:type="dxa"/>
            <w:shd w:val="clear" w:color="auto" w:fill="auto"/>
            <w:noWrap/>
            <w:hideMark/>
          </w:tcPr>
          <w:p w14:paraId="65906643" w14:textId="375D2ADC"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04" w:author="tao huang" w:date="2019-04-08T23:32:00Z"/>
                <w:rFonts w:eastAsia="Times New Roman" w:cs="Times New Roman"/>
                <w:sz w:val="22"/>
              </w:rPr>
            </w:pPr>
          </w:p>
        </w:tc>
        <w:tc>
          <w:tcPr>
            <w:tcW w:w="1206" w:type="dxa"/>
            <w:shd w:val="clear" w:color="auto" w:fill="auto"/>
            <w:noWrap/>
            <w:hideMark/>
          </w:tcPr>
          <w:p w14:paraId="6FB006C8" w14:textId="0C421197"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05" w:author="tao huang" w:date="2019-04-08T23:32:00Z"/>
                <w:rFonts w:eastAsia="Times New Roman" w:cs="Times New Roman"/>
                <w:sz w:val="22"/>
              </w:rPr>
            </w:pPr>
          </w:p>
        </w:tc>
      </w:tr>
      <w:tr w:rsidR="00F623E9" w:rsidRPr="0092053E" w:rsidDel="00CC08FC" w14:paraId="0AE67DEA" w14:textId="4C7669A3" w:rsidTr="004B3359">
        <w:trPr>
          <w:cnfStyle w:val="000000100000" w:firstRow="0" w:lastRow="0" w:firstColumn="0" w:lastColumn="0" w:oddVBand="0" w:evenVBand="0" w:oddHBand="1" w:evenHBand="0" w:firstRowFirstColumn="0" w:firstRowLastColumn="0" w:lastRowFirstColumn="0" w:lastRowLastColumn="0"/>
          <w:trHeight w:val="20"/>
          <w:del w:id="506"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40FBE087" w:rsidR="00B9219B" w:rsidRPr="0092053E" w:rsidDel="00CC08FC" w:rsidRDefault="00B9219B" w:rsidP="00B9219B">
            <w:pPr>
              <w:spacing w:after="0" w:line="240" w:lineRule="auto"/>
              <w:rPr>
                <w:del w:id="507" w:author="tao huang" w:date="2019-04-08T23:32:00Z"/>
                <w:rFonts w:eastAsia="Times New Roman" w:cs="Times New Roman"/>
                <w:b w:val="0"/>
                <w:sz w:val="22"/>
              </w:rPr>
            </w:pPr>
            <w:del w:id="508" w:author="tao huang" w:date="2019-04-08T23:32:00Z">
              <w:r w:rsidRPr="0092053E" w:rsidDel="00CC08FC">
                <w:rPr>
                  <w:rFonts w:cs="Times New Roman"/>
                  <w:b w:val="0"/>
                  <w:sz w:val="22"/>
                </w:rPr>
                <w:delText>Trend</w:delText>
              </w:r>
            </w:del>
          </w:p>
        </w:tc>
        <w:tc>
          <w:tcPr>
            <w:tcW w:w="1206" w:type="dxa"/>
            <w:shd w:val="clear" w:color="auto" w:fill="auto"/>
            <w:noWrap/>
            <w:hideMark/>
          </w:tcPr>
          <w:p w14:paraId="48B7EE21" w14:textId="19E18033"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09" w:author="tao huang" w:date="2019-04-08T23:32:00Z"/>
                <w:rFonts w:eastAsia="Times New Roman" w:cs="Times New Roman"/>
                <w:sz w:val="22"/>
              </w:rPr>
            </w:pPr>
          </w:p>
        </w:tc>
        <w:tc>
          <w:tcPr>
            <w:tcW w:w="902" w:type="dxa"/>
            <w:shd w:val="clear" w:color="auto" w:fill="auto"/>
            <w:noWrap/>
            <w:hideMark/>
          </w:tcPr>
          <w:p w14:paraId="53374C9E" w14:textId="7AFFE03E"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10" w:author="tao huang" w:date="2019-04-08T23:32:00Z"/>
                <w:rFonts w:eastAsia="Times New Roman" w:cs="Times New Roman"/>
                <w:sz w:val="22"/>
              </w:rPr>
            </w:pPr>
          </w:p>
        </w:tc>
        <w:tc>
          <w:tcPr>
            <w:tcW w:w="1206" w:type="dxa"/>
            <w:shd w:val="clear" w:color="auto" w:fill="auto"/>
            <w:noWrap/>
            <w:hideMark/>
          </w:tcPr>
          <w:p w14:paraId="0B832111" w14:textId="454AA1CF"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11" w:author="tao huang" w:date="2019-04-08T23:32:00Z"/>
                <w:rFonts w:eastAsia="Times New Roman" w:cs="Times New Roman"/>
                <w:sz w:val="22"/>
              </w:rPr>
            </w:pPr>
          </w:p>
        </w:tc>
        <w:tc>
          <w:tcPr>
            <w:tcW w:w="1206" w:type="dxa"/>
            <w:shd w:val="clear" w:color="auto" w:fill="auto"/>
            <w:noWrap/>
            <w:hideMark/>
          </w:tcPr>
          <w:p w14:paraId="40985095" w14:textId="1D8AB1ED"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12" w:author="tao huang" w:date="2019-04-08T23:32:00Z"/>
                <w:rFonts w:eastAsia="Times New Roman" w:cs="Times New Roman"/>
                <w:sz w:val="22"/>
              </w:rPr>
            </w:pPr>
            <w:del w:id="513" w:author="tao huang" w:date="2019-04-08T23:32:00Z">
              <w:r w:rsidRPr="0092053E" w:rsidDel="00CC08FC">
                <w:rPr>
                  <w:rFonts w:cs="Times New Roman"/>
                  <w:sz w:val="22"/>
                </w:rPr>
                <w:delText>0.922</w:delText>
              </w:r>
            </w:del>
          </w:p>
        </w:tc>
        <w:tc>
          <w:tcPr>
            <w:tcW w:w="1206" w:type="dxa"/>
            <w:shd w:val="clear" w:color="auto" w:fill="auto"/>
            <w:noWrap/>
            <w:hideMark/>
          </w:tcPr>
          <w:p w14:paraId="2E5841F1" w14:textId="6CD8991A"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14" w:author="tao huang" w:date="2019-04-08T23:32:00Z"/>
                <w:rFonts w:eastAsia="Times New Roman" w:cs="Times New Roman"/>
                <w:sz w:val="22"/>
              </w:rPr>
            </w:pPr>
          </w:p>
        </w:tc>
      </w:tr>
      <w:tr w:rsidR="00F623E9" w:rsidRPr="0092053E" w:rsidDel="00CC08FC" w14:paraId="264690AE" w14:textId="3EAFF81F" w:rsidTr="00E22365">
        <w:trPr>
          <w:trHeight w:val="20"/>
          <w:del w:id="515"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4ED18207" w:rsidR="00B9219B" w:rsidRPr="0092053E" w:rsidDel="00CC08FC" w:rsidRDefault="00B9219B" w:rsidP="00B9219B">
            <w:pPr>
              <w:spacing w:after="0" w:line="240" w:lineRule="auto"/>
              <w:rPr>
                <w:del w:id="516" w:author="tao huang" w:date="2019-04-08T23:32:00Z"/>
                <w:rFonts w:eastAsia="Times New Roman" w:cs="Times New Roman"/>
                <w:b w:val="0"/>
                <w:sz w:val="22"/>
              </w:rPr>
            </w:pPr>
            <w:del w:id="517" w:author="tao huang" w:date="2019-04-08T23:32:00Z">
              <w:r w:rsidRPr="0092053E" w:rsidDel="00CC08FC">
                <w:rPr>
                  <w:rFonts w:cs="Times New Roman"/>
                  <w:b w:val="0"/>
                  <w:sz w:val="22"/>
                </w:rPr>
                <w:delText>Randomness</w:delText>
              </w:r>
            </w:del>
          </w:p>
        </w:tc>
        <w:tc>
          <w:tcPr>
            <w:tcW w:w="1206" w:type="dxa"/>
            <w:shd w:val="clear" w:color="auto" w:fill="auto"/>
            <w:noWrap/>
            <w:hideMark/>
          </w:tcPr>
          <w:p w14:paraId="1084CC32" w14:textId="567632F7"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18" w:author="tao huang" w:date="2019-04-08T23:32:00Z"/>
                <w:rFonts w:eastAsia="Times New Roman" w:cs="Times New Roman"/>
                <w:sz w:val="22"/>
              </w:rPr>
            </w:pPr>
          </w:p>
        </w:tc>
        <w:tc>
          <w:tcPr>
            <w:tcW w:w="902" w:type="dxa"/>
            <w:shd w:val="clear" w:color="auto" w:fill="auto"/>
            <w:noWrap/>
            <w:hideMark/>
          </w:tcPr>
          <w:p w14:paraId="519A44B9" w14:textId="0F8E0134"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19" w:author="tao huang" w:date="2019-04-08T23:32:00Z"/>
                <w:rFonts w:eastAsia="Times New Roman" w:cs="Times New Roman"/>
                <w:sz w:val="22"/>
              </w:rPr>
            </w:pPr>
          </w:p>
        </w:tc>
        <w:tc>
          <w:tcPr>
            <w:tcW w:w="1206" w:type="dxa"/>
            <w:shd w:val="clear" w:color="auto" w:fill="auto"/>
            <w:noWrap/>
            <w:hideMark/>
          </w:tcPr>
          <w:p w14:paraId="264B4DA4" w14:textId="55D0E8B4"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20" w:author="tao huang" w:date="2019-04-08T23:32:00Z"/>
                <w:rFonts w:eastAsia="Times New Roman" w:cs="Times New Roman"/>
                <w:sz w:val="22"/>
              </w:rPr>
            </w:pPr>
          </w:p>
        </w:tc>
        <w:tc>
          <w:tcPr>
            <w:tcW w:w="1206" w:type="dxa"/>
            <w:shd w:val="clear" w:color="auto" w:fill="auto"/>
            <w:noWrap/>
            <w:hideMark/>
          </w:tcPr>
          <w:p w14:paraId="31EE5DA7" w14:textId="16DCD038"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21" w:author="tao huang" w:date="2019-04-08T23:32:00Z"/>
                <w:rFonts w:eastAsia="Times New Roman" w:cs="Times New Roman"/>
                <w:sz w:val="22"/>
              </w:rPr>
            </w:pPr>
            <w:del w:id="522" w:author="tao huang" w:date="2019-04-08T23:32:00Z">
              <w:r w:rsidRPr="0092053E" w:rsidDel="00CC08FC">
                <w:rPr>
                  <w:rFonts w:cs="Times New Roman"/>
                  <w:sz w:val="22"/>
                </w:rPr>
                <w:delText>0.913</w:delText>
              </w:r>
            </w:del>
          </w:p>
        </w:tc>
        <w:tc>
          <w:tcPr>
            <w:tcW w:w="1206" w:type="dxa"/>
            <w:shd w:val="clear" w:color="auto" w:fill="auto"/>
            <w:noWrap/>
            <w:hideMark/>
          </w:tcPr>
          <w:p w14:paraId="208B97AD" w14:textId="302CB888" w:rsidR="00B9219B" w:rsidRPr="0092053E" w:rsidDel="00CC08FC"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23" w:author="tao huang" w:date="2019-04-08T23:32:00Z"/>
                <w:rFonts w:eastAsia="Times New Roman" w:cs="Times New Roman"/>
                <w:sz w:val="22"/>
              </w:rPr>
            </w:pPr>
          </w:p>
        </w:tc>
      </w:tr>
      <w:tr w:rsidR="00F623E9" w:rsidRPr="0092053E" w:rsidDel="00CC08FC" w14:paraId="4FFEF9FB" w14:textId="65BFBEA4" w:rsidTr="004B3359">
        <w:trPr>
          <w:cnfStyle w:val="000000100000" w:firstRow="0" w:lastRow="0" w:firstColumn="0" w:lastColumn="0" w:oddVBand="0" w:evenVBand="0" w:oddHBand="1" w:evenHBand="0" w:firstRowFirstColumn="0" w:firstRowLastColumn="0" w:lastRowFirstColumn="0" w:lastRowLastColumn="0"/>
          <w:trHeight w:val="20"/>
          <w:del w:id="524" w:author="tao huang" w:date="2019-04-08T23:32:00Z"/>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33B86FEB" w:rsidR="00B9219B" w:rsidRPr="0092053E" w:rsidDel="00CC08FC" w:rsidRDefault="00B9219B" w:rsidP="00B9219B">
            <w:pPr>
              <w:spacing w:after="0" w:line="240" w:lineRule="auto"/>
              <w:rPr>
                <w:del w:id="525" w:author="tao huang" w:date="2019-04-08T23:32:00Z"/>
                <w:rFonts w:eastAsia="Times New Roman" w:cs="Times New Roman"/>
                <w:b w:val="0"/>
                <w:sz w:val="22"/>
              </w:rPr>
            </w:pPr>
            <w:del w:id="526" w:author="tao huang" w:date="2019-04-08T23:32:00Z">
              <w:r w:rsidRPr="0092053E" w:rsidDel="00CC08FC">
                <w:rPr>
                  <w:rFonts w:cs="Times New Roman"/>
                  <w:b w:val="0"/>
                  <w:sz w:val="22"/>
                </w:rPr>
                <w:delText>Frequency of Display</w:delText>
              </w:r>
            </w:del>
          </w:p>
        </w:tc>
        <w:tc>
          <w:tcPr>
            <w:tcW w:w="1206" w:type="dxa"/>
            <w:shd w:val="clear" w:color="auto" w:fill="auto"/>
            <w:noWrap/>
            <w:hideMark/>
          </w:tcPr>
          <w:p w14:paraId="52888AE1" w14:textId="45AA6A81"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27" w:author="tao huang" w:date="2019-04-08T23:32:00Z"/>
                <w:rFonts w:eastAsia="Times New Roman" w:cs="Times New Roman"/>
                <w:sz w:val="22"/>
              </w:rPr>
            </w:pPr>
          </w:p>
        </w:tc>
        <w:tc>
          <w:tcPr>
            <w:tcW w:w="902" w:type="dxa"/>
            <w:shd w:val="clear" w:color="auto" w:fill="auto"/>
            <w:noWrap/>
            <w:hideMark/>
          </w:tcPr>
          <w:p w14:paraId="5B44C628" w14:textId="35C4B26D"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28" w:author="tao huang" w:date="2019-04-08T23:32:00Z"/>
                <w:rFonts w:eastAsia="Times New Roman" w:cs="Times New Roman"/>
                <w:sz w:val="22"/>
              </w:rPr>
            </w:pPr>
          </w:p>
        </w:tc>
        <w:tc>
          <w:tcPr>
            <w:tcW w:w="1206" w:type="dxa"/>
            <w:shd w:val="clear" w:color="auto" w:fill="auto"/>
            <w:noWrap/>
            <w:hideMark/>
          </w:tcPr>
          <w:p w14:paraId="7872E65D" w14:textId="55FDD816"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29" w:author="tao huang" w:date="2019-04-08T23:32:00Z"/>
                <w:rFonts w:eastAsia="Times New Roman" w:cs="Times New Roman"/>
                <w:sz w:val="22"/>
              </w:rPr>
            </w:pPr>
          </w:p>
        </w:tc>
        <w:tc>
          <w:tcPr>
            <w:tcW w:w="1206" w:type="dxa"/>
            <w:shd w:val="clear" w:color="auto" w:fill="auto"/>
            <w:noWrap/>
            <w:hideMark/>
          </w:tcPr>
          <w:p w14:paraId="6AFC64F6" w14:textId="0657B1B1"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30" w:author="tao huang" w:date="2019-04-08T23:32:00Z"/>
                <w:rFonts w:eastAsia="Times New Roman" w:cs="Times New Roman"/>
                <w:sz w:val="22"/>
              </w:rPr>
            </w:pPr>
          </w:p>
        </w:tc>
        <w:tc>
          <w:tcPr>
            <w:tcW w:w="1206" w:type="dxa"/>
            <w:shd w:val="clear" w:color="auto" w:fill="auto"/>
            <w:noWrap/>
            <w:hideMark/>
          </w:tcPr>
          <w:p w14:paraId="6FBA0FD9" w14:textId="11F45724" w:rsidR="00B9219B" w:rsidRPr="0092053E" w:rsidDel="00CC08FC"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31" w:author="tao huang" w:date="2019-04-08T23:32:00Z"/>
                <w:rFonts w:eastAsia="Times New Roman" w:cs="Times New Roman"/>
                <w:sz w:val="22"/>
              </w:rPr>
            </w:pPr>
            <w:del w:id="532" w:author="tao huang" w:date="2019-04-08T23:32:00Z">
              <w:r w:rsidRPr="0092053E" w:rsidDel="00CC08FC">
                <w:rPr>
                  <w:rFonts w:cs="Times New Roman"/>
                  <w:sz w:val="22"/>
                </w:rPr>
                <w:delText>0.961</w:delText>
              </w:r>
            </w:del>
          </w:p>
        </w:tc>
      </w:tr>
    </w:tbl>
    <w:p w14:paraId="5D32EB45" w14:textId="08018D1F" w:rsidR="00E73641" w:rsidRPr="0092053E" w:rsidDel="00CC08FC" w:rsidRDefault="00E73641" w:rsidP="009B6C98">
      <w:pPr>
        <w:pStyle w:val="ListParagraph"/>
        <w:shd w:val="clear" w:color="auto" w:fill="FFFFFF" w:themeFill="background1"/>
        <w:spacing w:after="0" w:line="360" w:lineRule="auto"/>
        <w:ind w:left="0"/>
        <w:rPr>
          <w:del w:id="533" w:author="tao huang" w:date="2019-04-08T23:32:00Z"/>
          <w:rFonts w:cs="Times New Roman"/>
          <w:sz w:val="22"/>
        </w:rPr>
      </w:pPr>
    </w:p>
    <w:p w14:paraId="6E0AFDE0" w14:textId="1EC48E9B" w:rsidR="009B6C98" w:rsidRPr="0092053E" w:rsidDel="00CC08FC" w:rsidRDefault="00474607" w:rsidP="00B85622">
      <w:pPr>
        <w:pStyle w:val="ListParagraph"/>
        <w:shd w:val="clear" w:color="auto" w:fill="FFFFFF" w:themeFill="background1"/>
        <w:spacing w:after="0" w:line="360" w:lineRule="auto"/>
        <w:ind w:left="0"/>
        <w:rPr>
          <w:del w:id="534" w:author="tao huang" w:date="2019-04-08T23:32:00Z"/>
          <w:rFonts w:cs="Times New Roman"/>
          <w:sz w:val="22"/>
        </w:rPr>
      </w:pPr>
      <w:del w:id="535" w:author="tao huang" w:date="2019-04-08T23:32:00Z">
        <w:r w:rsidRPr="0092053E" w:rsidDel="00CC08FC">
          <w:rPr>
            <w:rFonts w:cs="Times New Roman"/>
            <w:sz w:val="22"/>
          </w:rPr>
          <w:delText xml:space="preserve">We </w:delText>
        </w:r>
        <w:r w:rsidR="00F928FA" w:rsidRPr="0092053E" w:rsidDel="00CC08FC">
          <w:rPr>
            <w:rFonts w:cs="Times New Roman"/>
            <w:sz w:val="22"/>
          </w:rPr>
          <w:delText xml:space="preserve">then </w:delText>
        </w:r>
        <w:r w:rsidR="00510C76" w:rsidDel="00CC08FC">
          <w:rPr>
            <w:rFonts w:cs="Times New Roman"/>
            <w:sz w:val="22"/>
          </w:rPr>
          <w:delText xml:space="preserve">consider two regression models. </w:delText>
        </w:r>
        <w:r w:rsidR="007C2EDD" w:rsidDel="00CC08FC">
          <w:rPr>
            <w:rFonts w:cs="Times New Roman"/>
            <w:sz w:val="22"/>
          </w:rPr>
          <w:delText xml:space="preserve">The dependent variables are </w:delText>
        </w:r>
        <w:r w:rsidR="00510C76" w:rsidRPr="0092053E" w:rsidDel="00CC08FC">
          <w:rPr>
            <w:rFonts w:cs="Times New Roman"/>
            <w:sz w:val="22"/>
          </w:rPr>
          <w:delText>the percentage reduction of the MASE by</w:delText>
        </w:r>
        <w:r w:rsidR="00510C76" w:rsidDel="00CC08FC">
          <w:rPr>
            <w:rFonts w:cs="Times New Roman"/>
            <w:sz w:val="22"/>
          </w:rPr>
          <w:delText xml:space="preserve"> </w:delText>
        </w:r>
        <w:r w:rsidR="00540842" w:rsidDel="00CC08FC">
          <w:rPr>
            <w:rFonts w:cs="Times New Roman"/>
            <w:sz w:val="22"/>
          </w:rPr>
          <w:delText>the two</w:delText>
        </w:r>
        <w:r w:rsidR="00510C76" w:rsidDel="00CC08FC">
          <w:rPr>
            <w:rFonts w:cs="Times New Roman"/>
            <w:sz w:val="22"/>
          </w:rPr>
          <w:delText xml:space="preserve"> proposed methods compared to the ADL-</w:delText>
        </w:r>
        <w:r w:rsidR="00510C76" w:rsidRPr="00843EA5" w:rsidDel="00CC08FC">
          <w:rPr>
            <w:rFonts w:cs="Times New Roman"/>
            <w:noProof/>
            <w:sz w:val="22"/>
          </w:rPr>
          <w:delText>intra</w:delText>
        </w:r>
        <w:r w:rsidR="00510C76" w:rsidDel="00CC08FC">
          <w:rPr>
            <w:rFonts w:cs="Times New Roman"/>
            <w:sz w:val="22"/>
          </w:rPr>
          <w:delText xml:space="preserve"> model, as </w:delText>
        </w:r>
        <w:r w:rsidR="007C2EDD" w:rsidDel="00CC08FC">
          <w:rPr>
            <w:rFonts w:cs="Times New Roman"/>
            <w:sz w:val="22"/>
          </w:rPr>
          <w:delText xml:space="preserve">defined in </w:delText>
        </w:r>
        <w:r w:rsidR="007C2EDD" w:rsidRPr="0092053E" w:rsidDel="00CC08FC">
          <w:rPr>
            <w:rFonts w:cs="Times New Roman"/>
            <w:sz w:val="22"/>
          </w:rPr>
          <w:delText>equation (12) and equation (13)</w:delText>
        </w:r>
        <w:r w:rsidR="00510C76" w:rsidDel="00CC08FC">
          <w:rPr>
            <w:rFonts w:cs="Times New Roman"/>
            <w:sz w:val="22"/>
          </w:rPr>
          <w:delText xml:space="preserve"> respectively. The independent variables are the five </w:delText>
        </w:r>
        <w:r w:rsidR="00510C76" w:rsidRPr="0092053E" w:rsidDel="00CC08FC">
          <w:rPr>
            <w:rFonts w:cs="Times New Roman"/>
            <w:sz w:val="22"/>
          </w:rPr>
          <w:delText>constructed components</w:delText>
        </w:r>
        <w:r w:rsidR="00510C76" w:rsidDel="00CC08FC">
          <w:rPr>
            <w:rFonts w:cs="Times New Roman"/>
            <w:sz w:val="22"/>
          </w:rPr>
          <w:delText xml:space="preserve"> described above. </w:delText>
        </w:r>
        <w:r w:rsidR="009B6C98" w:rsidRPr="0092053E" w:rsidDel="00CC08FC">
          <w:rPr>
            <w:rFonts w:cs="Times New Roman"/>
            <w:sz w:val="22"/>
          </w:rPr>
          <w:delText xml:space="preserve">Table </w:delText>
        </w:r>
        <w:r w:rsidR="00B135A9" w:rsidRPr="0092053E" w:rsidDel="00CC08FC">
          <w:rPr>
            <w:rFonts w:cs="Times New Roman"/>
            <w:sz w:val="22"/>
          </w:rPr>
          <w:delText xml:space="preserve">8 </w:delText>
        </w:r>
        <w:r w:rsidR="00246759" w:rsidRPr="0092053E" w:rsidDel="00CC08FC">
          <w:rPr>
            <w:rFonts w:cs="Times New Roman"/>
            <w:sz w:val="22"/>
          </w:rPr>
          <w:delText>shows</w:delText>
        </w:r>
        <w:r w:rsidR="009B6C98" w:rsidRPr="0092053E" w:rsidDel="00CC08FC">
          <w:rPr>
            <w:rFonts w:cs="Times New Roman"/>
            <w:sz w:val="22"/>
          </w:rPr>
          <w:delText xml:space="preserve"> the estima</w:delText>
        </w:r>
        <w:r w:rsidR="00246759" w:rsidRPr="0092053E" w:rsidDel="00CC08FC">
          <w:rPr>
            <w:rFonts w:cs="Times New Roman"/>
            <w:sz w:val="22"/>
          </w:rPr>
          <w:delText>t</w:delText>
        </w:r>
        <w:r w:rsidR="00B65DCD" w:rsidRPr="0092053E" w:rsidDel="00CC08FC">
          <w:rPr>
            <w:rFonts w:cs="Times New Roman"/>
            <w:sz w:val="22"/>
          </w:rPr>
          <w:delText>ion results</w:delText>
        </w:r>
        <w:r w:rsidR="00510C76" w:rsidDel="00CC08FC">
          <w:rPr>
            <w:rFonts w:cs="Times New Roman"/>
            <w:sz w:val="22"/>
          </w:rPr>
          <w:delText xml:space="preserve"> of the two regression models</w:delText>
        </w:r>
        <w:r w:rsidR="005A0334" w:rsidRPr="0092053E" w:rsidDel="00CC08FC">
          <w:rPr>
            <w:rFonts w:cs="Times New Roman"/>
            <w:sz w:val="22"/>
          </w:rPr>
          <w:delText>.</w:delText>
        </w:r>
        <w:r w:rsidR="009B6C98" w:rsidRPr="0092053E" w:rsidDel="00CC08FC">
          <w:rPr>
            <w:rFonts w:cs="Times New Roman"/>
            <w:sz w:val="22"/>
          </w:rPr>
          <w:delText xml:space="preserve"> </w:delText>
        </w:r>
        <w:r w:rsidR="00477A66" w:rsidRPr="00C63D51" w:rsidDel="00CC08FC">
          <w:rPr>
            <w:rFonts w:cs="Times New Roman"/>
            <w:noProof/>
            <w:sz w:val="22"/>
          </w:rPr>
          <w:delText>T</w:delText>
        </w:r>
        <w:r w:rsidR="00B96C6C" w:rsidRPr="00C63D51" w:rsidDel="00CC08FC">
          <w:rPr>
            <w:rFonts w:cs="Times New Roman"/>
            <w:noProof/>
            <w:sz w:val="22"/>
          </w:rPr>
          <w:delText>he</w:delText>
        </w:r>
        <w:r w:rsidR="00B96C6C" w:rsidDel="00CC08FC">
          <w:rPr>
            <w:rFonts w:cs="Times New Roman"/>
            <w:sz w:val="22"/>
          </w:rPr>
          <w:delText xml:space="preserve"> </w:delText>
        </w:r>
        <w:r w:rsidR="00477A66" w:rsidDel="00CC08FC">
          <w:rPr>
            <w:rFonts w:cs="Times New Roman"/>
            <w:sz w:val="22"/>
          </w:rPr>
          <w:delText xml:space="preserve">independent </w:delText>
        </w:r>
        <w:r w:rsidR="00510C76" w:rsidDel="00CC08FC">
          <w:rPr>
            <w:rFonts w:cs="Times New Roman"/>
            <w:sz w:val="22"/>
          </w:rPr>
          <w:delText xml:space="preserve">variable </w:delText>
        </w:r>
        <w:r w:rsidR="00B96C6C" w:rsidDel="00CC08FC">
          <w:rPr>
            <w:rFonts w:cs="Times New Roman"/>
            <w:sz w:val="22"/>
          </w:rPr>
          <w:delText xml:space="preserve">for </w:delText>
        </w:r>
        <w:r w:rsidR="009B6C98" w:rsidRPr="0092053E" w:rsidDel="00CC08FC">
          <w:rPr>
            <w:rFonts w:cs="Times New Roman"/>
            <w:sz w:val="22"/>
          </w:rPr>
          <w:delText xml:space="preserve">“Randomness and </w:delText>
        </w:r>
        <w:r w:rsidR="00492585" w:rsidRPr="0092053E" w:rsidDel="00CC08FC">
          <w:rPr>
            <w:rFonts w:cs="Times New Roman"/>
            <w:sz w:val="22"/>
          </w:rPr>
          <w:delText>trend</w:delText>
        </w:r>
        <w:r w:rsidR="009B6C98" w:rsidRPr="0092053E" w:rsidDel="00CC08FC">
          <w:rPr>
            <w:rFonts w:cs="Times New Roman"/>
            <w:sz w:val="22"/>
          </w:rPr>
          <w:delText xml:space="preserve">” </w:delText>
        </w:r>
        <w:r w:rsidR="00B65DCD" w:rsidRPr="00B96C6C" w:rsidDel="00CC08FC">
          <w:rPr>
            <w:rFonts w:cs="Times New Roman"/>
            <w:noProof/>
            <w:sz w:val="22"/>
          </w:rPr>
          <w:delText>has</w:delText>
        </w:r>
        <w:r w:rsidR="00B65DCD" w:rsidRPr="0092053E" w:rsidDel="00CC08FC">
          <w:rPr>
            <w:rFonts w:cs="Times New Roman"/>
            <w:sz w:val="22"/>
          </w:rPr>
          <w:delText xml:space="preserve"> </w:delText>
        </w:r>
        <w:r w:rsidR="009B6C98" w:rsidRPr="00843EA5" w:rsidDel="00CC08FC">
          <w:rPr>
            <w:rFonts w:cs="Times New Roman"/>
            <w:noProof/>
            <w:sz w:val="22"/>
          </w:rPr>
          <w:delText>positive</w:delText>
        </w:r>
        <w:r w:rsidR="00246759" w:rsidRPr="0092053E" w:rsidDel="00CC08FC">
          <w:rPr>
            <w:rFonts w:cs="Times New Roman"/>
            <w:sz w:val="22"/>
          </w:rPr>
          <w:delText xml:space="preserve"> and statistically significant</w:delText>
        </w:r>
        <w:r w:rsidR="0065655E" w:rsidRPr="0092053E" w:rsidDel="00CC08FC">
          <w:rPr>
            <w:rFonts w:cs="Times New Roman"/>
            <w:sz w:val="22"/>
          </w:rPr>
          <w:delText xml:space="preserve"> effect</w:delText>
        </w:r>
        <w:r w:rsidR="00C63D51" w:rsidDel="00CC08FC">
          <w:rPr>
            <w:rFonts w:cs="Times New Roman"/>
            <w:sz w:val="22"/>
          </w:rPr>
          <w:delText>s</w:delText>
        </w:r>
        <w:r w:rsidR="0065655E" w:rsidRPr="0092053E" w:rsidDel="00CC08FC">
          <w:rPr>
            <w:rFonts w:cs="Times New Roman"/>
            <w:sz w:val="22"/>
          </w:rPr>
          <w:delText xml:space="preserve"> on the dependent variable</w:delText>
        </w:r>
        <w:r w:rsidR="00510C76" w:rsidDel="00CC08FC">
          <w:rPr>
            <w:rFonts w:cs="Times New Roman"/>
            <w:sz w:val="22"/>
          </w:rPr>
          <w:delText xml:space="preserve"> for both </w:delText>
        </w:r>
        <w:r w:rsidR="00477A66" w:rsidDel="00CC08FC">
          <w:rPr>
            <w:rFonts w:cs="Times New Roman"/>
            <w:sz w:val="22"/>
          </w:rPr>
          <w:delText xml:space="preserve">regression </w:delText>
        </w:r>
        <w:r w:rsidR="00510C76" w:rsidDel="00CC08FC">
          <w:rPr>
            <w:rFonts w:cs="Times New Roman"/>
            <w:sz w:val="22"/>
          </w:rPr>
          <w:delText xml:space="preserve">models (e.g., </w:delText>
        </w:r>
        <w:r w:rsidR="00510C76" w:rsidRPr="0092053E" w:rsidDel="00CC08FC">
          <w:rPr>
            <w:rFonts w:cs="Times New Roman"/>
            <w:sz w:val="22"/>
          </w:rPr>
          <w:delText>0.26</w:delText>
        </w:r>
        <w:r w:rsidR="00510C76" w:rsidDel="00CC08FC">
          <w:rPr>
            <w:rFonts w:cs="Times New Roman"/>
            <w:sz w:val="22"/>
          </w:rPr>
          <w:delText xml:space="preserve"> with a p-value of smaller than 0.01 and 0.57 with a p-value of 0.01 respectively</w:delText>
        </w:r>
        <w:r w:rsidR="00510C76" w:rsidRPr="00C63D51" w:rsidDel="00CC08FC">
          <w:rPr>
            <w:rFonts w:cs="Times New Roman"/>
            <w:noProof/>
            <w:sz w:val="22"/>
          </w:rPr>
          <w:delText xml:space="preserve">) </w:delText>
        </w:r>
        <w:r w:rsidR="003957EE" w:rsidRPr="0092053E" w:rsidDel="00CC08FC">
          <w:rPr>
            <w:rStyle w:val="FootnoteReference"/>
            <w:rFonts w:cs="Times New Roman"/>
            <w:sz w:val="22"/>
          </w:rPr>
          <w:footnoteReference w:id="17"/>
        </w:r>
        <w:r w:rsidR="003957EE" w:rsidRPr="0092053E" w:rsidDel="00CC08FC">
          <w:rPr>
            <w:rFonts w:cs="Times New Roman"/>
            <w:sz w:val="22"/>
          </w:rPr>
          <w:delText xml:space="preserve">. </w:delText>
        </w:r>
        <w:r w:rsidR="000C7A5A" w:rsidRPr="0092053E" w:rsidDel="00CC08FC">
          <w:rPr>
            <w:rFonts w:cs="Times New Roman"/>
            <w:sz w:val="22"/>
          </w:rPr>
          <w:delText>This suggests that</w:delText>
        </w:r>
        <w:r w:rsidR="00510C76" w:rsidDel="00CC08FC">
          <w:rPr>
            <w:rFonts w:cs="Times New Roman"/>
            <w:sz w:val="22"/>
          </w:rPr>
          <w:delText xml:space="preserve"> the two proposed methods have greater advantages </w:delText>
        </w:r>
        <w:r w:rsidR="00F5012C" w:rsidRPr="0092053E" w:rsidDel="00CC08FC">
          <w:rPr>
            <w:rFonts w:cs="Times New Roman"/>
            <w:sz w:val="22"/>
          </w:rPr>
          <w:delText xml:space="preserve">compared to the ADL-intra models </w:delText>
        </w:r>
        <w:r w:rsidR="009B6C98" w:rsidRPr="0092053E" w:rsidDel="00CC08FC">
          <w:rPr>
            <w:rFonts w:cs="Times New Roman"/>
            <w:sz w:val="22"/>
          </w:rPr>
          <w:delText xml:space="preserve">for </w:delText>
        </w:r>
        <w:r w:rsidR="00D95C10" w:rsidDel="00CC08FC">
          <w:rPr>
            <w:rFonts w:cs="Times New Roman"/>
            <w:sz w:val="22"/>
          </w:rPr>
          <w:delText>SKU’s</w:delText>
        </w:r>
        <w:r w:rsidR="00D95C10" w:rsidRPr="0092053E" w:rsidDel="00CC08FC">
          <w:rPr>
            <w:rFonts w:cs="Times New Roman"/>
            <w:sz w:val="22"/>
          </w:rPr>
          <w:delText xml:space="preserve"> </w:delText>
        </w:r>
      </w:del>
      <w:ins w:id="538" w:author="ALBA EDITING" w:date="2019-04-07T12:03:00Z">
        <w:del w:id="539" w:author="tao huang" w:date="2019-04-08T23:32:00Z">
          <w:r w:rsidR="002532BA" w:rsidDel="00CC08FC">
            <w:rPr>
              <w:rFonts w:cs="Times New Roman"/>
              <w:sz w:val="22"/>
            </w:rPr>
            <w:delText>SKUs</w:delText>
          </w:r>
          <w:r w:rsidR="002532BA" w:rsidRPr="0092053E" w:rsidDel="00CC08FC">
            <w:rPr>
              <w:rFonts w:cs="Times New Roman"/>
              <w:sz w:val="22"/>
            </w:rPr>
            <w:delText xml:space="preserve"> </w:delText>
          </w:r>
        </w:del>
      </w:ins>
      <w:del w:id="540" w:author="tao huang" w:date="2019-04-08T23:32:00Z">
        <w:r w:rsidR="00492585" w:rsidRPr="0092053E" w:rsidDel="00CC08FC">
          <w:rPr>
            <w:rFonts w:cs="Times New Roman"/>
            <w:sz w:val="22"/>
          </w:rPr>
          <w:delText xml:space="preserve">associated with </w:delText>
        </w:r>
        <w:r w:rsidR="009B6C98" w:rsidRPr="0092053E" w:rsidDel="00CC08FC">
          <w:rPr>
            <w:rFonts w:cs="Times New Roman"/>
            <w:sz w:val="22"/>
          </w:rPr>
          <w:delText xml:space="preserve">higher </w:delText>
        </w:r>
        <w:r w:rsidR="00F928FA" w:rsidRPr="0092053E" w:rsidDel="00CC08FC">
          <w:rPr>
            <w:rFonts w:cs="Times New Roman"/>
            <w:sz w:val="22"/>
          </w:rPr>
          <w:delText xml:space="preserve">levels of </w:delText>
        </w:r>
        <w:r w:rsidR="009B6C98" w:rsidRPr="0092053E" w:rsidDel="00CC08FC">
          <w:rPr>
            <w:rFonts w:cs="Times New Roman"/>
            <w:sz w:val="22"/>
          </w:rPr>
          <w:delText xml:space="preserve">randomness and trend (e.g., </w:delText>
        </w:r>
        <w:r w:rsidR="00492585" w:rsidRPr="0092053E" w:rsidDel="00CC08FC">
          <w:rPr>
            <w:rFonts w:cs="Times New Roman"/>
            <w:sz w:val="22"/>
          </w:rPr>
          <w:delText>those which are more</w:delText>
        </w:r>
        <w:r w:rsidR="009B6C98" w:rsidRPr="0092053E" w:rsidDel="00CC08FC">
          <w:rPr>
            <w:rFonts w:cs="Times New Roman"/>
            <w:sz w:val="22"/>
          </w:rPr>
          <w:delText xml:space="preserve"> difficult to forecast and</w:delText>
        </w:r>
        <w:r w:rsidR="00410308" w:rsidRPr="0092053E" w:rsidDel="00CC08FC">
          <w:rPr>
            <w:rFonts w:cs="Times New Roman"/>
            <w:sz w:val="22"/>
          </w:rPr>
          <w:delText xml:space="preserve"> tend to</w:delText>
        </w:r>
        <w:r w:rsidR="009B6C98" w:rsidRPr="0092053E" w:rsidDel="00CC08FC">
          <w:rPr>
            <w:rFonts w:cs="Times New Roman"/>
            <w:sz w:val="22"/>
          </w:rPr>
          <w:delText xml:space="preserve"> exhibit a </w:delText>
        </w:r>
        <w:r w:rsidR="009B6C98" w:rsidRPr="0092053E" w:rsidDel="00CC08FC">
          <w:rPr>
            <w:rFonts w:cs="Times New Roman"/>
            <w:noProof/>
            <w:sz w:val="22"/>
          </w:rPr>
          <w:delText>trend</w:delText>
        </w:r>
        <w:r w:rsidR="009B6C98" w:rsidRPr="0092053E" w:rsidDel="00CC08FC">
          <w:rPr>
            <w:rFonts w:cs="Times New Roman"/>
            <w:sz w:val="22"/>
          </w:rPr>
          <w:delText xml:space="preserve"> in </w:delText>
        </w:r>
        <w:r w:rsidR="00410308" w:rsidRPr="0092053E" w:rsidDel="00CC08FC">
          <w:rPr>
            <w:rFonts w:cs="Times New Roman"/>
            <w:sz w:val="22"/>
          </w:rPr>
          <w:delText xml:space="preserve">product </w:delText>
        </w:r>
        <w:r w:rsidR="009B6C98" w:rsidRPr="0092053E" w:rsidDel="00CC08FC">
          <w:rPr>
            <w:rFonts w:cs="Times New Roman"/>
            <w:sz w:val="22"/>
          </w:rPr>
          <w:delText>sales)</w:delText>
        </w:r>
        <w:r w:rsidR="00DE298A" w:rsidDel="00CC08FC">
          <w:rPr>
            <w:rFonts w:cs="Times New Roman"/>
            <w:sz w:val="22"/>
          </w:rPr>
          <w:delText xml:space="preserve">, </w:delText>
        </w:r>
        <w:r w:rsidR="00DD63C7" w:rsidDel="00CC08FC">
          <w:rPr>
            <w:rFonts w:cs="Times New Roman"/>
            <w:sz w:val="22"/>
          </w:rPr>
          <w:delText>possibl</w:delText>
        </w:r>
        <w:r w:rsidR="00C45EE7" w:rsidDel="00CC08FC">
          <w:rPr>
            <w:rFonts w:cs="Times New Roman"/>
            <w:sz w:val="22"/>
          </w:rPr>
          <w:delText>y</w:delText>
        </w:r>
        <w:r w:rsidR="00DD63C7" w:rsidDel="00CC08FC">
          <w:rPr>
            <w:rFonts w:cs="Times New Roman"/>
            <w:sz w:val="22"/>
          </w:rPr>
          <w:delText xml:space="preserve"> </w:delText>
        </w:r>
        <w:r w:rsidR="00BB2556" w:rsidDel="00CC08FC">
          <w:rPr>
            <w:rFonts w:cs="Times New Roman"/>
            <w:sz w:val="22"/>
          </w:rPr>
          <w:delText>because</w:delText>
        </w:r>
        <w:r w:rsidR="00DD63C7" w:rsidDel="00CC08FC">
          <w:rPr>
            <w:rFonts w:cs="Times New Roman"/>
            <w:sz w:val="22"/>
          </w:rPr>
          <w:delText xml:space="preserve"> </w:delText>
        </w:r>
        <w:r w:rsidR="00BB2556" w:rsidDel="00CC08FC">
          <w:rPr>
            <w:rFonts w:cs="Times New Roman"/>
            <w:sz w:val="22"/>
          </w:rPr>
          <w:delText>products of</w:delText>
        </w:r>
        <w:r w:rsidR="009B6C98" w:rsidRPr="0092053E" w:rsidDel="00CC08FC">
          <w:rPr>
            <w:rFonts w:cs="Times New Roman"/>
            <w:sz w:val="22"/>
          </w:rPr>
          <w:delText xml:space="preserve"> this type </w:delText>
        </w:r>
        <w:r w:rsidR="00DD63C7" w:rsidDel="00CC08FC">
          <w:rPr>
            <w:rFonts w:cs="Times New Roman"/>
            <w:sz w:val="22"/>
          </w:rPr>
          <w:delText xml:space="preserve">tend to be </w:delText>
        </w:r>
        <w:r w:rsidR="009B6C98" w:rsidRPr="0092053E" w:rsidDel="00CC08FC">
          <w:rPr>
            <w:rFonts w:cs="Times New Roman"/>
            <w:sz w:val="22"/>
          </w:rPr>
          <w:delText xml:space="preserve">more heavily </w:delText>
        </w:r>
        <w:r w:rsidR="00DD63C7" w:rsidDel="00CC08FC">
          <w:rPr>
            <w:rFonts w:cs="Times New Roman"/>
            <w:sz w:val="22"/>
          </w:rPr>
          <w:delText xml:space="preserve">influenced by </w:delText>
        </w:r>
        <w:r w:rsidR="009B6C98" w:rsidRPr="0092053E" w:rsidDel="00CC08FC">
          <w:rPr>
            <w:rFonts w:cs="Times New Roman"/>
            <w:sz w:val="22"/>
          </w:rPr>
          <w:delText>structural change</w:delText>
        </w:r>
        <w:r w:rsidR="00DD63C7" w:rsidDel="00CC08FC">
          <w:rPr>
            <w:rFonts w:cs="Times New Roman"/>
            <w:sz w:val="22"/>
          </w:rPr>
          <w:delText xml:space="preserve">s </w:delText>
        </w:r>
        <w:r w:rsidR="009B6C98" w:rsidRPr="0092053E" w:rsidDel="00CC08FC">
          <w:rPr>
            <w:rFonts w:cs="Times New Roman"/>
            <w:sz w:val="22"/>
          </w:rPr>
          <w:delText xml:space="preserve">and </w:delText>
        </w:r>
        <w:r w:rsidR="00236E87" w:rsidDel="00CC08FC">
          <w:rPr>
            <w:rFonts w:cs="Times New Roman"/>
            <w:sz w:val="22"/>
          </w:rPr>
          <w:delText xml:space="preserve">the resulting </w:delText>
        </w:r>
        <w:r w:rsidR="009B6C98" w:rsidRPr="0092053E" w:rsidDel="00CC08FC">
          <w:rPr>
            <w:rFonts w:cs="Times New Roman"/>
            <w:sz w:val="22"/>
          </w:rPr>
          <w:delText xml:space="preserve">forecast bias. </w:delText>
        </w:r>
        <w:r w:rsidR="00D95C10" w:rsidDel="00CC08FC">
          <w:rPr>
            <w:rFonts w:cs="Times New Roman"/>
            <w:sz w:val="22"/>
          </w:rPr>
          <w:delText>T</w:delText>
        </w:r>
        <w:r w:rsidR="009B6C98" w:rsidRPr="0092053E" w:rsidDel="00CC08FC">
          <w:rPr>
            <w:rFonts w:cs="Times New Roman"/>
            <w:sz w:val="22"/>
          </w:rPr>
          <w:delText xml:space="preserve">he ADL-intra-IC </w:delText>
        </w:r>
        <w:r w:rsidR="00F5012C" w:rsidRPr="0092053E" w:rsidDel="00CC08FC">
          <w:rPr>
            <w:rFonts w:cs="Times New Roman"/>
            <w:sz w:val="22"/>
          </w:rPr>
          <w:delText>method</w:delText>
        </w:r>
        <w:r w:rsidR="009B6C98" w:rsidRPr="0092053E" w:rsidDel="00CC08FC">
          <w:rPr>
            <w:rFonts w:cs="Times New Roman"/>
            <w:sz w:val="22"/>
          </w:rPr>
          <w:delText xml:space="preserve"> tend</w:delText>
        </w:r>
        <w:r w:rsidR="000C7A5A" w:rsidRPr="0092053E" w:rsidDel="00CC08FC">
          <w:rPr>
            <w:rFonts w:cs="Times New Roman"/>
            <w:sz w:val="22"/>
          </w:rPr>
          <w:delText>s</w:delText>
        </w:r>
        <w:r w:rsidR="009B6C98" w:rsidRPr="0092053E" w:rsidDel="00CC08FC">
          <w:rPr>
            <w:rFonts w:cs="Times New Roman"/>
            <w:sz w:val="22"/>
          </w:rPr>
          <w:delText xml:space="preserve"> to </w:delText>
        </w:r>
        <w:r w:rsidR="00D95C10" w:rsidDel="00CC08FC">
          <w:rPr>
            <w:rFonts w:cs="Times New Roman"/>
            <w:sz w:val="22"/>
          </w:rPr>
          <w:delText>have less advantages</w:delText>
        </w:r>
        <w:r w:rsidR="009B6C98" w:rsidRPr="0092053E" w:rsidDel="00CC08FC">
          <w:rPr>
            <w:rFonts w:cs="Times New Roman"/>
            <w:sz w:val="22"/>
          </w:rPr>
          <w:delText xml:space="preserve"> compared to the ADL-intra model for </w:delText>
        </w:r>
        <w:r w:rsidR="00D95C10" w:rsidDel="00CC08FC">
          <w:rPr>
            <w:rFonts w:cs="Times New Roman"/>
            <w:sz w:val="22"/>
          </w:rPr>
          <w:delText>SKU’s</w:delText>
        </w:r>
        <w:r w:rsidR="009B6C98" w:rsidRPr="0092053E" w:rsidDel="00CC08FC">
          <w:rPr>
            <w:rFonts w:cs="Times New Roman"/>
            <w:sz w:val="22"/>
          </w:rPr>
          <w:delText xml:space="preserve"> </w:delText>
        </w:r>
      </w:del>
      <w:ins w:id="541" w:author="ALBA EDITING" w:date="2019-04-07T12:03:00Z">
        <w:del w:id="542" w:author="tao huang" w:date="2019-04-08T23:32:00Z">
          <w:r w:rsidR="002532BA" w:rsidDel="00CC08FC">
            <w:rPr>
              <w:rFonts w:cs="Times New Roman"/>
              <w:sz w:val="22"/>
            </w:rPr>
            <w:delText>SKUs</w:delText>
          </w:r>
          <w:r w:rsidR="002532BA" w:rsidRPr="0092053E" w:rsidDel="00CC08FC">
            <w:rPr>
              <w:rFonts w:cs="Times New Roman"/>
              <w:sz w:val="22"/>
            </w:rPr>
            <w:delText xml:space="preserve"> </w:delText>
          </w:r>
        </w:del>
      </w:ins>
      <w:del w:id="543" w:author="tao huang" w:date="2019-04-08T23:32:00Z">
        <w:r w:rsidR="009B6C98" w:rsidRPr="0092053E" w:rsidDel="00CC08FC">
          <w:rPr>
            <w:rFonts w:cs="Times New Roman"/>
            <w:sz w:val="22"/>
          </w:rPr>
          <w:delText xml:space="preserve">with </w:delText>
        </w:r>
        <w:r w:rsidR="009B6C98" w:rsidRPr="0092053E" w:rsidDel="00CC08FC">
          <w:rPr>
            <w:rFonts w:cs="Times New Roman"/>
            <w:noProof/>
            <w:sz w:val="22"/>
          </w:rPr>
          <w:delText>higher</w:delText>
        </w:r>
        <w:r w:rsidR="009B6C98" w:rsidRPr="0092053E" w:rsidDel="00CC08FC">
          <w:rPr>
            <w:rFonts w:cs="Times New Roman"/>
            <w:sz w:val="22"/>
          </w:rPr>
          <w:delText xml:space="preserve"> proportion</w:delText>
        </w:r>
        <w:r w:rsidR="00627020" w:rsidRPr="0092053E" w:rsidDel="00CC08FC">
          <w:rPr>
            <w:rFonts w:cs="Times New Roman"/>
            <w:sz w:val="22"/>
          </w:rPr>
          <w:delText>s</w:delText>
        </w:r>
        <w:r w:rsidR="009B6C98" w:rsidRPr="0092053E" w:rsidDel="00CC08FC">
          <w:rPr>
            <w:rFonts w:cs="Times New Roman"/>
            <w:sz w:val="22"/>
          </w:rPr>
          <w:delText xml:space="preserve"> of outliers and higher </w:delText>
        </w:r>
        <w:r w:rsidR="00356803" w:rsidRPr="0092053E" w:rsidDel="00CC08FC">
          <w:rPr>
            <w:rFonts w:cs="Times New Roman"/>
            <w:sz w:val="22"/>
          </w:rPr>
          <w:delText>levels of feature intensity</w:delText>
        </w:r>
        <w:r w:rsidR="00BD7246" w:rsidRPr="0092053E" w:rsidDel="00CC08FC">
          <w:rPr>
            <w:rFonts w:cs="Times New Roman"/>
            <w:sz w:val="22"/>
          </w:rPr>
          <w:delText xml:space="preserve"> (e.g., -1.</w:delText>
        </w:r>
        <w:r w:rsidR="009A2586" w:rsidRPr="0092053E" w:rsidDel="00CC08FC">
          <w:rPr>
            <w:rFonts w:cs="Times New Roman"/>
            <w:sz w:val="22"/>
          </w:rPr>
          <w:delText>08</w:delText>
        </w:r>
        <w:r w:rsidR="00BD7246" w:rsidRPr="0092053E" w:rsidDel="00CC08FC">
          <w:rPr>
            <w:rFonts w:cs="Times New Roman"/>
            <w:sz w:val="22"/>
          </w:rPr>
          <w:delText xml:space="preserve"> with a p-value smaller than 0.01)</w:delText>
        </w:r>
        <w:r w:rsidR="008D3C31" w:rsidRPr="0092053E" w:rsidDel="00CC08FC">
          <w:rPr>
            <w:rFonts w:cs="Times New Roman"/>
            <w:sz w:val="22"/>
          </w:rPr>
          <w:delText xml:space="preserve">. </w:delText>
        </w:r>
        <w:r w:rsidR="00236E87" w:rsidDel="00CC08FC">
          <w:rPr>
            <w:rFonts w:cs="Times New Roman"/>
            <w:sz w:val="22"/>
          </w:rPr>
          <w:delText>A</w:delText>
        </w:r>
        <w:r w:rsidR="00F5012C" w:rsidRPr="0092053E" w:rsidDel="00CC08FC">
          <w:rPr>
            <w:rFonts w:cs="Times New Roman"/>
            <w:sz w:val="22"/>
          </w:rPr>
          <w:delText xml:space="preserve"> possible explanation is </w:delText>
        </w:r>
        <w:r w:rsidR="009B6C98" w:rsidRPr="0092053E" w:rsidDel="00CC08FC">
          <w:rPr>
            <w:rFonts w:cs="Times New Roman"/>
            <w:sz w:val="22"/>
          </w:rPr>
          <w:delText xml:space="preserve">that the </w:delText>
        </w:r>
        <w:r w:rsidR="00BB3692" w:rsidRPr="0092053E" w:rsidDel="00CC08FC">
          <w:rPr>
            <w:rFonts w:cs="Times New Roman"/>
            <w:sz w:val="22"/>
          </w:rPr>
          <w:delText xml:space="preserve">adjustment </w:delText>
        </w:r>
        <w:r w:rsidR="009B6C98" w:rsidRPr="0092053E" w:rsidDel="00CC08FC">
          <w:rPr>
            <w:rFonts w:cs="Times New Roman"/>
            <w:sz w:val="22"/>
          </w:rPr>
          <w:delText xml:space="preserve">for the </w:delText>
        </w:r>
        <w:r w:rsidR="00BB3692" w:rsidRPr="0092053E" w:rsidDel="00CC08FC">
          <w:rPr>
            <w:rFonts w:cs="Times New Roman"/>
            <w:sz w:val="22"/>
          </w:rPr>
          <w:delText xml:space="preserve">forecast </w:delText>
        </w:r>
        <w:r w:rsidR="009B6C98" w:rsidRPr="0092053E" w:rsidDel="00CC08FC">
          <w:rPr>
            <w:rFonts w:cs="Times New Roman"/>
            <w:sz w:val="22"/>
          </w:rPr>
          <w:delText xml:space="preserve">bias </w:delText>
        </w:r>
        <w:r w:rsidR="00D95C10" w:rsidDel="00CC08FC">
          <w:rPr>
            <w:rFonts w:cs="Times New Roman"/>
            <w:sz w:val="22"/>
          </w:rPr>
          <w:delText>may</w:delText>
        </w:r>
        <w:r w:rsidR="00D95C10" w:rsidRPr="0092053E" w:rsidDel="00CC08FC">
          <w:rPr>
            <w:rFonts w:cs="Times New Roman"/>
            <w:sz w:val="22"/>
          </w:rPr>
          <w:delText xml:space="preserve"> </w:delText>
        </w:r>
        <w:r w:rsidR="00BB3692" w:rsidRPr="0092053E" w:rsidDel="00CC08FC">
          <w:rPr>
            <w:rFonts w:cs="Times New Roman"/>
            <w:sz w:val="22"/>
          </w:rPr>
          <w:delText>get</w:delText>
        </w:r>
        <w:r w:rsidR="009B6C98" w:rsidRPr="0092053E" w:rsidDel="00CC08FC">
          <w:rPr>
            <w:rFonts w:cs="Times New Roman"/>
            <w:sz w:val="22"/>
          </w:rPr>
          <w:delText xml:space="preserve"> submerged by high sales </w:delText>
        </w:r>
        <w:r w:rsidR="00BB3692" w:rsidRPr="0092053E" w:rsidDel="00CC08FC">
          <w:rPr>
            <w:rFonts w:cs="Times New Roman"/>
            <w:sz w:val="22"/>
          </w:rPr>
          <w:delText>variations</w:delText>
        </w:r>
        <w:r w:rsidR="009B6C98" w:rsidRPr="0092053E" w:rsidDel="00CC08FC">
          <w:rPr>
            <w:rFonts w:cs="Times New Roman"/>
            <w:sz w:val="22"/>
          </w:rPr>
          <w:delText xml:space="preserve"> which are usually ‘outliers’ and caused by </w:delText>
        </w:r>
        <w:r w:rsidR="008D3C31" w:rsidRPr="0092053E" w:rsidDel="00CC08FC">
          <w:rPr>
            <w:rFonts w:cs="Times New Roman"/>
            <w:sz w:val="22"/>
          </w:rPr>
          <w:delText xml:space="preserve">the </w:delText>
        </w:r>
        <w:r w:rsidR="00BB3692" w:rsidRPr="0092053E" w:rsidDel="00CC08FC">
          <w:rPr>
            <w:rFonts w:cs="Times New Roman"/>
            <w:sz w:val="22"/>
          </w:rPr>
          <w:delText>f</w:delText>
        </w:r>
        <w:r w:rsidR="00CE77A6" w:rsidRPr="0092053E" w:rsidDel="00CC08FC">
          <w:rPr>
            <w:rFonts w:cs="Times New Roman"/>
            <w:sz w:val="22"/>
          </w:rPr>
          <w:delText xml:space="preserve">eature </w:delText>
        </w:r>
        <w:r w:rsidR="009B6C98" w:rsidRPr="0092053E" w:rsidDel="00CC08FC">
          <w:rPr>
            <w:rFonts w:cs="Times New Roman"/>
            <w:sz w:val="22"/>
          </w:rPr>
          <w:delText>promotion</w:delText>
        </w:r>
        <w:r w:rsidR="00423B14" w:rsidRPr="0092053E" w:rsidDel="00CC08FC">
          <w:rPr>
            <w:rFonts w:cs="Times New Roman"/>
            <w:sz w:val="22"/>
          </w:rPr>
          <w:delText>al activities</w:delText>
        </w:r>
        <w:r w:rsidR="00356803" w:rsidRPr="0092053E" w:rsidDel="00CC08FC">
          <w:rPr>
            <w:rFonts w:cs="Times New Roman"/>
            <w:sz w:val="22"/>
          </w:rPr>
          <w:delText>. This is also</w:delText>
        </w:r>
        <w:r w:rsidR="000A40FD" w:rsidRPr="0092053E" w:rsidDel="00CC08FC">
          <w:rPr>
            <w:rFonts w:cs="Times New Roman"/>
            <w:sz w:val="22"/>
          </w:rPr>
          <w:delText xml:space="preserve"> consistent with </w:delText>
        </w:r>
        <w:r w:rsidR="00423B14" w:rsidRPr="0092053E" w:rsidDel="00CC08FC">
          <w:rPr>
            <w:rFonts w:cs="Times New Roman"/>
            <w:sz w:val="22"/>
          </w:rPr>
          <w:delText xml:space="preserve">the moderate </w:delText>
        </w:r>
        <w:r w:rsidR="000A40FD" w:rsidRPr="0092053E" w:rsidDel="00CC08FC">
          <w:rPr>
            <w:rFonts w:cs="Times New Roman"/>
            <w:sz w:val="22"/>
          </w:rPr>
          <w:delText xml:space="preserve">forecasting performance of the ADL-intra-IC </w:delText>
        </w:r>
        <w:r w:rsidR="00423B14" w:rsidRPr="0092053E" w:rsidDel="00CC08FC">
          <w:rPr>
            <w:rFonts w:cs="Times New Roman"/>
            <w:sz w:val="22"/>
          </w:rPr>
          <w:delText>method</w:delText>
        </w:r>
        <w:r w:rsidR="000A40FD" w:rsidRPr="0092053E" w:rsidDel="00CC08FC">
          <w:rPr>
            <w:rFonts w:cs="Times New Roman"/>
            <w:sz w:val="22"/>
          </w:rPr>
          <w:delText xml:space="preserve"> for the promoted forecast period. </w:delText>
        </w:r>
        <w:r w:rsidR="00BA6ABF" w:rsidRPr="0092053E" w:rsidDel="00CC08FC">
          <w:rPr>
            <w:sz w:val="22"/>
          </w:rPr>
          <w:delText xml:space="preserve">We </w:delText>
        </w:r>
        <w:r w:rsidR="00D33731" w:rsidRPr="0092053E" w:rsidDel="00CC08FC">
          <w:rPr>
            <w:sz w:val="22"/>
          </w:rPr>
          <w:delText xml:space="preserve">also </w:delText>
        </w:r>
        <w:r w:rsidR="00BA6ABF" w:rsidRPr="0092053E" w:rsidDel="00CC08FC">
          <w:rPr>
            <w:sz w:val="22"/>
          </w:rPr>
          <w:delText xml:space="preserve">conduct </w:delText>
        </w:r>
        <w:r w:rsidR="00D95C10" w:rsidDel="00CC08FC">
          <w:rPr>
            <w:sz w:val="22"/>
          </w:rPr>
          <w:delText>the regression</w:delText>
        </w:r>
        <w:r w:rsidR="00BA6ABF" w:rsidRPr="0092053E" w:rsidDel="00CC08FC">
          <w:rPr>
            <w:sz w:val="22"/>
          </w:rPr>
          <w:delText xml:space="preserve"> analysis for</w:delText>
        </w:r>
        <w:r w:rsidR="004753EE" w:rsidRPr="0092053E" w:rsidDel="00CC08FC">
          <w:rPr>
            <w:sz w:val="22"/>
          </w:rPr>
          <w:delText xml:space="preserve"> other error measures and forecast horizons</w:delText>
        </w:r>
        <w:r w:rsidR="000548D7" w:rsidDel="00CC08FC">
          <w:rPr>
            <w:sz w:val="22"/>
          </w:rPr>
          <w:delText>, and w</w:delText>
        </w:r>
        <w:r w:rsidR="00D95C10" w:rsidDel="00CC08FC">
          <w:rPr>
            <w:sz w:val="22"/>
          </w:rPr>
          <w:delText xml:space="preserve">e have consistent </w:delText>
        </w:r>
        <w:r w:rsidR="00BA6ABF" w:rsidRPr="0092053E" w:rsidDel="00CC08FC">
          <w:rPr>
            <w:sz w:val="22"/>
          </w:rPr>
          <w:delText>findings</w:delText>
        </w:r>
        <w:r w:rsidR="004753EE" w:rsidRPr="0092053E" w:rsidDel="00CC08FC">
          <w:rPr>
            <w:sz w:val="22"/>
          </w:rPr>
          <w:delText>.</w:delText>
        </w:r>
        <w:r w:rsidR="004753EE" w:rsidRPr="0092053E" w:rsidDel="00CC08FC">
          <w:delText xml:space="preserve"> </w:delText>
        </w:r>
      </w:del>
    </w:p>
    <w:p w14:paraId="377E5119" w14:textId="759F94F1" w:rsidR="00B469C1" w:rsidRPr="0092053E" w:rsidDel="00CC08FC" w:rsidRDefault="00B469C1" w:rsidP="009B6C98">
      <w:pPr>
        <w:pStyle w:val="ListParagraph"/>
        <w:shd w:val="clear" w:color="auto" w:fill="FFFFFF" w:themeFill="background1"/>
        <w:spacing w:after="0" w:line="360" w:lineRule="auto"/>
        <w:ind w:left="0"/>
        <w:rPr>
          <w:del w:id="544" w:author="tao huang" w:date="2019-04-08T23:32:00Z"/>
          <w:rFonts w:cs="Times New Roman"/>
          <w:sz w:val="22"/>
        </w:rPr>
      </w:pPr>
    </w:p>
    <w:p w14:paraId="261BCA70" w14:textId="4BE5049B" w:rsidR="00B469C1" w:rsidRPr="0092053E" w:rsidDel="00CC08FC" w:rsidRDefault="00492585" w:rsidP="00BC7773">
      <w:pPr>
        <w:pStyle w:val="ListParagraph"/>
        <w:shd w:val="clear" w:color="auto" w:fill="FFFFFF" w:themeFill="background1"/>
        <w:spacing w:after="0" w:line="360" w:lineRule="auto"/>
        <w:ind w:left="0"/>
        <w:rPr>
          <w:del w:id="545" w:author="tao huang" w:date="2019-04-08T23:32:00Z"/>
          <w:rFonts w:cs="Times New Roman"/>
          <w:sz w:val="22"/>
        </w:rPr>
      </w:pPr>
      <w:del w:id="546" w:author="tao huang" w:date="2019-04-08T23:32:00Z">
        <w:r w:rsidRPr="0092053E" w:rsidDel="00CC08FC">
          <w:rPr>
            <w:rFonts w:cs="Times New Roman"/>
            <w:sz w:val="22"/>
          </w:rPr>
          <w:delText xml:space="preserve"> </w:delText>
        </w:r>
        <w:r w:rsidR="00971633" w:rsidRPr="0092053E" w:rsidDel="00CC08FC">
          <w:rPr>
            <w:rFonts w:cs="Times New Roman"/>
            <w:sz w:val="22"/>
          </w:rPr>
          <w:delText xml:space="preserve">Table </w:delText>
        </w:r>
        <w:r w:rsidR="00E4227D" w:rsidRPr="0092053E" w:rsidDel="00CC08FC">
          <w:rPr>
            <w:rFonts w:cs="Times New Roman"/>
            <w:sz w:val="22"/>
          </w:rPr>
          <w:delText>8</w:delText>
        </w:r>
        <w:r w:rsidR="00D61F2F" w:rsidRPr="0092053E" w:rsidDel="00CC08FC">
          <w:rPr>
            <w:rFonts w:cs="Times New Roman"/>
            <w:sz w:val="22"/>
          </w:rPr>
          <w:tab/>
        </w:r>
        <w:r w:rsidR="00971633" w:rsidRPr="0092053E" w:rsidDel="00CC08FC">
          <w:rPr>
            <w:rFonts w:cs="Times New Roman"/>
            <w:sz w:val="22"/>
          </w:rPr>
          <w:delText xml:space="preserve">The </w:delText>
        </w:r>
        <w:r w:rsidR="0051111A" w:rsidRPr="0092053E" w:rsidDel="00CC08FC">
          <w:rPr>
            <w:rFonts w:cs="Times New Roman"/>
            <w:sz w:val="22"/>
          </w:rPr>
          <w:delText>estimation results for the</w:delText>
        </w:r>
        <w:r w:rsidR="00F6238F" w:rsidDel="00CC08FC">
          <w:rPr>
            <w:rFonts w:cs="Times New Roman"/>
            <w:sz w:val="22"/>
          </w:rPr>
          <w:delText xml:space="preserve"> two</w:delText>
        </w:r>
        <w:r w:rsidR="0051111A" w:rsidRPr="0092053E" w:rsidDel="00CC08FC">
          <w:rPr>
            <w:rFonts w:cs="Times New Roman"/>
            <w:sz w:val="22"/>
          </w:rPr>
          <w:delText xml:space="preserve"> regression model</w:delText>
        </w:r>
        <w:r w:rsidR="00F6238F" w:rsidDel="00CC08FC">
          <w:rPr>
            <w:rFonts w:cs="Times New Roman"/>
            <w:sz w:val="22"/>
          </w:rPr>
          <w:delText>s</w:delText>
        </w:r>
      </w:del>
    </w:p>
    <w:p w14:paraId="4D6454BD" w14:textId="7A11FE27" w:rsidR="009A2586" w:rsidRPr="0092053E" w:rsidDel="00CC08FC" w:rsidRDefault="009A2586" w:rsidP="002B158B">
      <w:pPr>
        <w:shd w:val="clear" w:color="auto" w:fill="FFFFFF" w:themeFill="background1"/>
        <w:spacing w:after="0" w:line="360" w:lineRule="auto"/>
        <w:ind w:firstLine="720"/>
        <w:rPr>
          <w:del w:id="547" w:author="tao huang" w:date="2019-04-08T23:32:00Z"/>
          <w:rFonts w:cs="Times New Roman"/>
          <w:sz w:val="22"/>
        </w:rPr>
      </w:pPr>
      <w:del w:id="548" w:author="tao huang" w:date="2019-04-08T23:32:00Z">
        <w:r w:rsidRPr="0092053E" w:rsidDel="00CC08FC">
          <w:rPr>
            <w:rFonts w:cs="Times New Roman"/>
            <w:sz w:val="22"/>
          </w:rPr>
          <w:delText xml:space="preserve"> </w:delText>
        </w:r>
      </w:del>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2053E" w:rsidRPr="00403BBB" w:rsidDel="00CC08FC" w14:paraId="11F8DD2F" w14:textId="27EDD77E" w:rsidTr="00EB2422">
        <w:trPr>
          <w:cnfStyle w:val="100000000000" w:firstRow="1" w:lastRow="0" w:firstColumn="0" w:lastColumn="0" w:oddVBand="0" w:evenVBand="0" w:oddHBand="0" w:evenHBand="0" w:firstRowFirstColumn="0" w:firstRowLastColumn="0" w:lastRowFirstColumn="0" w:lastRowLastColumn="0"/>
          <w:trHeight w:val="20"/>
          <w:jc w:val="center"/>
          <w:del w:id="549" w:author="tao huang" w:date="2019-04-08T23:32:00Z"/>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5F39D93A" w:rsidR="009A2586" w:rsidRPr="00403BBB" w:rsidDel="00CC08FC" w:rsidRDefault="009A2586" w:rsidP="00EB2422">
            <w:pPr>
              <w:spacing w:after="0" w:line="240" w:lineRule="auto"/>
              <w:rPr>
                <w:del w:id="550" w:author="tao huang" w:date="2019-04-08T23:32:00Z"/>
                <w:rFonts w:eastAsia="Times New Roman" w:cs="Times New Roman"/>
                <w:b w:val="0"/>
                <w:bCs w:val="0"/>
                <w:sz w:val="22"/>
              </w:rPr>
            </w:pPr>
            <w:del w:id="551" w:author="tao huang" w:date="2019-04-08T23:32:00Z">
              <w:r w:rsidRPr="00403BBB" w:rsidDel="00CC08FC">
                <w:rPr>
                  <w:rFonts w:eastAsia="Times New Roman" w:cs="Times New Roman"/>
                  <w:b w:val="0"/>
                  <w:sz w:val="22"/>
                </w:rPr>
                <w:delText>Parameters/ Estimates and p-values/ Dependent variables</w:delText>
              </w:r>
            </w:del>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47A0F5C6" w:rsidR="009A2586" w:rsidRPr="00403BBB" w:rsidDel="00CC08FC"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del w:id="552" w:author="tao huang" w:date="2019-04-08T23:32:00Z"/>
                <w:rFonts w:eastAsia="Times New Roman" w:cs="Times New Roman"/>
                <w:b w:val="0"/>
                <w:sz w:val="22"/>
              </w:rPr>
            </w:pPr>
            <w:del w:id="553" w:author="tao huang" w:date="2019-04-08T23:32:00Z">
              <w:r w:rsidRPr="00403BBB" w:rsidDel="00CC08FC">
                <w:rPr>
                  <w:rFonts w:eastAsia="Times New Roman" w:cs="Times New Roman"/>
                  <w:b w:val="0"/>
                  <w:sz w:val="22"/>
                </w:rPr>
                <w:delText> </w:delTex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EWC</m:t>
                    </m:r>
                    <m:r>
                      <m:rPr>
                        <m:sty m:val="bi"/>
                      </m:rPr>
                      <w:rPr>
                        <w:rFonts w:ascii="Cambria Math" w:hAnsi="Cambria Math" w:cs="Times New Roman"/>
                        <w:sz w:val="22"/>
                      </w:rPr>
                      <m:t>,i</m:t>
                    </m:r>
                  </m:e>
                </m:d>
              </m:oMath>
            </w:del>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207447A9" w:rsidR="009A2586" w:rsidRPr="00403BBB" w:rsidDel="00CC08FC"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del w:id="554" w:author="tao huang" w:date="2019-04-08T23:32:00Z"/>
                <w:rFonts w:eastAsia="Times New Roman" w:cs="Times New Roman"/>
                <w:b w:val="0"/>
                <w:sz w:val="22"/>
              </w:rPr>
            </w:pPr>
            <w:del w:id="555" w:author="tao huang" w:date="2019-04-08T23:32:00Z">
              <w:r w:rsidRPr="00403BBB" w:rsidDel="00CC08FC">
                <w:rPr>
                  <w:rFonts w:eastAsia="Times New Roman" w:cs="Times New Roman"/>
                  <w:sz w:val="22"/>
                </w:rPr>
                <w:delText> </w:delTex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IC</m:t>
                    </m:r>
                    <m:r>
                      <m:rPr>
                        <m:sty m:val="bi"/>
                      </m:rPr>
                      <w:rPr>
                        <w:rFonts w:ascii="Cambria Math" w:hAnsi="Cambria Math" w:cs="Times New Roman"/>
                        <w:sz w:val="22"/>
                      </w:rPr>
                      <m:t>,i</m:t>
                    </m:r>
                  </m:e>
                </m:d>
              </m:oMath>
            </w:del>
          </w:p>
        </w:tc>
      </w:tr>
      <w:tr w:rsidR="009A2586" w:rsidRPr="00403BBB" w:rsidDel="00CC08FC" w14:paraId="5C6103E3" w14:textId="52C6AC3E" w:rsidTr="00EB2422">
        <w:trPr>
          <w:cnfStyle w:val="000000100000" w:firstRow="0" w:lastRow="0" w:firstColumn="0" w:lastColumn="0" w:oddVBand="0" w:evenVBand="0" w:oddHBand="1" w:evenHBand="0" w:firstRowFirstColumn="0" w:firstRowLastColumn="0" w:lastRowFirstColumn="0" w:lastRowLastColumn="0"/>
          <w:trHeight w:val="20"/>
          <w:jc w:val="center"/>
          <w:del w:id="556" w:author="tao huang" w:date="2019-04-08T23:32:00Z"/>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6A70BFFB" w:rsidR="009A2586" w:rsidRPr="00403BBB" w:rsidDel="00CC08FC" w:rsidRDefault="009A2586" w:rsidP="00EB2422">
            <w:pPr>
              <w:spacing w:after="0" w:line="240" w:lineRule="auto"/>
              <w:rPr>
                <w:del w:id="557" w:author="tao huang" w:date="2019-04-08T23:32:00Z"/>
                <w:rFonts w:eastAsia="Times New Roman" w:cs="Times New Roman"/>
                <w:b w:val="0"/>
                <w:sz w:val="22"/>
              </w:rPr>
            </w:pPr>
          </w:p>
        </w:tc>
        <w:tc>
          <w:tcPr>
            <w:tcW w:w="1206" w:type="dxa"/>
            <w:tcBorders>
              <w:left w:val="single" w:sz="4" w:space="0" w:color="auto"/>
              <w:bottom w:val="single" w:sz="4" w:space="0" w:color="auto"/>
            </w:tcBorders>
            <w:shd w:val="clear" w:color="auto" w:fill="auto"/>
            <w:noWrap/>
            <w:hideMark/>
          </w:tcPr>
          <w:p w14:paraId="1C1026E1" w14:textId="4FF10C2A" w:rsidR="009A2586" w:rsidRPr="00403BBB" w:rsidDel="00CC08FC"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58" w:author="tao huang" w:date="2019-04-08T23:32:00Z"/>
                <w:rFonts w:eastAsia="Times New Roman" w:cs="Times New Roman"/>
                <w:sz w:val="22"/>
              </w:rPr>
            </w:pPr>
            <w:del w:id="559" w:author="tao huang" w:date="2019-04-08T23:32:00Z">
              <w:r w:rsidRPr="00403BBB" w:rsidDel="00CC08FC">
                <w:rPr>
                  <w:rFonts w:eastAsia="Times New Roman" w:cs="Times New Roman"/>
                  <w:sz w:val="22"/>
                </w:rPr>
                <w:delText>Estimate</w:delText>
              </w:r>
            </w:del>
          </w:p>
        </w:tc>
        <w:tc>
          <w:tcPr>
            <w:tcW w:w="1251" w:type="dxa"/>
            <w:tcBorders>
              <w:bottom w:val="single" w:sz="4" w:space="0" w:color="auto"/>
              <w:right w:val="single" w:sz="4" w:space="0" w:color="auto"/>
            </w:tcBorders>
            <w:shd w:val="clear" w:color="auto" w:fill="auto"/>
            <w:noWrap/>
            <w:hideMark/>
          </w:tcPr>
          <w:p w14:paraId="32B0341F" w14:textId="752EB570" w:rsidR="009A2586" w:rsidRPr="00403BBB" w:rsidDel="00CC08FC"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60" w:author="tao huang" w:date="2019-04-08T23:32:00Z"/>
                <w:rFonts w:eastAsia="Times New Roman" w:cs="Times New Roman"/>
                <w:sz w:val="22"/>
              </w:rPr>
            </w:pPr>
            <w:del w:id="561" w:author="tao huang" w:date="2019-04-08T23:32:00Z">
              <w:r w:rsidRPr="00403BBB" w:rsidDel="00CC08FC">
                <w:rPr>
                  <w:rFonts w:eastAsia="Times New Roman" w:cs="Times New Roman"/>
                  <w:sz w:val="22"/>
                </w:rPr>
                <w:delText>P-value</w:delText>
              </w:r>
            </w:del>
          </w:p>
        </w:tc>
        <w:tc>
          <w:tcPr>
            <w:tcW w:w="1021" w:type="dxa"/>
            <w:tcBorders>
              <w:left w:val="single" w:sz="4" w:space="0" w:color="auto"/>
              <w:bottom w:val="single" w:sz="4" w:space="0" w:color="auto"/>
            </w:tcBorders>
            <w:shd w:val="clear" w:color="auto" w:fill="auto"/>
            <w:noWrap/>
            <w:hideMark/>
          </w:tcPr>
          <w:p w14:paraId="2CCC4D73" w14:textId="66BEDB70" w:rsidR="009A2586" w:rsidRPr="00403BBB" w:rsidDel="00CC08FC"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62" w:author="tao huang" w:date="2019-04-08T23:32:00Z"/>
                <w:rFonts w:eastAsia="Times New Roman" w:cs="Times New Roman"/>
                <w:sz w:val="22"/>
              </w:rPr>
            </w:pPr>
            <w:del w:id="563" w:author="tao huang" w:date="2019-04-08T23:32:00Z">
              <w:r w:rsidRPr="00403BBB" w:rsidDel="00CC08FC">
                <w:rPr>
                  <w:rFonts w:eastAsia="Times New Roman" w:cs="Times New Roman"/>
                  <w:sz w:val="22"/>
                </w:rPr>
                <w:delText>Estimate</w:delText>
              </w:r>
            </w:del>
          </w:p>
        </w:tc>
        <w:tc>
          <w:tcPr>
            <w:tcW w:w="1206" w:type="dxa"/>
            <w:tcBorders>
              <w:bottom w:val="single" w:sz="4" w:space="0" w:color="auto"/>
              <w:right w:val="single" w:sz="4" w:space="0" w:color="auto"/>
            </w:tcBorders>
            <w:shd w:val="clear" w:color="auto" w:fill="auto"/>
            <w:noWrap/>
            <w:hideMark/>
          </w:tcPr>
          <w:p w14:paraId="34C3F37E" w14:textId="573CCE64" w:rsidR="009A2586" w:rsidRPr="00403BBB" w:rsidDel="00CC08FC"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64" w:author="tao huang" w:date="2019-04-08T23:32:00Z"/>
                <w:rFonts w:eastAsia="Times New Roman" w:cs="Times New Roman"/>
                <w:sz w:val="22"/>
              </w:rPr>
            </w:pPr>
            <w:del w:id="565" w:author="tao huang" w:date="2019-04-08T23:32:00Z">
              <w:r w:rsidRPr="00403BBB" w:rsidDel="00CC08FC">
                <w:rPr>
                  <w:rFonts w:eastAsia="Times New Roman" w:cs="Times New Roman"/>
                  <w:sz w:val="22"/>
                </w:rPr>
                <w:delText>P-value</w:delText>
              </w:r>
            </w:del>
          </w:p>
        </w:tc>
      </w:tr>
      <w:tr w:rsidR="009A2586" w:rsidRPr="00403BBB" w:rsidDel="00CC08FC" w14:paraId="275D9C35" w14:textId="7EF9C7E1" w:rsidTr="00EB2422">
        <w:trPr>
          <w:trHeight w:val="20"/>
          <w:jc w:val="center"/>
          <w:del w:id="566" w:author="tao huang" w:date="2019-04-08T23:32:00Z"/>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3A48E387" w:rsidR="009A2586" w:rsidRPr="00403BBB" w:rsidDel="00CC08FC" w:rsidRDefault="009A2586" w:rsidP="009A2586">
            <w:pPr>
              <w:spacing w:after="0" w:line="240" w:lineRule="auto"/>
              <w:rPr>
                <w:del w:id="567" w:author="tao huang" w:date="2019-04-08T23:32:00Z"/>
                <w:rFonts w:eastAsia="Times New Roman" w:cs="Times New Roman"/>
                <w:b w:val="0"/>
                <w:sz w:val="22"/>
              </w:rPr>
            </w:pPr>
            <w:del w:id="568" w:author="tao huang" w:date="2019-04-08T23:32:00Z">
              <w:r w:rsidRPr="00403BBB" w:rsidDel="00CC08FC">
                <w:rPr>
                  <w:sz w:val="22"/>
                </w:rPr>
                <w:delText>Price level and variation</w:delText>
              </w:r>
            </w:del>
          </w:p>
        </w:tc>
        <w:tc>
          <w:tcPr>
            <w:tcW w:w="1206" w:type="dxa"/>
            <w:tcBorders>
              <w:top w:val="single" w:sz="4" w:space="0" w:color="auto"/>
              <w:left w:val="single" w:sz="4" w:space="0" w:color="auto"/>
            </w:tcBorders>
            <w:shd w:val="clear" w:color="auto" w:fill="auto"/>
            <w:hideMark/>
          </w:tcPr>
          <w:p w14:paraId="53BD8B49" w14:textId="4D4D022C"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69" w:author="tao huang" w:date="2019-04-08T23:32:00Z"/>
                <w:rFonts w:eastAsia="Times New Roman" w:cs="Times New Roman"/>
                <w:sz w:val="22"/>
              </w:rPr>
            </w:pPr>
            <w:del w:id="570" w:author="tao huang" w:date="2019-04-08T23:32:00Z">
              <w:r w:rsidRPr="00403BBB" w:rsidDel="00CC08FC">
                <w:rPr>
                  <w:sz w:val="22"/>
                </w:rPr>
                <w:delText>-0.15*</w:delText>
              </w:r>
            </w:del>
          </w:p>
        </w:tc>
        <w:tc>
          <w:tcPr>
            <w:tcW w:w="1251" w:type="dxa"/>
            <w:tcBorders>
              <w:top w:val="single" w:sz="4" w:space="0" w:color="auto"/>
              <w:right w:val="single" w:sz="4" w:space="0" w:color="auto"/>
            </w:tcBorders>
            <w:shd w:val="clear" w:color="auto" w:fill="auto"/>
            <w:hideMark/>
          </w:tcPr>
          <w:p w14:paraId="2995441E" w14:textId="5E888899"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71" w:author="tao huang" w:date="2019-04-08T23:32:00Z"/>
                <w:rFonts w:eastAsia="Times New Roman" w:cs="Times New Roman"/>
                <w:sz w:val="22"/>
              </w:rPr>
            </w:pPr>
            <w:del w:id="572" w:author="tao huang" w:date="2019-04-08T23:32:00Z">
              <w:r w:rsidRPr="00403BBB" w:rsidDel="00CC08FC">
                <w:rPr>
                  <w:sz w:val="22"/>
                </w:rPr>
                <w:delText>0.07</w:delText>
              </w:r>
            </w:del>
          </w:p>
        </w:tc>
        <w:tc>
          <w:tcPr>
            <w:tcW w:w="1021" w:type="dxa"/>
            <w:tcBorders>
              <w:top w:val="single" w:sz="4" w:space="0" w:color="auto"/>
              <w:left w:val="single" w:sz="4" w:space="0" w:color="auto"/>
            </w:tcBorders>
            <w:shd w:val="clear" w:color="auto" w:fill="auto"/>
            <w:hideMark/>
          </w:tcPr>
          <w:p w14:paraId="5E62E925" w14:textId="46913944"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73" w:author="tao huang" w:date="2019-04-08T23:32:00Z"/>
                <w:rFonts w:eastAsia="Times New Roman" w:cs="Times New Roman"/>
                <w:sz w:val="22"/>
              </w:rPr>
            </w:pPr>
            <w:del w:id="574" w:author="tao huang" w:date="2019-04-08T23:32:00Z">
              <w:r w:rsidRPr="00403BBB" w:rsidDel="00CC08FC">
                <w:rPr>
                  <w:sz w:val="22"/>
                </w:rPr>
                <w:delText>0.07</w:delText>
              </w:r>
            </w:del>
          </w:p>
        </w:tc>
        <w:tc>
          <w:tcPr>
            <w:tcW w:w="1206" w:type="dxa"/>
            <w:tcBorders>
              <w:top w:val="single" w:sz="4" w:space="0" w:color="auto"/>
              <w:right w:val="single" w:sz="4" w:space="0" w:color="auto"/>
            </w:tcBorders>
            <w:shd w:val="clear" w:color="auto" w:fill="auto"/>
            <w:hideMark/>
          </w:tcPr>
          <w:p w14:paraId="13971DC4" w14:textId="0348127C"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75" w:author="tao huang" w:date="2019-04-08T23:32:00Z"/>
                <w:rFonts w:eastAsia="Times New Roman" w:cs="Times New Roman"/>
                <w:sz w:val="22"/>
              </w:rPr>
            </w:pPr>
            <w:del w:id="576" w:author="tao huang" w:date="2019-04-08T23:32:00Z">
              <w:r w:rsidRPr="00403BBB" w:rsidDel="00CC08FC">
                <w:rPr>
                  <w:sz w:val="22"/>
                </w:rPr>
                <w:delText>0.73</w:delText>
              </w:r>
            </w:del>
          </w:p>
        </w:tc>
      </w:tr>
      <w:tr w:rsidR="009A2586" w:rsidRPr="00403BBB" w:rsidDel="00CC08FC" w14:paraId="67B24735" w14:textId="37A1AA3B" w:rsidTr="00EB2422">
        <w:trPr>
          <w:cnfStyle w:val="000000100000" w:firstRow="0" w:lastRow="0" w:firstColumn="0" w:lastColumn="0" w:oddVBand="0" w:evenVBand="0" w:oddHBand="1" w:evenHBand="0" w:firstRowFirstColumn="0" w:firstRowLastColumn="0" w:lastRowFirstColumn="0" w:lastRowLastColumn="0"/>
          <w:trHeight w:val="20"/>
          <w:jc w:val="center"/>
          <w:del w:id="577" w:author="tao huang" w:date="2019-04-08T23:32: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919E397" w:rsidR="009A2586" w:rsidRPr="00403BBB" w:rsidDel="00CC08FC" w:rsidRDefault="009A2586" w:rsidP="009A2586">
            <w:pPr>
              <w:spacing w:after="0" w:line="240" w:lineRule="auto"/>
              <w:rPr>
                <w:del w:id="578" w:author="tao huang" w:date="2019-04-08T23:32:00Z"/>
                <w:rFonts w:eastAsia="Times New Roman" w:cs="Times New Roman"/>
                <w:b w:val="0"/>
                <w:sz w:val="22"/>
              </w:rPr>
            </w:pPr>
            <w:del w:id="579" w:author="tao huang" w:date="2019-04-08T23:32:00Z">
              <w:r w:rsidRPr="00403BBB" w:rsidDel="00CC08FC">
                <w:rPr>
                  <w:sz w:val="22"/>
                </w:rPr>
                <w:delText>Sales level and variation</w:delText>
              </w:r>
            </w:del>
          </w:p>
        </w:tc>
        <w:tc>
          <w:tcPr>
            <w:tcW w:w="1206" w:type="dxa"/>
            <w:tcBorders>
              <w:left w:val="single" w:sz="4" w:space="0" w:color="auto"/>
            </w:tcBorders>
            <w:shd w:val="clear" w:color="auto" w:fill="auto"/>
            <w:hideMark/>
          </w:tcPr>
          <w:p w14:paraId="6B0223B9" w14:textId="4D6F649D"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80" w:author="tao huang" w:date="2019-04-08T23:32:00Z"/>
                <w:rFonts w:eastAsia="Times New Roman" w:cs="Times New Roman"/>
                <w:sz w:val="22"/>
              </w:rPr>
            </w:pPr>
            <w:del w:id="581" w:author="tao huang" w:date="2019-04-08T23:32:00Z">
              <w:r w:rsidRPr="00403BBB" w:rsidDel="00CC08FC">
                <w:rPr>
                  <w:sz w:val="22"/>
                </w:rPr>
                <w:delText>0.19</w:delText>
              </w:r>
            </w:del>
          </w:p>
        </w:tc>
        <w:tc>
          <w:tcPr>
            <w:tcW w:w="1251" w:type="dxa"/>
            <w:tcBorders>
              <w:right w:val="single" w:sz="4" w:space="0" w:color="auto"/>
            </w:tcBorders>
            <w:shd w:val="clear" w:color="auto" w:fill="auto"/>
            <w:hideMark/>
          </w:tcPr>
          <w:p w14:paraId="4C21676B" w14:textId="029E4AAC"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82" w:author="tao huang" w:date="2019-04-08T23:32:00Z"/>
                <w:rFonts w:eastAsia="Times New Roman" w:cs="Times New Roman"/>
                <w:sz w:val="22"/>
              </w:rPr>
            </w:pPr>
            <w:del w:id="583" w:author="tao huang" w:date="2019-04-08T23:32:00Z">
              <w:r w:rsidRPr="00403BBB" w:rsidDel="00CC08FC">
                <w:rPr>
                  <w:sz w:val="22"/>
                </w:rPr>
                <w:delText>0.02</w:delText>
              </w:r>
            </w:del>
          </w:p>
        </w:tc>
        <w:tc>
          <w:tcPr>
            <w:tcW w:w="1021" w:type="dxa"/>
            <w:tcBorders>
              <w:left w:val="single" w:sz="4" w:space="0" w:color="auto"/>
            </w:tcBorders>
            <w:shd w:val="clear" w:color="auto" w:fill="auto"/>
            <w:hideMark/>
          </w:tcPr>
          <w:p w14:paraId="38894D69" w14:textId="4F05FE4D"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84" w:author="tao huang" w:date="2019-04-08T23:32:00Z"/>
                <w:rFonts w:eastAsia="Times New Roman" w:cs="Times New Roman"/>
                <w:sz w:val="22"/>
              </w:rPr>
            </w:pPr>
            <w:del w:id="585" w:author="tao huang" w:date="2019-04-08T23:32:00Z">
              <w:r w:rsidRPr="00403BBB" w:rsidDel="00CC08FC">
                <w:rPr>
                  <w:sz w:val="22"/>
                </w:rPr>
                <w:delText>-0.19</w:delText>
              </w:r>
            </w:del>
          </w:p>
        </w:tc>
        <w:tc>
          <w:tcPr>
            <w:tcW w:w="1206" w:type="dxa"/>
            <w:tcBorders>
              <w:right w:val="single" w:sz="4" w:space="0" w:color="auto"/>
            </w:tcBorders>
            <w:shd w:val="clear" w:color="auto" w:fill="auto"/>
            <w:hideMark/>
          </w:tcPr>
          <w:p w14:paraId="066B914F" w14:textId="0AD20F4D"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586" w:author="tao huang" w:date="2019-04-08T23:32:00Z"/>
                <w:rFonts w:eastAsia="Times New Roman" w:cs="Times New Roman"/>
                <w:sz w:val="22"/>
              </w:rPr>
            </w:pPr>
            <w:del w:id="587" w:author="tao huang" w:date="2019-04-08T23:32:00Z">
              <w:r w:rsidRPr="00403BBB" w:rsidDel="00CC08FC">
                <w:rPr>
                  <w:sz w:val="22"/>
                </w:rPr>
                <w:delText>0.36</w:delText>
              </w:r>
            </w:del>
          </w:p>
        </w:tc>
      </w:tr>
      <w:tr w:rsidR="009A2586" w:rsidRPr="00403BBB" w:rsidDel="00CC08FC" w14:paraId="02CB7C92" w14:textId="63DA67A9" w:rsidTr="00EB2422">
        <w:trPr>
          <w:trHeight w:val="20"/>
          <w:jc w:val="center"/>
          <w:del w:id="588" w:author="tao huang" w:date="2019-04-08T23:32: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0705A93F" w:rsidR="009A2586" w:rsidRPr="00403BBB" w:rsidDel="00CC08FC" w:rsidRDefault="009A2586" w:rsidP="009A2586">
            <w:pPr>
              <w:spacing w:after="0" w:line="240" w:lineRule="auto"/>
              <w:rPr>
                <w:del w:id="589" w:author="tao huang" w:date="2019-04-08T23:32:00Z"/>
                <w:rFonts w:eastAsia="Times New Roman" w:cs="Times New Roman"/>
                <w:b w:val="0"/>
                <w:sz w:val="22"/>
              </w:rPr>
            </w:pPr>
            <w:del w:id="590" w:author="tao huang" w:date="2019-04-08T23:32:00Z">
              <w:r w:rsidRPr="00403BBB" w:rsidDel="00CC08FC">
                <w:rPr>
                  <w:sz w:val="22"/>
                </w:rPr>
                <w:delText>Outliers and Feature intensity</w:delText>
              </w:r>
            </w:del>
          </w:p>
        </w:tc>
        <w:tc>
          <w:tcPr>
            <w:tcW w:w="1206" w:type="dxa"/>
            <w:tcBorders>
              <w:left w:val="single" w:sz="4" w:space="0" w:color="auto"/>
            </w:tcBorders>
            <w:shd w:val="clear" w:color="auto" w:fill="auto"/>
            <w:hideMark/>
          </w:tcPr>
          <w:p w14:paraId="0DED9CD0" w14:textId="43A3123C" w:rsidR="009A2586" w:rsidRPr="00403BBB" w:rsidDel="00CC08FC" w:rsidRDefault="00EA3510"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91" w:author="tao huang" w:date="2019-04-08T23:32:00Z"/>
                <w:rFonts w:eastAsia="Times New Roman" w:cs="Times New Roman"/>
                <w:sz w:val="22"/>
              </w:rPr>
            </w:pPr>
            <w:del w:id="592" w:author="tao huang" w:date="2019-04-08T23:32:00Z">
              <w:r w:rsidRPr="00403BBB" w:rsidDel="00CC08FC">
                <w:rPr>
                  <w:sz w:val="22"/>
                </w:rPr>
                <w:delText xml:space="preserve"> </w:delText>
              </w:r>
              <w:r w:rsidR="009A2586" w:rsidRPr="00403BBB" w:rsidDel="00CC08FC">
                <w:rPr>
                  <w:sz w:val="22"/>
                </w:rPr>
                <w:delText>0.03</w:delText>
              </w:r>
            </w:del>
          </w:p>
        </w:tc>
        <w:tc>
          <w:tcPr>
            <w:tcW w:w="1251" w:type="dxa"/>
            <w:tcBorders>
              <w:right w:val="single" w:sz="4" w:space="0" w:color="auto"/>
            </w:tcBorders>
            <w:shd w:val="clear" w:color="auto" w:fill="auto"/>
            <w:hideMark/>
          </w:tcPr>
          <w:p w14:paraId="6FA582DE" w14:textId="1E122A3A"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93" w:author="tao huang" w:date="2019-04-08T23:32:00Z"/>
                <w:rFonts w:eastAsia="Times New Roman" w:cs="Times New Roman"/>
                <w:sz w:val="22"/>
              </w:rPr>
            </w:pPr>
            <w:del w:id="594" w:author="tao huang" w:date="2019-04-08T23:32:00Z">
              <w:r w:rsidRPr="00403BBB" w:rsidDel="00CC08FC">
                <w:rPr>
                  <w:sz w:val="22"/>
                </w:rPr>
                <w:delText>0.74</w:delText>
              </w:r>
            </w:del>
          </w:p>
        </w:tc>
        <w:tc>
          <w:tcPr>
            <w:tcW w:w="1021" w:type="dxa"/>
            <w:tcBorders>
              <w:left w:val="single" w:sz="4" w:space="0" w:color="auto"/>
            </w:tcBorders>
            <w:shd w:val="clear" w:color="auto" w:fill="auto"/>
            <w:hideMark/>
          </w:tcPr>
          <w:p w14:paraId="3B9A7E67" w14:textId="7D3475CD"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95" w:author="tao huang" w:date="2019-04-08T23:32:00Z"/>
                <w:rFonts w:eastAsia="Times New Roman" w:cs="Times New Roman"/>
                <w:sz w:val="22"/>
              </w:rPr>
            </w:pPr>
            <w:del w:id="596" w:author="tao huang" w:date="2019-04-08T23:32:00Z">
              <w:r w:rsidRPr="00403BBB" w:rsidDel="00CC08FC">
                <w:rPr>
                  <w:sz w:val="22"/>
                </w:rPr>
                <w:delText>-1.08</w:delText>
              </w:r>
            </w:del>
          </w:p>
        </w:tc>
        <w:tc>
          <w:tcPr>
            <w:tcW w:w="1206" w:type="dxa"/>
            <w:tcBorders>
              <w:right w:val="single" w:sz="4" w:space="0" w:color="auto"/>
            </w:tcBorders>
            <w:shd w:val="clear" w:color="auto" w:fill="auto"/>
            <w:hideMark/>
          </w:tcPr>
          <w:p w14:paraId="30F003B8" w14:textId="47ECD5FF"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597" w:author="tao huang" w:date="2019-04-08T23:32:00Z"/>
                <w:rFonts w:eastAsia="Times New Roman" w:cs="Times New Roman"/>
                <w:sz w:val="22"/>
              </w:rPr>
            </w:pPr>
            <w:del w:id="598" w:author="tao huang" w:date="2019-04-08T23:32:00Z">
              <w:r w:rsidRPr="00403BBB" w:rsidDel="00CC08FC">
                <w:rPr>
                  <w:sz w:val="22"/>
                </w:rPr>
                <w:delText>0.00</w:delText>
              </w:r>
            </w:del>
          </w:p>
        </w:tc>
      </w:tr>
      <w:tr w:rsidR="009A2586" w:rsidRPr="00403BBB" w:rsidDel="00CC08FC" w14:paraId="726CF3E9" w14:textId="49C79BED" w:rsidTr="00EB2422">
        <w:trPr>
          <w:cnfStyle w:val="000000100000" w:firstRow="0" w:lastRow="0" w:firstColumn="0" w:lastColumn="0" w:oddVBand="0" w:evenVBand="0" w:oddHBand="1" w:evenHBand="0" w:firstRowFirstColumn="0" w:firstRowLastColumn="0" w:lastRowFirstColumn="0" w:lastRowLastColumn="0"/>
          <w:trHeight w:val="20"/>
          <w:jc w:val="center"/>
          <w:del w:id="599" w:author="tao huang" w:date="2019-04-08T23:32: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201C87FD" w:rsidR="009A2586" w:rsidRPr="00403BBB" w:rsidDel="00CC08FC" w:rsidRDefault="009A2586" w:rsidP="009A2586">
            <w:pPr>
              <w:spacing w:after="0" w:line="240" w:lineRule="auto"/>
              <w:rPr>
                <w:del w:id="600" w:author="tao huang" w:date="2019-04-08T23:32:00Z"/>
                <w:rFonts w:eastAsia="Times New Roman" w:cs="Times New Roman"/>
                <w:b w:val="0"/>
                <w:sz w:val="22"/>
              </w:rPr>
            </w:pPr>
            <w:del w:id="601" w:author="tao huang" w:date="2019-04-08T23:32:00Z">
              <w:r w:rsidRPr="00403BBB" w:rsidDel="00CC08FC">
                <w:rPr>
                  <w:sz w:val="22"/>
                </w:rPr>
                <w:delText>Randomness and trend</w:delText>
              </w:r>
            </w:del>
          </w:p>
        </w:tc>
        <w:tc>
          <w:tcPr>
            <w:tcW w:w="1206" w:type="dxa"/>
            <w:tcBorders>
              <w:left w:val="single" w:sz="4" w:space="0" w:color="auto"/>
            </w:tcBorders>
            <w:shd w:val="clear" w:color="auto" w:fill="auto"/>
            <w:hideMark/>
          </w:tcPr>
          <w:p w14:paraId="0646D8AB" w14:textId="191EF46D" w:rsidR="009A2586" w:rsidRPr="00403BBB" w:rsidDel="00CC08FC" w:rsidRDefault="00EA3510"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del w:id="602" w:author="tao huang" w:date="2019-04-08T23:32:00Z"/>
                <w:rFonts w:eastAsia="Times New Roman" w:cs="Times New Roman"/>
                <w:sz w:val="22"/>
              </w:rPr>
            </w:pPr>
            <w:del w:id="603" w:author="tao huang" w:date="2019-04-08T23:32:00Z">
              <w:r w:rsidRPr="00403BBB" w:rsidDel="00CC08FC">
                <w:rPr>
                  <w:sz w:val="22"/>
                </w:rPr>
                <w:delText xml:space="preserve">   </w:delText>
              </w:r>
              <w:r w:rsidR="009A2586" w:rsidRPr="00403BBB" w:rsidDel="00CC08FC">
                <w:rPr>
                  <w:sz w:val="22"/>
                </w:rPr>
                <w:delText>0.26</w:delText>
              </w:r>
            </w:del>
          </w:p>
        </w:tc>
        <w:tc>
          <w:tcPr>
            <w:tcW w:w="1251" w:type="dxa"/>
            <w:tcBorders>
              <w:right w:val="single" w:sz="4" w:space="0" w:color="auto"/>
            </w:tcBorders>
            <w:shd w:val="clear" w:color="auto" w:fill="auto"/>
            <w:hideMark/>
          </w:tcPr>
          <w:p w14:paraId="66F2D9C2" w14:textId="67D2F07D"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04" w:author="tao huang" w:date="2019-04-08T23:32:00Z"/>
                <w:rFonts w:eastAsia="Times New Roman" w:cs="Times New Roman"/>
                <w:sz w:val="22"/>
              </w:rPr>
            </w:pPr>
            <w:del w:id="605" w:author="tao huang" w:date="2019-04-08T23:32:00Z">
              <w:r w:rsidRPr="00403BBB" w:rsidDel="00CC08FC">
                <w:rPr>
                  <w:sz w:val="22"/>
                </w:rPr>
                <w:delText>0.00</w:delText>
              </w:r>
            </w:del>
          </w:p>
        </w:tc>
        <w:tc>
          <w:tcPr>
            <w:tcW w:w="1021" w:type="dxa"/>
            <w:tcBorders>
              <w:left w:val="single" w:sz="4" w:space="0" w:color="auto"/>
            </w:tcBorders>
            <w:shd w:val="clear" w:color="auto" w:fill="auto"/>
            <w:hideMark/>
          </w:tcPr>
          <w:p w14:paraId="0D98C5D1" w14:textId="78AF3510"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06" w:author="tao huang" w:date="2019-04-08T23:32:00Z"/>
                <w:rFonts w:eastAsia="Times New Roman" w:cs="Times New Roman"/>
                <w:sz w:val="22"/>
              </w:rPr>
            </w:pPr>
            <w:del w:id="607" w:author="tao huang" w:date="2019-04-08T23:32:00Z">
              <w:r w:rsidRPr="00403BBB" w:rsidDel="00CC08FC">
                <w:rPr>
                  <w:sz w:val="22"/>
                </w:rPr>
                <w:delText>0.57</w:delText>
              </w:r>
            </w:del>
          </w:p>
        </w:tc>
        <w:tc>
          <w:tcPr>
            <w:tcW w:w="1206" w:type="dxa"/>
            <w:tcBorders>
              <w:right w:val="single" w:sz="4" w:space="0" w:color="auto"/>
            </w:tcBorders>
            <w:shd w:val="clear" w:color="auto" w:fill="auto"/>
            <w:hideMark/>
          </w:tcPr>
          <w:p w14:paraId="38E98A57" w14:textId="5BE05FC9"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08" w:author="tao huang" w:date="2019-04-08T23:32:00Z"/>
                <w:rFonts w:eastAsia="Times New Roman" w:cs="Times New Roman"/>
                <w:sz w:val="22"/>
              </w:rPr>
            </w:pPr>
            <w:del w:id="609" w:author="tao huang" w:date="2019-04-08T23:32:00Z">
              <w:r w:rsidRPr="00403BBB" w:rsidDel="00CC08FC">
                <w:rPr>
                  <w:sz w:val="22"/>
                </w:rPr>
                <w:delText>0.01</w:delText>
              </w:r>
            </w:del>
          </w:p>
        </w:tc>
      </w:tr>
      <w:tr w:rsidR="009A2586" w:rsidRPr="00403BBB" w:rsidDel="00CC08FC" w14:paraId="18278C3D" w14:textId="092A41F1" w:rsidTr="00EB2422">
        <w:trPr>
          <w:trHeight w:val="20"/>
          <w:jc w:val="center"/>
          <w:del w:id="610" w:author="tao huang" w:date="2019-04-08T23:32: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1CC341D1" w:rsidR="009A2586" w:rsidRPr="00403BBB" w:rsidDel="00CC08FC" w:rsidRDefault="009A2586" w:rsidP="009A2586">
            <w:pPr>
              <w:spacing w:after="0" w:line="240" w:lineRule="auto"/>
              <w:rPr>
                <w:del w:id="611" w:author="tao huang" w:date="2019-04-08T23:32:00Z"/>
                <w:rFonts w:eastAsia="Times New Roman" w:cs="Times New Roman"/>
                <w:b w:val="0"/>
                <w:sz w:val="22"/>
              </w:rPr>
            </w:pPr>
            <w:del w:id="612" w:author="tao huang" w:date="2019-04-08T23:32:00Z">
              <w:r w:rsidRPr="00403BBB" w:rsidDel="00CC08FC">
                <w:rPr>
                  <w:sz w:val="22"/>
                </w:rPr>
                <w:delText>Display intensity</w:delText>
              </w:r>
            </w:del>
          </w:p>
        </w:tc>
        <w:tc>
          <w:tcPr>
            <w:tcW w:w="1206" w:type="dxa"/>
            <w:tcBorders>
              <w:left w:val="single" w:sz="4" w:space="0" w:color="auto"/>
            </w:tcBorders>
            <w:shd w:val="clear" w:color="auto" w:fill="auto"/>
            <w:hideMark/>
          </w:tcPr>
          <w:p w14:paraId="282432F8" w14:textId="3D6E033D"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3" w:author="tao huang" w:date="2019-04-08T23:32:00Z"/>
                <w:rFonts w:eastAsia="Times New Roman" w:cs="Times New Roman"/>
                <w:sz w:val="22"/>
              </w:rPr>
            </w:pPr>
            <w:del w:id="614" w:author="tao huang" w:date="2019-04-08T23:32:00Z">
              <w:r w:rsidRPr="00403BBB" w:rsidDel="00CC08FC">
                <w:rPr>
                  <w:sz w:val="22"/>
                </w:rPr>
                <w:delText>-0.15</w:delText>
              </w:r>
            </w:del>
          </w:p>
        </w:tc>
        <w:tc>
          <w:tcPr>
            <w:tcW w:w="1251" w:type="dxa"/>
            <w:tcBorders>
              <w:right w:val="single" w:sz="4" w:space="0" w:color="auto"/>
            </w:tcBorders>
            <w:shd w:val="clear" w:color="auto" w:fill="auto"/>
            <w:hideMark/>
          </w:tcPr>
          <w:p w14:paraId="0FC41762" w14:textId="64EE22D6"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5" w:author="tao huang" w:date="2019-04-08T23:32:00Z"/>
                <w:rFonts w:eastAsia="Times New Roman" w:cs="Times New Roman"/>
                <w:sz w:val="22"/>
              </w:rPr>
            </w:pPr>
            <w:del w:id="616" w:author="tao huang" w:date="2019-04-08T23:32:00Z">
              <w:r w:rsidRPr="00403BBB" w:rsidDel="00CC08FC">
                <w:rPr>
                  <w:sz w:val="22"/>
                </w:rPr>
                <w:delText>0.07</w:delText>
              </w:r>
            </w:del>
          </w:p>
        </w:tc>
        <w:tc>
          <w:tcPr>
            <w:tcW w:w="1021" w:type="dxa"/>
            <w:tcBorders>
              <w:left w:val="single" w:sz="4" w:space="0" w:color="auto"/>
            </w:tcBorders>
            <w:shd w:val="clear" w:color="auto" w:fill="auto"/>
            <w:hideMark/>
          </w:tcPr>
          <w:p w14:paraId="70C1C26C" w14:textId="13CD7B42"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7" w:author="tao huang" w:date="2019-04-08T23:32:00Z"/>
                <w:rFonts w:eastAsia="Times New Roman" w:cs="Times New Roman"/>
                <w:sz w:val="22"/>
              </w:rPr>
            </w:pPr>
            <w:del w:id="618" w:author="tao huang" w:date="2019-04-08T23:32:00Z">
              <w:r w:rsidRPr="00403BBB" w:rsidDel="00CC08FC">
                <w:rPr>
                  <w:sz w:val="22"/>
                </w:rPr>
                <w:delText>-0.22</w:delText>
              </w:r>
            </w:del>
          </w:p>
        </w:tc>
        <w:tc>
          <w:tcPr>
            <w:tcW w:w="1206" w:type="dxa"/>
            <w:tcBorders>
              <w:right w:val="single" w:sz="4" w:space="0" w:color="auto"/>
            </w:tcBorders>
            <w:shd w:val="clear" w:color="auto" w:fill="auto"/>
            <w:hideMark/>
          </w:tcPr>
          <w:p w14:paraId="544C8F70" w14:textId="527FBAB3" w:rsidR="009A2586" w:rsidRPr="00403BBB" w:rsidDel="00CC08FC"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9" w:author="tao huang" w:date="2019-04-08T23:32:00Z"/>
                <w:rFonts w:eastAsia="Times New Roman" w:cs="Times New Roman"/>
                <w:sz w:val="22"/>
              </w:rPr>
            </w:pPr>
            <w:del w:id="620" w:author="tao huang" w:date="2019-04-08T23:32:00Z">
              <w:r w:rsidRPr="00403BBB" w:rsidDel="00CC08FC">
                <w:rPr>
                  <w:sz w:val="22"/>
                </w:rPr>
                <w:delText>0.31</w:delText>
              </w:r>
            </w:del>
          </w:p>
        </w:tc>
      </w:tr>
      <w:tr w:rsidR="009A2586" w:rsidRPr="00403BBB" w:rsidDel="00CC08FC" w14:paraId="56443F47" w14:textId="5B2DA950" w:rsidTr="00EB2422">
        <w:trPr>
          <w:cnfStyle w:val="000000100000" w:firstRow="0" w:lastRow="0" w:firstColumn="0" w:lastColumn="0" w:oddVBand="0" w:evenVBand="0" w:oddHBand="1" w:evenHBand="0" w:firstRowFirstColumn="0" w:firstRowLastColumn="0" w:lastRowFirstColumn="0" w:lastRowLastColumn="0"/>
          <w:trHeight w:val="20"/>
          <w:jc w:val="center"/>
          <w:del w:id="621" w:author="tao huang" w:date="2019-04-08T23:32: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1F52C4B3" w:rsidR="009A2586" w:rsidRPr="00403BBB" w:rsidDel="00CC08FC" w:rsidRDefault="009A2586" w:rsidP="009A2586">
            <w:pPr>
              <w:spacing w:after="0" w:line="240" w:lineRule="auto"/>
              <w:rPr>
                <w:del w:id="622" w:author="tao huang" w:date="2019-04-08T23:32:00Z"/>
                <w:rFonts w:eastAsia="Times New Roman" w:cs="Times New Roman"/>
                <w:b w:val="0"/>
                <w:sz w:val="22"/>
              </w:rPr>
            </w:pPr>
            <w:del w:id="623" w:author="tao huang" w:date="2019-04-08T23:32:00Z">
              <w:r w:rsidRPr="00403BBB" w:rsidDel="00CC08FC">
                <w:rPr>
                  <w:sz w:val="22"/>
                </w:rPr>
                <w:delText>Intercept</w:delText>
              </w:r>
            </w:del>
          </w:p>
        </w:tc>
        <w:tc>
          <w:tcPr>
            <w:tcW w:w="1206" w:type="dxa"/>
            <w:tcBorders>
              <w:left w:val="single" w:sz="4" w:space="0" w:color="auto"/>
              <w:bottom w:val="single" w:sz="4" w:space="0" w:color="auto"/>
            </w:tcBorders>
            <w:shd w:val="clear" w:color="auto" w:fill="auto"/>
            <w:hideMark/>
          </w:tcPr>
          <w:p w14:paraId="4EEB546D" w14:textId="459F7212"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4" w:author="tao huang" w:date="2019-04-08T23:32:00Z"/>
                <w:rFonts w:eastAsia="Times New Roman" w:cs="Times New Roman"/>
                <w:sz w:val="22"/>
              </w:rPr>
            </w:pPr>
            <w:del w:id="625" w:author="tao huang" w:date="2019-04-08T23:32:00Z">
              <w:r w:rsidRPr="00403BBB" w:rsidDel="00CC08FC">
                <w:rPr>
                  <w:sz w:val="22"/>
                </w:rPr>
                <w:delText>0.35</w:delText>
              </w:r>
            </w:del>
          </w:p>
        </w:tc>
        <w:tc>
          <w:tcPr>
            <w:tcW w:w="1251" w:type="dxa"/>
            <w:tcBorders>
              <w:bottom w:val="single" w:sz="4" w:space="0" w:color="auto"/>
              <w:right w:val="single" w:sz="4" w:space="0" w:color="auto"/>
            </w:tcBorders>
            <w:shd w:val="clear" w:color="auto" w:fill="auto"/>
            <w:hideMark/>
          </w:tcPr>
          <w:p w14:paraId="3512C618" w14:textId="2BB05242"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6" w:author="tao huang" w:date="2019-04-08T23:32:00Z"/>
                <w:rFonts w:eastAsia="Times New Roman" w:cs="Times New Roman"/>
                <w:sz w:val="22"/>
              </w:rPr>
            </w:pPr>
            <w:del w:id="627" w:author="tao huang" w:date="2019-04-08T23:32:00Z">
              <w:r w:rsidRPr="00403BBB" w:rsidDel="00CC08FC">
                <w:rPr>
                  <w:sz w:val="22"/>
                </w:rPr>
                <w:delText>0.00</w:delText>
              </w:r>
            </w:del>
          </w:p>
        </w:tc>
        <w:tc>
          <w:tcPr>
            <w:tcW w:w="1021" w:type="dxa"/>
            <w:tcBorders>
              <w:left w:val="single" w:sz="4" w:space="0" w:color="auto"/>
              <w:bottom w:val="single" w:sz="4" w:space="0" w:color="auto"/>
            </w:tcBorders>
            <w:shd w:val="clear" w:color="auto" w:fill="auto"/>
            <w:hideMark/>
          </w:tcPr>
          <w:p w14:paraId="2C466129" w14:textId="7AB66BC0"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8" w:author="tao huang" w:date="2019-04-08T23:32:00Z"/>
                <w:rFonts w:eastAsia="Times New Roman" w:cs="Times New Roman"/>
                <w:sz w:val="22"/>
              </w:rPr>
            </w:pPr>
            <w:del w:id="629" w:author="tao huang" w:date="2019-04-08T23:32:00Z">
              <w:r w:rsidRPr="00403BBB" w:rsidDel="00CC08FC">
                <w:rPr>
                  <w:sz w:val="22"/>
                </w:rPr>
                <w:delText>-0.43</w:delText>
              </w:r>
            </w:del>
          </w:p>
        </w:tc>
        <w:tc>
          <w:tcPr>
            <w:tcW w:w="1206" w:type="dxa"/>
            <w:tcBorders>
              <w:bottom w:val="single" w:sz="4" w:space="0" w:color="auto"/>
              <w:right w:val="single" w:sz="4" w:space="0" w:color="auto"/>
            </w:tcBorders>
            <w:shd w:val="clear" w:color="auto" w:fill="auto"/>
            <w:hideMark/>
          </w:tcPr>
          <w:p w14:paraId="230A1E97" w14:textId="05AD0F39" w:rsidR="009A2586" w:rsidRPr="00403BBB" w:rsidDel="00CC08FC"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30" w:author="tao huang" w:date="2019-04-08T23:32:00Z"/>
                <w:rFonts w:eastAsia="Times New Roman" w:cs="Times New Roman"/>
                <w:sz w:val="22"/>
              </w:rPr>
            </w:pPr>
            <w:del w:id="631" w:author="tao huang" w:date="2019-04-08T23:32:00Z">
              <w:r w:rsidRPr="00403BBB" w:rsidDel="00CC08FC">
                <w:rPr>
                  <w:sz w:val="22"/>
                </w:rPr>
                <w:delText>0.05</w:delText>
              </w:r>
            </w:del>
          </w:p>
        </w:tc>
      </w:tr>
    </w:tbl>
    <w:p w14:paraId="65BC88F2" w14:textId="69D040D5" w:rsidR="009A2586" w:rsidRPr="0092053E" w:rsidDel="00CC08FC" w:rsidRDefault="009A2586" w:rsidP="002B158B">
      <w:pPr>
        <w:shd w:val="clear" w:color="auto" w:fill="FFFFFF" w:themeFill="background1"/>
        <w:spacing w:after="0" w:line="360" w:lineRule="auto"/>
        <w:ind w:firstLine="720"/>
        <w:rPr>
          <w:del w:id="632" w:author="tao huang" w:date="2019-04-08T23:32:00Z"/>
          <w:rFonts w:cs="Times New Roman"/>
          <w:sz w:val="22"/>
        </w:rPr>
      </w:pPr>
      <w:del w:id="633" w:author="tao huang" w:date="2019-04-08T23:32:00Z">
        <w:r w:rsidRPr="0092053E" w:rsidDel="00CC08FC">
          <w:rPr>
            <w:rFonts w:cs="Times New Roman"/>
            <w:sz w:val="22"/>
          </w:rPr>
          <w:delText>*</w:delText>
        </w:r>
        <w:r w:rsidR="00FD670B" w:rsidDel="00CC08FC">
          <w:rPr>
            <w:rFonts w:cs="Times New Roman"/>
            <w:sz w:val="22"/>
          </w:rPr>
          <w:delText xml:space="preserve">All </w:delText>
        </w:r>
        <w:r w:rsidR="00FD670B" w:rsidRPr="00843EA5" w:rsidDel="00CC08FC">
          <w:rPr>
            <w:rFonts w:cs="Times New Roman"/>
            <w:noProof/>
            <w:sz w:val="22"/>
          </w:rPr>
          <w:delText>t</w:delText>
        </w:r>
        <w:r w:rsidRPr="00843EA5" w:rsidDel="00CC08FC">
          <w:rPr>
            <w:rFonts w:cs="Times New Roman"/>
            <w:noProof/>
            <w:sz w:val="22"/>
          </w:rPr>
          <w:delText>he</w:delText>
        </w:r>
        <w:r w:rsidRPr="0092053E" w:rsidDel="00CC08FC">
          <w:rPr>
            <w:rFonts w:cs="Times New Roman"/>
            <w:sz w:val="22"/>
          </w:rPr>
          <w:delText xml:space="preserve"> estimates are multiplied by 100.</w:delText>
        </w:r>
      </w:del>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50306DBC"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lastRenderedPageBreak/>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w:t>
      </w:r>
      <w:del w:id="634" w:author="ALBA EDITING" w:date="2019-04-07T12:07:00Z">
        <w:r w:rsidRPr="0092053E" w:rsidDel="003C7B7C">
          <w:rPr>
            <w:rFonts w:cs="Times New Roman"/>
            <w:sz w:val="22"/>
          </w:rPr>
          <w:delText>,</w:delText>
        </w:r>
      </w:del>
      <w:r w:rsidRPr="0092053E">
        <w:rPr>
          <w:rFonts w:cs="Times New Roman"/>
          <w:sz w:val="22"/>
        </w:rPr>
        <w:t xml:space="preserve">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ins w:id="635" w:author="ALBA EDITING" w:date="2019-04-07T12:07:00Z">
        <w:r w:rsidR="003C7B7C">
          <w:rPr>
            <w:rFonts w:cs="Times New Roman"/>
            <w:sz w:val="22"/>
          </w:rPr>
          <w:t xml:space="preserve">have </w:t>
        </w:r>
      </w:ins>
      <w:r w:rsidR="000306EB" w:rsidRPr="0092053E">
        <w:rPr>
          <w:rFonts w:cs="Times New Roman"/>
          <w:sz w:val="22"/>
        </w:rPr>
        <w:t>focus</w:t>
      </w:r>
      <w:ins w:id="636" w:author="ALBA EDITING" w:date="2019-04-07T12:07:00Z">
        <w:r w:rsidR="003C7B7C">
          <w:rPr>
            <w:rFonts w:cs="Times New Roman"/>
            <w:sz w:val="22"/>
          </w:rPr>
          <w:t>ed</w:t>
        </w:r>
      </w:ins>
      <w:r w:rsidR="000306EB" w:rsidRPr="0092053E">
        <w:rPr>
          <w:rFonts w:cs="Times New Roman"/>
          <w:sz w:val="22"/>
        </w:rPr>
        <w:t xml:space="preserve"> on 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7D65EE">
        <w:rPr>
          <w:rFonts w:cs="Times New Roman"/>
          <w:sz w:val="22"/>
          <w:lang w:val="fr-FR"/>
        </w:rPr>
        <w:instrText xml:space="preserve"> ADDIN EN.CITE </w:instrText>
      </w:r>
      <w:r w:rsidR="007D65E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7D65EE">
        <w:rPr>
          <w:rFonts w:cs="Times New Roman"/>
          <w:sz w:val="22"/>
          <w:lang w:val="fr-FR"/>
        </w:rPr>
        <w:instrText xml:space="preserve"> ADDIN EN.CITE.DATA </w:instrText>
      </w:r>
      <w:r w:rsidR="007D65EE">
        <w:rPr>
          <w:rFonts w:cs="Times New Roman"/>
          <w:sz w:val="22"/>
          <w:lang w:val="fr-FR"/>
        </w:rPr>
      </w:r>
      <w:r w:rsidR="007D65EE">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7D65EE">
        <w:rPr>
          <w:rFonts w:cs="Times New Roman"/>
          <w:noProof/>
          <w:sz w:val="22"/>
          <w:lang w:val="fr-FR"/>
        </w:rPr>
        <w:t>(e.g., Gür Ali et al., 2009; Huang et al., 2014; Ma et al., 2016)</w:t>
      </w:r>
      <w:r w:rsidRPr="0092053E">
        <w:rPr>
          <w:rFonts w:cs="Times New Roman"/>
          <w:sz w:val="22"/>
          <w:lang w:val="fr-FR"/>
        </w:rPr>
        <w:fldChar w:fldCharType="end"/>
      </w:r>
      <w:r w:rsidR="00302CC6">
        <w:rPr>
          <w:rFonts w:cs="Times New Roman"/>
          <w:sz w:val="22"/>
          <w:lang w:val="fr-FR"/>
        </w:rPr>
        <w:t xml:space="preserve">, </w:t>
      </w:r>
      <w:r w:rsidR="00C45EE7">
        <w:rPr>
          <w:rFonts w:cs="Times New Roman"/>
          <w:sz w:val="22"/>
          <w:lang w:val="fr-FR"/>
        </w:rPr>
        <w:t xml:space="preserve">but </w:t>
      </w:r>
      <w:proofErr w:type="spellStart"/>
      <w:r w:rsidR="00C45EE7">
        <w:rPr>
          <w:rFonts w:cs="Times New Roman"/>
          <w:sz w:val="22"/>
          <w:lang w:val="fr-FR"/>
        </w:rPr>
        <w:t>they</w:t>
      </w:r>
      <w:proofErr w:type="spellEnd"/>
      <w:r w:rsidRPr="0092053E">
        <w:rPr>
          <w:rFonts w:cs="Times New Roman"/>
          <w:sz w:val="22"/>
          <w:lang w:val="fr-FR"/>
        </w:rPr>
        <w:t xml:space="preserve"> </w:t>
      </w:r>
      <w:r w:rsidRPr="0092053E">
        <w:rPr>
          <w:rFonts w:cs="Times New Roman"/>
          <w:sz w:val="22"/>
        </w:rPr>
        <w:t xml:space="preserve">assume the effect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del w:id="637" w:author="ALBA EDITING" w:date="2019-04-08T11:37:00Z">
        <w:r w:rsidR="0031438C" w:rsidRPr="0092053E" w:rsidDel="00C46E57">
          <w:rPr>
            <w:rFonts w:cs="Times New Roman"/>
            <w:sz w:val="22"/>
          </w:rPr>
          <w:delText>the</w:delText>
        </w:r>
        <w:r w:rsidRPr="0092053E" w:rsidDel="00C46E57">
          <w:rPr>
            <w:rFonts w:cs="Times New Roman"/>
            <w:sz w:val="22"/>
          </w:rPr>
          <w:delText xml:space="preserve"> </w:delText>
        </w:r>
      </w:del>
      <w:r w:rsidRPr="0092053E">
        <w:rPr>
          <w:rFonts w:cs="Times New Roman"/>
          <w:sz w:val="22"/>
        </w:rPr>
        <w:t>change in economic conditions</w:t>
      </w:r>
      <w:r w:rsidR="0031438C" w:rsidRPr="0092053E">
        <w:rPr>
          <w:rFonts w:cs="Times New Roman"/>
          <w:sz w:val="22"/>
        </w:rPr>
        <w:t xml:space="preserve">, </w:t>
      </w:r>
      <w:del w:id="638" w:author="ALBA EDITING" w:date="2019-04-08T11:37:00Z">
        <w:r w:rsidR="0031438C" w:rsidRPr="0092053E" w:rsidDel="00C46E57">
          <w:rPr>
            <w:rFonts w:cs="Times New Roman"/>
            <w:sz w:val="22"/>
          </w:rPr>
          <w:delText>the</w:delText>
        </w:r>
        <w:r w:rsidRPr="0092053E" w:rsidDel="00C46E57">
          <w:rPr>
            <w:rFonts w:cs="Times New Roman"/>
            <w:sz w:val="22"/>
          </w:rPr>
          <w:delText xml:space="preserve"> </w:delText>
        </w:r>
      </w:del>
      <w:r w:rsidRPr="0092053E">
        <w:rPr>
          <w:rFonts w:cs="Times New Roman"/>
          <w:sz w:val="22"/>
        </w:rPr>
        <w:t xml:space="preserve">change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r w:rsidR="00DF1E12">
        <w:rPr>
          <w:rFonts w:cs="Times New Roman"/>
          <w:sz w:val="22"/>
        </w:rPr>
        <w:t xml:space="preserve">, </w:t>
      </w:r>
      <w:r w:rsidRPr="0092053E">
        <w:rPr>
          <w:rFonts w:cs="Times New Roman"/>
          <w:sz w:val="22"/>
        </w:rPr>
        <w:t xml:space="preserve">and </w:t>
      </w:r>
      <w:del w:id="639" w:author="ALBA EDITING" w:date="2019-04-08T11:37:00Z">
        <w:r w:rsidR="009401DA" w:rsidRPr="0092053E" w:rsidDel="00C46E57">
          <w:rPr>
            <w:rFonts w:cs="Times New Roman"/>
            <w:sz w:val="22"/>
          </w:rPr>
          <w:delText xml:space="preserve">the </w:delText>
        </w:r>
      </w:del>
      <w:r w:rsidR="009401DA" w:rsidRPr="0092053E">
        <w:rPr>
          <w:rFonts w:cs="Times New Roman"/>
          <w:sz w:val="22"/>
        </w:rPr>
        <w:t xml:space="preserve">entry of </w:t>
      </w:r>
      <w:r w:rsidRPr="0092053E">
        <w:rPr>
          <w:rFonts w:cs="Times New Roman"/>
          <w:sz w:val="22"/>
        </w:rPr>
        <w:t xml:space="preserve">new </w:t>
      </w:r>
      <w:r w:rsidR="0031438C" w:rsidRPr="0092053E">
        <w:rPr>
          <w:rFonts w:cs="Times New Roman"/>
          <w:sz w:val="22"/>
        </w:rPr>
        <w:t>competitors</w:t>
      </w:r>
      <w:del w:id="640" w:author="ALBA EDITING" w:date="2019-04-07T12:08:00Z">
        <w:r w:rsidR="00B96C6C" w:rsidDel="003C7B7C">
          <w:rPr>
            <w:rFonts w:cs="Times New Roman"/>
            <w:sz w:val="22"/>
          </w:rPr>
          <w:delText>,</w:delText>
        </w:r>
        <w:r w:rsidR="00DA00BC" w:rsidRPr="0092053E" w:rsidDel="003C7B7C">
          <w:rPr>
            <w:rFonts w:cs="Times New Roman"/>
            <w:sz w:val="22"/>
          </w:rPr>
          <w:delText xml:space="preserve"> </w:delText>
        </w:r>
        <w:r w:rsidR="00DA00BC" w:rsidRPr="00B96C6C" w:rsidDel="003C7B7C">
          <w:rPr>
            <w:rFonts w:cs="Times New Roman"/>
            <w:noProof/>
            <w:sz w:val="22"/>
          </w:rPr>
          <w:delText>etc</w:delText>
        </w:r>
      </w:del>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w:t>
      </w:r>
      <w:del w:id="641" w:author="ALBA EDITING" w:date="2019-04-07T12:08:00Z">
        <w:r w:rsidR="0031438C" w:rsidRPr="0092053E" w:rsidDel="003C7B7C">
          <w:rPr>
            <w:rFonts w:cs="Times New Roman"/>
            <w:sz w:val="22"/>
          </w:rPr>
          <w:delText xml:space="preserve">the </w:delText>
        </w:r>
      </w:del>
      <w:r w:rsidR="0031438C" w:rsidRPr="0092053E">
        <w:rPr>
          <w:rFonts w:cs="Times New Roman"/>
          <w:sz w:val="22"/>
        </w:rPr>
        <w:t xml:space="preserve">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3750D23" w:rsidR="0074686A" w:rsidRPr="0092053E" w:rsidRDefault="00971633" w:rsidP="00821B1E">
      <w:pPr>
        <w:shd w:val="clear" w:color="auto" w:fill="FFFFFF" w:themeFill="background1"/>
        <w:spacing w:after="0" w:line="360" w:lineRule="auto"/>
        <w:rPr>
          <w:rFonts w:cs="Times New Roman"/>
          <w:sz w:val="22"/>
        </w:rPr>
      </w:pPr>
      <w:r w:rsidRPr="0092053E">
        <w:rPr>
          <w:rFonts w:cs="Times New Roman"/>
          <w:sz w:val="22"/>
        </w:rPr>
        <w:t xml:space="preserve">Table </w:t>
      </w:r>
      <w:r w:rsidR="00E4227D" w:rsidRPr="0092053E">
        <w:rPr>
          <w:rFonts w:cs="Times New Roman"/>
          <w:sz w:val="22"/>
        </w:rPr>
        <w:t>9</w:t>
      </w:r>
      <w:r w:rsidRPr="0092053E">
        <w:rPr>
          <w:rFonts w:cs="Times New Roman"/>
          <w:sz w:val="22"/>
        </w:rPr>
        <w:t>.</w:t>
      </w:r>
      <w:r w:rsidR="00501EA1" w:rsidRPr="0092053E">
        <w:rPr>
          <w:rFonts w:cs="Times New Roman"/>
          <w:sz w:val="22"/>
        </w:rPr>
        <w:t xml:space="preserve">   </w:t>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DD4D65"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D4D65">
              <w:rPr>
                <w:rFonts w:eastAsia="Times New Roman" w:cs="Times New Roman"/>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1FF0B695"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del w:id="642" w:author="tao huang" w:date="2019-04-08T21:34:00Z">
        <w:r w:rsidR="00971633" w:rsidRPr="0092053E" w:rsidDel="0011574A">
          <w:rPr>
            <w:rFonts w:cs="Times New Roman"/>
            <w:sz w:val="22"/>
          </w:rPr>
          <w:delText>various sets of</w:delText>
        </w:r>
      </w:del>
      <w:ins w:id="643" w:author="tao huang" w:date="2019-04-08T21:34:00Z">
        <w:r w:rsidR="0011574A">
          <w:rPr>
            <w:rFonts w:cs="Times New Roman"/>
            <w:sz w:val="22"/>
          </w:rPr>
          <w:t>the</w:t>
        </w:r>
      </w:ins>
      <w:r w:rsidR="00971633" w:rsidRPr="0092053E">
        <w:rPr>
          <w:rFonts w:cs="Times New Roman"/>
          <w:sz w:val="22"/>
        </w:rPr>
        <w:t xml:space="preserve"> forecasts </w:t>
      </w:r>
      <w:commentRangeStart w:id="644"/>
      <w:del w:id="645" w:author="tao huang" w:date="2019-04-08T17:57:00Z">
        <w:r w:rsidR="00971633" w:rsidRPr="0092053E" w:rsidDel="00403BBB">
          <w:rPr>
            <w:rFonts w:cs="Times New Roman"/>
            <w:sz w:val="22"/>
          </w:rPr>
          <w:delText xml:space="preserve">by </w:delText>
        </w:r>
      </w:del>
      <w:commentRangeEnd w:id="644"/>
      <w:ins w:id="646" w:author="tao huang" w:date="2019-04-08T17:57:00Z">
        <w:r w:rsidR="00403BBB">
          <w:rPr>
            <w:rFonts w:cs="Times New Roman"/>
            <w:sz w:val="22"/>
          </w:rPr>
          <w:t>generated by</w:t>
        </w:r>
        <w:r w:rsidR="00403BBB" w:rsidRPr="0092053E">
          <w:rPr>
            <w:rFonts w:cs="Times New Roman"/>
            <w:sz w:val="22"/>
          </w:rPr>
          <w:t xml:space="preserve"> </w:t>
        </w:r>
      </w:ins>
      <w:r w:rsidR="001134F3">
        <w:rPr>
          <w:rStyle w:val="CommentReference"/>
        </w:rPr>
        <w:commentReference w:id="644"/>
      </w:r>
      <w:del w:id="647" w:author="tao huang" w:date="2019-04-08T17:57:00Z">
        <w:r w:rsidR="00971633" w:rsidRPr="0092053E" w:rsidDel="00403BBB">
          <w:rPr>
            <w:rFonts w:cs="Times New Roman"/>
            <w:sz w:val="22"/>
          </w:rPr>
          <w:delText>the</w:delText>
        </w:r>
      </w:del>
      <w:r w:rsidR="00971633" w:rsidRPr="0092053E">
        <w:rPr>
          <w:rFonts w:cs="Times New Roman"/>
          <w:sz w:val="22"/>
        </w:rPr>
        <w:t xml:space="preserve"> ADL-</w:t>
      </w:r>
      <w:r w:rsidR="00971633" w:rsidRPr="00843EA5">
        <w:rPr>
          <w:rFonts w:cs="Times New Roman"/>
          <w:noProof/>
          <w:sz w:val="22"/>
        </w:rPr>
        <w:t>intra</w:t>
      </w:r>
      <w:r w:rsidR="00971633" w:rsidRPr="0092053E">
        <w:rPr>
          <w:rFonts w:cs="Times New Roman"/>
          <w:noProof/>
          <w:sz w:val="22"/>
        </w:rPr>
        <w:t xml:space="preserve"> </w:t>
      </w:r>
      <w:del w:id="648" w:author="tao huang" w:date="2019-04-08T17:57:00Z">
        <w:r w:rsidR="00821B1E" w:rsidRPr="0092053E" w:rsidDel="00403BBB">
          <w:rPr>
            <w:rFonts w:cs="Times New Roman"/>
            <w:sz w:val="22"/>
          </w:rPr>
          <w:delText xml:space="preserve">method </w:delText>
        </w:r>
      </w:del>
      <w:ins w:id="649" w:author="tao huang" w:date="2019-04-08T17:57:00Z">
        <w:r w:rsidR="00403BBB">
          <w:rPr>
            <w:rFonts w:cs="Times New Roman"/>
            <w:sz w:val="22"/>
          </w:rPr>
          <w:t>models</w:t>
        </w:r>
        <w:r w:rsidR="00403BBB" w:rsidRPr="0092053E">
          <w:rPr>
            <w:rFonts w:cs="Times New Roman"/>
            <w:sz w:val="22"/>
          </w:rPr>
          <w:t xml:space="preserve"> </w:t>
        </w:r>
      </w:ins>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 xml:space="preserve">forecast error variance.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B135A9" w:rsidRPr="0092053E">
        <w:rPr>
          <w:rFonts w:cs="Times New Roman"/>
          <w:sz w:val="22"/>
        </w:rPr>
        <w:t>9</w:t>
      </w:r>
      <w:r w:rsidR="00311A66" w:rsidRPr="0092053E">
        <w:rPr>
          <w:rFonts w:cs="Times New Roman"/>
          <w:sz w:val="22"/>
        </w:rPr>
        <w:t xml:space="preserve"> shows the </w:t>
      </w:r>
      <w:del w:id="650" w:author="tao huang" w:date="2019-04-08T21:36:00Z">
        <w:r w:rsidR="00311A66" w:rsidRPr="0092053E" w:rsidDel="0011574A">
          <w:rPr>
            <w:rFonts w:cs="Times New Roman"/>
            <w:sz w:val="22"/>
          </w:rPr>
          <w:delText>percentage reductions of various error measures</w:delText>
        </w:r>
      </w:del>
      <w:ins w:id="651" w:author="tao huang" w:date="2019-04-08T21:36:00Z">
        <w:r w:rsidR="0011574A">
          <w:rPr>
            <w:rFonts w:cs="Times New Roman"/>
            <w:sz w:val="22"/>
          </w:rPr>
          <w:t xml:space="preserve"> forecasting improvement</w:t>
        </w:r>
      </w:ins>
      <w:r w:rsidR="00311A66" w:rsidRPr="0092053E">
        <w:rPr>
          <w:rFonts w:cs="Times New Roman"/>
          <w:sz w:val="22"/>
        </w:rPr>
        <w:t xml:space="preserve"> </w:t>
      </w:r>
      <w:commentRangeStart w:id="652"/>
      <w:r w:rsidR="00311A66" w:rsidRPr="0092053E">
        <w:rPr>
          <w:rFonts w:cs="Times New Roman"/>
          <w:sz w:val="22"/>
        </w:rPr>
        <w:t xml:space="preserve">by </w:t>
      </w:r>
      <w:commentRangeEnd w:id="652"/>
      <w:r w:rsidR="00C46E57">
        <w:rPr>
          <w:rStyle w:val="CommentReference"/>
        </w:rPr>
        <w:commentReference w:id="652"/>
      </w:r>
      <w:r w:rsidR="00311A66" w:rsidRPr="0092053E">
        <w:rPr>
          <w:rFonts w:cs="Times New Roman"/>
          <w:sz w:val="22"/>
        </w:rPr>
        <w:t>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and the ADL-intra-IC model compared to the Base-lift method for one</w:t>
      </w:r>
      <w:ins w:id="653" w:author="tao huang" w:date="2019-04-08T17:32:00Z">
        <w:r w:rsidR="006550F5">
          <w:rPr>
            <w:rFonts w:cs="Times New Roman"/>
            <w:sz w:val="22"/>
          </w:rPr>
          <w:t>-</w:t>
        </w:r>
      </w:ins>
      <w:del w:id="654" w:author="tao huang" w:date="2019-04-08T17:32:00Z">
        <w:r w:rsidR="00311A66" w:rsidRPr="0092053E" w:rsidDel="006550F5">
          <w:rPr>
            <w:rFonts w:cs="Times New Roman"/>
            <w:sz w:val="22"/>
          </w:rPr>
          <w:delText xml:space="preserve"> </w:delText>
        </w:r>
      </w:del>
      <w:r w:rsidR="00311A66" w:rsidRPr="0092053E">
        <w:rPr>
          <w:rFonts w:cs="Times New Roman"/>
          <w:sz w:val="22"/>
        </w:rPr>
        <w:t>to</w:t>
      </w:r>
      <w:del w:id="655" w:author="tao huang" w:date="2019-04-08T17:32:00Z">
        <w:r w:rsidR="00311A66" w:rsidRPr="0092053E" w:rsidDel="006550F5">
          <w:rPr>
            <w:rFonts w:cs="Times New Roman"/>
            <w:sz w:val="22"/>
          </w:rPr>
          <w:delText xml:space="preserve"> </w:delText>
        </w:r>
      </w:del>
      <w:ins w:id="656" w:author="tao huang" w:date="2019-04-08T17:32:00Z">
        <w:r w:rsidR="006550F5">
          <w:rPr>
            <w:rFonts w:cs="Times New Roman"/>
            <w:sz w:val="22"/>
          </w:rPr>
          <w:t>-</w:t>
        </w:r>
      </w:ins>
      <w:r w:rsidR="00311A66" w:rsidRPr="0092053E">
        <w:rPr>
          <w:rFonts w:cs="Times New Roman"/>
          <w:sz w:val="22"/>
        </w:rPr>
        <w:t>eight</w:t>
      </w:r>
      <w:del w:id="657" w:author="ALBA EDITING" w:date="2019-04-07T12:16:00Z">
        <w:r w:rsidR="00311A66" w:rsidRPr="0092053E" w:rsidDel="001134F3">
          <w:rPr>
            <w:rFonts w:cs="Times New Roman"/>
            <w:sz w:val="22"/>
          </w:rPr>
          <w:delText>-</w:delText>
        </w:r>
      </w:del>
      <w:ins w:id="658" w:author="ALBA EDITING" w:date="2019-04-07T12:16:00Z">
        <w:r w:rsidR="001134F3">
          <w:rPr>
            <w:rFonts w:cs="Times New Roman"/>
            <w:sz w:val="22"/>
          </w:rPr>
          <w:t xml:space="preserve"> </w:t>
        </w:r>
      </w:ins>
      <w:r w:rsidR="00311A66" w:rsidRPr="0092053E">
        <w:rPr>
          <w:rFonts w:cs="Times New Roman"/>
          <w:sz w:val="22"/>
        </w:rPr>
        <w:t>week</w:t>
      </w:r>
      <w:ins w:id="659" w:author="ALBA EDITING" w:date="2019-04-07T12:17:00Z">
        <w:del w:id="660" w:author="tao huang" w:date="2019-04-08T17:32:00Z">
          <w:r w:rsidR="001134F3" w:rsidDel="006550F5">
            <w:rPr>
              <w:rFonts w:cs="Times New Roman"/>
              <w:sz w:val="22"/>
            </w:rPr>
            <w:delText>s</w:delText>
          </w:r>
        </w:del>
      </w:ins>
      <w:ins w:id="661" w:author="tao huang" w:date="2019-04-08T17:32:00Z">
        <w:r w:rsidR="006550F5">
          <w:rPr>
            <w:rFonts w:cs="Times New Roman"/>
            <w:sz w:val="22"/>
          </w:rPr>
          <w:t xml:space="preserve"> ahead</w:t>
        </w:r>
      </w:ins>
      <w:r w:rsidR="00311A66" w:rsidRPr="0092053E">
        <w:rPr>
          <w:rFonts w:cs="Times New Roman"/>
          <w:sz w:val="22"/>
        </w:rPr>
        <w:t xml:space="preserve"> forecast horizon. Specifically, </w:t>
      </w:r>
      <w:r w:rsidR="00821B1E" w:rsidRPr="0092053E">
        <w:rPr>
          <w:rFonts w:cs="Times New Roman"/>
          <w:sz w:val="22"/>
        </w:rPr>
        <w:t>by using the ADL-</w:t>
      </w:r>
      <w:r w:rsidR="00821B1E" w:rsidRPr="00843EA5">
        <w:rPr>
          <w:rFonts w:cs="Times New Roman"/>
          <w:noProof/>
          <w:sz w:val="22"/>
        </w:rPr>
        <w:t>intra</w:t>
      </w:r>
      <w:r w:rsidR="00821B1E" w:rsidRPr="0092053E">
        <w:rPr>
          <w:rFonts w:cs="Times New Roman"/>
          <w:sz w:val="22"/>
        </w:rPr>
        <w:t>-EWC method and the ADL-</w:t>
      </w:r>
      <w:r w:rsidR="00821B1E" w:rsidRPr="0092053E">
        <w:rPr>
          <w:rFonts w:cs="Times New Roman"/>
          <w:noProof/>
          <w:sz w:val="22"/>
        </w:rPr>
        <w:t>intra</w:t>
      </w:r>
      <w:r w:rsidR="00821B1E" w:rsidRPr="0092053E">
        <w:rPr>
          <w:rFonts w:cs="Times New Roman"/>
          <w:sz w:val="22"/>
        </w:rPr>
        <w:t>-IC method, 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 </w:t>
      </w:r>
      <w:r w:rsidR="00971633"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(e.g., Mohammad M. Ali, Babai, Boylan, &amp; Syntetos, 2017; M. M. Ali &amp; Boylan, 2011)</w:t>
      </w:r>
      <w:r w:rsidR="00971633" w:rsidRPr="0092053E">
        <w:rPr>
          <w:rFonts w:cs="Times New Roman"/>
          <w:sz w:val="22"/>
        </w:rPr>
        <w:fldChar w:fldCharType="end"/>
      </w:r>
      <w:r w:rsidR="00971633" w:rsidRPr="0092053E">
        <w:rPr>
          <w:rFonts w:cs="Times New Roman"/>
          <w:sz w:val="22"/>
        </w:rPr>
        <w:t xml:space="preserve">. </w:t>
      </w:r>
      <w:r w:rsidR="000D30EB" w:rsidRPr="0092053E">
        <w:rPr>
          <w:rFonts w:cs="Times New Roman"/>
          <w:sz w:val="22"/>
        </w:rPr>
        <w:t xml:space="preserve">Table </w:t>
      </w:r>
      <w:r w:rsidR="00B135A9" w:rsidRPr="0092053E">
        <w:rPr>
          <w:rFonts w:cs="Times New Roman"/>
          <w:sz w:val="22"/>
        </w:rPr>
        <w:t>9</w:t>
      </w:r>
      <w:r w:rsidR="0078783F" w:rsidRPr="0092053E">
        <w:rPr>
          <w:rFonts w:cs="Times New Roman"/>
          <w:sz w:val="22"/>
        </w:rPr>
        <w:t xml:space="preserve"> also</w:t>
      </w:r>
      <w:r w:rsidR="000D30EB" w:rsidRPr="0092053E">
        <w:rPr>
          <w:rFonts w:cs="Times New Roman"/>
          <w:sz w:val="22"/>
        </w:rPr>
        <w:t xml:space="preserve"> shows the </w:t>
      </w:r>
      <w:del w:id="662" w:author="tao huang" w:date="2019-04-08T21:37:00Z">
        <w:r w:rsidR="000D30EB" w:rsidRPr="0092053E" w:rsidDel="0011574A">
          <w:rPr>
            <w:rFonts w:cs="Times New Roman"/>
            <w:sz w:val="22"/>
          </w:rPr>
          <w:delText>percentage reductions of various error measures</w:delText>
        </w:r>
      </w:del>
      <w:ins w:id="663" w:author="tao huang" w:date="2019-04-08T21:37:00Z">
        <w:r w:rsidR="0011574A">
          <w:rPr>
            <w:rFonts w:cs="Times New Roman"/>
            <w:sz w:val="22"/>
          </w:rPr>
          <w:t>forecasting improvement</w:t>
        </w:r>
      </w:ins>
      <w:r w:rsidR="000D30EB" w:rsidRPr="0092053E">
        <w:rPr>
          <w:rFonts w:cs="Times New Roman"/>
          <w:sz w:val="22"/>
        </w:rPr>
        <w:t xml:space="preserve"> </w:t>
      </w:r>
      <w:commentRangeStart w:id="664"/>
      <w:r w:rsidR="000D30EB" w:rsidRPr="0092053E">
        <w:rPr>
          <w:rFonts w:cs="Times New Roman"/>
          <w:sz w:val="22"/>
        </w:rPr>
        <w:t xml:space="preserve">by </w:t>
      </w:r>
      <w:commentRangeEnd w:id="664"/>
      <w:r w:rsidR="00C46E57">
        <w:rPr>
          <w:rStyle w:val="CommentReference"/>
        </w:rPr>
        <w:commentReference w:id="664"/>
      </w:r>
      <w:r w:rsidR="000D30EB" w:rsidRPr="0092053E">
        <w:rPr>
          <w:rFonts w:cs="Times New Roman"/>
          <w:sz w:val="22"/>
        </w:rPr>
        <w:t xml:space="preserve">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ins w:id="665" w:author="tao huang" w:date="2019-04-08T17:33: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6550F5">
          <w:rPr>
            <w:rFonts w:cs="Times New Roman"/>
            <w:sz w:val="22"/>
          </w:rPr>
          <w:t xml:space="preserve"> ahead</w:t>
        </w:r>
        <w:r w:rsidR="006550F5" w:rsidRPr="0092053E">
          <w:rPr>
            <w:rFonts w:cs="Times New Roman"/>
            <w:sz w:val="22"/>
          </w:rPr>
          <w:t xml:space="preserve"> </w:t>
        </w:r>
      </w:ins>
      <w:del w:id="666" w:author="tao huang" w:date="2019-04-08T17:33:00Z">
        <w:r w:rsidR="000D30EB" w:rsidRPr="0092053E" w:rsidDel="006550F5">
          <w:rPr>
            <w:rFonts w:cs="Times New Roman"/>
            <w:sz w:val="22"/>
          </w:rPr>
          <w:delText>one to eight-</w:delText>
        </w:r>
      </w:del>
      <w:ins w:id="667" w:author="ALBA EDITING" w:date="2019-04-07T12:20:00Z">
        <w:del w:id="668" w:author="tao huang" w:date="2019-04-08T17:33:00Z">
          <w:r w:rsidR="004C683D" w:rsidDel="006550F5">
            <w:rPr>
              <w:rFonts w:cs="Times New Roman"/>
              <w:sz w:val="22"/>
            </w:rPr>
            <w:delText xml:space="preserve"> </w:delText>
          </w:r>
        </w:del>
      </w:ins>
      <w:del w:id="669" w:author="tao huang" w:date="2019-04-08T17:33:00Z">
        <w:r w:rsidR="000D30EB" w:rsidRPr="0092053E" w:rsidDel="006550F5">
          <w:rPr>
            <w:rFonts w:cs="Times New Roman"/>
            <w:sz w:val="22"/>
          </w:rPr>
          <w:delText>week</w:delText>
        </w:r>
      </w:del>
      <w:ins w:id="670" w:author="ALBA EDITING" w:date="2019-04-07T12:20:00Z">
        <w:del w:id="671" w:author="tao huang" w:date="2019-04-08T17:33:00Z">
          <w:r w:rsidR="004C683D" w:rsidDel="006550F5">
            <w:rPr>
              <w:rFonts w:cs="Times New Roman"/>
              <w:sz w:val="22"/>
            </w:rPr>
            <w:delText>s</w:delText>
          </w:r>
        </w:del>
      </w:ins>
      <w:del w:id="672" w:author="tao huang" w:date="2019-04-08T17:33:00Z">
        <w:r w:rsidR="000D30EB" w:rsidRPr="0092053E" w:rsidDel="006550F5">
          <w:rPr>
            <w:rFonts w:cs="Times New Roman"/>
            <w:sz w:val="22"/>
          </w:rPr>
          <w:delText xml:space="preserve"> </w:delText>
        </w:r>
      </w:del>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7D65E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7D65EE">
        <w:rPr>
          <w:rFonts w:cs="Times New Roman"/>
          <w:noProof/>
          <w:sz w:val="22"/>
        </w:rPr>
        <w:t xml:space="preserve">(Kremer, </w:t>
      </w:r>
      <w:r w:rsidR="007D65EE">
        <w:rPr>
          <w:rFonts w:cs="Times New Roman"/>
          <w:noProof/>
          <w:sz w:val="22"/>
        </w:rPr>
        <w:lastRenderedPageBreak/>
        <w:t>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problem. </w:t>
      </w:r>
      <w:del w:id="673" w:author="tao huang" w:date="2019-04-08T21:39:00Z">
        <w:r w:rsidR="00E5137B" w:rsidRPr="0092053E" w:rsidDel="0011574A">
          <w:rPr>
            <w:rFonts w:cs="Times New Roman"/>
            <w:sz w:val="22"/>
          </w:rPr>
          <w:delText>For example, we compared t</w:delText>
        </w:r>
      </w:del>
      <w:ins w:id="674" w:author="tao huang" w:date="2019-04-08T21:39:00Z">
        <w:r w:rsidR="0011574A">
          <w:rPr>
            <w:rFonts w:cs="Times New Roman"/>
            <w:sz w:val="22"/>
          </w:rPr>
          <w:t>T</w:t>
        </w:r>
      </w:ins>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del w:id="675" w:author="tao huang" w:date="2019-04-08T21:39:00Z">
        <w:r w:rsidR="00E5137B" w:rsidRPr="0092053E" w:rsidDel="0011574A">
          <w:rPr>
            <w:rFonts w:cs="Times New Roman"/>
            <w:sz w:val="22"/>
          </w:rPr>
          <w:delText xml:space="preserve">with </w:delText>
        </w:r>
      </w:del>
      <w:ins w:id="676" w:author="tao huang" w:date="2019-04-08T21:39:00Z">
        <w:r w:rsidR="0011574A">
          <w:rPr>
            <w:rFonts w:cs="Times New Roman"/>
            <w:sz w:val="22"/>
          </w:rPr>
          <w:t>outperform</w:t>
        </w:r>
        <w:r w:rsidR="0011574A" w:rsidRPr="0092053E">
          <w:rPr>
            <w:rFonts w:cs="Times New Roman"/>
            <w:sz w:val="22"/>
          </w:rPr>
          <w:t xml:space="preserve"> </w:t>
        </w:r>
      </w:ins>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w:t>
      </w:r>
      <w:del w:id="677" w:author="tao huang" w:date="2019-04-08T21:39:00Z">
        <w:r w:rsidR="00E5137B" w:rsidRPr="0092053E" w:rsidDel="0011574A">
          <w:rPr>
            <w:rFonts w:cs="Times New Roman"/>
            <w:sz w:val="22"/>
          </w:rPr>
          <w:delText xml:space="preserve"> </w:delText>
        </w:r>
      </w:del>
      <w:del w:id="678" w:author="ALBA EDITING" w:date="2019-04-07T12:20:00Z">
        <w:r w:rsidR="00E5137B" w:rsidRPr="0092053E" w:rsidDel="004C683D">
          <w:rPr>
            <w:rFonts w:cs="Times New Roman"/>
            <w:sz w:val="22"/>
          </w:rPr>
          <w:delText xml:space="preserve">we </w:delText>
        </w:r>
      </w:del>
      <w:del w:id="679" w:author="tao huang" w:date="2019-04-08T21:39:00Z">
        <w:r w:rsidR="00E5137B" w:rsidRPr="0092053E" w:rsidDel="0011574A">
          <w:rPr>
            <w:rFonts w:cs="Times New Roman"/>
            <w:sz w:val="22"/>
          </w:rPr>
          <w:delText>compared</w:delText>
        </w:r>
      </w:del>
      <w:r w:rsidR="00E5137B" w:rsidRPr="0092053E">
        <w:rPr>
          <w:rFonts w:cs="Times New Roman"/>
          <w:sz w:val="22"/>
        </w:rPr>
        <w:t xml:space="preserve"> the ADL-</w:t>
      </w:r>
      <w:r w:rsidR="00E5137B" w:rsidRPr="0092053E">
        <w:rPr>
          <w:rFonts w:cs="Times New Roman"/>
          <w:noProof/>
          <w:sz w:val="22"/>
        </w:rPr>
        <w:t>own</w:t>
      </w:r>
      <w:r w:rsidR="00E5137B" w:rsidRPr="0092053E">
        <w:rPr>
          <w:rFonts w:cs="Times New Roman"/>
          <w:sz w:val="22"/>
        </w:rPr>
        <w:t>-EWC method and the ADL-</w:t>
      </w:r>
      <w:del w:id="680" w:author="ALBA EDITING" w:date="2019-04-07T12:20:00Z">
        <w:r w:rsidR="00E5137B" w:rsidRPr="0092053E" w:rsidDel="004C683D">
          <w:rPr>
            <w:rFonts w:cs="Times New Roman"/>
            <w:noProof/>
            <w:sz w:val="22"/>
          </w:rPr>
          <w:delText xml:space="preserve"> </w:delText>
        </w:r>
      </w:del>
      <w:r w:rsidR="00E5137B" w:rsidRPr="0092053E">
        <w:rPr>
          <w:rFonts w:cs="Times New Roman"/>
          <w:noProof/>
          <w:sz w:val="22"/>
        </w:rPr>
        <w:t>own</w:t>
      </w:r>
      <w:del w:id="681" w:author="ALBA EDITING" w:date="2019-04-07T12:20:00Z">
        <w:r w:rsidR="00E5137B" w:rsidRPr="0092053E" w:rsidDel="004C683D">
          <w:rPr>
            <w:rFonts w:cs="Times New Roman"/>
            <w:sz w:val="22"/>
          </w:rPr>
          <w:delText xml:space="preserve"> </w:delText>
        </w:r>
      </w:del>
      <w:r w:rsidR="00E5137B" w:rsidRPr="0092053E">
        <w:rPr>
          <w:rFonts w:cs="Times New Roman"/>
          <w:sz w:val="22"/>
        </w:rPr>
        <w:t xml:space="preserve">-IC method </w:t>
      </w:r>
      <w:del w:id="682" w:author="tao huang" w:date="2019-04-08T21:39:00Z">
        <w:r w:rsidR="00E5137B" w:rsidRPr="0092053E" w:rsidDel="0011574A">
          <w:rPr>
            <w:rFonts w:cs="Times New Roman"/>
            <w:sz w:val="22"/>
          </w:rPr>
          <w:delText xml:space="preserve">with </w:delText>
        </w:r>
      </w:del>
      <w:ins w:id="683" w:author="tao huang" w:date="2019-04-08T21:39:00Z">
        <w:r w:rsidR="0011574A">
          <w:rPr>
            <w:rFonts w:cs="Times New Roman"/>
            <w:sz w:val="22"/>
          </w:rPr>
          <w:t>outperform</w:t>
        </w:r>
        <w:r w:rsidR="0011574A" w:rsidRPr="0092053E">
          <w:rPr>
            <w:rFonts w:cs="Times New Roman"/>
            <w:sz w:val="22"/>
          </w:rPr>
          <w:t xml:space="preserve"> </w:t>
        </w:r>
      </w:ins>
      <w:r w:rsidR="00E5137B" w:rsidRPr="0092053E">
        <w:rPr>
          <w:rFonts w:cs="Times New Roman"/>
          <w:sz w:val="22"/>
        </w:rPr>
        <w:t>the ADL-</w:t>
      </w:r>
      <w:del w:id="684" w:author="ALBA EDITING" w:date="2019-04-07T12:20:00Z">
        <w:r w:rsidR="00E5137B" w:rsidRPr="0092053E" w:rsidDel="004C683D">
          <w:rPr>
            <w:rFonts w:cs="Times New Roman"/>
            <w:noProof/>
            <w:sz w:val="22"/>
          </w:rPr>
          <w:delText xml:space="preserve"> </w:delText>
        </w:r>
      </w:del>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commentRangeStart w:id="685"/>
      <w:r w:rsidR="00CD7A07" w:rsidRPr="00C63D51">
        <w:rPr>
          <w:rFonts w:cs="Times New Roman"/>
          <w:noProof/>
          <w:sz w:val="22"/>
        </w:rPr>
        <w:t>conduct</w:t>
      </w:r>
      <w:r w:rsidR="00C45EE7" w:rsidRPr="00C63D51">
        <w:rPr>
          <w:rFonts w:cs="Times New Roman"/>
          <w:noProof/>
          <w:sz w:val="22"/>
        </w:rPr>
        <w:t xml:space="preserve"> </w:t>
      </w:r>
      <w:commentRangeEnd w:id="685"/>
      <w:r w:rsidR="00C46E57">
        <w:rPr>
          <w:rStyle w:val="CommentReference"/>
        </w:rPr>
        <w:commentReference w:id="685"/>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w:t>
      </w:r>
      <w:r w:rsidR="00E5137B" w:rsidRPr="00DA36E4">
        <w:rPr>
          <w:rFonts w:cs="Times New Roman"/>
          <w:sz w:val="22"/>
        </w:rPr>
        <w:t>change</w:t>
      </w:r>
      <w:r w:rsidR="00CD7A07" w:rsidRPr="00DA36E4">
        <w:rPr>
          <w:rFonts w:cs="Times New Roman"/>
          <w:sz w:val="22"/>
        </w:rPr>
        <w:t xml:space="preserve"> and because, as suggested by </w:t>
      </w:r>
      <w:r w:rsidR="00E5137B" w:rsidRPr="00DA36E4">
        <w:rPr>
          <w:rFonts w:cs="Times New Roman"/>
          <w:sz w:val="22"/>
        </w:rPr>
        <w:fldChar w:fldCharType="begin"/>
      </w:r>
      <w:r w:rsidR="007D65EE">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5137B" w:rsidRPr="00DA36E4">
        <w:rPr>
          <w:rFonts w:cs="Times New Roman"/>
          <w:sz w:val="22"/>
          <w:rPrChange w:id="686" w:author="tao huang" w:date="2019-04-08T21:41:00Z">
            <w:rPr>
              <w:rFonts w:cs="Times New Roman"/>
              <w:sz w:val="22"/>
            </w:rPr>
          </w:rPrChange>
        </w:rPr>
        <w:fldChar w:fldCharType="separate"/>
      </w:r>
      <w:r w:rsidR="007D65EE">
        <w:rPr>
          <w:rFonts w:cs="Times New Roman"/>
          <w:noProof/>
          <w:sz w:val="22"/>
        </w:rPr>
        <w:t>Fildes, Ma, et al. (2018)</w:t>
      </w:r>
      <w:r w:rsidR="00E5137B" w:rsidRPr="00DA36E4">
        <w:rPr>
          <w:rFonts w:cs="Times New Roman"/>
          <w:sz w:val="22"/>
        </w:rPr>
        <w:fldChar w:fldCharType="end"/>
      </w:r>
      <w:r w:rsidR="00CD7A07" w:rsidRPr="00DA36E4">
        <w:rPr>
          <w:rFonts w:cs="Times New Roman"/>
          <w:sz w:val="22"/>
        </w:rPr>
        <w:t xml:space="preserve">, </w:t>
      </w:r>
      <w:ins w:id="687" w:author="tao huang" w:date="2019-04-08T21:40:00Z">
        <w:r w:rsidR="0011574A" w:rsidRPr="0011574A">
          <w:rPr>
            <w:rFonts w:cs="Times New Roman"/>
            <w:sz w:val="22"/>
            <w:rPrChange w:id="688" w:author="tao huang" w:date="2019-04-08T21:41:00Z">
              <w:rPr>
                <w:rFonts w:cs="Times New Roman"/>
                <w:sz w:val="22"/>
                <w:highlight w:val="yellow"/>
              </w:rPr>
            </w:rPrChange>
          </w:rPr>
          <w:t xml:space="preserve">some </w:t>
        </w:r>
      </w:ins>
      <w:r w:rsidR="00E5137B" w:rsidRPr="00DA36E4">
        <w:rPr>
          <w:rFonts w:cs="Times New Roman"/>
          <w:sz w:val="22"/>
        </w:rPr>
        <w:t xml:space="preserve">industrial practitioners </w:t>
      </w:r>
      <w:r w:rsidR="00CD7A07" w:rsidRPr="00DA36E4">
        <w:rPr>
          <w:rFonts w:cs="Times New Roman"/>
          <w:sz w:val="22"/>
        </w:rPr>
        <w:t xml:space="preserve">now </w:t>
      </w:r>
      <w:ins w:id="689" w:author="tao huang" w:date="2019-04-08T21:41:00Z">
        <w:r w:rsidR="0011574A" w:rsidRPr="0011574A">
          <w:rPr>
            <w:rFonts w:cs="Times New Roman"/>
            <w:sz w:val="22"/>
            <w:rPrChange w:id="690" w:author="tao huang" w:date="2019-04-08T21:41:00Z">
              <w:rPr>
                <w:rFonts w:cs="Times New Roman"/>
                <w:sz w:val="22"/>
                <w:highlight w:val="yellow"/>
              </w:rPr>
            </w:rPrChange>
          </w:rPr>
          <w:t xml:space="preserve">also </w:t>
        </w:r>
      </w:ins>
      <w:r w:rsidR="00E5137B" w:rsidRPr="00DA36E4">
        <w:rPr>
          <w:rFonts w:cs="Times New Roman"/>
          <w:sz w:val="22"/>
        </w:rPr>
        <w:t>tend to take advantage</w:t>
      </w:r>
      <w:del w:id="691" w:author="ALBA EDITING" w:date="2019-04-07T12:21:00Z">
        <w:r w:rsidR="00E5137B" w:rsidRPr="00DA36E4" w:rsidDel="004C683D">
          <w:rPr>
            <w:rFonts w:cs="Times New Roman"/>
            <w:sz w:val="22"/>
          </w:rPr>
          <w:delText>s</w:delText>
        </w:r>
      </w:del>
      <w:r w:rsidR="00E5137B" w:rsidRPr="00DA36E4">
        <w:rPr>
          <w:rFonts w:cs="Times New Roman"/>
          <w:sz w:val="22"/>
        </w:rPr>
        <w:t xml:space="preserve"> of conventional econometric models.</w:t>
      </w:r>
    </w:p>
    <w:p w14:paraId="69B35708" w14:textId="77777777" w:rsidR="000D30EB" w:rsidRPr="0092053E" w:rsidRDefault="000D30EB" w:rsidP="00971633">
      <w:pPr>
        <w:shd w:val="clear" w:color="auto" w:fill="FFFFFF" w:themeFill="background1"/>
        <w:spacing w:after="0" w:line="360" w:lineRule="auto"/>
        <w:rPr>
          <w:rFonts w:cs="Times New Roman"/>
          <w:sz w:val="22"/>
        </w:rPr>
      </w:pPr>
    </w:p>
    <w:p w14:paraId="4F203A23" w14:textId="5673CCC4" w:rsidR="0078783F" w:rsidRPr="0092053E" w:rsidRDefault="00971633" w:rsidP="0078783F">
      <w:pPr>
        <w:shd w:val="clear" w:color="auto" w:fill="FFFFFF" w:themeFill="background1"/>
        <w:spacing w:after="0" w:line="360" w:lineRule="auto"/>
        <w:rPr>
          <w:rFonts w:cs="Times New Roman"/>
          <w:sz w:val="22"/>
        </w:rPr>
      </w:pPr>
      <w:del w:id="692" w:author="tao huang" w:date="2019-04-08T22:59:00Z">
        <w:r w:rsidRPr="0092053E" w:rsidDel="00FD082F">
          <w:rPr>
            <w:rFonts w:cs="Times New Roman"/>
            <w:sz w:val="22"/>
          </w:rPr>
          <w:delText xml:space="preserve">In </w:delText>
        </w:r>
        <w:r w:rsidR="005E1885" w:rsidRPr="0092053E" w:rsidDel="00FD082F">
          <w:rPr>
            <w:rFonts w:cs="Times New Roman"/>
            <w:sz w:val="22"/>
          </w:rPr>
          <w:delText>this</w:delText>
        </w:r>
        <w:r w:rsidRPr="0092053E" w:rsidDel="00FD082F">
          <w:rPr>
            <w:rFonts w:cs="Times New Roman"/>
            <w:sz w:val="22"/>
          </w:rPr>
          <w:delText xml:space="preserve"> study, </w:delText>
        </w:r>
        <w:r w:rsidR="0078783F" w:rsidRPr="0092053E" w:rsidDel="00FD082F">
          <w:rPr>
            <w:rFonts w:cs="Times New Roman"/>
            <w:sz w:val="22"/>
          </w:rPr>
          <w:delText>w</w:delText>
        </w:r>
      </w:del>
      <w:ins w:id="693" w:author="tao huang" w:date="2019-04-08T22:59:00Z">
        <w:r w:rsidR="00FD082F">
          <w:rPr>
            <w:rFonts w:cs="Times New Roman"/>
            <w:sz w:val="22"/>
          </w:rPr>
          <w:t>W</w:t>
        </w:r>
      </w:ins>
      <w:r w:rsidR="0078783F" w:rsidRPr="0092053E">
        <w:rPr>
          <w:rFonts w:cs="Times New Roman"/>
          <w:sz w:val="22"/>
        </w:rPr>
        <w:t xml:space="preserve">e </w:t>
      </w:r>
      <w:ins w:id="694" w:author="tao huang" w:date="2019-04-08T22:59:00Z">
        <w:r w:rsidR="00FD082F">
          <w:rPr>
            <w:rFonts w:cs="Times New Roman"/>
            <w:sz w:val="22"/>
          </w:rPr>
          <w:t xml:space="preserve">also </w:t>
        </w:r>
      </w:ins>
      <w:r w:rsidR="0078783F" w:rsidRPr="0092053E">
        <w:rPr>
          <w:rFonts w:cs="Times New Roman"/>
          <w:sz w:val="22"/>
        </w:rPr>
        <w:t xml:space="preserve">evaluate the models’ forecasting performance depending on if the focal product is </w:t>
      </w:r>
      <w:r w:rsidR="0078783F" w:rsidRPr="0092053E">
        <w:rPr>
          <w:rFonts w:cs="Times New Roman"/>
          <w:noProof/>
          <w:sz w:val="22"/>
        </w:rPr>
        <w:t>being promoted</w:t>
      </w:r>
      <w:r w:rsidR="0078783F" w:rsidRPr="0092053E">
        <w:rPr>
          <w:rFonts w:cs="Times New Roman"/>
          <w:sz w:val="22"/>
        </w:rPr>
        <w:t>. We find that t</w:t>
      </w:r>
      <w:r w:rsidRPr="0092053E">
        <w:rPr>
          <w:rFonts w:cs="Times New Roman"/>
          <w:sz w:val="22"/>
        </w:rPr>
        <w:t>he ADL-</w:t>
      </w:r>
      <w:r w:rsidRPr="00843EA5">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ins w:id="695" w:author="ALBA EDITING" w:date="2019-04-08T11:46:00Z">
        <w:r w:rsidR="00797F5B">
          <w:rPr>
            <w:rFonts w:cs="Times New Roman"/>
            <w:sz w:val="22"/>
          </w:rPr>
          <w:t xml:space="preserve">that </w:t>
        </w:r>
      </w:ins>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del w:id="696" w:author="ALBA EDITING" w:date="2019-04-07T12:22:00Z">
        <w:r w:rsidR="00F84E85" w:rsidRPr="0092053E" w:rsidDel="002256BC">
          <w:rPr>
            <w:rFonts w:cs="Times New Roman"/>
            <w:sz w:val="22"/>
          </w:rPr>
          <w:delText xml:space="preserve">SKU’s </w:delText>
        </w:r>
      </w:del>
      <w:ins w:id="697" w:author="ALBA EDITING" w:date="2019-04-07T12:22:00Z">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ins>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t>
      </w:r>
      <w:del w:id="698" w:author="ALBA EDITING" w:date="2019-04-07T12:22:00Z">
        <w:r w:rsidR="0078783F" w:rsidRPr="0092053E" w:rsidDel="002256BC">
          <w:rPr>
            <w:rFonts w:cs="Times New Roman"/>
            <w:sz w:val="22"/>
          </w:rPr>
          <w:delText xml:space="preserve">we </w:delText>
        </w:r>
      </w:del>
      <w:r w:rsidR="0078783F" w:rsidRPr="0092053E">
        <w:rPr>
          <w:rFonts w:cs="Times New Roman"/>
          <w:sz w:val="22"/>
        </w:rPr>
        <w:t xml:space="preserve">find that the ADL-EWC-IC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ins w:id="699" w:author="tao huang" w:date="2019-04-08T23:09:00Z">
        <w:r w:rsidR="00B42BAB" w:rsidRPr="008057DB">
          <w:rPr>
            <w:rFonts w:cs="Times New Roman"/>
            <w:color w:val="C00000"/>
            <w:sz w:val="22"/>
            <w:rPrChange w:id="700" w:author="tao huang" w:date="2019-04-08T23:32:00Z">
              <w:rPr>
                <w:rFonts w:cs="Times New Roman"/>
                <w:sz w:val="22"/>
              </w:rPr>
            </w:rPrChange>
          </w:rPr>
          <w:t xml:space="preserve">We note that the results are post hoc and observed based on </w:t>
        </w:r>
      </w:ins>
      <w:ins w:id="701" w:author="tao huang" w:date="2019-04-08T23:18:00Z">
        <w:r w:rsidR="007952AB" w:rsidRPr="008057DB">
          <w:rPr>
            <w:rFonts w:cs="Times New Roman"/>
            <w:color w:val="C00000"/>
            <w:sz w:val="22"/>
            <w:rPrChange w:id="702" w:author="tao huang" w:date="2019-04-08T23:32:00Z">
              <w:rPr>
                <w:rFonts w:cs="Times New Roman"/>
                <w:sz w:val="22"/>
              </w:rPr>
            </w:rPrChange>
          </w:rPr>
          <w:t>the</w:t>
        </w:r>
      </w:ins>
      <w:ins w:id="703" w:author="tao huang" w:date="2019-04-08T23:09:00Z">
        <w:r w:rsidR="00B42BAB" w:rsidRPr="008057DB">
          <w:rPr>
            <w:rFonts w:cs="Times New Roman"/>
            <w:color w:val="C00000"/>
            <w:sz w:val="22"/>
            <w:rPrChange w:id="704" w:author="tao huang" w:date="2019-04-08T23:32:00Z">
              <w:rPr>
                <w:rFonts w:cs="Times New Roman"/>
                <w:sz w:val="22"/>
              </w:rPr>
            </w:rPrChange>
          </w:rPr>
          <w:t xml:space="preserve"> same dataset. However, t</w:t>
        </w:r>
      </w:ins>
      <w:ins w:id="705" w:author="tao huang" w:date="2019-04-08T23:08:00Z">
        <w:r w:rsidR="00B42BAB" w:rsidRPr="008057DB">
          <w:rPr>
            <w:rFonts w:cs="Times New Roman"/>
            <w:color w:val="C00000"/>
            <w:sz w:val="22"/>
            <w:rPrChange w:id="706" w:author="tao huang" w:date="2019-04-08T23:32:00Z">
              <w:rPr>
                <w:rFonts w:cs="Times New Roman"/>
                <w:sz w:val="22"/>
              </w:rPr>
            </w:rPrChange>
          </w:rPr>
          <w:t xml:space="preserve">his </w:t>
        </w:r>
      </w:ins>
      <w:ins w:id="707" w:author="tao huang" w:date="2019-04-08T23:11:00Z">
        <w:r w:rsidR="007952AB" w:rsidRPr="008057DB">
          <w:rPr>
            <w:rFonts w:cs="Times New Roman"/>
            <w:color w:val="C00000"/>
            <w:sz w:val="22"/>
            <w:rPrChange w:id="708" w:author="tao huang" w:date="2019-04-08T23:32:00Z">
              <w:rPr>
                <w:rFonts w:cs="Times New Roman"/>
                <w:sz w:val="22"/>
              </w:rPr>
            </w:rPrChange>
          </w:rPr>
          <w:t>may suggest</w:t>
        </w:r>
      </w:ins>
      <w:ins w:id="709" w:author="tao huang" w:date="2019-04-08T23:10:00Z">
        <w:r w:rsidR="007952AB" w:rsidRPr="008057DB">
          <w:rPr>
            <w:rFonts w:cs="Times New Roman"/>
            <w:color w:val="C00000"/>
            <w:sz w:val="22"/>
            <w:rPrChange w:id="710" w:author="tao huang" w:date="2019-04-08T23:32:00Z">
              <w:rPr>
                <w:rFonts w:cs="Times New Roman"/>
                <w:sz w:val="22"/>
              </w:rPr>
            </w:rPrChange>
          </w:rPr>
          <w:t xml:space="preserve"> </w:t>
        </w:r>
      </w:ins>
      <w:ins w:id="711" w:author="tao huang" w:date="2019-04-08T23:11:00Z">
        <w:r w:rsidR="007952AB" w:rsidRPr="008057DB">
          <w:rPr>
            <w:rFonts w:cs="Times New Roman"/>
            <w:color w:val="C00000"/>
            <w:sz w:val="22"/>
            <w:rPrChange w:id="712" w:author="tao huang" w:date="2019-04-08T23:32:00Z">
              <w:rPr>
                <w:rFonts w:cs="Times New Roman"/>
                <w:sz w:val="22"/>
              </w:rPr>
            </w:rPrChange>
          </w:rPr>
          <w:t>a potential for</w:t>
        </w:r>
      </w:ins>
      <w:ins w:id="713" w:author="tao huang" w:date="2019-04-08T23:10:00Z">
        <w:r w:rsidR="007952AB" w:rsidRPr="008057DB">
          <w:rPr>
            <w:rFonts w:cs="Times New Roman"/>
            <w:color w:val="C00000"/>
            <w:sz w:val="22"/>
            <w:rPrChange w:id="714" w:author="tao huang" w:date="2019-04-08T23:32:00Z">
              <w:rPr>
                <w:rFonts w:cs="Times New Roman"/>
                <w:sz w:val="22"/>
              </w:rPr>
            </w:rPrChange>
          </w:rPr>
          <w:t xml:space="preserve"> more effective</w:t>
        </w:r>
      </w:ins>
      <w:ins w:id="715" w:author="tao huang" w:date="2019-04-08T23:08:00Z">
        <w:r w:rsidR="00B42BAB" w:rsidRPr="008057DB">
          <w:rPr>
            <w:rFonts w:cs="Times New Roman"/>
            <w:color w:val="C00000"/>
            <w:sz w:val="22"/>
            <w:rPrChange w:id="716" w:author="tao huang" w:date="2019-04-08T23:32:00Z">
              <w:rPr>
                <w:rFonts w:cs="Times New Roman"/>
                <w:sz w:val="22"/>
              </w:rPr>
            </w:rPrChange>
          </w:rPr>
          <w:t xml:space="preserve"> </w:t>
        </w:r>
      </w:ins>
      <w:ins w:id="717" w:author="tao huang" w:date="2019-04-08T23:50:00Z">
        <w:r w:rsidR="00056676">
          <w:rPr>
            <w:rFonts w:cs="Times New Roman"/>
            <w:color w:val="C00000"/>
            <w:sz w:val="22"/>
          </w:rPr>
          <w:t>forecasting</w:t>
        </w:r>
      </w:ins>
      <w:ins w:id="718" w:author="tao huang" w:date="2019-04-08T23:08:00Z">
        <w:r w:rsidR="00B42BAB" w:rsidRPr="008057DB">
          <w:rPr>
            <w:rFonts w:cs="Times New Roman"/>
            <w:color w:val="C00000"/>
            <w:sz w:val="22"/>
            <w:rPrChange w:id="719" w:author="tao huang" w:date="2019-04-08T23:32:00Z">
              <w:rPr>
                <w:rFonts w:cs="Times New Roman"/>
                <w:sz w:val="22"/>
              </w:rPr>
            </w:rPrChange>
          </w:rPr>
          <w:t xml:space="preserve"> strateg</w:t>
        </w:r>
      </w:ins>
      <w:ins w:id="720" w:author="tao huang" w:date="2019-04-08T23:18:00Z">
        <w:r w:rsidR="007952AB" w:rsidRPr="008057DB">
          <w:rPr>
            <w:rFonts w:cs="Times New Roman"/>
            <w:color w:val="C00000"/>
            <w:sz w:val="22"/>
            <w:rPrChange w:id="721" w:author="tao huang" w:date="2019-04-08T23:32:00Z">
              <w:rPr>
                <w:rFonts w:cs="Times New Roman"/>
                <w:sz w:val="22"/>
              </w:rPr>
            </w:rPrChange>
          </w:rPr>
          <w:t>ies</w:t>
        </w:r>
      </w:ins>
      <w:ins w:id="722" w:author="tao huang" w:date="2019-04-08T23:08:00Z">
        <w:r w:rsidR="00B42BAB" w:rsidRPr="008057DB">
          <w:rPr>
            <w:rFonts w:cs="Times New Roman"/>
            <w:color w:val="C00000"/>
            <w:sz w:val="22"/>
            <w:rPrChange w:id="723" w:author="tao huang" w:date="2019-04-08T23:32:00Z">
              <w:rPr>
                <w:rFonts w:cs="Times New Roman"/>
                <w:sz w:val="22"/>
              </w:rPr>
            </w:rPrChange>
          </w:rPr>
          <w:t xml:space="preserve">, </w:t>
        </w:r>
      </w:ins>
      <w:ins w:id="724" w:author="tao huang" w:date="2019-04-08T23:11:00Z">
        <w:r w:rsidR="007952AB" w:rsidRPr="008057DB">
          <w:rPr>
            <w:rFonts w:cs="Times New Roman"/>
            <w:color w:val="C00000"/>
            <w:sz w:val="22"/>
            <w:rPrChange w:id="725" w:author="tao huang" w:date="2019-04-08T23:32:00Z">
              <w:rPr>
                <w:rFonts w:cs="Times New Roman"/>
                <w:sz w:val="22"/>
              </w:rPr>
            </w:rPrChange>
          </w:rPr>
          <w:t>and</w:t>
        </w:r>
      </w:ins>
      <w:ins w:id="726" w:author="tao huang" w:date="2019-04-08T23:08:00Z">
        <w:r w:rsidR="00B42BAB" w:rsidRPr="008057DB">
          <w:rPr>
            <w:rFonts w:cs="Times New Roman"/>
            <w:color w:val="C00000"/>
            <w:sz w:val="22"/>
            <w:rPrChange w:id="727" w:author="tao huang" w:date="2019-04-08T23:32:00Z">
              <w:rPr>
                <w:rFonts w:cs="Times New Roman"/>
                <w:sz w:val="22"/>
              </w:rPr>
            </w:rPrChange>
          </w:rPr>
          <w:t xml:space="preserve"> we leave </w:t>
        </w:r>
      </w:ins>
      <w:bookmarkStart w:id="728" w:name="_GoBack"/>
      <w:bookmarkEnd w:id="728"/>
      <w:ins w:id="729" w:author="tao huang" w:date="2019-04-08T23:11:00Z">
        <w:r w:rsidR="007952AB" w:rsidRPr="008057DB">
          <w:rPr>
            <w:rFonts w:cs="Times New Roman"/>
            <w:color w:val="C00000"/>
            <w:sz w:val="22"/>
            <w:rPrChange w:id="730" w:author="tao huang" w:date="2019-04-08T23:32:00Z">
              <w:rPr>
                <w:rFonts w:cs="Times New Roman"/>
                <w:sz w:val="22"/>
              </w:rPr>
            </w:rPrChange>
          </w:rPr>
          <w:t>further analysis</w:t>
        </w:r>
      </w:ins>
      <w:ins w:id="731" w:author="tao huang" w:date="2019-04-08T23:08:00Z">
        <w:r w:rsidR="00B42BAB" w:rsidRPr="008057DB">
          <w:rPr>
            <w:rFonts w:cs="Times New Roman"/>
            <w:color w:val="C00000"/>
            <w:sz w:val="22"/>
            <w:rPrChange w:id="732" w:author="tao huang" w:date="2019-04-08T23:32:00Z">
              <w:rPr>
                <w:rFonts w:cs="Times New Roman"/>
                <w:sz w:val="22"/>
              </w:rPr>
            </w:rPrChange>
          </w:rPr>
          <w:t xml:space="preserve"> to future research.</w:t>
        </w:r>
      </w:ins>
    </w:p>
    <w:p w14:paraId="2F7F907A" w14:textId="5962BD36" w:rsidR="00971633" w:rsidRDefault="00971633">
      <w:pPr>
        <w:shd w:val="clear" w:color="auto" w:fill="FFFFFF" w:themeFill="background1"/>
        <w:spacing w:after="0" w:line="360" w:lineRule="auto"/>
        <w:rPr>
          <w:ins w:id="733" w:author="tao huang" w:date="2019-04-08T21:52:00Z"/>
          <w:rFonts w:cs="Times New Roman"/>
          <w:sz w:val="22"/>
        </w:rPr>
      </w:pPr>
    </w:p>
    <w:p w14:paraId="007461D0" w14:textId="2B0FB8FF" w:rsidR="00920C70" w:rsidRPr="008057DB" w:rsidRDefault="00FD082F">
      <w:pPr>
        <w:shd w:val="clear" w:color="auto" w:fill="FFFFFF" w:themeFill="background1"/>
        <w:spacing w:after="0" w:line="360" w:lineRule="auto"/>
        <w:rPr>
          <w:ins w:id="734" w:author="tao huang" w:date="2019-04-08T22:06:00Z"/>
          <w:rFonts w:cs="Times New Roman"/>
          <w:color w:val="C00000"/>
          <w:sz w:val="22"/>
          <w:rPrChange w:id="735" w:author="tao huang" w:date="2019-04-08T23:32:00Z">
            <w:rPr>
              <w:ins w:id="736" w:author="tao huang" w:date="2019-04-08T22:06:00Z"/>
              <w:rFonts w:cs="Times New Roman"/>
              <w:sz w:val="22"/>
            </w:rPr>
          </w:rPrChange>
        </w:rPr>
      </w:pPr>
      <w:ins w:id="737" w:author="tao huang" w:date="2019-04-08T22:59:00Z">
        <w:r w:rsidRPr="008057DB">
          <w:rPr>
            <w:rFonts w:cs="Times New Roman"/>
            <w:color w:val="C00000"/>
            <w:sz w:val="22"/>
            <w:rPrChange w:id="738" w:author="tao huang" w:date="2019-04-08T23:32:00Z">
              <w:rPr>
                <w:rFonts w:cs="Times New Roman"/>
                <w:sz w:val="22"/>
              </w:rPr>
            </w:rPrChange>
          </w:rPr>
          <w:t>In this study, o</w:t>
        </w:r>
      </w:ins>
      <w:ins w:id="739" w:author="tao huang" w:date="2019-04-08T21:52:00Z">
        <w:r w:rsidR="007F161A" w:rsidRPr="008057DB">
          <w:rPr>
            <w:rFonts w:cs="Times New Roman"/>
            <w:color w:val="C00000"/>
            <w:sz w:val="22"/>
            <w:rPrChange w:id="740" w:author="tao huang" w:date="2019-04-08T23:32:00Z">
              <w:rPr>
                <w:rFonts w:cs="Times New Roman"/>
                <w:sz w:val="22"/>
              </w:rPr>
            </w:rPrChange>
          </w:rPr>
          <w:t>ur proposed method</w:t>
        </w:r>
      </w:ins>
      <w:ins w:id="741" w:author="tao huang" w:date="2019-04-08T22:01:00Z">
        <w:r w:rsidR="0058222C" w:rsidRPr="008057DB">
          <w:rPr>
            <w:rFonts w:cs="Times New Roman"/>
            <w:color w:val="C00000"/>
            <w:sz w:val="22"/>
            <w:rPrChange w:id="742" w:author="tao huang" w:date="2019-04-08T23:32:00Z">
              <w:rPr>
                <w:rFonts w:cs="Times New Roman"/>
                <w:sz w:val="22"/>
              </w:rPr>
            </w:rPrChange>
          </w:rPr>
          <w:t>s</w:t>
        </w:r>
      </w:ins>
      <w:ins w:id="743" w:author="tao huang" w:date="2019-04-08T21:52:00Z">
        <w:r w:rsidR="007F161A" w:rsidRPr="008057DB">
          <w:rPr>
            <w:rFonts w:cs="Times New Roman"/>
            <w:color w:val="C00000"/>
            <w:sz w:val="22"/>
            <w:rPrChange w:id="744" w:author="tao huang" w:date="2019-04-08T23:32:00Z">
              <w:rPr>
                <w:rFonts w:cs="Times New Roman"/>
                <w:sz w:val="22"/>
              </w:rPr>
            </w:rPrChange>
          </w:rPr>
          <w:t xml:space="preserve"> </w:t>
        </w:r>
      </w:ins>
      <w:ins w:id="745" w:author="tao huang" w:date="2019-04-08T22:03:00Z">
        <w:r w:rsidR="00920C70" w:rsidRPr="008057DB">
          <w:rPr>
            <w:rFonts w:cs="Times New Roman"/>
            <w:color w:val="C00000"/>
            <w:sz w:val="22"/>
            <w:rPrChange w:id="746" w:author="tao huang" w:date="2019-04-08T23:32:00Z">
              <w:rPr>
                <w:rFonts w:cs="Times New Roman"/>
                <w:sz w:val="22"/>
              </w:rPr>
            </w:rPrChange>
          </w:rPr>
          <w:t>have</w:t>
        </w:r>
      </w:ins>
      <w:ins w:id="747" w:author="tao huang" w:date="2019-04-08T22:02:00Z">
        <w:r w:rsidR="0058222C" w:rsidRPr="008057DB">
          <w:rPr>
            <w:rFonts w:cs="Times New Roman"/>
            <w:color w:val="C00000"/>
            <w:sz w:val="22"/>
            <w:rPrChange w:id="748" w:author="tao huang" w:date="2019-04-08T23:32:00Z">
              <w:rPr>
                <w:rFonts w:cs="Times New Roman"/>
                <w:sz w:val="22"/>
              </w:rPr>
            </w:rPrChange>
          </w:rPr>
          <w:t xml:space="preserve"> </w:t>
        </w:r>
      </w:ins>
      <w:ins w:id="749" w:author="tao huang" w:date="2019-04-08T22:17:00Z">
        <w:r w:rsidR="008916C1" w:rsidRPr="008057DB">
          <w:rPr>
            <w:rFonts w:cs="Times New Roman"/>
            <w:color w:val="C00000"/>
            <w:sz w:val="22"/>
            <w:rPrChange w:id="750" w:author="tao huang" w:date="2019-04-08T23:32:00Z">
              <w:rPr>
                <w:rFonts w:cs="Times New Roman"/>
                <w:sz w:val="22"/>
              </w:rPr>
            </w:rPrChange>
          </w:rPr>
          <w:t>bigge</w:t>
        </w:r>
      </w:ins>
      <w:ins w:id="751" w:author="tao huang" w:date="2019-04-08T22:26:00Z">
        <w:r w:rsidR="00A226C6" w:rsidRPr="008057DB">
          <w:rPr>
            <w:rFonts w:cs="Times New Roman"/>
            <w:color w:val="C00000"/>
            <w:sz w:val="22"/>
            <w:rPrChange w:id="752" w:author="tao huang" w:date="2019-04-08T23:32:00Z">
              <w:rPr>
                <w:rFonts w:cs="Times New Roman"/>
                <w:sz w:val="22"/>
              </w:rPr>
            </w:rPrChange>
          </w:rPr>
          <w:t>r</w:t>
        </w:r>
      </w:ins>
      <w:ins w:id="753" w:author="tao huang" w:date="2019-04-08T22:17:00Z">
        <w:r w:rsidR="008916C1" w:rsidRPr="008057DB">
          <w:rPr>
            <w:rFonts w:cs="Times New Roman"/>
            <w:color w:val="C00000"/>
            <w:sz w:val="22"/>
            <w:rPrChange w:id="754" w:author="tao huang" w:date="2019-04-08T23:32:00Z">
              <w:rPr>
                <w:rFonts w:cs="Times New Roman"/>
                <w:sz w:val="22"/>
              </w:rPr>
            </w:rPrChange>
          </w:rPr>
          <w:t xml:space="preserve"> forecasting improvement</w:t>
        </w:r>
      </w:ins>
      <w:ins w:id="755" w:author="tao huang" w:date="2019-04-08T22:59:00Z">
        <w:r w:rsidR="00B42BAB" w:rsidRPr="008057DB">
          <w:rPr>
            <w:rFonts w:cs="Times New Roman"/>
            <w:color w:val="C00000"/>
            <w:sz w:val="22"/>
            <w:rPrChange w:id="756" w:author="tao huang" w:date="2019-04-08T23:32:00Z">
              <w:rPr>
                <w:rFonts w:cs="Times New Roman"/>
                <w:sz w:val="22"/>
              </w:rPr>
            </w:rPrChange>
          </w:rPr>
          <w:t>s</w:t>
        </w:r>
      </w:ins>
      <w:ins w:id="757" w:author="tao huang" w:date="2019-04-08T22:02:00Z">
        <w:r w:rsidR="0058222C" w:rsidRPr="008057DB">
          <w:rPr>
            <w:rFonts w:cs="Times New Roman"/>
            <w:color w:val="C00000"/>
            <w:sz w:val="22"/>
            <w:rPrChange w:id="758" w:author="tao huang" w:date="2019-04-08T23:32:00Z">
              <w:rPr>
                <w:rFonts w:cs="Times New Roman"/>
                <w:sz w:val="22"/>
              </w:rPr>
            </w:rPrChange>
          </w:rPr>
          <w:t xml:space="preserve"> compared to conventional models</w:t>
        </w:r>
        <w:r w:rsidR="00920C70" w:rsidRPr="008057DB">
          <w:rPr>
            <w:rFonts w:cs="Times New Roman"/>
            <w:color w:val="C00000"/>
            <w:sz w:val="22"/>
            <w:rPrChange w:id="759" w:author="tao huang" w:date="2019-04-08T23:32:00Z">
              <w:rPr>
                <w:rFonts w:cs="Times New Roman"/>
                <w:sz w:val="22"/>
              </w:rPr>
            </w:rPrChange>
          </w:rPr>
          <w:t xml:space="preserve"> for some </w:t>
        </w:r>
      </w:ins>
      <w:ins w:id="760" w:author="tao huang" w:date="2019-04-08T22:03:00Z">
        <w:r w:rsidR="00920C70" w:rsidRPr="008057DB">
          <w:rPr>
            <w:rFonts w:cs="Times New Roman"/>
            <w:color w:val="C00000"/>
            <w:sz w:val="22"/>
            <w:rPrChange w:id="761" w:author="tao huang" w:date="2019-04-08T23:32:00Z">
              <w:rPr>
                <w:rFonts w:cs="Times New Roman"/>
                <w:sz w:val="22"/>
              </w:rPr>
            </w:rPrChange>
          </w:rPr>
          <w:t xml:space="preserve">product </w:t>
        </w:r>
      </w:ins>
      <w:ins w:id="762" w:author="tao huang" w:date="2019-04-08T22:02:00Z">
        <w:r w:rsidR="00920C70" w:rsidRPr="008057DB">
          <w:rPr>
            <w:rFonts w:cs="Times New Roman"/>
            <w:color w:val="C00000"/>
            <w:sz w:val="22"/>
            <w:rPrChange w:id="763" w:author="tao huang" w:date="2019-04-08T23:32:00Z">
              <w:rPr>
                <w:rFonts w:cs="Times New Roman"/>
                <w:sz w:val="22"/>
              </w:rPr>
            </w:rPrChange>
          </w:rPr>
          <w:t>categories</w:t>
        </w:r>
      </w:ins>
      <w:ins w:id="764" w:author="tao huang" w:date="2019-04-08T22:04:00Z">
        <w:r w:rsidR="00920C70" w:rsidRPr="008057DB">
          <w:rPr>
            <w:rFonts w:cs="Times New Roman"/>
            <w:color w:val="C00000"/>
            <w:sz w:val="22"/>
            <w:rPrChange w:id="765" w:author="tao huang" w:date="2019-04-08T23:32:00Z">
              <w:rPr>
                <w:rFonts w:cs="Times New Roman"/>
                <w:sz w:val="22"/>
              </w:rPr>
            </w:rPrChange>
          </w:rPr>
          <w:t>.</w:t>
        </w:r>
      </w:ins>
      <w:ins w:id="766" w:author="tao huang" w:date="2019-04-08T23:31:00Z">
        <w:r w:rsidR="002E71CC" w:rsidRPr="008057DB">
          <w:rPr>
            <w:rFonts w:cs="Times New Roman"/>
            <w:color w:val="C00000"/>
            <w:sz w:val="22"/>
            <w:rPrChange w:id="767" w:author="tao huang" w:date="2019-04-08T23:32:00Z">
              <w:rPr>
                <w:rFonts w:cs="Times New Roman"/>
                <w:sz w:val="22"/>
              </w:rPr>
            </w:rPrChange>
          </w:rPr>
          <w:t xml:space="preserve"> W</w:t>
        </w:r>
      </w:ins>
      <w:ins w:id="768" w:author="tao huang" w:date="2019-04-08T22:05:00Z">
        <w:r w:rsidR="00920C70" w:rsidRPr="008057DB">
          <w:rPr>
            <w:rFonts w:cs="Times New Roman"/>
            <w:color w:val="C00000"/>
            <w:sz w:val="22"/>
            <w:rPrChange w:id="769" w:author="tao huang" w:date="2019-04-08T23:32:00Z">
              <w:rPr>
                <w:rFonts w:cs="Times New Roman"/>
                <w:sz w:val="22"/>
              </w:rPr>
            </w:rPrChange>
          </w:rPr>
          <w:t xml:space="preserve">e may further explore if our methods have </w:t>
        </w:r>
      </w:ins>
      <w:ins w:id="770" w:author="tao huang" w:date="2019-04-08T22:17:00Z">
        <w:r w:rsidR="008916C1" w:rsidRPr="008057DB">
          <w:rPr>
            <w:rFonts w:cs="Times New Roman"/>
            <w:color w:val="C00000"/>
            <w:sz w:val="22"/>
            <w:rPrChange w:id="771" w:author="tao huang" w:date="2019-04-08T23:32:00Z">
              <w:rPr>
                <w:rFonts w:cs="Times New Roman"/>
                <w:sz w:val="22"/>
              </w:rPr>
            </w:rPrChange>
          </w:rPr>
          <w:t>bigger forecasting improvement</w:t>
        </w:r>
      </w:ins>
      <w:ins w:id="772" w:author="tao huang" w:date="2019-04-08T22:19:00Z">
        <w:r w:rsidR="008916C1" w:rsidRPr="008057DB">
          <w:rPr>
            <w:rFonts w:cs="Times New Roman"/>
            <w:color w:val="C00000"/>
            <w:sz w:val="22"/>
            <w:rPrChange w:id="773" w:author="tao huang" w:date="2019-04-08T23:32:00Z">
              <w:rPr>
                <w:rFonts w:cs="Times New Roman"/>
                <w:sz w:val="22"/>
              </w:rPr>
            </w:rPrChange>
          </w:rPr>
          <w:t>s</w:t>
        </w:r>
      </w:ins>
      <w:ins w:id="774" w:author="tao huang" w:date="2019-04-08T22:05:00Z">
        <w:r w:rsidR="00920C70" w:rsidRPr="008057DB">
          <w:rPr>
            <w:rFonts w:cs="Times New Roman"/>
            <w:color w:val="C00000"/>
            <w:sz w:val="22"/>
            <w:rPrChange w:id="775" w:author="tao huang" w:date="2019-04-08T23:32:00Z">
              <w:rPr>
                <w:rFonts w:cs="Times New Roman"/>
                <w:sz w:val="22"/>
              </w:rPr>
            </w:rPrChange>
          </w:rPr>
          <w:t xml:space="preserve"> for </w:t>
        </w:r>
      </w:ins>
      <w:ins w:id="776" w:author="tao huang" w:date="2019-04-08T22:17:00Z">
        <w:r w:rsidR="008916C1" w:rsidRPr="008057DB">
          <w:rPr>
            <w:rFonts w:cs="Times New Roman"/>
            <w:color w:val="C00000"/>
            <w:sz w:val="22"/>
            <w:rPrChange w:id="777" w:author="tao huang" w:date="2019-04-08T23:32:00Z">
              <w:rPr>
                <w:rFonts w:cs="Times New Roman"/>
                <w:sz w:val="22"/>
              </w:rPr>
            </w:rPrChange>
          </w:rPr>
          <w:t>SKUs</w:t>
        </w:r>
      </w:ins>
      <w:ins w:id="778" w:author="tao huang" w:date="2019-04-08T22:05:00Z">
        <w:r w:rsidR="00920C70" w:rsidRPr="008057DB">
          <w:rPr>
            <w:rFonts w:cs="Times New Roman"/>
            <w:color w:val="C00000"/>
            <w:sz w:val="22"/>
            <w:rPrChange w:id="779" w:author="tao huang" w:date="2019-04-08T23:32:00Z">
              <w:rPr>
                <w:rFonts w:cs="Times New Roman"/>
                <w:sz w:val="22"/>
              </w:rPr>
            </w:rPrChange>
          </w:rPr>
          <w:t xml:space="preserve"> with some specific characteristics. </w:t>
        </w:r>
      </w:ins>
      <w:ins w:id="780" w:author="tao huang" w:date="2019-04-08T23:21:00Z">
        <w:r w:rsidR="00AE77D2" w:rsidRPr="008057DB">
          <w:rPr>
            <w:rFonts w:cs="Times New Roman"/>
            <w:color w:val="C00000"/>
            <w:sz w:val="22"/>
            <w:rPrChange w:id="781" w:author="tao huang" w:date="2019-04-08T23:32:00Z">
              <w:rPr>
                <w:rFonts w:cs="Times New Roman"/>
                <w:sz w:val="22"/>
              </w:rPr>
            </w:rPrChange>
          </w:rPr>
          <w:t>For example, i</w:t>
        </w:r>
      </w:ins>
      <w:ins w:id="782" w:author="tao huang" w:date="2019-04-08T22:06:00Z">
        <w:r w:rsidR="00920C70" w:rsidRPr="008057DB">
          <w:rPr>
            <w:rFonts w:cs="Times New Roman"/>
            <w:color w:val="C00000"/>
            <w:sz w:val="22"/>
            <w:rPrChange w:id="783" w:author="tao huang" w:date="2019-04-08T23:32:00Z">
              <w:rPr>
                <w:rFonts w:cs="Times New Roman"/>
                <w:sz w:val="22"/>
              </w:rPr>
            </w:rPrChange>
          </w:rPr>
          <w:t>n a</w:t>
        </w:r>
      </w:ins>
      <w:ins w:id="784" w:author="tao huang" w:date="2019-04-08T23:47:00Z">
        <w:r w:rsidR="00056676">
          <w:rPr>
            <w:rFonts w:cs="Times New Roman"/>
            <w:color w:val="C00000"/>
            <w:sz w:val="22"/>
          </w:rPr>
          <w:t xml:space="preserve">n exploratory </w:t>
        </w:r>
      </w:ins>
      <w:ins w:id="785" w:author="tao huang" w:date="2019-04-08T22:06:00Z">
        <w:r w:rsidR="00920C70" w:rsidRPr="008057DB">
          <w:rPr>
            <w:rFonts w:cs="Times New Roman"/>
            <w:color w:val="C00000"/>
            <w:sz w:val="22"/>
            <w:rPrChange w:id="786" w:author="tao huang" w:date="2019-04-08T23:32:00Z">
              <w:rPr>
                <w:rFonts w:cs="Times New Roman"/>
                <w:sz w:val="22"/>
              </w:rPr>
            </w:rPrChange>
          </w:rPr>
          <w:t xml:space="preserve">analysis, we </w:t>
        </w:r>
      </w:ins>
      <w:ins w:id="787" w:author="tao huang" w:date="2019-04-08T22:24:00Z">
        <w:r w:rsidR="00A226C6" w:rsidRPr="008057DB">
          <w:rPr>
            <w:rFonts w:cs="Times New Roman"/>
            <w:noProof/>
            <w:color w:val="C00000"/>
            <w:sz w:val="22"/>
            <w:rPrChange w:id="788" w:author="tao huang" w:date="2019-04-08T23:32:00Z">
              <w:rPr>
                <w:rFonts w:cs="Times New Roman"/>
                <w:noProof/>
                <w:sz w:val="22"/>
              </w:rPr>
            </w:rPrChange>
          </w:rPr>
          <w:t xml:space="preserve">regress the </w:t>
        </w:r>
      </w:ins>
      <w:ins w:id="789" w:author="tao huang" w:date="2019-04-08T23:01:00Z">
        <w:r w:rsidR="00B42BAB" w:rsidRPr="008057DB">
          <w:rPr>
            <w:rFonts w:cs="Times New Roman"/>
            <w:noProof/>
            <w:color w:val="C00000"/>
            <w:sz w:val="22"/>
            <w:rPrChange w:id="790" w:author="tao huang" w:date="2019-04-08T23:32:00Z">
              <w:rPr>
                <w:rFonts w:cs="Times New Roman"/>
                <w:noProof/>
                <w:sz w:val="22"/>
              </w:rPr>
            </w:rPrChange>
          </w:rPr>
          <w:t xml:space="preserve">improvement of the </w:t>
        </w:r>
      </w:ins>
      <w:ins w:id="791" w:author="tao huang" w:date="2019-04-08T22:25:00Z">
        <w:r w:rsidR="00A226C6" w:rsidRPr="008057DB">
          <w:rPr>
            <w:rFonts w:cs="Times New Roman"/>
            <w:noProof/>
            <w:color w:val="C00000"/>
            <w:sz w:val="22"/>
            <w:rPrChange w:id="792" w:author="tao huang" w:date="2019-04-08T23:32:00Z">
              <w:rPr>
                <w:rFonts w:cs="Times New Roman"/>
                <w:noProof/>
                <w:sz w:val="22"/>
              </w:rPr>
            </w:rPrChange>
          </w:rPr>
          <w:t>forecasting performance (e.g., as defined in equation 12 and 13</w:t>
        </w:r>
      </w:ins>
      <w:ins w:id="793" w:author="tao huang" w:date="2019-04-08T23:47:00Z">
        <w:r w:rsidR="00056676">
          <w:rPr>
            <w:rStyle w:val="FootnoteReference"/>
            <w:rFonts w:cs="Times New Roman"/>
            <w:noProof/>
            <w:color w:val="C00000"/>
            <w:sz w:val="22"/>
          </w:rPr>
          <w:footnoteReference w:id="18"/>
        </w:r>
      </w:ins>
      <w:ins w:id="796" w:author="tao huang" w:date="2019-04-08T22:25:00Z">
        <w:r w:rsidR="00A226C6" w:rsidRPr="008057DB">
          <w:rPr>
            <w:rFonts w:cs="Times New Roman"/>
            <w:noProof/>
            <w:color w:val="C00000"/>
            <w:sz w:val="22"/>
            <w:rPrChange w:id="797" w:author="tao huang" w:date="2019-04-08T23:32:00Z">
              <w:rPr>
                <w:rFonts w:cs="Times New Roman"/>
                <w:noProof/>
                <w:sz w:val="22"/>
              </w:rPr>
            </w:rPrChange>
          </w:rPr>
          <w:t>) on</w:t>
        </w:r>
      </w:ins>
      <w:ins w:id="798" w:author="tao huang" w:date="2019-04-08T22:06:00Z">
        <w:r w:rsidR="00920C70" w:rsidRPr="008057DB">
          <w:rPr>
            <w:rFonts w:cs="Times New Roman"/>
            <w:color w:val="C00000"/>
            <w:sz w:val="22"/>
            <w:rPrChange w:id="799" w:author="tao huang" w:date="2019-04-08T23:32:00Z">
              <w:rPr>
                <w:rFonts w:cs="Times New Roman"/>
                <w:sz w:val="22"/>
              </w:rPr>
            </w:rPrChange>
          </w:rPr>
          <w:t xml:space="preserve"> </w:t>
        </w:r>
      </w:ins>
      <w:ins w:id="800" w:author="tao huang" w:date="2019-04-08T22:07:00Z">
        <w:r w:rsidR="00920C70" w:rsidRPr="008057DB">
          <w:rPr>
            <w:rFonts w:cs="Times New Roman"/>
            <w:color w:val="C00000"/>
            <w:sz w:val="22"/>
            <w:rPrChange w:id="801" w:author="tao huang" w:date="2019-04-08T23:32:00Z">
              <w:rPr>
                <w:rFonts w:cs="Times New Roman"/>
                <w:sz w:val="22"/>
              </w:rPr>
            </w:rPrChange>
          </w:rPr>
          <w:t xml:space="preserve">a </w:t>
        </w:r>
      </w:ins>
      <w:ins w:id="802" w:author="tao huang" w:date="2019-04-08T22:10:00Z">
        <w:r w:rsidR="00920C70" w:rsidRPr="008057DB">
          <w:rPr>
            <w:rFonts w:cs="Times New Roman"/>
            <w:color w:val="C00000"/>
            <w:sz w:val="22"/>
            <w:rPrChange w:id="803" w:author="tao huang" w:date="2019-04-08T23:32:00Z">
              <w:rPr>
                <w:rFonts w:cs="Times New Roman"/>
                <w:sz w:val="22"/>
              </w:rPr>
            </w:rPrChange>
          </w:rPr>
          <w:t xml:space="preserve">wide </w:t>
        </w:r>
      </w:ins>
      <w:ins w:id="804" w:author="tao huang" w:date="2019-04-08T22:07:00Z">
        <w:r w:rsidR="00920C70" w:rsidRPr="008057DB">
          <w:rPr>
            <w:rFonts w:cs="Times New Roman"/>
            <w:color w:val="C00000"/>
            <w:sz w:val="22"/>
            <w:rPrChange w:id="805" w:author="tao huang" w:date="2019-04-08T23:32:00Z">
              <w:rPr>
                <w:rFonts w:cs="Times New Roman"/>
                <w:sz w:val="22"/>
              </w:rPr>
            </w:rPrChange>
          </w:rPr>
          <w:t>range of</w:t>
        </w:r>
      </w:ins>
      <w:ins w:id="806" w:author="tao huang" w:date="2019-04-08T22:06:00Z">
        <w:r w:rsidR="00920C70" w:rsidRPr="008057DB">
          <w:rPr>
            <w:rFonts w:cs="Times New Roman"/>
            <w:color w:val="C00000"/>
            <w:sz w:val="22"/>
            <w:rPrChange w:id="807" w:author="tao huang" w:date="2019-04-08T23:32:00Z">
              <w:rPr>
                <w:rFonts w:cs="Times New Roman"/>
                <w:sz w:val="22"/>
              </w:rPr>
            </w:rPrChange>
          </w:rPr>
          <w:t xml:space="preserve"> </w:t>
        </w:r>
      </w:ins>
      <w:ins w:id="808" w:author="tao huang" w:date="2019-04-08T22:10:00Z">
        <w:r w:rsidR="00920C70" w:rsidRPr="008057DB">
          <w:rPr>
            <w:rFonts w:cs="Times New Roman"/>
            <w:color w:val="C00000"/>
            <w:sz w:val="22"/>
            <w:rPrChange w:id="809" w:author="tao huang" w:date="2019-04-08T23:32:00Z">
              <w:rPr>
                <w:rFonts w:cs="Times New Roman"/>
                <w:sz w:val="22"/>
              </w:rPr>
            </w:rPrChange>
          </w:rPr>
          <w:t>measures</w:t>
        </w:r>
      </w:ins>
      <w:ins w:id="810" w:author="tao huang" w:date="2019-04-08T22:06:00Z">
        <w:r w:rsidR="00920C70" w:rsidRPr="008057DB">
          <w:rPr>
            <w:rFonts w:cs="Times New Roman"/>
            <w:color w:val="C00000"/>
            <w:sz w:val="22"/>
            <w:rPrChange w:id="811" w:author="tao huang" w:date="2019-04-08T23:32:00Z">
              <w:rPr>
                <w:rFonts w:cs="Times New Roman"/>
                <w:sz w:val="22"/>
              </w:rPr>
            </w:rPrChange>
          </w:rPr>
          <w:t xml:space="preserve"> </w:t>
        </w:r>
      </w:ins>
      <w:ins w:id="812" w:author="tao huang" w:date="2019-04-08T22:07:00Z">
        <w:r w:rsidR="00920C70" w:rsidRPr="008057DB">
          <w:rPr>
            <w:rFonts w:cs="Times New Roman"/>
            <w:color w:val="C00000"/>
            <w:sz w:val="22"/>
            <w:rPrChange w:id="813" w:author="tao huang" w:date="2019-04-08T23:32:00Z">
              <w:rPr>
                <w:rFonts w:cs="Times New Roman"/>
                <w:sz w:val="22"/>
              </w:rPr>
            </w:rPrChange>
          </w:rPr>
          <w:t xml:space="preserve">such as </w:t>
        </w:r>
      </w:ins>
      <w:ins w:id="814" w:author="tao huang" w:date="2019-04-08T22:11:00Z">
        <w:r w:rsidR="00920C70" w:rsidRPr="008057DB">
          <w:rPr>
            <w:rFonts w:cs="Times New Roman"/>
            <w:color w:val="C00000"/>
            <w:sz w:val="22"/>
            <w:rPrChange w:id="815" w:author="tao huang" w:date="2019-04-08T23:32:00Z">
              <w:rPr>
                <w:rFonts w:cs="Times New Roman"/>
                <w:sz w:val="22"/>
              </w:rPr>
            </w:rPrChange>
          </w:rPr>
          <w:t>the mean and standard deviation of</w:t>
        </w:r>
      </w:ins>
      <w:ins w:id="816" w:author="tao huang" w:date="2019-04-08T22:07:00Z">
        <w:r w:rsidR="00920C70" w:rsidRPr="008057DB">
          <w:rPr>
            <w:rFonts w:cs="Times New Roman"/>
            <w:color w:val="C00000"/>
            <w:sz w:val="22"/>
            <w:rPrChange w:id="817" w:author="tao huang" w:date="2019-04-08T23:32:00Z">
              <w:rPr>
                <w:rFonts w:cs="Times New Roman"/>
                <w:sz w:val="22"/>
              </w:rPr>
            </w:rPrChange>
          </w:rPr>
          <w:t xml:space="preserve"> </w:t>
        </w:r>
      </w:ins>
      <w:ins w:id="818" w:author="tao huang" w:date="2019-04-08T22:11:00Z">
        <w:r w:rsidR="00920C70" w:rsidRPr="008057DB">
          <w:rPr>
            <w:rFonts w:cs="Times New Roman"/>
            <w:color w:val="C00000"/>
            <w:sz w:val="22"/>
            <w:rPrChange w:id="819" w:author="tao huang" w:date="2019-04-08T23:32:00Z">
              <w:rPr>
                <w:rFonts w:cs="Times New Roman"/>
                <w:sz w:val="22"/>
              </w:rPr>
            </w:rPrChange>
          </w:rPr>
          <w:t>product</w:t>
        </w:r>
      </w:ins>
      <w:ins w:id="820" w:author="tao huang" w:date="2019-04-08T22:07:00Z">
        <w:r w:rsidR="00920C70" w:rsidRPr="008057DB">
          <w:rPr>
            <w:rFonts w:cs="Times New Roman"/>
            <w:color w:val="C00000"/>
            <w:sz w:val="22"/>
            <w:rPrChange w:id="821" w:author="tao huang" w:date="2019-04-08T23:32:00Z">
              <w:rPr>
                <w:rFonts w:cs="Times New Roman"/>
                <w:sz w:val="22"/>
              </w:rPr>
            </w:rPrChange>
          </w:rPr>
          <w:t xml:space="preserve"> sales</w:t>
        </w:r>
      </w:ins>
      <w:ins w:id="822" w:author="tao huang" w:date="2019-04-08T22:12:00Z">
        <w:r w:rsidR="00920C70" w:rsidRPr="008057DB">
          <w:rPr>
            <w:rFonts w:cs="Times New Roman"/>
            <w:color w:val="C00000"/>
            <w:sz w:val="22"/>
            <w:rPrChange w:id="823" w:author="tao huang" w:date="2019-04-08T23:32:00Z">
              <w:rPr>
                <w:rFonts w:cs="Times New Roman"/>
                <w:sz w:val="22"/>
              </w:rPr>
            </w:rPrChange>
          </w:rPr>
          <w:t xml:space="preserve"> and</w:t>
        </w:r>
      </w:ins>
      <w:ins w:id="824" w:author="tao huang" w:date="2019-04-08T22:11:00Z">
        <w:r w:rsidR="00920C70" w:rsidRPr="008057DB">
          <w:rPr>
            <w:rFonts w:cs="Times New Roman"/>
            <w:color w:val="C00000"/>
            <w:sz w:val="22"/>
            <w:rPrChange w:id="825" w:author="tao huang" w:date="2019-04-08T23:32:00Z">
              <w:rPr>
                <w:rFonts w:cs="Times New Roman"/>
                <w:sz w:val="22"/>
              </w:rPr>
            </w:rPrChange>
          </w:rPr>
          <w:t xml:space="preserve"> </w:t>
        </w:r>
      </w:ins>
      <w:ins w:id="826" w:author="tao huang" w:date="2019-04-08T22:07:00Z">
        <w:r w:rsidR="00920C70" w:rsidRPr="008057DB">
          <w:rPr>
            <w:rFonts w:cs="Times New Roman"/>
            <w:color w:val="C00000"/>
            <w:sz w:val="22"/>
            <w:rPrChange w:id="827" w:author="tao huang" w:date="2019-04-08T23:32:00Z">
              <w:rPr>
                <w:rFonts w:cs="Times New Roman"/>
                <w:sz w:val="22"/>
              </w:rPr>
            </w:rPrChange>
          </w:rPr>
          <w:t>price</w:t>
        </w:r>
      </w:ins>
      <w:ins w:id="828" w:author="tao huang" w:date="2019-04-08T22:11:00Z">
        <w:r w:rsidR="00920C70" w:rsidRPr="008057DB">
          <w:rPr>
            <w:rFonts w:cs="Times New Roman"/>
            <w:color w:val="C00000"/>
            <w:sz w:val="22"/>
            <w:rPrChange w:id="829" w:author="tao huang" w:date="2019-04-08T23:32:00Z">
              <w:rPr>
                <w:rFonts w:cs="Times New Roman"/>
                <w:sz w:val="22"/>
              </w:rPr>
            </w:rPrChange>
          </w:rPr>
          <w:t xml:space="preserve">, </w:t>
        </w:r>
      </w:ins>
      <w:ins w:id="830" w:author="tao huang" w:date="2019-04-08T22:12:00Z">
        <w:r w:rsidR="00920C70" w:rsidRPr="008057DB">
          <w:rPr>
            <w:rFonts w:cs="Times New Roman"/>
            <w:color w:val="C00000"/>
            <w:sz w:val="22"/>
            <w:rPrChange w:id="831" w:author="tao huang" w:date="2019-04-08T23:32:00Z">
              <w:rPr>
                <w:rFonts w:cs="Times New Roman"/>
                <w:sz w:val="22"/>
              </w:rPr>
            </w:rPrChange>
          </w:rPr>
          <w:t xml:space="preserve">the intensity of </w:t>
        </w:r>
      </w:ins>
      <w:ins w:id="832" w:author="tao huang" w:date="2019-04-08T22:07:00Z">
        <w:r w:rsidR="00920C70" w:rsidRPr="008057DB">
          <w:rPr>
            <w:rFonts w:cs="Times New Roman"/>
            <w:color w:val="C00000"/>
            <w:sz w:val="22"/>
            <w:rPrChange w:id="833" w:author="tao huang" w:date="2019-04-08T23:32:00Z">
              <w:rPr>
                <w:rFonts w:cs="Times New Roman"/>
                <w:sz w:val="22"/>
              </w:rPr>
            </w:rPrChange>
          </w:rPr>
          <w:t>promotio</w:t>
        </w:r>
      </w:ins>
      <w:ins w:id="834" w:author="tao huang" w:date="2019-04-08T22:11:00Z">
        <w:r w:rsidR="00920C70" w:rsidRPr="008057DB">
          <w:rPr>
            <w:rFonts w:cs="Times New Roman"/>
            <w:color w:val="C00000"/>
            <w:sz w:val="22"/>
            <w:rPrChange w:id="835" w:author="tao huang" w:date="2019-04-08T23:32:00Z">
              <w:rPr>
                <w:rFonts w:cs="Times New Roman"/>
                <w:sz w:val="22"/>
              </w:rPr>
            </w:rPrChange>
          </w:rPr>
          <w:t>n</w:t>
        </w:r>
      </w:ins>
      <w:ins w:id="836" w:author="tao huang" w:date="2019-04-08T22:07:00Z">
        <w:r w:rsidR="00920C70" w:rsidRPr="008057DB">
          <w:rPr>
            <w:rFonts w:cs="Times New Roman"/>
            <w:color w:val="C00000"/>
            <w:sz w:val="22"/>
            <w:rPrChange w:id="837" w:author="tao huang" w:date="2019-04-08T23:32:00Z">
              <w:rPr>
                <w:rFonts w:cs="Times New Roman"/>
                <w:sz w:val="22"/>
              </w:rPr>
            </w:rPrChange>
          </w:rPr>
          <w:t xml:space="preserve">, </w:t>
        </w:r>
      </w:ins>
      <w:ins w:id="838" w:author="tao huang" w:date="2019-04-08T22:11:00Z">
        <w:r w:rsidR="00920C70" w:rsidRPr="008057DB">
          <w:rPr>
            <w:rFonts w:cs="Times New Roman"/>
            <w:color w:val="C00000"/>
            <w:sz w:val="22"/>
            <w:rPrChange w:id="839" w:author="tao huang" w:date="2019-04-08T23:32:00Z">
              <w:rPr>
                <w:rFonts w:cs="Times New Roman"/>
                <w:sz w:val="22"/>
              </w:rPr>
            </w:rPrChange>
          </w:rPr>
          <w:t xml:space="preserve">the </w:t>
        </w:r>
      </w:ins>
      <w:ins w:id="840" w:author="tao huang" w:date="2019-04-08T22:08:00Z">
        <w:r w:rsidR="00920C70" w:rsidRPr="008057DB">
          <w:rPr>
            <w:rFonts w:cs="Times New Roman"/>
            <w:color w:val="C00000"/>
            <w:sz w:val="22"/>
            <w:rPrChange w:id="841" w:author="tao huang" w:date="2019-04-08T23:32:00Z">
              <w:rPr>
                <w:rFonts w:cs="Times New Roman"/>
                <w:sz w:val="22"/>
              </w:rPr>
            </w:rPrChange>
          </w:rPr>
          <w:t xml:space="preserve">proportion of outliers, randomness, </w:t>
        </w:r>
      </w:ins>
      <w:ins w:id="842" w:author="tao huang" w:date="2019-04-08T22:14:00Z">
        <w:r w:rsidR="00AC6C26" w:rsidRPr="008057DB">
          <w:rPr>
            <w:rFonts w:cs="Times New Roman"/>
            <w:color w:val="C00000"/>
            <w:sz w:val="22"/>
            <w:rPrChange w:id="843" w:author="tao huang" w:date="2019-04-08T23:32:00Z">
              <w:rPr>
                <w:rFonts w:cs="Times New Roman"/>
                <w:sz w:val="22"/>
              </w:rPr>
            </w:rPrChange>
          </w:rPr>
          <w:t xml:space="preserve">and </w:t>
        </w:r>
      </w:ins>
      <w:ins w:id="844" w:author="tao huang" w:date="2019-04-08T22:08:00Z">
        <w:r w:rsidR="00920C70" w:rsidRPr="008057DB">
          <w:rPr>
            <w:rFonts w:cs="Times New Roman"/>
            <w:color w:val="C00000"/>
            <w:sz w:val="22"/>
            <w:rPrChange w:id="845" w:author="tao huang" w:date="2019-04-08T23:32:00Z">
              <w:rPr>
                <w:rFonts w:cs="Times New Roman"/>
                <w:sz w:val="22"/>
              </w:rPr>
            </w:rPrChange>
          </w:rPr>
          <w:t>trend</w:t>
        </w:r>
      </w:ins>
      <w:ins w:id="846" w:author="tao huang" w:date="2019-04-08T22:14:00Z">
        <w:r w:rsidR="00AC6C26" w:rsidRPr="008057DB">
          <w:rPr>
            <w:rFonts w:cs="Times New Roman"/>
            <w:color w:val="C00000"/>
            <w:sz w:val="22"/>
            <w:rPrChange w:id="847" w:author="tao huang" w:date="2019-04-08T23:32:00Z">
              <w:rPr>
                <w:rFonts w:cs="Times New Roman"/>
                <w:sz w:val="22"/>
              </w:rPr>
            </w:rPrChange>
          </w:rPr>
          <w:t xml:space="preserve"> </w:t>
        </w:r>
      </w:ins>
      <w:ins w:id="848" w:author="tao huang" w:date="2019-04-08T22:08:00Z">
        <w:r w:rsidR="00920C70" w:rsidRPr="008057DB">
          <w:rPr>
            <w:rFonts w:cs="Times New Roman"/>
            <w:color w:val="C00000"/>
            <w:sz w:val="22"/>
            <w:rPrChange w:id="849" w:author="tao huang" w:date="2019-04-08T23:32:00Z">
              <w:rPr>
                <w:rFonts w:cs="Times New Roman"/>
                <w:sz w:val="22"/>
              </w:rPr>
            </w:rPrChange>
          </w:rPr>
          <w:fldChar w:fldCharType="begin"/>
        </w:r>
      </w:ins>
      <w:r w:rsidR="007D65EE">
        <w:rPr>
          <w:rFonts w:cs="Times New Roman"/>
          <w:color w:val="C00000"/>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ins w:id="850" w:author="tao huang" w:date="2019-04-08T22:08:00Z">
        <w:r w:rsidR="00920C70" w:rsidRPr="008057DB">
          <w:rPr>
            <w:rFonts w:cs="Times New Roman"/>
            <w:color w:val="C00000"/>
            <w:sz w:val="22"/>
            <w:rPrChange w:id="851" w:author="tao huang" w:date="2019-04-08T23:32:00Z">
              <w:rPr>
                <w:rFonts w:cs="Times New Roman"/>
                <w:sz w:val="22"/>
              </w:rPr>
            </w:rPrChange>
          </w:rPr>
          <w:fldChar w:fldCharType="separate"/>
        </w:r>
      </w:ins>
      <w:r w:rsidR="007D65EE">
        <w:rPr>
          <w:rFonts w:cs="Times New Roman"/>
          <w:noProof/>
          <w:color w:val="C00000"/>
          <w:sz w:val="22"/>
        </w:rPr>
        <w:t>(see Fildes, 1992)</w:t>
      </w:r>
      <w:ins w:id="852" w:author="tao huang" w:date="2019-04-08T22:08:00Z">
        <w:r w:rsidR="00920C70" w:rsidRPr="008057DB">
          <w:rPr>
            <w:rFonts w:cs="Times New Roman"/>
            <w:color w:val="C00000"/>
            <w:sz w:val="22"/>
            <w:rPrChange w:id="853" w:author="tao huang" w:date="2019-04-08T23:32:00Z">
              <w:rPr>
                <w:rFonts w:cs="Times New Roman"/>
                <w:sz w:val="22"/>
              </w:rPr>
            </w:rPrChange>
          </w:rPr>
          <w:fldChar w:fldCharType="end"/>
        </w:r>
      </w:ins>
      <w:ins w:id="854" w:author="tao huang" w:date="2019-04-08T22:10:00Z">
        <w:r w:rsidR="00920C70" w:rsidRPr="008057DB">
          <w:rPr>
            <w:rFonts w:cs="Times New Roman"/>
            <w:color w:val="C00000"/>
            <w:sz w:val="22"/>
            <w:rPrChange w:id="855" w:author="tao huang" w:date="2019-04-08T23:32:00Z">
              <w:rPr>
                <w:rFonts w:cs="Times New Roman"/>
                <w:sz w:val="22"/>
              </w:rPr>
            </w:rPrChange>
          </w:rPr>
          <w:t xml:space="preserve">. </w:t>
        </w:r>
      </w:ins>
      <w:ins w:id="856" w:author="tao huang" w:date="2019-04-08T22:13:00Z">
        <w:r w:rsidR="00AC6C26" w:rsidRPr="008057DB">
          <w:rPr>
            <w:rFonts w:cs="Times New Roman"/>
            <w:color w:val="C00000"/>
            <w:sz w:val="22"/>
            <w:rPrChange w:id="857" w:author="tao huang" w:date="2019-04-08T23:32:00Z">
              <w:rPr>
                <w:rFonts w:cs="Times New Roman"/>
                <w:sz w:val="22"/>
              </w:rPr>
            </w:rPrChange>
          </w:rPr>
          <w:t xml:space="preserve">We find that </w:t>
        </w:r>
      </w:ins>
      <w:ins w:id="858" w:author="tao huang" w:date="2019-04-08T22:19:00Z">
        <w:r w:rsidR="008916C1" w:rsidRPr="008057DB">
          <w:rPr>
            <w:rFonts w:cs="Times New Roman"/>
            <w:color w:val="C00000"/>
            <w:sz w:val="22"/>
            <w:rPrChange w:id="859" w:author="tao huang" w:date="2019-04-08T23:32:00Z">
              <w:rPr>
                <w:rFonts w:cs="Times New Roman"/>
                <w:sz w:val="22"/>
              </w:rPr>
            </w:rPrChange>
          </w:rPr>
          <w:t>both</w:t>
        </w:r>
      </w:ins>
      <w:ins w:id="860" w:author="tao huang" w:date="2019-04-08T22:13:00Z">
        <w:r w:rsidR="00AC6C26" w:rsidRPr="008057DB">
          <w:rPr>
            <w:rFonts w:cs="Times New Roman"/>
            <w:color w:val="C00000"/>
            <w:sz w:val="22"/>
            <w:rPrChange w:id="861" w:author="tao huang" w:date="2019-04-08T23:32:00Z">
              <w:rPr>
                <w:rFonts w:cs="Times New Roman"/>
                <w:sz w:val="22"/>
              </w:rPr>
            </w:rPrChange>
          </w:rPr>
          <w:t xml:space="preserve"> </w:t>
        </w:r>
      </w:ins>
      <w:ins w:id="862" w:author="tao huang" w:date="2019-04-08T22:19:00Z">
        <w:r w:rsidR="008916C1" w:rsidRPr="008057DB">
          <w:rPr>
            <w:rFonts w:cs="Times New Roman"/>
            <w:color w:val="C00000"/>
            <w:sz w:val="22"/>
            <w:rPrChange w:id="863" w:author="tao huang" w:date="2019-04-08T23:32:00Z">
              <w:rPr>
                <w:rFonts w:cs="Times New Roman"/>
                <w:sz w:val="22"/>
              </w:rPr>
            </w:rPrChange>
          </w:rPr>
          <w:t>of our proposed</w:t>
        </w:r>
      </w:ins>
      <w:ins w:id="864" w:author="tao huang" w:date="2019-04-08T22:13:00Z">
        <w:r w:rsidR="00AC6C26" w:rsidRPr="008057DB">
          <w:rPr>
            <w:rFonts w:cs="Times New Roman"/>
            <w:color w:val="C00000"/>
            <w:sz w:val="22"/>
            <w:rPrChange w:id="865" w:author="tao huang" w:date="2019-04-08T23:32:00Z">
              <w:rPr>
                <w:rFonts w:cs="Times New Roman"/>
                <w:sz w:val="22"/>
              </w:rPr>
            </w:rPrChange>
          </w:rPr>
          <w:t xml:space="preserve"> methods have </w:t>
        </w:r>
      </w:ins>
      <w:ins w:id="866" w:author="tao huang" w:date="2019-04-08T22:19:00Z">
        <w:r w:rsidR="008916C1" w:rsidRPr="008057DB">
          <w:rPr>
            <w:rFonts w:cs="Times New Roman"/>
            <w:color w:val="C00000"/>
            <w:sz w:val="22"/>
            <w:rPrChange w:id="867" w:author="tao huang" w:date="2019-04-08T23:32:00Z">
              <w:rPr>
                <w:rFonts w:cs="Times New Roman"/>
                <w:sz w:val="22"/>
              </w:rPr>
            </w:rPrChange>
          </w:rPr>
          <w:t>bigger forecasting improvements</w:t>
        </w:r>
      </w:ins>
      <w:ins w:id="868" w:author="tao huang" w:date="2019-04-08T22:13:00Z">
        <w:r w:rsidR="00AC6C26" w:rsidRPr="008057DB">
          <w:rPr>
            <w:rFonts w:cs="Times New Roman"/>
            <w:color w:val="C00000"/>
            <w:sz w:val="22"/>
            <w:rPrChange w:id="869" w:author="tao huang" w:date="2019-04-08T23:32:00Z">
              <w:rPr>
                <w:rFonts w:cs="Times New Roman"/>
                <w:sz w:val="22"/>
              </w:rPr>
            </w:rPrChange>
          </w:rPr>
          <w:t xml:space="preserve"> compared to the ADL-intra models for SKUs associated with higher levels of randomness and trend (e.g., those which are more difficult to forecast and tend to exhibit a </w:t>
        </w:r>
        <w:r w:rsidR="00AC6C26" w:rsidRPr="008057DB">
          <w:rPr>
            <w:rFonts w:cs="Times New Roman"/>
            <w:noProof/>
            <w:color w:val="C00000"/>
            <w:sz w:val="22"/>
            <w:rPrChange w:id="870" w:author="tao huang" w:date="2019-04-08T23:32:00Z">
              <w:rPr>
                <w:rFonts w:cs="Times New Roman"/>
                <w:noProof/>
                <w:sz w:val="22"/>
              </w:rPr>
            </w:rPrChange>
          </w:rPr>
          <w:t>trend</w:t>
        </w:r>
        <w:r w:rsidR="00AC6C26" w:rsidRPr="008057DB">
          <w:rPr>
            <w:rFonts w:cs="Times New Roman"/>
            <w:color w:val="C00000"/>
            <w:sz w:val="22"/>
            <w:rPrChange w:id="871" w:author="tao huang" w:date="2019-04-08T23:32:00Z">
              <w:rPr>
                <w:rFonts w:cs="Times New Roman"/>
                <w:sz w:val="22"/>
              </w:rPr>
            </w:rPrChange>
          </w:rPr>
          <w:t xml:space="preserve"> in product sales)</w:t>
        </w:r>
      </w:ins>
      <w:ins w:id="872" w:author="tao huang" w:date="2019-04-08T22:19:00Z">
        <w:r w:rsidR="008916C1" w:rsidRPr="008057DB">
          <w:rPr>
            <w:rFonts w:cs="Times New Roman"/>
            <w:color w:val="C00000"/>
            <w:sz w:val="22"/>
            <w:rPrChange w:id="873" w:author="tao huang" w:date="2019-04-08T23:32:00Z">
              <w:rPr>
                <w:rFonts w:cs="Times New Roman"/>
                <w:sz w:val="22"/>
              </w:rPr>
            </w:rPrChange>
          </w:rPr>
          <w:t xml:space="preserve">. </w:t>
        </w:r>
      </w:ins>
      <w:ins w:id="874" w:author="tao huang" w:date="2019-04-08T22:13:00Z">
        <w:r w:rsidR="00AC6C26" w:rsidRPr="008057DB">
          <w:rPr>
            <w:rFonts w:cs="Times New Roman"/>
            <w:color w:val="C00000"/>
            <w:sz w:val="22"/>
            <w:rPrChange w:id="875" w:author="tao huang" w:date="2019-04-08T23:32:00Z">
              <w:rPr>
                <w:rFonts w:cs="Times New Roman"/>
                <w:sz w:val="22"/>
              </w:rPr>
            </w:rPrChange>
          </w:rPr>
          <w:t xml:space="preserve">The ADL-intra-IC method tends to have </w:t>
        </w:r>
      </w:ins>
      <w:ins w:id="876" w:author="tao huang" w:date="2019-04-08T22:20:00Z">
        <w:r w:rsidR="008916C1" w:rsidRPr="008057DB">
          <w:rPr>
            <w:rFonts w:cs="Times New Roman"/>
            <w:color w:val="C00000"/>
            <w:sz w:val="22"/>
            <w:rPrChange w:id="877" w:author="tao huang" w:date="2019-04-08T23:32:00Z">
              <w:rPr>
                <w:rFonts w:cs="Times New Roman"/>
                <w:sz w:val="22"/>
              </w:rPr>
            </w:rPrChange>
          </w:rPr>
          <w:t xml:space="preserve">smaller forecasting improvements </w:t>
        </w:r>
      </w:ins>
      <w:ins w:id="878" w:author="tao huang" w:date="2019-04-08T22:13:00Z">
        <w:r w:rsidR="00AC6C26" w:rsidRPr="008057DB">
          <w:rPr>
            <w:rFonts w:cs="Times New Roman"/>
            <w:color w:val="C00000"/>
            <w:sz w:val="22"/>
            <w:rPrChange w:id="879" w:author="tao huang" w:date="2019-04-08T23:32:00Z">
              <w:rPr>
                <w:rFonts w:cs="Times New Roman"/>
                <w:sz w:val="22"/>
              </w:rPr>
            </w:rPrChange>
          </w:rPr>
          <w:t xml:space="preserve">for SKUs with </w:t>
        </w:r>
        <w:r w:rsidR="00AC6C26" w:rsidRPr="008057DB">
          <w:rPr>
            <w:rFonts w:cs="Times New Roman"/>
            <w:noProof/>
            <w:color w:val="C00000"/>
            <w:sz w:val="22"/>
            <w:rPrChange w:id="880" w:author="tao huang" w:date="2019-04-08T23:32:00Z">
              <w:rPr>
                <w:rFonts w:cs="Times New Roman"/>
                <w:noProof/>
                <w:sz w:val="22"/>
              </w:rPr>
            </w:rPrChange>
          </w:rPr>
          <w:t>higher</w:t>
        </w:r>
        <w:r w:rsidR="00AC6C26" w:rsidRPr="008057DB">
          <w:rPr>
            <w:rFonts w:cs="Times New Roman"/>
            <w:color w:val="C00000"/>
            <w:sz w:val="22"/>
            <w:rPrChange w:id="881" w:author="tao huang" w:date="2019-04-08T23:32:00Z">
              <w:rPr>
                <w:rFonts w:cs="Times New Roman"/>
                <w:sz w:val="22"/>
              </w:rPr>
            </w:rPrChange>
          </w:rPr>
          <w:t xml:space="preserve"> proportions of outliers and higher levels of </w:t>
        </w:r>
      </w:ins>
      <w:ins w:id="882" w:author="tao huang" w:date="2019-04-08T22:20:00Z">
        <w:r w:rsidR="008916C1" w:rsidRPr="008057DB">
          <w:rPr>
            <w:rFonts w:cs="Times New Roman"/>
            <w:color w:val="C00000"/>
            <w:sz w:val="22"/>
            <w:rPrChange w:id="883" w:author="tao huang" w:date="2019-04-08T23:32:00Z">
              <w:rPr>
                <w:rFonts w:cs="Times New Roman"/>
                <w:sz w:val="22"/>
              </w:rPr>
            </w:rPrChange>
          </w:rPr>
          <w:t>promotion</w:t>
        </w:r>
      </w:ins>
      <w:ins w:id="884" w:author="tao huang" w:date="2019-04-08T22:13:00Z">
        <w:r w:rsidR="00AC6C26" w:rsidRPr="008057DB">
          <w:rPr>
            <w:rFonts w:cs="Times New Roman"/>
            <w:color w:val="C00000"/>
            <w:sz w:val="22"/>
            <w:rPrChange w:id="885" w:author="tao huang" w:date="2019-04-08T23:32:00Z">
              <w:rPr>
                <w:rFonts w:cs="Times New Roman"/>
                <w:sz w:val="22"/>
              </w:rPr>
            </w:rPrChange>
          </w:rPr>
          <w:t xml:space="preserve"> intensity</w:t>
        </w:r>
      </w:ins>
      <w:ins w:id="886" w:author="tao huang" w:date="2019-04-08T22:20:00Z">
        <w:r w:rsidR="008916C1" w:rsidRPr="008057DB">
          <w:rPr>
            <w:rFonts w:cs="Times New Roman"/>
            <w:color w:val="C00000"/>
            <w:sz w:val="22"/>
            <w:rPrChange w:id="887" w:author="tao huang" w:date="2019-04-08T23:32:00Z">
              <w:rPr>
                <w:rFonts w:cs="Times New Roman"/>
                <w:sz w:val="22"/>
              </w:rPr>
            </w:rPrChange>
          </w:rPr>
          <w:t xml:space="preserve">, possibly because </w:t>
        </w:r>
      </w:ins>
      <w:ins w:id="888" w:author="tao huang" w:date="2019-04-08T22:21:00Z">
        <w:r w:rsidR="008916C1" w:rsidRPr="008057DB">
          <w:rPr>
            <w:rFonts w:cs="Times New Roman"/>
            <w:color w:val="C00000"/>
            <w:sz w:val="22"/>
            <w:rPrChange w:id="889" w:author="tao huang" w:date="2019-04-08T23:32:00Z">
              <w:rPr>
                <w:rFonts w:cs="Times New Roman"/>
                <w:sz w:val="22"/>
              </w:rPr>
            </w:rPrChange>
          </w:rPr>
          <w:t xml:space="preserve">it becomes more difficult to make </w:t>
        </w:r>
      </w:ins>
      <w:ins w:id="890" w:author="tao huang" w:date="2019-04-08T22:13:00Z">
        <w:r w:rsidR="00AC6C26" w:rsidRPr="008057DB">
          <w:rPr>
            <w:rFonts w:cs="Times New Roman"/>
            <w:color w:val="C00000"/>
            <w:sz w:val="22"/>
            <w:rPrChange w:id="891" w:author="tao huang" w:date="2019-04-08T23:32:00Z">
              <w:rPr>
                <w:rFonts w:cs="Times New Roman"/>
                <w:sz w:val="22"/>
              </w:rPr>
            </w:rPrChange>
          </w:rPr>
          <w:t>adjustment</w:t>
        </w:r>
      </w:ins>
      <w:ins w:id="892" w:author="tao huang" w:date="2019-04-08T22:21:00Z">
        <w:r w:rsidR="008916C1" w:rsidRPr="008057DB">
          <w:rPr>
            <w:rFonts w:cs="Times New Roman"/>
            <w:color w:val="C00000"/>
            <w:sz w:val="22"/>
            <w:rPrChange w:id="893" w:author="tao huang" w:date="2019-04-08T23:32:00Z">
              <w:rPr>
                <w:rFonts w:cs="Times New Roman"/>
                <w:sz w:val="22"/>
              </w:rPr>
            </w:rPrChange>
          </w:rPr>
          <w:t>s</w:t>
        </w:r>
      </w:ins>
      <w:ins w:id="894" w:author="tao huang" w:date="2019-04-08T22:13:00Z">
        <w:r w:rsidR="00AC6C26" w:rsidRPr="008057DB">
          <w:rPr>
            <w:rFonts w:cs="Times New Roman"/>
            <w:color w:val="C00000"/>
            <w:sz w:val="22"/>
            <w:rPrChange w:id="895" w:author="tao huang" w:date="2019-04-08T23:32:00Z">
              <w:rPr>
                <w:rFonts w:cs="Times New Roman"/>
                <w:sz w:val="22"/>
              </w:rPr>
            </w:rPrChange>
          </w:rPr>
          <w:t xml:space="preserve"> for the forecast bias </w:t>
        </w:r>
      </w:ins>
      <w:ins w:id="896" w:author="tao huang" w:date="2019-04-08T22:21:00Z">
        <w:r w:rsidR="008916C1" w:rsidRPr="008057DB">
          <w:rPr>
            <w:rFonts w:cs="Times New Roman"/>
            <w:color w:val="C00000"/>
            <w:sz w:val="22"/>
            <w:rPrChange w:id="897" w:author="tao huang" w:date="2019-04-08T23:32:00Z">
              <w:rPr>
                <w:rFonts w:cs="Times New Roman"/>
                <w:sz w:val="22"/>
              </w:rPr>
            </w:rPrChange>
          </w:rPr>
          <w:t xml:space="preserve">when </w:t>
        </w:r>
      </w:ins>
      <w:ins w:id="898" w:author="tao huang" w:date="2019-04-08T22:22:00Z">
        <w:r w:rsidR="008916C1" w:rsidRPr="008057DB">
          <w:rPr>
            <w:rFonts w:cs="Times New Roman"/>
            <w:color w:val="C00000"/>
            <w:sz w:val="22"/>
            <w:rPrChange w:id="899" w:author="tao huang" w:date="2019-04-08T23:32:00Z">
              <w:rPr>
                <w:rFonts w:cs="Times New Roman"/>
                <w:sz w:val="22"/>
              </w:rPr>
            </w:rPrChange>
          </w:rPr>
          <w:t xml:space="preserve">there are </w:t>
        </w:r>
      </w:ins>
      <w:ins w:id="900" w:author="tao huang" w:date="2019-04-08T22:21:00Z">
        <w:r w:rsidR="008916C1" w:rsidRPr="008057DB">
          <w:rPr>
            <w:rFonts w:cs="Times New Roman"/>
            <w:color w:val="C00000"/>
            <w:sz w:val="22"/>
            <w:rPrChange w:id="901" w:author="tao huang" w:date="2019-04-08T23:32:00Z">
              <w:rPr>
                <w:rFonts w:cs="Times New Roman"/>
                <w:sz w:val="22"/>
              </w:rPr>
            </w:rPrChange>
          </w:rPr>
          <w:t>too many</w:t>
        </w:r>
      </w:ins>
      <w:ins w:id="902" w:author="tao huang" w:date="2019-04-08T22:13:00Z">
        <w:r w:rsidR="00AC6C26" w:rsidRPr="008057DB">
          <w:rPr>
            <w:rFonts w:cs="Times New Roman"/>
            <w:color w:val="C00000"/>
            <w:sz w:val="22"/>
            <w:rPrChange w:id="903" w:author="tao huang" w:date="2019-04-08T23:32:00Z">
              <w:rPr>
                <w:rFonts w:cs="Times New Roman"/>
                <w:sz w:val="22"/>
              </w:rPr>
            </w:rPrChange>
          </w:rPr>
          <w:t xml:space="preserve"> </w:t>
        </w:r>
      </w:ins>
      <w:ins w:id="904" w:author="tao huang" w:date="2019-04-08T22:21:00Z">
        <w:r w:rsidR="008916C1" w:rsidRPr="008057DB">
          <w:rPr>
            <w:rFonts w:cs="Times New Roman"/>
            <w:color w:val="C00000"/>
            <w:sz w:val="22"/>
            <w:rPrChange w:id="905" w:author="tao huang" w:date="2019-04-08T23:32:00Z">
              <w:rPr>
                <w:rFonts w:cs="Times New Roman"/>
                <w:sz w:val="22"/>
              </w:rPr>
            </w:rPrChange>
          </w:rPr>
          <w:t>outliers</w:t>
        </w:r>
      </w:ins>
      <w:ins w:id="906" w:author="tao huang" w:date="2019-04-08T23:05:00Z">
        <w:r w:rsidR="00B42BAB" w:rsidRPr="008057DB">
          <w:rPr>
            <w:rFonts w:cs="Times New Roman"/>
            <w:color w:val="C00000"/>
            <w:sz w:val="22"/>
            <w:rPrChange w:id="907" w:author="tao huang" w:date="2019-04-08T23:32:00Z">
              <w:rPr>
                <w:rFonts w:cs="Times New Roman"/>
                <w:sz w:val="22"/>
              </w:rPr>
            </w:rPrChange>
          </w:rPr>
          <w:t xml:space="preserve"> which are likely associated with promotional activities</w:t>
        </w:r>
      </w:ins>
      <w:ins w:id="908" w:author="tao huang" w:date="2019-04-08T23:03:00Z">
        <w:r w:rsidR="00B42BAB" w:rsidRPr="008057DB">
          <w:rPr>
            <w:rFonts w:cs="Times New Roman"/>
            <w:color w:val="C00000"/>
            <w:sz w:val="22"/>
            <w:rPrChange w:id="909" w:author="tao huang" w:date="2019-04-08T23:32:00Z">
              <w:rPr>
                <w:rFonts w:cs="Times New Roman"/>
                <w:sz w:val="22"/>
              </w:rPr>
            </w:rPrChange>
          </w:rPr>
          <w:t xml:space="preserve">. </w:t>
        </w:r>
      </w:ins>
      <w:moveToRangeStart w:id="910" w:author="tao huang" w:date="2019-04-08T23:03:00Z" w:name="move5657031"/>
      <w:moveTo w:id="911" w:author="tao huang" w:date="2019-04-08T23:03:00Z">
        <w:del w:id="912" w:author="tao huang" w:date="2019-04-08T23:03:00Z">
          <w:r w:rsidR="00B42BAB" w:rsidRPr="008057DB" w:rsidDel="00B42BAB">
            <w:rPr>
              <w:rFonts w:cs="Times New Roman"/>
              <w:color w:val="C00000"/>
              <w:sz w:val="22"/>
              <w:rPrChange w:id="913" w:author="tao huang" w:date="2019-04-08T23:32:00Z">
                <w:rPr>
                  <w:rFonts w:cs="Times New Roman"/>
                  <w:sz w:val="22"/>
                </w:rPr>
              </w:rPrChange>
            </w:rPr>
            <w:delText>We note that the</w:delText>
          </w:r>
        </w:del>
      </w:moveTo>
      <w:ins w:id="914" w:author="tao huang" w:date="2019-04-08T23:03:00Z">
        <w:r w:rsidR="00B42BAB" w:rsidRPr="008057DB">
          <w:rPr>
            <w:rFonts w:cs="Times New Roman"/>
            <w:color w:val="C00000"/>
            <w:sz w:val="22"/>
            <w:rPrChange w:id="915" w:author="tao huang" w:date="2019-04-08T23:32:00Z">
              <w:rPr>
                <w:rFonts w:cs="Times New Roman"/>
                <w:sz w:val="22"/>
              </w:rPr>
            </w:rPrChange>
          </w:rPr>
          <w:t>This finding is</w:t>
        </w:r>
      </w:ins>
      <w:ins w:id="916" w:author="tao huang" w:date="2019-04-08T23:04:00Z">
        <w:r w:rsidR="00B42BAB" w:rsidRPr="008057DB">
          <w:rPr>
            <w:rFonts w:cs="Times New Roman"/>
            <w:color w:val="C00000"/>
            <w:sz w:val="22"/>
            <w:rPrChange w:id="917" w:author="tao huang" w:date="2019-04-08T23:32:00Z">
              <w:rPr>
                <w:rFonts w:cs="Times New Roman"/>
                <w:sz w:val="22"/>
              </w:rPr>
            </w:rPrChange>
          </w:rPr>
          <w:t xml:space="preserve"> consistent with the moderate forecasting performance of the ADL-intra-IC model for the non-promoted period</w:t>
        </w:r>
      </w:ins>
      <w:ins w:id="918" w:author="tao huang" w:date="2019-04-08T23:12:00Z">
        <w:r w:rsidR="007952AB" w:rsidRPr="008057DB">
          <w:rPr>
            <w:rFonts w:cs="Times New Roman"/>
            <w:color w:val="C00000"/>
            <w:sz w:val="22"/>
            <w:rPrChange w:id="919" w:author="tao huang" w:date="2019-04-08T23:32:00Z">
              <w:rPr>
                <w:rFonts w:cs="Times New Roman"/>
                <w:sz w:val="22"/>
              </w:rPr>
            </w:rPrChange>
          </w:rPr>
          <w:t xml:space="preserve">. </w:t>
        </w:r>
      </w:ins>
      <w:ins w:id="920" w:author="tao huang" w:date="2019-04-08T23:21:00Z">
        <w:r w:rsidR="00AE77D2" w:rsidRPr="008057DB">
          <w:rPr>
            <w:rFonts w:cs="Times New Roman"/>
            <w:color w:val="C00000"/>
            <w:sz w:val="22"/>
            <w:rPrChange w:id="921" w:author="tao huang" w:date="2019-04-08T23:32:00Z">
              <w:rPr>
                <w:rFonts w:cs="Times New Roman"/>
                <w:sz w:val="22"/>
              </w:rPr>
            </w:rPrChange>
          </w:rPr>
          <w:t xml:space="preserve">Thus, the </w:t>
        </w:r>
      </w:ins>
      <w:ins w:id="922" w:author="tao huang" w:date="2019-04-08T23:30:00Z">
        <w:r w:rsidR="00AE77D2" w:rsidRPr="008057DB">
          <w:rPr>
            <w:rFonts w:cs="Times New Roman"/>
            <w:color w:val="C00000"/>
            <w:sz w:val="22"/>
            <w:rPrChange w:id="923" w:author="tao huang" w:date="2019-04-08T23:32:00Z">
              <w:rPr>
                <w:rFonts w:cs="Times New Roman"/>
                <w:sz w:val="22"/>
              </w:rPr>
            </w:rPrChange>
          </w:rPr>
          <w:t xml:space="preserve">post hoc </w:t>
        </w:r>
      </w:ins>
      <w:ins w:id="924" w:author="tao huang" w:date="2019-04-08T23:21:00Z">
        <w:r w:rsidR="00AE77D2" w:rsidRPr="008057DB">
          <w:rPr>
            <w:rFonts w:cs="Times New Roman"/>
            <w:color w:val="C00000"/>
            <w:sz w:val="22"/>
            <w:rPrChange w:id="925" w:author="tao huang" w:date="2019-04-08T23:32:00Z">
              <w:rPr>
                <w:rFonts w:cs="Times New Roman"/>
                <w:sz w:val="22"/>
              </w:rPr>
            </w:rPrChange>
          </w:rPr>
          <w:t>results</w:t>
        </w:r>
      </w:ins>
      <w:ins w:id="926" w:author="tao huang" w:date="2019-04-08T23:16:00Z">
        <w:r w:rsidR="007952AB" w:rsidRPr="008057DB">
          <w:rPr>
            <w:rFonts w:cs="Times New Roman"/>
            <w:color w:val="C00000"/>
            <w:sz w:val="22"/>
            <w:rPrChange w:id="927" w:author="tao huang" w:date="2019-04-08T23:32:00Z">
              <w:rPr>
                <w:rFonts w:cs="Times New Roman"/>
                <w:sz w:val="22"/>
              </w:rPr>
            </w:rPrChange>
          </w:rPr>
          <w:t xml:space="preserve"> may suggest</w:t>
        </w:r>
      </w:ins>
      <w:ins w:id="928" w:author="tao huang" w:date="2019-04-08T23:23:00Z">
        <w:r w:rsidR="00AE77D2" w:rsidRPr="008057DB">
          <w:rPr>
            <w:rFonts w:cs="Times New Roman"/>
            <w:color w:val="C00000"/>
            <w:sz w:val="22"/>
            <w:rPrChange w:id="929" w:author="tao huang" w:date="2019-04-08T23:32:00Z">
              <w:rPr>
                <w:rFonts w:cs="Times New Roman"/>
                <w:sz w:val="22"/>
              </w:rPr>
            </w:rPrChange>
          </w:rPr>
          <w:t xml:space="preserve"> </w:t>
        </w:r>
      </w:ins>
      <w:ins w:id="930" w:author="tao huang" w:date="2019-04-08T23:26:00Z">
        <w:r w:rsidR="00AE77D2" w:rsidRPr="008057DB">
          <w:rPr>
            <w:rFonts w:cs="Times New Roman"/>
            <w:color w:val="C00000"/>
            <w:sz w:val="22"/>
            <w:rPrChange w:id="931" w:author="tao huang" w:date="2019-04-08T23:32:00Z">
              <w:rPr>
                <w:rFonts w:cs="Times New Roman"/>
                <w:sz w:val="22"/>
              </w:rPr>
            </w:rPrChange>
          </w:rPr>
          <w:t xml:space="preserve">a </w:t>
        </w:r>
      </w:ins>
      <w:ins w:id="932" w:author="tao huang" w:date="2019-04-08T23:27:00Z">
        <w:r w:rsidR="00AE77D2" w:rsidRPr="008057DB">
          <w:rPr>
            <w:rFonts w:cs="Times New Roman"/>
            <w:color w:val="C00000"/>
            <w:sz w:val="22"/>
            <w:rPrChange w:id="933" w:author="tao huang" w:date="2019-04-08T23:32:00Z">
              <w:rPr>
                <w:rFonts w:cs="Times New Roman"/>
                <w:sz w:val="22"/>
              </w:rPr>
            </w:rPrChange>
          </w:rPr>
          <w:t xml:space="preserve">potential </w:t>
        </w:r>
      </w:ins>
      <w:ins w:id="934" w:author="tao huang" w:date="2019-04-08T23:26:00Z">
        <w:r w:rsidR="00AE77D2" w:rsidRPr="008057DB">
          <w:rPr>
            <w:rFonts w:cs="Times New Roman"/>
            <w:color w:val="C00000"/>
            <w:sz w:val="22"/>
            <w:rPrChange w:id="935" w:author="tao huang" w:date="2019-04-08T23:32:00Z">
              <w:rPr>
                <w:rFonts w:cs="Times New Roman"/>
                <w:sz w:val="22"/>
              </w:rPr>
            </w:rPrChange>
          </w:rPr>
          <w:t xml:space="preserve">for more effective </w:t>
        </w:r>
      </w:ins>
      <w:ins w:id="936" w:author="tao huang" w:date="2019-04-08T23:49:00Z">
        <w:r w:rsidR="00056676">
          <w:rPr>
            <w:rFonts w:cs="Times New Roman"/>
            <w:color w:val="C00000"/>
            <w:sz w:val="22"/>
          </w:rPr>
          <w:t>forecasting</w:t>
        </w:r>
      </w:ins>
      <w:ins w:id="937" w:author="tao huang" w:date="2019-04-08T23:26:00Z">
        <w:r w:rsidR="00AE77D2" w:rsidRPr="008057DB">
          <w:rPr>
            <w:rFonts w:cs="Times New Roman"/>
            <w:color w:val="C00000"/>
            <w:sz w:val="22"/>
            <w:rPrChange w:id="938" w:author="tao huang" w:date="2019-04-08T23:32:00Z">
              <w:rPr>
                <w:rFonts w:cs="Times New Roman"/>
                <w:sz w:val="22"/>
              </w:rPr>
            </w:rPrChange>
          </w:rPr>
          <w:t xml:space="preserve"> strategies </w:t>
        </w:r>
      </w:ins>
      <w:ins w:id="939" w:author="tao huang" w:date="2019-04-08T23:27:00Z">
        <w:r w:rsidR="00AE77D2" w:rsidRPr="008057DB">
          <w:rPr>
            <w:rFonts w:cs="Times New Roman"/>
            <w:color w:val="C00000"/>
            <w:sz w:val="22"/>
            <w:rPrChange w:id="940" w:author="tao huang" w:date="2019-04-08T23:32:00Z">
              <w:rPr>
                <w:rFonts w:cs="Times New Roman"/>
                <w:sz w:val="22"/>
              </w:rPr>
            </w:rPrChange>
          </w:rPr>
          <w:t xml:space="preserve">where we </w:t>
        </w:r>
      </w:ins>
      <w:ins w:id="941" w:author="tao huang" w:date="2019-04-08T23:28:00Z">
        <w:r w:rsidR="00AE77D2" w:rsidRPr="008057DB">
          <w:rPr>
            <w:rFonts w:cs="Times New Roman"/>
            <w:color w:val="C00000"/>
            <w:sz w:val="22"/>
            <w:rPrChange w:id="942" w:author="tao huang" w:date="2019-04-08T23:32:00Z">
              <w:rPr>
                <w:rFonts w:cs="Times New Roman"/>
                <w:sz w:val="22"/>
              </w:rPr>
            </w:rPrChange>
          </w:rPr>
          <w:t xml:space="preserve">select the forecasting models </w:t>
        </w:r>
      </w:ins>
      <w:ins w:id="943" w:author="tao huang" w:date="2019-04-08T23:23:00Z">
        <w:r w:rsidR="00AE77D2" w:rsidRPr="008057DB">
          <w:rPr>
            <w:rFonts w:cs="Times New Roman"/>
            <w:color w:val="C00000"/>
            <w:sz w:val="22"/>
            <w:rPrChange w:id="944" w:author="tao huang" w:date="2019-04-08T23:32:00Z">
              <w:rPr>
                <w:rFonts w:cs="Times New Roman"/>
                <w:sz w:val="22"/>
              </w:rPr>
            </w:rPrChange>
          </w:rPr>
          <w:t xml:space="preserve">based on </w:t>
        </w:r>
      </w:ins>
      <w:ins w:id="945" w:author="tao huang" w:date="2019-04-08T23:22:00Z">
        <w:r w:rsidR="00AE77D2" w:rsidRPr="008057DB">
          <w:rPr>
            <w:rFonts w:cs="Times New Roman"/>
            <w:color w:val="C00000"/>
            <w:sz w:val="22"/>
            <w:rPrChange w:id="946" w:author="tao huang" w:date="2019-04-08T23:32:00Z">
              <w:rPr>
                <w:rFonts w:cs="Times New Roman"/>
                <w:sz w:val="22"/>
              </w:rPr>
            </w:rPrChange>
          </w:rPr>
          <w:t>the</w:t>
        </w:r>
      </w:ins>
      <w:ins w:id="947" w:author="tao huang" w:date="2019-04-08T23:23:00Z">
        <w:r w:rsidR="00AE77D2" w:rsidRPr="008057DB">
          <w:rPr>
            <w:rFonts w:cs="Times New Roman"/>
            <w:color w:val="C00000"/>
            <w:sz w:val="22"/>
            <w:rPrChange w:id="948" w:author="tao huang" w:date="2019-04-08T23:32:00Z">
              <w:rPr>
                <w:rFonts w:cs="Times New Roman"/>
                <w:sz w:val="22"/>
              </w:rPr>
            </w:rPrChange>
          </w:rPr>
          <w:t xml:space="preserve"> data</w:t>
        </w:r>
      </w:ins>
      <w:ins w:id="949" w:author="tao huang" w:date="2019-04-08T23:22:00Z">
        <w:r w:rsidR="00AE77D2" w:rsidRPr="008057DB">
          <w:rPr>
            <w:rFonts w:cs="Times New Roman"/>
            <w:color w:val="C00000"/>
            <w:sz w:val="22"/>
            <w:rPrChange w:id="950" w:author="tao huang" w:date="2019-04-08T23:32:00Z">
              <w:rPr>
                <w:rFonts w:cs="Times New Roman"/>
                <w:sz w:val="22"/>
              </w:rPr>
            </w:rPrChange>
          </w:rPr>
          <w:t xml:space="preserve"> characteristics of the SKU</w:t>
        </w:r>
      </w:ins>
      <w:ins w:id="951" w:author="tao huang" w:date="2019-04-08T23:30:00Z">
        <w:r w:rsidR="00AE77D2" w:rsidRPr="008057DB">
          <w:rPr>
            <w:rFonts w:cs="Times New Roman"/>
            <w:color w:val="C00000"/>
            <w:sz w:val="22"/>
            <w:rPrChange w:id="952" w:author="tao huang" w:date="2019-04-08T23:32:00Z">
              <w:rPr>
                <w:rFonts w:cs="Times New Roman"/>
                <w:sz w:val="22"/>
              </w:rPr>
            </w:rPrChange>
          </w:rPr>
          <w:t xml:space="preserve">, </w:t>
        </w:r>
      </w:ins>
      <w:ins w:id="953" w:author="tao huang" w:date="2019-04-08T23:19:00Z">
        <w:r w:rsidR="007952AB" w:rsidRPr="008057DB">
          <w:rPr>
            <w:rFonts w:cs="Times New Roman"/>
            <w:color w:val="C00000"/>
            <w:sz w:val="22"/>
            <w:rPrChange w:id="954" w:author="tao huang" w:date="2019-04-08T23:32:00Z">
              <w:rPr>
                <w:rFonts w:cs="Times New Roman"/>
                <w:sz w:val="22"/>
              </w:rPr>
            </w:rPrChange>
          </w:rPr>
          <w:t>and we</w:t>
        </w:r>
      </w:ins>
      <w:ins w:id="955" w:author="tao huang" w:date="2019-04-08T23:30:00Z">
        <w:r w:rsidR="002E71CC" w:rsidRPr="008057DB">
          <w:rPr>
            <w:rFonts w:cs="Times New Roman"/>
            <w:color w:val="C00000"/>
            <w:sz w:val="22"/>
            <w:rPrChange w:id="956" w:author="tao huang" w:date="2019-04-08T23:32:00Z">
              <w:rPr>
                <w:rFonts w:cs="Times New Roman"/>
                <w:sz w:val="22"/>
              </w:rPr>
            </w:rPrChange>
          </w:rPr>
          <w:t xml:space="preserve"> also</w:t>
        </w:r>
      </w:ins>
      <w:ins w:id="957" w:author="tao huang" w:date="2019-04-08T23:19:00Z">
        <w:r w:rsidR="007952AB" w:rsidRPr="008057DB">
          <w:rPr>
            <w:rFonts w:cs="Times New Roman"/>
            <w:color w:val="C00000"/>
            <w:sz w:val="22"/>
            <w:rPrChange w:id="958" w:author="tao huang" w:date="2019-04-08T23:32:00Z">
              <w:rPr>
                <w:rFonts w:cs="Times New Roman"/>
                <w:sz w:val="22"/>
              </w:rPr>
            </w:rPrChange>
          </w:rPr>
          <w:t xml:space="preserve"> leave </w:t>
        </w:r>
      </w:ins>
      <w:ins w:id="959" w:author="tao huang" w:date="2019-04-08T23:49:00Z">
        <w:r w:rsidR="00056676">
          <w:rPr>
            <w:rFonts w:cs="Times New Roman"/>
            <w:color w:val="C00000"/>
            <w:sz w:val="22"/>
          </w:rPr>
          <w:t>this</w:t>
        </w:r>
      </w:ins>
      <w:ins w:id="960" w:author="tao huang" w:date="2019-04-08T23:30:00Z">
        <w:r w:rsidR="002E71CC" w:rsidRPr="008057DB">
          <w:rPr>
            <w:rFonts w:cs="Times New Roman"/>
            <w:color w:val="C00000"/>
            <w:sz w:val="22"/>
            <w:rPrChange w:id="961" w:author="tao huang" w:date="2019-04-08T23:32:00Z">
              <w:rPr>
                <w:rFonts w:cs="Times New Roman"/>
                <w:sz w:val="22"/>
              </w:rPr>
            </w:rPrChange>
          </w:rPr>
          <w:t xml:space="preserve"> </w:t>
        </w:r>
      </w:ins>
      <w:ins w:id="962" w:author="tao huang" w:date="2019-04-08T23:19:00Z">
        <w:r w:rsidR="007952AB" w:rsidRPr="008057DB">
          <w:rPr>
            <w:rFonts w:cs="Times New Roman"/>
            <w:color w:val="C00000"/>
            <w:sz w:val="22"/>
            <w:rPrChange w:id="963" w:author="tao huang" w:date="2019-04-08T23:32:00Z">
              <w:rPr>
                <w:rFonts w:cs="Times New Roman"/>
                <w:sz w:val="22"/>
              </w:rPr>
            </w:rPrChange>
          </w:rPr>
          <w:t>to future research.</w:t>
        </w:r>
      </w:ins>
      <w:moveTo w:id="964" w:author="tao huang" w:date="2019-04-08T23:03:00Z">
        <w:del w:id="965" w:author="tao huang" w:date="2019-04-08T23:12:00Z">
          <w:r w:rsidR="00B42BAB" w:rsidRPr="008057DB" w:rsidDel="007952AB">
            <w:rPr>
              <w:rFonts w:cs="Times New Roman"/>
              <w:color w:val="C00000"/>
              <w:sz w:val="22"/>
              <w:rPrChange w:id="966" w:author="tao huang" w:date="2019-04-08T23:32:00Z">
                <w:rPr>
                  <w:rFonts w:cs="Times New Roman"/>
                  <w:sz w:val="22"/>
                </w:rPr>
              </w:rPrChange>
            </w:rPr>
            <w:delText xml:space="preserve"> </w:delText>
          </w:r>
        </w:del>
        <w:del w:id="967" w:author="tao huang" w:date="2019-04-08T23:06:00Z">
          <w:r w:rsidR="00B42BAB" w:rsidRPr="008057DB" w:rsidDel="00B42BAB">
            <w:rPr>
              <w:rFonts w:cs="Times New Roman"/>
              <w:color w:val="C00000"/>
              <w:sz w:val="22"/>
              <w:rPrChange w:id="968" w:author="tao huang" w:date="2019-04-08T23:32:00Z">
                <w:rPr>
                  <w:rFonts w:cs="Times New Roman"/>
                  <w:sz w:val="22"/>
                </w:rPr>
              </w:rPrChange>
            </w:rPr>
            <w:delText>findings are based on post hoc results and have the limitation of information loss associated with the construction of the principal components.</w:delText>
          </w:r>
        </w:del>
      </w:moveTo>
      <w:moveToRangeEnd w:id="910"/>
    </w:p>
    <w:p w14:paraId="3C01B894" w14:textId="034258EB" w:rsidR="007F161A" w:rsidRPr="0092053E" w:rsidDel="00B42BAB" w:rsidRDefault="007F161A">
      <w:pPr>
        <w:shd w:val="clear" w:color="auto" w:fill="FFFFFF" w:themeFill="background1"/>
        <w:spacing w:after="0" w:line="360" w:lineRule="auto"/>
        <w:rPr>
          <w:del w:id="969" w:author="tao huang" w:date="2019-04-08T23:04:00Z"/>
          <w:rFonts w:cs="Times New Roman"/>
          <w:sz w:val="22"/>
        </w:rPr>
      </w:pPr>
    </w:p>
    <w:p w14:paraId="4BD65D2E" w14:textId="2359E001" w:rsidR="00971633" w:rsidRPr="0092053E" w:rsidDel="002E71CC" w:rsidRDefault="00971633">
      <w:pPr>
        <w:shd w:val="clear" w:color="auto" w:fill="FFFFFF" w:themeFill="background1"/>
        <w:spacing w:after="0" w:line="360" w:lineRule="auto"/>
        <w:rPr>
          <w:del w:id="970" w:author="tao huang" w:date="2019-04-08T23:30:00Z"/>
          <w:rFonts w:cs="Times New Roman"/>
          <w:sz w:val="22"/>
        </w:rPr>
      </w:pPr>
      <w:del w:id="971" w:author="tao huang" w:date="2019-04-08T23:04:00Z">
        <w:r w:rsidRPr="0092053E" w:rsidDel="00B42BAB">
          <w:rPr>
            <w:rFonts w:cs="Times New Roman"/>
            <w:sz w:val="22"/>
          </w:rPr>
          <w:delText xml:space="preserve">We also explore the relationship between the </w:delText>
        </w:r>
        <w:r w:rsidR="00AB6020" w:rsidRPr="0092053E" w:rsidDel="00B42BAB">
          <w:rPr>
            <w:rFonts w:cs="Times New Roman"/>
            <w:sz w:val="22"/>
          </w:rPr>
          <w:delText>improved forecasting performance</w:delText>
        </w:r>
        <w:r w:rsidRPr="0092053E" w:rsidDel="00B42BAB">
          <w:rPr>
            <w:rFonts w:cs="Times New Roman"/>
            <w:sz w:val="22"/>
          </w:rPr>
          <w:delText xml:space="preserve"> of the proposed </w:delText>
        </w:r>
        <w:r w:rsidR="003F50C7" w:rsidRPr="0092053E" w:rsidDel="00B42BAB">
          <w:rPr>
            <w:rFonts w:cs="Times New Roman"/>
            <w:sz w:val="22"/>
          </w:rPr>
          <w:delText xml:space="preserve">methods </w:delText>
        </w:r>
        <w:r w:rsidR="00AB6020" w:rsidRPr="0092053E" w:rsidDel="00B42BAB">
          <w:rPr>
            <w:rFonts w:cs="Times New Roman"/>
            <w:sz w:val="22"/>
          </w:rPr>
          <w:delText xml:space="preserve">(compared to the </w:delText>
        </w:r>
        <w:r w:rsidR="003F50C7" w:rsidRPr="0092053E" w:rsidDel="00B42BAB">
          <w:rPr>
            <w:rFonts w:cs="Times New Roman"/>
            <w:sz w:val="22"/>
          </w:rPr>
          <w:delText>methods</w:delText>
        </w:r>
        <w:r w:rsidR="00AB6020" w:rsidRPr="0092053E" w:rsidDel="00B42BAB">
          <w:rPr>
            <w:rFonts w:cs="Times New Roman"/>
            <w:sz w:val="22"/>
          </w:rPr>
          <w:delText xml:space="preserve"> with similar model specifications but </w:delText>
        </w:r>
      </w:del>
      <w:ins w:id="972" w:author="ALBA EDITING" w:date="2019-04-08T11:47:00Z">
        <w:del w:id="973" w:author="tao huang" w:date="2019-04-08T23:04:00Z">
          <w:r w:rsidR="00E574D7" w:rsidDel="00B42BAB">
            <w:rPr>
              <w:rFonts w:cs="Times New Roman"/>
              <w:sz w:val="22"/>
            </w:rPr>
            <w:delText xml:space="preserve">which </w:delText>
          </w:r>
        </w:del>
      </w:ins>
      <w:del w:id="974" w:author="tao huang" w:date="2019-04-08T23:04:00Z">
        <w:r w:rsidR="00AB6020" w:rsidRPr="0092053E" w:rsidDel="00B42BAB">
          <w:rPr>
            <w:rFonts w:cs="Times New Roman"/>
            <w:sz w:val="22"/>
          </w:rPr>
          <w:delText xml:space="preserve">overlook the structural break problem) </w:delText>
        </w:r>
        <w:r w:rsidRPr="0092053E" w:rsidDel="00B42BAB">
          <w:rPr>
            <w:rFonts w:cs="Times New Roman"/>
            <w:sz w:val="22"/>
          </w:rPr>
          <w:delText xml:space="preserve">and the data characteristics of the product SKU. </w:delText>
        </w:r>
        <w:r w:rsidR="003F50C7" w:rsidRPr="0092053E" w:rsidDel="00B42BAB">
          <w:rPr>
            <w:rFonts w:cs="Times New Roman"/>
            <w:sz w:val="22"/>
          </w:rPr>
          <w:delText>We find that the ADL-</w:delText>
        </w:r>
        <w:r w:rsidR="003F50C7" w:rsidRPr="00843EA5" w:rsidDel="00B42BAB">
          <w:rPr>
            <w:rFonts w:cs="Times New Roman"/>
            <w:noProof/>
            <w:sz w:val="22"/>
          </w:rPr>
          <w:delText>intra</w:delText>
        </w:r>
        <w:r w:rsidR="003F50C7" w:rsidRPr="0092053E" w:rsidDel="00B42BAB">
          <w:rPr>
            <w:rFonts w:cs="Times New Roman"/>
            <w:sz w:val="22"/>
          </w:rPr>
          <w:delText>-EWC model tend</w:delText>
        </w:r>
        <w:r w:rsidR="008B7052" w:rsidRPr="0092053E" w:rsidDel="00B42BAB">
          <w:rPr>
            <w:rFonts w:cs="Times New Roman"/>
            <w:sz w:val="22"/>
          </w:rPr>
          <w:delText>s</w:delText>
        </w:r>
        <w:r w:rsidR="003F50C7" w:rsidRPr="0092053E" w:rsidDel="00B42BAB">
          <w:rPr>
            <w:rFonts w:cs="Times New Roman"/>
            <w:sz w:val="22"/>
          </w:rPr>
          <w:delText xml:space="preserve"> to have </w:delText>
        </w:r>
        <w:r w:rsidR="00AB36B0" w:rsidRPr="0092053E" w:rsidDel="00B42BAB">
          <w:rPr>
            <w:rFonts w:cs="Times New Roman"/>
            <w:sz w:val="22"/>
          </w:rPr>
          <w:delText>greater</w:delText>
        </w:r>
        <w:r w:rsidR="003F50C7" w:rsidRPr="0092053E" w:rsidDel="00B42BAB">
          <w:rPr>
            <w:rFonts w:cs="Times New Roman"/>
            <w:sz w:val="22"/>
          </w:rPr>
          <w:delText xml:space="preserve"> </w:delText>
        </w:r>
        <w:r w:rsidR="007151F5" w:rsidDel="00B42BAB">
          <w:rPr>
            <w:rFonts w:cs="Times New Roman"/>
            <w:sz w:val="22"/>
          </w:rPr>
          <w:delText xml:space="preserve">forecasting performance </w:delText>
        </w:r>
        <w:r w:rsidR="00AB36B0" w:rsidRPr="0092053E" w:rsidDel="00B42BAB">
          <w:rPr>
            <w:rFonts w:cs="Times New Roman"/>
            <w:sz w:val="22"/>
          </w:rPr>
          <w:delText>advantages</w:delText>
        </w:r>
        <w:r w:rsidR="003F50C7" w:rsidRPr="0092053E" w:rsidDel="00B42BAB">
          <w:rPr>
            <w:rFonts w:cs="Times New Roman"/>
            <w:sz w:val="22"/>
          </w:rPr>
          <w:delText xml:space="preserve"> compared to the ADL-</w:delText>
        </w:r>
        <w:r w:rsidR="003F50C7" w:rsidRPr="00843EA5" w:rsidDel="00B42BAB">
          <w:rPr>
            <w:rFonts w:cs="Times New Roman"/>
            <w:noProof/>
            <w:sz w:val="22"/>
          </w:rPr>
          <w:delText>intra</w:delText>
        </w:r>
        <w:r w:rsidR="003F50C7" w:rsidRPr="0092053E" w:rsidDel="00B42BAB">
          <w:rPr>
            <w:rFonts w:cs="Times New Roman"/>
            <w:sz w:val="22"/>
          </w:rPr>
          <w:delText xml:space="preserve"> model for the SKUs with </w:delText>
        </w:r>
        <w:r w:rsidR="008B7052" w:rsidRPr="0092053E" w:rsidDel="00B42BAB">
          <w:rPr>
            <w:rFonts w:cs="Times New Roman"/>
            <w:sz w:val="22"/>
          </w:rPr>
          <w:delText xml:space="preserve">higher </w:delText>
        </w:r>
        <w:r w:rsidR="0092569F" w:rsidRPr="0092053E" w:rsidDel="00B42BAB">
          <w:rPr>
            <w:rFonts w:cs="Times New Roman"/>
            <w:sz w:val="22"/>
          </w:rPr>
          <w:delText xml:space="preserve">levels of randomness and trend. </w:delText>
        </w:r>
        <w:r w:rsidR="00020C02" w:rsidRPr="0092053E" w:rsidDel="00B42BAB">
          <w:rPr>
            <w:rFonts w:cs="Times New Roman"/>
            <w:noProof/>
            <w:sz w:val="22"/>
          </w:rPr>
          <w:delText>This</w:delText>
        </w:r>
        <w:r w:rsidR="00020C02" w:rsidRPr="0092053E" w:rsidDel="00B42BAB">
          <w:rPr>
            <w:rFonts w:cs="Times New Roman"/>
            <w:sz w:val="22"/>
          </w:rPr>
          <w:delText xml:space="preserve"> </w:delText>
        </w:r>
        <w:r w:rsidR="00AB36B0" w:rsidRPr="0092053E" w:rsidDel="00B42BAB">
          <w:rPr>
            <w:rFonts w:cs="Times New Roman"/>
            <w:sz w:val="22"/>
          </w:rPr>
          <w:delText xml:space="preserve">may </w:delText>
        </w:r>
        <w:r w:rsidR="0092569F" w:rsidRPr="0092053E" w:rsidDel="00B42BAB">
          <w:rPr>
            <w:rFonts w:cs="Times New Roman"/>
            <w:sz w:val="22"/>
          </w:rPr>
          <w:delText>suggest</w:delText>
        </w:r>
        <w:r w:rsidR="00020C02" w:rsidRPr="0092053E" w:rsidDel="00B42BAB">
          <w:rPr>
            <w:rFonts w:cs="Times New Roman"/>
            <w:sz w:val="22"/>
          </w:rPr>
          <w:delText xml:space="preserve"> that our methods </w:delText>
        </w:r>
        <w:r w:rsidR="00AB36B0" w:rsidRPr="0092053E" w:rsidDel="00B42BAB">
          <w:rPr>
            <w:rFonts w:cs="Times New Roman"/>
            <w:sz w:val="22"/>
          </w:rPr>
          <w:delText>have outperformed conventional econometric models</w:delText>
        </w:r>
        <w:r w:rsidR="00020C02" w:rsidRPr="0092053E" w:rsidDel="00B42BAB">
          <w:rPr>
            <w:rFonts w:cs="Times New Roman"/>
            <w:sz w:val="22"/>
          </w:rPr>
          <w:delText xml:space="preserve"> especially for the products which are more difficult to forecast and </w:delText>
        </w:r>
        <w:r w:rsidR="007151F5" w:rsidRPr="00843EA5" w:rsidDel="00B42BAB">
          <w:rPr>
            <w:rFonts w:cs="Times New Roman"/>
            <w:noProof/>
            <w:sz w:val="22"/>
          </w:rPr>
          <w:delText>have</w:delText>
        </w:r>
        <w:r w:rsidR="007151F5" w:rsidDel="00B42BAB">
          <w:rPr>
            <w:rFonts w:cs="Times New Roman"/>
            <w:sz w:val="22"/>
          </w:rPr>
          <w:delText xml:space="preserve"> a trend in sales</w:delText>
        </w:r>
        <w:r w:rsidR="00020C02" w:rsidRPr="0092053E" w:rsidDel="00B42BAB">
          <w:rPr>
            <w:rFonts w:cs="Times New Roman"/>
            <w:sz w:val="22"/>
          </w:rPr>
          <w:delText xml:space="preserve">. </w:delText>
        </w:r>
        <w:r w:rsidR="0092569F" w:rsidRPr="0092053E" w:rsidDel="00B42BAB">
          <w:rPr>
            <w:rFonts w:cs="Times New Roman"/>
            <w:sz w:val="22"/>
          </w:rPr>
          <w:delText xml:space="preserve">We also find </w:delText>
        </w:r>
        <w:r w:rsidR="0092569F" w:rsidRPr="0092053E" w:rsidDel="00B42BAB">
          <w:rPr>
            <w:rFonts w:cs="Times New Roman"/>
            <w:noProof/>
            <w:sz w:val="22"/>
          </w:rPr>
          <w:delText>that</w:delText>
        </w:r>
        <w:r w:rsidR="0092569F" w:rsidRPr="0092053E" w:rsidDel="00B42BAB">
          <w:rPr>
            <w:rFonts w:cs="Times New Roman"/>
            <w:sz w:val="22"/>
          </w:rPr>
          <w:delText xml:space="preserve"> </w:delText>
        </w:r>
        <w:r w:rsidR="003F50C7" w:rsidRPr="0092053E" w:rsidDel="00B42BAB">
          <w:rPr>
            <w:rFonts w:cs="Times New Roman"/>
            <w:sz w:val="22"/>
          </w:rPr>
          <w:delText xml:space="preserve">the ADL-intra-IC model </w:delText>
        </w:r>
        <w:bookmarkStart w:id="975" w:name="_Hlk529051939"/>
        <w:r w:rsidR="003F50C7" w:rsidRPr="0092053E" w:rsidDel="00B42BAB">
          <w:rPr>
            <w:rFonts w:cs="Times New Roman"/>
            <w:sz w:val="22"/>
          </w:rPr>
          <w:delText>tend</w:delText>
        </w:r>
        <w:r w:rsidR="008B7052" w:rsidRPr="0092053E" w:rsidDel="00B42BAB">
          <w:rPr>
            <w:rFonts w:cs="Times New Roman"/>
            <w:sz w:val="22"/>
          </w:rPr>
          <w:delText>s</w:delText>
        </w:r>
        <w:r w:rsidR="003F50C7" w:rsidRPr="0092053E" w:rsidDel="00B42BAB">
          <w:rPr>
            <w:rFonts w:cs="Times New Roman"/>
            <w:sz w:val="22"/>
          </w:rPr>
          <w:delText xml:space="preserve"> to </w:delText>
        </w:r>
        <w:r w:rsidR="00AB36B0" w:rsidRPr="0092053E" w:rsidDel="00B42BAB">
          <w:rPr>
            <w:rFonts w:cs="Times New Roman"/>
            <w:sz w:val="22"/>
          </w:rPr>
          <w:delText>have</w:delText>
        </w:r>
        <w:r w:rsidR="003F50C7" w:rsidRPr="0092053E" w:rsidDel="00B42BAB">
          <w:rPr>
            <w:rFonts w:cs="Times New Roman"/>
            <w:sz w:val="22"/>
          </w:rPr>
          <w:delText xml:space="preserve"> greater advantages compared to the ADL-</w:delText>
        </w:r>
        <w:r w:rsidR="003F50C7" w:rsidRPr="00843EA5" w:rsidDel="00B42BAB">
          <w:rPr>
            <w:rFonts w:cs="Times New Roman"/>
            <w:noProof/>
            <w:sz w:val="22"/>
          </w:rPr>
          <w:delText>intra</w:delText>
        </w:r>
        <w:r w:rsidR="003F50C7" w:rsidRPr="0092053E" w:rsidDel="00B42BAB">
          <w:rPr>
            <w:rFonts w:cs="Times New Roman"/>
            <w:sz w:val="22"/>
          </w:rPr>
          <w:delText xml:space="preserve"> model for the SKU’s </w:delText>
        </w:r>
      </w:del>
      <w:bookmarkEnd w:id="975"/>
      <w:ins w:id="976" w:author="ALBA EDITING" w:date="2019-04-07T12:28:00Z">
        <w:del w:id="977" w:author="tao huang" w:date="2019-04-08T23:04:00Z">
          <w:r w:rsidR="002E432F" w:rsidRPr="0092053E" w:rsidDel="00B42BAB">
            <w:rPr>
              <w:rFonts w:cs="Times New Roman"/>
              <w:sz w:val="22"/>
            </w:rPr>
            <w:delText>SKU</w:delText>
          </w:r>
          <w:r w:rsidR="002E432F" w:rsidDel="00B42BAB">
            <w:rPr>
              <w:rFonts w:cs="Times New Roman"/>
              <w:sz w:val="22"/>
            </w:rPr>
            <w:delText>s</w:delText>
          </w:r>
          <w:r w:rsidR="002E432F" w:rsidRPr="0092053E" w:rsidDel="00B42BAB">
            <w:rPr>
              <w:rFonts w:cs="Times New Roman"/>
              <w:sz w:val="22"/>
            </w:rPr>
            <w:delText xml:space="preserve"> </w:delText>
          </w:r>
        </w:del>
      </w:ins>
      <w:del w:id="978" w:author="tao huang" w:date="2019-04-08T23:04:00Z">
        <w:r w:rsidR="003F50C7" w:rsidRPr="0092053E" w:rsidDel="00B42BAB">
          <w:rPr>
            <w:rFonts w:cs="Times New Roman"/>
            <w:sz w:val="22"/>
          </w:rPr>
          <w:delText xml:space="preserve">with </w:delText>
        </w:r>
        <w:r w:rsidR="00DE4A09" w:rsidRPr="0092053E" w:rsidDel="00B42BAB">
          <w:rPr>
            <w:rFonts w:cs="Times New Roman"/>
            <w:sz w:val="22"/>
          </w:rPr>
          <w:delText xml:space="preserve">a </w:delText>
        </w:r>
        <w:r w:rsidRPr="0092053E" w:rsidDel="00B42BAB">
          <w:rPr>
            <w:rFonts w:cs="Times New Roman"/>
            <w:noProof/>
            <w:sz w:val="22"/>
          </w:rPr>
          <w:delText>low</w:delText>
        </w:r>
        <w:r w:rsidR="008B7052" w:rsidRPr="0092053E" w:rsidDel="00B42BAB">
          <w:rPr>
            <w:rFonts w:cs="Times New Roman"/>
            <w:noProof/>
            <w:sz w:val="22"/>
          </w:rPr>
          <w:delText>er</w:delText>
        </w:r>
        <w:r w:rsidRPr="0092053E" w:rsidDel="00B42BAB">
          <w:rPr>
            <w:rFonts w:cs="Times New Roman"/>
            <w:noProof/>
            <w:sz w:val="22"/>
          </w:rPr>
          <w:delText xml:space="preserve"> proportion</w:delText>
        </w:r>
        <w:r w:rsidRPr="0092053E" w:rsidDel="00B42BAB">
          <w:rPr>
            <w:rFonts w:cs="Times New Roman"/>
            <w:sz w:val="22"/>
          </w:rPr>
          <w:delText xml:space="preserve"> of outliers </w:delText>
        </w:r>
        <w:r w:rsidR="0092569F" w:rsidRPr="0092053E" w:rsidDel="00B42BAB">
          <w:rPr>
            <w:rFonts w:cs="Times New Roman"/>
            <w:sz w:val="22"/>
          </w:rPr>
          <w:delText xml:space="preserve">and </w:delText>
        </w:r>
        <w:r w:rsidR="008B7052" w:rsidRPr="0092053E" w:rsidDel="00B42BAB">
          <w:rPr>
            <w:rFonts w:cs="Times New Roman"/>
            <w:sz w:val="22"/>
          </w:rPr>
          <w:delText xml:space="preserve">lower </w:delText>
        </w:r>
        <w:r w:rsidR="00904E24" w:rsidRPr="0092053E" w:rsidDel="00B42BAB">
          <w:rPr>
            <w:rFonts w:cs="Times New Roman"/>
            <w:sz w:val="22"/>
          </w:rPr>
          <w:delText>f</w:delText>
        </w:r>
        <w:r w:rsidR="008B7052" w:rsidRPr="0092053E" w:rsidDel="00B42BAB">
          <w:rPr>
            <w:rFonts w:cs="Times New Roman"/>
            <w:sz w:val="22"/>
          </w:rPr>
          <w:delText xml:space="preserve">eature </w:delText>
        </w:r>
        <w:r w:rsidR="0092569F" w:rsidRPr="0092053E" w:rsidDel="00B42BAB">
          <w:rPr>
            <w:rFonts w:cs="Times New Roman"/>
            <w:sz w:val="22"/>
          </w:rPr>
          <w:delText xml:space="preserve">promotion </w:delText>
        </w:r>
        <w:r w:rsidR="00904E24" w:rsidRPr="0092053E" w:rsidDel="00B42BAB">
          <w:rPr>
            <w:rFonts w:cs="Times New Roman"/>
            <w:sz w:val="22"/>
          </w:rPr>
          <w:delText>intensity</w:delText>
        </w:r>
        <w:r w:rsidR="008B7052" w:rsidRPr="0092053E" w:rsidDel="00B42BAB">
          <w:rPr>
            <w:rFonts w:cs="Times New Roman"/>
            <w:sz w:val="22"/>
          </w:rPr>
          <w:delText xml:space="preserve">. </w:delText>
        </w:r>
        <w:r w:rsidR="00AB36B0" w:rsidRPr="0092053E" w:rsidDel="00B42BAB">
          <w:rPr>
            <w:rFonts w:cs="Times New Roman"/>
            <w:sz w:val="22"/>
          </w:rPr>
          <w:delText>A possible explanation is</w:delText>
        </w:r>
        <w:r w:rsidR="00904E24" w:rsidRPr="0092053E" w:rsidDel="00B42BAB">
          <w:rPr>
            <w:rFonts w:cs="Times New Roman"/>
            <w:sz w:val="22"/>
          </w:rPr>
          <w:delText xml:space="preserve"> </w:delText>
        </w:r>
        <w:r w:rsidR="008B7052" w:rsidRPr="0092053E" w:rsidDel="00B42BAB">
          <w:rPr>
            <w:rFonts w:cs="Times New Roman"/>
            <w:sz w:val="22"/>
          </w:rPr>
          <w:delText xml:space="preserve">that the estimated bias </w:delText>
        </w:r>
        <w:r w:rsidR="00904E24" w:rsidRPr="0092053E" w:rsidDel="00B42BAB">
          <w:rPr>
            <w:rFonts w:cs="Times New Roman"/>
            <w:sz w:val="22"/>
          </w:rPr>
          <w:delText xml:space="preserve">we add back to the forecasts </w:delText>
        </w:r>
        <w:r w:rsidR="008B7052" w:rsidRPr="0092053E" w:rsidDel="00B42BAB">
          <w:rPr>
            <w:rFonts w:cs="Times New Roman"/>
            <w:sz w:val="22"/>
          </w:rPr>
          <w:delText>get</w:delText>
        </w:r>
        <w:r w:rsidR="00904E24" w:rsidRPr="0092053E" w:rsidDel="00B42BAB">
          <w:rPr>
            <w:rFonts w:cs="Times New Roman"/>
            <w:sz w:val="22"/>
          </w:rPr>
          <w:delText>s</w:delText>
        </w:r>
        <w:r w:rsidR="008B7052" w:rsidRPr="0092053E" w:rsidDel="00B42BAB">
          <w:rPr>
            <w:rFonts w:cs="Times New Roman"/>
            <w:sz w:val="22"/>
          </w:rPr>
          <w:delText xml:space="preserve"> submerged in the high sales variations caused by promotions. </w:delText>
        </w:r>
      </w:del>
      <w:moveFromRangeStart w:id="979" w:author="tao huang" w:date="2019-04-08T23:03:00Z" w:name="move5657031"/>
      <w:moveFrom w:id="980" w:author="tao huang" w:date="2019-04-08T23:03:00Z">
        <w:del w:id="981" w:author="tao huang" w:date="2019-04-08T23:04:00Z">
          <w:r w:rsidR="00114546" w:rsidRPr="0092053E" w:rsidDel="00B42BAB">
            <w:rPr>
              <w:rFonts w:cs="Times New Roman"/>
              <w:sz w:val="22"/>
            </w:rPr>
            <w:delText>W</w:delText>
          </w:r>
          <w:r w:rsidR="00AB36B0" w:rsidRPr="0092053E" w:rsidDel="00B42BAB">
            <w:rPr>
              <w:rFonts w:cs="Times New Roman"/>
              <w:sz w:val="22"/>
            </w:rPr>
            <w:delText xml:space="preserve">e note that </w:delText>
          </w:r>
          <w:r w:rsidR="008B7052" w:rsidRPr="0092053E" w:rsidDel="00B42BAB">
            <w:rPr>
              <w:rFonts w:cs="Times New Roman"/>
              <w:sz w:val="22"/>
            </w:rPr>
            <w:delText>t</w:delText>
          </w:r>
          <w:r w:rsidR="00115DEF" w:rsidRPr="0092053E" w:rsidDel="00B42BAB">
            <w:rPr>
              <w:rFonts w:cs="Times New Roman"/>
              <w:sz w:val="22"/>
            </w:rPr>
            <w:delText xml:space="preserve">he </w:delText>
          </w:r>
          <w:r w:rsidR="008B7052" w:rsidRPr="0092053E" w:rsidDel="00B42BAB">
            <w:rPr>
              <w:rFonts w:cs="Times New Roman"/>
              <w:sz w:val="22"/>
            </w:rPr>
            <w:delText>findings</w:delText>
          </w:r>
          <w:r w:rsidR="00115DEF" w:rsidRPr="0092053E" w:rsidDel="00B42BAB">
            <w:rPr>
              <w:rFonts w:cs="Times New Roman"/>
              <w:sz w:val="22"/>
            </w:rPr>
            <w:delText xml:space="preserve"> are </w:delText>
          </w:r>
          <w:r w:rsidR="00AB36B0" w:rsidRPr="0092053E" w:rsidDel="00B42BAB">
            <w:rPr>
              <w:rFonts w:cs="Times New Roman"/>
              <w:sz w:val="22"/>
            </w:rPr>
            <w:delText xml:space="preserve">based on post hoc results and </w:delText>
          </w:r>
          <w:r w:rsidR="00622C70" w:rsidRPr="0092053E" w:rsidDel="00B42BAB">
            <w:rPr>
              <w:rFonts w:cs="Times New Roman"/>
              <w:sz w:val="22"/>
            </w:rPr>
            <w:delText xml:space="preserve">have the limitation of </w:delText>
          </w:r>
          <w:r w:rsidR="00281EF9" w:rsidRPr="0092053E" w:rsidDel="00B42BAB">
            <w:rPr>
              <w:rFonts w:cs="Times New Roman"/>
              <w:sz w:val="22"/>
            </w:rPr>
            <w:delText xml:space="preserve">information loss associated with </w:delText>
          </w:r>
          <w:r w:rsidR="00DE454B" w:rsidRPr="0092053E" w:rsidDel="00B42BAB">
            <w:rPr>
              <w:rFonts w:cs="Times New Roman"/>
              <w:sz w:val="22"/>
            </w:rPr>
            <w:delText>the</w:delText>
          </w:r>
          <w:r w:rsidR="00281EF9" w:rsidRPr="0092053E" w:rsidDel="00B42BAB">
            <w:rPr>
              <w:rFonts w:cs="Times New Roman"/>
              <w:sz w:val="22"/>
            </w:rPr>
            <w:delText xml:space="preserve"> construction of the</w:delText>
          </w:r>
          <w:r w:rsidR="00DE454B" w:rsidRPr="0092053E" w:rsidDel="00B42BAB">
            <w:rPr>
              <w:rFonts w:cs="Times New Roman"/>
              <w:sz w:val="22"/>
            </w:rPr>
            <w:delText xml:space="preserve"> </w:delText>
          </w:r>
          <w:r w:rsidR="005B655B" w:rsidRPr="0092053E" w:rsidDel="00B42BAB">
            <w:rPr>
              <w:rFonts w:cs="Times New Roman"/>
              <w:sz w:val="22"/>
            </w:rPr>
            <w:delText>principal component</w:delText>
          </w:r>
          <w:r w:rsidR="00281EF9" w:rsidRPr="0092053E" w:rsidDel="00B42BAB">
            <w:rPr>
              <w:rFonts w:cs="Times New Roman"/>
              <w:sz w:val="22"/>
            </w:rPr>
            <w:delText xml:space="preserve">s. </w:delText>
          </w:r>
        </w:del>
      </w:moveFrom>
      <w:moveFromRangeEnd w:id="979"/>
    </w:p>
    <w:p w14:paraId="79C184C6" w14:textId="77777777" w:rsidR="00971633" w:rsidRPr="0092053E" w:rsidRDefault="00971633" w:rsidP="00971633">
      <w:pPr>
        <w:shd w:val="clear" w:color="auto" w:fill="FFFFFF" w:themeFill="background1"/>
        <w:spacing w:after="0" w:line="360" w:lineRule="auto"/>
        <w:rPr>
          <w:rFonts w:cs="Times New Roman"/>
          <w:sz w:val="22"/>
        </w:rPr>
      </w:pPr>
    </w:p>
    <w:p w14:paraId="100FA2AF" w14:textId="1FAF5D23"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 xml:space="preserve">in this study </w:t>
      </w:r>
      <w:r w:rsidR="007151F5" w:rsidRPr="00C63D51">
        <w:rPr>
          <w:rFonts w:cs="Times New Roman"/>
          <w:noProof/>
          <w:sz w:val="22"/>
        </w:rPr>
        <w:t>are</w:t>
      </w:r>
      <w:r w:rsidRPr="0092053E">
        <w:rPr>
          <w:rFonts w:cs="Times New Roman"/>
          <w:sz w:val="22"/>
        </w:rPr>
        <w:t xml:space="preserve"> new</w:t>
      </w:r>
      <w:r w:rsidR="007151F5">
        <w:rPr>
          <w:rFonts w:cs="Times New Roman"/>
          <w:sz w:val="22"/>
        </w:rPr>
        <w:t xml:space="preserve"> in the domain </w:t>
      </w:r>
      <w:r w:rsidR="007151F5" w:rsidRPr="00C63D51">
        <w:rPr>
          <w:rFonts w:cs="Times New Roman"/>
          <w:noProof/>
          <w:sz w:val="22"/>
        </w:rPr>
        <w:t xml:space="preserve">of </w:t>
      </w:r>
      <w:r w:rsidRPr="0092053E">
        <w:rPr>
          <w:rFonts w:cs="Times New Roman"/>
          <w:sz w:val="22"/>
        </w:rPr>
        <w:t>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r w:rsidR="007151F5">
        <w:rPr>
          <w:rFonts w:cs="Times New Roman"/>
          <w:noProof/>
          <w:sz w:val="22"/>
        </w:rPr>
        <w:t xml:space="preserve">an be </w:t>
      </w:r>
      <w:r w:rsidR="007151F5" w:rsidRPr="00C63D51">
        <w:rPr>
          <w:rFonts w:cs="Times New Roman"/>
          <w:noProof/>
          <w:sz w:val="22"/>
        </w:rPr>
        <w:t>acheived</w:t>
      </w:r>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del w:id="982" w:author="ALBA EDITING" w:date="2019-04-07T12:29:00Z">
        <w:r w:rsidRPr="0092053E" w:rsidDel="004F0917">
          <w:rPr>
            <w:rFonts w:cs="Times New Roman"/>
            <w:sz w:val="22"/>
          </w:rPr>
          <w:delText xml:space="preserve">ten </w:delText>
        </w:r>
      </w:del>
      <w:ins w:id="983" w:author="ALBA EDITING" w:date="2019-04-07T12:29:00Z">
        <w:r w:rsidR="004F0917">
          <w:rPr>
            <w:rFonts w:cs="Times New Roman"/>
            <w:sz w:val="22"/>
          </w:rPr>
          <w:t>10</w:t>
        </w:r>
        <w:r w:rsidR="004F0917" w:rsidRPr="0092053E">
          <w:rPr>
            <w:rFonts w:cs="Times New Roman"/>
            <w:sz w:val="22"/>
          </w:rPr>
          <w:t xml:space="preserve"> </w:t>
        </w:r>
      </w:ins>
      <w:r w:rsidRPr="0092053E">
        <w:rPr>
          <w:rFonts w:cs="Times New Roman"/>
          <w:sz w:val="22"/>
        </w:rPr>
        <w:t xml:space="preserve">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w:t>
      </w:r>
      <w:del w:id="984" w:author="ALBA EDITING" w:date="2019-04-07T12:29:00Z">
        <w:r w:rsidRPr="0092053E" w:rsidDel="004F0917">
          <w:rPr>
            <w:rFonts w:cs="Times New Roman"/>
            <w:sz w:val="22"/>
          </w:rPr>
          <w:delText xml:space="preserve">the </w:delText>
        </w:r>
      </w:del>
      <w:r w:rsidRPr="0092053E">
        <w:rPr>
          <w:rFonts w:cs="Times New Roman"/>
          <w:sz w:val="22"/>
        </w:rPr>
        <w:t>estimation windows</w:t>
      </w:r>
      <w:del w:id="985" w:author="ALBA EDITING" w:date="2019-04-08T11:49:00Z">
        <w:r w:rsidRPr="0092053E" w:rsidDel="0010285C">
          <w:rPr>
            <w:rFonts w:cs="Times New Roman"/>
            <w:sz w:val="22"/>
          </w:rPr>
          <w:delText>,</w:delText>
        </w:r>
      </w:del>
      <w:r w:rsidRPr="0092053E">
        <w:rPr>
          <w:rFonts w:cs="Times New Roman"/>
          <w:sz w:val="22"/>
        </w:rPr>
        <w:t xml:space="preserve">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7D65E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7D65EE">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ins w:id="986" w:author="ALBA EDITING" w:date="2019-04-07T12:30:00Z">
        <w:r w:rsidR="004F0917">
          <w:rPr>
            <w:rFonts w:cs="Times New Roman"/>
            <w:sz w:val="22"/>
          </w:rPr>
          <w:t xml:space="preserve"> attention to</w:t>
        </w:r>
      </w:ins>
      <w:r w:rsidR="0062111A" w:rsidRPr="0092053E">
        <w:rPr>
          <w:rFonts w:cs="Times New Roman"/>
          <w:sz w:val="22"/>
        </w:rPr>
        <w:t xml:space="preserve"> </w:t>
      </w:r>
      <w:r w:rsidR="00B94899" w:rsidRPr="0092053E">
        <w:rPr>
          <w:rFonts w:cs="Times New Roman"/>
          <w:sz w:val="22"/>
        </w:rPr>
        <w:t>the problem of structural change</w:t>
      </w:r>
      <w:del w:id="987" w:author="ALBA EDITING" w:date="2019-04-07T12:30:00Z">
        <w:r w:rsidR="00B94899" w:rsidRPr="0092053E" w:rsidDel="004F0917">
          <w:rPr>
            <w:rFonts w:cs="Times New Roman"/>
            <w:sz w:val="22"/>
          </w:rPr>
          <w:delText xml:space="preserve"> </w:delText>
        </w:r>
        <w:r w:rsidR="0062111A" w:rsidRPr="0092053E" w:rsidDel="004F0917">
          <w:rPr>
            <w:rFonts w:cs="Times New Roman"/>
            <w:sz w:val="22"/>
          </w:rPr>
          <w:delText>to attention</w:delText>
        </w:r>
      </w:del>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type of model</w:t>
      </w:r>
      <w:del w:id="988" w:author="ALBA EDITING" w:date="2019-04-07T12:30:00Z">
        <w:r w:rsidR="00B94899" w:rsidRPr="0092053E" w:rsidDel="004F0917">
          <w:rPr>
            <w:rFonts w:cs="Times New Roman"/>
            <w:sz w:val="22"/>
          </w:rPr>
          <w:delText>s</w:delText>
        </w:r>
      </w:del>
      <w:r w:rsidR="00B94899" w:rsidRPr="0092053E">
        <w:rPr>
          <w:rFonts w:cs="Times New Roman"/>
          <w:sz w:val="22"/>
        </w:rPr>
        <w:t xml:space="preserve">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 marketing activities </w:t>
      </w:r>
      <w:r w:rsidRPr="0092053E">
        <w:rPr>
          <w:rFonts w:cs="Times New Roman"/>
          <w:noProof/>
          <w:sz w:val="22"/>
        </w:rPr>
        <w:t>change</w:t>
      </w:r>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7D65E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7D65EE">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accurate forecasts. They also satisfy the practical requirements of retail forecasting in that they are intuitive, they can be developed and operated automatically and </w:t>
      </w:r>
      <w:del w:id="989" w:author="ALBA EDITING" w:date="2019-04-07T12:31:00Z">
        <w:r w:rsidR="00F6509C" w:rsidRPr="0092053E" w:rsidDel="00F00AF0">
          <w:rPr>
            <w:rFonts w:cs="Times New Roman"/>
            <w:sz w:val="22"/>
          </w:rPr>
          <w:delText xml:space="preserve">also </w:delText>
        </w:r>
      </w:del>
      <w:ins w:id="990" w:author="ALBA EDITING" w:date="2019-04-07T12:31:00Z">
        <w:r w:rsidR="00F00AF0">
          <w:rPr>
            <w:rFonts w:cs="Times New Roman"/>
            <w:sz w:val="22"/>
          </w:rPr>
          <w:t>can</w:t>
        </w:r>
        <w:r w:rsidR="00F00AF0" w:rsidRPr="0092053E">
          <w:rPr>
            <w:rFonts w:cs="Times New Roman"/>
            <w:sz w:val="22"/>
          </w:rPr>
          <w:t xml:space="preserve"> </w:t>
        </w:r>
        <w:r w:rsidR="00F00AF0">
          <w:rPr>
            <w:rFonts w:cs="Times New Roman"/>
            <w:sz w:val="22"/>
          </w:rPr>
          <w:t xml:space="preserve">also </w:t>
        </w:r>
      </w:ins>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11F7E4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ins w:id="991" w:author="ALBA EDITING" w:date="2019-04-07T12:31:00Z">
        <w:r w:rsidR="00F00AF0">
          <w:rPr>
            <w:rFonts w:cs="Times New Roman"/>
            <w:sz w:val="22"/>
          </w:rPr>
          <w:t xml:space="preserve">would like to </w:t>
        </w:r>
      </w:ins>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del w:id="992" w:author="ALBA EDITING" w:date="2019-04-07T12:31:00Z">
        <w:r w:rsidRPr="0092053E" w:rsidDel="00F00AF0">
          <w:rPr>
            <w:rFonts w:cs="Times New Roman"/>
            <w:sz w:val="22"/>
          </w:rPr>
          <w:delText xml:space="preserve">analysis </w:delText>
        </w:r>
      </w:del>
      <w:ins w:id="993" w:author="ALBA EDITING" w:date="2019-04-07T12:31:00Z">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ins>
      <w:r w:rsidRPr="0092053E">
        <w:rPr>
          <w:rFonts w:cs="Times New Roman"/>
          <w:sz w:val="22"/>
        </w:rPr>
        <w:t xml:space="preserve">and findings in this paper based on the IRI dataset are </w:t>
      </w:r>
      <w:ins w:id="994" w:author="ALBA EDITING" w:date="2019-04-07T12:32:00Z">
        <w:r w:rsidR="00F00AF0">
          <w:rPr>
            <w:rFonts w:cs="Times New Roman"/>
            <w:sz w:val="22"/>
          </w:rPr>
          <w:t xml:space="preserve">those </w:t>
        </w:r>
      </w:ins>
      <w:ins w:id="995" w:author="ALBA EDITING" w:date="2019-04-08T11:50:00Z">
        <w:r w:rsidR="0010285C">
          <w:rPr>
            <w:rFonts w:cs="Times New Roman"/>
            <w:sz w:val="22"/>
          </w:rPr>
          <w:t xml:space="preserve">solely </w:t>
        </w:r>
      </w:ins>
      <w:ins w:id="996" w:author="ALBA EDITING" w:date="2019-04-07T12:32:00Z">
        <w:r w:rsidR="00F00AF0">
          <w:rPr>
            <w:rFonts w:cs="Times New Roman"/>
            <w:sz w:val="22"/>
          </w:rPr>
          <w:t xml:space="preserve">of </w:t>
        </w:r>
      </w:ins>
      <w:del w:id="997" w:author="ALBA EDITING" w:date="2019-04-07T12:32:00Z">
        <w:r w:rsidRPr="0092053E" w:rsidDel="00F00AF0">
          <w:rPr>
            <w:rFonts w:cs="Times New Roman"/>
            <w:sz w:val="22"/>
          </w:rPr>
          <w:delText xml:space="preserve">by </w:delText>
        </w:r>
      </w:del>
      <w:r w:rsidRPr="0092053E">
        <w:rPr>
          <w:rFonts w:cs="Times New Roman"/>
          <w:sz w:val="22"/>
        </w:rPr>
        <w:t xml:space="preserve">the authors and not </w:t>
      </w:r>
      <w:ins w:id="998" w:author="ALBA EDITING" w:date="2019-04-07T12:32:00Z">
        <w:r w:rsidR="00F00AF0">
          <w:rPr>
            <w:rFonts w:cs="Times New Roman"/>
            <w:sz w:val="22"/>
          </w:rPr>
          <w:t xml:space="preserve">those of </w:t>
        </w:r>
      </w:ins>
      <w:del w:id="999" w:author="ALBA EDITING" w:date="2019-04-07T12:32:00Z">
        <w:r w:rsidRPr="0092053E" w:rsidDel="00F00AF0">
          <w:rPr>
            <w:rFonts w:cs="Times New Roman"/>
            <w:sz w:val="22"/>
          </w:rPr>
          <w:delText xml:space="preserve">by </w:delText>
        </w:r>
      </w:del>
      <w:r w:rsidRPr="0092053E">
        <w:rPr>
          <w:rFonts w:cs="Times New Roman"/>
          <w:sz w:val="22"/>
        </w:rPr>
        <w:t>the IRI company.</w:t>
      </w:r>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1898D375" w14:textId="77777777" w:rsidR="00056676" w:rsidRPr="00056676" w:rsidRDefault="00971633" w:rsidP="00056676">
      <w:pPr>
        <w:pStyle w:val="EndNoteBibliography"/>
        <w:spacing w:after="0"/>
        <w:ind w:left="720" w:hanging="720"/>
      </w:pPr>
      <w:r w:rsidRPr="0092053E">
        <w:fldChar w:fldCharType="begin"/>
      </w:r>
      <w:r w:rsidRPr="0092053E">
        <w:instrText xml:space="preserve"> ADDIN EN.REFLIST </w:instrText>
      </w:r>
      <w:r w:rsidRPr="0092053E">
        <w:fldChar w:fldCharType="separate"/>
      </w:r>
      <w:r w:rsidR="00056676" w:rsidRPr="00056676">
        <w:t xml:space="preserve">Aburto, L., &amp; Weber, R. (2007). Improved supply chain management based on hybrid demand forecasts. </w:t>
      </w:r>
      <w:r w:rsidR="00056676" w:rsidRPr="00056676">
        <w:rPr>
          <w:i/>
        </w:rPr>
        <w:t>Applied Soft Computing, 7</w:t>
      </w:r>
      <w:r w:rsidR="00056676" w:rsidRPr="00056676">
        <w:t xml:space="preserve">, 136-144. </w:t>
      </w:r>
    </w:p>
    <w:p w14:paraId="3EC53817" w14:textId="77777777" w:rsidR="00056676" w:rsidRPr="00056676" w:rsidRDefault="00056676" w:rsidP="00056676">
      <w:pPr>
        <w:pStyle w:val="EndNoteBibliography"/>
        <w:spacing w:after="0"/>
        <w:ind w:left="720" w:hanging="720"/>
      </w:pPr>
      <w:r w:rsidRPr="00056676">
        <w:t xml:space="preserve">Ali, M. M., Babai, M. Z., Boylan, J. E., &amp; Syntetos, A. A. (2017). Supply chain forecasting when information is not shared. </w:t>
      </w:r>
      <w:r w:rsidRPr="00056676">
        <w:rPr>
          <w:i/>
        </w:rPr>
        <w:t>European Journal of Operational Research, 260</w:t>
      </w:r>
      <w:r w:rsidRPr="00056676">
        <w:t xml:space="preserve">(3), 984-994. </w:t>
      </w:r>
    </w:p>
    <w:p w14:paraId="03BE6344" w14:textId="77777777" w:rsidR="00056676" w:rsidRPr="00056676" w:rsidRDefault="00056676" w:rsidP="00056676">
      <w:pPr>
        <w:pStyle w:val="EndNoteBibliography"/>
        <w:spacing w:after="0"/>
        <w:ind w:left="720" w:hanging="720"/>
      </w:pPr>
      <w:r w:rsidRPr="00056676">
        <w:t xml:space="preserve">Ali, M. M., &amp; Boylan, J. E. (2011). Feasibility principles for Downstream Demand Inference in supply chains. </w:t>
      </w:r>
      <w:r w:rsidRPr="00056676">
        <w:rPr>
          <w:i/>
        </w:rPr>
        <w:t>Journal of the Operational Research Society, 62</w:t>
      </w:r>
      <w:r w:rsidRPr="00056676">
        <w:t xml:space="preserve">(3), 474-482. </w:t>
      </w:r>
    </w:p>
    <w:p w14:paraId="4D930ADA" w14:textId="77777777" w:rsidR="00056676" w:rsidRPr="00056676" w:rsidRDefault="00056676" w:rsidP="00056676">
      <w:pPr>
        <w:pStyle w:val="EndNoteBibliography"/>
        <w:spacing w:after="0"/>
        <w:ind w:left="720" w:hanging="720"/>
      </w:pPr>
      <w:r w:rsidRPr="00056676">
        <w:t xml:space="preserve">Allen, P. G., &amp; Fildes, R. (2001). Econometric forecasting. In J. S. Armstrong (Ed.), </w:t>
      </w:r>
      <w:r w:rsidRPr="00056676">
        <w:rPr>
          <w:i/>
        </w:rPr>
        <w:t>Principles of Forecasting: A Handbook for Researchers and Practitioners</w:t>
      </w:r>
      <w:r w:rsidRPr="00056676">
        <w:t>. Boston: Kluwer Academic Publishers.</w:t>
      </w:r>
    </w:p>
    <w:p w14:paraId="4E30EF31" w14:textId="77777777" w:rsidR="00056676" w:rsidRPr="00056676" w:rsidRDefault="00056676" w:rsidP="00056676">
      <w:pPr>
        <w:pStyle w:val="EndNoteBibliography"/>
        <w:spacing w:after="0"/>
        <w:ind w:left="720" w:hanging="720"/>
      </w:pPr>
      <w:r w:rsidRPr="00056676">
        <w:t xml:space="preserve">Andrews, D. W. K. (1993). Tests for Parameter Instability and Structural Change with Unknown Change Point. </w:t>
      </w:r>
      <w:r w:rsidRPr="00056676">
        <w:rPr>
          <w:i/>
        </w:rPr>
        <w:t>Econometrica, 61</w:t>
      </w:r>
      <w:r w:rsidRPr="00056676">
        <w:t xml:space="preserve">, 825-851. </w:t>
      </w:r>
    </w:p>
    <w:p w14:paraId="49601991" w14:textId="77777777" w:rsidR="00056676" w:rsidRPr="00056676" w:rsidRDefault="00056676" w:rsidP="00056676">
      <w:pPr>
        <w:pStyle w:val="EndNoteBibliography"/>
        <w:spacing w:after="0"/>
        <w:ind w:left="720" w:hanging="720"/>
      </w:pPr>
      <w:r w:rsidRPr="00056676">
        <w:t xml:space="preserve">Andrews, D. W. K., &amp; Ploberger, W. (1994). Optimal tests when a nuisance parameter is present only under the alternative. </w:t>
      </w:r>
      <w:r w:rsidRPr="00056676">
        <w:rPr>
          <w:i/>
        </w:rPr>
        <w:t>Econometrica, 62</w:t>
      </w:r>
      <w:r w:rsidRPr="00056676">
        <w:t xml:space="preserve">, 1383-1414. </w:t>
      </w:r>
    </w:p>
    <w:p w14:paraId="5F0931FE" w14:textId="77777777" w:rsidR="00056676" w:rsidRPr="00056676" w:rsidRDefault="00056676" w:rsidP="00056676">
      <w:pPr>
        <w:pStyle w:val="EndNoteBibliography"/>
        <w:spacing w:after="0"/>
        <w:ind w:left="720" w:hanging="720"/>
      </w:pPr>
      <w:r w:rsidRPr="00056676">
        <w:lastRenderedPageBreak/>
        <w:t xml:space="preserve">Bai, J., &amp; Perron, P. (1998). Estimating and Testing Linear Models with Multiple Structural Changes. </w:t>
      </w:r>
      <w:r w:rsidRPr="00056676">
        <w:rPr>
          <w:i/>
        </w:rPr>
        <w:t>Econometrica, 66</w:t>
      </w:r>
      <w:r w:rsidRPr="00056676">
        <w:t xml:space="preserve">, 47- 78. </w:t>
      </w:r>
    </w:p>
    <w:p w14:paraId="01F5A21B" w14:textId="77777777" w:rsidR="00056676" w:rsidRPr="00056676" w:rsidRDefault="00056676" w:rsidP="00056676">
      <w:pPr>
        <w:pStyle w:val="EndNoteBibliography"/>
        <w:spacing w:after="0"/>
        <w:ind w:left="720" w:hanging="720"/>
      </w:pPr>
      <w:r w:rsidRPr="00056676">
        <w:t xml:space="preserve">Bai, J., &amp; Perron, P. (2003). Computation and Analysis of Multiple Structural-Change Models. </w:t>
      </w:r>
      <w:r w:rsidRPr="00056676">
        <w:rPr>
          <w:i/>
        </w:rPr>
        <w:t>Journal of Applied Econometrics, 18</w:t>
      </w:r>
      <w:r w:rsidRPr="00056676">
        <w:t xml:space="preserve">, 1-22. </w:t>
      </w:r>
    </w:p>
    <w:p w14:paraId="60569403" w14:textId="77777777" w:rsidR="00056676" w:rsidRPr="00056676" w:rsidRDefault="00056676" w:rsidP="00056676">
      <w:pPr>
        <w:pStyle w:val="EndNoteBibliography"/>
        <w:spacing w:after="0"/>
        <w:ind w:left="720" w:hanging="720"/>
      </w:pPr>
      <w:r w:rsidRPr="00056676">
        <w:t xml:space="preserve">Bronnenberg, B. J., Kruger, M. W., &amp; Mela, C. F. (2008). The IRI Marketing Data Set. </w:t>
      </w:r>
      <w:r w:rsidRPr="00056676">
        <w:rPr>
          <w:i/>
        </w:rPr>
        <w:t>Marketing Science, 27</w:t>
      </w:r>
      <w:r w:rsidRPr="00056676">
        <w:t xml:space="preserve">(4), pp. 745–748. </w:t>
      </w:r>
    </w:p>
    <w:p w14:paraId="1CC51027" w14:textId="77777777" w:rsidR="00056676" w:rsidRPr="00056676" w:rsidRDefault="00056676" w:rsidP="00056676">
      <w:pPr>
        <w:pStyle w:val="EndNoteBibliography"/>
        <w:spacing w:after="0"/>
        <w:ind w:left="720" w:hanging="720"/>
      </w:pPr>
      <w:r w:rsidRPr="00056676">
        <w:t xml:space="preserve">Brown, R. L., Durbin, J., &amp; Evans, J. M. (1975). Techniques for Testing the Constancy of Regression Relationships over Time. </w:t>
      </w:r>
      <w:r w:rsidRPr="00056676">
        <w:rPr>
          <w:i/>
        </w:rPr>
        <w:t>Journal of the Royal Statistical Society. Series B (Methodological), 37</w:t>
      </w:r>
      <w:r w:rsidRPr="00056676">
        <w:t xml:space="preserve">(2), 149-192. </w:t>
      </w:r>
    </w:p>
    <w:p w14:paraId="392C8B27" w14:textId="77777777" w:rsidR="00056676" w:rsidRPr="00056676" w:rsidRDefault="00056676" w:rsidP="00056676">
      <w:pPr>
        <w:pStyle w:val="EndNoteBibliography"/>
        <w:spacing w:after="0"/>
        <w:ind w:left="720" w:hanging="720"/>
      </w:pPr>
      <w:r w:rsidRPr="00056676">
        <w:t xml:space="preserve">Bucklin, R. E., Gupta, S., &amp; Siddarth, S. (1998). Determining Segmentation in Sales Response across Consumer Purchase Behaviors. </w:t>
      </w:r>
      <w:r w:rsidRPr="00056676">
        <w:rPr>
          <w:i/>
        </w:rPr>
        <w:t>Journal of Marketing Research, 35</w:t>
      </w:r>
      <w:r w:rsidRPr="00056676">
        <w:t>(2), 189-197. doi: 10.2307/3151847</w:t>
      </w:r>
    </w:p>
    <w:p w14:paraId="2A8C43E7" w14:textId="77777777" w:rsidR="00056676" w:rsidRPr="00056676" w:rsidRDefault="00056676" w:rsidP="00056676">
      <w:pPr>
        <w:pStyle w:val="EndNoteBibliography"/>
        <w:spacing w:after="0"/>
        <w:ind w:left="720" w:hanging="720"/>
      </w:pPr>
      <w:r w:rsidRPr="00056676">
        <w:t xml:space="preserve">Castle, J. L., Doornik, J. A., &amp; Hendry, D. F. (2008). Model Selection when there are Multiple Breaks. </w:t>
      </w:r>
      <w:r w:rsidRPr="00056676">
        <w:rPr>
          <w:i/>
        </w:rPr>
        <w:t>Working paper No. 407, Economics Department, University of Oxford</w:t>
      </w:r>
      <w:r w:rsidRPr="00056676">
        <w:t xml:space="preserve">. </w:t>
      </w:r>
    </w:p>
    <w:p w14:paraId="1741D3ED" w14:textId="77777777" w:rsidR="00056676" w:rsidRPr="00056676" w:rsidRDefault="00056676" w:rsidP="00056676">
      <w:pPr>
        <w:pStyle w:val="EndNoteBibliography"/>
        <w:spacing w:after="0"/>
        <w:ind w:left="720" w:hanging="720"/>
      </w:pPr>
      <w:r w:rsidRPr="00056676">
        <w:t xml:space="preserve">Chevillon, G. (2016). Multistep forecasting in the presence of location shifts. </w:t>
      </w:r>
      <w:r w:rsidRPr="00056676">
        <w:rPr>
          <w:i/>
        </w:rPr>
        <w:t>International Journal of Forecasting, 32</w:t>
      </w:r>
      <w:r w:rsidRPr="00056676">
        <w:t xml:space="preserve">(1), 121-137. </w:t>
      </w:r>
    </w:p>
    <w:p w14:paraId="6D71719F" w14:textId="77777777" w:rsidR="00056676" w:rsidRPr="00056676" w:rsidRDefault="00056676" w:rsidP="00056676">
      <w:pPr>
        <w:pStyle w:val="EndNoteBibliography"/>
        <w:spacing w:after="0"/>
        <w:ind w:left="720" w:hanging="720"/>
      </w:pPr>
      <w:r w:rsidRPr="00056676">
        <w:t xml:space="preserve">Clark, T. E., &amp; McCracken, M. W. (2007). Forecasting with Small Macroeconomic VARs in the Presence of Instabilities </w:t>
      </w:r>
      <w:r w:rsidRPr="00056676">
        <w:rPr>
          <w:i/>
        </w:rPr>
        <w:t>Finance and Economics Discussion Series</w:t>
      </w:r>
      <w:r w:rsidRPr="00056676">
        <w:t>: Federal Reserve Board, Washington, D.C.</w:t>
      </w:r>
    </w:p>
    <w:p w14:paraId="372C87F5" w14:textId="77777777" w:rsidR="00056676" w:rsidRPr="00056676" w:rsidRDefault="00056676" w:rsidP="00056676">
      <w:pPr>
        <w:pStyle w:val="EndNoteBibliography"/>
        <w:spacing w:after="0"/>
        <w:ind w:left="720" w:hanging="720"/>
      </w:pPr>
      <w:r w:rsidRPr="00056676">
        <w:t xml:space="preserve">Clements, M. P., &amp; Hendry, D. F. (1994). Towards a theory of economic forecasting. In C. P. Hargreaves (Ed.), </w:t>
      </w:r>
      <w:r w:rsidRPr="00056676">
        <w:rPr>
          <w:i/>
        </w:rPr>
        <w:t>Nonstationary Time Series Analysis and Cointegration</w:t>
      </w:r>
      <w:r w:rsidRPr="00056676">
        <w:t>: Oxford University Press.</w:t>
      </w:r>
    </w:p>
    <w:p w14:paraId="54F7E3D6" w14:textId="77777777" w:rsidR="00056676" w:rsidRPr="00056676" w:rsidRDefault="00056676" w:rsidP="00056676">
      <w:pPr>
        <w:pStyle w:val="EndNoteBibliography"/>
        <w:spacing w:after="0"/>
        <w:ind w:left="720" w:hanging="720"/>
      </w:pPr>
      <w:r w:rsidRPr="00056676">
        <w:t xml:space="preserve">Clements, M. P., &amp; Hendry, D. F. (1996). Intercept Corrections and Structural Change. </w:t>
      </w:r>
      <w:r w:rsidRPr="00056676">
        <w:rPr>
          <w:i/>
        </w:rPr>
        <w:t>Journal of Applied Econometrics, 11</w:t>
      </w:r>
      <w:r w:rsidRPr="00056676">
        <w:t xml:space="preserve">(5), 475-494. </w:t>
      </w:r>
    </w:p>
    <w:p w14:paraId="3BE21C0D" w14:textId="77777777" w:rsidR="00056676" w:rsidRPr="00056676" w:rsidRDefault="00056676" w:rsidP="00056676">
      <w:pPr>
        <w:pStyle w:val="EndNoteBibliography"/>
        <w:spacing w:after="0"/>
        <w:ind w:left="720" w:hanging="720"/>
      </w:pPr>
      <w:r w:rsidRPr="00056676">
        <w:t xml:space="preserve">Clements, M. P., &amp; Hendry, D. F. (1998). </w:t>
      </w:r>
      <w:r w:rsidRPr="00056676">
        <w:rPr>
          <w:i/>
        </w:rPr>
        <w:t>Forecasting Economic Time Series</w:t>
      </w:r>
      <w:r w:rsidRPr="00056676">
        <w:t>: Cambridge University Press.</w:t>
      </w:r>
    </w:p>
    <w:p w14:paraId="5653231E" w14:textId="77777777" w:rsidR="00056676" w:rsidRPr="00056676" w:rsidRDefault="00056676" w:rsidP="00056676">
      <w:pPr>
        <w:pStyle w:val="EndNoteBibliography"/>
        <w:spacing w:after="0"/>
        <w:ind w:left="720" w:hanging="720"/>
      </w:pPr>
      <w:r w:rsidRPr="00056676">
        <w:t xml:space="preserve">Clements, M. P., &amp; Hendry, D. F. (1999). </w:t>
      </w:r>
      <w:r w:rsidRPr="00056676">
        <w:rPr>
          <w:i/>
        </w:rPr>
        <w:t>Forecasting non-stationary economic time series</w:t>
      </w:r>
      <w:r w:rsidRPr="00056676">
        <w:t>. London: The MIT Press.</w:t>
      </w:r>
    </w:p>
    <w:p w14:paraId="4A0DC709" w14:textId="77777777" w:rsidR="00056676" w:rsidRPr="00056676" w:rsidRDefault="00056676" w:rsidP="00056676">
      <w:pPr>
        <w:pStyle w:val="EndNoteBibliography"/>
        <w:spacing w:after="0"/>
        <w:ind w:left="720" w:hanging="720"/>
      </w:pPr>
      <w:r w:rsidRPr="00056676">
        <w:t xml:space="preserve">Cooper, L. G., Baron, P., Levy, W., Swisher, M., &amp; Gogos, P. (1999). Promocast": a New Forecasting Method for Promotion Planning. </w:t>
      </w:r>
      <w:r w:rsidRPr="00056676">
        <w:rPr>
          <w:i/>
        </w:rPr>
        <w:t>Marketing Science, 18</w:t>
      </w:r>
      <w:r w:rsidRPr="00056676">
        <w:t xml:space="preserve">(3), 301-316. </w:t>
      </w:r>
    </w:p>
    <w:p w14:paraId="6827337D" w14:textId="77777777" w:rsidR="00056676" w:rsidRPr="00056676" w:rsidRDefault="00056676" w:rsidP="00056676">
      <w:pPr>
        <w:pStyle w:val="EndNoteBibliography"/>
        <w:spacing w:after="0"/>
        <w:ind w:left="720" w:hanging="720"/>
      </w:pPr>
      <w:r w:rsidRPr="00056676">
        <w:t xml:space="preserve">Cooper, L. G., &amp; Giuffrida, G. (2000). Turning Datamining into a Management Science Tool: New Algorithms and Empirical Results. </w:t>
      </w:r>
      <w:r w:rsidRPr="00056676">
        <w:rPr>
          <w:i/>
        </w:rPr>
        <w:t>Management Science, 46</w:t>
      </w:r>
      <w:r w:rsidRPr="00056676">
        <w:t xml:space="preserve">(2), 249. </w:t>
      </w:r>
    </w:p>
    <w:p w14:paraId="1CC6E739" w14:textId="77777777" w:rsidR="00056676" w:rsidRPr="00056676" w:rsidRDefault="00056676" w:rsidP="00056676">
      <w:pPr>
        <w:pStyle w:val="EndNoteBibliography"/>
        <w:spacing w:after="0"/>
        <w:ind w:left="720" w:hanging="720"/>
      </w:pPr>
      <w:r w:rsidRPr="00056676">
        <w:t xml:space="preserve">Corsten, D., &amp; Gruen, T. (2003). Desperately seeking shelf availability: an examination of the extent, the causes, and the efforts to address retail out-of-stocks. </w:t>
      </w:r>
      <w:r w:rsidRPr="00056676">
        <w:rPr>
          <w:i/>
        </w:rPr>
        <w:t>International Journal of Retail &amp; Distribution Management, 31</w:t>
      </w:r>
      <w:r w:rsidRPr="00056676">
        <w:t xml:space="preserve">(12), 605-617. </w:t>
      </w:r>
    </w:p>
    <w:p w14:paraId="2A73C8EA" w14:textId="77777777" w:rsidR="00056676" w:rsidRPr="00056676" w:rsidRDefault="00056676" w:rsidP="00056676">
      <w:pPr>
        <w:pStyle w:val="EndNoteBibliography"/>
        <w:spacing w:after="0"/>
        <w:ind w:left="720" w:hanging="720"/>
      </w:pPr>
      <w:r w:rsidRPr="00056676">
        <w:t xml:space="preserve">Davydenko, A., &amp; Fildes, R. (2013). Measuring forecasting accuracy: the case of judgmental adjustments to SKU-level demand forecasts. </w:t>
      </w:r>
      <w:r w:rsidRPr="00056676">
        <w:rPr>
          <w:i/>
        </w:rPr>
        <w:t>International Journal of Forecasting, 29</w:t>
      </w:r>
      <w:r w:rsidRPr="00056676">
        <w:t xml:space="preserve">(3), 510-522. </w:t>
      </w:r>
    </w:p>
    <w:p w14:paraId="1BB6F07C" w14:textId="77777777" w:rsidR="00056676" w:rsidRPr="00056676" w:rsidRDefault="00056676" w:rsidP="00056676">
      <w:pPr>
        <w:pStyle w:val="EndNoteBibliography"/>
        <w:spacing w:after="0"/>
        <w:ind w:left="720" w:hanging="720"/>
      </w:pPr>
      <w:r w:rsidRPr="00056676">
        <w:t xml:space="preserve">Dekker, M., van Donselaar, K., &amp; Ouwehand, P. (2004). How to use aggregation and combined forecasting to improve seasonal demand forecasts. </w:t>
      </w:r>
      <w:r w:rsidRPr="00056676">
        <w:rPr>
          <w:i/>
        </w:rPr>
        <w:t>International Journal of Production Economics, 90</w:t>
      </w:r>
      <w:r w:rsidRPr="00056676">
        <w:t xml:space="preserve">(2), 151-167. </w:t>
      </w:r>
    </w:p>
    <w:p w14:paraId="628862F5" w14:textId="77777777" w:rsidR="00056676" w:rsidRPr="00056676" w:rsidRDefault="00056676" w:rsidP="00056676">
      <w:pPr>
        <w:pStyle w:val="EndNoteBibliography"/>
        <w:spacing w:after="0"/>
        <w:ind w:left="720" w:hanging="720"/>
      </w:pPr>
      <w:r w:rsidRPr="00056676">
        <w:t xml:space="preserve">Diebold, F. X., &amp; Mariano, R. S. (1995). Comparing predictive accuracy. </w:t>
      </w:r>
      <w:r w:rsidRPr="00056676">
        <w:rPr>
          <w:i/>
        </w:rPr>
        <w:t>Journal of Business and Economic Statistics, 13</w:t>
      </w:r>
      <w:r w:rsidRPr="00056676">
        <w:t xml:space="preserve">, 253-263. </w:t>
      </w:r>
    </w:p>
    <w:p w14:paraId="316861F3" w14:textId="77777777" w:rsidR="00056676" w:rsidRPr="00056676" w:rsidRDefault="00056676" w:rsidP="00056676">
      <w:pPr>
        <w:pStyle w:val="EndNoteBibliography"/>
        <w:spacing w:after="0"/>
        <w:ind w:left="720" w:hanging="720"/>
      </w:pPr>
      <w:r w:rsidRPr="00056676">
        <w:t xml:space="preserve">Divakar, S., Ratchford, B. T., &amp; Shankar, V. (2005). CHAN4CAST: A Multichannel, Multiregion Sales Forecasting Model and Decision Support System for Consumer Packaged Goods. </w:t>
      </w:r>
      <w:r w:rsidRPr="00056676">
        <w:rPr>
          <w:i/>
        </w:rPr>
        <w:t>Marketing Science, 24</w:t>
      </w:r>
      <w:r w:rsidRPr="00056676">
        <w:t xml:space="preserve">(3), 334-350. </w:t>
      </w:r>
    </w:p>
    <w:p w14:paraId="046F7B48" w14:textId="77777777" w:rsidR="00056676" w:rsidRPr="00056676" w:rsidRDefault="00056676" w:rsidP="00056676">
      <w:pPr>
        <w:pStyle w:val="EndNoteBibliography"/>
        <w:spacing w:after="0"/>
        <w:ind w:left="720" w:hanging="720"/>
      </w:pPr>
      <w:r w:rsidRPr="00056676">
        <w:t>Epprecht, C., Guegan, D., &amp; Veiga, Á. (2013). Comparing variable selection techniques for linear regression: LASSO and Autometrics: Université Panthéon-Sorbonne (Paris 1), Centre d'Economie de la Sorbonne.</w:t>
      </w:r>
    </w:p>
    <w:p w14:paraId="1CF99D14" w14:textId="77777777" w:rsidR="00056676" w:rsidRPr="00056676" w:rsidRDefault="00056676" w:rsidP="00056676">
      <w:pPr>
        <w:pStyle w:val="EndNoteBibliography"/>
        <w:spacing w:after="0"/>
        <w:ind w:left="720" w:hanging="720"/>
      </w:pPr>
      <w:r w:rsidRPr="00056676">
        <w:lastRenderedPageBreak/>
        <w:t>Fan, J., &amp; Lv, J. (2008). Sure independence screening for ultrahigh dimensional feature space (with discussion).</w:t>
      </w:r>
      <w:r w:rsidRPr="00056676">
        <w:rPr>
          <w:i/>
        </w:rPr>
        <w:t xml:space="preserve"> Journal of Royal Statistical Society, 70</w:t>
      </w:r>
      <w:r w:rsidRPr="00056676">
        <w:t xml:space="preserve">(Series B), 849–911. </w:t>
      </w:r>
    </w:p>
    <w:p w14:paraId="5D45D6E8" w14:textId="77777777" w:rsidR="00056676" w:rsidRPr="00056676" w:rsidRDefault="00056676" w:rsidP="00056676">
      <w:pPr>
        <w:pStyle w:val="EndNoteBibliography"/>
        <w:spacing w:after="0"/>
        <w:ind w:left="720" w:hanging="720"/>
      </w:pPr>
      <w:r w:rsidRPr="00056676">
        <w:t xml:space="preserve">Fildes, R. (1992). The evaluation of extrapolative forecasting methods. </w:t>
      </w:r>
      <w:r w:rsidRPr="00056676">
        <w:rPr>
          <w:i/>
        </w:rPr>
        <w:t>International Journal of Forecasting, 8</w:t>
      </w:r>
      <w:r w:rsidRPr="00056676">
        <w:t xml:space="preserve">, 81-98. </w:t>
      </w:r>
    </w:p>
    <w:p w14:paraId="75F38C49" w14:textId="77777777" w:rsidR="00056676" w:rsidRPr="00056676" w:rsidRDefault="00056676" w:rsidP="00056676">
      <w:pPr>
        <w:pStyle w:val="EndNoteBibliography"/>
        <w:spacing w:after="0"/>
        <w:ind w:left="720" w:hanging="720"/>
      </w:pPr>
      <w:r w:rsidRPr="00056676">
        <w:t xml:space="preserve">Fildes, R., Goodwin, P., Lawrence, M., &amp; Nikolopoulos, K. (2009). Effective forecasting and judgmental adjustments: an empirical evaluation and strategies for improvement in supply-chain planning. </w:t>
      </w:r>
      <w:r w:rsidRPr="00056676">
        <w:rPr>
          <w:i/>
        </w:rPr>
        <w:t>International Journal of Forecasting, 25</w:t>
      </w:r>
      <w:r w:rsidRPr="00056676">
        <w:t xml:space="preserve">(1), 3-23. </w:t>
      </w:r>
    </w:p>
    <w:p w14:paraId="5C77A4C0" w14:textId="77777777" w:rsidR="00056676" w:rsidRPr="00056676" w:rsidRDefault="00056676" w:rsidP="00056676">
      <w:pPr>
        <w:pStyle w:val="EndNoteBibliography"/>
        <w:spacing w:after="0"/>
        <w:ind w:left="720" w:hanging="720"/>
      </w:pPr>
      <w:r w:rsidRPr="00056676">
        <w:t xml:space="preserve">Fildes, R., Goodwin, P., &amp; Önkal, D. (2018). Use and misuse of information in supply chain forecasting of promotion effects. International Journal of Forecasting. </w:t>
      </w:r>
      <w:r w:rsidRPr="00056676">
        <w:rPr>
          <w:i/>
        </w:rPr>
        <w:t>International Journal of Forecasting, 35</w:t>
      </w:r>
      <w:r w:rsidRPr="00056676">
        <w:t xml:space="preserve">(1), 144-156. </w:t>
      </w:r>
    </w:p>
    <w:p w14:paraId="66808A91" w14:textId="77777777" w:rsidR="00056676" w:rsidRPr="00056676" w:rsidRDefault="00056676" w:rsidP="00056676">
      <w:pPr>
        <w:pStyle w:val="EndNoteBibliography"/>
        <w:spacing w:after="0"/>
        <w:ind w:left="720" w:hanging="720"/>
      </w:pPr>
      <w:r w:rsidRPr="00056676">
        <w:t xml:space="preserve">Fildes, R., Ma, S., &amp; Kolassa, S. (2018). </w:t>
      </w:r>
      <w:r w:rsidRPr="00056676">
        <w:rPr>
          <w:i/>
        </w:rPr>
        <w:t>Retail forecasting: research and practice</w:t>
      </w:r>
      <w:r w:rsidRPr="00056676">
        <w:t xml:space="preserve">. Working paper. Lancaster University Management School. Lancaster University.  </w:t>
      </w:r>
    </w:p>
    <w:p w14:paraId="0268C071" w14:textId="77777777" w:rsidR="00056676" w:rsidRPr="00056676" w:rsidRDefault="00056676" w:rsidP="00056676">
      <w:pPr>
        <w:pStyle w:val="EndNoteBibliography"/>
        <w:spacing w:after="0"/>
        <w:ind w:left="720" w:hanging="720"/>
      </w:pPr>
      <w:r w:rsidRPr="00056676">
        <w:t xml:space="preserve">Fildes, R., Nikolopoulos, K., Crone, S., &amp; Syntetos, A. (2008). Forecasting and operational research: a review. </w:t>
      </w:r>
      <w:r w:rsidRPr="00056676">
        <w:rPr>
          <w:i/>
        </w:rPr>
        <w:t>Journal of the Operational Research Society, 59</w:t>
      </w:r>
      <w:r w:rsidRPr="00056676">
        <w:t xml:space="preserve">(9), 1150-1172. </w:t>
      </w:r>
    </w:p>
    <w:p w14:paraId="55EC9B56" w14:textId="77777777" w:rsidR="00056676" w:rsidRPr="00056676" w:rsidRDefault="00056676" w:rsidP="00056676">
      <w:pPr>
        <w:pStyle w:val="EndNoteBibliography"/>
        <w:spacing w:after="0"/>
        <w:ind w:left="720" w:hanging="720"/>
      </w:pPr>
      <w:r w:rsidRPr="00056676">
        <w:t xml:space="preserve">Fildes, R., &amp; Stekler, H. (2002). The state of macroeconomic forecasting. </w:t>
      </w:r>
      <w:r w:rsidRPr="00056676">
        <w:rPr>
          <w:i/>
        </w:rPr>
        <w:t>Journal of Macroeconomics, 24</w:t>
      </w:r>
      <w:r w:rsidRPr="00056676">
        <w:t>(4), 435-468. doi: Pii S0164-0704(02)00055-1</w:t>
      </w:r>
    </w:p>
    <w:p w14:paraId="0C3533B5" w14:textId="77777777" w:rsidR="00056676" w:rsidRPr="00056676" w:rsidRDefault="00056676" w:rsidP="00056676">
      <w:pPr>
        <w:pStyle w:val="EndNoteBibliography"/>
        <w:spacing w:after="0"/>
        <w:ind w:left="720" w:hanging="720"/>
      </w:pPr>
      <w:r w:rsidRPr="00056676">
        <w:t xml:space="preserve">Foekens, E. W., Leeflang, P., &amp; Wittink, D. R. (1999). Varying parameter models to accommodate dynamic promotion effects. </w:t>
      </w:r>
      <w:r w:rsidRPr="00056676">
        <w:rPr>
          <w:i/>
        </w:rPr>
        <w:t>Journal of Econometrics, 89</w:t>
      </w:r>
      <w:r w:rsidRPr="00056676">
        <w:t xml:space="preserve">(1-2), 249-268. </w:t>
      </w:r>
    </w:p>
    <w:p w14:paraId="18AFD025" w14:textId="77777777" w:rsidR="00056676" w:rsidRPr="00056676" w:rsidRDefault="00056676" w:rsidP="00056676">
      <w:pPr>
        <w:pStyle w:val="EndNoteBibliography"/>
        <w:spacing w:after="0"/>
        <w:ind w:left="720" w:hanging="720"/>
      </w:pPr>
      <w:r w:rsidRPr="00056676">
        <w:t xml:space="preserve">Gür Ali, Ö., SayIn, S., van Woensel, T., &amp; Fransoo, J. (2009). SKU demand forecasting in the presence of promotions. </w:t>
      </w:r>
      <w:r w:rsidRPr="00056676">
        <w:rPr>
          <w:i/>
        </w:rPr>
        <w:t>Expert Systems with Applications, 36</w:t>
      </w:r>
      <w:r w:rsidRPr="00056676">
        <w:t xml:space="preserve">(10), 12340-12348. </w:t>
      </w:r>
    </w:p>
    <w:p w14:paraId="51DA9878" w14:textId="77777777" w:rsidR="00056676" w:rsidRPr="00056676" w:rsidRDefault="00056676" w:rsidP="00056676">
      <w:pPr>
        <w:pStyle w:val="EndNoteBibliography"/>
        <w:spacing w:after="0"/>
        <w:ind w:left="720" w:hanging="720"/>
      </w:pPr>
      <w:r w:rsidRPr="00056676">
        <w:t xml:space="preserve">Harvey, A. (2006). </w:t>
      </w:r>
      <w:r w:rsidRPr="00056676">
        <w:rPr>
          <w:i/>
        </w:rPr>
        <w:t>Seasonality and unobserved components models: an overview</w:t>
      </w:r>
      <w:r w:rsidRPr="00056676">
        <w:t xml:space="preserve">. Paper presented at the Eurostat Conference on Seasonality, Seasonal Adjustment and their Implications for Short-Term Analysis and Forecasting, Luxembourg. </w:t>
      </w:r>
    </w:p>
    <w:p w14:paraId="16697CC7" w14:textId="77777777" w:rsidR="00056676" w:rsidRPr="00056676" w:rsidRDefault="00056676" w:rsidP="00056676">
      <w:pPr>
        <w:pStyle w:val="EndNoteBibliography"/>
        <w:spacing w:after="0"/>
        <w:ind w:left="720" w:hanging="720"/>
      </w:pPr>
      <w:r w:rsidRPr="00056676">
        <w:t xml:space="preserve">Harvey, D., Leybourne, S., &amp; Newbold, P. (1997). Testing the equality of prediction mean squared errors. </w:t>
      </w:r>
      <w:r w:rsidRPr="00056676">
        <w:rPr>
          <w:i/>
        </w:rPr>
        <w:t>International Journal of forecasting, 13</w:t>
      </w:r>
      <w:r w:rsidRPr="00056676">
        <w:t xml:space="preserve">(2), 281-291. </w:t>
      </w:r>
    </w:p>
    <w:p w14:paraId="70184C4D" w14:textId="77777777" w:rsidR="00056676" w:rsidRPr="00056676" w:rsidRDefault="00056676" w:rsidP="00056676">
      <w:pPr>
        <w:pStyle w:val="EndNoteBibliography"/>
        <w:spacing w:after="0"/>
        <w:ind w:left="720" w:hanging="720"/>
      </w:pPr>
      <w:r w:rsidRPr="00056676">
        <w:t xml:space="preserve">Hendry, D. F. (2018). Deciding between alternative approaches in macroeconomics. </w:t>
      </w:r>
      <w:r w:rsidRPr="00056676">
        <w:rPr>
          <w:i/>
        </w:rPr>
        <w:t>International Journal of Forecasting, 34</w:t>
      </w:r>
      <w:r w:rsidRPr="00056676">
        <w:t xml:space="preserve">(1), 119-135. </w:t>
      </w:r>
    </w:p>
    <w:p w14:paraId="13161FF8" w14:textId="77777777" w:rsidR="00056676" w:rsidRPr="00056676" w:rsidRDefault="00056676" w:rsidP="00056676">
      <w:pPr>
        <w:pStyle w:val="EndNoteBibliography"/>
        <w:spacing w:after="0"/>
        <w:ind w:left="720" w:hanging="720"/>
      </w:pPr>
      <w:r w:rsidRPr="00056676">
        <w:t xml:space="preserve">Huang, T., Fildes, R., &amp; Soopramanien, D. (2014). The value of competitive information in forecasting FMCG retail product sales and the variable selection problem. </w:t>
      </w:r>
      <w:r w:rsidRPr="00056676">
        <w:rPr>
          <w:i/>
        </w:rPr>
        <w:t>European Journal of Operational Research, 237</w:t>
      </w:r>
      <w:r w:rsidRPr="00056676">
        <w:t xml:space="preserve">(2), 738-748. </w:t>
      </w:r>
    </w:p>
    <w:p w14:paraId="5962C3C4" w14:textId="77777777" w:rsidR="00056676" w:rsidRPr="00056676" w:rsidRDefault="00056676" w:rsidP="00056676">
      <w:pPr>
        <w:pStyle w:val="EndNoteBibliography"/>
        <w:spacing w:after="0"/>
        <w:ind w:left="720" w:hanging="720"/>
      </w:pPr>
      <w:r w:rsidRPr="00056676">
        <w:t xml:space="preserve">Hyndman, R. J., &amp; Koehler, A. B. (2006). Another look at measures of forecast accuracy. </w:t>
      </w:r>
      <w:r w:rsidRPr="00056676">
        <w:rPr>
          <w:i/>
        </w:rPr>
        <w:t>International Journal of Forecasting, 22</w:t>
      </w:r>
      <w:r w:rsidRPr="00056676">
        <w:t xml:space="preserve">, 679-688. </w:t>
      </w:r>
    </w:p>
    <w:p w14:paraId="71C006D6" w14:textId="02833621" w:rsidR="00056676" w:rsidRPr="00056676" w:rsidRDefault="00056676" w:rsidP="00056676">
      <w:pPr>
        <w:pStyle w:val="EndNoteBibliography"/>
        <w:spacing w:after="0"/>
        <w:ind w:left="720" w:hanging="720"/>
      </w:pPr>
      <w:r w:rsidRPr="00056676">
        <w:t xml:space="preserve">Kolassa, S. (2016). Evaluating predictive count data distributions in retail sales forecasting. </w:t>
      </w:r>
      <w:r w:rsidRPr="00056676">
        <w:rPr>
          <w:i/>
        </w:rPr>
        <w:t>International Journal of Forecasting, 32</w:t>
      </w:r>
      <w:r w:rsidRPr="00056676">
        <w:t xml:space="preserve">(3), 788-803. doi: </w:t>
      </w:r>
      <w:hyperlink r:id="rId15" w:history="1">
        <w:r w:rsidRPr="00056676">
          <w:rPr>
            <w:rStyle w:val="Hyperlink"/>
          </w:rPr>
          <w:t>https://doi.org/10.1016/j.ijforecast.2015.12.004</w:t>
        </w:r>
      </w:hyperlink>
    </w:p>
    <w:p w14:paraId="04B5FA6B" w14:textId="77777777" w:rsidR="00056676" w:rsidRPr="00056676" w:rsidRDefault="00056676" w:rsidP="00056676">
      <w:pPr>
        <w:pStyle w:val="EndNoteBibliography"/>
        <w:spacing w:after="0"/>
        <w:ind w:left="720" w:hanging="720"/>
      </w:pPr>
      <w:r w:rsidRPr="00056676">
        <w:t xml:space="preserve">Kremer, M. S., Enno &amp; Thomas, Doug. (2015). The Sum and Its Parts: Judgmental Hierarchical Forecasting. </w:t>
      </w:r>
      <w:r w:rsidRPr="00056676">
        <w:rPr>
          <w:i/>
        </w:rPr>
        <w:t>Management Science, 62</w:t>
      </w:r>
      <w:r w:rsidRPr="00056676">
        <w:t xml:space="preserve">(10), 1287. </w:t>
      </w:r>
    </w:p>
    <w:p w14:paraId="4B8996A2" w14:textId="77777777" w:rsidR="00056676" w:rsidRPr="00056676" w:rsidRDefault="00056676" w:rsidP="00056676">
      <w:pPr>
        <w:pStyle w:val="EndNoteBibliography"/>
        <w:spacing w:after="0"/>
        <w:ind w:left="720" w:hanging="720"/>
      </w:pPr>
      <w:r w:rsidRPr="00056676">
        <w:t xml:space="preserve">Kuo, R. J. (2001). Sales forecasting system based on fuzzy neural network with initial weights generated by genetic algorithm. </w:t>
      </w:r>
      <w:r w:rsidRPr="00056676">
        <w:rPr>
          <w:i/>
        </w:rPr>
        <w:t>European Journal of Operational Research, 129</w:t>
      </w:r>
      <w:r w:rsidRPr="00056676">
        <w:t xml:space="preserve">(3), 496-517. </w:t>
      </w:r>
    </w:p>
    <w:p w14:paraId="48124877" w14:textId="77777777" w:rsidR="00056676" w:rsidRPr="00056676" w:rsidRDefault="00056676" w:rsidP="00056676">
      <w:pPr>
        <w:pStyle w:val="EndNoteBibliography"/>
        <w:spacing w:after="0"/>
        <w:ind w:left="720" w:hanging="720"/>
      </w:pPr>
      <w:r w:rsidRPr="00056676">
        <w:t xml:space="preserve">Lee, W. Y., Goodwin, P., Fildes, R., Nikolopoulos, K., &amp; Lawrence, M. (2007). Providing support for the use of analogies in demand forecasting tasks. </w:t>
      </w:r>
      <w:r w:rsidRPr="00056676">
        <w:rPr>
          <w:i/>
        </w:rPr>
        <w:t>International Journal of Forecasting, 23</w:t>
      </w:r>
      <w:r w:rsidRPr="00056676">
        <w:t xml:space="preserve">(3), 377-390. </w:t>
      </w:r>
    </w:p>
    <w:p w14:paraId="04172288" w14:textId="138AE907" w:rsidR="00056676" w:rsidRPr="00056676" w:rsidRDefault="00056676" w:rsidP="00056676">
      <w:pPr>
        <w:pStyle w:val="EndNoteBibliography"/>
        <w:spacing w:after="0"/>
        <w:ind w:left="720" w:hanging="720"/>
      </w:pPr>
      <w:r w:rsidRPr="00056676">
        <w:t xml:space="preserve">Loeb, W. (2014). Unrelenting Competition: The Biggest Retail Story of 2015, from </w:t>
      </w:r>
      <w:hyperlink r:id="rId16" w:history="1">
        <w:r w:rsidRPr="00056676">
          <w:rPr>
            <w:rStyle w:val="Hyperlink"/>
          </w:rPr>
          <w:t>https://www.forbes.com/sites/walterloeb/2014/12/16/unrelenting-competition-the-retail-story-of-2015/#4893092419f1</w:t>
        </w:r>
      </w:hyperlink>
    </w:p>
    <w:p w14:paraId="77E1031D" w14:textId="77777777" w:rsidR="00056676" w:rsidRPr="00056676" w:rsidRDefault="00056676" w:rsidP="00056676">
      <w:pPr>
        <w:pStyle w:val="EndNoteBibliography"/>
        <w:spacing w:after="0"/>
        <w:ind w:left="720" w:hanging="720"/>
      </w:pPr>
      <w:r w:rsidRPr="00056676">
        <w:t xml:space="preserve">Ma, S., &amp; Fildes, R. (2017). A retail store SKU promotions optimization model for category multi-period profit maximization. </w:t>
      </w:r>
      <w:r w:rsidRPr="00056676">
        <w:rPr>
          <w:i/>
        </w:rPr>
        <w:t>European Journal of Operational Research, 260</w:t>
      </w:r>
      <w:r w:rsidRPr="00056676">
        <w:t xml:space="preserve">(2), 680-692. </w:t>
      </w:r>
    </w:p>
    <w:p w14:paraId="52385412" w14:textId="77777777" w:rsidR="00056676" w:rsidRPr="00056676" w:rsidRDefault="00056676" w:rsidP="00056676">
      <w:pPr>
        <w:pStyle w:val="EndNoteBibliography"/>
        <w:spacing w:after="0"/>
        <w:ind w:left="720" w:hanging="720"/>
      </w:pPr>
      <w:r w:rsidRPr="00056676">
        <w:lastRenderedPageBreak/>
        <w:t xml:space="preserve">Ma, S., Fildes, R., &amp; Huang, T. (2016). Demand forecasting with high dimensional data: The case of SKU retail sales forecasting with intra- and inter-category promotional information. </w:t>
      </w:r>
      <w:r w:rsidRPr="00056676">
        <w:rPr>
          <w:i/>
        </w:rPr>
        <w:t>European Journal of Operational Research, 249</w:t>
      </w:r>
      <w:r w:rsidRPr="00056676">
        <w:t xml:space="preserve">(1), 245-257. </w:t>
      </w:r>
    </w:p>
    <w:p w14:paraId="1253820C" w14:textId="77777777" w:rsidR="00056676" w:rsidRPr="00056676" w:rsidRDefault="00056676" w:rsidP="00056676">
      <w:pPr>
        <w:pStyle w:val="EndNoteBibliography"/>
        <w:spacing w:after="0"/>
        <w:ind w:left="720" w:hanging="720"/>
      </w:pPr>
      <w:r w:rsidRPr="00056676">
        <w:t xml:space="preserve">Mahajan, V., Bretschneider, S. I., &amp; Bradford, J. W. (1980). Feedback Approaches to Modeling Structural Shifts in Market Response. </w:t>
      </w:r>
      <w:r w:rsidRPr="00056676">
        <w:rPr>
          <w:i/>
        </w:rPr>
        <w:t>Journal of Marketing, 44</w:t>
      </w:r>
      <w:r w:rsidRPr="00056676">
        <w:t xml:space="preserve">, 71-80. </w:t>
      </w:r>
    </w:p>
    <w:p w14:paraId="10808D7F" w14:textId="77777777" w:rsidR="00056676" w:rsidRPr="00056676" w:rsidRDefault="00056676" w:rsidP="00056676">
      <w:pPr>
        <w:pStyle w:val="EndNoteBibliography"/>
        <w:spacing w:after="0"/>
        <w:ind w:left="720" w:hanging="720"/>
      </w:pPr>
      <w:r w:rsidRPr="00056676">
        <w:t xml:space="preserve">Martin, R., &amp; Kolassa, S. (2009). </w:t>
      </w:r>
      <w:r w:rsidRPr="00056676">
        <w:rPr>
          <w:i/>
        </w:rPr>
        <w:t>Challenges of Automated Forecasting in Retail.</w:t>
      </w:r>
      <w:r w:rsidRPr="00056676">
        <w:t xml:space="preserve"> Paper presented at the International Symposium on Forecasting, Hong Kong.</w:t>
      </w:r>
    </w:p>
    <w:p w14:paraId="2FAEE811" w14:textId="77777777" w:rsidR="00056676" w:rsidRPr="00056676" w:rsidRDefault="00056676" w:rsidP="00056676">
      <w:pPr>
        <w:pStyle w:val="EndNoteBibliography"/>
        <w:spacing w:after="0"/>
        <w:ind w:left="720" w:hanging="720"/>
      </w:pPr>
      <w:r w:rsidRPr="00056676">
        <w:t xml:space="preserve">Meeran, S., Jahanbin, S., Goodwin, P., &amp; Quariguasi Frota Neto, J. (2017). When do changes in consumer preferences make forecasts from choice-based conjoint models unreliable? </w:t>
      </w:r>
      <w:r w:rsidRPr="00056676">
        <w:rPr>
          <w:i/>
        </w:rPr>
        <w:t>European Journal of Operational Research, 258</w:t>
      </w:r>
      <w:r w:rsidRPr="00056676">
        <w:t xml:space="preserve">(2), 512-524. </w:t>
      </w:r>
    </w:p>
    <w:p w14:paraId="5E215244" w14:textId="3BA2CBE5" w:rsidR="00056676" w:rsidRPr="00056676" w:rsidRDefault="00056676" w:rsidP="00056676">
      <w:pPr>
        <w:pStyle w:val="EndNoteBibliography"/>
        <w:spacing w:after="0"/>
        <w:ind w:left="720" w:hanging="720"/>
      </w:pPr>
      <w:r w:rsidRPr="00056676">
        <w:t xml:space="preserve">OrderDynamics. (2015). Retailers and the Ghost Economy: The Haunting of Returns. </w:t>
      </w:r>
      <w:hyperlink r:id="rId17" w:history="1">
        <w:r w:rsidRPr="00056676">
          <w:rPr>
            <w:rStyle w:val="Hyperlink"/>
          </w:rPr>
          <w:t>http://engage.dynamicaction.com/WS-2015-06-IHL-Ghost-Economy-Haunting-of-Returns-AR_LP.html</w:t>
        </w:r>
      </w:hyperlink>
      <w:r w:rsidRPr="00056676">
        <w:t>.</w:t>
      </w:r>
    </w:p>
    <w:p w14:paraId="7CFF4BBE" w14:textId="77777777" w:rsidR="00056676" w:rsidRPr="00056676" w:rsidRDefault="00056676" w:rsidP="00056676">
      <w:pPr>
        <w:pStyle w:val="EndNoteBibliography"/>
        <w:spacing w:after="0"/>
        <w:ind w:left="720" w:hanging="720"/>
      </w:pPr>
      <w:r w:rsidRPr="00056676">
        <w:t>Ouyang, Y. (2007). The effect of information sharing on supply chain stability and the bullwhip effect.</w:t>
      </w:r>
      <w:r w:rsidRPr="00056676">
        <w:rPr>
          <w:i/>
        </w:rPr>
        <w:t xml:space="preserve"> European Journal of Operational Research, 182</w:t>
      </w:r>
      <w:r w:rsidRPr="00056676">
        <w:t xml:space="preserve">, 1107-1121. </w:t>
      </w:r>
    </w:p>
    <w:p w14:paraId="336F0C18" w14:textId="77777777" w:rsidR="00056676" w:rsidRPr="00056676" w:rsidRDefault="00056676" w:rsidP="00056676">
      <w:pPr>
        <w:pStyle w:val="EndNoteBibliography"/>
        <w:spacing w:after="0"/>
        <w:ind w:left="720" w:hanging="720"/>
      </w:pPr>
      <w:r w:rsidRPr="00056676">
        <w:t xml:space="preserve">Pauwels, K., &amp; Srinivasan, S. (2004). Who benefits from store brand entry? </w:t>
      </w:r>
      <w:r w:rsidRPr="00056676">
        <w:rPr>
          <w:i/>
        </w:rPr>
        <w:t>Marketing Science, 23</w:t>
      </w:r>
      <w:r w:rsidRPr="00056676">
        <w:t xml:space="preserve">(3), 364-390. </w:t>
      </w:r>
    </w:p>
    <w:p w14:paraId="73ABC860" w14:textId="77777777" w:rsidR="00056676" w:rsidRPr="00056676" w:rsidRDefault="00056676" w:rsidP="00056676">
      <w:pPr>
        <w:pStyle w:val="EndNoteBibliography"/>
        <w:spacing w:after="0"/>
        <w:ind w:left="720" w:hanging="720"/>
      </w:pPr>
      <w:r w:rsidRPr="00056676">
        <w:t xml:space="preserve">Pesaran, M. H., &amp; Pick, A. (2011). Forecast Combination Across Estimation Windows. </w:t>
      </w:r>
      <w:r w:rsidRPr="00056676">
        <w:rPr>
          <w:i/>
        </w:rPr>
        <w:t>Journal of Business &amp; Economic Statistics, 29</w:t>
      </w:r>
      <w:r w:rsidRPr="00056676">
        <w:t>(2), 307-318. doi: 10.1198/jbes.2010.09018</w:t>
      </w:r>
    </w:p>
    <w:p w14:paraId="559DB992" w14:textId="77777777" w:rsidR="00056676" w:rsidRPr="00056676" w:rsidRDefault="00056676" w:rsidP="00056676">
      <w:pPr>
        <w:pStyle w:val="EndNoteBibliography"/>
        <w:spacing w:after="0"/>
        <w:ind w:left="720" w:hanging="720"/>
      </w:pPr>
      <w:r w:rsidRPr="00056676">
        <w:t xml:space="preserve">Pesaran, M. H., Schuermann, T., &amp; Smith, V. (2009). Forecasting Economic and Financial Variables with Global VARs. </w:t>
      </w:r>
      <w:r w:rsidRPr="00056676">
        <w:rPr>
          <w:i/>
        </w:rPr>
        <w:t>International Journal of Forecasting, 25</w:t>
      </w:r>
      <w:r w:rsidRPr="00056676">
        <w:t xml:space="preserve">, 642-675. </w:t>
      </w:r>
    </w:p>
    <w:p w14:paraId="749A1B20" w14:textId="77777777" w:rsidR="00056676" w:rsidRPr="00056676" w:rsidRDefault="00056676" w:rsidP="00056676">
      <w:pPr>
        <w:pStyle w:val="EndNoteBibliography"/>
        <w:spacing w:after="0"/>
        <w:ind w:left="720" w:hanging="720"/>
      </w:pPr>
      <w:r w:rsidRPr="00056676">
        <w:t xml:space="preserve">Pesaran, M. H., &amp; Timmermann, A. (2005). Small sample properties of forecasts from autoregressive models under structural breaks. </w:t>
      </w:r>
      <w:r w:rsidRPr="00056676">
        <w:rPr>
          <w:i/>
        </w:rPr>
        <w:t>Journal of Econometrics, 129</w:t>
      </w:r>
      <w:r w:rsidRPr="00056676">
        <w:t>(1-2), 183-217. doi: DOI: 10.1016/j.jeconom.2004.09.007</w:t>
      </w:r>
    </w:p>
    <w:p w14:paraId="0C322EA9" w14:textId="77777777" w:rsidR="00056676" w:rsidRPr="00056676" w:rsidRDefault="00056676" w:rsidP="00056676">
      <w:pPr>
        <w:pStyle w:val="EndNoteBibliography"/>
        <w:spacing w:after="0"/>
        <w:ind w:left="720" w:hanging="720"/>
      </w:pPr>
      <w:r w:rsidRPr="00056676">
        <w:t xml:space="preserve">Pesaran, M. H., &amp; Timmermann, A. (2007). Selection of estimation window in the presence of breaks. </w:t>
      </w:r>
      <w:r w:rsidRPr="00056676">
        <w:rPr>
          <w:i/>
        </w:rPr>
        <w:t>Journal of Econometrics, 137</w:t>
      </w:r>
      <w:r w:rsidRPr="00056676">
        <w:t xml:space="preserve">, 134-161. </w:t>
      </w:r>
    </w:p>
    <w:p w14:paraId="7C2FC6A6" w14:textId="77777777" w:rsidR="00056676" w:rsidRPr="00056676" w:rsidRDefault="00056676" w:rsidP="00056676">
      <w:pPr>
        <w:pStyle w:val="EndNoteBibliography"/>
        <w:spacing w:after="0"/>
        <w:ind w:left="720" w:hanging="720"/>
      </w:pPr>
      <w:r w:rsidRPr="00056676">
        <w:t xml:space="preserve">Petropoulos, F., Fildes, R., &amp; Goodwin, P. (2016). Do ‘big losses’ in judgmental adjustments to statistical forecasts affect experts’ behaviour? </w:t>
      </w:r>
      <w:r w:rsidRPr="00056676">
        <w:rPr>
          <w:i/>
        </w:rPr>
        <w:t>European Journal of Operational Research, 249</w:t>
      </w:r>
      <w:r w:rsidRPr="00056676">
        <w:t xml:space="preserve">(3), 842-852. </w:t>
      </w:r>
    </w:p>
    <w:p w14:paraId="74B3B7C4" w14:textId="77777777" w:rsidR="00056676" w:rsidRPr="00056676" w:rsidRDefault="00056676" w:rsidP="00056676">
      <w:pPr>
        <w:pStyle w:val="EndNoteBibliography"/>
        <w:spacing w:after="0"/>
        <w:ind w:left="720" w:hanging="720"/>
      </w:pPr>
      <w:r w:rsidRPr="00056676">
        <w:t xml:space="preserve">Petropoulos, F., &amp; Kourentzes, N. (2015). Forecast combinations for intermittent demand. [journal article]. </w:t>
      </w:r>
      <w:r w:rsidRPr="00056676">
        <w:rPr>
          <w:i/>
        </w:rPr>
        <w:t>Journal of the Operational Research Society, 66</w:t>
      </w:r>
      <w:r w:rsidRPr="00056676">
        <w:t>(6), 914-924. doi: 10.1057/jors.2014.62</w:t>
      </w:r>
    </w:p>
    <w:p w14:paraId="1A43EB61" w14:textId="77777777" w:rsidR="00056676" w:rsidRPr="00056676" w:rsidRDefault="00056676" w:rsidP="00056676">
      <w:pPr>
        <w:pStyle w:val="EndNoteBibliography"/>
        <w:spacing w:after="0"/>
        <w:ind w:left="720" w:hanging="720"/>
      </w:pPr>
      <w:r w:rsidRPr="00056676">
        <w:t xml:space="preserve">Rapach, D. E., &amp; Strauss, J. K. (2008). Structural Breaks and Garch Models of Exchange Rate Volatility. </w:t>
      </w:r>
      <w:r w:rsidRPr="00056676">
        <w:rPr>
          <w:i/>
        </w:rPr>
        <w:t>Journal of Applied Econometrics, 23</w:t>
      </w:r>
      <w:r w:rsidRPr="00056676">
        <w:t xml:space="preserve">(1), 65-90. </w:t>
      </w:r>
    </w:p>
    <w:p w14:paraId="12ABACE3" w14:textId="77777777" w:rsidR="00056676" w:rsidRPr="00056676" w:rsidRDefault="00056676" w:rsidP="00056676">
      <w:pPr>
        <w:pStyle w:val="EndNoteBibliography"/>
        <w:spacing w:after="0"/>
        <w:ind w:left="720" w:hanging="720"/>
      </w:pPr>
      <w:r w:rsidRPr="00056676">
        <w:t xml:space="preserve">Sodhi, M. S., &amp; Tang, C. S. (2011). The incremental bullwhip effect of operational deviations in an arborescent supply chain with requirements planning. </w:t>
      </w:r>
      <w:r w:rsidRPr="00056676">
        <w:rPr>
          <w:i/>
        </w:rPr>
        <w:t>European Journal of Operational Research, 215</w:t>
      </w:r>
      <w:r w:rsidRPr="00056676">
        <w:t xml:space="preserve">(2), 374-382. </w:t>
      </w:r>
    </w:p>
    <w:p w14:paraId="2EEAB8B4" w14:textId="77777777" w:rsidR="00056676" w:rsidRPr="00056676" w:rsidRDefault="00056676" w:rsidP="00056676">
      <w:pPr>
        <w:pStyle w:val="EndNoteBibliography"/>
        <w:spacing w:after="0"/>
        <w:ind w:left="720" w:hanging="720"/>
      </w:pPr>
      <w:r w:rsidRPr="00056676">
        <w:t xml:space="preserve">Song, H., &amp; Witt, S. F. (2003). Tourism Forecasting: The General-to-Specific Approach. </w:t>
      </w:r>
      <w:r w:rsidRPr="00056676">
        <w:rPr>
          <w:i/>
        </w:rPr>
        <w:t>Journal of Travel Research, 42</w:t>
      </w:r>
      <w:r w:rsidRPr="00056676">
        <w:t xml:space="preserve">, 65-74. </w:t>
      </w:r>
    </w:p>
    <w:p w14:paraId="4A3865A6" w14:textId="77777777" w:rsidR="00056676" w:rsidRPr="00056676" w:rsidRDefault="00056676" w:rsidP="00056676">
      <w:pPr>
        <w:pStyle w:val="EndNoteBibliography"/>
        <w:spacing w:after="0"/>
        <w:ind w:left="720" w:hanging="720"/>
      </w:pPr>
      <w:r w:rsidRPr="00056676">
        <w:t xml:space="preserve">Syntetos, A. A., Babai, Z., Boylan, J. E., Kolassa, S., &amp; Nikolopoulos, K. (2016). Supply chain forecasting: Theory, practice, their gap and the future. </w:t>
      </w:r>
      <w:r w:rsidRPr="00056676">
        <w:rPr>
          <w:i/>
        </w:rPr>
        <w:t>European Journal of Operational Research, 252</w:t>
      </w:r>
      <w:r w:rsidRPr="00056676">
        <w:t xml:space="preserve">(1), 1-26. </w:t>
      </w:r>
    </w:p>
    <w:p w14:paraId="29573CC5" w14:textId="77777777" w:rsidR="00056676" w:rsidRPr="00056676" w:rsidRDefault="00056676" w:rsidP="00056676">
      <w:pPr>
        <w:pStyle w:val="EndNoteBibliography"/>
        <w:spacing w:after="0"/>
        <w:ind w:left="720" w:hanging="720"/>
      </w:pPr>
      <w:r w:rsidRPr="00056676">
        <w:t xml:space="preserve">Tashman, L. J. (2000). Out-of-sample tests of forecasting accuracy: an analysis and review </w:t>
      </w:r>
      <w:r w:rsidRPr="00056676">
        <w:rPr>
          <w:i/>
        </w:rPr>
        <w:t>International Journal of Forecasting, 16</w:t>
      </w:r>
      <w:r w:rsidRPr="00056676">
        <w:t xml:space="preserve">(4), 437-450. </w:t>
      </w:r>
    </w:p>
    <w:p w14:paraId="4E5186B1" w14:textId="77777777" w:rsidR="00056676" w:rsidRPr="00056676" w:rsidRDefault="00056676" w:rsidP="00056676">
      <w:pPr>
        <w:pStyle w:val="EndNoteBibliography"/>
        <w:spacing w:after="0"/>
        <w:ind w:left="720" w:hanging="720"/>
      </w:pPr>
      <w:r w:rsidRPr="00056676">
        <w:t xml:space="preserve">Tibshirani, R. (1996). Regression Shrinkage and Selection via the Lasso. </w:t>
      </w:r>
      <w:r w:rsidRPr="00056676">
        <w:rPr>
          <w:i/>
        </w:rPr>
        <w:t>Journal of the Royal Statistical Society. Series B (Methodological), 58</w:t>
      </w:r>
      <w:r w:rsidRPr="00056676">
        <w:t xml:space="preserve">(1), 267-288. </w:t>
      </w:r>
    </w:p>
    <w:p w14:paraId="7811D270" w14:textId="77777777" w:rsidR="00056676" w:rsidRPr="00056676" w:rsidRDefault="00056676" w:rsidP="00056676">
      <w:pPr>
        <w:pStyle w:val="EndNoteBibliography"/>
        <w:spacing w:after="0"/>
        <w:ind w:left="720" w:hanging="720"/>
      </w:pPr>
      <w:r w:rsidRPr="00056676">
        <w:t xml:space="preserve">Trusov, M., Bodapati, A. V., &amp; Cooper, L. G. (2006). Retailer Promotion Planning: Improving Forecasting Accuracy And Interpretability. </w:t>
      </w:r>
      <w:r w:rsidRPr="00056676">
        <w:rPr>
          <w:i/>
        </w:rPr>
        <w:t>Journal of Interactive Marketing, 20</w:t>
      </w:r>
      <w:r w:rsidRPr="00056676">
        <w:t xml:space="preserve">(3-4), 71-81. </w:t>
      </w:r>
    </w:p>
    <w:p w14:paraId="69E731B9" w14:textId="77777777" w:rsidR="00056676" w:rsidRPr="00056676" w:rsidRDefault="00056676" w:rsidP="00056676">
      <w:pPr>
        <w:pStyle w:val="EndNoteBibliography"/>
        <w:spacing w:after="0"/>
        <w:ind w:left="720" w:hanging="720"/>
      </w:pPr>
      <w:r w:rsidRPr="00056676">
        <w:lastRenderedPageBreak/>
        <w:t xml:space="preserve">van Heerde, H., M. Dinner, I., &amp; Neslin, S. (2015). Creating Customer Engagement Via Mobile Apps: How App Usage Drives Purchase Behavior. </w:t>
      </w:r>
      <w:r w:rsidRPr="00056676">
        <w:rPr>
          <w:i/>
        </w:rPr>
        <w:t>Working paper, 10.2139/ssrn.2669817</w:t>
      </w:r>
      <w:r w:rsidRPr="00056676">
        <w:t xml:space="preserve">. </w:t>
      </w:r>
    </w:p>
    <w:p w14:paraId="511A911C" w14:textId="77777777" w:rsidR="00056676" w:rsidRPr="00056676" w:rsidRDefault="00056676" w:rsidP="00056676">
      <w:pPr>
        <w:pStyle w:val="EndNoteBibliography"/>
        <w:spacing w:after="0"/>
        <w:ind w:left="720" w:hanging="720"/>
      </w:pPr>
      <w:r w:rsidRPr="00056676">
        <w:t xml:space="preserve">Wildt, A. R. (1976). </w:t>
      </w:r>
      <w:r w:rsidRPr="00056676">
        <w:rPr>
          <w:i/>
        </w:rPr>
        <w:t>The empirical investigation of time dependent parameter variation in marketing models</w:t>
      </w:r>
      <w:r w:rsidRPr="00056676">
        <w:t xml:space="preserve">. Paper presented at the Marketing Educators' Conference. </w:t>
      </w:r>
    </w:p>
    <w:p w14:paraId="74E9377D" w14:textId="77777777" w:rsidR="00056676" w:rsidRPr="00056676" w:rsidRDefault="00056676" w:rsidP="00056676">
      <w:pPr>
        <w:pStyle w:val="EndNoteBibliography"/>
        <w:ind w:left="720" w:hanging="720"/>
      </w:pPr>
      <w:r w:rsidRPr="00056676">
        <w:t xml:space="preserve">Wildt, A. R., &amp; Winer, R. S. (1983). Modeling and Estimation in Changing Market Environments. </w:t>
      </w:r>
      <w:r w:rsidRPr="00056676">
        <w:rPr>
          <w:i/>
        </w:rPr>
        <w:t>The Journal of Business, 56</w:t>
      </w:r>
      <w:r w:rsidRPr="00056676">
        <w:t xml:space="preserve">(3), 365-388. </w:t>
      </w:r>
    </w:p>
    <w:p w14:paraId="1902B5C8" w14:textId="033DCCDF"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5AEE31B2" w:rsidR="000B7EE9" w:rsidRPr="0092053E" w:rsidRDefault="006679C4">
      <w:r w:rsidRPr="0092053E">
        <w:t xml:space="preserve"> </w:t>
      </w:r>
    </w:p>
    <w:sectPr w:rsidR="000B7EE9" w:rsidRPr="0092053E" w:rsidSect="00AE69A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LBA EDITING" w:date="2019-04-07T19:53:00Z" w:initials="AE">
    <w:p w14:paraId="1F743793" w14:textId="6D5E4FE8" w:rsidR="00920C70" w:rsidRDefault="00920C70">
      <w:pPr>
        <w:pStyle w:val="CommentText"/>
      </w:pPr>
      <w:r>
        <w:rPr>
          <w:rStyle w:val="CommentReference"/>
        </w:rPr>
        <w:annotationRef/>
      </w:r>
      <w:r>
        <w:t xml:space="preserve">The term “proposed” is already overly repetitive -  make a note and use a synonym on a few such occasions </w:t>
      </w:r>
    </w:p>
  </w:comment>
  <w:comment w:id="54" w:author="ALBA EDITING" w:date="2019-04-07T20:11:00Z" w:initials="AE">
    <w:p w14:paraId="3AF7B0FF" w14:textId="0B8BED73" w:rsidR="00920C70" w:rsidRDefault="00920C70">
      <w:pPr>
        <w:pStyle w:val="CommentText"/>
      </w:pPr>
      <w:r>
        <w:rPr>
          <w:rStyle w:val="CommentReference"/>
        </w:rPr>
        <w:annotationRef/>
      </w:r>
      <w:r>
        <w:t xml:space="preserve">*Note that I see no problem with use of present tense here. Review - </w:t>
      </w:r>
    </w:p>
  </w:comment>
  <w:comment w:id="55" w:author="ALBA EDITING" w:date="2019-04-06T14:32:00Z" w:initials="AE">
    <w:p w14:paraId="10B5253A" w14:textId="7419C967" w:rsidR="00920C70" w:rsidRDefault="00920C70">
      <w:pPr>
        <w:pStyle w:val="CommentText"/>
      </w:pPr>
      <w:r>
        <w:rPr>
          <w:rStyle w:val="CommentReference"/>
        </w:rPr>
        <w:annotationRef/>
      </w:r>
      <w:r>
        <w:t xml:space="preserve">Correct term? Or “upcoming”? </w:t>
      </w:r>
    </w:p>
  </w:comment>
  <w:comment w:id="59" w:author="ALBA EDITING" w:date="2019-04-07T20:12:00Z" w:initials="AE">
    <w:p w14:paraId="7BBB116E" w14:textId="3DCC3FAD" w:rsidR="00920C70" w:rsidRDefault="00920C70">
      <w:pPr>
        <w:pStyle w:val="CommentText"/>
      </w:pPr>
      <w:r>
        <w:rPr>
          <w:rStyle w:val="CommentReference"/>
        </w:rPr>
        <w:annotationRef/>
      </w:r>
      <w:r>
        <w:t xml:space="preserve">Or “…by relying on…”? Review </w:t>
      </w:r>
    </w:p>
  </w:comment>
  <w:comment w:id="60" w:author="ALBA EDITING" w:date="2019-04-07T20:14:00Z" w:initials="AE">
    <w:p w14:paraId="4E2C8637" w14:textId="1F65E507" w:rsidR="00920C70" w:rsidRDefault="00920C70">
      <w:pPr>
        <w:pStyle w:val="CommentText"/>
      </w:pPr>
      <w:r>
        <w:rPr>
          <w:rStyle w:val="CommentReference"/>
        </w:rPr>
        <w:annotationRef/>
      </w:r>
      <w:r>
        <w:t xml:space="preserve">Or simply replace this with “suggested”? </w:t>
      </w:r>
    </w:p>
  </w:comment>
  <w:comment w:id="71" w:author="ALBA EDITING" w:date="2019-04-07T20:17:00Z" w:initials="AE">
    <w:p w14:paraId="58417BF5" w14:textId="77777777" w:rsidR="00920C70" w:rsidRDefault="00920C70" w:rsidP="00F01CDF">
      <w:pPr>
        <w:pStyle w:val="CommentText"/>
      </w:pPr>
      <w:r>
        <w:rPr>
          <w:rStyle w:val="CommentReference"/>
        </w:rPr>
        <w:annotationRef/>
      </w:r>
      <w:r>
        <w:t>“for the…for a…” does not feel correct. Check use of prepositions here carefully. i.e. ‘…</w:t>
      </w:r>
      <w:r w:rsidRPr="00750D28">
        <w:rPr>
          <w:b/>
          <w:bCs/>
        </w:rPr>
        <w:t>of</w:t>
      </w:r>
      <w:r>
        <w:t xml:space="preserve"> a Chilean supermarket…”?   </w:t>
      </w:r>
    </w:p>
  </w:comment>
  <w:comment w:id="75" w:author="ALBA EDITING" w:date="2019-04-07T20:23:00Z" w:initials="AE">
    <w:p w14:paraId="7D027D8F" w14:textId="33BDDF75" w:rsidR="00920C70" w:rsidRDefault="00920C70">
      <w:pPr>
        <w:pStyle w:val="CommentText"/>
      </w:pPr>
      <w:r>
        <w:rPr>
          <w:rStyle w:val="CommentReference"/>
        </w:rPr>
        <w:annotationRef/>
      </w:r>
      <w:r>
        <w:t xml:space="preserve">Do you mean here “of”? </w:t>
      </w:r>
    </w:p>
  </w:comment>
  <w:comment w:id="78" w:author="ALBA EDITING" w:date="2019-04-07T20:25:00Z" w:initials="AE">
    <w:p w14:paraId="28142119" w14:textId="32D05196" w:rsidR="00920C70" w:rsidRDefault="00920C70">
      <w:pPr>
        <w:pStyle w:val="CommentText"/>
      </w:pPr>
      <w:r>
        <w:rPr>
          <w:rStyle w:val="CommentReference"/>
        </w:rPr>
        <w:annotationRef/>
      </w:r>
      <w:r>
        <w:t xml:space="preserve">Or “…competitive activities variables…”? </w:t>
      </w:r>
    </w:p>
  </w:comment>
  <w:comment w:id="79" w:author="ALBA EDITING" w:date="2019-04-07T20:26:00Z" w:initials="AE">
    <w:p w14:paraId="7CD6C526" w14:textId="703E1A9A" w:rsidR="00920C70" w:rsidRDefault="00920C70">
      <w:pPr>
        <w:pStyle w:val="CommentText"/>
      </w:pPr>
      <w:r>
        <w:rPr>
          <w:rStyle w:val="CommentReference"/>
        </w:rPr>
        <w:annotationRef/>
      </w:r>
      <w:r>
        <w:t xml:space="preserve">Using this phrase means there is no need to end with etc. as has been the case throughout. It indicated a non-exhaustive list – </w:t>
      </w:r>
    </w:p>
  </w:comment>
  <w:comment w:id="84" w:author="ALBA EDITING" w:date="2019-04-07T20:28:00Z" w:initials="AE">
    <w:p w14:paraId="20CDCA02" w14:textId="13E29961" w:rsidR="00920C70" w:rsidRDefault="00920C70">
      <w:pPr>
        <w:pStyle w:val="CommentText"/>
      </w:pPr>
      <w:r>
        <w:rPr>
          <w:rStyle w:val="CommentReference"/>
        </w:rPr>
        <w:annotationRef/>
      </w:r>
      <w:r>
        <w:t xml:space="preserve">Do you mean “requirements”? </w:t>
      </w:r>
    </w:p>
  </w:comment>
  <w:comment w:id="88" w:author="ALBA EDITING" w:date="2019-04-07T20:33:00Z" w:initials="AE">
    <w:p w14:paraId="6EA9A40A" w14:textId="61EAB98A" w:rsidR="00920C70" w:rsidRDefault="00920C70">
      <w:pPr>
        <w:pStyle w:val="CommentText"/>
      </w:pPr>
      <w:r>
        <w:rPr>
          <w:rStyle w:val="CommentReference"/>
        </w:rPr>
        <w:annotationRef/>
      </w:r>
      <w:r>
        <w:rPr>
          <w:rStyle w:val="CommentReference"/>
        </w:rPr>
        <w:t xml:space="preserve">1983 justifies past tense - </w:t>
      </w:r>
    </w:p>
  </w:comment>
  <w:comment w:id="97" w:author="ALBA EDITING" w:date="2019-04-07T20:37:00Z" w:initials="AE">
    <w:p w14:paraId="08735F7D" w14:textId="76A19BE0" w:rsidR="00920C70" w:rsidRDefault="00920C70">
      <w:pPr>
        <w:pStyle w:val="CommentText"/>
      </w:pPr>
      <w:r>
        <w:rPr>
          <w:rStyle w:val="CommentReference"/>
        </w:rPr>
        <w:annotationRef/>
      </w:r>
      <w:r>
        <w:t xml:space="preserve">Use of prepositions here appear problematic, which has been a minor feature of concern throughout. I do not feel “by” is correct here. Do you mean “of”? Review </w:t>
      </w:r>
    </w:p>
  </w:comment>
  <w:comment w:id="169" w:author="ALBA EDITING" w:date="2019-04-07T20:44:00Z" w:initials="AE">
    <w:p w14:paraId="56DE3B67" w14:textId="63A9BC8D" w:rsidR="00920C70" w:rsidRDefault="00920C70">
      <w:pPr>
        <w:pStyle w:val="CommentText"/>
      </w:pPr>
      <w:r>
        <w:rPr>
          <w:rStyle w:val="CommentReference"/>
        </w:rPr>
        <w:annotationRef/>
      </w:r>
      <w:r>
        <w:t xml:space="preserve">Or “making”? </w:t>
      </w:r>
    </w:p>
  </w:comment>
  <w:comment w:id="199" w:author="ALBA EDITING" w:date="2019-04-07T20:48:00Z" w:initials="AE">
    <w:p w14:paraId="105F07EA" w14:textId="41626C6E" w:rsidR="00920C70" w:rsidRDefault="00920C70">
      <w:pPr>
        <w:pStyle w:val="CommentText"/>
      </w:pPr>
      <w:r>
        <w:rPr>
          <w:rStyle w:val="CommentReference"/>
        </w:rPr>
        <w:annotationRef/>
      </w:r>
      <w:r>
        <w:t xml:space="preserve">Pluralize? </w:t>
      </w:r>
    </w:p>
  </w:comment>
  <w:comment w:id="202" w:author="ALBA EDITING" w:date="2019-04-07T20:49:00Z" w:initials="AE">
    <w:p w14:paraId="77E694F2" w14:textId="08E010CE" w:rsidR="00920C70" w:rsidRDefault="00920C70">
      <w:pPr>
        <w:pStyle w:val="CommentText"/>
      </w:pPr>
      <w:r>
        <w:rPr>
          <w:rStyle w:val="CommentReference"/>
        </w:rPr>
        <w:annotationRef/>
      </w:r>
      <w:r>
        <w:t xml:space="preserve">Check use of prepositions here - </w:t>
      </w:r>
    </w:p>
  </w:comment>
  <w:comment w:id="209" w:author="ALBA EDITING" w:date="2019-04-08T10:25:00Z" w:initials="AE">
    <w:p w14:paraId="4BB9809B" w14:textId="1D892972" w:rsidR="00920C70" w:rsidRDefault="00920C70">
      <w:pPr>
        <w:pStyle w:val="CommentText"/>
      </w:pPr>
      <w:r>
        <w:rPr>
          <w:rStyle w:val="CommentReference"/>
        </w:rPr>
        <w:annotationRef/>
      </w:r>
      <w:r>
        <w:t xml:space="preserve">Or “…in a single product category.”? </w:t>
      </w:r>
    </w:p>
  </w:comment>
  <w:comment w:id="230" w:author="ALBA EDITING" w:date="2019-04-08T10:37:00Z" w:initials="AE">
    <w:p w14:paraId="78BE18C0" w14:textId="6DC55F41" w:rsidR="00920C70" w:rsidRDefault="00920C70">
      <w:pPr>
        <w:pStyle w:val="CommentText"/>
      </w:pPr>
      <w:r>
        <w:rPr>
          <w:rStyle w:val="CommentReference"/>
        </w:rPr>
        <w:annotationRef/>
      </w:r>
      <w:r>
        <w:t>Or “…by using the…”?</w:t>
      </w:r>
    </w:p>
  </w:comment>
  <w:comment w:id="231" w:author="ALBA EDITING" w:date="2019-04-08T10:37:00Z" w:initials="AE">
    <w:p w14:paraId="47E43D38" w14:textId="1DC7BE5B" w:rsidR="00920C70" w:rsidRDefault="00920C70">
      <w:pPr>
        <w:pStyle w:val="CommentText"/>
      </w:pPr>
      <w:r>
        <w:rPr>
          <w:rStyle w:val="CommentReference"/>
        </w:rPr>
        <w:annotationRef/>
      </w:r>
      <w:r>
        <w:t xml:space="preserve">Also, thereafter? </w:t>
      </w:r>
    </w:p>
  </w:comment>
  <w:comment w:id="234" w:author="ALBA EDITING" w:date="2019-04-08T10:37:00Z" w:initials="AE">
    <w:p w14:paraId="6060E3C0" w14:textId="656C250A" w:rsidR="00920C70" w:rsidRDefault="00920C70">
      <w:pPr>
        <w:pStyle w:val="CommentText"/>
      </w:pPr>
      <w:r>
        <w:rPr>
          <w:rStyle w:val="CommentReference"/>
        </w:rPr>
        <w:annotationRef/>
      </w:r>
      <w:r>
        <w:t xml:space="preserve">Unclear – review </w:t>
      </w:r>
    </w:p>
  </w:comment>
  <w:comment w:id="266" w:author="ALBA EDITING" w:date="2019-04-08T11:01:00Z" w:initials="AE">
    <w:p w14:paraId="448546E8" w14:textId="34D54C8F" w:rsidR="00920C70" w:rsidRDefault="00920C70">
      <w:pPr>
        <w:pStyle w:val="CommentText"/>
      </w:pPr>
      <w:r>
        <w:rPr>
          <w:rStyle w:val="CommentReference"/>
        </w:rPr>
        <w:annotationRef/>
      </w:r>
      <w:r>
        <w:t xml:space="preserve">Check update - </w:t>
      </w:r>
    </w:p>
  </w:comment>
  <w:comment w:id="346" w:author="ALBA EDITING" w:date="2019-04-08T11:24:00Z" w:initials="AE">
    <w:p w14:paraId="23AE6284" w14:textId="5A946E86" w:rsidR="00920C70" w:rsidRDefault="00920C70">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365" w:author="ALBA EDITING" w:date="2019-04-08T11:27:00Z" w:initials="AE">
    <w:p w14:paraId="216BA105" w14:textId="0D59262E" w:rsidR="00920C70" w:rsidRDefault="00920C70">
      <w:pPr>
        <w:pStyle w:val="CommentText"/>
      </w:pPr>
      <w:r>
        <w:rPr>
          <w:rStyle w:val="CommentReference"/>
        </w:rPr>
        <w:annotationRef/>
      </w:r>
      <w:r>
        <w:t xml:space="preserve">*note here that throughout this has been presented inconsistently and that this version should be applied consistently throughout as I have endeavoured to achieve </w:t>
      </w:r>
    </w:p>
  </w:comment>
  <w:comment w:id="407" w:author="ALBA EDITING" w:date="2019-04-08T11:30:00Z" w:initials="AE">
    <w:p w14:paraId="02EB4D4A" w14:textId="1445CA06" w:rsidR="00920C70" w:rsidRDefault="00920C70">
      <w:pPr>
        <w:pStyle w:val="CommentText"/>
      </w:pPr>
      <w:r>
        <w:rPr>
          <w:rStyle w:val="CommentReference"/>
        </w:rPr>
        <w:annotationRef/>
      </w:r>
      <w:r>
        <w:t xml:space="preserve">Pluralize? </w:t>
      </w:r>
    </w:p>
  </w:comment>
  <w:comment w:id="644" w:author="ALBA EDITING" w:date="2019-04-08T11:39:00Z" w:initials="AE">
    <w:p w14:paraId="1B8EB54A" w14:textId="23B8177E" w:rsidR="00920C70" w:rsidRDefault="00920C70">
      <w:pPr>
        <w:pStyle w:val="CommentText"/>
      </w:pPr>
      <w:r>
        <w:rPr>
          <w:rStyle w:val="CommentReference"/>
        </w:rPr>
        <w:annotationRef/>
      </w:r>
      <w:r>
        <w:t xml:space="preserve">Is this correct preposition? Or do you mean “by using/by applying” etc.?  </w:t>
      </w:r>
    </w:p>
  </w:comment>
  <w:comment w:id="652" w:author="ALBA EDITING" w:date="2019-04-08T11:39:00Z" w:initials="AE">
    <w:p w14:paraId="686A078D" w14:textId="371B586C" w:rsidR="00920C70" w:rsidRDefault="00920C70">
      <w:pPr>
        <w:pStyle w:val="CommentText"/>
      </w:pPr>
      <w:r>
        <w:rPr>
          <w:rStyle w:val="CommentReference"/>
        </w:rPr>
        <w:annotationRef/>
      </w:r>
      <w:r>
        <w:t xml:space="preserve">See comment above - </w:t>
      </w:r>
    </w:p>
  </w:comment>
  <w:comment w:id="664" w:author="ALBA EDITING" w:date="2019-04-08T11:40:00Z" w:initials="AE">
    <w:p w14:paraId="2F1C05F2" w14:textId="7AF3E483" w:rsidR="00920C70" w:rsidRDefault="00920C70">
      <w:pPr>
        <w:pStyle w:val="CommentText"/>
      </w:pPr>
      <w:r>
        <w:rPr>
          <w:rStyle w:val="CommentReference"/>
        </w:rPr>
        <w:annotationRef/>
      </w:r>
      <w:r>
        <w:t xml:space="preserve">See above - </w:t>
      </w:r>
    </w:p>
  </w:comment>
  <w:comment w:id="685" w:author="ALBA EDITING" w:date="2019-04-08T11:41:00Z" w:initials="AE">
    <w:p w14:paraId="79925D36" w14:textId="489ECE09" w:rsidR="00920C70" w:rsidRDefault="00920C70">
      <w:pPr>
        <w:pStyle w:val="CommentText"/>
      </w:pPr>
      <w:r>
        <w:rPr>
          <w:rStyle w:val="CommentReference"/>
        </w:rPr>
        <w:annotationRef/>
      </w:r>
      <w:r>
        <w:t xml:space="preserve">Past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43793" w15:done="0"/>
  <w15:commentEx w15:paraId="3AF7B0FF" w15:done="1"/>
  <w15:commentEx w15:paraId="10B5253A" w15:done="1"/>
  <w15:commentEx w15:paraId="7BBB116E" w15:done="1"/>
  <w15:commentEx w15:paraId="4E2C8637" w15:done="1"/>
  <w15:commentEx w15:paraId="58417BF5" w15:done="1"/>
  <w15:commentEx w15:paraId="7D027D8F" w15:done="0"/>
  <w15:commentEx w15:paraId="28142119" w15:done="1"/>
  <w15:commentEx w15:paraId="7CD6C526" w15:done="0"/>
  <w15:commentEx w15:paraId="20CDCA02" w15:done="0"/>
  <w15:commentEx w15:paraId="6EA9A40A" w15:done="0"/>
  <w15:commentEx w15:paraId="08735F7D" w15:done="1"/>
  <w15:commentEx w15:paraId="56DE3B67" w15:done="0"/>
  <w15:commentEx w15:paraId="105F07EA" w15:done="1"/>
  <w15:commentEx w15:paraId="77E694F2" w15:done="1"/>
  <w15:commentEx w15:paraId="4BB9809B" w15:done="1"/>
  <w15:commentEx w15:paraId="78BE18C0" w15:done="1"/>
  <w15:commentEx w15:paraId="47E43D38" w15:done="1"/>
  <w15:commentEx w15:paraId="6060E3C0" w15:done="1"/>
  <w15:commentEx w15:paraId="448546E8" w15:done="0"/>
  <w15:commentEx w15:paraId="23AE6284" w15:done="1"/>
  <w15:commentEx w15:paraId="216BA105" w15:done="1"/>
  <w15:commentEx w15:paraId="02EB4D4A" w15:done="1"/>
  <w15:commentEx w15:paraId="1B8EB54A" w15:done="1"/>
  <w15:commentEx w15:paraId="686A078D" w15:done="1"/>
  <w15:commentEx w15:paraId="2F1C05F2" w15:done="1"/>
  <w15:commentEx w15:paraId="79925D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43793" w16cid:durableId="2055B20B"/>
  <w16cid:commentId w16cid:paraId="3AF7B0FF" w16cid:durableId="2055B20C"/>
  <w16cid:commentId w16cid:paraId="10B5253A" w16cid:durableId="2055B20D"/>
  <w16cid:commentId w16cid:paraId="7BBB116E" w16cid:durableId="2055B20E"/>
  <w16cid:commentId w16cid:paraId="4E2C8637" w16cid:durableId="2055B20F"/>
  <w16cid:commentId w16cid:paraId="58417BF5" w16cid:durableId="20563C2F"/>
  <w16cid:commentId w16cid:paraId="7D027D8F" w16cid:durableId="2055B211"/>
  <w16cid:commentId w16cid:paraId="28142119" w16cid:durableId="2055B212"/>
  <w16cid:commentId w16cid:paraId="7CD6C526" w16cid:durableId="2055B213"/>
  <w16cid:commentId w16cid:paraId="20CDCA02" w16cid:durableId="2055B214"/>
  <w16cid:commentId w16cid:paraId="6EA9A40A" w16cid:durableId="2055B215"/>
  <w16cid:commentId w16cid:paraId="08735F7D" w16cid:durableId="2055B216"/>
  <w16cid:commentId w16cid:paraId="56DE3B67" w16cid:durableId="2055B219"/>
  <w16cid:commentId w16cid:paraId="105F07EA" w16cid:durableId="2055B21A"/>
  <w16cid:commentId w16cid:paraId="77E694F2" w16cid:durableId="2055B21B"/>
  <w16cid:commentId w16cid:paraId="4BB9809B" w16cid:durableId="2055B21C"/>
  <w16cid:commentId w16cid:paraId="78BE18C0" w16cid:durableId="2055B21E"/>
  <w16cid:commentId w16cid:paraId="47E43D38" w16cid:durableId="2055B21F"/>
  <w16cid:commentId w16cid:paraId="6060E3C0" w16cid:durableId="2055B220"/>
  <w16cid:commentId w16cid:paraId="448546E8" w16cid:durableId="2055B221"/>
  <w16cid:commentId w16cid:paraId="23AE6284" w16cid:durableId="2055B223"/>
  <w16cid:commentId w16cid:paraId="216BA105" w16cid:durableId="2055B224"/>
  <w16cid:commentId w16cid:paraId="02EB4D4A" w16cid:durableId="2055B226"/>
  <w16cid:commentId w16cid:paraId="1B8EB54A" w16cid:durableId="2055B228"/>
  <w16cid:commentId w16cid:paraId="686A078D" w16cid:durableId="2055B229"/>
  <w16cid:commentId w16cid:paraId="2F1C05F2" w16cid:durableId="2055B22A"/>
  <w16cid:commentId w16cid:paraId="79925D36" w16cid:durableId="2055B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AB1AE" w14:textId="77777777" w:rsidR="00FE20BB" w:rsidRDefault="00FE20BB" w:rsidP="00971633">
      <w:pPr>
        <w:spacing w:after="0" w:line="240" w:lineRule="auto"/>
      </w:pPr>
      <w:r>
        <w:separator/>
      </w:r>
    </w:p>
  </w:endnote>
  <w:endnote w:type="continuationSeparator" w:id="0">
    <w:p w14:paraId="598C3D1A" w14:textId="77777777" w:rsidR="00FE20BB" w:rsidRDefault="00FE20BB"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920C70" w:rsidRDefault="00920C7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44F05322" w14:textId="77777777" w:rsidR="00920C70" w:rsidRDefault="00920C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920C70" w:rsidRDefault="00920C70">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ECC802C" w14:textId="77777777" w:rsidR="00920C70" w:rsidRDefault="00920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96EA1" w14:textId="77777777" w:rsidR="00FE20BB" w:rsidRDefault="00FE20BB" w:rsidP="00971633">
      <w:pPr>
        <w:spacing w:after="0" w:line="240" w:lineRule="auto"/>
      </w:pPr>
      <w:r>
        <w:separator/>
      </w:r>
    </w:p>
  </w:footnote>
  <w:footnote w:type="continuationSeparator" w:id="0">
    <w:p w14:paraId="241DBF90" w14:textId="77777777" w:rsidR="00FE20BB" w:rsidRDefault="00FE20BB" w:rsidP="00971633">
      <w:pPr>
        <w:spacing w:after="0" w:line="240" w:lineRule="auto"/>
      </w:pPr>
      <w:r>
        <w:continuationSeparator/>
      </w:r>
    </w:p>
  </w:footnote>
  <w:footnote w:id="1">
    <w:p w14:paraId="7AA3B786" w14:textId="77777777" w:rsidR="00920C70" w:rsidRDefault="00920C70"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920C70" w:rsidRPr="003A7F2F" w:rsidRDefault="00920C70"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920C70" w:rsidRPr="003A7F2F" w:rsidRDefault="00920C70" w:rsidP="00971633">
      <w:pPr>
        <w:pStyle w:val="FootnoteText"/>
        <w:rPr>
          <w:rFonts w:cs="Times New Roman"/>
          <w:color w:val="0D0D0D" w:themeColor="text1" w:themeTint="F2"/>
          <w:szCs w:val="24"/>
          <w:lang w:val="fr-FR"/>
        </w:rPr>
      </w:pPr>
    </w:p>
  </w:footnote>
  <w:footnote w:id="2">
    <w:p w14:paraId="758F5AB7" w14:textId="4E9994BF" w:rsidR="00920C70" w:rsidRDefault="00920C70"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920C70" w:rsidRDefault="00920C70">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920C70" w:rsidRDefault="00920C70"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920C70" w:rsidRDefault="00920C70"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920C70" w:rsidRPr="001920DC" w:rsidRDefault="00920C70"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9B0524">
        <w:rPr>
          <w:sz w:val="20"/>
          <w:szCs w:val="20"/>
          <w:rPrChange w:id="217" w:author="tao huang" w:date="2019-04-08T17:01:00Z">
            <w:rPr>
              <w:i/>
              <w:sz w:val="20"/>
              <w:szCs w:val="20"/>
            </w:rPr>
          </w:rPrChange>
        </w:rPr>
        <w:t>Halloween</w:t>
      </w:r>
      <w:r w:rsidRPr="009B0524">
        <w:rPr>
          <w:sz w:val="20"/>
          <w:szCs w:val="20"/>
        </w:rPr>
        <w:t xml:space="preserve">, </w:t>
      </w:r>
      <w:r w:rsidRPr="009B0524">
        <w:rPr>
          <w:sz w:val="20"/>
          <w:szCs w:val="20"/>
          <w:rPrChange w:id="218" w:author="tao huang" w:date="2019-04-08T17:01:00Z">
            <w:rPr>
              <w:i/>
              <w:sz w:val="20"/>
              <w:szCs w:val="20"/>
            </w:rPr>
          </w:rPrChange>
        </w:rPr>
        <w:t>Thanksgiving</w:t>
      </w:r>
      <w:r w:rsidRPr="009B0524">
        <w:rPr>
          <w:sz w:val="20"/>
          <w:szCs w:val="20"/>
        </w:rPr>
        <w:t xml:space="preserve">, </w:t>
      </w:r>
      <w:r w:rsidRPr="009B0524">
        <w:rPr>
          <w:sz w:val="20"/>
          <w:szCs w:val="20"/>
          <w:rPrChange w:id="219" w:author="tao huang" w:date="2019-04-08T17:01:00Z">
            <w:rPr>
              <w:i/>
              <w:sz w:val="20"/>
              <w:szCs w:val="20"/>
            </w:rPr>
          </w:rPrChange>
        </w:rPr>
        <w:t>Christmas</w:t>
      </w:r>
      <w:r w:rsidRPr="009B0524">
        <w:rPr>
          <w:sz w:val="20"/>
          <w:szCs w:val="20"/>
        </w:rPr>
        <w:t xml:space="preserve">, </w:t>
      </w:r>
      <w:r w:rsidRPr="009B0524">
        <w:rPr>
          <w:sz w:val="20"/>
          <w:szCs w:val="20"/>
          <w:rPrChange w:id="220" w:author="tao huang" w:date="2019-04-08T17:01:00Z">
            <w:rPr>
              <w:i/>
              <w:sz w:val="20"/>
              <w:szCs w:val="20"/>
            </w:rPr>
          </w:rPrChange>
        </w:rPr>
        <w:t>New Year’s Day</w:t>
      </w:r>
      <w:r w:rsidRPr="009B0524">
        <w:rPr>
          <w:sz w:val="20"/>
          <w:szCs w:val="20"/>
        </w:rPr>
        <w:t xml:space="preserve">, </w:t>
      </w:r>
      <w:r w:rsidRPr="009B0524">
        <w:rPr>
          <w:rStyle w:val="apple-style-span"/>
          <w:color w:val="000000"/>
          <w:sz w:val="20"/>
          <w:szCs w:val="20"/>
          <w:rPrChange w:id="221" w:author="tao huang" w:date="2019-04-08T17:01:00Z">
            <w:rPr>
              <w:rStyle w:val="apple-style-span"/>
              <w:i/>
              <w:color w:val="000000"/>
              <w:sz w:val="20"/>
              <w:szCs w:val="20"/>
            </w:rPr>
          </w:rPrChange>
        </w:rPr>
        <w:t>President’s Day</w:t>
      </w:r>
      <w:r w:rsidRPr="009B0524">
        <w:rPr>
          <w:rStyle w:val="apple-style-span"/>
          <w:color w:val="000000"/>
          <w:sz w:val="20"/>
          <w:szCs w:val="20"/>
        </w:rPr>
        <w:t xml:space="preserve">, </w:t>
      </w:r>
      <w:r w:rsidRPr="009B0524">
        <w:rPr>
          <w:rStyle w:val="apple-style-span"/>
          <w:color w:val="000000"/>
          <w:sz w:val="20"/>
          <w:szCs w:val="20"/>
          <w:rPrChange w:id="222" w:author="tao huang" w:date="2019-04-08T17:01:00Z">
            <w:rPr>
              <w:rStyle w:val="apple-style-span"/>
              <w:i/>
              <w:color w:val="000000"/>
              <w:sz w:val="20"/>
              <w:szCs w:val="20"/>
            </w:rPr>
          </w:rPrChange>
        </w:rPr>
        <w:t>Easter</w:t>
      </w:r>
      <w:r w:rsidRPr="009B0524">
        <w:rPr>
          <w:rStyle w:val="apple-style-span"/>
          <w:color w:val="000000"/>
          <w:sz w:val="20"/>
          <w:szCs w:val="20"/>
        </w:rPr>
        <w:t xml:space="preserve">, </w:t>
      </w:r>
      <w:r w:rsidRPr="009B0524">
        <w:rPr>
          <w:rStyle w:val="apple-style-span"/>
          <w:color w:val="000000"/>
          <w:sz w:val="20"/>
          <w:szCs w:val="20"/>
          <w:rPrChange w:id="223" w:author="tao huang" w:date="2019-04-08T17:01:00Z">
            <w:rPr>
              <w:rStyle w:val="apple-style-span"/>
              <w:i/>
              <w:color w:val="000000"/>
              <w:sz w:val="20"/>
              <w:szCs w:val="20"/>
            </w:rPr>
          </w:rPrChange>
        </w:rPr>
        <w:t>Memorial Day</w:t>
      </w:r>
      <w:r w:rsidRPr="009B0524">
        <w:rPr>
          <w:rStyle w:val="apple-style-span"/>
          <w:color w:val="000000"/>
          <w:sz w:val="20"/>
          <w:szCs w:val="20"/>
        </w:rPr>
        <w:t xml:space="preserve">, the </w:t>
      </w:r>
      <w:r w:rsidRPr="009B0524">
        <w:rPr>
          <w:rStyle w:val="apple-style-span"/>
          <w:color w:val="000000"/>
          <w:sz w:val="20"/>
          <w:szCs w:val="20"/>
          <w:rPrChange w:id="224" w:author="tao huang" w:date="2019-04-08T17:01:00Z">
            <w:rPr>
              <w:rStyle w:val="apple-style-span"/>
              <w:i/>
              <w:color w:val="000000"/>
              <w:sz w:val="20"/>
              <w:szCs w:val="20"/>
            </w:rPr>
          </w:rPrChange>
        </w:rPr>
        <w:t>4th of July</w:t>
      </w:r>
      <w:r w:rsidRPr="009B0524">
        <w:rPr>
          <w:rStyle w:val="apple-style-span"/>
          <w:color w:val="000000"/>
          <w:sz w:val="20"/>
          <w:szCs w:val="20"/>
        </w:rPr>
        <w:t xml:space="preserve">, and </w:t>
      </w:r>
      <w:r w:rsidRPr="009B0524">
        <w:rPr>
          <w:rStyle w:val="apple-style-span"/>
          <w:color w:val="000000"/>
          <w:sz w:val="20"/>
          <w:szCs w:val="20"/>
          <w:rPrChange w:id="225" w:author="tao huang" w:date="2019-04-08T17:01:00Z">
            <w:rPr>
              <w:rStyle w:val="apple-style-span"/>
              <w:i/>
              <w:color w:val="000000"/>
              <w:sz w:val="20"/>
              <w:szCs w:val="20"/>
            </w:rPr>
          </w:rPrChange>
        </w:rPr>
        <w:t>Labour Day</w:t>
      </w:r>
      <w:r w:rsidRPr="009B0524">
        <w:rPr>
          <w:rStyle w:val="apple-style-span"/>
          <w:color w:val="000000"/>
          <w:sz w:val="20"/>
          <w:szCs w:val="20"/>
        </w:rPr>
        <w:t>.</w:t>
      </w:r>
    </w:p>
  </w:footnote>
  <w:footnote w:id="7">
    <w:p w14:paraId="444C85E4" w14:textId="5BDC3268" w:rsidR="00920C70" w:rsidRDefault="00920C70">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920C70" w:rsidRDefault="00920C70">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68AF345" w:rsidR="00920C70" w:rsidRDefault="00920C70"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less observations (e.g., 70% of weeks)</w:t>
      </w:r>
      <w:ins w:id="257" w:author="tao huang" w:date="2019-04-08T17:08:00Z">
        <w:r>
          <w:t xml:space="preserve"> and </w:t>
        </w:r>
      </w:ins>
      <w:del w:id="258" w:author="tao huang" w:date="2019-04-08T17:08:00Z">
        <w:r w:rsidDel="00982A9F">
          <w:delText>. W</w:delText>
        </w:r>
      </w:del>
      <w:ins w:id="259" w:author="tao huang" w:date="2019-04-08T17:08:00Z">
        <w:r>
          <w:t>w</w:t>
        </w:r>
      </w:ins>
      <w:r>
        <w:t>e find the final results consistent.</w:t>
      </w:r>
    </w:p>
  </w:footnote>
  <w:footnote w:id="10">
    <w:p w14:paraId="29E891CD" w14:textId="48B5A5D6" w:rsidR="00920C70" w:rsidRDefault="00920C70">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920C70" w:rsidRDefault="00920C70"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920C70" w:rsidRDefault="00920C70"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920C70" w:rsidRDefault="00920C70"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920C70" w:rsidRDefault="00920C70">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920C70" w:rsidRDefault="00920C70">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585CEA00" w14:textId="7792CA16" w:rsidR="00920C70" w:rsidDel="00CC08FC" w:rsidRDefault="00920C70" w:rsidP="00971633">
      <w:pPr>
        <w:pStyle w:val="FootnoteText"/>
        <w:rPr>
          <w:del w:id="425" w:author="tao huang" w:date="2019-04-08T23:32:00Z"/>
        </w:rPr>
      </w:pPr>
      <w:del w:id="426" w:author="tao huang" w:date="2019-04-08T23:32:00Z">
        <w:r w:rsidDel="00CC08FC">
          <w:rPr>
            <w:rStyle w:val="FootnoteReference"/>
          </w:rPr>
          <w:footnoteRef/>
        </w:r>
        <w:r w:rsidDel="00CC08FC">
          <w:delText xml:space="preserve"> Five </w:delText>
        </w:r>
        <w:r w:rsidRPr="005B655B" w:rsidDel="00CC08FC">
          <w:delText>principal components</w:delText>
        </w:r>
        <w:r w:rsidDel="00CC08FC">
          <w:delText xml:space="preserve"> are retained based on the Scree plot and retain 90.2</w:delText>
        </w:r>
        <w:r w:rsidRPr="005914D1" w:rsidDel="00CC08FC">
          <w:delText xml:space="preserve">% of </w:delText>
        </w:r>
        <w:r w:rsidDel="00CC08FC">
          <w:delText>information contained in the original nine variables.</w:delText>
        </w:r>
      </w:del>
    </w:p>
  </w:footnote>
  <w:footnote w:id="17">
    <w:p w14:paraId="549EA10D" w14:textId="2A79A865" w:rsidR="00920C70" w:rsidDel="00CC08FC" w:rsidRDefault="00920C70" w:rsidP="003957EE">
      <w:pPr>
        <w:pStyle w:val="FootnoteText"/>
        <w:rPr>
          <w:del w:id="536" w:author="tao huang" w:date="2019-04-08T23:32:00Z"/>
        </w:rPr>
      </w:pPr>
      <w:del w:id="537" w:author="tao huang" w:date="2019-04-08T23:32:00Z">
        <w:r w:rsidDel="00CC08FC">
          <w:rPr>
            <w:rStyle w:val="FootnoteReference"/>
          </w:rPr>
          <w:footnoteRef/>
        </w:r>
        <w:r w:rsidDel="00CC08FC">
          <w:delText xml:space="preserve"> </w:delText>
        </w:r>
        <w:r w:rsidRPr="00013877" w:rsidDel="00CC08FC">
          <w:delText>For robustness, we</w:delText>
        </w:r>
        <w:r w:rsidDel="00CC08FC">
          <w:delText xml:space="preserve"> have</w:delText>
        </w:r>
        <w:r w:rsidRPr="00013877" w:rsidDel="00CC08FC">
          <w:delText xml:space="preserve"> </w:delText>
        </w:r>
        <w:r w:rsidDel="00CC08FC">
          <w:delText>developed</w:delText>
        </w:r>
        <w:r w:rsidRPr="00013877" w:rsidDel="00CC08FC">
          <w:delText xml:space="preserve"> </w:delText>
        </w:r>
        <w:r w:rsidDel="00CC08FC">
          <w:delText xml:space="preserve">alternative </w:delText>
        </w:r>
        <w:r w:rsidRPr="00013877" w:rsidDel="00CC08FC">
          <w:delText>regression mode</w:delText>
        </w:r>
        <w:r w:rsidDel="00CC08FC">
          <w:delText xml:space="preserve">ls which also include dummy variables to capture potentially </w:delText>
        </w:r>
        <w:r w:rsidRPr="00013877" w:rsidDel="00CC08FC">
          <w:delText>unobserved category effects</w:delText>
        </w:r>
        <w:r w:rsidDel="00CC08FC">
          <w:delText>, and we find the parameter estimate for the five components to be consistent with those shown in Table 8.</w:delText>
        </w:r>
      </w:del>
    </w:p>
  </w:footnote>
  <w:footnote w:id="18">
    <w:p w14:paraId="00436CBB" w14:textId="6EE7EBB4" w:rsidR="00056676" w:rsidRDefault="00056676">
      <w:pPr>
        <w:pStyle w:val="FootnoteText"/>
      </w:pPr>
      <w:ins w:id="794" w:author="tao huang" w:date="2019-04-08T23:47:00Z">
        <w:r>
          <w:rPr>
            <w:rStyle w:val="FootnoteReference"/>
          </w:rPr>
          <w:footnoteRef/>
        </w:r>
        <w:r>
          <w:t xml:space="preserve"> We have also tried </w:t>
        </w:r>
      </w:ins>
      <w:ins w:id="795" w:author="tao huang" w:date="2019-04-08T23:48:00Z">
        <w:r>
          <w:t>dependent variables for other error measures and we have consistent findings.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yNawHwzIvY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2&lt;/item&gt;&lt;item&gt;763&lt;/item&gt;&lt;item&gt;767&lt;/item&gt;&lt;item&gt;768&lt;/item&gt;&lt;item&gt;770&lt;/item&gt;&lt;item&gt;773&lt;/item&gt;&lt;item&gt;774&lt;/item&gt;&lt;item&gt;775&lt;/item&gt;&lt;item&gt;776&lt;/item&gt;&lt;item&gt;779&lt;/item&gt;&lt;item&gt;780&lt;/item&gt;&lt;item&gt;782&lt;/item&gt;&lt;item&gt;783&lt;/item&gt;&lt;item&gt;784&lt;/item&gt;&lt;item&gt;785&lt;/item&gt;&lt;item&gt;786&lt;/item&gt;&lt;/record-ids&gt;&lt;/item&gt;&lt;/Libraries&gt;"/>
  </w:docVars>
  <w:rsids>
    <w:rsidRoot w:val="00971633"/>
    <w:rsid w:val="00001079"/>
    <w:rsid w:val="00001BAE"/>
    <w:rsid w:val="00002B92"/>
    <w:rsid w:val="00004135"/>
    <w:rsid w:val="00005660"/>
    <w:rsid w:val="00006896"/>
    <w:rsid w:val="00006AAE"/>
    <w:rsid w:val="00012D1C"/>
    <w:rsid w:val="00013877"/>
    <w:rsid w:val="00014D72"/>
    <w:rsid w:val="000169D7"/>
    <w:rsid w:val="00017134"/>
    <w:rsid w:val="00020ABA"/>
    <w:rsid w:val="00020C02"/>
    <w:rsid w:val="000213A1"/>
    <w:rsid w:val="00022491"/>
    <w:rsid w:val="00022B2F"/>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5C5"/>
    <w:rsid w:val="000548A3"/>
    <w:rsid w:val="000548D7"/>
    <w:rsid w:val="000560A8"/>
    <w:rsid w:val="00056676"/>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5C75"/>
    <w:rsid w:val="00136481"/>
    <w:rsid w:val="00141AD6"/>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E2A58"/>
    <w:rsid w:val="001E2BD5"/>
    <w:rsid w:val="001E32D1"/>
    <w:rsid w:val="001E74A5"/>
    <w:rsid w:val="001F038B"/>
    <w:rsid w:val="001F0543"/>
    <w:rsid w:val="001F08F0"/>
    <w:rsid w:val="001F3317"/>
    <w:rsid w:val="001F5610"/>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C29"/>
    <w:rsid w:val="002351EB"/>
    <w:rsid w:val="00235EE3"/>
    <w:rsid w:val="00236E87"/>
    <w:rsid w:val="0023750A"/>
    <w:rsid w:val="00237CD0"/>
    <w:rsid w:val="00237F60"/>
    <w:rsid w:val="00240653"/>
    <w:rsid w:val="0024078F"/>
    <w:rsid w:val="0024208C"/>
    <w:rsid w:val="00245603"/>
    <w:rsid w:val="00246759"/>
    <w:rsid w:val="00246B56"/>
    <w:rsid w:val="00247DFB"/>
    <w:rsid w:val="0025038F"/>
    <w:rsid w:val="0025060A"/>
    <w:rsid w:val="00253021"/>
    <w:rsid w:val="002532BA"/>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5C76"/>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5984"/>
    <w:rsid w:val="002F69B3"/>
    <w:rsid w:val="002F7711"/>
    <w:rsid w:val="0030006F"/>
    <w:rsid w:val="0030074C"/>
    <w:rsid w:val="00300E50"/>
    <w:rsid w:val="00301DAC"/>
    <w:rsid w:val="00302CC6"/>
    <w:rsid w:val="00304107"/>
    <w:rsid w:val="003047EF"/>
    <w:rsid w:val="00311108"/>
    <w:rsid w:val="0031197F"/>
    <w:rsid w:val="00311A66"/>
    <w:rsid w:val="0031438C"/>
    <w:rsid w:val="003211EB"/>
    <w:rsid w:val="0032151C"/>
    <w:rsid w:val="00321CDD"/>
    <w:rsid w:val="00322431"/>
    <w:rsid w:val="00323355"/>
    <w:rsid w:val="00324BC9"/>
    <w:rsid w:val="003259F7"/>
    <w:rsid w:val="003262FD"/>
    <w:rsid w:val="0033022C"/>
    <w:rsid w:val="00330276"/>
    <w:rsid w:val="0033030C"/>
    <w:rsid w:val="003313F9"/>
    <w:rsid w:val="0033170A"/>
    <w:rsid w:val="00331B91"/>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FBB"/>
    <w:rsid w:val="0041268E"/>
    <w:rsid w:val="00412B46"/>
    <w:rsid w:val="004133A6"/>
    <w:rsid w:val="00414504"/>
    <w:rsid w:val="00414D9D"/>
    <w:rsid w:val="00416078"/>
    <w:rsid w:val="0042108B"/>
    <w:rsid w:val="004213EF"/>
    <w:rsid w:val="00421C5B"/>
    <w:rsid w:val="004238CA"/>
    <w:rsid w:val="00423B14"/>
    <w:rsid w:val="004276FA"/>
    <w:rsid w:val="00432762"/>
    <w:rsid w:val="0043370A"/>
    <w:rsid w:val="004337D1"/>
    <w:rsid w:val="00433912"/>
    <w:rsid w:val="0043467C"/>
    <w:rsid w:val="00435C28"/>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1F1A"/>
    <w:rsid w:val="00474607"/>
    <w:rsid w:val="00475216"/>
    <w:rsid w:val="004753EE"/>
    <w:rsid w:val="00476808"/>
    <w:rsid w:val="00476F69"/>
    <w:rsid w:val="00477A66"/>
    <w:rsid w:val="004822EA"/>
    <w:rsid w:val="00482D1E"/>
    <w:rsid w:val="00484090"/>
    <w:rsid w:val="00484363"/>
    <w:rsid w:val="0048550A"/>
    <w:rsid w:val="00486355"/>
    <w:rsid w:val="00487B09"/>
    <w:rsid w:val="00487D55"/>
    <w:rsid w:val="0049024E"/>
    <w:rsid w:val="00492071"/>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C62"/>
    <w:rsid w:val="0058222C"/>
    <w:rsid w:val="0058271A"/>
    <w:rsid w:val="0058335E"/>
    <w:rsid w:val="00583DB1"/>
    <w:rsid w:val="00583EE9"/>
    <w:rsid w:val="00584498"/>
    <w:rsid w:val="00590646"/>
    <w:rsid w:val="0059199F"/>
    <w:rsid w:val="00594EB4"/>
    <w:rsid w:val="00596B9C"/>
    <w:rsid w:val="005A0334"/>
    <w:rsid w:val="005A09B4"/>
    <w:rsid w:val="005A13F6"/>
    <w:rsid w:val="005A167C"/>
    <w:rsid w:val="005A4063"/>
    <w:rsid w:val="005A4C8A"/>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5EDE"/>
    <w:rsid w:val="006D61EE"/>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26A25"/>
    <w:rsid w:val="00730F00"/>
    <w:rsid w:val="00731AC5"/>
    <w:rsid w:val="00732976"/>
    <w:rsid w:val="00732BE9"/>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60F81"/>
    <w:rsid w:val="007627DE"/>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2D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02F7"/>
    <w:rsid w:val="007D16B2"/>
    <w:rsid w:val="007D4033"/>
    <w:rsid w:val="007D423F"/>
    <w:rsid w:val="007D47CC"/>
    <w:rsid w:val="007D5BC5"/>
    <w:rsid w:val="007D6104"/>
    <w:rsid w:val="007D65EE"/>
    <w:rsid w:val="007E1EED"/>
    <w:rsid w:val="007E208E"/>
    <w:rsid w:val="007E2D8D"/>
    <w:rsid w:val="007E3B6F"/>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7DB"/>
    <w:rsid w:val="008075B5"/>
    <w:rsid w:val="008079C9"/>
    <w:rsid w:val="00807A78"/>
    <w:rsid w:val="008100E6"/>
    <w:rsid w:val="00810A6D"/>
    <w:rsid w:val="00812814"/>
    <w:rsid w:val="0081371C"/>
    <w:rsid w:val="008146BC"/>
    <w:rsid w:val="0081490C"/>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43EA5"/>
    <w:rsid w:val="00845DBB"/>
    <w:rsid w:val="00851123"/>
    <w:rsid w:val="00851D94"/>
    <w:rsid w:val="00851E61"/>
    <w:rsid w:val="008525CF"/>
    <w:rsid w:val="00852CA9"/>
    <w:rsid w:val="00854AB6"/>
    <w:rsid w:val="00856AAA"/>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3227"/>
    <w:rsid w:val="008B3A98"/>
    <w:rsid w:val="008B3C40"/>
    <w:rsid w:val="008B3E0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32F7"/>
    <w:rsid w:val="00904105"/>
    <w:rsid w:val="00904A38"/>
    <w:rsid w:val="00904E24"/>
    <w:rsid w:val="00905DAB"/>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58C0"/>
    <w:rsid w:val="00977DF1"/>
    <w:rsid w:val="00980B09"/>
    <w:rsid w:val="00980CCA"/>
    <w:rsid w:val="00982A9F"/>
    <w:rsid w:val="00984000"/>
    <w:rsid w:val="009847C5"/>
    <w:rsid w:val="00987A55"/>
    <w:rsid w:val="009905CC"/>
    <w:rsid w:val="00993031"/>
    <w:rsid w:val="00993143"/>
    <w:rsid w:val="009934EF"/>
    <w:rsid w:val="00995A6E"/>
    <w:rsid w:val="00996116"/>
    <w:rsid w:val="009A1958"/>
    <w:rsid w:val="009A1993"/>
    <w:rsid w:val="009A202F"/>
    <w:rsid w:val="009A2586"/>
    <w:rsid w:val="009A55EE"/>
    <w:rsid w:val="009A691F"/>
    <w:rsid w:val="009A6D56"/>
    <w:rsid w:val="009A792E"/>
    <w:rsid w:val="009A7CEE"/>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CF0"/>
    <w:rsid w:val="009C67A2"/>
    <w:rsid w:val="009C7013"/>
    <w:rsid w:val="009C78D5"/>
    <w:rsid w:val="009C7AAE"/>
    <w:rsid w:val="009D1C34"/>
    <w:rsid w:val="009D38A1"/>
    <w:rsid w:val="009D61E9"/>
    <w:rsid w:val="009D64A8"/>
    <w:rsid w:val="009D65AA"/>
    <w:rsid w:val="009D7409"/>
    <w:rsid w:val="009D75F0"/>
    <w:rsid w:val="009D7974"/>
    <w:rsid w:val="009E3C48"/>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32B"/>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39"/>
    <w:rsid w:val="00B15BA5"/>
    <w:rsid w:val="00B1749E"/>
    <w:rsid w:val="00B17649"/>
    <w:rsid w:val="00B1767A"/>
    <w:rsid w:val="00B2006A"/>
    <w:rsid w:val="00B204A4"/>
    <w:rsid w:val="00B2161B"/>
    <w:rsid w:val="00B22F11"/>
    <w:rsid w:val="00B23B35"/>
    <w:rsid w:val="00B2453C"/>
    <w:rsid w:val="00B261AC"/>
    <w:rsid w:val="00B27B0F"/>
    <w:rsid w:val="00B32C17"/>
    <w:rsid w:val="00B349A9"/>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51E"/>
    <w:rsid w:val="00B94899"/>
    <w:rsid w:val="00B94B64"/>
    <w:rsid w:val="00B95215"/>
    <w:rsid w:val="00B95532"/>
    <w:rsid w:val="00B955CE"/>
    <w:rsid w:val="00B96C6C"/>
    <w:rsid w:val="00B973B5"/>
    <w:rsid w:val="00B97459"/>
    <w:rsid w:val="00BA29CD"/>
    <w:rsid w:val="00BA58CE"/>
    <w:rsid w:val="00BA6ABF"/>
    <w:rsid w:val="00BA7055"/>
    <w:rsid w:val="00BB07F3"/>
    <w:rsid w:val="00BB0DBE"/>
    <w:rsid w:val="00BB17F7"/>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2D71"/>
    <w:rsid w:val="00C04A4E"/>
    <w:rsid w:val="00C07AAF"/>
    <w:rsid w:val="00C1012C"/>
    <w:rsid w:val="00C1136B"/>
    <w:rsid w:val="00C12F08"/>
    <w:rsid w:val="00C140DD"/>
    <w:rsid w:val="00C151D2"/>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4BBC"/>
    <w:rsid w:val="00D768DB"/>
    <w:rsid w:val="00D76959"/>
    <w:rsid w:val="00D7769A"/>
    <w:rsid w:val="00D819E6"/>
    <w:rsid w:val="00D81FD7"/>
    <w:rsid w:val="00D822E3"/>
    <w:rsid w:val="00D82F48"/>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6CF"/>
    <w:rsid w:val="00DD28C4"/>
    <w:rsid w:val="00DD493D"/>
    <w:rsid w:val="00DD4D65"/>
    <w:rsid w:val="00DD4FB7"/>
    <w:rsid w:val="00DD63C7"/>
    <w:rsid w:val="00DD785B"/>
    <w:rsid w:val="00DE12B5"/>
    <w:rsid w:val="00DE1A06"/>
    <w:rsid w:val="00DE298A"/>
    <w:rsid w:val="00DE3151"/>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3A31"/>
    <w:rsid w:val="00E04AAD"/>
    <w:rsid w:val="00E05278"/>
    <w:rsid w:val="00E06143"/>
    <w:rsid w:val="00E06B7A"/>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6070C"/>
    <w:rsid w:val="00E60C89"/>
    <w:rsid w:val="00E61211"/>
    <w:rsid w:val="00E63F6B"/>
    <w:rsid w:val="00E6428D"/>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F00"/>
    <w:rsid w:val="00EB33AF"/>
    <w:rsid w:val="00EB7D28"/>
    <w:rsid w:val="00EB7E34"/>
    <w:rsid w:val="00EC01AC"/>
    <w:rsid w:val="00EC0AD9"/>
    <w:rsid w:val="00EC2C3A"/>
    <w:rsid w:val="00EC58E8"/>
    <w:rsid w:val="00EC6425"/>
    <w:rsid w:val="00ED0311"/>
    <w:rsid w:val="00ED0D2D"/>
    <w:rsid w:val="00ED2719"/>
    <w:rsid w:val="00ED78C8"/>
    <w:rsid w:val="00EE19AF"/>
    <w:rsid w:val="00EE25BE"/>
    <w:rsid w:val="00EE30B6"/>
    <w:rsid w:val="00EE4B0A"/>
    <w:rsid w:val="00EF111A"/>
    <w:rsid w:val="00EF1BF2"/>
    <w:rsid w:val="00EF1FD4"/>
    <w:rsid w:val="00EF3497"/>
    <w:rsid w:val="00EF3BEE"/>
    <w:rsid w:val="00EF51E0"/>
    <w:rsid w:val="00EF5A0D"/>
    <w:rsid w:val="00EF6D13"/>
    <w:rsid w:val="00F00AF0"/>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17B2"/>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C19"/>
    <w:rsid w:val="00F6509C"/>
    <w:rsid w:val="00F66F82"/>
    <w:rsid w:val="00F7065E"/>
    <w:rsid w:val="00F71FB0"/>
    <w:rsid w:val="00F745C7"/>
    <w:rsid w:val="00F75BF0"/>
    <w:rsid w:val="00F75E55"/>
    <w:rsid w:val="00F761BE"/>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58A"/>
    <w:rsid w:val="00FC4B44"/>
    <w:rsid w:val="00FD03D5"/>
    <w:rsid w:val="00FD082F"/>
    <w:rsid w:val="00FD500D"/>
    <w:rsid w:val="00FD670B"/>
    <w:rsid w:val="00FD6BD2"/>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nresolvedMention">
    <w:name w:val="Unresolved Mention"/>
    <w:basedOn w:val="DefaultParagraphFont"/>
    <w:uiPriority w:val="99"/>
    <w:semiHidden/>
    <w:unhideWhenUsed/>
    <w:rsid w:val="0092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4893092419f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16/j.ijforecast.2015.12.00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6114-0FCA-41D0-BAF4-34DFA7E0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21015</Words>
  <Characters>119792</Characters>
  <Application>Microsoft Office Word</Application>
  <DocSecurity>0</DocSecurity>
  <Lines>998</Lines>
  <Paragraphs>281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3</cp:revision>
  <cp:lastPrinted>2019-04-02T13:05:00Z</cp:lastPrinted>
  <dcterms:created xsi:type="dcterms:W3CDTF">2019-04-08T22:38:00Z</dcterms:created>
  <dcterms:modified xsi:type="dcterms:W3CDTF">2019-04-08T22:50:00Z</dcterms:modified>
</cp:coreProperties>
</file>