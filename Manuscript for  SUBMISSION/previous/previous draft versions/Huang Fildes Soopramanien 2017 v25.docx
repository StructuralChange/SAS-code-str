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A06" w14:textId="77777777" w:rsidR="004617F2" w:rsidRPr="000B121E"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0B121E">
        <w:rPr>
          <w:rFonts w:cs="Times New Roman"/>
          <w:b/>
          <w:color w:val="000000" w:themeColor="text1"/>
          <w:sz w:val="32"/>
          <w:szCs w:val="32"/>
        </w:rPr>
        <w:t>Forecasting Retail SKU Sales in The Presence of Structural Breaks</w:t>
      </w:r>
    </w:p>
    <w:p w14:paraId="0405DB0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30BB47"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Tao Huang</w:t>
      </w:r>
      <w:r w:rsidRPr="000B121E">
        <w:rPr>
          <w:rStyle w:val="FootnoteReference"/>
          <w:rFonts w:cs="Times New Roman"/>
          <w:color w:val="000000" w:themeColor="text1"/>
          <w:szCs w:val="24"/>
        </w:rPr>
        <w:footnoteReference w:id="1"/>
      </w:r>
    </w:p>
    <w:p w14:paraId="5D8D917F"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Surrey Business School, University of Surrey, GU2 7XH, UK</w:t>
      </w:r>
    </w:p>
    <w:p w14:paraId="1B1394F9"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Robert Fildes</w:t>
      </w:r>
    </w:p>
    <w:p w14:paraId="5946D425"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Centre for Marketing Analytics and Forecasting, Lancaster University, LA1 4YX, UK</w:t>
      </w:r>
    </w:p>
    <w:p w14:paraId="0D45786B"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rFonts w:cs="Times New Roman"/>
          <w:color w:val="000000" w:themeColor="text1"/>
          <w:szCs w:val="24"/>
        </w:rPr>
        <w:t>Didier Soopramanien</w:t>
      </w:r>
    </w:p>
    <w:p w14:paraId="3D2966B4"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color w:val="000000" w:themeColor="text1"/>
          <w:szCs w:val="24"/>
        </w:rPr>
        <w:t xml:space="preserve">Lancaster </w:t>
      </w:r>
      <w:r w:rsidRPr="000B121E">
        <w:rPr>
          <w:noProof/>
          <w:color w:val="000000" w:themeColor="text1"/>
          <w:szCs w:val="24"/>
        </w:rPr>
        <w:t>University</w:t>
      </w:r>
      <w:r w:rsidRPr="000B121E">
        <w:rPr>
          <w:color w:val="000000" w:themeColor="text1"/>
          <w:szCs w:val="24"/>
        </w:rPr>
        <w:t xml:space="preserve"> management school, Lancaster </w:t>
      </w:r>
      <w:r w:rsidRPr="000B121E">
        <w:rPr>
          <w:noProof/>
          <w:color w:val="000000" w:themeColor="text1"/>
          <w:szCs w:val="24"/>
        </w:rPr>
        <w:t>University</w:t>
      </w:r>
      <w:r w:rsidRPr="000B121E">
        <w:rPr>
          <w:color w:val="000000" w:themeColor="text1"/>
          <w:szCs w:val="24"/>
        </w:rPr>
        <w:t>, UK, LA1 4YX</w:t>
      </w:r>
    </w:p>
    <w:p w14:paraId="7855EC5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Abstract</w:t>
      </w:r>
    </w:p>
    <w:p w14:paraId="2B452B2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accurate forecasts at SKU level for their inventory </w:t>
      </w:r>
      <w:r w:rsidRPr="000B121E">
        <w:rPr>
          <w:rFonts w:cs="Times New Roman"/>
          <w:noProof/>
          <w:color w:val="000000" w:themeColor="text1"/>
          <w:szCs w:val="24"/>
        </w:rPr>
        <w:t>management decisions</w:t>
      </w:r>
      <w:r w:rsidRPr="000B121E">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w:t>
      </w:r>
      <w:commentRangeStart w:id="4"/>
      <w:commentRangeStart w:id="5"/>
      <w:r w:rsidRPr="000B121E">
        <w:rPr>
          <w:rFonts w:cs="Times New Roman"/>
          <w:color w:val="000000" w:themeColor="text1"/>
          <w:szCs w:val="24"/>
        </w:rPr>
        <w:t>models</w:t>
      </w:r>
      <w:commentRangeEnd w:id="4"/>
      <w:r w:rsidRPr="000B121E">
        <w:rPr>
          <w:rStyle w:val="CommentReference"/>
          <w:color w:val="000000" w:themeColor="text1"/>
          <w:sz w:val="24"/>
          <w:szCs w:val="24"/>
        </w:rPr>
        <w:commentReference w:id="4"/>
      </w:r>
      <w:commentRangeEnd w:id="5"/>
      <w:r w:rsidRPr="000B121E">
        <w:rPr>
          <w:rStyle w:val="CommentReference"/>
          <w:color w:val="000000" w:themeColor="text1"/>
          <w:sz w:val="24"/>
          <w:szCs w:val="24"/>
        </w:rPr>
        <w:commentReference w:id="5"/>
      </w:r>
      <w:r w:rsidRPr="000B121E">
        <w:rPr>
          <w:rFonts w:cs="Times New Roman"/>
          <w:color w:val="000000" w:themeColor="text1"/>
          <w:szCs w:val="24"/>
        </w:rPr>
        <w:t xml:space="preserve">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0B121E">
        <w:rPr>
          <w:rFonts w:cs="Times New Roman"/>
          <w:noProof/>
          <w:color w:val="000000" w:themeColor="text1"/>
          <w:szCs w:val="24"/>
        </w:rPr>
        <w:t>retail</w:t>
      </w:r>
      <w:r w:rsidRPr="000B121E">
        <w:rPr>
          <w:rFonts w:cs="Times New Roman"/>
          <w:color w:val="000000" w:themeColor="text1"/>
          <w:szCs w:val="24"/>
        </w:rPr>
        <w:t xml:space="preserve"> product sales by taking into account the problem of </w:t>
      </w:r>
      <w:r w:rsidRPr="005B31CF">
        <w:rPr>
          <w:rFonts w:cs="Times New Roman"/>
          <w:noProof/>
          <w:color w:val="000000" w:themeColor="text1"/>
          <w:szCs w:val="24"/>
        </w:rPr>
        <w:t>structural break</w:t>
      </w:r>
      <w:r w:rsidRPr="000B121E">
        <w:rPr>
          <w:rFonts w:cs="Times New Roman"/>
          <w:color w:val="000000" w:themeColor="text1"/>
          <w:szCs w:val="24"/>
        </w:rPr>
        <w:t>. Our methods generate more accurate forecasts compared to conventional models which assume constant parameters for various marketing activities.</w:t>
      </w:r>
    </w:p>
    <w:p w14:paraId="6A79434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t>Keywords</w:t>
      </w:r>
      <w:r w:rsidRPr="000B121E">
        <w:rPr>
          <w:rFonts w:cs="Times New Roman"/>
          <w:color w:val="000000" w:themeColor="text1"/>
          <w:szCs w:val="24"/>
        </w:rPr>
        <w:t>:</w:t>
      </w:r>
    </w:p>
    <w:p w14:paraId="7BC8A66E" w14:textId="0604058D" w:rsidR="004617F2" w:rsidRPr="000B121E" w:rsidRDefault="004617F2" w:rsidP="003A7F2F">
      <w:pPr>
        <w:shd w:val="clear" w:color="auto" w:fill="FFFFFF" w:themeFill="background1"/>
        <w:spacing w:after="0" w:line="360" w:lineRule="auto"/>
        <w:rPr>
          <w:rFonts w:cs="Times New Roman"/>
          <w:color w:val="000000" w:themeColor="text1"/>
          <w:szCs w:val="24"/>
        </w:rPr>
      </w:pPr>
      <w:del w:id="6" w:author="Fildes, Robert" w:date="2017-12-12T14:39:00Z">
        <w:r w:rsidRPr="000B121E" w:rsidDel="003A7F2F">
          <w:rPr>
            <w:rFonts w:cs="Times New Roman"/>
            <w:color w:val="000000" w:themeColor="text1"/>
            <w:szCs w:val="24"/>
          </w:rPr>
          <w:delText>Forecasting,</w:delText>
        </w:r>
        <w:r w:rsidR="00657F65" w:rsidDel="003A7F2F">
          <w:rPr>
            <w:rFonts w:cs="Times New Roman"/>
            <w:color w:val="000000" w:themeColor="text1"/>
            <w:szCs w:val="24"/>
          </w:rPr>
          <w:delText xml:space="preserve"> </w:delText>
        </w:r>
      </w:del>
      <w:r w:rsidRPr="000B121E">
        <w:rPr>
          <w:rFonts w:eastAsia="Adobe 明體 Std L"/>
          <w:color w:val="000000" w:themeColor="text1"/>
          <w:szCs w:val="24"/>
        </w:rPr>
        <w:t>OR in marketing</w:t>
      </w:r>
      <w:r w:rsidRPr="000B121E">
        <w:rPr>
          <w:color w:val="000000" w:themeColor="text1"/>
          <w:szCs w:val="24"/>
        </w:rPr>
        <w:t>, A</w:t>
      </w:r>
      <w:r w:rsidRPr="000B121E">
        <w:rPr>
          <w:rFonts w:eastAsia="Adobe 明體 Std L"/>
          <w:color w:val="000000" w:themeColor="text1"/>
          <w:szCs w:val="24"/>
        </w:rPr>
        <w:t>nalytics</w:t>
      </w:r>
      <w:ins w:id="7" w:author="Fildes, Robert" w:date="2017-12-12T14:39:00Z">
        <w:r w:rsidR="003A7F2F">
          <w:rPr>
            <w:rFonts w:eastAsia="Adobe 明體 Std L"/>
            <w:color w:val="000000" w:themeColor="text1"/>
            <w:szCs w:val="24"/>
          </w:rPr>
          <w:t xml:space="preserve">, </w:t>
        </w:r>
        <w:r w:rsidR="003A7F2F" w:rsidRPr="000B121E">
          <w:rPr>
            <w:rFonts w:cs="Times New Roman"/>
            <w:color w:val="000000" w:themeColor="text1"/>
            <w:szCs w:val="24"/>
          </w:rPr>
          <w:t>Forecasting,</w:t>
        </w:r>
        <w:r w:rsidR="003A7F2F">
          <w:rPr>
            <w:rFonts w:cs="Times New Roman"/>
            <w:color w:val="000000" w:themeColor="text1"/>
            <w:szCs w:val="24"/>
          </w:rPr>
          <w:t xml:space="preserve"> Promotions, </w:t>
        </w:r>
      </w:ins>
      <w:ins w:id="8" w:author="Fildes, Robert" w:date="2017-12-12T14:40:00Z">
        <w:r w:rsidR="003A7F2F">
          <w:rPr>
            <w:rFonts w:cs="Times New Roman"/>
            <w:color w:val="000000" w:themeColor="text1"/>
            <w:szCs w:val="24"/>
          </w:rPr>
          <w:t>Marketing effectiveness</w:t>
        </w:r>
      </w:ins>
    </w:p>
    <w:p w14:paraId="48C9AAD3" w14:textId="77777777" w:rsidR="003A7F2F" w:rsidRDefault="003A7F2F">
      <w:pPr>
        <w:spacing w:after="160" w:line="259" w:lineRule="auto"/>
        <w:rPr>
          <w:ins w:id="9" w:author="Fildes, Robert" w:date="2017-12-12T14:40:00Z"/>
          <w:rFonts w:cs="Times New Roman"/>
          <w:color w:val="000000" w:themeColor="text1"/>
          <w:szCs w:val="24"/>
        </w:rPr>
      </w:pPr>
      <w:ins w:id="10" w:author="Fildes, Robert" w:date="2017-12-12T14:40:00Z">
        <w:r>
          <w:rPr>
            <w:rFonts w:cs="Times New Roman"/>
            <w:color w:val="000000" w:themeColor="text1"/>
            <w:szCs w:val="24"/>
          </w:rPr>
          <w:br w:type="page"/>
        </w:r>
      </w:ins>
    </w:p>
    <w:p w14:paraId="5BA5C152" w14:textId="25F87C6A" w:rsidR="004617F2" w:rsidRPr="000B121E"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0B121E">
        <w:rPr>
          <w:rFonts w:cs="Times New Roman"/>
          <w:color w:val="000000" w:themeColor="text1"/>
          <w:szCs w:val="24"/>
        </w:rPr>
        <w:lastRenderedPageBreak/>
        <w:t xml:space="preserve"> </w:t>
      </w:r>
      <w:r w:rsidRPr="000B121E">
        <w:rPr>
          <w:rFonts w:cs="Times New Roman"/>
          <w:b/>
          <w:color w:val="000000" w:themeColor="text1"/>
          <w:szCs w:val="24"/>
        </w:rPr>
        <w:t>Introduction</w:t>
      </w:r>
    </w:p>
    <w:p w14:paraId="00F64E45" w14:textId="53A5C2D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rely on accurate sales forecasts for their inventory management </w:t>
      </w:r>
      <w:r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r w:rsidR="003F64F4">
        <w:fldChar w:fldCharType="begin"/>
      </w:r>
      <w:r w:rsidR="003F64F4">
        <w:instrText xml:space="preserve"> HYPERLINK \l "_ENREF_67" \o "Petropoulos, 2014 #3" </w:instrText>
      </w:r>
      <w:r w:rsidR="003F64F4">
        <w:fldChar w:fldCharType="separate"/>
      </w:r>
      <w:r w:rsidR="00EE2F0B">
        <w:rPr>
          <w:rFonts w:cs="Times New Roman"/>
          <w:noProof/>
          <w:color w:val="000000" w:themeColor="text1"/>
          <w:szCs w:val="24"/>
        </w:rPr>
        <w:t>Petropoulos, Makridakis, Assimakopoulos, &amp; Nikolopoulos, 2014</w:t>
      </w:r>
      <w:r w:rsidR="003F64F4">
        <w:rPr>
          <w:rFonts w:cs="Times New Roman"/>
          <w:noProof/>
          <w:color w:val="000000" w:themeColor="text1"/>
          <w:szCs w:val="24"/>
        </w:rPr>
        <w:fldChar w:fldCharType="end"/>
      </w:r>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Poor forecasts of product sales lead to </w:t>
      </w:r>
      <w:ins w:id="11" w:author="Fildes, Robert" w:date="2017-12-12T14:41:00Z">
        <w:r w:rsidR="003A7F2F">
          <w:rPr>
            <w:rFonts w:cs="Times New Roman"/>
            <w:color w:val="000000" w:themeColor="text1"/>
            <w:szCs w:val="24"/>
          </w:rPr>
          <w:t xml:space="preserve">poor service arising from </w:t>
        </w:r>
      </w:ins>
      <w:r w:rsidRPr="000B121E">
        <w:rPr>
          <w:rFonts w:cs="Times New Roman"/>
          <w:color w:val="000000" w:themeColor="text1"/>
          <w:szCs w:val="24"/>
        </w:rPr>
        <w:t>out-of-stock conditions</w:t>
      </w:r>
      <w:ins w:id="12" w:author="Fildes, Robert" w:date="2017-12-12T14:41:00Z">
        <w:r w:rsidR="003A7F2F">
          <w:rPr>
            <w:rFonts w:cs="Times New Roman"/>
            <w:color w:val="000000" w:themeColor="text1"/>
            <w:szCs w:val="24"/>
          </w:rPr>
          <w:t xml:space="preserve"> or, alternatively,</w:t>
        </w:r>
      </w:ins>
      <w:del w:id="13" w:author="Fildes, Robert" w:date="2017-12-12T14:41:00Z">
        <w:r w:rsidRPr="000B121E" w:rsidDel="003A7F2F">
          <w:rPr>
            <w:rFonts w:cs="Times New Roman"/>
            <w:color w:val="000000" w:themeColor="text1"/>
            <w:szCs w:val="24"/>
          </w:rPr>
          <w:delText xml:space="preserve"> and</w:delText>
        </w:r>
      </w:del>
      <w:r w:rsidRPr="000B121E">
        <w:rPr>
          <w:rFonts w:cs="Times New Roman"/>
          <w:color w:val="000000" w:themeColor="text1"/>
          <w:szCs w:val="24"/>
        </w:rPr>
        <w:t xml:space="preserve"> </w:t>
      </w:r>
      <w:r w:rsidRPr="000B121E">
        <w:rPr>
          <w:rFonts w:cs="Times New Roman"/>
          <w:noProof/>
          <w:color w:val="000000" w:themeColor="text1"/>
          <w:szCs w:val="24"/>
        </w:rPr>
        <w:t>overstocking</w:t>
      </w:r>
      <w:ins w:id="14" w:author="Fildes, Robert" w:date="2017-12-12T14:41:00Z">
        <w:r w:rsidR="003A7F2F">
          <w:rPr>
            <w:rFonts w:cs="Times New Roman"/>
            <w:noProof/>
            <w:color w:val="000000" w:themeColor="text1"/>
            <w:szCs w:val="24"/>
          </w:rPr>
          <w:t xml:space="preserve"> costs</w:t>
        </w:r>
      </w:ins>
      <w:del w:id="15" w:author="Fildes, Robert" w:date="2017-12-12T14:41:00Z">
        <w:r w:rsidRPr="000B121E" w:rsidDel="003A7F2F">
          <w:rPr>
            <w:rFonts w:cs="Times New Roman"/>
            <w:color w:val="000000" w:themeColor="text1"/>
            <w:szCs w:val="24"/>
          </w:rPr>
          <w:delText xml:space="preserve"> conditions</w:delText>
        </w:r>
      </w:del>
      <w:r w:rsidRPr="000B121E">
        <w:rPr>
          <w:rFonts w:cs="Times New Roman"/>
          <w:color w:val="000000" w:themeColor="text1"/>
          <w:szCs w:val="24"/>
        </w:rPr>
        <w:t>. When a specific item is out-of-stock, retailers directly lose the income and profit from the sale of the item. If the out of stock situation happens on a regular basis,</w:t>
      </w:r>
      <w:r w:rsidR="00B01822">
        <w:rPr>
          <w:rFonts w:cs="Times New Roman"/>
          <w:color w:val="000000" w:themeColor="text1"/>
          <w:szCs w:val="24"/>
        </w:rPr>
        <w:t xml:space="preserve"> </w:t>
      </w:r>
      <w:r w:rsidRPr="000B121E">
        <w:rPr>
          <w:rFonts w:cs="Times New Roman"/>
          <w:color w:val="000000" w:themeColor="text1"/>
          <w:szCs w:val="24"/>
        </w:rPr>
        <w:t xml:space="preserve">it can lead to consumer dissatisfaction. In the long term, retailers may see customers switching to other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"_ENREF_24" \o "Corsten, 2003 #624" </w:instrText>
      </w:r>
      <w:r w:rsidR="003F64F4">
        <w:fldChar w:fldCharType="separate"/>
      </w:r>
      <w:r w:rsidR="00EE2F0B" w:rsidRPr="000B121E">
        <w:rPr>
          <w:rFonts w:cs="Times New Roman"/>
          <w:noProof/>
          <w:color w:val="000000" w:themeColor="text1"/>
          <w:szCs w:val="24"/>
        </w:rPr>
        <w:t>Corsten &amp; Gruen, 2003</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To avoid such situations, retailers may intentionally </w:t>
      </w:r>
      <w:r w:rsidRPr="000B121E">
        <w:rPr>
          <w:rFonts w:cs="Times New Roman"/>
          <w:noProof/>
          <w:color w:val="000000" w:themeColor="text1"/>
          <w:szCs w:val="24"/>
        </w:rPr>
        <w:t xml:space="preserve">overstock to maintain a high customer satisfaction level but this </w:t>
      </w:r>
      <w:r w:rsidRPr="000B121E">
        <w:rPr>
          <w:rFonts w:cs="Times New Roman"/>
          <w:color w:val="000000" w:themeColor="text1"/>
          <w:szCs w:val="24"/>
        </w:rPr>
        <w:t xml:space="preserve">significantly raises inventory costs (e.g., capital cost, warehousing, and deterioration etc.) and reduces profits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"_ENREF_22" \o "Cooper, 1999 #662" </w:instrText>
      </w:r>
      <w:r w:rsidR="003F64F4">
        <w:fldChar w:fldCharType="separate"/>
      </w:r>
      <w:r w:rsidR="00EE2F0B">
        <w:rPr>
          <w:rFonts w:cs="Times New Roman"/>
          <w:noProof/>
          <w:color w:val="000000" w:themeColor="text1"/>
          <w:szCs w:val="24"/>
        </w:rPr>
        <w:t>Cooper, Baron, Levy, Swisher, &amp; Gogos, 1999</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2014, retailers in North America had a loss of $634.1 billion due to out-of-stock and spent $471.9 billion </w:t>
      </w:r>
      <w:r w:rsidRPr="000B121E">
        <w:rPr>
          <w:rFonts w:cs="Times New Roman"/>
          <w:noProof/>
          <w:color w:val="000000" w:themeColor="text1"/>
          <w:szCs w:val="24"/>
        </w:rPr>
        <w:t>on</w:t>
      </w:r>
      <w:r w:rsidRPr="000B121E">
        <w:rPr>
          <w:rFonts w:cs="Times New Roman"/>
          <w:color w:val="000000" w:themeColor="text1"/>
          <w:szCs w:val="24"/>
        </w:rPr>
        <w:t xml:space="preserve"> overstock</w:t>
      </w:r>
      <w:r w:rsidRPr="000B121E">
        <w:rPr>
          <w:rFonts w:cs="Times New Roman"/>
          <w:noProof/>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"_ENREF_59" \o "OrderDynamics, 2015 #737" </w:instrText>
      </w:r>
      <w:r w:rsidR="003F64F4">
        <w:fldChar w:fldCharType="separate"/>
      </w:r>
      <w:r w:rsidR="00EE2F0B" w:rsidRPr="000B121E">
        <w:rPr>
          <w:rFonts w:cs="Times New Roman"/>
          <w:noProof/>
          <w:color w:val="000000" w:themeColor="text1"/>
          <w:szCs w:val="24"/>
        </w:rPr>
        <w:t>OrderDynamics, 2015</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One of the solutions to mitigate the dilemma is to generate more accurate sales forecasts at SKU level</w:t>
      </w:r>
      <w:r w:rsidRPr="000B121E">
        <w:rPr>
          <w:rFonts w:cs="Times New Roman" w:hint="eastAsia"/>
          <w:color w:val="000000" w:themeColor="text1"/>
          <w:szCs w:val="24"/>
        </w:rPr>
        <w:t>,</w:t>
      </w:r>
      <w:r w:rsidRPr="000B121E">
        <w:rPr>
          <w:rFonts w:cs="Times New Roman"/>
          <w:color w:val="000000" w:themeColor="text1"/>
          <w:szCs w:val="24"/>
        </w:rPr>
        <w:t xml:space="preserve"> which improves the effectiveness of the supply chain management by reducing the bullwhip effect and enabling Just-In-Time delivery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"_ENREF_60" \o "Ouyang, 2007 #756" </w:instrText>
      </w:r>
      <w:r w:rsidR="003F64F4">
        <w:fldChar w:fldCharType="separate"/>
      </w:r>
      <w:r w:rsidR="00EE2F0B" w:rsidRPr="000B121E">
        <w:rPr>
          <w:rFonts w:cs="Times New Roman"/>
          <w:noProof/>
          <w:color w:val="000000" w:themeColor="text1"/>
          <w:szCs w:val="24"/>
        </w:rPr>
        <w:t>Ouyang, 2007</w:t>
      </w:r>
      <w:r w:rsidR="003F64F4">
        <w:rPr>
          <w:rFonts w:cs="Times New Roman"/>
          <w:noProof/>
          <w:color w:val="000000" w:themeColor="text1"/>
          <w:szCs w:val="24"/>
        </w:rPr>
        <w:fldChar w:fldCharType="end"/>
      </w:r>
      <w:r w:rsidRPr="000B121E">
        <w:rPr>
          <w:rFonts w:cs="Times New Roman"/>
          <w:noProof/>
          <w:color w:val="000000" w:themeColor="text1"/>
          <w:szCs w:val="24"/>
        </w:rPr>
        <w:t xml:space="preserve">; </w:t>
      </w:r>
      <w:r w:rsidR="003F64F4">
        <w:fldChar w:fldCharType="begin"/>
      </w:r>
      <w:r w:rsidR="003F64F4">
        <w:instrText xml:space="preserve"> HYPERLINK \l "_ENREF_68" \o "Sodhi, 2011 #757" </w:instrText>
      </w:r>
      <w:r w:rsidR="003F64F4">
        <w:fldChar w:fldCharType="separate"/>
      </w:r>
      <w:r w:rsidR="00EE2F0B" w:rsidRPr="000B121E">
        <w:rPr>
          <w:rFonts w:cs="Times New Roman"/>
          <w:noProof/>
          <w:color w:val="000000" w:themeColor="text1"/>
          <w:szCs w:val="24"/>
        </w:rPr>
        <w:t>Sodhi &amp; Tang, 2011</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04255AA0" w14:textId="5D04B251"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8127063" w14:textId="1EDE0818"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0B121E">
        <w:rPr>
          <w:noProof/>
          <w:color w:val="000000" w:themeColor="text1"/>
          <w:szCs w:val="24"/>
        </w:rPr>
        <w:t>udgments</w:t>
      </w:r>
      <w:r w:rsidRPr="000B121E">
        <w:rPr>
          <w:color w:val="000000" w:themeColor="text1"/>
          <w:szCs w:val="24"/>
        </w:rPr>
        <w:t xml:space="preserve"> </w:t>
      </w:r>
      <w:r w:rsidRPr="000B121E">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 </w:instrText>
      </w:r>
      <w:r w:rsidR="009C5714">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EN.CITE.DATA </w:instrText>
      </w:r>
      <w:r w:rsidR="009C5714">
        <w:rPr>
          <w:color w:val="000000" w:themeColor="text1"/>
          <w:szCs w:val="24"/>
        </w:rPr>
      </w:r>
      <w:r w:rsidR="009C5714">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 xml:space="preserve">(e.g., </w:t>
      </w:r>
      <w:r w:rsidR="003F64F4">
        <w:fldChar w:fldCharType="begin"/>
      </w:r>
      <w:r w:rsidR="003F64F4">
        <w:instrText xml:space="preserve"> HYPERLINK \l "_ENREF_33" \o "Fildes, 2008 #159" </w:instrText>
      </w:r>
      <w:r w:rsidR="003F64F4">
        <w:fldChar w:fldCharType="separate"/>
      </w:r>
      <w:r w:rsidR="00EE2F0B">
        <w:rPr>
          <w:noProof/>
          <w:color w:val="000000" w:themeColor="text1"/>
          <w:szCs w:val="24"/>
        </w:rPr>
        <w:t>Fildes, Nikolopoulos, Crone, &amp; Syntetos, 2008</w:t>
      </w:r>
      <w:r w:rsidR="003F64F4">
        <w:rPr>
          <w:noProof/>
          <w:color w:val="000000" w:themeColor="text1"/>
          <w:szCs w:val="24"/>
        </w:rPr>
        <w:fldChar w:fldCharType="end"/>
      </w:r>
      <w:r w:rsidR="009C5714">
        <w:rPr>
          <w:noProof/>
          <w:color w:val="000000" w:themeColor="text1"/>
          <w:szCs w:val="24"/>
        </w:rPr>
        <w:t xml:space="preserve">; </w:t>
      </w:r>
      <w:r w:rsidR="003F64F4">
        <w:fldChar w:fldCharType="begin"/>
      </w:r>
      <w:r w:rsidR="003F64F4">
        <w:instrText xml:space="preserve"> HYPERLINK \l "_ENREF_36" \o "Goodwin, 2002 #652" </w:instrText>
      </w:r>
      <w:r w:rsidR="003F64F4">
        <w:fldChar w:fldCharType="separate"/>
      </w:r>
      <w:r w:rsidR="00EE2F0B">
        <w:rPr>
          <w:noProof/>
          <w:color w:val="000000" w:themeColor="text1"/>
          <w:szCs w:val="24"/>
        </w:rPr>
        <w:t>Goodwin, 2002</w:t>
      </w:r>
      <w:r w:rsidR="003F64F4">
        <w:rPr>
          <w:noProof/>
          <w:color w:val="000000" w:themeColor="text1"/>
          <w:szCs w:val="24"/>
        </w:rPr>
        <w:fldChar w:fldCharType="end"/>
      </w:r>
      <w:r w:rsidR="009C5714">
        <w:rPr>
          <w:noProof/>
          <w:color w:val="000000" w:themeColor="text1"/>
          <w:szCs w:val="24"/>
        </w:rPr>
        <w:t xml:space="preserve">; </w:t>
      </w:r>
      <w:r w:rsidR="003F64F4">
        <w:fldChar w:fldCharType="begin"/>
      </w:r>
      <w:r w:rsidR="003F64F4">
        <w:instrText xml:space="preserve"> HYPERLINK \l "_ENREF_58" \o "Nikolopoulos, 2010 #605" </w:instrText>
      </w:r>
      <w:r w:rsidR="003F64F4">
        <w:fldChar w:fldCharType="separate"/>
      </w:r>
      <w:r w:rsidR="00EE2F0B">
        <w:rPr>
          <w:noProof/>
          <w:color w:val="000000" w:themeColor="text1"/>
          <w:szCs w:val="24"/>
        </w:rPr>
        <w:t>Nikolopoulos, 2010</w:t>
      </w:r>
      <w:r w:rsidR="003F64F4">
        <w:rPr>
          <w:noProof/>
          <w:color w:val="000000" w:themeColor="text1"/>
          <w:szCs w:val="24"/>
        </w:rPr>
        <w:fldChar w:fldCharType="end"/>
      </w:r>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Others have developed models to estimate the ‘lift’ effect based on data </w:t>
      </w:r>
      <w:r w:rsidRPr="000B121E">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c2JuPjE1MjYtNTQ4WDwvaXNibj48dXJscz48L3VybHM+PGN1c3RvbTE+NzY4NDEzPC9jdXN0b20x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</w:fldData>
        </w:fldChar>
      </w:r>
      <w:r w:rsidR="00153750">
        <w:rPr>
          <w:color w:val="000000" w:themeColor="text1"/>
          <w:szCs w:val="24"/>
        </w:rPr>
        <w:instrText xml:space="preserve"> ADDIN EN.CITE </w:instrText>
      </w:r>
      <w:r w:rsidR="00153750">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c2JuPjE1MjYtNTQ4WDwvaXNibj48dXJscz48L3VybHM+PGN1c3RvbTE+NzY4NDEzPC9jdXN0b20x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</w:fldData>
        </w:fldChar>
      </w:r>
      <w:r w:rsidR="00153750">
        <w:rPr>
          <w:color w:val="000000" w:themeColor="text1"/>
          <w:szCs w:val="24"/>
        </w:rPr>
        <w:instrText xml:space="preserve"> ADDIN EN.CITE.DATA </w:instrText>
      </w:r>
      <w:r w:rsidR="00153750">
        <w:rPr>
          <w:color w:val="000000" w:themeColor="text1"/>
          <w:szCs w:val="24"/>
        </w:rPr>
      </w:r>
      <w:r w:rsidR="00153750">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153750">
        <w:rPr>
          <w:noProof/>
          <w:color w:val="000000" w:themeColor="text1"/>
          <w:szCs w:val="24"/>
        </w:rPr>
        <w:t>(</w:t>
      </w:r>
      <w:r w:rsidR="003F64F4">
        <w:fldChar w:fldCharType="begin"/>
      </w:r>
      <w:r w:rsidR="003F64F4">
        <w:instrText xml:space="preserve"> HYPERLINK \l "_ENREF_22" \o "Cooper, 1999 #662" </w:instrText>
      </w:r>
      <w:r w:rsidR="003F64F4">
        <w:fldChar w:fldCharType="separate"/>
      </w:r>
      <w:r w:rsidR="00EE2F0B">
        <w:rPr>
          <w:noProof/>
          <w:color w:val="000000" w:themeColor="text1"/>
          <w:szCs w:val="24"/>
        </w:rPr>
        <w:t>Cooper et al., 1999</w:t>
      </w:r>
      <w:r w:rsidR="003F64F4">
        <w:rPr>
          <w:noProof/>
          <w:color w:val="000000" w:themeColor="text1"/>
          <w:szCs w:val="24"/>
        </w:rPr>
        <w:fldChar w:fldCharType="end"/>
      </w:r>
      <w:r w:rsidR="00153750">
        <w:rPr>
          <w:noProof/>
          <w:color w:val="000000" w:themeColor="text1"/>
          <w:szCs w:val="24"/>
        </w:rPr>
        <w:t xml:space="preserve">; </w:t>
      </w:r>
      <w:r w:rsidR="003F64F4">
        <w:fldChar w:fldCharType="begin"/>
      </w:r>
      <w:r w:rsidR="003F64F4">
        <w:instrText xml:space="preserve"> HYPERLINK \l "_ENREF_23" \o "Cooper, 2000 #24" </w:instrText>
      </w:r>
      <w:r w:rsidR="003F64F4">
        <w:fldChar w:fldCharType="separate"/>
      </w:r>
      <w:r w:rsidR="00EE2F0B">
        <w:rPr>
          <w:noProof/>
          <w:color w:val="000000" w:themeColor="text1"/>
          <w:szCs w:val="24"/>
        </w:rPr>
        <w:t>Cooper &amp; Giuffrida, 2000</w:t>
      </w:r>
      <w:r w:rsidR="003F64F4">
        <w:rPr>
          <w:noProof/>
          <w:color w:val="000000" w:themeColor="text1"/>
          <w:szCs w:val="24"/>
        </w:rPr>
        <w:fldChar w:fldCharType="end"/>
      </w:r>
      <w:r w:rsidR="00153750">
        <w:rPr>
          <w:noProof/>
          <w:color w:val="000000" w:themeColor="text1"/>
          <w:szCs w:val="24"/>
        </w:rPr>
        <w:t xml:space="preserve">; </w:t>
      </w:r>
      <w:r w:rsidR="003F64F4">
        <w:fldChar w:fldCharType="begin"/>
      </w:r>
      <w:r w:rsidR="003F64F4">
        <w:instrText xml:space="preserve"> HYPERLINK \l "_ENREF_74" \o "Trusov, 2006 #25" </w:instrText>
      </w:r>
      <w:r w:rsidR="003F64F4">
        <w:fldChar w:fldCharType="separate"/>
      </w:r>
      <w:r w:rsidR="00EE2F0B">
        <w:rPr>
          <w:noProof/>
          <w:color w:val="000000" w:themeColor="text1"/>
          <w:szCs w:val="24"/>
        </w:rPr>
        <w:t>Trusov, Bodapati, &amp; Cooper, 2006</w:t>
      </w:r>
      <w:r w:rsidR="003F64F4">
        <w:rPr>
          <w:noProof/>
          <w:color w:val="000000" w:themeColor="text1"/>
          <w:szCs w:val="24"/>
        </w:rPr>
        <w:fldChar w:fldCharType="end"/>
      </w:r>
      <w:r w:rsidR="00153750">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del w:id="16" w:author="Fildes, Robert" w:date="2017-12-12T14:43:00Z">
        <w:r w:rsidRPr="000B121E" w:rsidDel="003A7F2F">
          <w:rPr>
            <w:color w:val="000000" w:themeColor="text1"/>
            <w:szCs w:val="24"/>
          </w:rPr>
          <w:delText xml:space="preserve">Some studies </w:delText>
        </w:r>
      </w:del>
      <w:ins w:id="17" w:author="Fildes, Robert" w:date="2017-12-12T14:43:00Z">
        <w:r w:rsidR="003A7F2F">
          <w:rPr>
            <w:color w:val="000000" w:themeColor="text1"/>
            <w:szCs w:val="24"/>
          </w:rPr>
          <w:t>A third approach develops</w:t>
        </w:r>
      </w:ins>
      <w:del w:id="18" w:author="Fildes, Robert" w:date="2017-12-12T14:43:00Z">
        <w:r w:rsidRPr="000B121E" w:rsidDel="003A7F2F">
          <w:rPr>
            <w:color w:val="000000" w:themeColor="text1"/>
            <w:szCs w:val="24"/>
          </w:rPr>
          <w:delText>propose</w:delText>
        </w:r>
      </w:del>
      <w:r w:rsidRPr="000B121E">
        <w:rPr>
          <w:color w:val="000000" w:themeColor="text1"/>
          <w:szCs w:val="24"/>
        </w:rPr>
        <w:t xml:space="preserve"> methods to directly generate the final forecast of the product sales. For example, </w:t>
      </w:r>
      <w:r w:rsidR="003F64F4">
        <w:fldChar w:fldCharType="begin"/>
      </w:r>
      <w:r w:rsidR="003F64F4">
        <w:instrText xml:space="preserve"> HYPERLINK \l "_ENREF_30" \o "Gür Ali, 2009 #715" </w:instrText>
      </w:r>
      <w:r w:rsidR="003F64F4">
        <w:fldChar w:fldCharType="separate"/>
      </w:r>
      <w:r w:rsidRPr="000B121E">
        <w:rPr>
          <w:noProof/>
          <w:color w:val="000000" w:themeColor="text1"/>
          <w:szCs w:val="24"/>
        </w:rPr>
        <w:t>Gür Ali, et al. (2009</w:t>
      </w:r>
      <w:r w:rsidR="003F64F4">
        <w:rPr>
          <w:noProof/>
          <w:color w:val="000000" w:themeColor="text1"/>
          <w:szCs w:val="24"/>
        </w:rPr>
        <w:fldChar w:fldCharType="end"/>
      </w:r>
      <w:r w:rsidRPr="000B121E">
        <w:rPr>
          <w:noProof/>
          <w:color w:val="000000" w:themeColor="text1"/>
          <w:szCs w:val="24"/>
        </w:rPr>
        <w:t xml:space="preserve">) proposed the regression tree method with a range of variables constructed from the sales, price, and promotion of the focal product. </w:t>
      </w:r>
      <w:r w:rsidR="003F64F4">
        <w:fldChar w:fldCharType="begin"/>
      </w:r>
      <w:r w:rsidR="003F64F4">
        <w:instrText xml:space="preserve"> HYPERLINK \l "_ENREF_40" \o "Huang, 2014 #732" </w:instrText>
      </w:r>
      <w:r w:rsidR="003F64F4">
        <w:fldChar w:fldCharType="separate"/>
      </w:r>
      <w:r w:rsidR="00EE2F0B" w:rsidRPr="000B121E">
        <w:rPr>
          <w:color w:val="000000" w:themeColor="text1"/>
          <w:szCs w:val="24"/>
        </w:rPr>
        <w:fldChar w:fldCharType="begin"/>
      </w:r>
      <w:r w:rsidR="00EE2F0B">
        <w:rPr>
          <w:color w:val="000000" w:themeColor="text1"/>
          <w:szCs w:val="24"/>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0B121E">
        <w:rPr>
          <w:color w:val="000000" w:themeColor="text1"/>
          <w:szCs w:val="24"/>
        </w:rPr>
        <w:fldChar w:fldCharType="separate"/>
      </w:r>
      <w:r w:rsidR="00EE2F0B">
        <w:rPr>
          <w:noProof/>
          <w:color w:val="000000" w:themeColor="text1"/>
          <w:szCs w:val="24"/>
        </w:rPr>
        <w:t>Huang, Fildes, and Soopramanien (2014)</w:t>
      </w:r>
      <w:r w:rsidR="00EE2F0B" w:rsidRPr="000B121E">
        <w:rPr>
          <w:color w:val="000000" w:themeColor="text1"/>
          <w:szCs w:val="24"/>
        </w:rPr>
        <w:fldChar w:fldCharType="end"/>
      </w:r>
      <w:r w:rsidR="003F64F4">
        <w:rPr>
          <w:color w:val="000000" w:themeColor="text1"/>
          <w:szCs w:val="24"/>
        </w:rPr>
        <w:fldChar w:fldCharType="end"/>
      </w:r>
      <w:r w:rsidRPr="000B121E">
        <w:rPr>
          <w:color w:val="000000" w:themeColor="text1"/>
          <w:szCs w:val="24"/>
        </w:rPr>
        <w:t xml:space="preserve"> proposed</w:t>
      </w:r>
      <w:ins w:id="19" w:author="Fildes, Robert" w:date="2017-12-12T14:43:00Z">
        <w:r w:rsidR="003A7F2F">
          <w:rPr>
            <w:color w:val="000000" w:themeColor="text1"/>
            <w:szCs w:val="24"/>
          </w:rPr>
          <w:t xml:space="preserve"> a</w:t>
        </w:r>
      </w:ins>
      <w:r w:rsidRPr="000B121E">
        <w:rPr>
          <w:color w:val="000000" w:themeColor="text1"/>
          <w:szCs w:val="24"/>
        </w:rPr>
        <w:t xml:space="preserve"> </w:t>
      </w:r>
      <w:r w:rsidRPr="000B121E">
        <w:rPr>
          <w:noProof/>
          <w:color w:val="000000" w:themeColor="text1"/>
          <w:szCs w:val="24"/>
        </w:rPr>
        <w:t>two-stage</w:t>
      </w:r>
      <w:r w:rsidRPr="000B121E">
        <w:rPr>
          <w:color w:val="000000" w:themeColor="text1"/>
          <w:szCs w:val="24"/>
        </w:rPr>
        <w:t xml:space="preserve"> general-to-specific Autoregressive </w:t>
      </w:r>
      <w:commentRangeStart w:id="20"/>
      <w:commentRangeStart w:id="21"/>
      <w:r w:rsidRPr="000B121E">
        <w:rPr>
          <w:color w:val="000000" w:themeColor="text1"/>
          <w:szCs w:val="24"/>
        </w:rPr>
        <w:t>Distributed</w:t>
      </w:r>
      <w:commentRangeEnd w:id="20"/>
      <w:r w:rsidRPr="000B121E">
        <w:rPr>
          <w:rStyle w:val="CommentReference"/>
          <w:color w:val="000000" w:themeColor="text1"/>
          <w:sz w:val="24"/>
          <w:szCs w:val="24"/>
        </w:rPr>
        <w:commentReference w:id="20"/>
      </w:r>
      <w:commentRangeEnd w:id="21"/>
      <w:r w:rsidRPr="000B121E">
        <w:rPr>
          <w:rStyle w:val="CommentReference"/>
          <w:color w:val="000000" w:themeColor="text1"/>
          <w:sz w:val="24"/>
          <w:szCs w:val="24"/>
        </w:rPr>
        <w:commentReference w:id="21"/>
      </w:r>
      <w:r w:rsidRPr="000B121E">
        <w:rPr>
          <w:color w:val="000000" w:themeColor="text1"/>
          <w:szCs w:val="24"/>
        </w:rPr>
        <w:t xml:space="preserve"> Lag (ADL) models which incorporate</w:t>
      </w:r>
      <w:ins w:id="22" w:author="Fildes, Robert" w:date="2017-12-12T14:43:00Z">
        <w:r w:rsidR="003A7F2F">
          <w:rPr>
            <w:color w:val="000000" w:themeColor="text1"/>
            <w:szCs w:val="24"/>
          </w:rPr>
          <w:t>d</w:t>
        </w:r>
      </w:ins>
      <w:r w:rsidRPr="000B121E">
        <w:rPr>
          <w:color w:val="000000" w:themeColor="text1"/>
          <w:szCs w:val="24"/>
        </w:rPr>
        <w:t xml:space="preserve"> the promotional information of not only the focal product but also of the competitive products within the same product category. </w:t>
      </w:r>
      <w:r w:rsidR="003F64F4">
        <w:fldChar w:fldCharType="begin"/>
      </w:r>
      <w:r w:rsidR="003F64F4">
        <w:instrText xml:space="preserve"> HYPERLINK \l "_ENREF_46" \o "Ma, 2016 #733" </w:instrText>
      </w:r>
      <w:r w:rsidR="003F64F4">
        <w:fldChar w:fldCharType="separate"/>
      </w:r>
      <w:r w:rsidR="00EE2F0B" w:rsidRPr="000B121E">
        <w:rPr>
          <w:color w:val="000000" w:themeColor="text1"/>
          <w:szCs w:val="24"/>
        </w:rPr>
        <w:fldChar w:fldCharType="begin"/>
      </w:r>
      <w:r w:rsidR="00EE2F0B">
        <w:rPr>
          <w:color w:val="000000" w:themeColor="text1"/>
          <w:szCs w:val="24"/>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sidRPr="000B121E">
        <w:rPr>
          <w:color w:val="000000" w:themeColor="text1"/>
          <w:szCs w:val="24"/>
        </w:rPr>
        <w:fldChar w:fldCharType="separate"/>
      </w:r>
      <w:r w:rsidR="00EE2F0B">
        <w:rPr>
          <w:noProof/>
          <w:color w:val="000000" w:themeColor="text1"/>
          <w:szCs w:val="24"/>
        </w:rPr>
        <w:t>Ma, Fildes, and Huang (2016)</w:t>
      </w:r>
      <w:r w:rsidR="00EE2F0B" w:rsidRPr="000B121E">
        <w:rPr>
          <w:color w:val="000000" w:themeColor="text1"/>
          <w:szCs w:val="24"/>
        </w:rPr>
        <w:fldChar w:fldCharType="end"/>
      </w:r>
      <w:r w:rsidR="003F64F4">
        <w:rPr>
          <w:color w:val="000000" w:themeColor="text1"/>
          <w:szCs w:val="24"/>
        </w:rPr>
        <w:fldChar w:fldCharType="end"/>
      </w:r>
      <w:r w:rsidRPr="000B121E">
        <w:rPr>
          <w:color w:val="000000" w:themeColor="text1"/>
          <w:szCs w:val="24"/>
        </w:rPr>
        <w:t xml:space="preserve"> further integrate the promotional information of the products from related product </w:t>
      </w:r>
      <w:commentRangeStart w:id="23"/>
      <w:r w:rsidRPr="000B121E">
        <w:rPr>
          <w:color w:val="000000" w:themeColor="text1"/>
          <w:szCs w:val="24"/>
        </w:rPr>
        <w:t>categories</w:t>
      </w:r>
      <w:commentRangeEnd w:id="23"/>
      <w:r w:rsidRPr="000B121E">
        <w:rPr>
          <w:rStyle w:val="CommentReference"/>
          <w:color w:val="000000" w:themeColor="text1"/>
          <w:sz w:val="24"/>
          <w:szCs w:val="24"/>
        </w:rPr>
        <w:commentReference w:id="23"/>
      </w:r>
      <w:r w:rsidRPr="000B121E">
        <w:rPr>
          <w:color w:val="000000" w:themeColor="text1"/>
          <w:szCs w:val="24"/>
        </w:rPr>
        <w:t>.</w:t>
      </w:r>
    </w:p>
    <w:p w14:paraId="666E57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lastRenderedPageBreak/>
        <w:t xml:space="preserve"> </w:t>
      </w:r>
    </w:p>
    <w:p w14:paraId="32120471" w14:textId="2E982FBB"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w:t>
      </w:r>
      <w:ins w:id="24" w:author="Fildes, Robert" w:date="2017-12-12T14:44:00Z">
        <w:r w:rsidR="003A7F2F">
          <w:rPr>
            <w:rFonts w:cs="Times New Roman"/>
            <w:color w:val="000000" w:themeColor="text1"/>
            <w:szCs w:val="24"/>
          </w:rPr>
          <w:t xml:space="preserve">all </w:t>
        </w:r>
      </w:ins>
      <w:r w:rsidRPr="000B121E">
        <w:rPr>
          <w:rFonts w:cs="Times New Roman"/>
          <w:color w:val="000000" w:themeColor="text1"/>
          <w:szCs w:val="24"/>
        </w:rPr>
        <w:t xml:space="preserve">these studies assume that the impact of marketing activities on product sales remains constant over time. In practice, the effect of prices and promotions may change due to </w:t>
      </w:r>
      <w:ins w:id="25" w:author="Fildes, Robert" w:date="2017-12-12T14:44:00Z">
        <w:r w:rsidR="003A7F2F">
          <w:rPr>
            <w:rFonts w:cs="Times New Roman"/>
            <w:color w:val="000000" w:themeColor="text1"/>
            <w:szCs w:val="24"/>
          </w:rPr>
          <w:t xml:space="preserve">the </w:t>
        </w:r>
      </w:ins>
      <w:r w:rsidRPr="000B121E">
        <w:rPr>
          <w:rFonts w:cs="Times New Roman"/>
          <w:color w:val="000000" w:themeColor="text1"/>
          <w:szCs w:val="24"/>
        </w:rPr>
        <w:t xml:space="preserve">many non-controllable factors which may include, for instance, </w:t>
      </w:r>
      <w:del w:id="26" w:author="Fildes, Robert" w:date="2017-12-12T14:45:00Z">
        <w:r w:rsidRPr="000B121E" w:rsidDel="003A7F2F">
          <w:rPr>
            <w:rFonts w:cs="Times New Roman"/>
            <w:color w:val="000000" w:themeColor="text1"/>
            <w:szCs w:val="24"/>
          </w:rPr>
          <w:delText xml:space="preserve">the </w:delText>
        </w:r>
      </w:del>
      <w:r w:rsidRPr="000B121E">
        <w:rPr>
          <w:rFonts w:cs="Times New Roman"/>
          <w:color w:val="000000" w:themeColor="text1"/>
          <w:szCs w:val="24"/>
        </w:rPr>
        <w:t>chang</w:t>
      </w:r>
      <w:ins w:id="27" w:author="Fildes, Robert" w:date="2017-12-12T14:45:00Z">
        <w:r w:rsidR="003A7F2F">
          <w:rPr>
            <w:rFonts w:cs="Times New Roman"/>
            <w:color w:val="000000" w:themeColor="text1"/>
            <w:szCs w:val="24"/>
          </w:rPr>
          <w:t xml:space="preserve">ing </w:t>
        </w:r>
      </w:ins>
      <w:del w:id="28" w:author="Fildes, Robert" w:date="2017-12-12T14:45:00Z">
        <w:r w:rsidRPr="000B121E" w:rsidDel="003A7F2F">
          <w:rPr>
            <w:rFonts w:cs="Times New Roman"/>
            <w:color w:val="000000" w:themeColor="text1"/>
            <w:szCs w:val="24"/>
          </w:rPr>
          <w:delText xml:space="preserve">e of </w:delText>
        </w:r>
      </w:del>
      <w:r w:rsidRPr="000B121E">
        <w:rPr>
          <w:rFonts w:cs="Times New Roman"/>
          <w:color w:val="000000" w:themeColor="text1"/>
          <w:szCs w:val="24"/>
        </w:rPr>
        <w:t xml:space="preserve">economic conditions, </w:t>
      </w:r>
      <w:del w:id="29" w:author="Fildes, Robert" w:date="2017-12-12T14:45:00Z">
        <w:r w:rsidRPr="000B121E" w:rsidDel="003A7F2F">
          <w:rPr>
            <w:rFonts w:cs="Times New Roman"/>
            <w:color w:val="000000" w:themeColor="text1"/>
            <w:szCs w:val="24"/>
          </w:rPr>
          <w:delText xml:space="preserve">the </w:delText>
        </w:r>
      </w:del>
      <w:r w:rsidRPr="000B121E">
        <w:rPr>
          <w:rFonts w:cs="Times New Roman"/>
          <w:color w:val="000000" w:themeColor="text1"/>
          <w:szCs w:val="24"/>
        </w:rPr>
        <w:t>change</w:t>
      </w:r>
      <w:ins w:id="30" w:author="Fildes, Robert" w:date="2017-12-12T14:45:00Z">
        <w:r w:rsidR="003A7F2F">
          <w:rPr>
            <w:rFonts w:cs="Times New Roman"/>
            <w:color w:val="000000" w:themeColor="text1"/>
            <w:szCs w:val="24"/>
          </w:rPr>
          <w:t>s</w:t>
        </w:r>
      </w:ins>
      <w:r w:rsidRPr="000B121E">
        <w:rPr>
          <w:rFonts w:cs="Times New Roman"/>
          <w:color w:val="000000" w:themeColor="text1"/>
          <w:szCs w:val="24"/>
        </w:rPr>
        <w:t xml:space="preserve"> </w:t>
      </w:r>
      <w:r w:rsidRPr="000B121E">
        <w:rPr>
          <w:rFonts w:cs="Times New Roman"/>
          <w:noProof/>
          <w:color w:val="000000" w:themeColor="text1"/>
          <w:szCs w:val="24"/>
        </w:rPr>
        <w:t>in</w:t>
      </w:r>
      <w:r w:rsidRPr="000B121E">
        <w:rPr>
          <w:rFonts w:cs="Times New Roman"/>
          <w:color w:val="000000" w:themeColor="text1"/>
          <w:szCs w:val="24"/>
        </w:rPr>
        <w:t xml:space="preserve"> consumer tastes, and the entry of new competitors etc.</w:t>
      </w:r>
      <w:ins w:id="31" w:author="Fildes, Robert" w:date="2017-12-12T14:45:00Z">
        <w:r w:rsidR="003A7F2F">
          <w:rPr>
            <w:rFonts w:cs="Times New Roman"/>
            <w:color w:val="000000" w:themeColor="text1"/>
            <w:szCs w:val="24"/>
          </w:rPr>
          <w:t>, some of</w:t>
        </w:r>
      </w:ins>
      <w:r w:rsidRPr="000B121E">
        <w:rPr>
          <w:rFonts w:cs="Times New Roman"/>
          <w:color w:val="000000" w:themeColor="text1"/>
          <w:szCs w:val="24"/>
        </w:rPr>
        <w:t xml:space="preserve"> which are</w:t>
      </w:r>
      <w:del w:id="32" w:author="Fildes, Robert" w:date="2017-12-12T14:45:00Z">
        <w:r w:rsidRPr="000B121E" w:rsidDel="003A7F2F">
          <w:rPr>
            <w:rFonts w:cs="Times New Roman"/>
            <w:color w:val="000000" w:themeColor="text1"/>
            <w:szCs w:val="24"/>
          </w:rPr>
          <w:delText xml:space="preserve"> usually</w:delText>
        </w:r>
      </w:del>
      <w:r w:rsidRPr="000B121E">
        <w:rPr>
          <w:rFonts w:cs="Times New Roman"/>
          <w:color w:val="000000" w:themeColor="text1"/>
          <w:szCs w:val="24"/>
        </w:rPr>
        <w:t xml:space="preserve"> neither observable or measurable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"_ENREF_79" \o "Wildt, 1976 #635" </w:instrText>
      </w:r>
      <w:r w:rsidR="003F64F4">
        <w:fldChar w:fldCharType="separate"/>
      </w:r>
      <w:r w:rsidR="00EE2F0B" w:rsidRPr="000B121E">
        <w:rPr>
          <w:rFonts w:cs="Times New Roman"/>
          <w:noProof/>
          <w:color w:val="000000" w:themeColor="text1"/>
          <w:szCs w:val="24"/>
        </w:rPr>
        <w:t>Wildt, 1976</w:t>
      </w:r>
      <w:r w:rsidR="003F64F4">
        <w:rPr>
          <w:rFonts w:cs="Times New Roman"/>
          <w:noProof/>
          <w:color w:val="000000" w:themeColor="text1"/>
          <w:szCs w:val="24"/>
        </w:rPr>
        <w:fldChar w:fldCharType="end"/>
      </w:r>
      <w:r w:rsidRPr="000B121E">
        <w:rPr>
          <w:rFonts w:cs="Times New Roman"/>
          <w:noProof/>
          <w:color w:val="000000" w:themeColor="text1"/>
          <w:szCs w:val="24"/>
        </w:rPr>
        <w:t xml:space="preserve">; </w:t>
      </w:r>
      <w:r w:rsidR="003F64F4">
        <w:fldChar w:fldCharType="begin"/>
      </w:r>
      <w:r w:rsidR="003F64F4">
        <w:instrText xml:space="preserve"> HYPERLINK \l "_ENREF_80" \o "Wildt, 1983 #218" </w:instrText>
      </w:r>
      <w:r w:rsidR="003F64F4">
        <w:fldChar w:fldCharType="separate"/>
      </w:r>
      <w:r w:rsidR="00EE2F0B" w:rsidRPr="000B121E">
        <w:rPr>
          <w:rFonts w:cs="Times New Roman"/>
          <w:noProof/>
          <w:color w:val="000000" w:themeColor="text1"/>
          <w:szCs w:val="24"/>
        </w:rPr>
        <w:t>Wildt &amp; Winer, 1983</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Customers may become more sensitive to price reductions and promotions during an economic crunch. </w:t>
      </w:r>
      <w:r w:rsidRPr="000B121E">
        <w:rPr>
          <w:rFonts w:cs="Times New Roman"/>
          <w:bCs/>
          <w:color w:val="000000" w:themeColor="text1"/>
          <w:szCs w:val="24"/>
        </w:rPr>
        <w:t xml:space="preserve">They may change their tastes due to factors including </w:t>
      </w:r>
      <w:del w:id="33" w:author="Fildes, Robert" w:date="2017-12-12T14:46:00Z">
        <w:r w:rsidRPr="000B121E" w:rsidDel="003A7F2F">
          <w:rPr>
            <w:rFonts w:cs="Times New Roman"/>
            <w:bCs/>
            <w:color w:val="000000" w:themeColor="text1"/>
            <w:szCs w:val="24"/>
          </w:rPr>
          <w:delText xml:space="preserve">cognitive bias, the change of </w:delText>
        </w:r>
      </w:del>
      <w:r w:rsidRPr="000B121E">
        <w:rPr>
          <w:rFonts w:cs="Times New Roman"/>
          <w:bCs/>
          <w:color w:val="000000" w:themeColor="text1"/>
          <w:szCs w:val="24"/>
        </w:rPr>
        <w:t xml:space="preserve">their familiarity </w:t>
      </w:r>
      <w:r w:rsidRPr="000B121E">
        <w:rPr>
          <w:rFonts w:cs="Times New Roman"/>
          <w:bCs/>
          <w:noProof/>
          <w:color w:val="000000" w:themeColor="text1"/>
          <w:szCs w:val="24"/>
        </w:rPr>
        <w:t>with</w:t>
      </w:r>
      <w:r w:rsidRPr="000B121E">
        <w:rPr>
          <w:rFonts w:cs="Times New Roman"/>
          <w:bCs/>
          <w:color w:val="000000" w:themeColor="text1"/>
          <w:szCs w:val="24"/>
        </w:rPr>
        <w:t xml:space="preserve"> the product, and the</w:t>
      </w:r>
      <w:ins w:id="34" w:author="Fildes, Robert" w:date="2017-12-12T14:47:00Z">
        <w:r w:rsidR="003A7F2F">
          <w:rPr>
            <w:rFonts w:cs="Times New Roman"/>
            <w:bCs/>
            <w:color w:val="000000" w:themeColor="text1"/>
            <w:szCs w:val="24"/>
          </w:rPr>
          <w:t>ir</w:t>
        </w:r>
      </w:ins>
      <w:r w:rsidRPr="000B121E">
        <w:rPr>
          <w:rFonts w:cs="Times New Roman"/>
          <w:bCs/>
          <w:color w:val="000000" w:themeColor="text1"/>
          <w:szCs w:val="24"/>
        </w:rPr>
        <w:t xml:space="preserve"> chang</w:t>
      </w:r>
      <w:ins w:id="35" w:author="Fildes, Robert" w:date="2017-12-12T14:47:00Z">
        <w:r w:rsidR="003A7F2F">
          <w:rPr>
            <w:rFonts w:cs="Times New Roman"/>
            <w:bCs/>
            <w:color w:val="000000" w:themeColor="text1"/>
            <w:szCs w:val="24"/>
          </w:rPr>
          <w:t>ing</w:t>
        </w:r>
      </w:ins>
      <w:del w:id="36" w:author="Fildes, Robert" w:date="2017-12-12T14:47:00Z">
        <w:r w:rsidRPr="000B121E" w:rsidDel="003A7F2F">
          <w:rPr>
            <w:rFonts w:cs="Times New Roman"/>
            <w:bCs/>
            <w:color w:val="000000" w:themeColor="text1"/>
            <w:szCs w:val="24"/>
          </w:rPr>
          <w:delText>e</w:delText>
        </w:r>
      </w:del>
      <w:r w:rsidRPr="000B121E">
        <w:rPr>
          <w:rFonts w:cs="Times New Roman"/>
          <w:bCs/>
          <w:color w:val="000000" w:themeColor="text1"/>
          <w:szCs w:val="24"/>
        </w:rPr>
        <w:t xml:space="preserve"> </w:t>
      </w:r>
      <w:del w:id="37" w:author="Fildes, Robert" w:date="2017-12-12T14:47:00Z">
        <w:r w:rsidRPr="000B121E" w:rsidDel="003A7F2F">
          <w:rPr>
            <w:rFonts w:cs="Times New Roman"/>
            <w:bCs/>
            <w:color w:val="000000" w:themeColor="text1"/>
            <w:szCs w:val="24"/>
          </w:rPr>
          <w:delText xml:space="preserve">of their </w:delText>
        </w:r>
      </w:del>
      <w:r w:rsidRPr="000B121E">
        <w:rPr>
          <w:rFonts w:cs="Times New Roman"/>
          <w:bCs/>
          <w:color w:val="000000" w:themeColor="text1"/>
          <w:szCs w:val="24"/>
        </w:rPr>
        <w:t xml:space="preserve">lifestyle and social status </w:t>
      </w:r>
      <w:r w:rsidRPr="000B121E">
        <w:rPr>
          <w:rFonts w:cs="Times New Roman"/>
          <w:bCs/>
          <w:color w:val="000000" w:themeColor="text1"/>
          <w:szCs w:val="24"/>
        </w:rPr>
        <w:fldChar w:fldCharType="begin"/>
      </w:r>
      <w:r w:rsidR="009C5714">
        <w:rPr>
          <w:rFonts w:cs="Times New Roman"/>
          <w:bCs/>
          <w:color w:val="000000" w:themeColor="text1"/>
          <w:szCs w:val="24"/>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0B121E">
        <w:rPr>
          <w:rFonts w:cs="Times New Roman"/>
          <w:bCs/>
          <w:color w:val="000000" w:themeColor="text1"/>
          <w:szCs w:val="24"/>
        </w:rPr>
        <w:fldChar w:fldCharType="separate"/>
      </w:r>
      <w:r w:rsidR="009C5714">
        <w:rPr>
          <w:rFonts w:cs="Times New Roman"/>
          <w:bCs/>
          <w:noProof/>
          <w:color w:val="000000" w:themeColor="text1"/>
          <w:szCs w:val="24"/>
        </w:rPr>
        <w:t>(</w:t>
      </w:r>
      <w:r w:rsidR="003F64F4">
        <w:fldChar w:fldCharType="begin"/>
      </w:r>
      <w:r w:rsidR="003F64F4">
        <w:instrText xml:space="preserve"> HYPERLINK \l "_ENREF_50" \o "Meeran, 2017 #2" </w:instrText>
      </w:r>
      <w:r w:rsidR="003F64F4">
        <w:fldChar w:fldCharType="separate"/>
      </w:r>
      <w:r w:rsidR="00EE2F0B">
        <w:rPr>
          <w:rFonts w:cs="Times New Roman"/>
          <w:bCs/>
          <w:noProof/>
          <w:color w:val="000000" w:themeColor="text1"/>
          <w:szCs w:val="24"/>
        </w:rPr>
        <w:t>Meeran, Jahanbin, Goodwin, &amp; Quariguasi Frota Neto, 2017</w:t>
      </w:r>
      <w:r w:rsidR="003F64F4">
        <w:rPr>
          <w:rFonts w:cs="Times New Roman"/>
          <w:bCs/>
          <w:noProof/>
          <w:color w:val="000000" w:themeColor="text1"/>
          <w:szCs w:val="24"/>
        </w:rPr>
        <w:fldChar w:fldCharType="end"/>
      </w:r>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Pr="000B121E">
        <w:rPr>
          <w:rFonts w:cs="Times New Roman"/>
          <w:color w:val="000000" w:themeColor="text1"/>
          <w:szCs w:val="24"/>
        </w:rPr>
        <w:t>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w:t>
      </w:r>
      <w:del w:id="38" w:author="Fildes, Robert" w:date="2017-12-12T14:47:00Z">
        <w:r w:rsidRPr="000B121E" w:rsidDel="003A7F2F">
          <w:rPr>
            <w:rFonts w:cs="Times New Roman"/>
            <w:color w:val="000000" w:themeColor="text1"/>
            <w:szCs w:val="24"/>
          </w:rPr>
          <w:delText xml:space="preserve"> has</w:delText>
        </w:r>
      </w:del>
      <w:r w:rsidRPr="000B121E">
        <w:rPr>
          <w:rFonts w:cs="Times New Roman"/>
          <w:color w:val="000000" w:themeColor="text1"/>
          <w:szCs w:val="24"/>
        </w:rPr>
        <w:t xml:space="preserve"> opened more than 400 stores in the United States, </w:t>
      </w:r>
      <w:ins w:id="39" w:author="Fildes, Robert" w:date="2017-12-12T14:47:00Z">
        <w:r w:rsidR="001F695B">
          <w:rPr>
            <w:rFonts w:cs="Times New Roman"/>
            <w:color w:val="000000" w:themeColor="text1"/>
            <w:szCs w:val="24"/>
          </w:rPr>
          <w:t>leading to changes in</w:t>
        </w:r>
        <w:r w:rsidR="003A7F2F">
          <w:rPr>
            <w:rFonts w:cs="Times New Roman"/>
            <w:color w:val="000000" w:themeColor="text1"/>
            <w:szCs w:val="24"/>
          </w:rPr>
          <w:t xml:space="preserve"> customer </w:t>
        </w:r>
      </w:ins>
      <w:ins w:id="40" w:author="Fildes, Robert" w:date="2017-12-12T14:48:00Z">
        <w:r w:rsidR="003A7F2F">
          <w:rPr>
            <w:rFonts w:cs="Times New Roman"/>
            <w:color w:val="000000" w:themeColor="text1"/>
            <w:szCs w:val="24"/>
          </w:rPr>
          <w:t>grocery purchasing</w:t>
        </w:r>
        <w:r w:rsidR="001F695B">
          <w:rPr>
            <w:rFonts w:cs="Times New Roman"/>
            <w:color w:val="000000" w:themeColor="text1"/>
            <w:szCs w:val="24"/>
          </w:rPr>
          <w:t xml:space="preserve"> habits</w:t>
        </w:r>
        <w:r w:rsidR="003A7F2F">
          <w:rPr>
            <w:rFonts w:cs="Times New Roman"/>
            <w:color w:val="000000" w:themeColor="text1"/>
            <w:szCs w:val="24"/>
          </w:rPr>
          <w:t xml:space="preserve">, </w:t>
        </w:r>
      </w:ins>
      <w:r w:rsidRPr="000B121E">
        <w:rPr>
          <w:rFonts w:cs="Times New Roman"/>
          <w:color w:val="000000" w:themeColor="text1"/>
          <w:szCs w:val="24"/>
        </w:rPr>
        <w:t xml:space="preserve">which </w:t>
      </w:r>
      <w:ins w:id="41" w:author="Fildes, Robert" w:date="2017-12-12T14:47:00Z">
        <w:r w:rsidR="003A7F2F">
          <w:rPr>
            <w:rFonts w:cs="Times New Roman"/>
            <w:color w:val="000000" w:themeColor="text1"/>
            <w:szCs w:val="24"/>
          </w:rPr>
          <w:t xml:space="preserve">then </w:t>
        </w:r>
      </w:ins>
      <w:r w:rsidRPr="000B121E">
        <w:rPr>
          <w:rFonts w:cs="Times New Roman"/>
          <w:color w:val="000000" w:themeColor="text1"/>
          <w:szCs w:val="24"/>
        </w:rPr>
        <w:t xml:space="preserve">put pressures on existing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"_ENREF_44" \o "Loeb, 2015 #734" </w:instrText>
      </w:r>
      <w:r w:rsidR="003F64F4">
        <w:fldChar w:fldCharType="separate"/>
      </w:r>
      <w:r w:rsidR="00EE2F0B" w:rsidRPr="000B121E">
        <w:rPr>
          <w:rFonts w:cs="Times New Roman"/>
          <w:noProof/>
          <w:color w:val="000000" w:themeColor="text1"/>
          <w:szCs w:val="24"/>
        </w:rPr>
        <w:t>Loeb, 2015</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p>
    <w:p w14:paraId="784124A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295245" w14:textId="0EAC374D"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"_ENREF_2" \o "Allen, 2001 #204" </w:instrText>
      </w:r>
      <w:r w:rsidR="003F64F4">
        <w:fldChar w:fldCharType="separate"/>
      </w:r>
      <w:r w:rsidR="00EE2F0B" w:rsidRPr="000B121E">
        <w:rPr>
          <w:rFonts w:cs="Times New Roman"/>
          <w:noProof/>
          <w:color w:val="000000" w:themeColor="text1"/>
          <w:szCs w:val="24"/>
        </w:rPr>
        <w:t>Allen &amp; Fildes, 2001</w:t>
      </w:r>
      <w:r w:rsidR="003F64F4">
        <w:rPr>
          <w:rFonts w:cs="Times New Roman"/>
          <w:noProof/>
          <w:color w:val="000000" w:themeColor="text1"/>
          <w:szCs w:val="24"/>
        </w:rPr>
        <w:fldChar w:fldCharType="end"/>
      </w:r>
      <w:r w:rsidRPr="000B121E">
        <w:rPr>
          <w:rFonts w:cs="Times New Roman"/>
          <w:noProof/>
          <w:color w:val="000000" w:themeColor="text1"/>
          <w:szCs w:val="24"/>
        </w:rPr>
        <w:t xml:space="preserve">; </w:t>
      </w:r>
      <w:r w:rsidR="003F64F4">
        <w:fldChar w:fldCharType="begin"/>
      </w:r>
      <w:r w:rsidR="003F64F4">
        <w:instrText xml:space="preserve"> HYPERLINK \l "_ENREF_7" \o "Armstrong, 2001 #215" </w:instrText>
      </w:r>
      <w:r w:rsidR="003F64F4">
        <w:fldChar w:fldCharType="separate"/>
      </w:r>
      <w:r w:rsidR="00EE2F0B" w:rsidRPr="000B121E">
        <w:rPr>
          <w:rFonts w:cs="Times New Roman"/>
          <w:noProof/>
          <w:color w:val="000000" w:themeColor="text1"/>
          <w:szCs w:val="24"/>
        </w:rPr>
        <w:t>Armstrong, 2001</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model which is subject to structural break may generate biased and less accurate forecasts. This has been historically addressed in the macroeconomics literature </w:t>
      </w:r>
      <w:r w:rsidRPr="000B121E">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 xml:space="preserve">(see </w:t>
      </w:r>
      <w:r w:rsidR="003F64F4">
        <w:fldChar w:fldCharType="begin"/>
      </w:r>
      <w:r w:rsidR="003F64F4">
        <w:instrText xml:space="preserve"> HYPERLINK \l "_ENREF_19" \o "Clements, 1994 #647" </w:instrText>
      </w:r>
      <w:r w:rsidR="003F64F4">
        <w:fldChar w:fldCharType="separate"/>
      </w:r>
      <w:r w:rsidR="00EE2F0B">
        <w:rPr>
          <w:rFonts w:cs="Times New Roman"/>
          <w:noProof/>
          <w:color w:val="000000" w:themeColor="text1"/>
          <w:szCs w:val="24"/>
        </w:rPr>
        <w:t>Clements &amp; Hendry, 1994</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"_ENREF_62" \o "Pesaran, 2005 #622" </w:instrText>
      </w:r>
      <w:r w:rsidR="003F64F4">
        <w:fldChar w:fldCharType="separate"/>
      </w:r>
      <w:r w:rsidR="00EE2F0B">
        <w:rPr>
          <w:rFonts w:cs="Times New Roman"/>
          <w:noProof/>
          <w:color w:val="000000" w:themeColor="text1"/>
          <w:szCs w:val="24"/>
        </w:rPr>
        <w:t>Pesaran &amp; Timmermann, 2005</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However, the problem of</w:t>
      </w:r>
      <w:r w:rsidR="00D004B7">
        <w:rPr>
          <w:rFonts w:cs="Times New Roman"/>
          <w:color w:val="000000" w:themeColor="text1"/>
          <w:szCs w:val="24"/>
        </w:rPr>
        <w:t xml:space="preserve"> the</w:t>
      </w:r>
      <w:r w:rsidRPr="000B121E">
        <w:rPr>
          <w:rFonts w:cs="Times New Roman"/>
          <w:color w:val="000000" w:themeColor="text1"/>
          <w:szCs w:val="24"/>
        </w:rPr>
        <w:t xml:space="preserve"> </w:t>
      </w:r>
      <w:r w:rsidRPr="00D004B7">
        <w:rPr>
          <w:rFonts w:cs="Times New Roman"/>
          <w:noProof/>
          <w:color w:val="000000" w:themeColor="text1"/>
          <w:szCs w:val="24"/>
        </w:rPr>
        <w:t>structural</w:t>
      </w:r>
      <w:r w:rsidRPr="000B121E">
        <w:rPr>
          <w:rFonts w:cs="Times New Roman"/>
          <w:color w:val="000000" w:themeColor="text1"/>
          <w:szCs w:val="24"/>
        </w:rPr>
        <w:t xml:space="preserve"> break has been totally overlooked in forecasting retailer product sales. In this study, we </w:t>
      </w:r>
      <w:commentRangeStart w:id="42"/>
      <w:del w:id="43" w:author="Fildes, Robert" w:date="2017-12-12T14:49:00Z">
        <w:r w:rsidRPr="000B121E" w:rsidDel="001F695B">
          <w:rPr>
            <w:rFonts w:cs="Times New Roman"/>
            <w:color w:val="000000" w:themeColor="text1"/>
            <w:szCs w:val="24"/>
          </w:rPr>
          <w:delText>propos</w:delText>
        </w:r>
      </w:del>
      <w:ins w:id="44" w:author="Fildes, Robert" w:date="2017-12-12T14:49:00Z">
        <w:r w:rsidR="001F695B">
          <w:rPr>
            <w:rFonts w:cs="Times New Roman"/>
            <w:color w:val="000000" w:themeColor="text1"/>
            <w:szCs w:val="24"/>
          </w:rPr>
          <w:t>examine</w:t>
        </w:r>
      </w:ins>
      <w:del w:id="45" w:author="Fildes, Robert" w:date="2017-12-12T14:49:00Z">
        <w:r w:rsidRPr="000B121E" w:rsidDel="001F695B">
          <w:rPr>
            <w:rFonts w:cs="Times New Roman"/>
            <w:color w:val="000000" w:themeColor="text1"/>
            <w:szCs w:val="24"/>
          </w:rPr>
          <w:delText>e</w:delText>
        </w:r>
      </w:del>
      <w:r w:rsidRPr="000B121E">
        <w:rPr>
          <w:rFonts w:cs="Times New Roman"/>
          <w:color w:val="000000" w:themeColor="text1"/>
          <w:szCs w:val="24"/>
        </w:rPr>
        <w:t xml:space="preserve"> </w:t>
      </w:r>
      <w:commentRangeEnd w:id="42"/>
      <w:r w:rsidR="001F695B">
        <w:rPr>
          <w:rStyle w:val="CommentReference"/>
        </w:rPr>
        <w:commentReference w:id="42"/>
      </w:r>
      <w:r w:rsidRPr="000B121E">
        <w:rPr>
          <w:rFonts w:cs="Times New Roman"/>
          <w:color w:val="000000" w:themeColor="text1"/>
          <w:szCs w:val="24"/>
        </w:rPr>
        <w:t>new forecasting methods which deal with the structural break pro</w:t>
      </w:r>
      <w:r w:rsidR="00EF34A5" w:rsidRPr="000B121E">
        <w:rPr>
          <w:rFonts w:cs="Times New Roman"/>
          <w:color w:val="000000" w:themeColor="text1"/>
          <w:szCs w:val="24"/>
        </w:rPr>
        <w:t>b</w:t>
      </w:r>
      <w:r w:rsidRPr="000B121E">
        <w:rPr>
          <w:rFonts w:cs="Times New Roman"/>
          <w:color w:val="000000" w:themeColor="text1"/>
          <w:szCs w:val="24"/>
        </w:rPr>
        <w:t xml:space="preserve">lem and produce more accurate forecasts. </w:t>
      </w:r>
    </w:p>
    <w:p w14:paraId="4D5A0C18" w14:textId="77777777" w:rsidR="00EF34A5" w:rsidRPr="000B121E" w:rsidRDefault="00EF34A5" w:rsidP="000B121E">
      <w:pPr>
        <w:shd w:val="clear" w:color="auto" w:fill="FFFFFF" w:themeFill="background1"/>
        <w:spacing w:after="0" w:line="360" w:lineRule="auto"/>
        <w:rPr>
          <w:color w:val="000000" w:themeColor="text1"/>
          <w:szCs w:val="24"/>
        </w:rPr>
      </w:pPr>
    </w:p>
    <w:p w14:paraId="33D0D877" w14:textId="77777777" w:rsidR="001F695B" w:rsidRPr="000B121E" w:rsidRDefault="004617F2" w:rsidP="001F695B">
      <w:pPr>
        <w:shd w:val="clear" w:color="auto" w:fill="FFFFFF" w:themeFill="background1"/>
        <w:spacing w:after="0" w:line="360" w:lineRule="auto"/>
        <w:rPr>
          <w:ins w:id="46" w:author="Fildes, Robert" w:date="2017-12-12T14:52:00Z"/>
          <w:color w:val="000000" w:themeColor="text1"/>
          <w:szCs w:val="24"/>
        </w:rPr>
      </w:pPr>
      <w:r w:rsidRPr="000B121E">
        <w:rPr>
          <w:color w:val="000000" w:themeColor="text1"/>
          <w:szCs w:val="24"/>
        </w:rPr>
        <w:t xml:space="preserve">Our research in the domain of retail forecasting in particular at the SKU level is significant for the following reasons. First, our methods have superior forecasting </w:t>
      </w:r>
      <w:r w:rsidRPr="000B121E">
        <w:rPr>
          <w:noProof/>
          <w:color w:val="000000" w:themeColor="text1"/>
          <w:szCs w:val="24"/>
        </w:rPr>
        <w:t>performance</w:t>
      </w:r>
      <w:r w:rsidRPr="000B121E">
        <w:rPr>
          <w:color w:val="000000" w:themeColor="text1"/>
          <w:szCs w:val="24"/>
        </w:rPr>
        <w:t xml:space="preserve"> compared to conventional models which </w:t>
      </w:r>
      <w:r w:rsidRPr="000B121E">
        <w:rPr>
          <w:noProof/>
          <w:color w:val="000000" w:themeColor="text1"/>
          <w:szCs w:val="24"/>
        </w:rPr>
        <w:t>assume</w:t>
      </w:r>
      <w:r w:rsidRPr="000B121E">
        <w:rPr>
          <w:color w:val="000000" w:themeColor="text1"/>
          <w:szCs w:val="24"/>
        </w:rPr>
        <w:t xml:space="preserve"> no change in the effect of product prices and promotions. Second, unlike any earlier studies which rely on incorporating additional information </w:t>
      </w:r>
      <w:ins w:id="47" w:author="Fildes, Robert" w:date="2017-12-12T14:51:00Z">
        <w:r w:rsidR="001F695B">
          <w:rPr>
            <w:color w:val="000000" w:themeColor="text1"/>
            <w:szCs w:val="24"/>
          </w:rPr>
          <w:t xml:space="preserve">on the marketing mix </w:t>
        </w:r>
      </w:ins>
      <w:r w:rsidRPr="000B121E">
        <w:rPr>
          <w:color w:val="000000" w:themeColor="text1"/>
          <w:szCs w:val="24"/>
        </w:rPr>
        <w:t xml:space="preserve">(which leads to additional cost), our methods rely on how </w:t>
      </w:r>
      <w:ins w:id="48" w:author="Fildes, Robert" w:date="2017-12-12T14:51:00Z">
        <w:r w:rsidR="001F695B">
          <w:rPr>
            <w:color w:val="000000" w:themeColor="text1"/>
            <w:szCs w:val="24"/>
          </w:rPr>
          <w:t xml:space="preserve">limited </w:t>
        </w:r>
      </w:ins>
      <w:r w:rsidRPr="000B121E">
        <w:rPr>
          <w:color w:val="000000" w:themeColor="text1"/>
          <w:szCs w:val="24"/>
        </w:rPr>
        <w:t xml:space="preserve">promotional information could be effectively utilized. In practice, the change of the effect of the marketing activities may be caused by many influencing factors (as mention above) for which the data are difficult to collect or measure. Third, our research provides an </w:t>
      </w:r>
      <w:r w:rsidRPr="000B121E">
        <w:rPr>
          <w:color w:val="000000" w:themeColor="text1"/>
          <w:szCs w:val="24"/>
        </w:rPr>
        <w:lastRenderedPageBreak/>
        <w:t xml:space="preserve">evaluation of various forecasting methods which offers operational guidance to not only retailers but also to manufacturers when competitive promotional information is unavailable. </w:t>
      </w:r>
      <w:r w:rsidRPr="000B121E">
        <w:rPr>
          <w:noProof/>
          <w:color w:val="000000" w:themeColor="text1"/>
          <w:szCs w:val="24"/>
        </w:rPr>
        <w:t>Fourth</w:t>
      </w:r>
      <w:r w:rsidRPr="000B121E">
        <w:rPr>
          <w:color w:val="000000" w:themeColor="text1"/>
          <w:szCs w:val="24"/>
        </w:rPr>
        <w:t>, the methods we propose are fully automatic</w:t>
      </w:r>
      <w:ins w:id="49" w:author="Fildes, Robert" w:date="2017-12-12T14:52:00Z">
        <w:r w:rsidR="001F695B">
          <w:rPr>
            <w:color w:val="000000" w:themeColor="text1"/>
            <w:szCs w:val="24"/>
          </w:rPr>
          <w:t xml:space="preserve"> </w:t>
        </w:r>
        <w:r w:rsidR="001F695B" w:rsidRPr="000B121E">
          <w:rPr>
            <w:color w:val="000000" w:themeColor="text1"/>
            <w:szCs w:val="24"/>
          </w:rPr>
          <w:t>and easy to implement.</w:t>
        </w:r>
      </w:ins>
    </w:p>
    <w:p w14:paraId="5DAB3A81" w14:textId="2A844258"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compared to </w:t>
      </w:r>
      <w:r w:rsidR="003F64F4">
        <w:fldChar w:fldCharType="begin"/>
      </w:r>
      <w:r w:rsidR="003F64F4">
        <w:instrText xml:space="preserve"> HYPERLINK \l "_ENREF_40" \o "Huang, 2014 #732" </w:instrText>
      </w:r>
      <w:r w:rsidR="003F64F4">
        <w:fldChar w:fldCharType="separate"/>
      </w:r>
      <w:r w:rsidR="00EE2F0B" w:rsidRPr="000B121E">
        <w:rPr>
          <w:color w:val="000000" w:themeColor="text1"/>
          <w:szCs w:val="24"/>
        </w:rPr>
        <w:fldChar w:fldCharType="begin"/>
      </w:r>
      <w:r w:rsidR="00EE2F0B" w:rsidRPr="000B121E">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0B121E">
        <w:rPr>
          <w:color w:val="000000" w:themeColor="text1"/>
          <w:szCs w:val="24"/>
        </w:rPr>
        <w:fldChar w:fldCharType="separate"/>
      </w:r>
      <w:r w:rsidR="00EE2F0B" w:rsidRPr="000B121E">
        <w:rPr>
          <w:noProof/>
          <w:color w:val="000000" w:themeColor="text1"/>
          <w:szCs w:val="24"/>
        </w:rPr>
        <w:t>Huang et al. (2014)</w:t>
      </w:r>
      <w:r w:rsidR="00EE2F0B" w:rsidRPr="000B121E">
        <w:rPr>
          <w:color w:val="000000" w:themeColor="text1"/>
          <w:szCs w:val="24"/>
        </w:rPr>
        <w:fldChar w:fldCharType="end"/>
      </w:r>
      <w:r w:rsidR="003F64F4">
        <w:rPr>
          <w:color w:val="000000" w:themeColor="text1"/>
          <w:szCs w:val="24"/>
        </w:rPr>
        <w:fldChar w:fldCharType="end"/>
      </w:r>
      <w:ins w:id="50" w:author="Fildes, Robert" w:date="2017-12-12T14:52:00Z">
        <w:r w:rsidR="001F695B">
          <w:rPr>
            <w:color w:val="000000" w:themeColor="text1"/>
            <w:szCs w:val="24"/>
          </w:rPr>
          <w:t>.</w:t>
        </w:r>
      </w:ins>
      <w:r w:rsidRPr="000B121E">
        <w:rPr>
          <w:color w:val="000000" w:themeColor="text1"/>
          <w:szCs w:val="24"/>
        </w:rPr>
        <w:t xml:space="preserve"> </w:t>
      </w:r>
      <w:del w:id="51" w:author="Fildes, Robert" w:date="2017-12-12T14:52:00Z">
        <w:r w:rsidRPr="000B121E" w:rsidDel="001F695B">
          <w:rPr>
            <w:color w:val="000000" w:themeColor="text1"/>
            <w:szCs w:val="24"/>
          </w:rPr>
          <w:delText>and easy to implement.</w:delText>
        </w:r>
      </w:del>
    </w:p>
    <w:p w14:paraId="0CF04E6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FD1365" w14:textId="38C29A04" w:rsidR="004617F2" w:rsidRPr="000B121E" w:rsidRDefault="004617F2" w:rsidP="000B121E">
      <w:pPr>
        <w:shd w:val="clear" w:color="auto" w:fill="FFFFFF" w:themeFill="background1"/>
        <w:spacing w:after="0" w:line="360" w:lineRule="auto"/>
        <w:rPr>
          <w:rFonts w:cs="Times New Roman"/>
          <w:color w:val="000000" w:themeColor="text1"/>
          <w:szCs w:val="24"/>
        </w:rPr>
      </w:pPr>
      <w:commentRangeStart w:id="52"/>
      <w:r w:rsidRPr="000B121E">
        <w:rPr>
          <w:rFonts w:cs="Times New Roman"/>
          <w:color w:val="000000" w:themeColor="text1"/>
          <w:szCs w:val="24"/>
        </w:rPr>
        <w:t xml:space="preserve">The remainder of the paper is arranged as follows: </w:t>
      </w:r>
      <w:r w:rsidRPr="000B121E">
        <w:rPr>
          <w:rFonts w:cs="Times New Roman"/>
          <w:noProof/>
          <w:color w:val="000000" w:themeColor="text1"/>
          <w:szCs w:val="24"/>
        </w:rPr>
        <w:t>Section</w:t>
      </w:r>
      <w:r w:rsidRPr="000B121E">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0B121E">
        <w:rPr>
          <w:rFonts w:cs="Times New Roman"/>
          <w:noProof/>
          <w:color w:val="000000" w:themeColor="text1"/>
          <w:szCs w:val="24"/>
        </w:rPr>
        <w:t>structural</w:t>
      </w:r>
      <w:r w:rsidRPr="000B121E">
        <w:rPr>
          <w:rFonts w:cs="Times New Roman"/>
          <w:color w:val="000000" w:themeColor="text1"/>
          <w:szCs w:val="24"/>
        </w:rPr>
        <w:t xml:space="preserve"> breaks. Section 5 </w:t>
      </w:r>
      <w:r w:rsidRPr="00D004B7">
        <w:rPr>
          <w:rFonts w:cs="Times New Roman"/>
          <w:noProof/>
          <w:color w:val="000000" w:themeColor="text1"/>
          <w:szCs w:val="24"/>
        </w:rPr>
        <w:t>explore</w:t>
      </w:r>
      <w:r w:rsidR="00D004B7">
        <w:rPr>
          <w:rFonts w:cs="Times New Roman"/>
          <w:noProof/>
          <w:color w:val="000000" w:themeColor="text1"/>
          <w:szCs w:val="24"/>
        </w:rPr>
        <w:t>s</w:t>
      </w:r>
      <w:r w:rsidRPr="000B121E">
        <w:rPr>
          <w:rFonts w:cs="Times New Roman"/>
          <w:color w:val="000000" w:themeColor="text1"/>
          <w:szCs w:val="24"/>
        </w:rPr>
        <w:t xml:space="preserve"> the data. </w:t>
      </w:r>
      <w:r w:rsidR="001F695B" w:rsidRPr="000B121E">
        <w:rPr>
          <w:rFonts w:cs="Times New Roman"/>
          <w:color w:val="000000" w:themeColor="text1"/>
          <w:szCs w:val="24"/>
        </w:rPr>
        <w:t xml:space="preserve">In </w:t>
      </w:r>
      <w:r w:rsidRPr="000B121E">
        <w:rPr>
          <w:rFonts w:cs="Times New Roman"/>
          <w:color w:val="000000" w:themeColor="text1"/>
          <w:szCs w:val="24"/>
        </w:rPr>
        <w:t>section 6, we propose our new forecasting methods. Section 7 describes the design of the model evaluation. Section 8 summarizes and discusses the evaluation results</w:t>
      </w:r>
      <w:ins w:id="53" w:author="Fildes, Robert" w:date="2017-12-12T14:53:00Z">
        <w:r w:rsidR="001F695B">
          <w:rPr>
            <w:rFonts w:cs="Times New Roman"/>
            <w:color w:val="000000" w:themeColor="text1"/>
            <w:szCs w:val="24"/>
          </w:rPr>
          <w:t xml:space="preserve"> in order to provide a convincing demonstration of their performance</w:t>
        </w:r>
      </w:ins>
      <w:r w:rsidRPr="000B121E">
        <w:rPr>
          <w:rFonts w:cs="Times New Roman"/>
          <w:color w:val="000000" w:themeColor="text1"/>
          <w:szCs w:val="24"/>
        </w:rPr>
        <w:t xml:space="preserve">. In </w:t>
      </w:r>
      <w:r w:rsidRPr="000B121E">
        <w:rPr>
          <w:rFonts w:cs="Times New Roman"/>
          <w:noProof/>
          <w:color w:val="000000" w:themeColor="text1"/>
          <w:szCs w:val="24"/>
        </w:rPr>
        <w:t>Section</w:t>
      </w:r>
      <w:r w:rsidRPr="000B121E">
        <w:rPr>
          <w:rFonts w:cs="Times New Roman"/>
          <w:color w:val="000000" w:themeColor="text1"/>
          <w:szCs w:val="24"/>
        </w:rPr>
        <w:t xml:space="preserve"> 9, we explore the</w:t>
      </w:r>
      <w:ins w:id="54" w:author="Fildes, Robert" w:date="2017-12-12T14:55:00Z">
        <w:r w:rsidR="001F695B">
          <w:rPr>
            <w:rFonts w:cs="Times New Roman"/>
            <w:color w:val="000000" w:themeColor="text1"/>
            <w:szCs w:val="24"/>
          </w:rPr>
          <w:t xml:space="preserve"> characteristics</w:t>
        </w:r>
      </w:ins>
      <w:del w:id="55" w:author="Fildes, Robert" w:date="2017-12-12T14:55:00Z">
        <w:r w:rsidRPr="000B121E" w:rsidDel="001F695B">
          <w:rPr>
            <w:rFonts w:cs="Times New Roman"/>
            <w:color w:val="000000" w:themeColor="text1"/>
            <w:szCs w:val="24"/>
          </w:rPr>
          <w:delText xml:space="preserve"> determinants</w:delText>
        </w:r>
      </w:del>
      <w:r w:rsidRPr="000B121E">
        <w:rPr>
          <w:rFonts w:cs="Times New Roman"/>
          <w:color w:val="000000" w:themeColor="text1"/>
          <w:szCs w:val="24"/>
        </w:rPr>
        <w:t xml:space="preserve"> of </w:t>
      </w:r>
      <w:ins w:id="56" w:author="Fildes, Robert" w:date="2017-12-12T14:54:00Z">
        <w:r w:rsidR="001F695B">
          <w:rPr>
            <w:rFonts w:cs="Times New Roman"/>
            <w:color w:val="000000" w:themeColor="text1"/>
            <w:szCs w:val="24"/>
          </w:rPr>
          <w:t xml:space="preserve">the situations where </w:t>
        </w:r>
      </w:ins>
      <w:del w:id="57" w:author="Fildes, Robert" w:date="2017-12-12T14:54:00Z">
        <w:r w:rsidRPr="000B121E" w:rsidDel="001F695B">
          <w:rPr>
            <w:rFonts w:cs="Times New Roman"/>
            <w:color w:val="000000" w:themeColor="text1"/>
            <w:szCs w:val="24"/>
          </w:rPr>
          <w:delText xml:space="preserve">improvement of </w:delText>
        </w:r>
      </w:del>
      <w:r w:rsidRPr="000B121E">
        <w:rPr>
          <w:rFonts w:cs="Times New Roman"/>
          <w:color w:val="000000" w:themeColor="text1"/>
          <w:szCs w:val="24"/>
        </w:rPr>
        <w:t>the proposed models</w:t>
      </w:r>
      <w:ins w:id="58" w:author="Fildes, Robert" w:date="2017-12-12T14:54:00Z">
        <w:r w:rsidR="001F695B">
          <w:rPr>
            <w:rFonts w:cs="Times New Roman"/>
            <w:color w:val="000000" w:themeColor="text1"/>
            <w:szCs w:val="24"/>
          </w:rPr>
          <w:t xml:space="preserve"> garner the greatest improvements</w:t>
        </w:r>
      </w:ins>
      <w:r w:rsidRPr="000B121E">
        <w:rPr>
          <w:rFonts w:cs="Times New Roman"/>
          <w:color w:val="000000" w:themeColor="text1"/>
          <w:szCs w:val="24"/>
        </w:rPr>
        <w:t>. In the last section, we make recommendations for both manufacturers and retailers, address research limitations, and highlight directions for future research.</w:t>
      </w:r>
      <w:commentRangeEnd w:id="52"/>
      <w:r w:rsidRPr="000B121E">
        <w:rPr>
          <w:rStyle w:val="CommentReference"/>
          <w:color w:val="000000" w:themeColor="text1"/>
          <w:sz w:val="24"/>
          <w:szCs w:val="24"/>
        </w:rPr>
        <w:commentReference w:id="52"/>
      </w:r>
    </w:p>
    <w:p w14:paraId="7CDDF03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0B121E" w:rsidRDefault="004617F2">
      <w:pPr>
        <w:pStyle w:val="Heading2"/>
        <w:numPr>
          <w:ilvl w:val="0"/>
          <w:numId w:val="45"/>
        </w:numPr>
        <w:pPrChange w:id="59" w:author="Fildes, Robert" w:date="2017-12-12T15:19:00Z">
          <w:pPr>
            <w:pStyle w:val="ListParagraph"/>
            <w:numPr>
              <w:numId w:val="45"/>
            </w:numPr>
            <w:shd w:val="clear" w:color="auto" w:fill="FFFFFF" w:themeFill="background1"/>
            <w:spacing w:after="0" w:line="360" w:lineRule="auto"/>
            <w:ind w:left="360" w:hanging="360"/>
          </w:pPr>
        </w:pPrChange>
      </w:pPr>
      <w:r w:rsidRPr="000B121E">
        <w:t>Literature review</w:t>
      </w:r>
    </w:p>
    <w:p w14:paraId="5FA40835" w14:textId="2FAB3F59" w:rsidR="0017664B" w:rsidRDefault="0017664B" w:rsidP="000B121E">
      <w:pPr>
        <w:shd w:val="clear" w:color="auto" w:fill="FFFFFF" w:themeFill="background1"/>
        <w:spacing w:after="0" w:line="360" w:lineRule="auto"/>
        <w:rPr>
          <w:rFonts w:cs="Times New Roman"/>
          <w:color w:val="000000" w:themeColor="text1"/>
          <w:szCs w:val="24"/>
        </w:rPr>
      </w:pPr>
    </w:p>
    <w:p w14:paraId="36C0BF65" w14:textId="11CF8BA8"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practice, many retailers forecast their product sales at SKU level using a </w:t>
      </w:r>
      <w:r w:rsidRPr="000B121E">
        <w:rPr>
          <w:rFonts w:cs="Times New Roman"/>
          <w:noProof/>
          <w:color w:val="000000" w:themeColor="text1"/>
          <w:szCs w:val="24"/>
        </w:rPr>
        <w:t>two-stage</w:t>
      </w:r>
      <w:r w:rsidRPr="000B121E">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0B121E">
        <w:rPr>
          <w:color w:val="000000" w:themeColor="text1"/>
          <w:szCs w:val="24"/>
        </w:rPr>
        <w:t xml:space="preserve"> human judgments by brand/category managers (for the promoted period) </w:t>
      </w:r>
      <w:r w:rsidRPr="000B121E">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 </w:instrText>
      </w:r>
      <w:r w:rsidR="009C5714">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EN.CITE.DATA </w:instrText>
      </w:r>
      <w:r w:rsidR="009C5714">
        <w:rPr>
          <w:rFonts w:cs="Times New Roman"/>
          <w:color w:val="000000" w:themeColor="text1"/>
          <w:szCs w:val="24"/>
        </w:rPr>
      </w:r>
      <w:r w:rsidR="009C5714">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9C5714">
        <w:rPr>
          <w:rFonts w:cs="Times New Roman"/>
          <w:noProof/>
          <w:color w:val="000000" w:themeColor="text1"/>
          <w:szCs w:val="24"/>
        </w:rPr>
        <w:t>(</w:t>
      </w:r>
      <w:r w:rsidR="003F64F4">
        <w:fldChar w:fldCharType="begin"/>
      </w:r>
      <w:r w:rsidR="003F64F4">
        <w:instrText xml:space="preserve"> HYPERLINK \l "_ENREF_32" \o "Fildes, 2009 #421" </w:instrText>
      </w:r>
      <w:r w:rsidR="003F64F4">
        <w:fldChar w:fldCharType="separate"/>
      </w:r>
      <w:r w:rsidR="00EE2F0B">
        <w:rPr>
          <w:rFonts w:cs="Times New Roman"/>
          <w:noProof/>
          <w:color w:val="000000" w:themeColor="text1"/>
          <w:szCs w:val="24"/>
        </w:rPr>
        <w:t>Fildes, Goodwin, Lawrence, &amp; Nikolopoulos, 2009</w:t>
      </w:r>
      <w:r w:rsidR="003F64F4">
        <w:rPr>
          <w:rFonts w:cs="Times New Roman"/>
          <w:noProof/>
          <w:color w:val="000000" w:themeColor="text1"/>
          <w:szCs w:val="24"/>
        </w:rPr>
        <w:fldChar w:fldCharType="end"/>
      </w:r>
      <w:r w:rsidR="009C5714">
        <w:rPr>
          <w:rFonts w:cs="Times New Roman"/>
          <w:noProof/>
          <w:color w:val="000000" w:themeColor="text1"/>
          <w:szCs w:val="24"/>
        </w:rPr>
        <w:t xml:space="preserve">; </w:t>
      </w:r>
      <w:r w:rsidR="003F64F4">
        <w:fldChar w:fldCharType="begin"/>
      </w:r>
      <w:r w:rsidR="003F64F4">
        <w:instrText xml:space="preserve"> HYPERLINK \l "_ENREF_33" \o "Fildes, 2008 #159" </w:instrText>
      </w:r>
      <w:r w:rsidR="003F64F4">
        <w:fldChar w:fldCharType="separate"/>
      </w:r>
      <w:r w:rsidR="00EE2F0B">
        <w:rPr>
          <w:rFonts w:cs="Times New Roman"/>
          <w:noProof/>
          <w:color w:val="000000" w:themeColor="text1"/>
          <w:szCs w:val="24"/>
        </w:rPr>
        <w:t>Fildes et al., 2008</w:t>
      </w:r>
      <w:r w:rsidR="003F64F4">
        <w:rPr>
          <w:rFonts w:cs="Times New Roman"/>
          <w:noProof/>
          <w:color w:val="000000" w:themeColor="text1"/>
          <w:szCs w:val="24"/>
        </w:rPr>
        <w:fldChar w:fldCharType="end"/>
      </w:r>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A</w:t>
      </w:r>
      <w:ins w:id="60" w:author="Fildes, Robert" w:date="2017-12-12T15:04:00Z">
        <w:r w:rsidR="000D338C">
          <w:rPr>
            <w:rFonts w:cs="Times New Roman"/>
            <w:color w:val="000000" w:themeColor="text1"/>
            <w:szCs w:val="24"/>
          </w:rPr>
          <w:t xml:space="preserve"> number</w:t>
        </w:r>
      </w:ins>
      <w:del w:id="61" w:author="Fildes, Robert" w:date="2017-12-12T15:04:00Z">
        <w:r w:rsidRPr="000B121E" w:rsidDel="000D338C">
          <w:rPr>
            <w:rFonts w:cs="Times New Roman"/>
            <w:color w:val="000000" w:themeColor="text1"/>
            <w:szCs w:val="24"/>
          </w:rPr>
          <w:delText xml:space="preserve"> stream</w:delText>
        </w:r>
      </w:del>
      <w:r w:rsidRPr="000B121E">
        <w:rPr>
          <w:rFonts w:cs="Times New Roman"/>
          <w:color w:val="000000" w:themeColor="text1"/>
          <w:szCs w:val="24"/>
        </w:rPr>
        <w:t xml:space="preserve"> of studies has been devoted to helping managers with better adjustment procedures overcome their cognitive bias</w:t>
      </w:r>
      <w:ins w:id="62" w:author="Fildes, Robert" w:date="2017-12-12T14:57:00Z">
        <w:r w:rsidR="001F695B">
          <w:rPr>
            <w:rFonts w:cs="Times New Roman"/>
            <w:color w:val="000000" w:themeColor="text1"/>
            <w:szCs w:val="24"/>
          </w:rPr>
          <w:t>es</w:t>
        </w:r>
      </w:ins>
      <w:ins w:id="63" w:author="Fildes, Robert" w:date="2017-12-12T14:59:00Z">
        <w:r w:rsidR="000D338C">
          <w:rPr>
            <w:rFonts w:cs="Times New Roman"/>
            <w:color w:val="000000" w:themeColor="text1"/>
            <w:szCs w:val="24"/>
          </w:rPr>
          <w:t xml:space="preserve"> (e.g. </w:t>
        </w:r>
      </w:ins>
      <w:ins w:id="64" w:author="Fildes, Robert" w:date="2017-12-12T15:00:00Z">
        <w:r w:rsidR="000D338C">
          <w:rPr>
            <w:rFonts w:cs="Times New Roman"/>
            <w:color w:val="000000" w:themeColor="text1"/>
            <w:szCs w:val="24"/>
          </w:rPr>
          <w:t xml:space="preserve">Petropoulos, Fildes &amp; Goodwin, </w:t>
        </w:r>
        <w:commentRangeStart w:id="65"/>
        <w:r w:rsidR="000D338C">
          <w:rPr>
            <w:rFonts w:cs="Times New Roman"/>
            <w:color w:val="000000" w:themeColor="text1"/>
            <w:szCs w:val="24"/>
          </w:rPr>
          <w:t>2016</w:t>
        </w:r>
      </w:ins>
      <w:commentRangeEnd w:id="65"/>
      <w:ins w:id="66" w:author="Fildes, Robert" w:date="2017-12-12T15:02:00Z">
        <w:r w:rsidR="000D338C">
          <w:rPr>
            <w:rStyle w:val="CommentReference"/>
          </w:rPr>
          <w:commentReference w:id="65"/>
        </w:r>
      </w:ins>
      <w:ins w:id="67" w:author="Fildes, Robert" w:date="2017-12-12T15:00:00Z">
        <w:r w:rsidR="000D338C">
          <w:rPr>
            <w:rFonts w:cs="Times New Roman"/>
            <w:color w:val="000000" w:themeColor="text1"/>
            <w:szCs w:val="24"/>
          </w:rPr>
          <w:t>)</w:t>
        </w:r>
      </w:ins>
      <w:del w:id="68" w:author="Fildes, Robert" w:date="2017-12-12T14:59:00Z">
        <w:r w:rsidRPr="000B121E" w:rsidDel="000D338C">
          <w:rPr>
            <w:rFonts w:cs="Times New Roman"/>
            <w:color w:val="000000" w:themeColor="text1"/>
            <w:szCs w:val="24"/>
          </w:rPr>
          <w:delText xml:space="preserve"> </w:delText>
        </w:r>
        <w:r w:rsidRPr="000B121E" w:rsidDel="000D338C">
          <w:rPr>
            <w:rFonts w:cs="Times New Roman"/>
            <w:color w:val="000000" w:themeColor="text1"/>
            <w:szCs w:val="24"/>
          </w:rPr>
          <w:fldChar w:fldCharType="begin"/>
        </w:r>
        <w:r w:rsidR="000D0FB8" w:rsidDel="000D338C">
          <w:rPr>
            <w:rFonts w:cs="Times New Roman"/>
            <w:color w:val="000000" w:themeColor="text1"/>
            <w:szCs w:val="24"/>
          </w:rPr>
          <w:delInstrText xml:space="preserve"> ADDIN EN.CITE &lt;EndNote&gt;&lt;Cite&gt;&lt;Author&gt;Trapero&lt;/Author&gt;&lt;Year&gt;2013&lt;/Year&gt;&lt;RecNum&gt;738&lt;/RecNum&gt;&lt;DisplayText&gt;(Fildes &amp;amp; Goodwin, 2007; Trapero, Pedregal, Fildes, &amp;amp; Kourentzes, 2013)&lt;/DisplayText&gt;&lt;record&gt;&lt;rec-number&gt;738&lt;/rec-number&gt;&lt;foreign-keys&gt;&lt;key app="EN" db-id="fwzpfdt205x9v6eprsvv25dpxftedxv0z0a9" timestamp="1475146139"&gt;738&lt;/key&gt;&lt;/foreign-keys&gt;&lt;ref-type name="Journal Article"&gt;17&lt;/ref-type&gt;&lt;contributors&gt;&lt;authors&gt;&lt;author&gt;Juan Trapero&lt;/author&gt;&lt;author&gt;Diego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Article"&gt;17&lt;/ref-type&gt;&lt;contributors&gt;&lt;authors&gt;&lt;author&gt;Robert Fildes&lt;/author&gt;&lt;author&gt;Paul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delInstrText>
        </w:r>
        <w:r w:rsidRPr="000B121E" w:rsidDel="000D338C">
          <w:rPr>
            <w:rFonts w:cs="Times New Roman"/>
            <w:color w:val="000000" w:themeColor="text1"/>
            <w:szCs w:val="24"/>
          </w:rPr>
          <w:fldChar w:fldCharType="separate"/>
        </w:r>
      </w:del>
      <w:del w:id="69" w:author="Fildes, Robert" w:date="2017-12-12T14:57:00Z">
        <w:r w:rsidR="000D0FB8" w:rsidDel="001F695B">
          <w:rPr>
            <w:rFonts w:cs="Times New Roman"/>
            <w:noProof/>
            <w:color w:val="000000" w:themeColor="text1"/>
            <w:szCs w:val="24"/>
          </w:rPr>
          <w:delText>(</w:delText>
        </w:r>
        <w:r w:rsidR="003A7F2F" w:rsidDel="001F695B">
          <w:fldChar w:fldCharType="begin"/>
        </w:r>
        <w:r w:rsidR="003A7F2F" w:rsidDel="001F695B">
          <w:delInstrText xml:space="preserve"> HYPERLINK \l "_ENREF_31" \o "Fildes, 2007 #161" </w:delInstrText>
        </w:r>
        <w:r w:rsidR="003A7F2F" w:rsidDel="001F695B">
          <w:fldChar w:fldCharType="separate"/>
        </w:r>
        <w:r w:rsidR="00EE2F0B" w:rsidDel="001F695B">
          <w:rPr>
            <w:rFonts w:cs="Times New Roman"/>
            <w:noProof/>
            <w:color w:val="000000" w:themeColor="text1"/>
            <w:szCs w:val="24"/>
          </w:rPr>
          <w:delText>Fildes &amp; Goodwin, 2007</w:delText>
        </w:r>
        <w:r w:rsidR="003A7F2F" w:rsidDel="001F695B">
          <w:rPr>
            <w:rFonts w:cs="Times New Roman"/>
            <w:noProof/>
            <w:color w:val="000000" w:themeColor="text1"/>
            <w:szCs w:val="24"/>
          </w:rPr>
          <w:fldChar w:fldCharType="end"/>
        </w:r>
        <w:r w:rsidR="000D0FB8" w:rsidDel="001F695B">
          <w:rPr>
            <w:rFonts w:cs="Times New Roman"/>
            <w:noProof/>
            <w:color w:val="000000" w:themeColor="text1"/>
            <w:szCs w:val="24"/>
          </w:rPr>
          <w:delText xml:space="preserve">; </w:delText>
        </w:r>
      </w:del>
      <w:del w:id="70" w:author="Fildes, Robert" w:date="2017-12-12T14:58:00Z">
        <w:r w:rsidR="003A7F2F" w:rsidDel="000D338C">
          <w:fldChar w:fldCharType="begin"/>
        </w:r>
        <w:r w:rsidR="003A7F2F" w:rsidDel="000D338C">
          <w:delInstrText xml:space="preserve"> HYPERLINK \l "_ENREF_73" \o "Trapero, 2013 #738" </w:delInstrText>
        </w:r>
        <w:r w:rsidR="003A7F2F" w:rsidDel="000D338C">
          <w:fldChar w:fldCharType="separate"/>
        </w:r>
        <w:r w:rsidR="00EE2F0B" w:rsidDel="000D338C">
          <w:rPr>
            <w:rFonts w:cs="Times New Roman"/>
            <w:noProof/>
            <w:color w:val="000000" w:themeColor="text1"/>
            <w:szCs w:val="24"/>
          </w:rPr>
          <w:delText>Trapero, Pedregal, Fildes, &amp; Kourentzes, 2013</w:delText>
        </w:r>
        <w:r w:rsidR="003A7F2F" w:rsidDel="000D338C">
          <w:rPr>
            <w:rFonts w:cs="Times New Roman"/>
            <w:noProof/>
            <w:color w:val="000000" w:themeColor="text1"/>
            <w:szCs w:val="24"/>
          </w:rPr>
          <w:fldChar w:fldCharType="end"/>
        </w:r>
      </w:del>
      <w:del w:id="71" w:author="Fildes, Robert" w:date="2017-12-12T14:59:00Z">
        <w:r w:rsidR="000D0FB8" w:rsidDel="000D338C">
          <w:rPr>
            <w:rFonts w:cs="Times New Roman"/>
            <w:noProof/>
            <w:color w:val="000000" w:themeColor="text1"/>
            <w:szCs w:val="24"/>
          </w:rPr>
          <w:delText>)</w:delText>
        </w:r>
        <w:r w:rsidRPr="000B121E" w:rsidDel="000D338C">
          <w:rPr>
            <w:rFonts w:cs="Times New Roman"/>
            <w:color w:val="000000" w:themeColor="text1"/>
            <w:szCs w:val="24"/>
          </w:rPr>
          <w:fldChar w:fldCharType="end"/>
        </w:r>
      </w:del>
      <w:r w:rsidRPr="000B121E">
        <w:rPr>
          <w:rFonts w:cs="Times New Roman"/>
          <w:color w:val="000000" w:themeColor="text1"/>
          <w:szCs w:val="24"/>
        </w:rPr>
        <w:t>. Other studies try to improve the adjustment with model-based forecasting systems. e.g., they</w:t>
      </w:r>
      <w:del w:id="72" w:author="Fildes, Robert" w:date="2017-12-12T14:56:00Z">
        <w:r w:rsidRPr="000B121E" w:rsidDel="001F695B">
          <w:rPr>
            <w:rFonts w:cs="Times New Roman"/>
            <w:color w:val="000000" w:themeColor="text1"/>
            <w:szCs w:val="24"/>
          </w:rPr>
          <w:delText xml:space="preserve"> may</w:delText>
        </w:r>
      </w:del>
      <w:r w:rsidRPr="000B121E">
        <w:rPr>
          <w:rFonts w:cs="Times New Roman"/>
          <w:color w:val="000000" w:themeColor="text1"/>
          <w:szCs w:val="24"/>
        </w:rPr>
        <w:t xml:space="preserve"> estimate the ‘lift’ effect by the promotional event based on historical information related to previous promotions, store/category features, and manufacturers etc. </w:t>
      </w:r>
      <w:r w:rsidRPr="000B121E">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Ym4+PHVybHM+PC91cmxzPjxjdXN0b20xPjc2ODQxMzwvY3VzdG9tMT48ZWxlY3Ryb25pYy1yZXNv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Ym4+PHVybHM+PC91cmxzPjxjdXN0b20xPjc2ODQxMzwvY3VzdG9tMT48ZWxlY3Ryb25pYy1yZXNv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"_ENREF_22" \o "Cooper, 1999 #662" </w:instrText>
      </w:r>
      <w:r w:rsidR="003F64F4">
        <w:fldChar w:fldCharType="separate"/>
      </w:r>
      <w:r w:rsidR="00EE2F0B">
        <w:rPr>
          <w:rFonts w:cs="Times New Roman"/>
          <w:noProof/>
          <w:color w:val="000000" w:themeColor="text1"/>
          <w:szCs w:val="24"/>
        </w:rPr>
        <w:t>Cooper et al., 1999</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"_ENREF_23" \o "Cooper, 2000 #24" </w:instrText>
      </w:r>
      <w:r w:rsidR="003F64F4">
        <w:fldChar w:fldCharType="separate"/>
      </w:r>
      <w:r w:rsidR="00EE2F0B">
        <w:rPr>
          <w:rFonts w:cs="Times New Roman"/>
          <w:noProof/>
          <w:color w:val="000000" w:themeColor="text1"/>
          <w:szCs w:val="24"/>
        </w:rPr>
        <w:t>Cooper &amp; Giuffrida, 2000</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ins w:id="73" w:author="Fildes, Robert" w:date="2017-12-12T14:59:00Z">
        <w:r w:rsidR="000D338C">
          <w:fldChar w:fldCharType="begin"/>
        </w:r>
        <w:r w:rsidR="000D338C">
          <w:instrText xml:space="preserve"> HYPERLINK \l "_ENREF_73" \o "Trapero, 2013 #738" </w:instrText>
        </w:r>
        <w:r w:rsidR="000D338C">
          <w:fldChar w:fldCharType="separate"/>
        </w:r>
        <w:r w:rsidR="000D338C">
          <w:rPr>
            <w:rFonts w:cs="Times New Roman"/>
            <w:noProof/>
            <w:color w:val="000000" w:themeColor="text1"/>
            <w:szCs w:val="24"/>
          </w:rPr>
          <w:t>Trapero, Pedregal, Fildes, &amp; Kourentzes, 2013</w:t>
        </w:r>
        <w:r w:rsidR="000D338C">
          <w:rPr>
            <w:rFonts w:cs="Times New Roman"/>
            <w:noProof/>
            <w:color w:val="000000" w:themeColor="text1"/>
            <w:szCs w:val="24"/>
          </w:rPr>
          <w:fldChar w:fldCharType="end"/>
        </w:r>
        <w:r w:rsidR="000D338C">
          <w:rPr>
            <w:rFonts w:cs="Times New Roman"/>
            <w:noProof/>
            <w:color w:val="000000" w:themeColor="text1"/>
            <w:szCs w:val="24"/>
          </w:rPr>
          <w:t xml:space="preserve">; </w:t>
        </w:r>
      </w:ins>
      <w:r w:rsidR="003F64F4">
        <w:fldChar w:fldCharType="begin"/>
      </w:r>
      <w:r w:rsidR="003F64F4">
        <w:instrText xml:space="preserve"> HYPERLINK \l "_ENREF_74" \o "Trusov, 2006 #25" </w:instrText>
      </w:r>
      <w:r w:rsidR="003F64F4">
        <w:fldChar w:fldCharType="separate"/>
      </w:r>
      <w:r w:rsidR="00EE2F0B">
        <w:rPr>
          <w:rFonts w:cs="Times New Roman"/>
          <w:noProof/>
          <w:color w:val="000000" w:themeColor="text1"/>
          <w:szCs w:val="24"/>
        </w:rPr>
        <w:t>Trusov et al., 2006</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2B014D28" w14:textId="77777777" w:rsidR="000D0FB8" w:rsidRDefault="000D0FB8" w:rsidP="000B121E">
      <w:pPr>
        <w:shd w:val="clear" w:color="auto" w:fill="FFFFFF" w:themeFill="background1"/>
        <w:spacing w:after="0" w:line="360" w:lineRule="auto"/>
        <w:rPr>
          <w:rFonts w:cs="Times New Roman"/>
          <w:color w:val="000000" w:themeColor="text1"/>
          <w:szCs w:val="24"/>
        </w:rPr>
      </w:pPr>
    </w:p>
    <w:p w14:paraId="671DF54D" w14:textId="56E8D770" w:rsidR="004617F2" w:rsidRPr="000B121E" w:rsidRDefault="00533FA9" w:rsidP="000B121E">
      <w:pPr>
        <w:shd w:val="clear" w:color="auto" w:fill="FFFFFF" w:themeFill="background1"/>
        <w:spacing w:after="0" w:line="360" w:lineRule="auto"/>
        <w:rPr>
          <w:rFonts w:cs="Times New Roman"/>
          <w:color w:val="000000" w:themeColor="text1"/>
          <w:szCs w:val="24"/>
        </w:rPr>
      </w:pPr>
      <w:r>
        <w:rPr>
          <w:rFonts w:cs="Times New Roman"/>
          <w:color w:val="000000" w:themeColor="text1"/>
          <w:szCs w:val="24"/>
        </w:rPr>
        <w:lastRenderedPageBreak/>
        <w:t>O</w:t>
      </w:r>
      <w:r w:rsidR="004617F2" w:rsidRPr="000B121E">
        <w:rPr>
          <w:rFonts w:cs="Times New Roman"/>
          <w:color w:val="000000" w:themeColor="text1"/>
          <w:szCs w:val="24"/>
        </w:rPr>
        <w:t xml:space="preserve">ther studies have proposed more holistic methods to generate the forecasts. Divakar et al. (2005) developed the CHAN4CAST system with models of dynamic regression structures to forecast brand volume sales for the manufacturer/channel. </w:t>
      </w:r>
      <w:r w:rsidR="003F64F4">
        <w:fldChar w:fldCharType="begin"/>
      </w:r>
      <w:r w:rsidR="003F64F4">
        <w:instrText xml:space="preserve"> HYPERLINK \l "_ENREF_37" \o "Gür Ali, 2009 #715" </w:instrText>
      </w:r>
      <w:r w:rsidR="003F64F4">
        <w:fldChar w:fldCharType="separate"/>
      </w:r>
      <w:r w:rsidR="00EE2F0B" w:rsidRPr="000B121E">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E2F0B" w:rsidRPr="000B121E">
        <w:rPr>
          <w:rFonts w:cs="Times New Roman"/>
          <w:color w:val="000000" w:themeColor="text1"/>
          <w:szCs w:val="24"/>
        </w:rPr>
        <w:fldChar w:fldCharType="separate"/>
      </w:r>
      <w:r w:rsidR="00EE2F0B">
        <w:rPr>
          <w:rFonts w:cs="Times New Roman"/>
          <w:noProof/>
          <w:color w:val="000000" w:themeColor="text1"/>
          <w:szCs w:val="24"/>
        </w:rPr>
        <w:t>Gür Ali, SayIn, van Woensel, and Fransoo (2009)</w:t>
      </w:r>
      <w:r w:rsidR="00EE2F0B" w:rsidRPr="000B121E">
        <w:rPr>
          <w:rFonts w:cs="Times New Roman"/>
          <w:color w:val="000000" w:themeColor="text1"/>
          <w:szCs w:val="24"/>
        </w:rPr>
        <w:fldChar w:fldCharType="end"/>
      </w:r>
      <w:r w:rsidR="003F64F4">
        <w:rPr>
          <w:rFonts w:cs="Times New Roman"/>
          <w:color w:val="000000" w:themeColor="text1"/>
          <w:szCs w:val="24"/>
        </w:rPr>
        <w:fldChar w:fldCharType="end"/>
      </w:r>
      <w:r w:rsidR="004617F2" w:rsidRPr="000B121E">
        <w:rPr>
          <w:rFonts w:cs="Times New Roman"/>
          <w:color w:val="000000" w:themeColor="text1"/>
          <w:szCs w:val="24"/>
        </w:rPr>
        <w:t xml:space="preserve"> evaluated the forecasting performance of support vector machine (SVM) models and regression tree models. </w:t>
      </w:r>
      <w:r w:rsidR="003F64F4">
        <w:fldChar w:fldCharType="begin"/>
      </w:r>
      <w:r w:rsidR="003F64F4">
        <w:instrText xml:space="preserve"> HYPERLINK \l "_ENREF_40" \o "Huang, 2014 #732" </w:instrText>
      </w:r>
      <w:r w:rsidR="003F64F4">
        <w:fldChar w:fldCharType="separate"/>
      </w:r>
      <w:r w:rsidR="00EE2F0B">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Pr>
          <w:rFonts w:cs="Times New Roman"/>
          <w:color w:val="000000" w:themeColor="text1"/>
          <w:szCs w:val="24"/>
        </w:rPr>
        <w:fldChar w:fldCharType="separate"/>
      </w:r>
      <w:r w:rsidR="00EE2F0B">
        <w:rPr>
          <w:rFonts w:cs="Times New Roman"/>
          <w:noProof/>
          <w:color w:val="000000" w:themeColor="text1"/>
          <w:szCs w:val="24"/>
        </w:rPr>
        <w:t>Huang et al. (2014)</w:t>
      </w:r>
      <w:r w:rsidR="00EE2F0B">
        <w:rPr>
          <w:rFonts w:cs="Times New Roman"/>
          <w:color w:val="000000" w:themeColor="text1"/>
          <w:szCs w:val="24"/>
        </w:rPr>
        <w:fldChar w:fldCharType="end"/>
      </w:r>
      <w:r w:rsidR="003F64F4">
        <w:rPr>
          <w:rFonts w:cs="Times New Roman"/>
          <w:color w:val="000000" w:themeColor="text1"/>
          <w:szCs w:val="24"/>
        </w:rPr>
        <w:fldChar w:fldCharType="end"/>
      </w:r>
      <w:r w:rsidR="00CD74FF">
        <w:rPr>
          <w:rFonts w:cs="Times New Roman"/>
          <w:color w:val="000000" w:themeColor="text1"/>
          <w:szCs w:val="24"/>
        </w:rPr>
        <w:t xml:space="preserve"> </w:t>
      </w:r>
      <w:r w:rsidR="004617F2" w:rsidRPr="000B121E">
        <w:rPr>
          <w:rFonts w:cs="Times New Roman"/>
          <w:color w:val="000000" w:themeColor="text1"/>
          <w:szCs w:val="24"/>
        </w:rPr>
        <w:t xml:space="preserve">proposed two-stage general-to-specific ADL models which incorporate competitive promotional information within the same product category of the focal product. </w:t>
      </w:r>
      <w:r w:rsidR="003F64F4">
        <w:fldChar w:fldCharType="begin"/>
      </w:r>
      <w:r w:rsidR="003F64F4">
        <w:instrText xml:space="preserve"> HYPERLINK \l "_ENREF_46" \o "Ma, 2016 #733" </w:instrText>
      </w:r>
      <w:r w:rsidR="003F64F4">
        <w:fldChar w:fldCharType="separate"/>
      </w:r>
      <w:r w:rsidR="00EE2F0B" w:rsidRPr="000B121E">
        <w:rPr>
          <w:rFonts w:cs="Times New Roman"/>
          <w:color w:val="000000" w:themeColor="text1"/>
          <w:szCs w:val="24"/>
        </w:rPr>
        <w:fldChar w:fldCharType="begin"/>
      </w:r>
      <w:r w:rsidR="00EE2F0B" w:rsidRPr="000B121E">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sidRPr="000B121E">
        <w:rPr>
          <w:rFonts w:cs="Times New Roman"/>
          <w:color w:val="000000" w:themeColor="text1"/>
          <w:szCs w:val="24"/>
        </w:rPr>
        <w:fldChar w:fldCharType="separate"/>
      </w:r>
      <w:r w:rsidR="00EE2F0B" w:rsidRPr="000B121E">
        <w:rPr>
          <w:rFonts w:cs="Times New Roman"/>
          <w:noProof/>
          <w:color w:val="000000" w:themeColor="text1"/>
          <w:szCs w:val="24"/>
        </w:rPr>
        <w:t>Ma et al. (2016)</w:t>
      </w:r>
      <w:r w:rsidR="00EE2F0B" w:rsidRPr="000B121E">
        <w:rPr>
          <w:rFonts w:cs="Times New Roman"/>
          <w:color w:val="000000" w:themeColor="text1"/>
          <w:szCs w:val="24"/>
        </w:rPr>
        <w:fldChar w:fldCharType="end"/>
      </w:r>
      <w:r w:rsidR="003F64F4">
        <w:rPr>
          <w:rFonts w:cs="Times New Roman"/>
          <w:color w:val="000000" w:themeColor="text1"/>
          <w:szCs w:val="24"/>
        </w:rPr>
        <w:fldChar w:fldCharType="end"/>
      </w:r>
      <w:r w:rsidR="004617F2" w:rsidRPr="000B121E">
        <w:rPr>
          <w:rFonts w:cs="Times New Roman"/>
          <w:color w:val="000000" w:themeColor="text1"/>
          <w:szCs w:val="24"/>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r w:rsidR="003F64F4">
        <w:fldChar w:fldCharType="begin"/>
      </w:r>
      <w:r w:rsidR="003F64F4">
        <w:instrText xml:space="preserve"> HYPERLINK \l "_ENREF_10" \o "Blattberg, 1995 #36" </w:instrText>
      </w:r>
      <w:r w:rsidR="003F64F4">
        <w:fldChar w:fldCharType="separate"/>
      </w:r>
      <w:r w:rsidR="00EE2F0B">
        <w:rPr>
          <w:rFonts w:cs="Times New Roman"/>
          <w:noProof/>
          <w:color w:val="000000" w:themeColor="text1"/>
          <w:szCs w:val="24"/>
        </w:rPr>
        <w:t>Blattberg, Briesch, &amp; Fox, 1995</w:t>
      </w:r>
      <w:r w:rsidR="003F64F4">
        <w:rPr>
          <w:rFonts w:cs="Times New Roman"/>
          <w:noProof/>
          <w:color w:val="000000" w:themeColor="text1"/>
          <w:szCs w:val="24"/>
        </w:rPr>
        <w:fldChar w:fldCharType="end"/>
      </w:r>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the (asymmetrical) competitive effect </w:t>
      </w:r>
      <w:r w:rsidR="004617F2" w:rsidRPr="000B121E">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"_ENREF_5" \o "Andrews, 2008 #717" </w:instrText>
      </w:r>
      <w:r w:rsidR="003F64F4">
        <w:fldChar w:fldCharType="separate"/>
      </w:r>
      <w:r w:rsidR="00EE2F0B">
        <w:rPr>
          <w:rFonts w:cs="Times New Roman"/>
          <w:noProof/>
          <w:color w:val="000000" w:themeColor="text1"/>
          <w:szCs w:val="24"/>
        </w:rPr>
        <w:t>Andrews, Currim, Leeflang, &amp; Lim, 2008</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"_ENREF_26" \o "Dekimpe, 1999 #92" </w:instrText>
      </w:r>
      <w:r w:rsidR="003F64F4">
        <w:fldChar w:fldCharType="separate"/>
      </w:r>
      <w:r w:rsidR="00EE2F0B">
        <w:rPr>
          <w:rFonts w:cs="Times New Roman"/>
          <w:noProof/>
          <w:color w:val="000000" w:themeColor="text1"/>
          <w:szCs w:val="24"/>
        </w:rPr>
        <w:t>Dekimpe, Hanssens, &amp; Silva-Risso, 1999</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"_ENREF_77" \o "Wedel, 2004 #6" </w:instrText>
      </w:r>
      <w:r w:rsidR="003F64F4">
        <w:fldChar w:fldCharType="separate"/>
      </w:r>
      <w:r w:rsidR="00EE2F0B">
        <w:rPr>
          <w:rFonts w:cs="Times New Roman"/>
          <w:noProof/>
          <w:color w:val="000000" w:themeColor="text1"/>
          <w:szCs w:val="24"/>
        </w:rPr>
        <w:t>Wedel &amp; Zhang, 2004</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"_ENREF_82" \o "Wittink, 1988 #163" </w:instrText>
      </w:r>
      <w:r w:rsidR="003F64F4">
        <w:fldChar w:fldCharType="separate"/>
      </w:r>
      <w:r w:rsidR="00EE2F0B">
        <w:rPr>
          <w:rFonts w:cs="Times New Roman"/>
          <w:noProof/>
          <w:color w:val="000000" w:themeColor="text1"/>
          <w:szCs w:val="24"/>
        </w:rPr>
        <w:t>Wittink, Addona, Hawkes, &amp; Porter, 1988</w:t>
      </w:r>
      <w:r w:rsidR="003F64F4">
        <w:rPr>
          <w:rFonts w:cs="Times New Roman"/>
          <w:noProof/>
          <w:color w:val="000000" w:themeColor="text1"/>
          <w:szCs w:val="24"/>
        </w:rPr>
        <w:fldChar w:fldCharType="end"/>
      </w:r>
      <w:r w:rsidR="00153750">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and the dynamic effects which lead to purchase acceleration and anticipation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r w:rsidR="003F64F4">
        <w:fldChar w:fldCharType="begin"/>
      </w:r>
      <w:r w:rsidR="003F64F4">
        <w:instrText xml:space="preserve"> HYPERLINK \l "_ENREF_47" \o "Mace, 2004 #20" </w:instrText>
      </w:r>
      <w:r w:rsidR="003F64F4">
        <w:fldChar w:fldCharType="separate"/>
      </w:r>
      <w:r w:rsidR="00EE2F0B">
        <w:rPr>
          <w:rFonts w:cs="Times New Roman"/>
          <w:noProof/>
          <w:color w:val="000000" w:themeColor="text1"/>
          <w:szCs w:val="24"/>
        </w:rPr>
        <w:t>Mace &amp; Neslin, 2004</w:t>
      </w:r>
      <w:r w:rsidR="003F64F4">
        <w:rPr>
          <w:rFonts w:cs="Times New Roman"/>
          <w:noProof/>
          <w:color w:val="000000" w:themeColor="text1"/>
          <w:szCs w:val="24"/>
        </w:rPr>
        <w:fldChar w:fldCharType="end"/>
      </w:r>
      <w:r w:rsidR="009C5714">
        <w:rPr>
          <w:rFonts w:cs="Times New Roman"/>
          <w:noProof/>
          <w:color w:val="000000" w:themeColor="text1"/>
          <w:szCs w:val="24"/>
        </w:rPr>
        <w:t xml:space="preserve">; </w:t>
      </w:r>
      <w:r w:rsidR="003F64F4">
        <w:fldChar w:fldCharType="begin"/>
      </w:r>
      <w:r w:rsidR="003F64F4">
        <w:instrText xml:space="preserve"> HYPERLINK \l "_ENREF_75" \o "Van Heerde, 2003 #49" </w:instrText>
      </w:r>
      <w:r w:rsidR="003F64F4">
        <w:fldChar w:fldCharType="separate"/>
      </w:r>
      <w:r w:rsidR="00EE2F0B">
        <w:rPr>
          <w:rFonts w:cs="Times New Roman"/>
          <w:noProof/>
          <w:color w:val="000000" w:themeColor="text1"/>
          <w:szCs w:val="24"/>
        </w:rPr>
        <w:t>Van Heerde, Gupta, &amp; Wittink, 2003</w:t>
      </w:r>
      <w:r w:rsidR="003F64F4">
        <w:rPr>
          <w:rFonts w:cs="Times New Roman"/>
          <w:noProof/>
          <w:color w:val="000000" w:themeColor="text1"/>
          <w:szCs w:val="24"/>
        </w:rPr>
        <w:fldChar w:fldCharType="end"/>
      </w:r>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w:t>
      </w:r>
    </w:p>
    <w:p w14:paraId="035872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31A3A78" w14:textId="4F1E0159"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evidence </w:t>
      </w:r>
      <w:ins w:id="74" w:author="Fildes, Robert" w:date="2017-12-12T15:05:00Z">
        <w:r w:rsidR="000D338C">
          <w:rPr>
            <w:rFonts w:cs="Times New Roman"/>
            <w:color w:val="000000" w:themeColor="text1"/>
            <w:szCs w:val="24"/>
          </w:rPr>
          <w:t xml:space="preserve">has accumulated that </w:t>
        </w:r>
      </w:ins>
      <w:r w:rsidR="00E94808" w:rsidRPr="000B121E">
        <w:rPr>
          <w:rFonts w:cs="Times New Roman"/>
          <w:color w:val="000000" w:themeColor="text1"/>
          <w:szCs w:val="24"/>
        </w:rPr>
        <w:t>shows</w:t>
      </w:r>
      <w:r w:rsidRPr="000B121E">
        <w:rPr>
          <w:rFonts w:cs="Times New Roman"/>
          <w:color w:val="000000" w:themeColor="text1"/>
          <w:szCs w:val="24"/>
        </w:rPr>
        <w:t xml:space="preserve"> that the effect of </w:t>
      </w:r>
      <w:r w:rsidR="00E94808" w:rsidRPr="000B121E">
        <w:rPr>
          <w:rFonts w:cs="Times New Roman"/>
          <w:color w:val="000000" w:themeColor="text1"/>
          <w:szCs w:val="24"/>
        </w:rPr>
        <w:t xml:space="preserve">marketing activities including </w:t>
      </w:r>
      <w:r w:rsidRPr="000B121E">
        <w:rPr>
          <w:rFonts w:cs="Times New Roman"/>
          <w:color w:val="000000" w:themeColor="text1"/>
          <w:szCs w:val="24"/>
        </w:rPr>
        <w:t>prices and promotions may change over time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PHRpdGxlcz48dGl0bGU+Q1VNVUxBVElWRSBBRFZFUlRJU0lORyBFRkZFQ1RTOiBUSEUgUk9MRSBP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</w:fldData>
        </w:fldChar>
      </w:r>
      <w:r w:rsidR="009C5714">
        <w:rPr>
          <w:rFonts w:cs="Times New Roman"/>
          <w:bCs/>
          <w:color w:val="000000" w:themeColor="text1"/>
          <w:szCs w:val="24"/>
        </w:rPr>
        <w:instrText xml:space="preserve"> ADDIN EN.CITE </w:instrText>
      </w:r>
      <w:r w:rsidR="009C5714">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PHRpdGxlcz48dGl0bGU+Q1VNVUxBVElWRSBBRFZFUlRJU0lORyBFRkZFQ1RTOiBUSEUgUk9MRSBP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</w:fldData>
        </w:fldChar>
      </w:r>
      <w:r w:rsidR="009C5714">
        <w:rPr>
          <w:rFonts w:cs="Times New Roman"/>
          <w:bCs/>
          <w:color w:val="000000" w:themeColor="text1"/>
          <w:szCs w:val="24"/>
        </w:rPr>
        <w:instrText xml:space="preserve"> ADDIN EN.CITE.DATA </w:instrText>
      </w:r>
      <w:r w:rsidR="009C5714">
        <w:rPr>
          <w:rFonts w:cs="Times New Roman"/>
          <w:bCs/>
          <w:color w:val="000000" w:themeColor="text1"/>
          <w:szCs w:val="24"/>
        </w:rPr>
      </w:r>
      <w:r w:rsidR="009C5714">
        <w:rPr>
          <w:rFonts w:cs="Times New Roman"/>
          <w:bCs/>
          <w:color w:val="000000" w:themeColor="text1"/>
          <w:szCs w:val="24"/>
        </w:rPr>
        <w:fldChar w:fldCharType="end"/>
      </w:r>
      <w:r w:rsidRPr="000B121E">
        <w:rPr>
          <w:rFonts w:cs="Times New Roman"/>
          <w:bCs/>
          <w:color w:val="000000" w:themeColor="text1"/>
          <w:szCs w:val="24"/>
        </w:rPr>
      </w:r>
      <w:r w:rsidRPr="000B121E">
        <w:rPr>
          <w:rFonts w:cs="Times New Roman"/>
          <w:bCs/>
          <w:color w:val="000000" w:themeColor="text1"/>
          <w:szCs w:val="24"/>
        </w:rPr>
        <w:fldChar w:fldCharType="separate"/>
      </w:r>
      <w:r w:rsidR="009C5714">
        <w:rPr>
          <w:rFonts w:cs="Times New Roman"/>
          <w:bCs/>
          <w:noProof/>
          <w:color w:val="000000" w:themeColor="text1"/>
          <w:szCs w:val="24"/>
        </w:rPr>
        <w:t xml:space="preserve">(e.g. </w:t>
      </w:r>
      <w:r w:rsidR="003F64F4">
        <w:fldChar w:fldCharType="begin"/>
      </w:r>
      <w:r w:rsidR="003F64F4">
        <w:instrText xml:space="preserve"> HYPERLINK \l "_ENREF_39" \o "Houston, 1975 #687" </w:instrText>
      </w:r>
      <w:r w:rsidR="003F64F4">
        <w:fldChar w:fldCharType="separate"/>
      </w:r>
      <w:r w:rsidR="00EE2F0B">
        <w:rPr>
          <w:rFonts w:cs="Times New Roman"/>
          <w:bCs/>
          <w:noProof/>
          <w:color w:val="000000" w:themeColor="text1"/>
          <w:szCs w:val="24"/>
        </w:rPr>
        <w:t>Houston &amp; Weiss, 1975</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"_ENREF_43" \o "Little, 1966 #688" </w:instrText>
      </w:r>
      <w:r w:rsidR="003F64F4">
        <w:fldChar w:fldCharType="separate"/>
      </w:r>
      <w:r w:rsidR="00EE2F0B">
        <w:rPr>
          <w:rFonts w:cs="Times New Roman"/>
          <w:bCs/>
          <w:noProof/>
          <w:color w:val="000000" w:themeColor="text1"/>
          <w:szCs w:val="24"/>
        </w:rPr>
        <w:t>Little, 1966</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"_ENREF_48" \o "Mahajan, 1980 #220" </w:instrText>
      </w:r>
      <w:r w:rsidR="003F64F4">
        <w:fldChar w:fldCharType="separate"/>
      </w:r>
      <w:r w:rsidR="00EE2F0B">
        <w:rPr>
          <w:rFonts w:cs="Times New Roman"/>
          <w:bCs/>
          <w:noProof/>
          <w:color w:val="000000" w:themeColor="text1"/>
          <w:szCs w:val="24"/>
        </w:rPr>
        <w:t>Mahajan, Bretschneider, &amp; Bradford, 1980</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"_ENREF_51" \o "Moinpour, 1976 #689" </w:instrText>
      </w:r>
      <w:r w:rsidR="003F64F4">
        <w:fldChar w:fldCharType="separate"/>
      </w:r>
      <w:r w:rsidR="00EE2F0B">
        <w:rPr>
          <w:rFonts w:cs="Times New Roman"/>
          <w:bCs/>
          <w:noProof/>
          <w:color w:val="000000" w:themeColor="text1"/>
          <w:szCs w:val="24"/>
        </w:rPr>
        <w:t>Moinpour, McCullough, &amp; MacLachlan, 1976</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"_ENREF_52" \o "Monroe, 1975 #690" </w:instrText>
      </w:r>
      <w:r w:rsidR="003F64F4">
        <w:fldChar w:fldCharType="separate"/>
      </w:r>
      <w:r w:rsidR="00EE2F0B">
        <w:rPr>
          <w:rFonts w:cs="Times New Roman"/>
          <w:bCs/>
          <w:noProof/>
          <w:color w:val="000000" w:themeColor="text1"/>
          <w:szCs w:val="24"/>
        </w:rPr>
        <w:t>Monroe &amp; Guiltinan, 1975</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"_ENREF_53" \o "Morrison, 1966 #691" </w:instrText>
      </w:r>
      <w:r w:rsidR="003F64F4">
        <w:fldChar w:fldCharType="separate"/>
      </w:r>
      <w:r w:rsidR="00EE2F0B">
        <w:rPr>
          <w:rFonts w:cs="Times New Roman"/>
          <w:bCs/>
          <w:noProof/>
          <w:color w:val="000000" w:themeColor="text1"/>
          <w:szCs w:val="24"/>
        </w:rPr>
        <w:t>Morrison, 1966</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"_ENREF_55" \o "Myers, 1971 #692" </w:instrText>
      </w:r>
      <w:r w:rsidR="003F64F4">
        <w:fldChar w:fldCharType="separate"/>
      </w:r>
      <w:r w:rsidR="00EE2F0B">
        <w:rPr>
          <w:rFonts w:cs="Times New Roman"/>
          <w:bCs/>
          <w:noProof/>
          <w:color w:val="000000" w:themeColor="text1"/>
          <w:szCs w:val="24"/>
        </w:rPr>
        <w:t>Myers, 1971</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"_ENREF_56" \o "Myers, 1970 #693" </w:instrText>
      </w:r>
      <w:r w:rsidR="003F64F4">
        <w:fldChar w:fldCharType="separate"/>
      </w:r>
      <w:r w:rsidR="00EE2F0B">
        <w:rPr>
          <w:rFonts w:cs="Times New Roman"/>
          <w:bCs/>
          <w:noProof/>
          <w:color w:val="000000" w:themeColor="text1"/>
          <w:szCs w:val="24"/>
        </w:rPr>
        <w:t>Myers &amp; Nicosia, 1970</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"_ENREF_78" \o "Wichern, 1977 #694" </w:instrText>
      </w:r>
      <w:r w:rsidR="003F64F4">
        <w:fldChar w:fldCharType="separate"/>
      </w:r>
      <w:r w:rsidR="00EE2F0B">
        <w:rPr>
          <w:rFonts w:cs="Times New Roman"/>
          <w:bCs/>
          <w:noProof/>
          <w:color w:val="000000" w:themeColor="text1"/>
          <w:szCs w:val="24"/>
        </w:rPr>
        <w:t>Wichern &amp; Jones, 1977</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"_ENREF_79" \o "Wildt, 1976 #635" </w:instrText>
      </w:r>
      <w:r w:rsidR="003F64F4">
        <w:fldChar w:fldCharType="separate"/>
      </w:r>
      <w:r w:rsidR="00EE2F0B">
        <w:rPr>
          <w:rFonts w:cs="Times New Roman"/>
          <w:bCs/>
          <w:noProof/>
          <w:color w:val="000000" w:themeColor="text1"/>
          <w:szCs w:val="24"/>
        </w:rPr>
        <w:t>Wildt, 1976</w:t>
      </w:r>
      <w:r w:rsidR="003F64F4">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3F64F4">
        <w:fldChar w:fldCharType="begin"/>
      </w:r>
      <w:r w:rsidR="003F64F4">
        <w:instrText xml:space="preserve"> HYPERLINK \l "_ENREF_81" \o "Winer, 1979 #221" </w:instrText>
      </w:r>
      <w:r w:rsidR="003F64F4">
        <w:fldChar w:fldCharType="separate"/>
      </w:r>
      <w:r w:rsidR="00EE2F0B">
        <w:rPr>
          <w:rFonts w:cs="Times New Roman"/>
          <w:bCs/>
          <w:noProof/>
          <w:color w:val="000000" w:themeColor="text1"/>
          <w:szCs w:val="24"/>
        </w:rPr>
        <w:t>Winer, 1979</w:t>
      </w:r>
      <w:r w:rsidR="003F64F4">
        <w:rPr>
          <w:rFonts w:cs="Times New Roman"/>
          <w:bCs/>
          <w:noProof/>
          <w:color w:val="000000" w:themeColor="text1"/>
          <w:szCs w:val="24"/>
        </w:rPr>
        <w:fldChar w:fldCharType="end"/>
      </w:r>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003F64F4">
        <w:fldChar w:fldCharType="begin"/>
      </w:r>
      <w:r w:rsidR="003F64F4">
        <w:instrText xml:space="preserve"> HYPERLINK \l "_ENREF_79" \o "Wildt, 1976 #635" </w:instrText>
      </w:r>
      <w:r w:rsidR="003F64F4">
        <w:fldChar w:fldCharType="separate"/>
      </w:r>
      <w:r w:rsidR="00EE2F0B" w:rsidRPr="000B121E">
        <w:rPr>
          <w:rFonts w:cs="Times New Roman"/>
          <w:bCs/>
          <w:color w:val="000000" w:themeColor="text1"/>
          <w:szCs w:val="24"/>
        </w:rPr>
        <w:fldChar w:fldCharType="begin"/>
      </w:r>
      <w:r w:rsidR="00EE2F0B" w:rsidRPr="000B121E">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E2F0B" w:rsidRPr="000B121E">
        <w:rPr>
          <w:rFonts w:cs="Times New Roman"/>
          <w:bCs/>
          <w:color w:val="000000" w:themeColor="text1"/>
          <w:szCs w:val="24"/>
        </w:rPr>
        <w:fldChar w:fldCharType="separate"/>
      </w:r>
      <w:r w:rsidR="00EE2F0B" w:rsidRPr="000B121E">
        <w:rPr>
          <w:rFonts w:cs="Times New Roman"/>
          <w:bCs/>
          <w:noProof/>
          <w:color w:val="000000" w:themeColor="text1"/>
          <w:szCs w:val="24"/>
        </w:rPr>
        <w:t>Wildt (1976)</w:t>
      </w:r>
      <w:r w:rsidR="00EE2F0B" w:rsidRPr="000B121E">
        <w:rPr>
          <w:rFonts w:cs="Times New Roman"/>
          <w:bCs/>
          <w:color w:val="000000" w:themeColor="text1"/>
          <w:szCs w:val="24"/>
        </w:rPr>
        <w:fldChar w:fldCharType="end"/>
      </w:r>
      <w:r w:rsidR="003F64F4">
        <w:rPr>
          <w:rFonts w:cs="Times New Roman"/>
          <w:bCs/>
          <w:color w:val="000000" w:themeColor="text1"/>
          <w:szCs w:val="24"/>
        </w:rPr>
        <w:fldChar w:fldCharType="end"/>
      </w:r>
      <w:r w:rsidRPr="000B121E">
        <w:rPr>
          <w:rFonts w:cs="Times New Roman"/>
          <w:bCs/>
          <w:color w:val="000000" w:themeColor="text1"/>
          <w:szCs w:val="24"/>
        </w:rPr>
        <w:t xml:space="preserve"> and </w:t>
      </w:r>
      <w:r w:rsidR="003F64F4">
        <w:fldChar w:fldCharType="begin"/>
      </w:r>
      <w:r w:rsidR="003F64F4">
        <w:instrText xml:space="preserve"> HYPERLINK \l "_ENREF_80" \o "Wildt, 1983 #218" </w:instrText>
      </w:r>
      <w:r w:rsidR="003F64F4">
        <w:fldChar w:fldCharType="separate"/>
      </w:r>
      <w:r w:rsidR="00EE2F0B" w:rsidRPr="000B121E">
        <w:rPr>
          <w:rFonts w:cs="Times New Roman"/>
          <w:bCs/>
          <w:color w:val="000000" w:themeColor="text1"/>
          <w:szCs w:val="24"/>
        </w:rPr>
        <w:fldChar w:fldCharType="begin"/>
      </w:r>
      <w:r w:rsidR="00EE2F0B" w:rsidRPr="000B121E">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E2F0B" w:rsidRPr="000B121E">
        <w:rPr>
          <w:rFonts w:cs="Times New Roman"/>
          <w:bCs/>
          <w:color w:val="000000" w:themeColor="text1"/>
          <w:szCs w:val="24"/>
        </w:rPr>
        <w:fldChar w:fldCharType="separate"/>
      </w:r>
      <w:r w:rsidR="00EE2F0B" w:rsidRPr="000B121E">
        <w:rPr>
          <w:rFonts w:cs="Times New Roman"/>
          <w:bCs/>
          <w:noProof/>
          <w:color w:val="000000" w:themeColor="text1"/>
          <w:szCs w:val="24"/>
        </w:rPr>
        <w:t>Wildt and Winer (1983)</w:t>
      </w:r>
      <w:r w:rsidR="00EE2F0B" w:rsidRPr="000B121E">
        <w:rPr>
          <w:rFonts w:cs="Times New Roman"/>
          <w:bCs/>
          <w:color w:val="000000" w:themeColor="text1"/>
          <w:szCs w:val="24"/>
        </w:rPr>
        <w:fldChar w:fldCharType="end"/>
      </w:r>
      <w:r w:rsidR="003F64F4">
        <w:rPr>
          <w:rFonts w:cs="Times New Roman"/>
          <w:bCs/>
          <w:color w:val="000000" w:themeColor="text1"/>
          <w:szCs w:val="24"/>
        </w:rPr>
        <w:fldChar w:fldCharType="end"/>
      </w:r>
      <w:r w:rsidRPr="000B121E">
        <w:rPr>
          <w:rFonts w:cs="Times New Roman"/>
          <w:color w:val="000000" w:themeColor="text1"/>
          <w:szCs w:val="24"/>
        </w:rPr>
        <w:t xml:space="preserve"> attribute the change in the effect of the marketing activities to the change in economic conditions, consumer tastes, and </w:t>
      </w:r>
      <w:ins w:id="75" w:author="Fildes, Robert" w:date="2017-12-12T15:05:00Z">
        <w:r w:rsidR="000D338C">
          <w:rPr>
            <w:rFonts w:cs="Times New Roman"/>
            <w:color w:val="000000" w:themeColor="text1"/>
            <w:szCs w:val="24"/>
          </w:rPr>
          <w:t xml:space="preserve">the </w:t>
        </w:r>
      </w:ins>
      <w:r w:rsidRPr="000B121E">
        <w:rPr>
          <w:rFonts w:cs="Times New Roman"/>
          <w:color w:val="000000" w:themeColor="text1"/>
          <w:szCs w:val="24"/>
        </w:rPr>
        <w:t>competitive environment etc. Customers may</w:t>
      </w:r>
      <w:r w:rsidR="00E94808" w:rsidRPr="000B121E">
        <w:rPr>
          <w:rFonts w:cs="Times New Roman"/>
          <w:color w:val="000000" w:themeColor="text1"/>
          <w:szCs w:val="24"/>
        </w:rPr>
        <w:t xml:space="preserve"> find </w:t>
      </w:r>
      <w:r w:rsidRPr="000B121E">
        <w:rPr>
          <w:rFonts w:cs="Times New Roman"/>
          <w:color w:val="000000" w:themeColor="text1"/>
          <w:szCs w:val="24"/>
        </w:rPr>
        <w:t>price reductions and sales promotions more attractive when there is an economic crunch compared to other time periods. C</w:t>
      </w:r>
      <w:r w:rsidRPr="000B121E">
        <w:rPr>
          <w:rFonts w:cs="Times New Roman"/>
          <w:bCs/>
          <w:color w:val="000000" w:themeColor="text1"/>
          <w:szCs w:val="24"/>
        </w:rPr>
        <w:t xml:space="preserve">ustomers may also display a change in their tastes and preferences. This can occur </w:t>
      </w:r>
      <w:r w:rsidR="00E94808" w:rsidRPr="000B121E">
        <w:rPr>
          <w:rFonts w:cs="Times New Roman"/>
          <w:bCs/>
          <w:color w:val="000000" w:themeColor="text1"/>
          <w:szCs w:val="24"/>
        </w:rPr>
        <w:t>when</w:t>
      </w:r>
      <w:r w:rsidRPr="000B121E">
        <w:rPr>
          <w:rFonts w:cs="Times New Roman"/>
          <w:bCs/>
          <w:color w:val="000000" w:themeColor="text1"/>
          <w:szCs w:val="24"/>
        </w:rPr>
        <w:t xml:space="preserve"> customers accumulate more knowledge of the </w:t>
      </w:r>
      <w:r w:rsidRPr="000B121E">
        <w:rPr>
          <w:rFonts w:cs="Times New Roman"/>
          <w:bCs/>
          <w:noProof/>
          <w:color w:val="000000" w:themeColor="text1"/>
          <w:szCs w:val="24"/>
        </w:rPr>
        <w:t>product</w:t>
      </w:r>
      <w:r w:rsidR="00E94808" w:rsidRPr="000B121E">
        <w:rPr>
          <w:rFonts w:cs="Times New Roman"/>
          <w:bCs/>
          <w:color w:val="000000" w:themeColor="text1"/>
          <w:szCs w:val="24"/>
        </w:rPr>
        <w:t xml:space="preserve">, </w:t>
      </w:r>
      <w:r w:rsidRPr="000B121E">
        <w:rPr>
          <w:rFonts w:cs="Times New Roman"/>
          <w:bCs/>
          <w:color w:val="000000" w:themeColor="text1"/>
          <w:szCs w:val="24"/>
        </w:rPr>
        <w:t>when they seek variety</w:t>
      </w:r>
      <w:r w:rsidR="00E94808" w:rsidRPr="000B121E">
        <w:rPr>
          <w:rFonts w:cs="Times New Roman"/>
          <w:bCs/>
          <w:color w:val="000000" w:themeColor="text1"/>
          <w:szCs w:val="24"/>
        </w:rPr>
        <w:t xml:space="preserve">, </w:t>
      </w:r>
      <w:r w:rsidRPr="000B121E">
        <w:rPr>
          <w:rFonts w:cs="Times New Roman"/>
          <w:bCs/>
          <w:color w:val="000000" w:themeColor="text1"/>
          <w:szCs w:val="24"/>
        </w:rPr>
        <w:t xml:space="preserve">or </w:t>
      </w:r>
      <w:r w:rsidR="00E94808" w:rsidRPr="000B121E">
        <w:rPr>
          <w:rFonts w:cs="Times New Roman"/>
          <w:bCs/>
          <w:color w:val="000000" w:themeColor="text1"/>
          <w:szCs w:val="24"/>
        </w:rPr>
        <w:t xml:space="preserve">when </w:t>
      </w:r>
      <w:r w:rsidRPr="000B121E">
        <w:rPr>
          <w:rFonts w:cs="Times New Roman"/>
          <w:bCs/>
          <w:color w:val="000000" w:themeColor="text1"/>
          <w:szCs w:val="24"/>
        </w:rPr>
        <w:t xml:space="preserve">they reach a different social status </w:t>
      </w:r>
      <w:r w:rsidR="00E94808" w:rsidRPr="000B121E">
        <w:rPr>
          <w:rFonts w:cs="Times New Roman"/>
          <w:bCs/>
          <w:color w:val="000000" w:themeColor="text1"/>
          <w:szCs w:val="24"/>
        </w:rPr>
        <w:t>and</w:t>
      </w:r>
      <w:r w:rsidRPr="000B121E">
        <w:rPr>
          <w:rFonts w:cs="Times New Roman"/>
          <w:bCs/>
          <w:color w:val="000000" w:themeColor="text1"/>
          <w:szCs w:val="24"/>
        </w:rPr>
        <w:t xml:space="preserve"> decide to adopt a different lifestyle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r w:rsidR="003F64F4">
        <w:fldChar w:fldCharType="begin"/>
      </w:r>
      <w:r w:rsidR="003F64F4">
        <w:instrText xml:space="preserve"> HYPERLINK \l "_ENREF_50" \o "Meeran, 2017 #2" </w:instrText>
      </w:r>
      <w:r w:rsidR="003F64F4">
        <w:fldChar w:fldCharType="separate"/>
      </w:r>
      <w:r w:rsidR="00EE2F0B" w:rsidRPr="000B121E">
        <w:rPr>
          <w:rFonts w:cs="Times New Roman"/>
          <w:bCs/>
          <w:noProof/>
          <w:color w:val="000000" w:themeColor="text1"/>
          <w:szCs w:val="24"/>
        </w:rPr>
        <w:t>Meeran et al., 2017</w:t>
      </w:r>
      <w:r w:rsidR="003F64F4">
        <w:rPr>
          <w:rFonts w:cs="Times New Roman"/>
          <w:bCs/>
          <w:noProof/>
          <w:color w:val="000000" w:themeColor="text1"/>
          <w:szCs w:val="24"/>
        </w:rPr>
        <w:fldChar w:fldCharType="end"/>
      </w:r>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ins w:id="76" w:author="Fildes, Robert" w:date="2017-12-12T15:06:00Z">
        <w:r w:rsidR="000D338C">
          <w:rPr>
            <w:rFonts w:cs="Times New Roman"/>
            <w:bCs/>
            <w:color w:val="000000" w:themeColor="text1"/>
            <w:szCs w:val="24"/>
          </w:rPr>
          <w:t xml:space="preserve">These individual changes may then lead to substantial aggregate effects. </w:t>
        </w:r>
      </w:ins>
      <w:r w:rsidRPr="000B121E">
        <w:rPr>
          <w:rFonts w:cs="Times New Roman"/>
          <w:bCs/>
          <w:color w:val="000000" w:themeColor="text1"/>
          <w:szCs w:val="24"/>
        </w:rPr>
        <w:t xml:space="preserve">Research at the store level finds that the </w:t>
      </w:r>
      <w:r w:rsidRPr="000B121E">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r w:rsidR="003F64F4">
        <w:fldChar w:fldCharType="begin"/>
      </w:r>
      <w:r w:rsidR="003F64F4">
        <w:instrText xml:space="preserve"> HYPERLINK \l "_ENREF_57" \o "Nijs, 2001 #45" </w:instrText>
      </w:r>
      <w:r w:rsidR="003F64F4">
        <w:fldChar w:fldCharType="separate"/>
      </w:r>
      <w:r w:rsidR="00EE2F0B">
        <w:rPr>
          <w:rFonts w:cs="Times New Roman"/>
          <w:noProof/>
          <w:color w:val="000000" w:themeColor="text1"/>
          <w:szCs w:val="24"/>
        </w:rPr>
        <w:t>Nijs, Dekimpe, Steenkamps, &amp; Hanssens, 2001</w:t>
      </w:r>
      <w:r w:rsidR="003F64F4">
        <w:rPr>
          <w:rFonts w:cs="Times New Roman"/>
          <w:noProof/>
          <w:color w:val="000000" w:themeColor="text1"/>
          <w:szCs w:val="24"/>
        </w:rPr>
        <w:fldChar w:fldCharType="end"/>
      </w:r>
      <w:r w:rsidR="009C5714">
        <w:rPr>
          <w:rFonts w:cs="Times New Roman"/>
          <w:noProof/>
          <w:color w:val="000000" w:themeColor="text1"/>
          <w:szCs w:val="24"/>
        </w:rPr>
        <w:t xml:space="preserve">; </w:t>
      </w:r>
      <w:r w:rsidR="003F64F4">
        <w:fldChar w:fldCharType="begin"/>
      </w:r>
      <w:r w:rsidR="003F64F4">
        <w:instrText xml:space="preserve"> HYPERLINK \l "_ENREF_76" \o "Van Heerde, 2008 #640" </w:instrText>
      </w:r>
      <w:r w:rsidR="003F64F4">
        <w:fldChar w:fldCharType="separate"/>
      </w:r>
      <w:r w:rsidR="00EE2F0B">
        <w:rPr>
          <w:rFonts w:cs="Times New Roman"/>
          <w:noProof/>
          <w:color w:val="000000" w:themeColor="text1"/>
          <w:szCs w:val="24"/>
        </w:rPr>
        <w:t>Van Heerde, Srinivasan, &amp; Dekimpe, 2008</w:t>
      </w:r>
      <w:r w:rsidR="003F64F4">
        <w:rPr>
          <w:rFonts w:cs="Times New Roman"/>
          <w:noProof/>
          <w:color w:val="000000" w:themeColor="text1"/>
          <w:szCs w:val="24"/>
        </w:rPr>
        <w:fldChar w:fldCharType="end"/>
      </w:r>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Lastly, t</w:t>
      </w:r>
      <w:r w:rsidRPr="000B121E">
        <w:rPr>
          <w:rFonts w:cs="Times New Roman"/>
          <w:bCs/>
          <w:color w:val="000000" w:themeColor="text1"/>
          <w:szCs w:val="24"/>
        </w:rPr>
        <w:t xml:space="preserve">he effect of prices and promotions may change during the different stages of the product </w:t>
      </w:r>
      <w:r w:rsidRPr="000B121E">
        <w:rPr>
          <w:rFonts w:cs="Times New Roman"/>
          <w:bCs/>
          <w:noProof/>
          <w:color w:val="000000" w:themeColor="text1"/>
          <w:szCs w:val="24"/>
        </w:rPr>
        <w:t>lifecycle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r w:rsidR="003F64F4">
        <w:fldChar w:fldCharType="begin"/>
      </w:r>
      <w:r w:rsidR="003F64F4">
        <w:instrText xml:space="preserve"> HYPERLINK \l "_ENREF_48" \o "Mahajan, 1980 #220" </w:instrText>
      </w:r>
      <w:r w:rsidR="003F64F4">
        <w:fldChar w:fldCharType="separate"/>
      </w:r>
      <w:r w:rsidR="00EE2F0B" w:rsidRPr="000B121E">
        <w:rPr>
          <w:rFonts w:cs="Times New Roman"/>
          <w:bCs/>
          <w:noProof/>
          <w:color w:val="000000" w:themeColor="text1"/>
          <w:szCs w:val="24"/>
        </w:rPr>
        <w:t>Mahajan et al., 1980</w:t>
      </w:r>
      <w:r w:rsidR="003F64F4">
        <w:rPr>
          <w:rFonts w:cs="Times New Roman"/>
          <w:bCs/>
          <w:noProof/>
          <w:color w:val="000000" w:themeColor="text1"/>
          <w:szCs w:val="24"/>
        </w:rPr>
        <w:fldChar w:fldCharType="end"/>
      </w:r>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ins w:id="77" w:author="Fildes, Robert" w:date="2017-12-12T15:06:00Z">
        <w:r w:rsidR="000D338C">
          <w:rPr>
            <w:rFonts w:cs="Times New Roman"/>
            <w:bCs/>
            <w:color w:val="000000" w:themeColor="text1"/>
            <w:szCs w:val="24"/>
          </w:rPr>
          <w:t xml:space="preserve">Overall, </w:t>
        </w:r>
      </w:ins>
      <w:del w:id="78" w:author="Fildes, Robert" w:date="2017-12-12T15:06:00Z">
        <w:r w:rsidRPr="000B121E" w:rsidDel="000D338C">
          <w:rPr>
            <w:rFonts w:cs="Times New Roman"/>
            <w:bCs/>
            <w:color w:val="000000" w:themeColor="text1"/>
            <w:szCs w:val="24"/>
          </w:rPr>
          <w:delText>T</w:delText>
        </w:r>
      </w:del>
      <w:del w:id="79" w:author="Fildes, Robert" w:date="2017-12-12T15:07:00Z">
        <w:r w:rsidRPr="000B121E" w:rsidDel="000D338C">
          <w:rPr>
            <w:rFonts w:cs="Times New Roman"/>
            <w:bCs/>
            <w:color w:val="000000" w:themeColor="text1"/>
            <w:szCs w:val="24"/>
          </w:rPr>
          <w:delText xml:space="preserve">he </w:delText>
        </w:r>
      </w:del>
      <w:r w:rsidRPr="000B121E">
        <w:rPr>
          <w:rFonts w:cs="Times New Roman"/>
          <w:bCs/>
          <w:color w:val="000000" w:themeColor="text1"/>
          <w:szCs w:val="24"/>
        </w:rPr>
        <w:t>change</w:t>
      </w:r>
      <w:ins w:id="80" w:author="Fildes, Robert" w:date="2017-12-12T15:07:00Z">
        <w:r w:rsidR="000D338C">
          <w:rPr>
            <w:rFonts w:cs="Times New Roman"/>
            <w:bCs/>
            <w:color w:val="000000" w:themeColor="text1"/>
            <w:szCs w:val="24"/>
          </w:rPr>
          <w:t>s</w:t>
        </w:r>
      </w:ins>
      <w:r w:rsidRPr="000B121E">
        <w:rPr>
          <w:rFonts w:cs="Times New Roman"/>
          <w:bCs/>
          <w:color w:val="000000" w:themeColor="text1"/>
          <w:szCs w:val="24"/>
        </w:rPr>
        <w:t xml:space="preserve"> in the effect of </w:t>
      </w:r>
      <w:del w:id="81" w:author="Fildes, Robert" w:date="2017-12-12T15:07:00Z">
        <w:r w:rsidRPr="000B121E" w:rsidDel="000D338C">
          <w:rPr>
            <w:rFonts w:cs="Times New Roman"/>
            <w:bCs/>
            <w:color w:val="000000" w:themeColor="text1"/>
            <w:szCs w:val="24"/>
          </w:rPr>
          <w:delText xml:space="preserve">prices and promotions </w:delText>
        </w:r>
      </w:del>
      <w:ins w:id="82" w:author="Fildes, Robert" w:date="2017-12-12T15:07:00Z">
        <w:r w:rsidR="000D338C">
          <w:rPr>
            <w:rFonts w:cs="Times New Roman"/>
            <w:bCs/>
            <w:color w:val="000000" w:themeColor="text1"/>
            <w:szCs w:val="24"/>
          </w:rPr>
          <w:t xml:space="preserve">marketing activities </w:t>
        </w:r>
        <w:r w:rsidR="000D338C">
          <w:rPr>
            <w:rFonts w:cs="Times New Roman"/>
            <w:bCs/>
            <w:color w:val="000000" w:themeColor="text1"/>
            <w:szCs w:val="24"/>
          </w:rPr>
          <w:lastRenderedPageBreak/>
          <w:t xml:space="preserve">and consumer responses </w:t>
        </w:r>
      </w:ins>
      <w:r w:rsidRPr="000B121E">
        <w:rPr>
          <w:rFonts w:cs="Times New Roman"/>
          <w:bCs/>
          <w:color w:val="000000" w:themeColor="text1"/>
          <w:szCs w:val="24"/>
        </w:rPr>
        <w:t xml:space="preserve">on </w:t>
      </w:r>
      <w:r w:rsidRPr="000B121E">
        <w:rPr>
          <w:rFonts w:cs="Times New Roman"/>
          <w:bCs/>
          <w:noProof/>
          <w:color w:val="000000" w:themeColor="text1"/>
          <w:szCs w:val="24"/>
        </w:rPr>
        <w:t>sales, however,</w:t>
      </w:r>
      <w:r w:rsidRPr="000B121E">
        <w:rPr>
          <w:rFonts w:cs="Times New Roman"/>
          <w:bCs/>
          <w:color w:val="000000" w:themeColor="text1"/>
          <w:szCs w:val="24"/>
        </w:rPr>
        <w:t xml:space="preserve"> has been overlooked by previous studies in the forecasting literature. </w:t>
      </w:r>
    </w:p>
    <w:p w14:paraId="504210F1" w14:textId="77777777" w:rsidR="004617F2" w:rsidRPr="000B121E" w:rsidRDefault="004617F2" w:rsidP="000B121E">
      <w:pPr>
        <w:shd w:val="clear" w:color="auto" w:fill="FFFFFF" w:themeFill="background1"/>
        <w:rPr>
          <w:rFonts w:cs="Times New Roman"/>
          <w:color w:val="000000" w:themeColor="text1"/>
          <w:szCs w:val="24"/>
        </w:rPr>
      </w:pPr>
    </w:p>
    <w:p w14:paraId="1190D76D" w14:textId="77777777" w:rsidR="004617F2" w:rsidRPr="000B121E" w:rsidRDefault="004617F2">
      <w:pPr>
        <w:pStyle w:val="Heading2"/>
        <w:pPrChange w:id="83" w:author="Fildes, Robert" w:date="2017-12-12T15:19:00Z">
          <w:pPr>
            <w:shd w:val="clear" w:color="auto" w:fill="FFFFFF" w:themeFill="background1"/>
          </w:pPr>
        </w:pPrChange>
      </w:pPr>
      <w:r w:rsidRPr="000B121E">
        <w:t>3.</w:t>
      </w:r>
      <w:r w:rsidRPr="000B121E">
        <w:tab/>
        <w:t xml:space="preserve">Structural break and potential forecast </w:t>
      </w:r>
      <w:commentRangeStart w:id="84"/>
      <w:commentRangeStart w:id="85"/>
      <w:r w:rsidRPr="000B121E">
        <w:t>bias</w:t>
      </w:r>
      <w:commentRangeEnd w:id="84"/>
      <w:r w:rsidRPr="000B121E">
        <w:rPr>
          <w:rStyle w:val="CommentReference"/>
          <w:color w:val="000000" w:themeColor="text1"/>
          <w:sz w:val="24"/>
          <w:szCs w:val="24"/>
        </w:rPr>
        <w:commentReference w:id="84"/>
      </w:r>
      <w:commentRangeEnd w:id="85"/>
      <w:r w:rsidRPr="000B121E">
        <w:rPr>
          <w:rStyle w:val="CommentReference"/>
          <w:color w:val="000000" w:themeColor="text1"/>
          <w:sz w:val="24"/>
          <w:szCs w:val="24"/>
        </w:rPr>
        <w:commentReference w:id="85"/>
      </w:r>
    </w:p>
    <w:p w14:paraId="1BB41E10" w14:textId="77777777" w:rsidR="000B121E" w:rsidRPr="000B121E" w:rsidRDefault="000B121E" w:rsidP="000B121E">
      <w:pPr>
        <w:shd w:val="clear" w:color="auto" w:fill="FFFFFF" w:themeFill="background1"/>
        <w:spacing w:after="0" w:line="360" w:lineRule="auto"/>
        <w:rPr>
          <w:rFonts w:cs="Times New Roman"/>
          <w:color w:val="000000" w:themeColor="text1"/>
          <w:szCs w:val="24"/>
        </w:rPr>
      </w:pPr>
    </w:p>
    <w:p w14:paraId="0CC48E62" w14:textId="77777777" w:rsidR="00D5657C" w:rsidRDefault="004617F2" w:rsidP="00D5657C">
      <w:pPr>
        <w:shd w:val="clear" w:color="auto" w:fill="FFFFFF" w:themeFill="background1"/>
        <w:spacing w:after="0" w:line="360" w:lineRule="auto"/>
        <w:rPr>
          <w:ins w:id="86" w:author="Fildes, Robert" w:date="2017-12-12T15:16:00Z"/>
          <w:rFonts w:cs="Times New Roman"/>
          <w:color w:val="000000" w:themeColor="text1"/>
          <w:szCs w:val="24"/>
        </w:rPr>
      </w:pPr>
      <w:r w:rsidRPr="000B121E">
        <w:rPr>
          <w:rFonts w:cs="Times New Roman"/>
          <w:color w:val="000000" w:themeColor="text1"/>
          <w:szCs w:val="24"/>
        </w:rPr>
        <w:t xml:space="preserve">Conventional models with constant parameters tend to overlook the </w:t>
      </w:r>
      <w:r w:rsidRPr="000B121E">
        <w:rPr>
          <w:rFonts w:cs="Times New Roman"/>
          <w:bCs/>
          <w:color w:val="000000" w:themeColor="text1"/>
          <w:szCs w:val="24"/>
        </w:rPr>
        <w:t xml:space="preserve">change in the effect of the marketing activities such as prices and promotions on product </w:t>
      </w:r>
      <w:r w:rsidRPr="000B121E">
        <w:rPr>
          <w:rFonts w:cs="Times New Roman"/>
          <w:bCs/>
          <w:noProof/>
          <w:color w:val="000000" w:themeColor="text1"/>
          <w:szCs w:val="24"/>
        </w:rPr>
        <w:t>sales</w:t>
      </w:r>
      <w:r w:rsidR="008866E7" w:rsidRPr="000B121E">
        <w:rPr>
          <w:rFonts w:cs="Times New Roman"/>
          <w:bCs/>
          <w:noProof/>
          <w:color w:val="000000" w:themeColor="text1"/>
          <w:szCs w:val="24"/>
        </w:rPr>
        <w:t xml:space="preserve">. </w:t>
      </w:r>
      <w:r w:rsidRPr="000B121E">
        <w:rPr>
          <w:rFonts w:cs="Times New Roman"/>
          <w:color w:val="000000" w:themeColor="text1"/>
          <w:szCs w:val="24"/>
        </w:rPr>
        <w:t xml:space="preserve">As a result, the generated forecasts will potentially </w:t>
      </w:r>
      <w:r w:rsidR="008866E7" w:rsidRPr="000B121E">
        <w:rPr>
          <w:rFonts w:cs="Times New Roman"/>
          <w:color w:val="000000" w:themeColor="text1"/>
          <w:szCs w:val="24"/>
        </w:rPr>
        <w:t xml:space="preserve">be </w:t>
      </w:r>
      <w:r w:rsidRPr="000B121E">
        <w:rPr>
          <w:rFonts w:cs="Times New Roman"/>
          <w:color w:val="000000" w:themeColor="text1"/>
          <w:szCs w:val="24"/>
        </w:rPr>
        <w:t>biased and less accurate</w:t>
      </w:r>
      <w:ins w:id="87" w:author="Fildes, Robert" w:date="2017-12-12T15:09:00Z">
        <w:r w:rsidR="00D5657C">
          <w:rPr>
            <w:rFonts w:cs="Times New Roman"/>
            <w:color w:val="000000" w:themeColor="text1"/>
            <w:szCs w:val="24"/>
          </w:rPr>
          <w:t>; this</w:t>
        </w:r>
      </w:ins>
      <w:del w:id="88" w:author="Fildes, Robert" w:date="2017-12-12T15:09:00Z">
        <w:r w:rsidRPr="000B121E" w:rsidDel="00D5657C">
          <w:rPr>
            <w:rFonts w:cs="Times New Roman"/>
            <w:color w:val="000000" w:themeColor="text1"/>
            <w:szCs w:val="24"/>
          </w:rPr>
          <w:delText>, which</w:delText>
        </w:r>
      </w:del>
      <w:r w:rsidRPr="000B121E">
        <w:rPr>
          <w:rFonts w:cs="Times New Roman"/>
          <w:color w:val="000000" w:themeColor="text1"/>
          <w:szCs w:val="24"/>
        </w:rPr>
        <w:t xml:space="preserve"> is referred </w:t>
      </w:r>
      <w:ins w:id="89" w:author="Fildes, Robert" w:date="2017-12-12T15:09:00Z">
        <w:r w:rsidR="00D5657C">
          <w:rPr>
            <w:rFonts w:cs="Times New Roman"/>
            <w:color w:val="000000" w:themeColor="text1"/>
            <w:szCs w:val="24"/>
          </w:rPr>
          <w:t xml:space="preserve">to </w:t>
        </w:r>
      </w:ins>
      <w:r w:rsidRPr="000B121E">
        <w:rPr>
          <w:rFonts w:cs="Times New Roman"/>
          <w:color w:val="000000" w:themeColor="text1"/>
          <w:szCs w:val="24"/>
        </w:rPr>
        <w:t xml:space="preserve">as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"_ENREF_2" \o "Allen, 2001 #204" </w:instrText>
      </w:r>
      <w:r w:rsidR="003F64F4">
        <w:fldChar w:fldCharType="separate"/>
      </w:r>
      <w:r w:rsidR="00EE2F0B" w:rsidRPr="000B121E">
        <w:rPr>
          <w:rFonts w:cs="Times New Roman"/>
          <w:noProof/>
          <w:color w:val="000000" w:themeColor="text1"/>
          <w:szCs w:val="24"/>
        </w:rPr>
        <w:t>Allen &amp; Fildes, 2001</w:t>
      </w:r>
      <w:r w:rsidR="003F64F4">
        <w:rPr>
          <w:rFonts w:cs="Times New Roman"/>
          <w:noProof/>
          <w:color w:val="000000" w:themeColor="text1"/>
          <w:szCs w:val="24"/>
        </w:rPr>
        <w:fldChar w:fldCharType="end"/>
      </w:r>
      <w:del w:id="90" w:author="Fildes, Robert" w:date="2017-12-12T15:08:00Z">
        <w:r w:rsidRPr="000B121E" w:rsidDel="00D5657C">
          <w:rPr>
            <w:rFonts w:cs="Times New Roman"/>
            <w:noProof/>
            <w:color w:val="000000" w:themeColor="text1"/>
            <w:szCs w:val="24"/>
          </w:rPr>
          <w:delText xml:space="preserve">; </w:delText>
        </w:r>
        <w:r w:rsidR="003A7F2F" w:rsidDel="00D5657C">
          <w:fldChar w:fldCharType="begin"/>
        </w:r>
        <w:r w:rsidR="003A7F2F" w:rsidDel="00D5657C">
          <w:delInstrText xml:space="preserve"> HYPERLINK \l "_ENREF_7" \o "Armstrong, 2001 #215" </w:delInstrText>
        </w:r>
        <w:r w:rsidR="003A7F2F" w:rsidDel="00D5657C">
          <w:fldChar w:fldCharType="separate"/>
        </w:r>
        <w:r w:rsidR="00EE2F0B" w:rsidRPr="000B121E" w:rsidDel="00D5657C">
          <w:rPr>
            <w:rFonts w:cs="Times New Roman"/>
            <w:noProof/>
            <w:color w:val="000000" w:themeColor="text1"/>
            <w:szCs w:val="24"/>
          </w:rPr>
          <w:delText>Armstrong, 2001</w:delText>
        </w:r>
        <w:r w:rsidR="003A7F2F" w:rsidDel="00D5657C">
          <w:rPr>
            <w:rFonts w:cs="Times New Roman"/>
            <w:noProof/>
            <w:color w:val="000000" w:themeColor="text1"/>
            <w:szCs w:val="24"/>
          </w:rPr>
          <w:fldChar w:fldCharType="end"/>
        </w:r>
      </w:del>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3F64F4">
        <w:fldChar w:fldCharType="begin"/>
      </w:r>
      <w:r w:rsidR="003F64F4">
        <w:instrText xml:space="preserve"> HYPERLINK \l "_ENREF_62" \o "Pesaran, 2005 #622" </w:instrText>
      </w:r>
      <w:r w:rsidR="003F64F4">
        <w:fldChar w:fldCharType="separate"/>
      </w:r>
      <w:r w:rsidR="00EE2F0B" w:rsidRPr="000B121E">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E2F0B" w:rsidRPr="000B121E">
        <w:rPr>
          <w:rFonts w:cs="Times New Roman"/>
          <w:color w:val="000000" w:themeColor="text1"/>
          <w:szCs w:val="24"/>
        </w:rPr>
        <w:fldChar w:fldCharType="separate"/>
      </w:r>
      <w:r w:rsidR="00EE2F0B">
        <w:rPr>
          <w:rFonts w:cs="Times New Roman"/>
          <w:noProof/>
          <w:color w:val="000000" w:themeColor="text1"/>
          <w:szCs w:val="24"/>
        </w:rPr>
        <w:t>Pesaran and Timmermann (2005)</w:t>
      </w:r>
      <w:r w:rsidR="00EE2F0B" w:rsidRPr="000B121E">
        <w:rPr>
          <w:rFonts w:cs="Times New Roman"/>
          <w:color w:val="000000" w:themeColor="text1"/>
          <w:szCs w:val="24"/>
        </w:rPr>
        <w:fldChar w:fldCharType="end"/>
      </w:r>
      <w:r w:rsidR="003F64F4">
        <w:rPr>
          <w:rFonts w:cs="Times New Roman"/>
          <w:color w:val="000000" w:themeColor="text1"/>
          <w:szCs w:val="24"/>
        </w:rPr>
        <w:fldChar w:fldCharType="end"/>
      </w:r>
      <w:r w:rsidRPr="000B121E">
        <w:rPr>
          <w:rFonts w:cs="Times New Roman"/>
          <w:color w:val="000000" w:themeColor="text1"/>
          <w:szCs w:val="24"/>
        </w:rPr>
        <w:t xml:space="preserve"> </w:t>
      </w:r>
      <w:r w:rsidRPr="000B121E">
        <w:rPr>
          <w:rFonts w:cs="Times New Roman"/>
          <w:noProof/>
          <w:color w:val="000000" w:themeColor="text1"/>
          <w:szCs w:val="24"/>
        </w:rPr>
        <w:t>demonstrate</w:t>
      </w:r>
      <w:r w:rsidRPr="000B121E">
        <w:rPr>
          <w:rFonts w:cs="Times New Roman"/>
          <w:color w:val="000000" w:themeColor="text1"/>
          <w:szCs w:val="24"/>
        </w:rPr>
        <w:t xml:space="preserve"> analytically how a structural break may lead to forecast bias using a simple regression model. </w:t>
      </w:r>
    </w:p>
    <w:p w14:paraId="2150C6B9" w14:textId="77777777" w:rsidR="00D5657C" w:rsidRDefault="00D5657C" w:rsidP="00D5657C">
      <w:pPr>
        <w:shd w:val="clear" w:color="auto" w:fill="FFFFFF" w:themeFill="background1"/>
        <w:spacing w:after="0" w:line="360" w:lineRule="auto"/>
        <w:rPr>
          <w:ins w:id="91" w:author="Fildes, Robert" w:date="2017-12-12T15:16:00Z"/>
          <w:rFonts w:cs="Times New Roman"/>
          <w:color w:val="000000" w:themeColor="text1"/>
          <w:szCs w:val="24"/>
        </w:rPr>
      </w:pPr>
    </w:p>
    <w:p w14:paraId="77775D53" w14:textId="4752C7DB" w:rsidR="00D5657C" w:rsidRDefault="00D5657C" w:rsidP="00D5657C">
      <w:pPr>
        <w:shd w:val="clear" w:color="auto" w:fill="FFFFFF" w:themeFill="background1"/>
        <w:spacing w:after="0" w:line="360" w:lineRule="auto"/>
        <w:rPr>
          <w:ins w:id="92" w:author="Fildes, Robert" w:date="2017-12-12T15:17:00Z"/>
          <w:color w:val="000000" w:themeColor="text1"/>
          <w:szCs w:val="24"/>
        </w:rPr>
      </w:pPr>
      <w:moveToRangeStart w:id="93" w:author="Fildes, Robert" w:date="2017-12-12T15:16:00Z" w:name="move500855117"/>
      <w:moveTo w:id="94" w:author="Fildes, Robert" w:date="2017-12-12T15:16:00Z">
        <w:r w:rsidRPr="000B121E">
          <w:rPr>
            <w:rFonts w:cs="Times New Roman"/>
            <w:color w:val="000000" w:themeColor="text1"/>
            <w:szCs w:val="24"/>
          </w:rPr>
          <w:t xml:space="preserve">The structural break problem has been mainly addressed in the macroeconomics literature </w:t>
        </w:r>
        <w:commentRangeStart w:id="95"/>
        <w:r w:rsidRPr="000B121E">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Pr>
            <w:rFonts w:cs="Times New Roman"/>
            <w:color w:val="000000" w:themeColor="text1"/>
            <w:szCs w:val="24"/>
          </w:rPr>
          <w:instrText xml:space="preserve"> ADDIN EN.CITE </w:instrText>
        </w:r>
        <w:r>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Pr>
            <w:rFonts w:cs="Times New Roman"/>
            <w:color w:val="000000" w:themeColor="text1"/>
            <w:szCs w:val="24"/>
          </w:rPr>
          <w:instrText xml:space="preserve"> ADDIN EN.CITE.DATA </w:instrText>
        </w:r>
      </w:moveTo>
      <w:ins w:id="96" w:author="Fildes, Robert" w:date="2017-12-12T15:16:00Z">
        <w:r>
          <w:rPr>
            <w:rFonts w:cs="Times New Roman"/>
            <w:color w:val="000000" w:themeColor="text1"/>
            <w:szCs w:val="24"/>
          </w:rPr>
        </w:r>
      </w:ins>
      <w:moveTo w:id="97" w:author="Fildes, Robert" w:date="2017-12-12T15:16:00Z">
        <w:r>
          <w:rPr>
            <w:rFonts w:cs="Times New Roman"/>
            <w:color w:val="000000" w:themeColor="text1"/>
            <w:szCs w:val="24"/>
          </w:rPr>
          <w:fldChar w:fldCharType="end"/>
        </w:r>
      </w:moveTo>
      <w:ins w:id="98" w:author="Fildes, Robert" w:date="2017-12-12T15:16:00Z">
        <w:r w:rsidRPr="000B121E">
          <w:rPr>
            <w:rFonts w:cs="Times New Roman"/>
            <w:color w:val="000000" w:themeColor="text1"/>
            <w:szCs w:val="24"/>
          </w:rPr>
        </w:r>
      </w:ins>
      <w:moveTo w:id="99" w:author="Fildes, Robert" w:date="2017-12-12T15:16:00Z">
        <w:r w:rsidRPr="000B121E">
          <w:rPr>
            <w:rFonts w:cs="Times New Roman"/>
            <w:color w:val="000000" w:themeColor="text1"/>
            <w:szCs w:val="24"/>
          </w:rPr>
          <w:fldChar w:fldCharType="separate"/>
        </w:r>
        <w:r>
          <w:rPr>
            <w:rFonts w:cs="Times New Roman"/>
            <w:noProof/>
            <w:color w:val="000000" w:themeColor="text1"/>
            <w:szCs w:val="24"/>
          </w:rPr>
          <w:t xml:space="preserve">(e.g. </w:t>
        </w:r>
        <w:r>
          <w:fldChar w:fldCharType="begin"/>
        </w:r>
        <w:r>
          <w:instrText xml:space="preserve"> HYPERLINK \l "_ENREF_13" \o "Castle, 2008 #241" </w:instrText>
        </w:r>
        <w:r>
          <w:fldChar w:fldCharType="separate"/>
        </w:r>
        <w:r>
          <w:rPr>
            <w:rFonts w:cs="Times New Roman"/>
            <w:noProof/>
            <w:color w:val="000000" w:themeColor="text1"/>
            <w:szCs w:val="24"/>
          </w:rPr>
          <w:t>Castle, Doornik, &amp; Hendry, 2008</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"_ENREF_20" \o "Clements, 1999 #199" </w:instrText>
        </w:r>
        <w:r>
          <w:fldChar w:fldCharType="separate"/>
        </w:r>
        <w:r>
          <w:rPr>
            <w:rFonts w:cs="Times New Roman"/>
            <w:noProof/>
            <w:color w:val="000000" w:themeColor="text1"/>
            <w:szCs w:val="24"/>
          </w:rPr>
          <w:t>Clements &amp; Hendry, 1999</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"_ENREF_21" \o "Cooper, 1975 #698" </w:instrText>
        </w:r>
        <w:r>
          <w:fldChar w:fldCharType="separate"/>
        </w:r>
        <w:r>
          <w:rPr>
            <w:rFonts w:cs="Times New Roman"/>
            <w:noProof/>
            <w:color w:val="000000" w:themeColor="text1"/>
            <w:szCs w:val="24"/>
          </w:rPr>
          <w:t>Cooper &amp; Nelson, 1975</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"_ENREF_38" \o "Hendry, 1995 #259" </w:instrText>
        </w:r>
        <w:r>
          <w:fldChar w:fldCharType="separate"/>
        </w:r>
        <w:r>
          <w:rPr>
            <w:rFonts w:cs="Times New Roman"/>
            <w:noProof/>
            <w:color w:val="000000" w:themeColor="text1"/>
            <w:szCs w:val="24"/>
          </w:rPr>
          <w:t>Hendry, 1995</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"_ENREF_54" \o "Muellbauer, 1994 #699" </w:instrText>
        </w:r>
        <w:r>
          <w:fldChar w:fldCharType="separate"/>
        </w:r>
        <w:r>
          <w:rPr>
            <w:rFonts w:cs="Times New Roman"/>
            <w:noProof/>
            <w:color w:val="000000" w:themeColor="text1"/>
            <w:szCs w:val="24"/>
          </w:rPr>
          <w:t>Muellbauer, 1994</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"_ENREF_63" \o "Pesaran, 2007 #254" </w:instrText>
        </w:r>
        <w:r>
          <w:fldChar w:fldCharType="separate"/>
        </w:r>
        <w:r>
          <w:rPr>
            <w:rFonts w:cs="Times New Roman"/>
            <w:noProof/>
            <w:color w:val="000000" w:themeColor="text1"/>
            <w:szCs w:val="24"/>
          </w:rPr>
          <w:t>Pesaran &amp; Timmermann, 2007</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"_ENREF_64" \o "Pesaran, 2011 #749" </w:instrText>
        </w:r>
        <w:r>
          <w:fldChar w:fldCharType="separate"/>
        </w:r>
        <w:r>
          <w:rPr>
            <w:rFonts w:cs="Times New Roman"/>
            <w:noProof/>
            <w:color w:val="000000" w:themeColor="text1"/>
            <w:szCs w:val="24"/>
          </w:rPr>
          <w:t>Pesaran &amp; Pick, 2011</w:t>
        </w:r>
        <w:r>
          <w:rPr>
            <w:rFonts w:cs="Times New Roman"/>
            <w:noProof/>
            <w:color w:val="000000" w:themeColor="text1"/>
            <w:szCs w:val="24"/>
          </w:rPr>
          <w:fldChar w:fldCharType="end"/>
        </w:r>
        <w:r>
          <w:rPr>
            <w:rFonts w:cs="Times New Roman"/>
            <w:noProof/>
            <w:color w:val="000000" w:themeColor="text1"/>
            <w:szCs w:val="24"/>
          </w:rPr>
          <w:t xml:space="preserve">; </w:t>
        </w:r>
        <w:r>
          <w:fldChar w:fldCharType="begin"/>
        </w:r>
        <w:r>
          <w:instrText xml:space="preserve"> HYPERLINK \l "_ENREF_70" \o "Stock, 1996 #747" </w:instrText>
        </w:r>
        <w:r>
          <w:fldChar w:fldCharType="separate"/>
        </w:r>
        <w:r>
          <w:rPr>
            <w:rFonts w:cs="Times New Roman"/>
            <w:noProof/>
            <w:color w:val="000000" w:themeColor="text1"/>
            <w:szCs w:val="24"/>
          </w:rPr>
          <w:t>Stock &amp; Watson, 1996</w:t>
        </w:r>
        <w:r>
          <w:rPr>
            <w:rFonts w:cs="Times New Roman"/>
            <w:noProof/>
            <w:color w:val="000000" w:themeColor="text1"/>
            <w:szCs w:val="24"/>
          </w:rPr>
          <w:fldChar w:fldCharType="end"/>
        </w:r>
        <w:r>
          <w:rPr>
            <w:rFonts w:cs="Times New Roman"/>
            <w:noProof/>
            <w:color w:val="000000" w:themeColor="text1"/>
            <w:szCs w:val="24"/>
          </w:rPr>
          <w:t>)</w:t>
        </w:r>
        <w:r w:rsidRPr="000B121E">
          <w:rPr>
            <w:rFonts w:cs="Times New Roman"/>
            <w:color w:val="000000" w:themeColor="text1"/>
            <w:szCs w:val="24"/>
          </w:rPr>
          <w:fldChar w:fldCharType="end"/>
        </w:r>
        <w:commentRangeEnd w:id="95"/>
        <w:r>
          <w:rPr>
            <w:rStyle w:val="CommentReference"/>
          </w:rPr>
          <w:commentReference w:id="95"/>
        </w:r>
        <w:r w:rsidRPr="000B121E">
          <w:rPr>
            <w:rFonts w:cs="Times New Roman"/>
            <w:color w:val="000000" w:themeColor="text1"/>
            <w:szCs w:val="24"/>
          </w:rPr>
          <w:t xml:space="preserve">. </w:t>
        </w:r>
      </w:moveTo>
      <w:ins w:id="100" w:author="Fildes, Robert" w:date="2017-12-12T15:16:00Z">
        <w:r>
          <w:rPr>
            <w:rFonts w:cs="Times New Roman"/>
            <w:color w:val="000000" w:themeColor="text1"/>
            <w:szCs w:val="24"/>
          </w:rPr>
          <w:t xml:space="preserve">As an example, </w:t>
        </w:r>
      </w:ins>
      <w:commentRangeStart w:id="101"/>
      <w:moveTo w:id="102" w:author="Fildes, Robert" w:date="2017-12-12T15:16:00Z">
        <w:del w:id="103" w:author="Fildes, Robert" w:date="2017-12-12T15:17:00Z">
          <w:r w:rsidRPr="000B121E" w:rsidDel="00D5657C">
            <w:rPr>
              <w:rFonts w:cs="Times New Roman"/>
              <w:color w:val="000000" w:themeColor="text1"/>
              <w:szCs w:val="24"/>
            </w:rPr>
            <w:delText xml:space="preserve">These </w:delText>
          </w:r>
        </w:del>
        <w:r w:rsidRPr="000B121E">
          <w:rPr>
            <w:rFonts w:cs="Times New Roman"/>
            <w:color w:val="000000" w:themeColor="text1"/>
            <w:szCs w:val="24"/>
          </w:rPr>
          <w:t>studies</w:t>
        </w:r>
      </w:moveTo>
      <w:commentRangeEnd w:id="101"/>
      <w:r>
        <w:rPr>
          <w:rStyle w:val="CommentReference"/>
        </w:rPr>
        <w:commentReference w:id="101"/>
      </w:r>
      <w:moveTo w:id="104" w:author="Fildes, Robert" w:date="2017-12-12T15:16:00Z">
        <w:r w:rsidRPr="000B121E">
          <w:rPr>
            <w:rFonts w:cs="Times New Roman"/>
            <w:color w:val="000000" w:themeColor="text1"/>
            <w:szCs w:val="24"/>
          </w:rPr>
          <w:t xml:space="preserve"> focus </w:t>
        </w:r>
        <w:commentRangeStart w:id="105"/>
        <w:r w:rsidRPr="000B121E">
          <w:rPr>
            <w:rFonts w:cs="Times New Roman"/>
            <w:color w:val="000000" w:themeColor="text1"/>
            <w:szCs w:val="24"/>
          </w:rPr>
          <w:t xml:space="preserve">on the </w:t>
        </w:r>
        <w:r w:rsidRPr="000B121E">
          <w:rPr>
            <w:color w:val="000000" w:themeColor="text1"/>
            <w:szCs w:val="24"/>
          </w:rPr>
          <w:t xml:space="preserve">financial interest rate </w:t>
        </w:r>
        <w:commentRangeEnd w:id="105"/>
        <w:r>
          <w:rPr>
            <w:rStyle w:val="CommentReference"/>
          </w:rPr>
          <w:commentReference w:id="105"/>
        </w:r>
        <w:r w:rsidRPr="000B121E">
          <w:rPr>
            <w:color w:val="000000" w:themeColor="text1"/>
            <w:szCs w:val="24"/>
          </w:rPr>
          <w:t>and the stock market return and their parameters may change due to exogenous factors including</w:t>
        </w:r>
        <w:r>
          <w:rPr>
            <w:color w:val="000000" w:themeColor="text1"/>
            <w:szCs w:val="24"/>
          </w:rPr>
          <w:t xml:space="preserve"> a</w:t>
        </w:r>
        <w:r w:rsidRPr="000B121E">
          <w:rPr>
            <w:color w:val="000000" w:themeColor="text1"/>
            <w:szCs w:val="24"/>
          </w:rPr>
          <w:t xml:space="preserve"> </w:t>
        </w:r>
        <w:r w:rsidRPr="00D004B7">
          <w:rPr>
            <w:noProof/>
            <w:color w:val="000000" w:themeColor="text1"/>
            <w:szCs w:val="24"/>
          </w:rPr>
          <w:t>shift</w:t>
        </w:r>
        <w:r w:rsidRPr="000B121E">
          <w:rPr>
            <w:color w:val="000000" w:themeColor="text1"/>
            <w:szCs w:val="24"/>
          </w:rPr>
          <w:t xml:space="preserve"> in market sentiments</w:t>
        </w:r>
      </w:moveTo>
      <w:ins w:id="106" w:author="Fildes, Robert" w:date="2017-12-12T15:17:00Z">
        <w:r>
          <w:rPr>
            <w:color w:val="000000" w:themeColor="text1"/>
            <w:szCs w:val="24"/>
          </w:rPr>
          <w:t xml:space="preserve"> and</w:t>
        </w:r>
      </w:ins>
      <w:moveTo w:id="107" w:author="Fildes, Robert" w:date="2017-12-12T15:16:00Z">
        <w:del w:id="108" w:author="Fildes, Robert" w:date="2017-12-12T15:17:00Z">
          <w:r w:rsidRPr="000B121E" w:rsidDel="00D5657C">
            <w:rPr>
              <w:color w:val="000000" w:themeColor="text1"/>
              <w:szCs w:val="24"/>
            </w:rPr>
            <w:delText>,</w:delText>
          </w:r>
        </w:del>
        <w:r w:rsidRPr="000B121E">
          <w:rPr>
            <w:color w:val="000000" w:themeColor="text1"/>
            <w:szCs w:val="24"/>
          </w:rPr>
          <w:t xml:space="preserve"> new regulations</w:t>
        </w:r>
        <w:del w:id="109" w:author="Fildes, Robert" w:date="2017-12-12T15:17:00Z">
          <w:r w:rsidRPr="000B121E" w:rsidDel="00D5657C">
            <w:rPr>
              <w:color w:val="000000" w:themeColor="text1"/>
              <w:szCs w:val="24"/>
            </w:rPr>
            <w:delText>,</w:delText>
          </w:r>
        </w:del>
        <w:r w:rsidRPr="000B121E">
          <w:rPr>
            <w:color w:val="000000" w:themeColor="text1"/>
            <w:szCs w:val="24"/>
          </w:rPr>
          <w:t xml:space="preserve"> </w:t>
        </w:r>
        <w:del w:id="110" w:author="Fildes, Robert" w:date="2017-12-12T15:17:00Z">
          <w:r w:rsidRPr="000B121E" w:rsidDel="00D5657C">
            <w:rPr>
              <w:color w:val="000000" w:themeColor="text1"/>
              <w:szCs w:val="24"/>
            </w:rPr>
            <w:delText xml:space="preserve">and the change of debt management </w:delText>
          </w:r>
        </w:del>
        <w:r w:rsidRPr="000B121E">
          <w:rPr>
            <w:color w:val="000000" w:themeColor="text1"/>
            <w:szCs w:val="24"/>
          </w:rPr>
          <w:t xml:space="preserve">etc. </w:t>
        </w:r>
        <w:r w:rsidRPr="000B121E">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Pr>
            <w:color w:val="000000" w:themeColor="text1"/>
            <w:szCs w:val="24"/>
          </w:rPr>
          <w:instrText xml:space="preserve"> ADDIN EN.CITE </w:instrText>
        </w:r>
        <w:r>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Pr>
            <w:color w:val="000000" w:themeColor="text1"/>
            <w:szCs w:val="24"/>
          </w:rPr>
          <w:instrText xml:space="preserve"> ADDIN EN.CITE.DATA </w:instrText>
        </w:r>
      </w:moveTo>
      <w:ins w:id="111" w:author="Fildes, Robert" w:date="2017-12-12T15:16:00Z">
        <w:r>
          <w:rPr>
            <w:color w:val="000000" w:themeColor="text1"/>
            <w:szCs w:val="24"/>
          </w:rPr>
        </w:r>
      </w:ins>
      <w:moveTo w:id="112" w:author="Fildes, Robert" w:date="2017-12-12T15:16:00Z">
        <w:r>
          <w:rPr>
            <w:color w:val="000000" w:themeColor="text1"/>
            <w:szCs w:val="24"/>
          </w:rPr>
          <w:fldChar w:fldCharType="end"/>
        </w:r>
      </w:moveTo>
      <w:ins w:id="113" w:author="Fildes, Robert" w:date="2017-12-12T15:16:00Z">
        <w:r w:rsidRPr="000B121E">
          <w:rPr>
            <w:color w:val="000000" w:themeColor="text1"/>
            <w:szCs w:val="24"/>
          </w:rPr>
        </w:r>
      </w:ins>
      <w:moveTo w:id="114" w:author="Fildes, Robert" w:date="2017-12-12T15:16:00Z">
        <w:r w:rsidRPr="000B121E">
          <w:rPr>
            <w:color w:val="000000" w:themeColor="text1"/>
            <w:szCs w:val="24"/>
          </w:rPr>
          <w:fldChar w:fldCharType="separate"/>
        </w:r>
        <w:r>
          <w:rPr>
            <w:noProof/>
            <w:color w:val="000000" w:themeColor="text1"/>
            <w:szCs w:val="24"/>
          </w:rPr>
          <w:t xml:space="preserve">(e.g., </w:t>
        </w:r>
        <w:r>
          <w:fldChar w:fldCharType="begin"/>
        </w:r>
        <w:r>
          <w:instrText xml:space="preserve"> HYPERLINK \l "_ENREF_6" \o "Ang, 2002 #749" </w:instrText>
        </w:r>
        <w:r>
          <w:fldChar w:fldCharType="separate"/>
        </w:r>
        <w:r>
          <w:rPr>
            <w:noProof/>
            <w:color w:val="000000" w:themeColor="text1"/>
            <w:szCs w:val="24"/>
          </w:rPr>
          <w:t>Ang &amp; Bekaert, 2002</w:t>
        </w:r>
        <w:r>
          <w:rPr>
            <w:noProof/>
            <w:color w:val="000000" w:themeColor="text1"/>
            <w:szCs w:val="24"/>
          </w:rPr>
          <w:fldChar w:fldCharType="end"/>
        </w:r>
        <w:r>
          <w:rPr>
            <w:noProof/>
            <w:color w:val="000000" w:themeColor="text1"/>
            <w:szCs w:val="24"/>
          </w:rPr>
          <w:t xml:space="preserve">; </w:t>
        </w:r>
        <w:r>
          <w:fldChar w:fldCharType="begin"/>
        </w:r>
        <w:r>
          <w:instrText xml:space="preserve"> HYPERLINK \l "_ENREF_61" \o "Perez-Quiros, 2000 #750" </w:instrText>
        </w:r>
        <w:r>
          <w:fldChar w:fldCharType="separate"/>
        </w:r>
        <w:r>
          <w:rPr>
            <w:noProof/>
            <w:color w:val="000000" w:themeColor="text1"/>
            <w:szCs w:val="24"/>
          </w:rPr>
          <w:t>Perez-Quiros &amp; Timmermann, 2000</w:t>
        </w:r>
        <w:r>
          <w:rPr>
            <w:noProof/>
            <w:color w:val="000000" w:themeColor="text1"/>
            <w:szCs w:val="24"/>
          </w:rPr>
          <w:fldChar w:fldCharType="end"/>
        </w:r>
        <w:r>
          <w:rPr>
            <w:noProof/>
            <w:color w:val="000000" w:themeColor="text1"/>
            <w:szCs w:val="24"/>
          </w:rPr>
          <w:t xml:space="preserve">; </w:t>
        </w:r>
        <w:r>
          <w:fldChar w:fldCharType="begin"/>
        </w:r>
        <w:r>
          <w:instrText xml:space="preserve"> HYPERLINK \l "_ENREF_66" \o "Pesaran, 2002 #748" </w:instrText>
        </w:r>
        <w:r>
          <w:fldChar w:fldCharType="separate"/>
        </w:r>
        <w:r>
          <w:rPr>
            <w:noProof/>
            <w:color w:val="000000" w:themeColor="text1"/>
            <w:szCs w:val="24"/>
          </w:rPr>
          <w:t>Pesaran &amp; Timmermann, 2002</w:t>
        </w:r>
        <w:r>
          <w:rPr>
            <w:noProof/>
            <w:color w:val="000000" w:themeColor="text1"/>
            <w:szCs w:val="24"/>
          </w:rPr>
          <w:fldChar w:fldCharType="end"/>
        </w:r>
        <w:r>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moveTo>
    </w:p>
    <w:p w14:paraId="4DC9F799" w14:textId="77777777" w:rsidR="00D5657C" w:rsidRPr="000B121E" w:rsidRDefault="00D5657C" w:rsidP="00D5657C">
      <w:pPr>
        <w:shd w:val="clear" w:color="auto" w:fill="FFFFFF" w:themeFill="background1"/>
        <w:spacing w:after="0" w:line="360" w:lineRule="auto"/>
        <w:rPr>
          <w:moveTo w:id="115" w:author="Fildes, Robert" w:date="2017-12-12T15:16:00Z"/>
          <w:color w:val="000000" w:themeColor="text1"/>
          <w:szCs w:val="24"/>
        </w:rPr>
      </w:pPr>
    </w:p>
    <w:moveToRangeEnd w:id="93"/>
    <w:p w14:paraId="7CA53D52" w14:textId="0A927944"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a retailer context, suppose that we have the sales and price information of the focal product from week 1 to week </w:t>
      </w:r>
      <w:r w:rsidRPr="000B121E">
        <w:rPr>
          <w:rFonts w:cs="Times New Roman"/>
          <w:i/>
          <w:color w:val="000000" w:themeColor="text1"/>
          <w:szCs w:val="24"/>
        </w:rPr>
        <w:t xml:space="preserve">T, </w:t>
      </w:r>
      <w:r w:rsidRPr="000B121E">
        <w:rPr>
          <w:rFonts w:cs="Times New Roman"/>
          <w:color w:val="000000" w:themeColor="text1"/>
          <w:szCs w:val="24"/>
        </w:rPr>
        <w:t>i.e.,</w:t>
      </w:r>
      <w:r w:rsidRPr="000B121E">
        <w:rPr>
          <w:rFonts w:cs="Times New Roman"/>
          <w:i/>
          <w:color w:val="000000" w:themeColor="text1"/>
          <w:szCs w:val="24"/>
        </w:rPr>
        <w:t xml:space="preserve"> </w:t>
      </w:r>
      <m:oMath>
        <m:r>
          <w:rPr>
            <w:rFonts w:ascii="Cambria Math" w:hAnsi="Cambria Math" w:cs="Times New Roman"/>
            <w:color w:val="000000" w:themeColor="text1"/>
            <w:szCs w:val="24"/>
          </w:rPr>
          <m:t>[1:T]</m:t>
        </m:r>
      </m:oMath>
      <w:r w:rsidRPr="000B121E">
        <w:rPr>
          <w:rFonts w:cs="Times New Roman"/>
          <w:color w:val="000000" w:themeColor="text1"/>
          <w:szCs w:val="24"/>
        </w:rPr>
        <w:t>, and</w:t>
      </w:r>
      <w:ins w:id="116" w:author="Fildes, Robert" w:date="2017-12-12T15:10:00Z">
        <w:r w:rsidR="00D5657C">
          <w:rPr>
            <w:rFonts w:cs="Times New Roman"/>
            <w:color w:val="000000" w:themeColor="text1"/>
            <w:szCs w:val="24"/>
          </w:rPr>
          <w:t xml:space="preserve">, </w:t>
        </w:r>
        <w:r w:rsidR="00D5657C" w:rsidRPr="000B121E">
          <w:rPr>
            <w:rFonts w:cs="Times New Roman"/>
            <w:color w:val="000000" w:themeColor="text1"/>
            <w:szCs w:val="24"/>
          </w:rPr>
          <w:t>for exposition</w:t>
        </w:r>
        <w:r w:rsidR="00D5657C">
          <w:rPr>
            <w:rFonts w:cs="Times New Roman"/>
            <w:color w:val="000000" w:themeColor="text1"/>
            <w:szCs w:val="24"/>
          </w:rPr>
          <w:t xml:space="preserve">, </w:t>
        </w:r>
      </w:ins>
      <w:del w:id="117" w:author="Fildes, Robert" w:date="2017-12-12T15:10:00Z">
        <w:r w:rsidRPr="000B121E" w:rsidDel="00D5657C">
          <w:rPr>
            <w:rFonts w:cs="Times New Roman"/>
            <w:color w:val="000000" w:themeColor="text1"/>
            <w:szCs w:val="24"/>
          </w:rPr>
          <w:delText xml:space="preserve"> </w:delText>
        </w:r>
      </w:del>
      <w:r w:rsidRPr="000B121E">
        <w:rPr>
          <w:rFonts w:cs="Times New Roman"/>
          <w:color w:val="000000" w:themeColor="text1"/>
          <w:szCs w:val="24"/>
        </w:rPr>
        <w:t>we presume that the sales are only driven by the price</w:t>
      </w:r>
      <w:del w:id="118" w:author="Fildes, Robert" w:date="2017-12-12T15:10:00Z">
        <w:r w:rsidRPr="000B121E" w:rsidDel="00D5657C">
          <w:rPr>
            <w:rFonts w:cs="Times New Roman"/>
            <w:color w:val="000000" w:themeColor="text1"/>
            <w:szCs w:val="24"/>
          </w:rPr>
          <w:delText xml:space="preserve"> here</w:delText>
        </w:r>
      </w:del>
      <w:r w:rsidRPr="000B121E">
        <w:rPr>
          <w:rFonts w:cs="Times New Roman"/>
          <w:color w:val="000000" w:themeColor="text1"/>
          <w:szCs w:val="24"/>
        </w:rPr>
        <w:t xml:space="preserve"> </w:t>
      </w:r>
      <w:del w:id="119" w:author="Fildes, Robert" w:date="2017-12-12T15:10:00Z">
        <w:r w:rsidRPr="000B121E" w:rsidDel="00D5657C">
          <w:rPr>
            <w:rFonts w:cs="Times New Roman"/>
            <w:color w:val="000000" w:themeColor="text1"/>
            <w:szCs w:val="24"/>
          </w:rPr>
          <w:delText xml:space="preserve">for exposition </w:delText>
        </w:r>
      </w:del>
      <w:r w:rsidRPr="000B121E">
        <w:rPr>
          <w:rFonts w:cs="Times New Roman"/>
          <w:color w:val="000000" w:themeColor="text1"/>
          <w:szCs w:val="24"/>
        </w:rPr>
        <w:t xml:space="preserve">and there is a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Pr="000B121E">
        <w:rPr>
          <w:rFonts w:cs="Times New Roman"/>
          <w:color w:val="000000" w:themeColor="text1"/>
          <w:szCs w:val="24"/>
        </w:rPr>
        <w:t>). Thus</w:t>
      </w:r>
      <w:r w:rsidR="003B087E">
        <w:rPr>
          <w:rFonts w:cs="Times New Roman"/>
          <w:color w:val="000000" w:themeColor="text1"/>
          <w:szCs w:val="24"/>
        </w:rPr>
        <w:t xml:space="preserve">, </w:t>
      </w:r>
      <w:r w:rsidRPr="000B121E">
        <w:rPr>
          <w:rFonts w:cs="Times New Roman"/>
          <w:color w:val="000000" w:themeColor="text1"/>
          <w:szCs w:val="24"/>
        </w:rPr>
        <w:t xml:space="preserve">the true parameter of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The unobserve</w:t>
      </w:r>
      <w:r w:rsidR="003B087E">
        <w:rPr>
          <w:rFonts w:cs="Times New Roman"/>
          <w:color w:val="000000" w:themeColor="text1"/>
          <w:szCs w:val="24"/>
        </w:rPr>
        <w:t>d</w:t>
      </w:r>
      <w:r w:rsidRPr="000B121E">
        <w:rPr>
          <w:rFonts w:cs="Times New Roman"/>
          <w:color w:val="000000" w:themeColor="text1"/>
          <w:szCs w:val="24"/>
        </w:rPr>
        <w:t xml:space="preserve"> true demand can be represented as follows:</w:t>
      </w:r>
    </w:p>
    <w:p w14:paraId="6A2E72FD" w14:textId="77777777" w:rsidR="004617F2" w:rsidRPr="000B121E" w:rsidRDefault="00AA2C40"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14:paraId="12FE4C06" w14:textId="068C6890"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Pr="000B121E">
        <w:rPr>
          <w:rFonts w:cs="Times New Roman"/>
          <w:color w:val="000000" w:themeColor="text1"/>
          <w:szCs w:val="24"/>
        </w:rPr>
        <w:t xml:space="preserve"> is an indicator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0 afterwards.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are the sales and the price of the product at week </w:t>
      </w:r>
      <w:r w:rsidRPr="000B121E">
        <w:rPr>
          <w:rFonts w:cs="Times New Roman"/>
          <w:i/>
          <w:color w:val="000000" w:themeColor="text1"/>
          <w:szCs w:val="24"/>
        </w:rPr>
        <w:t>t</w:t>
      </w:r>
      <w:r w:rsidRPr="000B121E">
        <w:rPr>
          <w:rFonts w:cs="Times New Roman"/>
          <w:color w:val="000000" w:themeColor="text1"/>
          <w:szCs w:val="24"/>
        </w:rPr>
        <w:t xml:space="preserve">. We consider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to be strictly exogenous as we assume that retailers do not change product prices based on their short-term sales</w:t>
      </w:r>
      <w:r w:rsidRPr="000B121E">
        <w:rPr>
          <w:rStyle w:val="FootnoteReference"/>
          <w:rFonts w:cs="Times New Roman"/>
          <w:color w:val="000000" w:themeColor="text1"/>
          <w:szCs w:val="24"/>
        </w:rPr>
        <w:footnoteReference w:id="2"/>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w:t>
      </w:r>
      <w:r w:rsidRPr="000B121E">
        <w:rPr>
          <w:rFonts w:cs="Times New Roman"/>
          <w:color w:val="000000" w:themeColor="text1"/>
          <w:szCs w:val="24"/>
        </w:rPr>
        <w:lastRenderedPageBreak/>
        <w:t>the error term</w:t>
      </w:r>
      <w:r w:rsidRPr="000B121E">
        <w:rPr>
          <w:rFonts w:cs="Times New Roman" w:hint="eastAsia"/>
          <w:color w:val="000000" w:themeColor="text1"/>
          <w:szCs w:val="24"/>
        </w:rPr>
        <w:t>,</w:t>
      </w:r>
      <w:r w:rsidRPr="000B121E">
        <w:rPr>
          <w:rFonts w:cs="Times New Roman"/>
          <w:color w:val="000000" w:themeColor="text1"/>
          <w:szCs w:val="24"/>
        </w:rPr>
        <w:t xml:space="preserve">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using the data before and after the structural break, e.g., </w:t>
      </w:r>
      <m:oMath>
        <m:r>
          <w:rPr>
            <w:rFonts w:ascii="Cambria Math" w:hAnsi="Cambria Math" w:cs="Times New Roman"/>
            <w:color w:val="000000" w:themeColor="text1"/>
            <w:szCs w:val="24"/>
          </w:rPr>
          <m:t>[m:T]</m:t>
        </m:r>
      </m:oMath>
      <w:r w:rsidRPr="000B121E">
        <w:rPr>
          <w:rFonts w:cs="Times New Roman"/>
          <w:color w:val="000000" w:themeColor="text1"/>
          <w:szCs w:val="24"/>
        </w:rPr>
        <w:t>,</w:t>
      </w:r>
      <m:oMath>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1</m:t>
        </m:r>
        <m:r>
          <w:rPr>
            <w:rFonts w:ascii="Cambria Math" w:hAnsi="Cambria Math" w:cs="Times New Roman" w:hint="eastAsia"/>
            <w:color w:val="000000" w:themeColor="text1"/>
            <w:szCs w:val="24"/>
          </w:rPr>
          <m:t>≤</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Pr="000B121E">
        <w:rPr>
          <w:rFonts w:cs="Times New Roman"/>
          <w:color w:val="000000" w:themeColor="text1"/>
          <w:szCs w:val="24"/>
        </w:rPr>
        <w:t>. The OLS estimate for the parameter is</w:t>
      </w:r>
      <w:r w:rsidRPr="000B121E">
        <w:rPr>
          <w:rFonts w:cs="Times New Roman"/>
          <w:noProof/>
          <w:color w:val="000000" w:themeColor="text1"/>
          <w:szCs w:val="24"/>
        </w:rPr>
        <w:t>:</w:t>
      </w:r>
    </w:p>
    <w:p w14:paraId="40B73C2D" w14:textId="78A8ECAC" w:rsidR="004617F2" w:rsidRPr="000B121E" w:rsidRDefault="00AA2C40"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oMath>
      </m:oMathPara>
    </w:p>
    <w:p w14:paraId="508C5473"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3290B245" w14:textId="2D33519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noProof/>
                <w:color w:val="000000" w:themeColor="text1"/>
                <w:szCs w:val="24"/>
                <w:rPrChange w:id="120" w:author="Fildes, Robert" w:date="2017-12-12T15:10:00Z">
                  <w:rPr>
                    <w:rFonts w:ascii="Cambria Math" w:hAnsi="Cambria Math" w:cs="Times New Roman"/>
                    <w:noProof/>
                    <w:color w:val="000000" w:themeColor="text1"/>
                    <w:szCs w:val="24"/>
                  </w:rPr>
                </w:rPrChange>
              </w:rPr>
              <m:t>m,T</m:t>
            </m:r>
          </m:sub>
        </m:sSub>
      </m:oMath>
      <w:r w:rsidRPr="000B121E">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w:rPr>
                <w:rFonts w:ascii="Cambria Math" w:hAnsi="Cambria Math" w:cs="Times New Roman"/>
                <w:noProof/>
                <w:color w:val="000000" w:themeColor="text1"/>
                <w:szCs w:val="24"/>
                <w:rPrChange w:id="121" w:author="Fildes, Robert" w:date="2017-12-12T15:11:00Z">
                  <w:rPr>
                    <w:rFonts w:ascii="Cambria Math" w:hAnsi="Cambria Math" w:cs="Times New Roman"/>
                    <w:noProof/>
                    <w:color w:val="000000" w:themeColor="text1"/>
                    <w:szCs w:val="24"/>
                  </w:rPr>
                </w:rPrChange>
              </w:rPr>
              <m:t>m,T</m:t>
            </m:r>
          </m:sub>
        </m:sSub>
      </m:oMath>
      <w:r w:rsidRPr="000B121E">
        <w:rPr>
          <w:rFonts w:cs="Times New Roman"/>
          <w:color w:val="000000" w:themeColor="text1"/>
          <w:szCs w:val="24"/>
        </w:rPr>
        <w:t xml:space="preserve"> are the matrices of the sales and price variable for the time period from week </w:t>
      </w:r>
      <w:r w:rsidRPr="000B121E">
        <w:rPr>
          <w:rFonts w:cs="Times New Roman"/>
          <w:i/>
          <w:color w:val="000000" w:themeColor="text1"/>
          <w:szCs w:val="24"/>
        </w:rPr>
        <w:t xml:space="preserve">m </w:t>
      </w:r>
      <w:r w:rsidRPr="000B121E">
        <w:rPr>
          <w:rFonts w:cs="Times New Roman"/>
          <w:color w:val="000000" w:themeColor="text1"/>
          <w:szCs w:val="24"/>
        </w:rPr>
        <w:t xml:space="preserve">to week </w:t>
      </w:r>
      <w:r w:rsidRPr="000B121E">
        <w:rPr>
          <w:rFonts w:cs="Times New Roman"/>
          <w:i/>
          <w:color w:val="000000" w:themeColor="text1"/>
          <w:szCs w:val="24"/>
        </w:rPr>
        <w:t>T</w:t>
      </w:r>
      <w:r w:rsidRPr="000B121E">
        <w:rPr>
          <w:rFonts w:cs="Times New Roman"/>
          <w:color w:val="000000" w:themeColor="text1"/>
          <w:szCs w:val="24"/>
        </w:rPr>
        <w:t xml:space="preserve">. We assume that there is no structural break after week </w:t>
      </w:r>
      <w:r w:rsidRPr="000B121E">
        <w:rPr>
          <w:rFonts w:cs="Times New Roman"/>
          <w:i/>
          <w:noProof/>
          <w:color w:val="000000" w:themeColor="text1"/>
          <w:szCs w:val="24"/>
        </w:rPr>
        <w:t>T</w:t>
      </w:r>
      <w:r w:rsidRPr="000B121E">
        <w:rPr>
          <w:rFonts w:cs="Times New Roman"/>
          <w:color w:val="000000" w:themeColor="text1"/>
          <w:szCs w:val="24"/>
        </w:rPr>
        <w:t xml:space="preserve"> and the true demand after week </w:t>
      </w:r>
      <w:r w:rsidRPr="000B121E">
        <w:rPr>
          <w:rFonts w:cs="Times New Roman"/>
          <w:i/>
          <w:color w:val="000000" w:themeColor="text1"/>
          <w:szCs w:val="24"/>
        </w:rPr>
        <w:t>T</w:t>
      </w:r>
      <w:r w:rsidRPr="000B121E">
        <w:rPr>
          <w:rFonts w:cs="Times New Roman"/>
          <w:color w:val="000000" w:themeColor="text1"/>
          <w:szCs w:val="24"/>
        </w:rPr>
        <w:t xml:space="preserve"> remains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Pr="000B121E">
        <w:rPr>
          <w:rFonts w:cs="Times New Roman"/>
          <w:color w:val="000000" w:themeColor="text1"/>
          <w:szCs w:val="24"/>
        </w:rPr>
        <w:t xml:space="preserve">. Therefore, the </w:t>
      </w:r>
      <w:r w:rsidRPr="000B121E">
        <w:rPr>
          <w:rFonts w:cs="Times New Roman"/>
          <w:i/>
          <w:color w:val="000000" w:themeColor="text1"/>
          <w:szCs w:val="24"/>
        </w:rPr>
        <w:t>h</w:t>
      </w:r>
      <w:r w:rsidRPr="000B121E">
        <w:rPr>
          <w:rFonts w:cs="Times New Roman"/>
          <w:color w:val="000000" w:themeColor="text1"/>
          <w:szCs w:val="24"/>
        </w:rPr>
        <w:t xml:space="preserve">-step ahead forecast error at week </w:t>
      </w:r>
      <w:r w:rsidRPr="000B121E">
        <w:rPr>
          <w:rFonts w:cs="Times New Roman"/>
          <w:i/>
          <w:color w:val="000000" w:themeColor="text1"/>
          <w:szCs w:val="24"/>
        </w:rPr>
        <w:t>T</w:t>
      </w:r>
      <w:r w:rsidRPr="000B121E">
        <w:rPr>
          <w:rFonts w:cs="Times New Roman"/>
          <w:color w:val="000000" w:themeColor="text1"/>
          <w:szCs w:val="24"/>
        </w:rPr>
        <w:t>+</w:t>
      </w:r>
      <w:r w:rsidRPr="000B121E">
        <w:rPr>
          <w:rFonts w:cs="Times New Roman"/>
          <w:i/>
          <w:color w:val="000000" w:themeColor="text1"/>
          <w:szCs w:val="24"/>
        </w:rPr>
        <w:t>h</w:t>
      </w:r>
      <w:r w:rsidRPr="000B121E">
        <w:rPr>
          <w:rFonts w:cs="Times New Roman"/>
          <w:color w:val="000000" w:themeColor="text1"/>
          <w:szCs w:val="24"/>
        </w:rPr>
        <w:t xml:space="preserve"> can be represented as:  </w:t>
      </w:r>
    </w:p>
    <w:p w14:paraId="7413C985" w14:textId="61FB1573" w:rsidR="004617F2" w:rsidRPr="000B121E" w:rsidRDefault="00AA2C40"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3626E5F5" w14:textId="3ADC5A4B" w:rsidR="004617F2" w:rsidRPr="000B121E" w:rsidRDefault="004617F2" w:rsidP="000B121E">
      <w:pPr>
        <w:shd w:val="clear" w:color="auto" w:fill="FFFFFF" w:themeFill="background1"/>
        <w:spacing w:after="0" w:line="360" w:lineRule="auto"/>
        <w:outlineLvl w:val="0"/>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0D50BE8D" w14:textId="413C7ED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6DAAD2D4" w14:textId="19A982A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4D6704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41BFBFA" w14:textId="7B92889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Pr="000B121E">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xml:space="preserve"> is the matrix for the error term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w:t>
      </w:r>
    </w:p>
    <w:p w14:paraId="409E53AD" w14:textId="3BE56C2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Therefore, the forecast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is biased as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and it is unequal to zero. In Appendix A, we illustrate the impact of the structural break on the forecasting performance using a simulation example.</w:t>
      </w:r>
    </w:p>
    <w:p w14:paraId="14FCF3FC" w14:textId="6999012F" w:rsidR="004617F2" w:rsidRPr="000B121E" w:rsidDel="00F2383B" w:rsidRDefault="004617F2" w:rsidP="000B121E">
      <w:pPr>
        <w:shd w:val="clear" w:color="auto" w:fill="FFFFFF" w:themeFill="background1"/>
        <w:spacing w:after="0" w:line="360" w:lineRule="auto"/>
        <w:rPr>
          <w:del w:id="122" w:author="Fildes, Robert" w:date="2017-12-12T15:20:00Z"/>
          <w:rFonts w:cs="Times New Roman"/>
          <w:color w:val="000000" w:themeColor="text1"/>
          <w:szCs w:val="24"/>
        </w:rPr>
      </w:pPr>
    </w:p>
    <w:p w14:paraId="4728BFBF" w14:textId="43101723" w:rsidR="004617F2" w:rsidRPr="000B121E" w:rsidDel="00D5657C" w:rsidRDefault="004617F2" w:rsidP="000B121E">
      <w:pPr>
        <w:shd w:val="clear" w:color="auto" w:fill="FFFFFF" w:themeFill="background1"/>
        <w:spacing w:after="0" w:line="360" w:lineRule="auto"/>
        <w:rPr>
          <w:moveFrom w:id="123" w:author="Fildes, Robert" w:date="2017-12-12T15:16:00Z"/>
          <w:color w:val="000000" w:themeColor="text1"/>
          <w:szCs w:val="24"/>
        </w:rPr>
      </w:pPr>
      <w:moveFromRangeStart w:id="124" w:author="Fildes, Robert" w:date="2017-12-12T15:16:00Z" w:name="move500855117"/>
      <w:moveFrom w:id="125" w:author="Fildes, Robert" w:date="2017-12-12T15:16:00Z">
        <w:r w:rsidRPr="000B121E" w:rsidDel="00D5657C">
          <w:rPr>
            <w:rFonts w:cs="Times New Roman"/>
            <w:color w:val="000000" w:themeColor="text1"/>
            <w:szCs w:val="24"/>
          </w:rPr>
          <w:t xml:space="preserve">The structural break </w:t>
        </w:r>
        <w:r w:rsidR="00F06306" w:rsidRPr="000B121E" w:rsidDel="00D5657C">
          <w:rPr>
            <w:rFonts w:cs="Times New Roman"/>
            <w:color w:val="000000" w:themeColor="text1"/>
            <w:szCs w:val="24"/>
          </w:rPr>
          <w:t xml:space="preserve">problem </w:t>
        </w:r>
        <w:r w:rsidRPr="000B121E" w:rsidDel="00D5657C">
          <w:rPr>
            <w:rFonts w:cs="Times New Roman"/>
            <w:color w:val="000000" w:themeColor="text1"/>
            <w:szCs w:val="24"/>
          </w:rPr>
          <w:t xml:space="preserve">has been mainly addressed in the macroeconomics literature </w:t>
        </w:r>
        <w:commentRangeStart w:id="126"/>
        <w:r w:rsidRPr="000B121E" w:rsidDel="00D5657C">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Del="00D5657C">
          <w:rPr>
            <w:rFonts w:cs="Times New Roman"/>
            <w:color w:val="000000" w:themeColor="text1"/>
            <w:szCs w:val="24"/>
          </w:rPr>
          <w:instrText xml:space="preserve"> ADDIN EN.CITE </w:instrText>
        </w:r>
        <w:r w:rsidR="00153750" w:rsidDel="00D5657C">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Del="00D5657C">
          <w:rPr>
            <w:rFonts w:cs="Times New Roman"/>
            <w:color w:val="000000" w:themeColor="text1"/>
            <w:szCs w:val="24"/>
          </w:rPr>
          <w:instrText xml:space="preserve"> ADDIN EN.CITE.DATA </w:instrText>
        </w:r>
      </w:moveFrom>
      <w:del w:id="127" w:author="Fildes, Robert" w:date="2017-12-12T15:16:00Z">
        <w:r w:rsidR="00153750" w:rsidDel="00D5657C">
          <w:rPr>
            <w:rFonts w:cs="Times New Roman"/>
            <w:color w:val="000000" w:themeColor="text1"/>
            <w:szCs w:val="24"/>
          </w:rPr>
        </w:r>
      </w:del>
      <w:moveFrom w:id="128" w:author="Fildes, Robert" w:date="2017-12-12T15:16:00Z">
        <w:r w:rsidR="00153750" w:rsidDel="00D5657C">
          <w:rPr>
            <w:rFonts w:cs="Times New Roman"/>
            <w:color w:val="000000" w:themeColor="text1"/>
            <w:szCs w:val="24"/>
          </w:rPr>
          <w:fldChar w:fldCharType="end"/>
        </w:r>
      </w:moveFrom>
      <w:del w:id="129" w:author="Fildes, Robert" w:date="2017-12-12T15:16:00Z">
        <w:r w:rsidRPr="000B121E" w:rsidDel="00D5657C">
          <w:rPr>
            <w:rFonts w:cs="Times New Roman"/>
            <w:color w:val="000000" w:themeColor="text1"/>
            <w:szCs w:val="24"/>
          </w:rPr>
        </w:r>
      </w:del>
      <w:moveFrom w:id="130" w:author="Fildes, Robert" w:date="2017-12-12T15:16:00Z">
        <w:r w:rsidRPr="000B121E" w:rsidDel="00D5657C">
          <w:rPr>
            <w:rFonts w:cs="Times New Roman"/>
            <w:color w:val="000000" w:themeColor="text1"/>
            <w:szCs w:val="24"/>
          </w:rPr>
          <w:fldChar w:fldCharType="separate"/>
        </w:r>
        <w:r w:rsidR="00153750" w:rsidDel="00D5657C">
          <w:rPr>
            <w:rFonts w:cs="Times New Roman"/>
            <w:noProof/>
            <w:color w:val="000000" w:themeColor="text1"/>
            <w:szCs w:val="24"/>
          </w:rPr>
          <w:t xml:space="preserve">(e.g. </w:t>
        </w:r>
        <w:r w:rsidR="003A7F2F" w:rsidDel="00D5657C">
          <w:fldChar w:fldCharType="begin"/>
        </w:r>
        <w:r w:rsidR="003A7F2F" w:rsidDel="00D5657C">
          <w:instrText xml:space="preserve"> HYPERLINK \l "_ENREF_13" \o "Castle, 2008 #241" </w:instrText>
        </w:r>
        <w:r w:rsidR="003A7F2F" w:rsidDel="00D5657C">
          <w:fldChar w:fldCharType="separate"/>
        </w:r>
        <w:r w:rsidR="00EE2F0B" w:rsidDel="00D5657C">
          <w:rPr>
            <w:rFonts w:cs="Times New Roman"/>
            <w:noProof/>
            <w:color w:val="000000" w:themeColor="text1"/>
            <w:szCs w:val="24"/>
          </w:rPr>
          <w:t>Castle, Doornik, &amp; Hendry, 2008</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"_ENREF_20" \o "Clements, 1999 #199" </w:instrText>
        </w:r>
        <w:r w:rsidR="003A7F2F" w:rsidDel="00D5657C">
          <w:fldChar w:fldCharType="separate"/>
        </w:r>
        <w:r w:rsidR="00EE2F0B" w:rsidDel="00D5657C">
          <w:rPr>
            <w:rFonts w:cs="Times New Roman"/>
            <w:noProof/>
            <w:color w:val="000000" w:themeColor="text1"/>
            <w:szCs w:val="24"/>
          </w:rPr>
          <w:t>Clements &amp; Hendry, 1999</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"_ENREF_21" \o "Cooper, 1975 #698" </w:instrText>
        </w:r>
        <w:r w:rsidR="003A7F2F" w:rsidDel="00D5657C">
          <w:fldChar w:fldCharType="separate"/>
        </w:r>
        <w:r w:rsidR="00EE2F0B" w:rsidDel="00D5657C">
          <w:rPr>
            <w:rFonts w:cs="Times New Roman"/>
            <w:noProof/>
            <w:color w:val="000000" w:themeColor="text1"/>
            <w:szCs w:val="24"/>
          </w:rPr>
          <w:t>Cooper &amp; Nelson, 1975</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"_ENREF_38" \o "Hendry, 1995 #259" </w:instrText>
        </w:r>
        <w:r w:rsidR="003A7F2F" w:rsidDel="00D5657C">
          <w:fldChar w:fldCharType="separate"/>
        </w:r>
        <w:r w:rsidR="00EE2F0B" w:rsidDel="00D5657C">
          <w:rPr>
            <w:rFonts w:cs="Times New Roman"/>
            <w:noProof/>
            <w:color w:val="000000" w:themeColor="text1"/>
            <w:szCs w:val="24"/>
          </w:rPr>
          <w:t>Hendry, 1995</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"_ENREF_54" \o "Muellbauer, 1994 #699" </w:instrText>
        </w:r>
        <w:r w:rsidR="003A7F2F" w:rsidDel="00D5657C">
          <w:fldChar w:fldCharType="separate"/>
        </w:r>
        <w:r w:rsidR="00EE2F0B" w:rsidDel="00D5657C">
          <w:rPr>
            <w:rFonts w:cs="Times New Roman"/>
            <w:noProof/>
            <w:color w:val="000000" w:themeColor="text1"/>
            <w:szCs w:val="24"/>
          </w:rPr>
          <w:t>Muellbauer, 1994</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"_ENREF_63" \o "Pesaran, 2007 #254" </w:instrText>
        </w:r>
        <w:r w:rsidR="003A7F2F" w:rsidDel="00D5657C">
          <w:fldChar w:fldCharType="separate"/>
        </w:r>
        <w:r w:rsidR="00EE2F0B" w:rsidDel="00D5657C">
          <w:rPr>
            <w:rFonts w:cs="Times New Roman"/>
            <w:noProof/>
            <w:color w:val="000000" w:themeColor="text1"/>
            <w:szCs w:val="24"/>
          </w:rPr>
          <w:t>Pesaran &amp; Timmermann, 2007</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"_ENREF_64" \o "Pesaran, 2011 #749" </w:instrText>
        </w:r>
        <w:r w:rsidR="003A7F2F" w:rsidDel="00D5657C">
          <w:fldChar w:fldCharType="separate"/>
        </w:r>
        <w:r w:rsidR="00EE2F0B" w:rsidDel="00D5657C">
          <w:rPr>
            <w:rFonts w:cs="Times New Roman"/>
            <w:noProof/>
            <w:color w:val="000000" w:themeColor="text1"/>
            <w:szCs w:val="24"/>
          </w:rPr>
          <w:t>Pesaran &amp; Pick, 2011</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"_ENREF_70" \o "Stock, 1996 #747" </w:instrText>
        </w:r>
        <w:r w:rsidR="003A7F2F" w:rsidDel="00D5657C">
          <w:fldChar w:fldCharType="separate"/>
        </w:r>
        <w:r w:rsidR="00EE2F0B" w:rsidDel="00D5657C">
          <w:rPr>
            <w:rFonts w:cs="Times New Roman"/>
            <w:noProof/>
            <w:color w:val="000000" w:themeColor="text1"/>
            <w:szCs w:val="24"/>
          </w:rPr>
          <w:t>Stock &amp; Watson, 1996</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w:t>
        </w:r>
        <w:r w:rsidRPr="000B121E" w:rsidDel="00D5657C">
          <w:rPr>
            <w:rFonts w:cs="Times New Roman"/>
            <w:color w:val="000000" w:themeColor="text1"/>
            <w:szCs w:val="24"/>
          </w:rPr>
          <w:fldChar w:fldCharType="end"/>
        </w:r>
        <w:commentRangeEnd w:id="126"/>
        <w:r w:rsidR="00D5657C" w:rsidDel="00D5657C">
          <w:rPr>
            <w:rStyle w:val="CommentReference"/>
          </w:rPr>
          <w:commentReference w:id="126"/>
        </w:r>
        <w:r w:rsidRPr="000B121E" w:rsidDel="00D5657C">
          <w:rPr>
            <w:rFonts w:cs="Times New Roman"/>
            <w:color w:val="000000" w:themeColor="text1"/>
            <w:szCs w:val="24"/>
          </w:rPr>
          <w:t xml:space="preserve">. </w:t>
        </w:r>
        <w:r w:rsidR="00F06306" w:rsidRPr="000B121E" w:rsidDel="00D5657C">
          <w:rPr>
            <w:rFonts w:cs="Times New Roman"/>
            <w:color w:val="000000" w:themeColor="text1"/>
            <w:szCs w:val="24"/>
          </w:rPr>
          <w:t xml:space="preserve">These studies focus </w:t>
        </w:r>
        <w:commentRangeStart w:id="131"/>
        <w:r w:rsidR="00F06306" w:rsidRPr="000B121E" w:rsidDel="00D5657C">
          <w:rPr>
            <w:rFonts w:cs="Times New Roman"/>
            <w:color w:val="000000" w:themeColor="text1"/>
            <w:szCs w:val="24"/>
          </w:rPr>
          <w:t xml:space="preserve">on the </w:t>
        </w:r>
        <w:r w:rsidR="00F06306" w:rsidRPr="000B121E" w:rsidDel="00D5657C">
          <w:rPr>
            <w:color w:val="000000" w:themeColor="text1"/>
            <w:szCs w:val="24"/>
          </w:rPr>
          <w:t xml:space="preserve">financial interest rate </w:t>
        </w:r>
        <w:commentRangeEnd w:id="131"/>
        <w:r w:rsidR="00D5657C" w:rsidDel="00D5657C">
          <w:rPr>
            <w:rStyle w:val="CommentReference"/>
          </w:rPr>
          <w:commentReference w:id="131"/>
        </w:r>
        <w:r w:rsidR="00F06306" w:rsidRPr="000B121E" w:rsidDel="00D5657C">
          <w:rPr>
            <w:color w:val="000000" w:themeColor="text1"/>
            <w:szCs w:val="24"/>
          </w:rPr>
          <w:t>and the stock market return</w:t>
        </w:r>
        <w:r w:rsidRPr="000B121E" w:rsidDel="00D5657C">
          <w:rPr>
            <w:color w:val="000000" w:themeColor="text1"/>
            <w:szCs w:val="24"/>
          </w:rPr>
          <w:t xml:space="preserve"> </w:t>
        </w:r>
        <w:r w:rsidR="00F06306" w:rsidRPr="000B121E" w:rsidDel="00D5657C">
          <w:rPr>
            <w:color w:val="000000" w:themeColor="text1"/>
            <w:szCs w:val="24"/>
          </w:rPr>
          <w:t xml:space="preserve">and their parameters </w:t>
        </w:r>
        <w:r w:rsidRPr="000B121E" w:rsidDel="00D5657C">
          <w:rPr>
            <w:color w:val="000000" w:themeColor="text1"/>
            <w:szCs w:val="24"/>
          </w:rPr>
          <w:t>may change due to exogenous factors including</w:t>
        </w:r>
        <w:r w:rsidR="00D004B7" w:rsidDel="00D5657C">
          <w:rPr>
            <w:color w:val="000000" w:themeColor="text1"/>
            <w:szCs w:val="24"/>
          </w:rPr>
          <w:t xml:space="preserve"> a</w:t>
        </w:r>
        <w:r w:rsidRPr="000B121E" w:rsidDel="00D5657C">
          <w:rPr>
            <w:color w:val="000000" w:themeColor="text1"/>
            <w:szCs w:val="24"/>
          </w:rPr>
          <w:t xml:space="preserve"> </w:t>
        </w:r>
        <w:r w:rsidRPr="00D004B7" w:rsidDel="00D5657C">
          <w:rPr>
            <w:noProof/>
            <w:color w:val="000000" w:themeColor="text1"/>
            <w:szCs w:val="24"/>
          </w:rPr>
          <w:t>shift</w:t>
        </w:r>
        <w:r w:rsidRPr="000B121E" w:rsidDel="00D5657C">
          <w:rPr>
            <w:color w:val="000000" w:themeColor="text1"/>
            <w:szCs w:val="24"/>
          </w:rPr>
          <w:t xml:space="preserve"> in market sentiments, new regulations, and </w:t>
        </w:r>
        <w:r w:rsidR="00F06306" w:rsidRPr="000B121E" w:rsidDel="00D5657C">
          <w:rPr>
            <w:color w:val="000000" w:themeColor="text1"/>
            <w:szCs w:val="24"/>
          </w:rPr>
          <w:t xml:space="preserve">the </w:t>
        </w:r>
        <w:r w:rsidRPr="000B121E" w:rsidDel="00D5657C">
          <w:rPr>
            <w:color w:val="000000" w:themeColor="text1"/>
            <w:szCs w:val="24"/>
          </w:rPr>
          <w:t xml:space="preserve">change of debt management etc. </w:t>
        </w:r>
        <w:r w:rsidRPr="000B121E" w:rsidDel="00D5657C">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sidR="00153750" w:rsidDel="00D5657C">
          <w:rPr>
            <w:color w:val="000000" w:themeColor="text1"/>
            <w:szCs w:val="24"/>
          </w:rPr>
          <w:instrText xml:space="preserve"> ADDIN EN.CITE </w:instrText>
        </w:r>
        <w:r w:rsidR="00153750" w:rsidDel="00D5657C">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sidR="00153750" w:rsidDel="00D5657C">
          <w:rPr>
            <w:color w:val="000000" w:themeColor="text1"/>
            <w:szCs w:val="24"/>
          </w:rPr>
          <w:instrText xml:space="preserve"> ADDIN EN.CITE.DATA </w:instrText>
        </w:r>
      </w:moveFrom>
      <w:del w:id="132" w:author="Fildes, Robert" w:date="2017-12-12T15:16:00Z">
        <w:r w:rsidR="00153750" w:rsidDel="00D5657C">
          <w:rPr>
            <w:color w:val="000000" w:themeColor="text1"/>
            <w:szCs w:val="24"/>
          </w:rPr>
        </w:r>
      </w:del>
      <w:moveFrom w:id="133" w:author="Fildes, Robert" w:date="2017-12-12T15:16:00Z">
        <w:r w:rsidR="00153750" w:rsidDel="00D5657C">
          <w:rPr>
            <w:color w:val="000000" w:themeColor="text1"/>
            <w:szCs w:val="24"/>
          </w:rPr>
          <w:fldChar w:fldCharType="end"/>
        </w:r>
      </w:moveFrom>
      <w:del w:id="134" w:author="Fildes, Robert" w:date="2017-12-12T15:16:00Z">
        <w:r w:rsidRPr="000B121E" w:rsidDel="00D5657C">
          <w:rPr>
            <w:color w:val="000000" w:themeColor="text1"/>
            <w:szCs w:val="24"/>
          </w:rPr>
        </w:r>
      </w:del>
      <w:moveFrom w:id="135" w:author="Fildes, Robert" w:date="2017-12-12T15:16:00Z">
        <w:r w:rsidRPr="000B121E" w:rsidDel="00D5657C">
          <w:rPr>
            <w:color w:val="000000" w:themeColor="text1"/>
            <w:szCs w:val="24"/>
          </w:rPr>
          <w:fldChar w:fldCharType="separate"/>
        </w:r>
        <w:r w:rsidR="00153750" w:rsidDel="00D5657C">
          <w:rPr>
            <w:noProof/>
            <w:color w:val="000000" w:themeColor="text1"/>
            <w:szCs w:val="24"/>
          </w:rPr>
          <w:t xml:space="preserve">(e.g., </w:t>
        </w:r>
        <w:r w:rsidR="003A7F2F" w:rsidDel="00D5657C">
          <w:fldChar w:fldCharType="begin"/>
        </w:r>
        <w:r w:rsidR="003A7F2F" w:rsidDel="00D5657C">
          <w:instrText xml:space="preserve"> HYPERLINK \l "_ENREF_6" \o "Ang, 2002 #749" </w:instrText>
        </w:r>
        <w:r w:rsidR="003A7F2F" w:rsidDel="00D5657C">
          <w:fldChar w:fldCharType="separate"/>
        </w:r>
        <w:r w:rsidR="00EE2F0B" w:rsidDel="00D5657C">
          <w:rPr>
            <w:noProof/>
            <w:color w:val="000000" w:themeColor="text1"/>
            <w:szCs w:val="24"/>
          </w:rPr>
          <w:t>Ang &amp; Bekaert, 2002</w:t>
        </w:r>
        <w:r w:rsidR="003A7F2F" w:rsidDel="00D5657C">
          <w:rPr>
            <w:noProof/>
            <w:color w:val="000000" w:themeColor="text1"/>
            <w:szCs w:val="24"/>
          </w:rPr>
          <w:fldChar w:fldCharType="end"/>
        </w:r>
        <w:r w:rsidR="00153750" w:rsidDel="00D5657C">
          <w:rPr>
            <w:noProof/>
            <w:color w:val="000000" w:themeColor="text1"/>
            <w:szCs w:val="24"/>
          </w:rPr>
          <w:t xml:space="preserve">; </w:t>
        </w:r>
        <w:r w:rsidR="003A7F2F" w:rsidDel="00D5657C">
          <w:fldChar w:fldCharType="begin"/>
        </w:r>
        <w:r w:rsidR="003A7F2F" w:rsidDel="00D5657C">
          <w:instrText xml:space="preserve"> HYPERLINK \l "_ENREF_61" \o "Perez-Quiros, 2000 #750" </w:instrText>
        </w:r>
        <w:r w:rsidR="003A7F2F" w:rsidDel="00D5657C">
          <w:fldChar w:fldCharType="separate"/>
        </w:r>
        <w:r w:rsidR="00EE2F0B" w:rsidDel="00D5657C">
          <w:rPr>
            <w:noProof/>
            <w:color w:val="000000" w:themeColor="text1"/>
            <w:szCs w:val="24"/>
          </w:rPr>
          <w:t>Perez-Quiros &amp; Timmermann, 2000</w:t>
        </w:r>
        <w:r w:rsidR="003A7F2F" w:rsidDel="00D5657C">
          <w:rPr>
            <w:noProof/>
            <w:color w:val="000000" w:themeColor="text1"/>
            <w:szCs w:val="24"/>
          </w:rPr>
          <w:fldChar w:fldCharType="end"/>
        </w:r>
        <w:r w:rsidR="00153750" w:rsidDel="00D5657C">
          <w:rPr>
            <w:noProof/>
            <w:color w:val="000000" w:themeColor="text1"/>
            <w:szCs w:val="24"/>
          </w:rPr>
          <w:t xml:space="preserve">; </w:t>
        </w:r>
        <w:r w:rsidR="003A7F2F" w:rsidDel="00D5657C">
          <w:fldChar w:fldCharType="begin"/>
        </w:r>
        <w:r w:rsidR="003A7F2F" w:rsidDel="00D5657C">
          <w:instrText xml:space="preserve"> HYPERLINK \l "_ENREF_66" \o "Pesaran, 2002 #748" </w:instrText>
        </w:r>
        <w:r w:rsidR="003A7F2F" w:rsidDel="00D5657C">
          <w:fldChar w:fldCharType="separate"/>
        </w:r>
        <w:r w:rsidR="00EE2F0B" w:rsidDel="00D5657C">
          <w:rPr>
            <w:noProof/>
            <w:color w:val="000000" w:themeColor="text1"/>
            <w:szCs w:val="24"/>
          </w:rPr>
          <w:t>Pesaran &amp; Timmermann, 2002</w:t>
        </w:r>
        <w:r w:rsidR="003A7F2F" w:rsidDel="00D5657C">
          <w:rPr>
            <w:noProof/>
            <w:color w:val="000000" w:themeColor="text1"/>
            <w:szCs w:val="24"/>
          </w:rPr>
          <w:fldChar w:fldCharType="end"/>
        </w:r>
        <w:r w:rsidR="00153750" w:rsidDel="00D5657C">
          <w:rPr>
            <w:noProof/>
            <w:color w:val="000000" w:themeColor="text1"/>
            <w:szCs w:val="24"/>
          </w:rPr>
          <w:t>)</w:t>
        </w:r>
        <w:r w:rsidRPr="000B121E" w:rsidDel="00D5657C">
          <w:rPr>
            <w:color w:val="000000" w:themeColor="text1"/>
            <w:szCs w:val="24"/>
          </w:rPr>
          <w:fldChar w:fldCharType="end"/>
        </w:r>
        <w:r w:rsidRPr="000B121E" w:rsidDel="00D5657C">
          <w:rPr>
            <w:color w:val="000000" w:themeColor="text1"/>
            <w:szCs w:val="24"/>
          </w:rPr>
          <w:t xml:space="preserve">. </w:t>
        </w:r>
      </w:moveFrom>
    </w:p>
    <w:p w14:paraId="0150DAE2" w14:textId="5B547AAC" w:rsidR="004617F2" w:rsidRPr="000B121E" w:rsidRDefault="004617F2" w:rsidP="000B121E">
      <w:pPr>
        <w:shd w:val="clear" w:color="auto" w:fill="FFFFFF" w:themeFill="background1"/>
        <w:spacing w:after="0" w:line="360" w:lineRule="auto"/>
        <w:rPr>
          <w:color w:val="000000" w:themeColor="text1"/>
          <w:szCs w:val="24"/>
        </w:rPr>
      </w:pPr>
      <w:moveFrom w:id="136" w:author="Fildes, Robert" w:date="2017-12-12T15:16:00Z">
        <w:r w:rsidRPr="000B121E" w:rsidDel="00D5657C">
          <w:rPr>
            <w:color w:val="000000" w:themeColor="text1"/>
            <w:szCs w:val="24"/>
          </w:rPr>
          <w:t xml:space="preserve"> </w:t>
        </w:r>
      </w:moveFrom>
      <w:moveFromRangeEnd w:id="124"/>
    </w:p>
    <w:p w14:paraId="15E9B113" w14:textId="77777777" w:rsidR="004617F2" w:rsidRPr="000B121E" w:rsidRDefault="004617F2">
      <w:pPr>
        <w:pStyle w:val="Heading2"/>
        <w:pPrChange w:id="137" w:author="Fildes, Robert" w:date="2017-12-12T15:20:00Z">
          <w:pPr>
            <w:shd w:val="clear" w:color="auto" w:fill="FFFFFF" w:themeFill="background1"/>
          </w:pPr>
        </w:pPrChange>
      </w:pPr>
      <w:r w:rsidRPr="000B121E">
        <w:rPr>
          <w:rFonts w:cs="Times New Roman"/>
          <w:noProof/>
          <w:szCs w:val="24"/>
        </w:rPr>
        <w:t>4.</w:t>
      </w:r>
      <w:r w:rsidRPr="000B121E">
        <w:rPr>
          <w:rFonts w:cs="Times New Roman"/>
          <w:noProof/>
          <w:szCs w:val="24"/>
        </w:rPr>
        <w:tab/>
      </w:r>
      <w:r w:rsidRPr="000B121E">
        <w:t>Dealing with structural breaks</w:t>
      </w:r>
    </w:p>
    <w:p w14:paraId="413AD662"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093F4097" w14:textId="635CA96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0B121E">
        <w:rPr>
          <w:rFonts w:cs="Times New Roman"/>
          <w:color w:val="000000" w:themeColor="text1"/>
          <w:szCs w:val="24"/>
        </w:rPr>
        <w:t xml:space="preserve">. </w:t>
      </w:r>
      <w:r w:rsidRPr="000B121E">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"_ENREF_16" \o "Clark, 2007 #739" </w:instrText>
      </w:r>
      <w:r w:rsidR="003F64F4">
        <w:fldChar w:fldCharType="separate"/>
      </w:r>
      <w:r w:rsidR="00EE2F0B">
        <w:rPr>
          <w:rFonts w:cs="Times New Roman"/>
          <w:noProof/>
          <w:color w:val="000000" w:themeColor="text1"/>
          <w:szCs w:val="24"/>
        </w:rPr>
        <w:t>Clark &amp; McCracken, 2007</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"_ENREF_19" \o "Clements, 1994 #647" </w:instrText>
      </w:r>
      <w:r w:rsidR="003F64F4">
        <w:fldChar w:fldCharType="separate"/>
      </w:r>
      <w:r w:rsidR="00EE2F0B">
        <w:rPr>
          <w:rFonts w:cs="Times New Roman"/>
          <w:noProof/>
          <w:color w:val="000000" w:themeColor="text1"/>
          <w:szCs w:val="24"/>
        </w:rPr>
        <w:t>Clements &amp; Hendry, 1994</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"_ENREF_20" \o "Clements, 1999 #199" </w:instrText>
      </w:r>
      <w:r w:rsidR="003F64F4">
        <w:fldChar w:fldCharType="separate"/>
      </w:r>
      <w:r w:rsidR="00EE2F0B">
        <w:rPr>
          <w:rFonts w:cs="Times New Roman"/>
          <w:noProof/>
          <w:color w:val="000000" w:themeColor="text1"/>
          <w:szCs w:val="24"/>
        </w:rPr>
        <w:t>Clements &amp; Hendry, 1999</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For example, if we believe 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W</m:t>
        </m:r>
      </m:oMath>
      <w:r w:rsidRPr="000B121E">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Pr="000B121E">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-1</m:t>
            </m:r>
          </m:sub>
        </m:sSub>
      </m:oMath>
      <w:r w:rsidRPr="000B121E">
        <w:rPr>
          <w:rFonts w:cs="Times New Roman"/>
          <w:color w:val="000000" w:themeColor="text1"/>
          <w:szCs w:val="24"/>
        </w:rPr>
        <w:t xml:space="preserve">, which is the residual at the forecast origin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3F64F4">
        <w:fldChar w:fldCharType="begin"/>
      </w:r>
      <w:r w:rsidR="003F64F4">
        <w:instrText xml:space="preserve"> HYPERLINK \l "_ENREF_14" \o "Chevillon, 2016 #123" </w:instrText>
      </w:r>
      <w:r w:rsidR="003F64F4">
        <w:fldChar w:fldCharType="separate"/>
      </w:r>
      <w:r w:rsidR="00EE2F0B" w:rsidRPr="000B121E">
        <w:rPr>
          <w:rFonts w:cs="Times New Roman"/>
          <w:noProof/>
          <w:color w:val="000000" w:themeColor="text1"/>
          <w:szCs w:val="24"/>
        </w:rPr>
        <w:t>e.g., Chevillon, 2016</w:t>
      </w:r>
      <w:r w:rsidR="003F64F4">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estimated bias are added back to the out-of-sample forecasts, which may potentially improve the forecasting accuracy but at a cost of </w:t>
      </w:r>
      <w:r w:rsidRPr="000B121E">
        <w:rPr>
          <w:rFonts w:cs="Times New Roman"/>
          <w:color w:val="000000" w:themeColor="text1"/>
          <w:szCs w:val="24"/>
        </w:rPr>
        <w:lastRenderedPageBreak/>
        <w:t xml:space="preserve">inflated forecasting error variance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"_ENREF_20" \o "Clements, 1999 #199" </w:instrText>
      </w:r>
      <w:r w:rsidR="003F64F4">
        <w:fldChar w:fldCharType="separate"/>
      </w:r>
      <w:r w:rsidR="00EE2F0B">
        <w:rPr>
          <w:rFonts w:cs="Times New Roman"/>
          <w:noProof/>
          <w:color w:val="000000" w:themeColor="text1"/>
          <w:szCs w:val="24"/>
        </w:rPr>
        <w:t>Clements &amp; Hendry, 1999</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In a retailer context, product sales at SKU level</w:t>
      </w:r>
      <w:ins w:id="138" w:author="Fildes, Robert" w:date="2017-12-12T15:20:00Z">
        <w:r w:rsidR="00F2383B">
          <w:rPr>
            <w:rFonts w:cs="Times New Roman"/>
            <w:color w:val="000000" w:themeColor="text1"/>
            <w:szCs w:val="24"/>
          </w:rPr>
          <w:t xml:space="preserve"> often</w:t>
        </w:r>
      </w:ins>
      <w:del w:id="139" w:author="Fildes, Robert" w:date="2017-12-12T15:20:00Z">
        <w:r w:rsidRPr="000B121E" w:rsidDel="00F2383B">
          <w:rPr>
            <w:rFonts w:cs="Times New Roman"/>
            <w:color w:val="000000" w:themeColor="text1"/>
            <w:szCs w:val="24"/>
          </w:rPr>
          <w:delText xml:space="preserve"> usually</w:delText>
        </w:r>
      </w:del>
      <w:r w:rsidRPr="000B121E">
        <w:rPr>
          <w:rFonts w:cs="Times New Roman"/>
          <w:color w:val="000000" w:themeColor="text1"/>
          <w:szCs w:val="24"/>
        </w:rPr>
        <w:t xml:space="preserve"> exhibit large variations, unexpected outliers, and missing values, which makes estimating the forecast bias</w:t>
      </w:r>
      <w:ins w:id="140" w:author="Fildes, Robert" w:date="2017-12-12T15:20:00Z">
        <w:r w:rsidR="00F2383B">
          <w:rPr>
            <w:rFonts w:cs="Times New Roman"/>
            <w:color w:val="000000" w:themeColor="text1"/>
            <w:szCs w:val="24"/>
          </w:rPr>
          <w:t xml:space="preserve"> a</w:t>
        </w:r>
      </w:ins>
      <w:r w:rsidRPr="000B121E">
        <w:rPr>
          <w:rFonts w:cs="Times New Roman"/>
          <w:color w:val="000000" w:themeColor="text1"/>
          <w:szCs w:val="24"/>
        </w:rPr>
        <w:t xml:space="preserve"> difficult task. </w:t>
      </w:r>
    </w:p>
    <w:p w14:paraId="5A9D878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864C8AA" w14:textId="1C8B08E8"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An alternative method is to combine the forecasts which are generated by the same model </w:t>
      </w:r>
      <w:r w:rsidR="001B19BE" w:rsidRPr="000B121E">
        <w:rPr>
          <w:rFonts w:cs="Times New Roman"/>
          <w:color w:val="000000" w:themeColor="text1"/>
          <w:szCs w:val="24"/>
        </w:rPr>
        <w:t xml:space="preserve">but </w:t>
      </w:r>
      <w:r w:rsidRPr="000B121E">
        <w:rPr>
          <w:rFonts w:cs="Times New Roman"/>
          <w:color w:val="000000" w:themeColor="text1"/>
          <w:szCs w:val="24"/>
        </w:rPr>
        <w:t>with different estimation windows</w:t>
      </w:r>
      <w:r w:rsidR="001B19BE" w:rsidRPr="000B121E">
        <w:rPr>
          <w:rFonts w:cs="Times New Roman"/>
          <w:color w:val="000000" w:themeColor="text1"/>
          <w:szCs w:val="24"/>
        </w:rPr>
        <w:t xml:space="preserve"> while expecting a trade-off between reduced forecast bias and potentially increased forecast error variance</w:t>
      </w:r>
      <w:r w:rsidRPr="000B121E">
        <w:rPr>
          <w:rFonts w:cs="Times New Roman"/>
          <w:color w:val="000000" w:themeColor="text1"/>
          <w:szCs w:val="24"/>
        </w:rPr>
        <w:t xml:space="preserv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&lt;EndNote&gt;&lt;Cite&gt;&lt;Author&gt;Pesaran&lt;/Author&gt;&lt;Year&gt;2005&lt;/Year&gt;&lt;RecNum&gt;622&lt;/RecNum&gt;&lt;DisplayText&gt;(Pesaran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"_ENREF_62" \o "Pesaran, 2005 #622" </w:instrText>
      </w:r>
      <w:r w:rsidR="003F64F4">
        <w:fldChar w:fldCharType="separate"/>
      </w:r>
      <w:r w:rsidR="00EE2F0B">
        <w:rPr>
          <w:rFonts w:cs="Times New Roman"/>
          <w:noProof/>
          <w:color w:val="000000" w:themeColor="text1"/>
          <w:szCs w:val="24"/>
        </w:rPr>
        <w:t>Pesaran &amp; Timmermann, 2005</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807F13"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&lt;EndNote&gt;&lt;Cite&gt;&lt;Author&gt;Pesaran&lt;/Author&gt;&lt;Year&gt;2011&lt;/Year&gt;&lt;RecNum&gt;749&lt;/RecNum&gt;&lt;DisplayText&gt;(Pesaran &amp;amp;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"_ENREF_64" \o "Pesaran, 2011 #749" </w:instrText>
      </w:r>
      <w:r w:rsidR="003F64F4">
        <w:fldChar w:fldCharType="separate"/>
      </w:r>
      <w:r w:rsidR="00EE2F0B">
        <w:rPr>
          <w:rFonts w:cs="Times New Roman"/>
          <w:noProof/>
          <w:color w:val="000000" w:themeColor="text1"/>
          <w:szCs w:val="24"/>
        </w:rPr>
        <w:t>Pesaran &amp; Pick, 2011</w:t>
      </w:r>
      <w:r w:rsidR="003F64F4">
        <w:rPr>
          <w:rFonts w:cs="Times New Roman"/>
          <w:noProof/>
          <w:color w:val="000000" w:themeColor="text1"/>
          <w:szCs w:val="24"/>
        </w:rPr>
        <w:fldChar w:fldCharType="end"/>
      </w:r>
      <w:r w:rsidR="00153750">
        <w:rPr>
          <w:rFonts w:cs="Times New Roman"/>
          <w:noProof/>
          <w:color w:val="000000" w:themeColor="text1"/>
          <w:szCs w:val="24"/>
        </w:rPr>
        <w:t>)</w:t>
      </w:r>
      <w:r w:rsidR="00807F13" w:rsidRPr="000B121E">
        <w:rPr>
          <w:rFonts w:cs="Times New Roman"/>
          <w:color w:val="000000" w:themeColor="text1"/>
          <w:szCs w:val="24"/>
        </w:rPr>
        <w:fldChar w:fldCharType="end"/>
      </w:r>
      <w:r w:rsidR="00807F13" w:rsidRPr="000B121E">
        <w:rPr>
          <w:rFonts w:cs="Times New Roman"/>
          <w:color w:val="000000" w:themeColor="text1"/>
          <w:szCs w:val="24"/>
        </w:rPr>
        <w:t xml:space="preserve">. </w:t>
      </w:r>
      <w:r w:rsidR="001B19BE" w:rsidRPr="000B121E">
        <w:rPr>
          <w:rFonts w:cs="Times New Roman"/>
          <w:color w:val="000000" w:themeColor="text1"/>
          <w:szCs w:val="24"/>
        </w:rPr>
        <w:t>For example, i</w:t>
      </w:r>
      <w:r w:rsidRPr="000B121E">
        <w:rPr>
          <w:rFonts w:cs="Times New Roman"/>
          <w:color w:val="000000" w:themeColor="text1"/>
          <w:szCs w:val="24"/>
        </w:rPr>
        <w:t xml:space="preserve">f we know </w:t>
      </w:r>
      <w:r w:rsidR="001B19BE" w:rsidRPr="000B121E">
        <w:rPr>
          <w:rFonts w:cs="Times New Roman"/>
          <w:color w:val="000000" w:themeColor="text1"/>
          <w:szCs w:val="24"/>
        </w:rPr>
        <w:t>there exists a</w:t>
      </w:r>
      <w:r w:rsidRPr="000B121E">
        <w:rPr>
          <w:rFonts w:cs="Times New Roman"/>
          <w:color w:val="000000" w:themeColor="text1"/>
          <w:szCs w:val="24"/>
        </w:rPr>
        <w:t xml:space="preserve"> structural break</w:t>
      </w:r>
      <w:r w:rsidR="001B19BE" w:rsidRPr="000B121E">
        <w:rPr>
          <w:rFonts w:cs="Times New Roman"/>
          <w:color w:val="000000" w:themeColor="text1"/>
          <w:szCs w:val="24"/>
        </w:rPr>
        <w:t xml:space="preserve"> and it occurs </w:t>
      </w:r>
      <w:r w:rsidRPr="000B121E">
        <w:rPr>
          <w:rFonts w:cs="Times New Roman"/>
          <w:color w:val="000000" w:themeColor="text1"/>
          <w:szCs w:val="24"/>
        </w:rPr>
        <w:t xml:space="preserve">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e>
        </m:d>
      </m:oMath>
      <w:r w:rsidRPr="000B121E">
        <w:rPr>
          <w:rFonts w:cs="Times New Roman"/>
          <w:color w:val="000000" w:themeColor="text1"/>
          <w:szCs w:val="24"/>
        </w:rPr>
        <w:t xml:space="preserve"> and generate unbiased forecasts. </w:t>
      </w:r>
      <w:r w:rsidR="001B19BE" w:rsidRPr="000B121E">
        <w:rPr>
          <w:rFonts w:cs="Times New Roman"/>
          <w:color w:val="000000" w:themeColor="text1"/>
          <w:szCs w:val="24"/>
        </w:rPr>
        <w:t>However,</w:t>
      </w:r>
      <w:r w:rsidRPr="000B121E">
        <w:rPr>
          <w:rFonts w:cs="Times New Roman"/>
          <w:color w:val="000000" w:themeColor="text1"/>
          <w:szCs w:val="24"/>
        </w:rPr>
        <w:t xml:space="preserve"> </w:t>
      </w:r>
      <w:r w:rsidR="00944DE2">
        <w:rPr>
          <w:rFonts w:cs="Times New Roman"/>
          <w:color w:val="000000" w:themeColor="text1"/>
          <w:szCs w:val="24"/>
        </w:rPr>
        <w:t>as</w:t>
      </w:r>
      <w:r w:rsidR="001B19BE" w:rsidRPr="000B121E">
        <w:rPr>
          <w:rFonts w:cs="Times New Roman"/>
          <w:color w:val="000000" w:themeColor="text1"/>
          <w:szCs w:val="24"/>
        </w:rPr>
        <w:t xml:space="preserve"> we </w:t>
      </w:r>
      <w:r w:rsidRPr="000B121E">
        <w:rPr>
          <w:rFonts w:cs="Times New Roman"/>
          <w:color w:val="000000" w:themeColor="text1"/>
          <w:szCs w:val="24"/>
        </w:rPr>
        <w:t xml:space="preserve">do not know the location of the break, we may </w:t>
      </w:r>
      <w:r w:rsidR="00944DE2">
        <w:rPr>
          <w:rFonts w:cs="Times New Roman"/>
          <w:color w:val="000000" w:themeColor="text1"/>
          <w:szCs w:val="24"/>
        </w:rPr>
        <w:t xml:space="preserve">estimate the model </w:t>
      </w:r>
      <w:ins w:id="141" w:author="Fildes, Robert" w:date="2017-12-12T15:22:00Z">
        <w:r w:rsidR="00F2383B">
          <w:rPr>
            <w:rFonts w:cs="Times New Roman"/>
            <w:color w:val="000000" w:themeColor="text1"/>
            <w:szCs w:val="24"/>
          </w:rPr>
          <w:t xml:space="preserve">only using </w:t>
        </w:r>
      </w:ins>
      <w:del w:id="142" w:author="Fildes, Robert" w:date="2017-12-12T15:22:00Z">
        <w:r w:rsidR="00944DE2" w:rsidDel="00F2383B">
          <w:rPr>
            <w:rFonts w:cs="Times New Roman"/>
            <w:color w:val="000000" w:themeColor="text1"/>
            <w:szCs w:val="24"/>
          </w:rPr>
          <w:delText xml:space="preserve">with </w:delText>
        </w:r>
      </w:del>
      <w:r w:rsidR="00944DE2">
        <w:rPr>
          <w:rFonts w:cs="Times New Roman"/>
          <w:color w:val="000000" w:themeColor="text1"/>
          <w:szCs w:val="24"/>
        </w:rPr>
        <w:t xml:space="preserve">the data </w:t>
      </w:r>
      <w:r w:rsidR="001B19BE" w:rsidRPr="000B121E">
        <w:rPr>
          <w:rFonts w:cs="Times New Roman"/>
          <w:color w:val="000000" w:themeColor="text1"/>
          <w:szCs w:val="24"/>
        </w:rPr>
        <w:t xml:space="preserve">which are </w:t>
      </w:r>
      <w:r w:rsidRPr="000B121E">
        <w:rPr>
          <w:rFonts w:cs="Times New Roman"/>
          <w:color w:val="000000" w:themeColor="text1"/>
          <w:szCs w:val="24"/>
        </w:rPr>
        <w:t>close</w:t>
      </w:r>
      <w:ins w:id="143" w:author="Fildes, Robert" w:date="2017-12-12T15:22:00Z">
        <w:r w:rsidR="00F2383B">
          <w:rPr>
            <w:rFonts w:cs="Times New Roman"/>
            <w:color w:val="000000" w:themeColor="text1"/>
            <w:szCs w:val="24"/>
          </w:rPr>
          <w:t>st</w:t>
        </w:r>
      </w:ins>
      <w:r w:rsidRPr="000B121E">
        <w:rPr>
          <w:rFonts w:cs="Times New Roman"/>
          <w:color w:val="000000" w:themeColor="text1"/>
          <w:szCs w:val="24"/>
        </w:rPr>
        <w:t xml:space="preserve"> to the forecast origin </w:t>
      </w:r>
      <w:ins w:id="144" w:author="Fildes, Robert" w:date="2017-12-12T15:24:00Z">
        <w:r w:rsidR="00F2383B">
          <w:rPr>
            <w:rFonts w:cs="Times New Roman"/>
            <w:color w:val="000000" w:themeColor="text1"/>
            <w:szCs w:val="24"/>
          </w:rPr>
          <w:t>in conformity with</w:t>
        </w:r>
      </w:ins>
      <w:ins w:id="145" w:author="Fildes, Robert" w:date="2017-12-12T15:25:00Z">
        <w:r w:rsidR="00F2383B">
          <w:rPr>
            <w:rFonts w:cs="Times New Roman"/>
            <w:color w:val="000000" w:themeColor="text1"/>
            <w:szCs w:val="24"/>
          </w:rPr>
          <w:t xml:space="preserve"> maintaining the degrees of freedom</w:t>
        </w:r>
      </w:ins>
      <w:ins w:id="146" w:author="Fildes, Robert" w:date="2017-12-12T15:23:00Z">
        <w:r w:rsidR="00F2383B">
          <w:rPr>
            <w:rFonts w:cs="Times New Roman"/>
            <w:color w:val="000000" w:themeColor="text1"/>
            <w:szCs w:val="24"/>
          </w:rPr>
          <w:t xml:space="preserve"> </w:t>
        </w:r>
      </w:ins>
      <w:del w:id="147" w:author="Fildes, Robert" w:date="2017-12-12T15:22:00Z">
        <w:r w:rsidRPr="000B121E" w:rsidDel="00F2383B">
          <w:rPr>
            <w:rFonts w:cs="Times New Roman"/>
            <w:color w:val="000000" w:themeColor="text1"/>
            <w:szCs w:val="24"/>
          </w:rPr>
          <w:delText xml:space="preserve">as much as </w:delText>
        </w:r>
      </w:del>
      <w:del w:id="148" w:author="Fildes, Robert" w:date="2017-12-12T15:24:00Z">
        <w:r w:rsidRPr="000B121E" w:rsidDel="00F2383B">
          <w:rPr>
            <w:rFonts w:cs="Times New Roman"/>
            <w:color w:val="000000" w:themeColor="text1"/>
            <w:szCs w:val="24"/>
          </w:rPr>
          <w:delText xml:space="preserve">possible </w:delText>
        </w:r>
      </w:del>
      <w:r w:rsidRPr="000B121E">
        <w:rPr>
          <w:rFonts w:cs="Times New Roman"/>
          <w:color w:val="000000" w:themeColor="text1"/>
          <w:szCs w:val="24"/>
        </w:rPr>
        <w:t>(</w:t>
      </w:r>
      <w:r w:rsidR="00944DE2">
        <w:rPr>
          <w:rFonts w:cs="Times New Roman"/>
          <w:color w:val="000000" w:themeColor="text1"/>
          <w:szCs w:val="24"/>
        </w:rPr>
        <w:t xml:space="preserve">i.e., </w:t>
      </w:r>
      <w:r w:rsidRPr="000B121E">
        <w:rPr>
          <w:rFonts w:cs="Times New Roman"/>
          <w:color w:val="000000" w:themeColor="text1"/>
          <w:szCs w:val="24"/>
        </w:rPr>
        <w:t xml:space="preserve">we keep </w:t>
      </w:r>
      <w:r w:rsidRPr="000B121E">
        <w:rPr>
          <w:rFonts w:cs="Times New Roman"/>
          <w:i/>
          <w:color w:val="000000" w:themeColor="text1"/>
          <w:szCs w:val="24"/>
        </w:rPr>
        <w:t>m</w:t>
      </w:r>
      <w:r w:rsidRPr="000B121E">
        <w:rPr>
          <w:rFonts w:cs="Times New Roman"/>
          <w:color w:val="000000" w:themeColor="text1"/>
          <w:szCs w:val="24"/>
        </w:rPr>
        <w:t xml:space="preserve"> as large as possible) </w:t>
      </w:r>
      <w:del w:id="149" w:author="Fildes, Robert" w:date="2017-12-12T15:25:00Z">
        <w:r w:rsidRPr="000B121E" w:rsidDel="00F2383B">
          <w:rPr>
            <w:rFonts w:cs="Times New Roman"/>
            <w:color w:val="000000" w:themeColor="text1"/>
            <w:szCs w:val="24"/>
          </w:rPr>
          <w:delText xml:space="preserve">given </w:delText>
        </w:r>
      </w:del>
      <w:ins w:id="150" w:author="Fildes, Robert" w:date="2017-12-12T15:25:00Z">
        <w:r w:rsidR="00F2383B">
          <w:rPr>
            <w:rFonts w:cs="Times New Roman"/>
            <w:color w:val="000000" w:themeColor="text1"/>
            <w:szCs w:val="24"/>
          </w:rPr>
          <w:t xml:space="preserve">so that </w:t>
        </w:r>
      </w:ins>
      <w:r w:rsidRPr="000B121E">
        <w:rPr>
          <w:rFonts w:cs="Times New Roman"/>
          <w:color w:val="000000" w:themeColor="text1"/>
          <w:szCs w:val="24"/>
        </w:rPr>
        <w:t xml:space="preserve">that there are enough observations to estimate the model. </w:t>
      </w:r>
      <w:r w:rsidRPr="000B121E">
        <w:rPr>
          <w:rFonts w:cs="Times New Roman"/>
          <w:noProof/>
          <w:color w:val="000000" w:themeColor="text1"/>
          <w:szCs w:val="24"/>
        </w:rPr>
        <w:t>If</w:t>
      </w:r>
      <w:r w:rsidRPr="000B121E">
        <w:rPr>
          <w:rFonts w:cs="Times New Roman"/>
          <w:color w:val="000000" w:themeColor="text1"/>
          <w:szCs w:val="24"/>
        </w:rPr>
        <w:t xml:space="preserve"> </w:t>
      </w:r>
      <w:r w:rsidRPr="000B121E">
        <w:rPr>
          <w:rFonts w:cs="Times New Roman"/>
          <w:i/>
          <w:color w:val="000000" w:themeColor="text1"/>
          <w:szCs w:val="24"/>
        </w:rPr>
        <w:t>m</w:t>
      </w:r>
      <w:r w:rsidRPr="000B121E">
        <w:rPr>
          <w:rFonts w:cs="Times New Roman"/>
          <w:color w:val="000000" w:themeColor="text1"/>
          <w:szCs w:val="24"/>
        </w:rPr>
        <w:t xml:space="preserve"> by chance 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the model will be estimated with post-break data only and </w:t>
      </w:r>
      <w:r w:rsidR="001B19BE" w:rsidRPr="000B121E">
        <w:rPr>
          <w:rFonts w:cs="Times New Roman"/>
          <w:color w:val="000000" w:themeColor="text1"/>
          <w:szCs w:val="24"/>
        </w:rPr>
        <w:t xml:space="preserve">it will </w:t>
      </w:r>
      <w:r w:rsidRPr="000B121E">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0B121E">
        <w:rPr>
          <w:rFonts w:cs="Times New Roman"/>
          <w:color w:val="000000" w:themeColor="text1"/>
          <w:szCs w:val="24"/>
        </w:rPr>
        <w:t xml:space="preserve"> (i.e., we are using fewer observations to estimate the model)</w:t>
      </w:r>
      <w:r w:rsidRPr="000B121E">
        <w:rPr>
          <w:rFonts w:cs="Times New Roman"/>
          <w:color w:val="000000" w:themeColor="text1"/>
          <w:szCs w:val="24"/>
        </w:rPr>
        <w:t xml:space="preserve">. The Mean Squared Error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Change w:id="151" w:author="Fildes, Robert" w:date="2017-12-12T15:26:00Z">
                  <w:rPr>
                    <w:rFonts w:ascii="Cambria Math" w:hAnsi="Cambria Math" w:cs="Times New Roman"/>
                    <w:color w:val="000000" w:themeColor="text1"/>
                    <w:szCs w:val="24"/>
                  </w:rPr>
                </w:rPrChange>
              </w:rPr>
              <m:t>h</m:t>
            </m:r>
            <m:r>
              <m:rPr>
                <m:sty m:val="p"/>
              </m:rPr>
              <w:rPr>
                <w:rFonts w:ascii="Cambria Math" w:hAnsi="Cambria Math" w:cs="Times New Roman"/>
                <w:color w:val="000000" w:themeColor="text1"/>
                <w:szCs w:val="24"/>
              </w:rPr>
              <m:t>,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0B121E">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ctrlPr>
                  <w:rPr>
                    <w:rFonts w:ascii="Cambria Math" w:hAnsi="Cambria Math" w:cs="Times New Roman"/>
                    <w:color w:val="000000" w:themeColor="text1"/>
                    <w:szCs w:val="24"/>
                  </w:rPr>
                </m:ctrlPr>
              </m:sub>
            </m:sSub>
          </m:e>
        </m:d>
      </m:oMath>
      <w:r w:rsidRPr="000B121E">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w:commentRangeStart w:id="152"/>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Change w:id="153" w:author="tao huang" w:date="2017-12-20T21:24:00Z">
                  <w:rPr>
                    <w:rFonts w:ascii="Cambria Math" w:hAnsi="Cambria Math" w:cs="Times New Roman"/>
                    <w:color w:val="000000" w:themeColor="text1"/>
                    <w:szCs w:val="24"/>
                  </w:rPr>
                </w:rPrChange>
              </w:rPr>
              <m:t>E</m:t>
            </m:r>
          </m:e>
          <m:sub>
            <m:r>
              <w:rPr>
                <w:rFonts w:ascii="Cambria Math" w:hAnsi="Cambria Math" w:cs="Times New Roman"/>
                <w:color w:val="000000" w:themeColor="text1"/>
                <w:szCs w:val="24"/>
                <w:rPrChange w:id="154" w:author="Fildes, Robert" w:date="2017-12-12T15:27:00Z">
                  <w:rPr>
                    <w:rFonts w:ascii="Cambria Math" w:hAnsi="Cambria Math" w:cs="Times New Roman"/>
                    <w:color w:val="000000" w:themeColor="text1"/>
                    <w:szCs w:val="24"/>
                  </w:rPr>
                </w:rPrChange>
              </w:rPr>
              <m:t>m</m:t>
            </m:r>
          </m:sub>
        </m:sSub>
        <w:commentRangeEnd w:id="152"/>
        <m:r>
          <m:rPr>
            <m:sty m:val="p"/>
          </m:rPr>
          <w:rPr>
            <w:rStyle w:val="CommentReference"/>
          </w:rPr>
          <w:commentReference w:id="152"/>
        </m:r>
      </m:oMath>
      <w:r w:rsidRPr="000B121E">
        <w:rPr>
          <w:rFonts w:cs="Times New Roman"/>
          <w:color w:val="000000" w:themeColor="text1"/>
          <w:szCs w:val="24"/>
        </w:rPr>
        <w:t xml:space="preserve"> is the forecasting error variance), </w:t>
      </w:r>
      <w:r w:rsidRPr="000B121E">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Sub>
      </m:oMath>
      <w:r w:rsidRPr="000B121E">
        <w:rPr>
          <w:rFonts w:cs="Times New Roman"/>
          <w:color w:val="000000" w:themeColor="text1"/>
          <w:szCs w:val="24"/>
        </w:rPr>
        <w:t>, an</w:t>
      </w:r>
      <w:r w:rsidRPr="000B121E">
        <w:rPr>
          <w:rFonts w:cs="Times New Roman"/>
          <w:noProof/>
          <w:color w:val="000000" w:themeColor="text1"/>
          <w:szCs w:val="24"/>
        </w:rPr>
        <w:t xml:space="preserve">d </w:t>
      </w:r>
      <w:r w:rsidRPr="000B121E">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0B121E">
        <w:rPr>
          <w:rFonts w:cs="Times New Roman"/>
          <w:color w:val="000000" w:themeColor="text1"/>
          <w:szCs w:val="24"/>
        </w:rPr>
        <w:t xml:space="preserve">. </w:t>
      </w:r>
      <w:r w:rsidR="003F64F4">
        <w:fldChar w:fldCharType="begin"/>
      </w:r>
      <w:r w:rsidR="003F64F4">
        <w:instrText xml:space="preserve"> HYPERLINK \l "_ENREF_62" \o "Pesaran, 2005 #622" </w:instrText>
      </w:r>
      <w:r w:rsidR="003F64F4">
        <w:fldChar w:fldCharType="separate"/>
      </w:r>
      <w:r w:rsidR="00EE2F0B" w:rsidRPr="000B121E">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E2F0B" w:rsidRPr="000B121E">
        <w:rPr>
          <w:rFonts w:cs="Times New Roman"/>
          <w:color w:val="000000" w:themeColor="text1"/>
          <w:szCs w:val="24"/>
        </w:rPr>
        <w:fldChar w:fldCharType="separate"/>
      </w:r>
      <w:r w:rsidR="00EE2F0B">
        <w:rPr>
          <w:rFonts w:cs="Times New Roman"/>
          <w:noProof/>
          <w:color w:val="000000" w:themeColor="text1"/>
          <w:szCs w:val="24"/>
        </w:rPr>
        <w:t>Pesaran and Timmermann (2005)</w:t>
      </w:r>
      <w:r w:rsidR="00EE2F0B" w:rsidRPr="000B121E">
        <w:rPr>
          <w:rFonts w:cs="Times New Roman"/>
          <w:color w:val="000000" w:themeColor="text1"/>
          <w:szCs w:val="24"/>
        </w:rPr>
        <w:fldChar w:fldCharType="end"/>
      </w:r>
      <w:r w:rsidR="003F64F4">
        <w:rPr>
          <w:rFonts w:cs="Times New Roman"/>
          <w:color w:val="000000" w:themeColor="text1"/>
          <w:szCs w:val="24"/>
        </w:rPr>
        <w:fldChar w:fldCharType="end"/>
      </w:r>
      <w:r w:rsidRPr="000B121E">
        <w:rPr>
          <w:rFonts w:cs="Times New Roman"/>
          <w:color w:val="000000" w:themeColor="text1"/>
          <w:szCs w:val="24"/>
        </w:rPr>
        <w:t xml:space="preserve"> show </w:t>
      </w:r>
      <w:r w:rsidR="001B19BE" w:rsidRPr="000B121E">
        <w:rPr>
          <w:rFonts w:cs="Times New Roman"/>
          <w:color w:val="000000" w:themeColor="text1"/>
          <w:szCs w:val="24"/>
        </w:rPr>
        <w:t xml:space="preserve">analytically </w:t>
      </w:r>
      <w:r w:rsidRPr="000B121E">
        <w:rPr>
          <w:rFonts w:cs="Times New Roman"/>
          <w:color w:val="000000" w:themeColor="text1"/>
          <w:szCs w:val="24"/>
        </w:rPr>
        <w:t xml:space="preserve">that the change of the MSE for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Pr="000B121E">
        <w:rPr>
          <w:rFonts w:cs="Times New Roman"/>
          <w:color w:val="000000" w:themeColor="text1"/>
          <w:szCs w:val="24"/>
        </w:rPr>
        <w:t xml:space="preserve"> </w:t>
      </w:r>
      <w:r w:rsidR="000E0B8A" w:rsidRPr="000B121E">
        <w:rPr>
          <w:rFonts w:cs="Times New Roman"/>
          <w:color w:val="000000" w:themeColor="text1"/>
          <w:szCs w:val="24"/>
        </w:rPr>
        <w:t>when we estimate the model with data</w:t>
      </w:r>
      <w:r w:rsidRPr="000B121E">
        <w:rPr>
          <w:rFonts w:cs="Times New Roman"/>
          <w:color w:val="000000" w:themeColor="text1"/>
          <w:szCs w:val="24"/>
        </w:rPr>
        <w:t xml:space="preserve"> </w:t>
      </w:r>
      <m:oMath>
        <m:r>
          <w:rPr>
            <w:rFonts w:ascii="Cambria Math" w:hAnsi="Cambria Math" w:cs="Times New Roman"/>
            <w:color w:val="000000" w:themeColor="text1"/>
            <w:szCs w:val="24"/>
          </w:rPr>
          <m:t>[m+1,T]</m:t>
        </m:r>
      </m:oMath>
      <w:r w:rsidRPr="000B121E">
        <w:rPr>
          <w:rFonts w:cs="Times New Roman"/>
          <w:color w:val="000000" w:themeColor="text1"/>
          <w:szCs w:val="24"/>
        </w:rPr>
        <w:t xml:space="preserve"> compared to with </w:t>
      </w:r>
      <w:r w:rsidR="000E0B8A" w:rsidRPr="000B121E">
        <w:rPr>
          <w:rFonts w:cs="Times New Roman"/>
          <w:color w:val="000000" w:themeColor="text1"/>
          <w:szCs w:val="24"/>
        </w:rPr>
        <w:t>the data</w:t>
      </w:r>
      <w:r w:rsidRPr="000B121E">
        <w:rPr>
          <w:rFonts w:cs="Times New Roman"/>
          <w:color w:val="000000" w:themeColor="text1"/>
          <w:szCs w:val="24"/>
        </w:rPr>
        <w:t xml:space="preserve"> </w:t>
      </w:r>
      <m:oMath>
        <m:r>
          <w:rPr>
            <w:rFonts w:ascii="Cambria Math" w:hAnsi="Cambria Math" w:cs="Times New Roman"/>
            <w:color w:val="000000" w:themeColor="text1"/>
            <w:szCs w:val="24"/>
          </w:rPr>
          <m:t>[m,T]</m:t>
        </m:r>
      </m:oMath>
      <w:r w:rsidRPr="000B121E">
        <w:rPr>
          <w:rFonts w:cs="Times New Roman"/>
          <w:color w:val="000000" w:themeColor="text1"/>
          <w:szCs w:val="24"/>
        </w:rPr>
        <w:t>) can be represented as:</w:t>
      </w:r>
    </w:p>
    <w:p w14:paraId="7D73094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138F696" w14:textId="3E382F90" w:rsidR="004617F2" w:rsidRPr="000B121E" w:rsidRDefault="00AA2C40"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Change w:id="155" w:author="Fildes, Robert" w:date="2017-12-12T15:26:00Z">
                    <w:rPr>
                      <w:rFonts w:ascii="Cambria Math" w:hAnsi="Cambria Math" w:cs="Times New Roman"/>
                      <w:color w:val="000000" w:themeColor="text1"/>
                      <w:szCs w:val="24"/>
                    </w:rPr>
                  </w:rPrChange>
                </w:rPr>
                <m:t>h, m</m:t>
              </m:r>
              <m:r>
                <m:rPr>
                  <m:sty m:val="p"/>
                </m:rPr>
                <w:rPr>
                  <w:rFonts w:ascii="Cambria Math" w:hAnsi="Cambria Math" w:cs="Times New Roman"/>
                  <w:color w:val="000000" w:themeColor="text1"/>
                  <w:szCs w:val="24"/>
                </w:rPr>
                <m:t>+1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Change w:id="156" w:author="Fildes, Robert" w:date="2017-12-12T15:26:00Z">
                    <w:rPr>
                      <w:rFonts w:ascii="Cambria Math" w:hAnsi="Cambria Math" w:cs="Times New Roman"/>
                      <w:color w:val="000000" w:themeColor="text1"/>
                      <w:szCs w:val="24"/>
                    </w:rPr>
                  </w:rPrChange>
                </w:rPr>
                <m: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oMath>
      </m:oMathPara>
    </w:p>
    <w:p w14:paraId="4158BF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BBE4D97" w14:textId="0CDFFD7A" w:rsidR="00D4038D" w:rsidRPr="000B121E" w:rsidRDefault="000E0B8A"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w:t>
      </w:r>
      <w:r w:rsidR="004617F2" w:rsidRPr="000B121E">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0B121E">
        <w:rPr>
          <w:rFonts w:cs="Times New Roman"/>
          <w:color w:val="000000" w:themeColor="text1"/>
          <w:szCs w:val="24"/>
        </w:rPr>
        <w:t xml:space="preserve"> is the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004617F2" w:rsidRPr="000B121E">
        <w:rPr>
          <w:rFonts w:cs="Times New Roman"/>
          <w:color w:val="000000" w:themeColor="text1"/>
          <w:szCs w:val="24"/>
        </w:rPr>
        <w:t xml:space="preserve"> based on the estimation window [m+1, </w:t>
      </w:r>
      <w:r w:rsidR="004617F2" w:rsidRPr="000B121E">
        <w:rPr>
          <w:rFonts w:cs="Times New Roman"/>
          <w:i/>
          <w:color w:val="000000" w:themeColor="text1"/>
          <w:szCs w:val="24"/>
        </w:rPr>
        <w:t>T</w:t>
      </w:r>
      <w:r w:rsidR="004617F2" w:rsidRPr="000B121E">
        <w:rPr>
          <w:rFonts w:cs="Times New Roman"/>
          <w:color w:val="000000" w:themeColor="text1"/>
          <w:szCs w:val="24"/>
        </w:rPr>
        <w:t xml:space="preserve">]. When the observation at week </w:t>
      </w:r>
      <w:r w:rsidR="004617F2" w:rsidRPr="000B121E">
        <w:rPr>
          <w:rFonts w:cs="Times New Roman"/>
          <w:i/>
          <w:color w:val="000000" w:themeColor="text1"/>
          <w:szCs w:val="24"/>
        </w:rPr>
        <w:t>m</w:t>
      </w:r>
      <w:r w:rsidR="004617F2" w:rsidRPr="000B121E">
        <w:rPr>
          <w:rFonts w:cs="Times New Roman"/>
          <w:color w:val="000000" w:themeColor="text1"/>
          <w:szCs w:val="24"/>
        </w:rPr>
        <w:t xml:space="preserve">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depends on the error variance before 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(e.g., there are more pre-break variations compared </w:t>
      </w:r>
      <w:r w:rsidR="004617F2" w:rsidRPr="000B121E">
        <w:rPr>
          <w:rFonts w:cs="Times New Roman"/>
          <w:color w:val="000000" w:themeColor="text1"/>
          <w:szCs w:val="24"/>
        </w:rPr>
        <w:lastRenderedPageBreak/>
        <w:t xml:space="preserve">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0B121E">
        <w:rPr>
          <w:rFonts w:cs="Times New Roman"/>
          <w:color w:val="000000" w:themeColor="text1"/>
          <w:szCs w:val="24"/>
        </w:rPr>
        <w:t>As a result</w:t>
      </w:r>
      <w:r w:rsidR="004617F2" w:rsidRPr="000B121E">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0B121E">
        <w:rPr>
          <w:rFonts w:cs="Times New Roman"/>
          <w:color w:val="000000" w:themeColor="text1"/>
          <w:szCs w:val="24"/>
        </w:rPr>
        <w:t>.</w:t>
      </w:r>
      <w:r w:rsidR="00E23B2D" w:rsidRPr="000B121E">
        <w:rPr>
          <w:rFonts w:cs="Times New Roman"/>
          <w:color w:val="000000" w:themeColor="text1"/>
          <w:szCs w:val="24"/>
        </w:rPr>
        <w:t xml:space="preserve"> </w:t>
      </w:r>
      <w:r w:rsidR="008A452F" w:rsidRPr="000B121E">
        <w:rPr>
          <w:rFonts w:cs="Times New Roman"/>
          <w:color w:val="000000" w:themeColor="text1"/>
          <w:szCs w:val="24"/>
        </w:rPr>
        <w:t xml:space="preserve">Therefore, </w:t>
      </w:r>
      <w:r w:rsidR="004617F2" w:rsidRPr="000B121E">
        <w:rPr>
          <w:rFonts w:cs="Times New Roman"/>
          <w:color w:val="000000" w:themeColor="text1"/>
          <w:szCs w:val="24"/>
        </w:rPr>
        <w:t xml:space="preserve">the forecasts generated </w:t>
      </w:r>
      <w:r w:rsidR="008A452F" w:rsidRPr="000B121E">
        <w:rPr>
          <w:rFonts w:cs="Times New Roman"/>
          <w:color w:val="000000" w:themeColor="text1"/>
          <w:szCs w:val="24"/>
        </w:rPr>
        <w:t xml:space="preserve">by the model </w:t>
      </w:r>
      <w:r w:rsidR="004617F2" w:rsidRPr="000B121E">
        <w:rPr>
          <w:rFonts w:cs="Times New Roman"/>
          <w:color w:val="000000" w:themeColor="text1"/>
          <w:szCs w:val="24"/>
        </w:rPr>
        <w:t>with large</w:t>
      </w:r>
      <w:r w:rsidR="008A452F" w:rsidRPr="000B121E">
        <w:rPr>
          <w:rFonts w:cs="Times New Roman"/>
          <w:color w:val="000000" w:themeColor="text1"/>
          <w:szCs w:val="24"/>
        </w:rPr>
        <w:t>r</w:t>
      </w:r>
      <w:r w:rsidR="004617F2" w:rsidRPr="000B121E">
        <w:rPr>
          <w:rFonts w:cs="Times New Roman"/>
          <w:color w:val="000000" w:themeColor="text1"/>
          <w:szCs w:val="24"/>
        </w:rPr>
        <w:t xml:space="preserve"> estimation windows may be subject to </w:t>
      </w:r>
      <w:r w:rsidR="008A452F" w:rsidRPr="000B121E">
        <w:rPr>
          <w:rFonts w:cs="Times New Roman"/>
          <w:color w:val="000000" w:themeColor="text1"/>
          <w:szCs w:val="24"/>
        </w:rPr>
        <w:t>larger</w:t>
      </w:r>
      <w:r w:rsidR="004617F2" w:rsidRPr="000B121E">
        <w:rPr>
          <w:rFonts w:cs="Times New Roman"/>
          <w:color w:val="000000" w:themeColor="text1"/>
          <w:szCs w:val="24"/>
        </w:rPr>
        <w:t xml:space="preserve"> bias (contains more pre-break data) but </w:t>
      </w:r>
      <w:r w:rsidR="008A452F" w:rsidRPr="000B121E">
        <w:rPr>
          <w:rFonts w:cs="Times New Roman"/>
          <w:color w:val="000000" w:themeColor="text1"/>
          <w:szCs w:val="24"/>
        </w:rPr>
        <w:t xml:space="preserve">associated with </w:t>
      </w:r>
      <w:r w:rsidR="004617F2" w:rsidRPr="000B121E">
        <w:rPr>
          <w:rFonts w:cs="Times New Roman"/>
          <w:color w:val="000000" w:themeColor="text1"/>
          <w:szCs w:val="24"/>
        </w:rPr>
        <w:t xml:space="preserve">smaller </w:t>
      </w:r>
      <w:r w:rsidR="008A452F" w:rsidRPr="000B121E">
        <w:rPr>
          <w:rFonts w:cs="Times New Roman"/>
          <w:color w:val="000000" w:themeColor="text1"/>
          <w:szCs w:val="24"/>
        </w:rPr>
        <w:t xml:space="preserve">forecast </w:t>
      </w:r>
      <w:r w:rsidR="004617F2" w:rsidRPr="000B121E">
        <w:rPr>
          <w:rFonts w:cs="Times New Roman"/>
          <w:color w:val="000000" w:themeColor="text1"/>
          <w:szCs w:val="24"/>
        </w:rPr>
        <w:t xml:space="preserve">error variance (with more observations), </w:t>
      </w:r>
      <w:r w:rsidR="004A2D52" w:rsidRPr="000B121E">
        <w:rPr>
          <w:rFonts w:cs="Times New Roman"/>
          <w:color w:val="000000" w:themeColor="text1"/>
          <w:szCs w:val="24"/>
        </w:rPr>
        <w:t xml:space="preserve">and vice versa. </w:t>
      </w:r>
      <w:r w:rsidR="00E23B2D" w:rsidRPr="000B121E">
        <w:rPr>
          <w:rFonts w:cs="Times New Roman"/>
          <w:color w:val="000000" w:themeColor="text1"/>
          <w:szCs w:val="24"/>
        </w:rPr>
        <w:t>C</w:t>
      </w:r>
      <w:r w:rsidR="008A452F" w:rsidRPr="000B121E">
        <w:rPr>
          <w:rFonts w:cs="Times New Roman"/>
          <w:color w:val="000000" w:themeColor="text1"/>
          <w:szCs w:val="24"/>
        </w:rPr>
        <w:t>ombin</w:t>
      </w:r>
      <w:r w:rsidR="00E23B2D" w:rsidRPr="000B121E">
        <w:rPr>
          <w:rFonts w:cs="Times New Roman"/>
          <w:color w:val="000000" w:themeColor="text1"/>
          <w:szCs w:val="24"/>
        </w:rPr>
        <w:t>ing</w:t>
      </w:r>
      <w:r w:rsidR="008A452F" w:rsidRPr="000B121E">
        <w:rPr>
          <w:rFonts w:cs="Times New Roman"/>
          <w:color w:val="000000" w:themeColor="text1"/>
          <w:szCs w:val="24"/>
        </w:rPr>
        <w:t xml:space="preserve"> the</w:t>
      </w:r>
      <w:r w:rsidR="004617F2" w:rsidRPr="000B121E">
        <w:rPr>
          <w:rFonts w:cs="Times New Roman"/>
          <w:color w:val="000000" w:themeColor="text1"/>
          <w:szCs w:val="24"/>
        </w:rPr>
        <w:t xml:space="preserve"> forecasts </w:t>
      </w:r>
      <w:r w:rsidR="00E23B2D" w:rsidRPr="000B121E">
        <w:rPr>
          <w:rFonts w:cs="Times New Roman"/>
          <w:color w:val="000000" w:themeColor="text1"/>
          <w:szCs w:val="24"/>
        </w:rPr>
        <w:t xml:space="preserve">generated by the model with different estimation windows may potentially lead to </w:t>
      </w:r>
      <w:r w:rsidR="004D2AB3">
        <w:rPr>
          <w:rFonts w:cs="Times New Roman"/>
          <w:color w:val="000000" w:themeColor="text1"/>
          <w:szCs w:val="24"/>
        </w:rPr>
        <w:t>higher forecasting accuracy by m</w:t>
      </w:r>
      <w:r w:rsidR="00E23B2D" w:rsidRPr="000B121E">
        <w:rPr>
          <w:rFonts w:cs="Times New Roman"/>
          <w:color w:val="000000" w:themeColor="text1"/>
          <w:szCs w:val="24"/>
        </w:rPr>
        <w:t xml:space="preserve">aking </w:t>
      </w:r>
      <w:r w:rsidR="004617F2" w:rsidRPr="000B121E">
        <w:rPr>
          <w:rFonts w:cs="Times New Roman"/>
          <w:color w:val="000000" w:themeColor="text1"/>
          <w:szCs w:val="24"/>
        </w:rPr>
        <w:t xml:space="preserve">an effective trade-off between </w:t>
      </w:r>
      <w:r w:rsidR="00E23B2D" w:rsidRPr="000B121E">
        <w:rPr>
          <w:rFonts w:cs="Times New Roman"/>
          <w:color w:val="000000" w:themeColor="text1"/>
          <w:szCs w:val="24"/>
        </w:rPr>
        <w:t xml:space="preserve">the </w:t>
      </w:r>
      <w:r w:rsidR="004617F2" w:rsidRPr="000B121E">
        <w:rPr>
          <w:rFonts w:cs="Times New Roman"/>
          <w:color w:val="000000" w:themeColor="text1"/>
          <w:szCs w:val="24"/>
        </w:rPr>
        <w:t xml:space="preserve">forecast bias and </w:t>
      </w:r>
      <w:r w:rsidR="00E23B2D" w:rsidRPr="000B121E">
        <w:rPr>
          <w:rFonts w:cs="Times New Roman"/>
          <w:color w:val="000000" w:themeColor="text1"/>
          <w:szCs w:val="24"/>
        </w:rPr>
        <w:t xml:space="preserve">the </w:t>
      </w:r>
      <w:r w:rsidR="004617F2" w:rsidRPr="000B121E">
        <w:rPr>
          <w:rFonts w:cs="Times New Roman"/>
          <w:color w:val="000000" w:themeColor="text1"/>
          <w:szCs w:val="24"/>
        </w:rPr>
        <w:t>forecasting error variance</w:t>
      </w:r>
      <w:r w:rsidR="00E23B2D" w:rsidRPr="000B121E">
        <w:rPr>
          <w:rFonts w:cs="Times New Roman"/>
          <w:color w:val="000000" w:themeColor="text1"/>
          <w:szCs w:val="24"/>
        </w:rPr>
        <w:t xml:space="preserve"> </w:t>
      </w:r>
      <w:r w:rsidR="004617F2" w:rsidRPr="000B121E">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0B121E">
        <w:rPr>
          <w:rFonts w:cs="Times New Roman"/>
          <w:color w:val="000000" w:themeColor="text1"/>
          <w:szCs w:val="24"/>
        </w:rPr>
        <w:instrText xml:space="preserve"> ADDIN EN.CITE </w:instrText>
      </w:r>
      <w:r w:rsidR="004617F2" w:rsidRPr="000B121E">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0B121E">
        <w:rPr>
          <w:rFonts w:cs="Times New Roman"/>
          <w:color w:val="000000" w:themeColor="text1"/>
          <w:szCs w:val="24"/>
        </w:rPr>
        <w:instrText xml:space="preserve"> ADDIN EN.CITE.DATA </w:instrText>
      </w:r>
      <w:r w:rsidR="004617F2" w:rsidRPr="000B121E">
        <w:rPr>
          <w:rFonts w:cs="Times New Roman"/>
          <w:color w:val="000000" w:themeColor="text1"/>
          <w:szCs w:val="24"/>
        </w:rPr>
      </w:r>
      <w:r w:rsidR="004617F2" w:rsidRPr="000B121E">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4617F2" w:rsidRPr="000B121E">
        <w:rPr>
          <w:rFonts w:cs="Times New Roman"/>
          <w:noProof/>
          <w:color w:val="000000" w:themeColor="text1"/>
          <w:szCs w:val="24"/>
        </w:rPr>
        <w:t>(</w:t>
      </w:r>
      <w:r w:rsidR="003F64F4">
        <w:fldChar w:fldCharType="begin"/>
      </w:r>
      <w:r w:rsidR="003F64F4">
        <w:instrText xml:space="preserve"> HYPERLINK \l "_ENREF_17" \o "Clemen, 1989 #745" </w:instrText>
      </w:r>
      <w:r w:rsidR="003F64F4">
        <w:fldChar w:fldCharType="separate"/>
      </w:r>
      <w:r w:rsidR="00EE2F0B" w:rsidRPr="000B121E">
        <w:rPr>
          <w:rFonts w:cs="Times New Roman"/>
          <w:noProof/>
          <w:color w:val="000000" w:themeColor="text1"/>
          <w:szCs w:val="24"/>
        </w:rPr>
        <w:t>Clemen, 1989</w:t>
      </w:r>
      <w:r w:rsidR="003F64F4">
        <w:rPr>
          <w:rFonts w:cs="Times New Roman"/>
          <w:noProof/>
          <w:color w:val="000000" w:themeColor="text1"/>
          <w:szCs w:val="24"/>
        </w:rPr>
        <w:fldChar w:fldCharType="end"/>
      </w:r>
      <w:r w:rsidR="004617F2" w:rsidRPr="000B121E">
        <w:rPr>
          <w:rFonts w:cs="Times New Roman"/>
          <w:noProof/>
          <w:color w:val="000000" w:themeColor="text1"/>
          <w:szCs w:val="24"/>
        </w:rPr>
        <w:t xml:space="preserve">; </w:t>
      </w:r>
      <w:r w:rsidR="003F64F4">
        <w:fldChar w:fldCharType="begin"/>
      </w:r>
      <w:r w:rsidR="003F64F4">
        <w:instrText xml:space="preserve"> HYPERLINK \l "_ENREF_42" \o "Jose, 2008 #746" </w:instrText>
      </w:r>
      <w:r w:rsidR="003F64F4">
        <w:fldChar w:fldCharType="separate"/>
      </w:r>
      <w:r w:rsidR="00EE2F0B" w:rsidRPr="000B121E">
        <w:rPr>
          <w:rFonts w:cs="Times New Roman"/>
          <w:noProof/>
          <w:color w:val="000000" w:themeColor="text1"/>
          <w:szCs w:val="24"/>
        </w:rPr>
        <w:t>Jose &amp; Winkler, 2008</w:t>
      </w:r>
      <w:r w:rsidR="003F64F4">
        <w:rPr>
          <w:rFonts w:cs="Times New Roman"/>
          <w:noProof/>
          <w:color w:val="000000" w:themeColor="text1"/>
          <w:szCs w:val="24"/>
        </w:rPr>
        <w:fldChar w:fldCharType="end"/>
      </w:r>
      <w:r w:rsidR="004617F2" w:rsidRPr="000B121E">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w:t>
      </w:r>
    </w:p>
    <w:p w14:paraId="255147A8"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1C2D9AF4" w14:textId="778366F0" w:rsidR="00D4038D" w:rsidRPr="000B121E" w:rsidRDefault="00D4038D"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 example, we may combine the forecasts with equal weights as it has been found effective and easy to implement.</w:t>
      </w:r>
      <w:r w:rsidRPr="000B121E">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r w:rsidR="003F64F4">
        <w:fldChar w:fldCharType="begin"/>
      </w:r>
      <w:r w:rsidR="003F64F4">
        <w:instrText xml:space="preserve"> HYPERLINK \l "_ENREF_18" \o "Clements, 1998 #608" </w:instrText>
      </w:r>
      <w:r w:rsidR="003F64F4">
        <w:fldChar w:fldCharType="separate"/>
      </w:r>
      <w:r w:rsidR="00EE2F0B">
        <w:rPr>
          <w:rFonts w:cs="Times New Roman"/>
          <w:noProof/>
          <w:color w:val="000000" w:themeColor="text1"/>
          <w:szCs w:val="24"/>
        </w:rPr>
        <w:t>Clements &amp; Hendry, 1998</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"_ENREF_27" \o "Dekker, 2004 #246" </w:instrText>
      </w:r>
      <w:r w:rsidR="003F64F4">
        <w:fldChar w:fldCharType="separate"/>
      </w:r>
      <w:r w:rsidR="00EE2F0B">
        <w:rPr>
          <w:rFonts w:cs="Times New Roman"/>
          <w:noProof/>
          <w:color w:val="000000" w:themeColor="text1"/>
          <w:szCs w:val="24"/>
        </w:rPr>
        <w:t>Dekker, van Donselaar, &amp; Ouwehand, 2004</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"_ENREF_34" \o "Fildes, 2002 #522" </w:instrText>
      </w:r>
      <w:r w:rsidR="003F64F4">
        <w:fldChar w:fldCharType="separate"/>
      </w:r>
      <w:r w:rsidR="00EE2F0B">
        <w:rPr>
          <w:rFonts w:cs="Times New Roman"/>
          <w:noProof/>
          <w:color w:val="000000" w:themeColor="text1"/>
          <w:szCs w:val="24"/>
        </w:rPr>
        <w:t>Fildes &amp; Stekler, 2002</w:t>
      </w:r>
      <w:r w:rsidR="003F64F4">
        <w:rPr>
          <w:rFonts w:cs="Times New Roman"/>
          <w:noProof/>
          <w:color w:val="000000" w:themeColor="text1"/>
          <w:szCs w:val="24"/>
        </w:rPr>
        <w:fldChar w:fldCharType="end"/>
      </w:r>
      <w:r w:rsidR="00153750">
        <w:rPr>
          <w:rFonts w:cs="Times New Roman"/>
          <w:noProof/>
          <w:color w:val="000000" w:themeColor="text1"/>
          <w:szCs w:val="24"/>
        </w:rPr>
        <w:t xml:space="preserve">; </w:t>
      </w:r>
      <w:r w:rsidR="003F64F4">
        <w:fldChar w:fldCharType="begin"/>
      </w:r>
      <w:r w:rsidR="003F64F4">
        <w:instrText xml:space="preserve"> HYPERLINK \l "_ENREF_65" \o "Pesaran, 2009 #255" </w:instrText>
      </w:r>
      <w:r w:rsidR="003F64F4">
        <w:fldChar w:fldCharType="separate"/>
      </w:r>
      <w:r w:rsidR="00EE2F0B">
        <w:rPr>
          <w:rFonts w:cs="Times New Roman"/>
          <w:noProof/>
          <w:color w:val="000000" w:themeColor="text1"/>
          <w:szCs w:val="24"/>
        </w:rPr>
        <w:t>Pesaran, Schuermann, &amp; Smith, 2009</w:t>
      </w:r>
      <w:r w:rsidR="003F64F4">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We may estimate the model using the most recent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observations to generate the 1</w:t>
      </w:r>
      <w:r w:rsidRPr="000B121E">
        <w:rPr>
          <w:rFonts w:cs="Times New Roman"/>
          <w:color w:val="000000" w:themeColor="text1"/>
          <w:szCs w:val="24"/>
          <w:vertAlign w:val="superscript"/>
        </w:rPr>
        <w:t>st</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represents the parameters estimated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Pr="000B121E">
        <w:rPr>
          <w:rFonts w:cs="Times New Roman"/>
          <w:color w:val="000000" w:themeColor="text1"/>
          <w:szCs w:val="24"/>
        </w:rPr>
        <w:t xml:space="preserve">. The value of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is arbitrarily chosen given there are enough observations to estimate the model and there</w:t>
      </w:r>
      <w:r w:rsidR="004D2AB3">
        <w:rPr>
          <w:rFonts w:cs="Times New Roman"/>
          <w:color w:val="000000" w:themeColor="text1"/>
          <w:szCs w:val="24"/>
        </w:rPr>
        <w:t xml:space="preserve"> is enough variation in</w:t>
      </w:r>
      <w:r w:rsidRPr="000B121E">
        <w:rPr>
          <w:rFonts w:cs="Times New Roman"/>
          <w:color w:val="000000" w:themeColor="text1"/>
          <w:szCs w:val="24"/>
        </w:rPr>
        <w:t xml:space="preserve"> the explanatory variables. We then add more observations (e.g., one) to the estimation window and generate the 2</w:t>
      </w:r>
      <w:r w:rsidRPr="000B121E">
        <w:rPr>
          <w:rFonts w:cs="Times New Roman"/>
          <w:color w:val="000000" w:themeColor="text1"/>
          <w:szCs w:val="24"/>
          <w:vertAlign w:val="superscript"/>
        </w:rPr>
        <w:t>nd</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Pr="000B121E">
        <w:rPr>
          <w:rFonts w:cs="Times New Roman"/>
          <w:color w:val="000000" w:themeColor="text1"/>
          <w:szCs w:val="24"/>
        </w:rPr>
        <w:t xml:space="preserve"> and so forth. We may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Pr="000B121E">
        <w:rPr>
          <w:rFonts w:cs="Times New Roman"/>
          <w:noProof/>
          <w:color w:val="000000" w:themeColor="text1"/>
          <w:szCs w:val="24"/>
        </w:rPr>
        <w:t xml:space="preserve">. Finally, </w:t>
      </w:r>
      <w:r w:rsidRPr="000B121E">
        <w:rPr>
          <w:rFonts w:cs="Times New Roman"/>
          <w:color w:val="000000" w:themeColor="text1"/>
          <w:szCs w:val="24"/>
        </w:rPr>
        <w:t>we calculate the final forecasts as the average value of the (</w:t>
      </w:r>
      <m:oMath>
        <m:r>
          <w:rPr>
            <w:rFonts w:ascii="Cambria Math" w:hAnsi="Cambria Math" w:cs="Times New Roman"/>
            <w:color w:val="000000" w:themeColor="text1"/>
            <w:szCs w:val="24"/>
          </w:rPr>
          <m:t>T-ω+1</m:t>
        </m:r>
      </m:oMath>
      <w:r w:rsidRPr="000B121E">
        <w:rPr>
          <w:rFonts w:cs="Times New Roman"/>
          <w:color w:val="000000" w:themeColor="text1"/>
          <w:szCs w:val="24"/>
        </w:rPr>
        <w:t xml:space="preserve">) sets of </w:t>
      </w:r>
      <w:r w:rsidRPr="000B121E">
        <w:rPr>
          <w:rFonts w:cs="Times New Roman"/>
          <w:i/>
          <w:color w:val="000000" w:themeColor="text1"/>
          <w:szCs w:val="24"/>
        </w:rPr>
        <w:t>h</w:t>
      </w:r>
      <w:r w:rsidRPr="000B121E">
        <w:rPr>
          <w:rFonts w:cs="Times New Roman"/>
          <w:color w:val="000000" w:themeColor="text1"/>
          <w:szCs w:val="24"/>
        </w:rPr>
        <w:t>-step-ahead forecasts:</w:t>
      </w:r>
    </w:p>
    <w:p w14:paraId="1C9E4C13" w14:textId="77777777" w:rsidR="00D4038D" w:rsidRPr="000B121E" w:rsidRDefault="00AA2C40"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14:paraId="7A8623EF"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4493D0BD" w14:textId="4C451DDE" w:rsidR="004617F2" w:rsidRPr="000B121E" w:rsidRDefault="00421036"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w:t>
      </w:r>
      <w:r w:rsidRPr="002C16CF">
        <w:rPr>
          <w:rFonts w:cs="Times New Roman"/>
          <w:noProof/>
          <w:color w:val="000000" w:themeColor="text1"/>
          <w:szCs w:val="24"/>
        </w:rPr>
        <w:t>refer</w:t>
      </w:r>
      <w:r w:rsidR="004D2AB3">
        <w:rPr>
          <w:rFonts w:cs="Times New Roman"/>
          <w:noProof/>
          <w:color w:val="000000" w:themeColor="text1"/>
          <w:szCs w:val="24"/>
        </w:rPr>
        <w:t xml:space="preserve"> to</w:t>
      </w:r>
      <w:r w:rsidRPr="000B121E">
        <w:rPr>
          <w:rFonts w:cs="Times New Roman"/>
          <w:color w:val="000000" w:themeColor="text1"/>
          <w:szCs w:val="24"/>
        </w:rPr>
        <w:t xml:space="preserve"> this method as the estimation window combining (EWC) method. </w:t>
      </w:r>
      <w:r w:rsidR="004617F2" w:rsidRPr="000B121E">
        <w:rPr>
          <w:rFonts w:cs="Times New Roman"/>
          <w:color w:val="000000" w:themeColor="text1"/>
          <w:szCs w:val="24"/>
        </w:rPr>
        <w:t>In</w:t>
      </w:r>
      <w:r w:rsidR="004617F2" w:rsidRPr="000B121E">
        <w:rPr>
          <w:rFonts w:cs="Times New Roman"/>
          <w:noProof/>
          <w:color w:val="000000" w:themeColor="text1"/>
          <w:szCs w:val="24"/>
        </w:rPr>
        <w:t xml:space="preserve"> Appendix</w:t>
      </w:r>
      <w:r w:rsidR="004617F2" w:rsidRPr="000B121E">
        <w:rPr>
          <w:rFonts w:cs="Times New Roman"/>
          <w:color w:val="000000" w:themeColor="text1"/>
          <w:szCs w:val="24"/>
        </w:rPr>
        <w:t xml:space="preserve"> B, we </w:t>
      </w:r>
      <w:r w:rsidR="00807F13" w:rsidRPr="000B121E">
        <w:rPr>
          <w:rFonts w:cs="Times New Roman"/>
          <w:color w:val="000000" w:themeColor="text1"/>
          <w:szCs w:val="24"/>
        </w:rPr>
        <w:t>demonstrate</w:t>
      </w:r>
      <w:r w:rsidR="004617F2" w:rsidRPr="000B121E">
        <w:rPr>
          <w:rFonts w:cs="Times New Roman"/>
          <w:color w:val="000000" w:themeColor="text1"/>
          <w:szCs w:val="24"/>
        </w:rPr>
        <w:t xml:space="preserve"> how we can achieve more accurate forecasts with the IC method and the EWC method</w:t>
      </w:r>
      <w:r w:rsidR="004D2AB3">
        <w:rPr>
          <w:rFonts w:cs="Times New Roman"/>
          <w:color w:val="000000" w:themeColor="text1"/>
          <w:szCs w:val="24"/>
        </w:rPr>
        <w:t xml:space="preserve"> using</w:t>
      </w:r>
      <w:r w:rsidR="004617F2" w:rsidRPr="000B121E">
        <w:rPr>
          <w:rFonts w:cs="Times New Roman"/>
          <w:color w:val="000000" w:themeColor="text1"/>
          <w:szCs w:val="24"/>
        </w:rPr>
        <w:t xml:space="preserve"> simple examples.</w:t>
      </w:r>
    </w:p>
    <w:p w14:paraId="75BBBF45" w14:textId="77777777" w:rsidR="004617F2" w:rsidRPr="000B121E" w:rsidRDefault="004617F2">
      <w:pPr>
        <w:pStyle w:val="Heading2"/>
        <w:numPr>
          <w:ilvl w:val="0"/>
          <w:numId w:val="51"/>
        </w:numPr>
        <w:pPrChange w:id="157" w:author="Fildes, Robert" w:date="2017-12-12T15:29:00Z">
          <w:pPr>
            <w:pStyle w:val="ListParagraph"/>
            <w:numPr>
              <w:numId w:val="49"/>
            </w:numPr>
            <w:shd w:val="clear" w:color="auto" w:fill="FFFFFF" w:themeFill="background1"/>
            <w:spacing w:after="0" w:line="360" w:lineRule="auto"/>
            <w:ind w:left="360" w:hanging="360"/>
          </w:pPr>
        </w:pPrChange>
      </w:pPr>
      <w:r w:rsidRPr="000B121E">
        <w:lastRenderedPageBreak/>
        <w:t>The data</w:t>
      </w:r>
    </w:p>
    <w:p w14:paraId="3EA5A76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4135B67" w14:textId="393A2A71"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r w:rsidR="003F64F4">
        <w:fldChar w:fldCharType="begin"/>
      </w:r>
      <w:r w:rsidR="003F64F4">
        <w:instrText xml:space="preserve"> HYPERLINK \l "_ENREF_11" \o "Bronnenberg, 2008 #741" </w:instrText>
      </w:r>
      <w:r w:rsidR="003F64F4">
        <w:fldChar w:fldCharType="separate"/>
      </w:r>
      <w:r w:rsidR="00EE2F0B" w:rsidRPr="000B121E">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E2F0B" w:rsidRPr="000B121E">
        <w:rPr>
          <w:rFonts w:cs="Times New Roman"/>
          <w:color w:val="000000" w:themeColor="text1"/>
          <w:szCs w:val="24"/>
        </w:rPr>
        <w:fldChar w:fldCharType="separate"/>
      </w:r>
      <w:r w:rsidR="00EE2F0B">
        <w:rPr>
          <w:rFonts w:cs="Times New Roman"/>
          <w:noProof/>
          <w:color w:val="000000" w:themeColor="text1"/>
          <w:szCs w:val="24"/>
        </w:rPr>
        <w:t>Bronnenberg, Kruger, and Mela (2008)</w:t>
      </w:r>
      <w:r w:rsidR="00EE2F0B" w:rsidRPr="000B121E">
        <w:rPr>
          <w:rFonts w:cs="Times New Roman"/>
          <w:color w:val="000000" w:themeColor="text1"/>
          <w:szCs w:val="24"/>
        </w:rPr>
        <w:fldChar w:fldCharType="end"/>
      </w:r>
      <w:r w:rsidR="003F64F4">
        <w:rPr>
          <w:rFonts w:cs="Times New Roman"/>
          <w:color w:val="000000" w:themeColor="text1"/>
          <w:szCs w:val="24"/>
        </w:rPr>
        <w:fldChar w:fldCharType="end"/>
      </w:r>
      <w:r w:rsidRPr="000B121E">
        <w:rPr>
          <w:rFonts w:cs="Times New Roman"/>
          <w:color w:val="000000" w:themeColor="text1"/>
          <w:szCs w:val="24"/>
        </w:rPr>
        <w:t xml:space="preserve">. The dataset contains weekly data at SKU level with variables including product unit sales, price, </w:t>
      </w:r>
      <w:r w:rsidRPr="000B121E">
        <w:rPr>
          <w:rFonts w:cs="Times New Roman"/>
          <w:noProof/>
          <w:color w:val="000000" w:themeColor="text1"/>
          <w:szCs w:val="24"/>
        </w:rPr>
        <w:t>features,</w:t>
      </w:r>
      <w:r w:rsidRPr="000B121E">
        <w:rPr>
          <w:rFonts w:cs="Times New Roman"/>
          <w:color w:val="000000" w:themeColor="text1"/>
          <w:szCs w:val="24"/>
        </w:rPr>
        <w:t xml:space="preserve"> and displays etc. We conduct our evaluation based on 1831 SKU’s for 28 product categories from 28 stores</w:t>
      </w:r>
      <w:r w:rsidRPr="000B121E">
        <w:rPr>
          <w:rStyle w:val="FootnoteReference"/>
          <w:rFonts w:cs="Times New Roman"/>
          <w:color w:val="000000" w:themeColor="text1"/>
          <w:szCs w:val="24"/>
        </w:rPr>
        <w:footnoteReference w:id="3"/>
      </w:r>
      <w:r w:rsidRPr="000B121E">
        <w:rPr>
          <w:rFonts w:cs="Times New Roman"/>
          <w:color w:val="000000" w:themeColor="text1"/>
          <w:szCs w:val="24"/>
        </w:rPr>
        <w:t xml:space="preserve">. Table 1 shows </w:t>
      </w:r>
      <w:r w:rsidR="00003E4A" w:rsidRPr="000B121E">
        <w:rPr>
          <w:rFonts w:cs="Times New Roman" w:hint="eastAsia"/>
          <w:color w:val="000000" w:themeColor="text1"/>
          <w:szCs w:val="24"/>
        </w:rPr>
        <w:t>various</w:t>
      </w:r>
      <w:r w:rsidR="00003E4A" w:rsidRPr="000B121E">
        <w:rPr>
          <w:rFonts w:cs="Times New Roman"/>
          <w:color w:val="000000" w:themeColor="text1"/>
          <w:szCs w:val="24"/>
        </w:rPr>
        <w:t xml:space="preserve"> </w:t>
      </w:r>
      <w:r w:rsidRPr="000B121E">
        <w:rPr>
          <w:rFonts w:cs="Times New Roman"/>
          <w:color w:val="000000" w:themeColor="text1"/>
          <w:szCs w:val="24"/>
        </w:rPr>
        <w:t xml:space="preserve">basic statistics for the selected SKU’s for each of the </w:t>
      </w:r>
      <w:r w:rsidR="00003E4A" w:rsidRPr="000B121E">
        <w:rPr>
          <w:rFonts w:cs="Times New Roman"/>
          <w:color w:val="000000" w:themeColor="text1"/>
          <w:szCs w:val="24"/>
        </w:rPr>
        <w:t xml:space="preserve">product </w:t>
      </w:r>
      <w:r w:rsidRPr="000B121E">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4D2AB3">
        <w:rPr>
          <w:rFonts w:cs="Times New Roman"/>
          <w:color w:val="000000" w:themeColor="text1"/>
          <w:szCs w:val="24"/>
        </w:rPr>
        <w:t xml:space="preserve"> as an example:</w:t>
      </w:r>
      <w:r w:rsidR="00EC7747" w:rsidRPr="000B121E">
        <w:rPr>
          <w:rFonts w:cs="Times New Roman"/>
          <w:color w:val="000000" w:themeColor="text1"/>
          <w:szCs w:val="24"/>
        </w:rPr>
        <w:t xml:space="preserve"> </w:t>
      </w:r>
      <w:r w:rsidR="004D2AB3" w:rsidRPr="000B121E">
        <w:rPr>
          <w:rFonts w:cs="Times New Roman"/>
          <w:color w:val="000000" w:themeColor="text1"/>
          <w:szCs w:val="24"/>
        </w:rPr>
        <w:t xml:space="preserve">It </w:t>
      </w:r>
      <w:r w:rsidR="00EC7747" w:rsidRPr="000B121E">
        <w:rPr>
          <w:rFonts w:cs="Times New Roman"/>
          <w:color w:val="000000" w:themeColor="text1"/>
          <w:szCs w:val="24"/>
        </w:rPr>
        <w:t xml:space="preserve">indicates that sales </w:t>
      </w:r>
      <w:commentRangeStart w:id="158"/>
      <w:r w:rsidR="00EC7747" w:rsidRPr="000B121E">
        <w:rPr>
          <w:rFonts w:cs="Times New Roman"/>
          <w:color w:val="000000" w:themeColor="text1"/>
          <w:szCs w:val="24"/>
        </w:rPr>
        <w:t>spikes</w:t>
      </w:r>
      <w:commentRangeEnd w:id="158"/>
      <w:r w:rsidR="00EC7747" w:rsidRPr="000B121E">
        <w:rPr>
          <w:rStyle w:val="CommentReference"/>
          <w:color w:val="000000" w:themeColor="text1"/>
          <w:sz w:val="24"/>
          <w:szCs w:val="24"/>
        </w:rPr>
        <w:commentReference w:id="158"/>
      </w:r>
      <w:r w:rsidR="00EC7747" w:rsidRPr="000B121E">
        <w:rPr>
          <w:rFonts w:cs="Times New Roman"/>
          <w:color w:val="000000" w:themeColor="text1"/>
          <w:szCs w:val="24"/>
        </w:rPr>
        <w:t xml:space="preserve"> are associated with </w:t>
      </w:r>
      <w:r w:rsidRPr="000B121E">
        <w:rPr>
          <w:rFonts w:cs="Times New Roman"/>
          <w:color w:val="000000" w:themeColor="text1"/>
          <w:szCs w:val="24"/>
        </w:rPr>
        <w:t>price reduction</w:t>
      </w:r>
      <w:r w:rsidR="00EC7747" w:rsidRPr="000B121E">
        <w:rPr>
          <w:rFonts w:cs="Times New Roman"/>
          <w:color w:val="000000" w:themeColor="text1"/>
          <w:szCs w:val="24"/>
        </w:rPr>
        <w:t xml:space="preserve">s, </w:t>
      </w:r>
      <w:r w:rsidRPr="000B121E">
        <w:rPr>
          <w:rFonts w:cs="Times New Roman"/>
          <w:color w:val="000000" w:themeColor="text1"/>
          <w:szCs w:val="24"/>
        </w:rPr>
        <w:t xml:space="preserve">feature/display </w:t>
      </w:r>
      <w:r w:rsidR="00EC7747" w:rsidRPr="000B121E">
        <w:rPr>
          <w:rFonts w:cs="Times New Roman"/>
          <w:color w:val="000000" w:themeColor="text1"/>
          <w:szCs w:val="24"/>
        </w:rPr>
        <w:t>promotions</w:t>
      </w:r>
      <w:r w:rsidR="00EC7747" w:rsidRPr="000B121E">
        <w:rPr>
          <w:rFonts w:cs="Times New Roman" w:hint="eastAsia"/>
          <w:color w:val="000000" w:themeColor="text1"/>
          <w:szCs w:val="24"/>
        </w:rPr>
        <w:t>,</w:t>
      </w:r>
      <w:r w:rsidR="00EC7747" w:rsidRPr="000B121E">
        <w:rPr>
          <w:rFonts w:cs="Times New Roman"/>
          <w:color w:val="000000" w:themeColor="text1"/>
          <w:szCs w:val="24"/>
        </w:rPr>
        <w:t xml:space="preserve"> and calendar events</w:t>
      </w:r>
      <w:r w:rsidR="00EC7747" w:rsidRPr="000B121E">
        <w:rPr>
          <w:color w:val="000000" w:themeColor="text1"/>
          <w:szCs w:val="24"/>
        </w:rPr>
        <w:t xml:space="preserve"> (e.g., Halloween, Thanksgiving, and Christmas etc.).</w:t>
      </w:r>
    </w:p>
    <w:p w14:paraId="25A6617A"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3F64F4">
          <w:footerReference w:type="default" r:id="rId11"/>
          <w:pgSz w:w="11906" w:h="16838" w:code="9"/>
          <w:pgMar w:top="1440" w:right="1440" w:bottom="1440" w:left="1440" w:header="708" w:footer="708" w:gutter="0"/>
          <w:cols w:space="708"/>
          <w:docGrid w:linePitch="360"/>
          <w:sectPrChange w:id="159" w:author="Fildes, Robert" w:date="2017-12-13T15:46:00Z">
            <w:sectPr w:rsidR="004617F2" w:rsidRPr="000B121E" w:rsidSect="003F64F4">
              <w:pgSz w:code="0"/>
              <w:pgMar w:top="1440" w:right="1440" w:bottom="1440" w:left="1440" w:header="708" w:footer="708" w:gutter="0"/>
            </w:sectPr>
          </w:sectPrChange>
        </w:sectPr>
      </w:pPr>
    </w:p>
    <w:p w14:paraId="7AF63DE3" w14:textId="77777777" w:rsidR="004617F2" w:rsidRPr="000B121E" w:rsidRDefault="004617F2" w:rsidP="000B121E">
      <w:pPr>
        <w:shd w:val="clear" w:color="auto" w:fill="FFFFFF" w:themeFill="background1"/>
        <w:spacing w:after="160" w:line="360" w:lineRule="auto"/>
        <w:jc w:val="center"/>
        <w:rPr>
          <w:rFonts w:cs="Times New Roman"/>
          <w:color w:val="000000" w:themeColor="text1"/>
          <w:szCs w:val="24"/>
        </w:rPr>
      </w:pPr>
      <w:r w:rsidRPr="000B121E">
        <w:rPr>
          <w:rFonts w:cs="Times New Roman"/>
          <w:color w:val="000000" w:themeColor="text1"/>
          <w:szCs w:val="24"/>
        </w:rPr>
        <w:lastRenderedPageBreak/>
        <w:t>Table 1.</w:t>
      </w:r>
      <w:r w:rsidRPr="000B121E">
        <w:rPr>
          <w:rFonts w:cs="Times New Roman"/>
          <w:color w:val="000000" w:themeColor="text1"/>
          <w:szCs w:val="24"/>
        </w:rPr>
        <w:tab/>
        <w:t xml:space="preserve">Statistical </w:t>
      </w:r>
      <w:r w:rsidRPr="000B121E">
        <w:rPr>
          <w:rFonts w:cs="Times New Roman"/>
          <w:noProof/>
          <w:color w:val="000000" w:themeColor="text1"/>
          <w:szCs w:val="24"/>
        </w:rPr>
        <w:t>description of</w:t>
      </w:r>
      <w:r w:rsidRPr="000B121E">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0B121E"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0B121E"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r>
      <w:tr w:rsidR="004617F2" w:rsidRPr="000B121E"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711" w:type="dxa"/>
            <w:shd w:val="clear" w:color="auto" w:fill="auto"/>
            <w:hideMark/>
          </w:tcPr>
          <w:p w14:paraId="54DDDF7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20.6</w:t>
            </w:r>
          </w:p>
        </w:tc>
        <w:tc>
          <w:tcPr>
            <w:tcW w:w="1169" w:type="dxa"/>
            <w:shd w:val="clear" w:color="auto" w:fill="auto"/>
            <w:hideMark/>
          </w:tcPr>
          <w:p w14:paraId="5ED357A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c>
          <w:tcPr>
            <w:tcW w:w="1169" w:type="dxa"/>
            <w:shd w:val="clear" w:color="auto" w:fill="auto"/>
            <w:hideMark/>
          </w:tcPr>
          <w:p w14:paraId="6CD6D06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078" w:type="dxa"/>
            <w:shd w:val="clear" w:color="auto" w:fill="auto"/>
            <w:hideMark/>
          </w:tcPr>
          <w:p w14:paraId="0805C96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169</w:t>
            </w:r>
          </w:p>
        </w:tc>
        <w:tc>
          <w:tcPr>
            <w:tcW w:w="1985" w:type="dxa"/>
            <w:shd w:val="clear" w:color="auto" w:fill="auto"/>
            <w:hideMark/>
          </w:tcPr>
          <w:p w14:paraId="610B262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711" w:type="dxa"/>
            <w:shd w:val="clear" w:color="auto" w:fill="auto"/>
            <w:hideMark/>
          </w:tcPr>
          <w:p w14:paraId="6C8008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79.7</w:t>
            </w:r>
          </w:p>
        </w:tc>
        <w:tc>
          <w:tcPr>
            <w:tcW w:w="1169" w:type="dxa"/>
            <w:shd w:val="clear" w:color="auto" w:fill="auto"/>
            <w:hideMark/>
          </w:tcPr>
          <w:p w14:paraId="06DE318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1169" w:type="dxa"/>
            <w:shd w:val="clear" w:color="auto" w:fill="auto"/>
            <w:hideMark/>
          </w:tcPr>
          <w:p w14:paraId="151FFE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w:t>
            </w:r>
          </w:p>
        </w:tc>
        <w:tc>
          <w:tcPr>
            <w:tcW w:w="1077" w:type="dxa"/>
            <w:shd w:val="clear" w:color="auto" w:fill="auto"/>
            <w:hideMark/>
          </w:tcPr>
          <w:p w14:paraId="076C01D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w:t>
            </w:r>
          </w:p>
        </w:tc>
        <w:tc>
          <w:tcPr>
            <w:tcW w:w="711" w:type="dxa"/>
            <w:shd w:val="clear" w:color="auto" w:fill="auto"/>
            <w:hideMark/>
          </w:tcPr>
          <w:p w14:paraId="0EC9241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w:t>
            </w:r>
          </w:p>
        </w:tc>
        <w:tc>
          <w:tcPr>
            <w:tcW w:w="1169" w:type="dxa"/>
            <w:shd w:val="clear" w:color="auto" w:fill="auto"/>
            <w:hideMark/>
          </w:tcPr>
          <w:p w14:paraId="557A01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w:t>
            </w:r>
          </w:p>
        </w:tc>
        <w:tc>
          <w:tcPr>
            <w:tcW w:w="1169" w:type="dxa"/>
            <w:shd w:val="clear" w:color="auto" w:fill="auto"/>
            <w:hideMark/>
          </w:tcPr>
          <w:p w14:paraId="44A352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078" w:type="dxa"/>
            <w:shd w:val="clear" w:color="auto" w:fill="auto"/>
            <w:hideMark/>
          </w:tcPr>
          <w:p w14:paraId="48ABCFE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985" w:type="dxa"/>
            <w:shd w:val="clear" w:color="auto" w:fill="auto"/>
            <w:hideMark/>
          </w:tcPr>
          <w:p w14:paraId="02536D18"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Milk</w:t>
            </w:r>
          </w:p>
        </w:tc>
        <w:tc>
          <w:tcPr>
            <w:tcW w:w="693" w:type="dxa"/>
            <w:shd w:val="clear" w:color="auto" w:fill="auto"/>
            <w:hideMark/>
          </w:tcPr>
          <w:p w14:paraId="558CF09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1AF66D2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222.3</w:t>
            </w:r>
          </w:p>
        </w:tc>
        <w:tc>
          <w:tcPr>
            <w:tcW w:w="1169" w:type="dxa"/>
            <w:shd w:val="clear" w:color="auto" w:fill="auto"/>
            <w:hideMark/>
          </w:tcPr>
          <w:p w14:paraId="7AC761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1169" w:type="dxa"/>
            <w:shd w:val="clear" w:color="auto" w:fill="auto"/>
            <w:hideMark/>
          </w:tcPr>
          <w:p w14:paraId="4DF4DCB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077" w:type="dxa"/>
            <w:shd w:val="clear" w:color="auto" w:fill="auto"/>
            <w:hideMark/>
          </w:tcPr>
          <w:p w14:paraId="45C36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r>
      <w:tr w:rsidR="004617F2" w:rsidRPr="000B121E"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7119B0C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1169" w:type="dxa"/>
            <w:shd w:val="clear" w:color="auto" w:fill="auto"/>
            <w:hideMark/>
          </w:tcPr>
          <w:p w14:paraId="01A062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26.8%</w:t>
            </w:r>
          </w:p>
        </w:tc>
        <w:tc>
          <w:tcPr>
            <w:tcW w:w="1169" w:type="dxa"/>
            <w:shd w:val="clear" w:color="auto" w:fill="auto"/>
            <w:hideMark/>
          </w:tcPr>
          <w:p w14:paraId="00F13FA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2236B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w:t>
            </w:r>
          </w:p>
        </w:tc>
        <w:tc>
          <w:tcPr>
            <w:tcW w:w="1985" w:type="dxa"/>
            <w:shd w:val="clear" w:color="auto" w:fill="auto"/>
            <w:hideMark/>
          </w:tcPr>
          <w:p w14:paraId="63EFE69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5A10D5F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64.5</w:t>
            </w:r>
          </w:p>
        </w:tc>
        <w:tc>
          <w:tcPr>
            <w:tcW w:w="1169" w:type="dxa"/>
            <w:shd w:val="clear" w:color="auto" w:fill="auto"/>
            <w:hideMark/>
          </w:tcPr>
          <w:p w14:paraId="52ED131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6C0303B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w:t>
            </w:r>
          </w:p>
        </w:tc>
        <w:tc>
          <w:tcPr>
            <w:tcW w:w="1077" w:type="dxa"/>
            <w:shd w:val="clear" w:color="auto" w:fill="auto"/>
            <w:hideMark/>
          </w:tcPr>
          <w:p w14:paraId="4AB28EE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22.3</w:t>
            </w:r>
          </w:p>
        </w:tc>
        <w:tc>
          <w:tcPr>
            <w:tcW w:w="711" w:type="dxa"/>
            <w:shd w:val="clear" w:color="auto" w:fill="auto"/>
            <w:hideMark/>
          </w:tcPr>
          <w:p w14:paraId="09F7BB2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w:t>
            </w:r>
          </w:p>
        </w:tc>
        <w:tc>
          <w:tcPr>
            <w:tcW w:w="1169" w:type="dxa"/>
            <w:shd w:val="clear" w:color="auto" w:fill="auto"/>
            <w:hideMark/>
          </w:tcPr>
          <w:p w14:paraId="7FD26D5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w:t>
            </w:r>
          </w:p>
        </w:tc>
        <w:tc>
          <w:tcPr>
            <w:tcW w:w="1169" w:type="dxa"/>
            <w:shd w:val="clear" w:color="auto" w:fill="auto"/>
            <w:hideMark/>
          </w:tcPr>
          <w:p w14:paraId="46B9EE6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w:t>
            </w:r>
          </w:p>
        </w:tc>
        <w:tc>
          <w:tcPr>
            <w:tcW w:w="1078" w:type="dxa"/>
            <w:shd w:val="clear" w:color="auto" w:fill="auto"/>
            <w:hideMark/>
          </w:tcPr>
          <w:p w14:paraId="65FC0E6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985" w:type="dxa"/>
            <w:shd w:val="clear" w:color="auto" w:fill="auto"/>
            <w:hideMark/>
          </w:tcPr>
          <w:p w14:paraId="11C0901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w:t>
            </w:r>
          </w:p>
        </w:tc>
        <w:tc>
          <w:tcPr>
            <w:tcW w:w="711" w:type="dxa"/>
            <w:shd w:val="clear" w:color="auto" w:fill="auto"/>
            <w:hideMark/>
          </w:tcPr>
          <w:p w14:paraId="57B45E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34.2</w:t>
            </w:r>
          </w:p>
        </w:tc>
        <w:tc>
          <w:tcPr>
            <w:tcW w:w="1169" w:type="dxa"/>
            <w:shd w:val="clear" w:color="auto" w:fill="auto"/>
            <w:hideMark/>
          </w:tcPr>
          <w:p w14:paraId="3D876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w:t>
            </w:r>
          </w:p>
        </w:tc>
        <w:tc>
          <w:tcPr>
            <w:tcW w:w="1169" w:type="dxa"/>
            <w:shd w:val="clear" w:color="auto" w:fill="auto"/>
            <w:hideMark/>
          </w:tcPr>
          <w:p w14:paraId="0E907A5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1077" w:type="dxa"/>
            <w:shd w:val="clear" w:color="auto" w:fill="auto"/>
            <w:hideMark/>
          </w:tcPr>
          <w:p w14:paraId="57B0F8C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r>
      <w:tr w:rsidR="004617F2" w:rsidRPr="000B121E"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711" w:type="dxa"/>
            <w:shd w:val="clear" w:color="auto" w:fill="auto"/>
            <w:hideMark/>
          </w:tcPr>
          <w:p w14:paraId="186F89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09FC6CA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169" w:type="dxa"/>
            <w:shd w:val="clear" w:color="auto" w:fill="auto"/>
            <w:hideMark/>
          </w:tcPr>
          <w:p w14:paraId="33E1A76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w:t>
            </w:r>
          </w:p>
        </w:tc>
        <w:tc>
          <w:tcPr>
            <w:tcW w:w="1078" w:type="dxa"/>
            <w:shd w:val="clear" w:color="auto" w:fill="auto"/>
            <w:hideMark/>
          </w:tcPr>
          <w:p w14:paraId="72E0C92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86</w:t>
            </w:r>
          </w:p>
        </w:tc>
        <w:tc>
          <w:tcPr>
            <w:tcW w:w="1985" w:type="dxa"/>
            <w:shd w:val="clear" w:color="auto" w:fill="auto"/>
            <w:hideMark/>
          </w:tcPr>
          <w:p w14:paraId="3490CA3C"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Photo</w:t>
            </w:r>
          </w:p>
        </w:tc>
        <w:tc>
          <w:tcPr>
            <w:tcW w:w="693" w:type="dxa"/>
            <w:shd w:val="clear" w:color="auto" w:fill="auto"/>
            <w:hideMark/>
          </w:tcPr>
          <w:p w14:paraId="31AB322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7.2</w:t>
            </w:r>
          </w:p>
        </w:tc>
        <w:tc>
          <w:tcPr>
            <w:tcW w:w="711" w:type="dxa"/>
            <w:shd w:val="clear" w:color="auto" w:fill="auto"/>
            <w:hideMark/>
          </w:tcPr>
          <w:p w14:paraId="0FAF80D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w:t>
            </w:r>
          </w:p>
        </w:tc>
        <w:tc>
          <w:tcPr>
            <w:tcW w:w="1169" w:type="dxa"/>
            <w:shd w:val="clear" w:color="auto" w:fill="auto"/>
            <w:hideMark/>
          </w:tcPr>
          <w:p w14:paraId="5AEDC7C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w:t>
            </w:r>
          </w:p>
        </w:tc>
        <w:tc>
          <w:tcPr>
            <w:tcW w:w="1169" w:type="dxa"/>
            <w:shd w:val="clear" w:color="auto" w:fill="auto"/>
            <w:hideMark/>
          </w:tcPr>
          <w:p w14:paraId="6F165F8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w:t>
            </w:r>
          </w:p>
        </w:tc>
        <w:tc>
          <w:tcPr>
            <w:tcW w:w="1077" w:type="dxa"/>
            <w:shd w:val="clear" w:color="auto" w:fill="auto"/>
            <w:hideMark/>
          </w:tcPr>
          <w:p w14:paraId="485AD0D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w:t>
            </w:r>
          </w:p>
        </w:tc>
      </w:tr>
      <w:tr w:rsidR="004617F2" w:rsidRPr="000B121E"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690918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70.7</w:t>
            </w:r>
          </w:p>
        </w:tc>
        <w:tc>
          <w:tcPr>
            <w:tcW w:w="1169" w:type="dxa"/>
            <w:shd w:val="clear" w:color="auto" w:fill="auto"/>
            <w:hideMark/>
          </w:tcPr>
          <w:p w14:paraId="1CF8391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169" w:type="dxa"/>
            <w:shd w:val="clear" w:color="auto" w:fill="auto"/>
            <w:hideMark/>
          </w:tcPr>
          <w:p w14:paraId="79B325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18.1%</w:t>
            </w:r>
          </w:p>
        </w:tc>
        <w:tc>
          <w:tcPr>
            <w:tcW w:w="1078" w:type="dxa"/>
            <w:shd w:val="clear" w:color="auto" w:fill="auto"/>
            <w:hideMark/>
          </w:tcPr>
          <w:p w14:paraId="68C50D5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985" w:type="dxa"/>
            <w:shd w:val="clear" w:color="auto" w:fill="auto"/>
            <w:hideMark/>
          </w:tcPr>
          <w:p w14:paraId="6A9D7F8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711" w:type="dxa"/>
            <w:shd w:val="clear" w:color="auto" w:fill="auto"/>
            <w:hideMark/>
          </w:tcPr>
          <w:p w14:paraId="14F6E29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50.9</w:t>
            </w:r>
          </w:p>
        </w:tc>
        <w:tc>
          <w:tcPr>
            <w:tcW w:w="1169" w:type="dxa"/>
            <w:shd w:val="clear" w:color="auto" w:fill="auto"/>
            <w:hideMark/>
          </w:tcPr>
          <w:p w14:paraId="5E5F6B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6.7%</w:t>
            </w:r>
          </w:p>
        </w:tc>
        <w:tc>
          <w:tcPr>
            <w:tcW w:w="1169" w:type="dxa"/>
            <w:shd w:val="clear" w:color="auto" w:fill="auto"/>
            <w:hideMark/>
          </w:tcPr>
          <w:p w14:paraId="0DAE295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1077" w:type="dxa"/>
            <w:shd w:val="clear" w:color="auto" w:fill="auto"/>
            <w:hideMark/>
          </w:tcPr>
          <w:p w14:paraId="6D74A0A8"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w:t>
            </w:r>
          </w:p>
        </w:tc>
      </w:tr>
      <w:tr w:rsidR="004617F2" w:rsidRPr="000B121E"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c>
          <w:tcPr>
            <w:tcW w:w="711" w:type="dxa"/>
            <w:shd w:val="clear" w:color="auto" w:fill="auto"/>
            <w:hideMark/>
          </w:tcPr>
          <w:p w14:paraId="1F3982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6.9</w:t>
            </w:r>
          </w:p>
        </w:tc>
        <w:tc>
          <w:tcPr>
            <w:tcW w:w="1169" w:type="dxa"/>
            <w:shd w:val="clear" w:color="auto" w:fill="auto"/>
            <w:hideMark/>
          </w:tcPr>
          <w:p w14:paraId="7C58C77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w:t>
            </w:r>
          </w:p>
        </w:tc>
        <w:tc>
          <w:tcPr>
            <w:tcW w:w="1169" w:type="dxa"/>
            <w:shd w:val="clear" w:color="auto" w:fill="auto"/>
            <w:hideMark/>
          </w:tcPr>
          <w:p w14:paraId="74EA609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078" w:type="dxa"/>
            <w:shd w:val="clear" w:color="auto" w:fill="auto"/>
            <w:hideMark/>
          </w:tcPr>
          <w:p w14:paraId="5E88CB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126</w:t>
            </w:r>
          </w:p>
        </w:tc>
        <w:tc>
          <w:tcPr>
            <w:tcW w:w="1985" w:type="dxa"/>
            <w:shd w:val="clear" w:color="auto" w:fill="auto"/>
            <w:hideMark/>
          </w:tcPr>
          <w:p w14:paraId="40EF6DE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Shampoo</w:t>
            </w:r>
          </w:p>
        </w:tc>
        <w:tc>
          <w:tcPr>
            <w:tcW w:w="693" w:type="dxa"/>
            <w:shd w:val="clear" w:color="auto" w:fill="auto"/>
            <w:hideMark/>
          </w:tcPr>
          <w:p w14:paraId="3C58280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1D05ABE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w:t>
            </w:r>
          </w:p>
        </w:tc>
        <w:tc>
          <w:tcPr>
            <w:tcW w:w="1169" w:type="dxa"/>
            <w:shd w:val="clear" w:color="auto" w:fill="auto"/>
            <w:hideMark/>
          </w:tcPr>
          <w:p w14:paraId="7DA193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w:t>
            </w:r>
          </w:p>
        </w:tc>
        <w:tc>
          <w:tcPr>
            <w:tcW w:w="1169" w:type="dxa"/>
            <w:shd w:val="clear" w:color="auto" w:fill="auto"/>
            <w:hideMark/>
          </w:tcPr>
          <w:p w14:paraId="3A988E7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w:t>
            </w:r>
          </w:p>
        </w:tc>
        <w:tc>
          <w:tcPr>
            <w:tcW w:w="1077" w:type="dxa"/>
            <w:shd w:val="clear" w:color="auto" w:fill="auto"/>
            <w:hideMark/>
          </w:tcPr>
          <w:p w14:paraId="099DAE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w:t>
            </w:r>
          </w:p>
        </w:tc>
      </w:tr>
      <w:tr w:rsidR="004617F2" w:rsidRPr="000B121E"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207F0C6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75.8</w:t>
            </w:r>
          </w:p>
        </w:tc>
        <w:tc>
          <w:tcPr>
            <w:tcW w:w="1169" w:type="dxa"/>
            <w:shd w:val="clear" w:color="auto" w:fill="auto"/>
            <w:hideMark/>
          </w:tcPr>
          <w:p w14:paraId="450B2A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58657AB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11.7%</w:t>
            </w:r>
          </w:p>
        </w:tc>
        <w:tc>
          <w:tcPr>
            <w:tcW w:w="1078" w:type="dxa"/>
            <w:shd w:val="clear" w:color="auto" w:fill="auto"/>
            <w:hideMark/>
          </w:tcPr>
          <w:p w14:paraId="4822AB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985" w:type="dxa"/>
            <w:shd w:val="clear" w:color="auto" w:fill="auto"/>
            <w:hideMark/>
          </w:tcPr>
          <w:p w14:paraId="75073959"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Soup</w:t>
            </w:r>
          </w:p>
        </w:tc>
        <w:tc>
          <w:tcPr>
            <w:tcW w:w="693" w:type="dxa"/>
            <w:shd w:val="clear" w:color="auto" w:fill="auto"/>
            <w:hideMark/>
          </w:tcPr>
          <w:p w14:paraId="313012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c>
          <w:tcPr>
            <w:tcW w:w="711" w:type="dxa"/>
            <w:shd w:val="clear" w:color="auto" w:fill="auto"/>
            <w:hideMark/>
          </w:tcPr>
          <w:p w14:paraId="1C3FCC9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61.6</w:t>
            </w:r>
          </w:p>
        </w:tc>
        <w:tc>
          <w:tcPr>
            <w:tcW w:w="1169" w:type="dxa"/>
            <w:shd w:val="clear" w:color="auto" w:fill="auto"/>
            <w:hideMark/>
          </w:tcPr>
          <w:p w14:paraId="5699AE4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w:t>
            </w:r>
          </w:p>
        </w:tc>
        <w:tc>
          <w:tcPr>
            <w:tcW w:w="1169" w:type="dxa"/>
            <w:shd w:val="clear" w:color="auto" w:fill="auto"/>
            <w:hideMark/>
          </w:tcPr>
          <w:p w14:paraId="60BEB9D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9.7%</w:t>
            </w:r>
          </w:p>
        </w:tc>
        <w:tc>
          <w:tcPr>
            <w:tcW w:w="1077" w:type="dxa"/>
            <w:shd w:val="clear" w:color="auto" w:fill="auto"/>
            <w:hideMark/>
          </w:tcPr>
          <w:p w14:paraId="0FEB8EB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r>
      <w:tr w:rsidR="004617F2" w:rsidRPr="000B121E"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0D10DFE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43.8</w:t>
            </w:r>
          </w:p>
        </w:tc>
        <w:tc>
          <w:tcPr>
            <w:tcW w:w="1169" w:type="dxa"/>
            <w:shd w:val="clear" w:color="auto" w:fill="auto"/>
            <w:hideMark/>
          </w:tcPr>
          <w:p w14:paraId="5B6AB01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26F2DA1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23.7%</w:t>
            </w:r>
          </w:p>
        </w:tc>
        <w:tc>
          <w:tcPr>
            <w:tcW w:w="1078" w:type="dxa"/>
            <w:shd w:val="clear" w:color="auto" w:fill="auto"/>
            <w:hideMark/>
          </w:tcPr>
          <w:p w14:paraId="4DA4AB5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985" w:type="dxa"/>
            <w:shd w:val="clear" w:color="auto" w:fill="auto"/>
            <w:hideMark/>
          </w:tcPr>
          <w:p w14:paraId="414E41C2"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w:t>
            </w:r>
          </w:p>
        </w:tc>
        <w:tc>
          <w:tcPr>
            <w:tcW w:w="711" w:type="dxa"/>
            <w:shd w:val="clear" w:color="auto" w:fill="auto"/>
            <w:hideMark/>
          </w:tcPr>
          <w:p w14:paraId="3F5C27F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1169" w:type="dxa"/>
            <w:shd w:val="clear" w:color="auto" w:fill="auto"/>
            <w:hideMark/>
          </w:tcPr>
          <w:p w14:paraId="4D7713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w:t>
            </w:r>
          </w:p>
        </w:tc>
        <w:tc>
          <w:tcPr>
            <w:tcW w:w="1169" w:type="dxa"/>
            <w:shd w:val="clear" w:color="auto" w:fill="auto"/>
            <w:hideMark/>
          </w:tcPr>
          <w:p w14:paraId="6C2CCE4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w:t>
            </w:r>
          </w:p>
        </w:tc>
        <w:tc>
          <w:tcPr>
            <w:tcW w:w="1077" w:type="dxa"/>
            <w:shd w:val="clear" w:color="auto" w:fill="auto"/>
            <w:hideMark/>
          </w:tcPr>
          <w:p w14:paraId="0DF39C4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xml:space="preserve"> 51</w:t>
            </w:r>
          </w:p>
        </w:tc>
      </w:tr>
      <w:tr w:rsidR="004617F2" w:rsidRPr="000B121E"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w:t>
            </w:r>
          </w:p>
        </w:tc>
        <w:tc>
          <w:tcPr>
            <w:tcW w:w="711" w:type="dxa"/>
            <w:shd w:val="clear" w:color="auto" w:fill="auto"/>
            <w:hideMark/>
          </w:tcPr>
          <w:p w14:paraId="0B06F49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w:t>
            </w:r>
          </w:p>
        </w:tc>
        <w:tc>
          <w:tcPr>
            <w:tcW w:w="1169" w:type="dxa"/>
            <w:shd w:val="clear" w:color="auto" w:fill="auto"/>
            <w:hideMark/>
          </w:tcPr>
          <w:p w14:paraId="24E17D0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w:t>
            </w:r>
          </w:p>
        </w:tc>
        <w:tc>
          <w:tcPr>
            <w:tcW w:w="1169" w:type="dxa"/>
            <w:shd w:val="clear" w:color="auto" w:fill="auto"/>
            <w:hideMark/>
          </w:tcPr>
          <w:p w14:paraId="79853B6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w:t>
            </w:r>
          </w:p>
        </w:tc>
        <w:tc>
          <w:tcPr>
            <w:tcW w:w="1078" w:type="dxa"/>
            <w:shd w:val="clear" w:color="auto" w:fill="auto"/>
            <w:hideMark/>
          </w:tcPr>
          <w:p w14:paraId="074570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147</w:t>
            </w:r>
          </w:p>
        </w:tc>
        <w:tc>
          <w:tcPr>
            <w:tcW w:w="1985" w:type="dxa"/>
            <w:shd w:val="clear" w:color="auto" w:fill="auto"/>
            <w:hideMark/>
          </w:tcPr>
          <w:p w14:paraId="0DFCCF96"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407781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43B32A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4B72C75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w:t>
            </w:r>
          </w:p>
        </w:tc>
        <w:tc>
          <w:tcPr>
            <w:tcW w:w="1077" w:type="dxa"/>
            <w:shd w:val="clear" w:color="auto" w:fill="auto"/>
            <w:hideMark/>
          </w:tcPr>
          <w:p w14:paraId="0D55659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7D309B9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29.9</w:t>
            </w:r>
          </w:p>
        </w:tc>
        <w:tc>
          <w:tcPr>
            <w:tcW w:w="1169" w:type="dxa"/>
            <w:shd w:val="clear" w:color="auto" w:fill="auto"/>
            <w:hideMark/>
          </w:tcPr>
          <w:p w14:paraId="4CCCDC4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6A2A543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078" w:type="dxa"/>
            <w:shd w:val="clear" w:color="auto" w:fill="auto"/>
            <w:hideMark/>
          </w:tcPr>
          <w:p w14:paraId="74EEDC4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985" w:type="dxa"/>
            <w:shd w:val="clear" w:color="auto" w:fill="auto"/>
            <w:hideMark/>
          </w:tcPr>
          <w:p w14:paraId="0A85CFD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w:t>
            </w:r>
          </w:p>
        </w:tc>
        <w:tc>
          <w:tcPr>
            <w:tcW w:w="711" w:type="dxa"/>
            <w:shd w:val="clear" w:color="auto" w:fill="auto"/>
            <w:hideMark/>
          </w:tcPr>
          <w:p w14:paraId="209E29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89.1</w:t>
            </w:r>
          </w:p>
        </w:tc>
        <w:tc>
          <w:tcPr>
            <w:tcW w:w="1169" w:type="dxa"/>
            <w:shd w:val="clear" w:color="auto" w:fill="auto"/>
            <w:hideMark/>
          </w:tcPr>
          <w:p w14:paraId="6EB69A3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c>
          <w:tcPr>
            <w:tcW w:w="1169" w:type="dxa"/>
            <w:shd w:val="clear" w:color="auto" w:fill="auto"/>
            <w:hideMark/>
          </w:tcPr>
          <w:p w14:paraId="6E478D7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1077" w:type="dxa"/>
            <w:shd w:val="clear" w:color="auto" w:fill="auto"/>
            <w:hideMark/>
          </w:tcPr>
          <w:p w14:paraId="4A0B0BB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711" w:type="dxa"/>
            <w:shd w:val="clear" w:color="auto" w:fill="auto"/>
            <w:hideMark/>
          </w:tcPr>
          <w:p w14:paraId="0837C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68.6</w:t>
            </w:r>
          </w:p>
        </w:tc>
        <w:tc>
          <w:tcPr>
            <w:tcW w:w="1169" w:type="dxa"/>
            <w:shd w:val="clear" w:color="auto" w:fill="auto"/>
            <w:hideMark/>
          </w:tcPr>
          <w:p w14:paraId="5EE3448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w:t>
            </w:r>
          </w:p>
        </w:tc>
        <w:tc>
          <w:tcPr>
            <w:tcW w:w="1169" w:type="dxa"/>
            <w:shd w:val="clear" w:color="auto" w:fill="auto"/>
            <w:hideMark/>
          </w:tcPr>
          <w:p w14:paraId="4FC7DE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1AD0C6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1985" w:type="dxa"/>
            <w:shd w:val="clear" w:color="auto" w:fill="auto"/>
            <w:hideMark/>
          </w:tcPr>
          <w:p w14:paraId="26C2DC70"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w:t>
            </w:r>
          </w:p>
        </w:tc>
        <w:tc>
          <w:tcPr>
            <w:tcW w:w="711" w:type="dxa"/>
            <w:shd w:val="clear" w:color="auto" w:fill="auto"/>
            <w:hideMark/>
          </w:tcPr>
          <w:p w14:paraId="456ADB9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169" w:type="dxa"/>
            <w:shd w:val="clear" w:color="auto" w:fill="auto"/>
            <w:hideMark/>
          </w:tcPr>
          <w:p w14:paraId="2F781F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w:t>
            </w:r>
          </w:p>
        </w:tc>
        <w:tc>
          <w:tcPr>
            <w:tcW w:w="1169" w:type="dxa"/>
            <w:shd w:val="clear" w:color="auto" w:fill="auto"/>
            <w:hideMark/>
          </w:tcPr>
          <w:p w14:paraId="2E6FA30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0BCDD1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r>
      <w:tr w:rsidR="004617F2" w:rsidRPr="000B121E"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711" w:type="dxa"/>
            <w:shd w:val="clear" w:color="auto" w:fill="auto"/>
            <w:hideMark/>
          </w:tcPr>
          <w:p w14:paraId="0ADC382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28.9</w:t>
            </w:r>
          </w:p>
        </w:tc>
        <w:tc>
          <w:tcPr>
            <w:tcW w:w="1169" w:type="dxa"/>
            <w:shd w:val="clear" w:color="auto" w:fill="auto"/>
            <w:hideMark/>
          </w:tcPr>
          <w:p w14:paraId="3D630D4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1169" w:type="dxa"/>
            <w:shd w:val="clear" w:color="auto" w:fill="auto"/>
            <w:hideMark/>
          </w:tcPr>
          <w:p w14:paraId="1C023AB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1078" w:type="dxa"/>
            <w:shd w:val="clear" w:color="auto" w:fill="auto"/>
            <w:hideMark/>
          </w:tcPr>
          <w:p w14:paraId="1C9315A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w:t>
            </w:r>
          </w:p>
        </w:tc>
        <w:tc>
          <w:tcPr>
            <w:tcW w:w="1985" w:type="dxa"/>
            <w:shd w:val="clear" w:color="auto" w:fill="auto"/>
            <w:hideMark/>
          </w:tcPr>
          <w:p w14:paraId="51B1C68F"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2E5530B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35.5</w:t>
            </w:r>
          </w:p>
        </w:tc>
        <w:tc>
          <w:tcPr>
            <w:tcW w:w="1169" w:type="dxa"/>
            <w:shd w:val="clear" w:color="auto" w:fill="auto"/>
            <w:hideMark/>
          </w:tcPr>
          <w:p w14:paraId="153BA93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1169" w:type="dxa"/>
            <w:shd w:val="clear" w:color="auto" w:fill="auto"/>
            <w:hideMark/>
          </w:tcPr>
          <w:p w14:paraId="2CD856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077" w:type="dxa"/>
            <w:shd w:val="clear" w:color="auto" w:fill="auto"/>
            <w:hideMark/>
          </w:tcPr>
          <w:p w14:paraId="026F3E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r>
      <w:tr w:rsidR="004617F2" w:rsidRPr="000B121E"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3B8729C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71.4</w:t>
            </w:r>
          </w:p>
        </w:tc>
        <w:tc>
          <w:tcPr>
            <w:tcW w:w="1169" w:type="dxa"/>
            <w:shd w:val="clear" w:color="auto" w:fill="auto"/>
            <w:hideMark/>
          </w:tcPr>
          <w:p w14:paraId="4B5B28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032FF1A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8" w:type="dxa"/>
            <w:shd w:val="clear" w:color="auto" w:fill="auto"/>
            <w:hideMark/>
          </w:tcPr>
          <w:p w14:paraId="61568F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985" w:type="dxa"/>
            <w:shd w:val="clear" w:color="auto" w:fill="auto"/>
            <w:hideMark/>
          </w:tcPr>
          <w:p w14:paraId="50CFCB0F"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Yogurt</w:t>
            </w:r>
          </w:p>
        </w:tc>
        <w:tc>
          <w:tcPr>
            <w:tcW w:w="693" w:type="dxa"/>
            <w:shd w:val="clear" w:color="auto" w:fill="auto"/>
            <w:hideMark/>
          </w:tcPr>
          <w:p w14:paraId="4EADCD3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w:t>
            </w:r>
          </w:p>
        </w:tc>
        <w:tc>
          <w:tcPr>
            <w:tcW w:w="711" w:type="dxa"/>
            <w:shd w:val="clear" w:color="auto" w:fill="auto"/>
            <w:hideMark/>
          </w:tcPr>
          <w:p w14:paraId="7CA5F3B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115.1</w:t>
            </w:r>
          </w:p>
        </w:tc>
        <w:tc>
          <w:tcPr>
            <w:tcW w:w="1169" w:type="dxa"/>
            <w:shd w:val="clear" w:color="auto" w:fill="auto"/>
            <w:hideMark/>
          </w:tcPr>
          <w:p w14:paraId="0582C92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1169" w:type="dxa"/>
            <w:shd w:val="clear" w:color="auto" w:fill="auto"/>
            <w:hideMark/>
          </w:tcPr>
          <w:p w14:paraId="056BE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178E06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w:t>
            </w:r>
          </w:p>
        </w:tc>
      </w:tr>
    </w:tbl>
    <w:p w14:paraId="4C4880D1"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1482A03B" w14:textId="77777777" w:rsidR="004617F2" w:rsidRPr="000B121E" w:rsidRDefault="004617F2" w:rsidP="000B121E">
      <w:pPr>
        <w:shd w:val="clear" w:color="auto" w:fill="FFFFFF" w:themeFill="background1"/>
        <w:spacing w:after="0" w:line="360" w:lineRule="auto"/>
        <w:ind w:firstLine="720"/>
        <w:rPr>
          <w:rFonts w:cs="Times New Roman"/>
          <w:color w:val="000000" w:themeColor="text1"/>
          <w:szCs w:val="24"/>
        </w:rPr>
      </w:pPr>
      <w:r w:rsidRPr="000B121E">
        <w:rPr>
          <w:rFonts w:cs="Times New Roman"/>
          <w:color w:val="000000" w:themeColor="text1"/>
          <w:szCs w:val="24"/>
        </w:rPr>
        <w:lastRenderedPageBreak/>
        <w:t>Figure 1.</w:t>
      </w:r>
      <w:r w:rsidRPr="000B121E">
        <w:rPr>
          <w:rFonts w:cs="Times New Roman"/>
          <w:color w:val="000000" w:themeColor="text1"/>
          <w:szCs w:val="24"/>
        </w:rPr>
        <w:tab/>
        <w:t>Store level data for an SKU in the Beer category</w:t>
      </w:r>
      <w:r w:rsidRPr="000B121E">
        <w:rPr>
          <w:rStyle w:val="FootnoteReference"/>
          <w:rFonts w:cs="Times New Roman"/>
          <w:color w:val="000000" w:themeColor="text1"/>
          <w:szCs w:val="24"/>
        </w:rPr>
        <w:footnoteReference w:id="4"/>
      </w:r>
    </w:p>
    <w:p w14:paraId="7249A3CA" w14:textId="77777777" w:rsidR="004617F2" w:rsidRPr="000B121E" w:rsidRDefault="004617F2" w:rsidP="000B121E">
      <w:pPr>
        <w:shd w:val="clear" w:color="auto" w:fill="FFFFFF" w:themeFill="background1"/>
        <w:spacing w:after="0" w:line="360" w:lineRule="auto"/>
        <w:ind w:left="-851"/>
        <w:rPr>
          <w:rFonts w:cs="Times New Roman"/>
          <w:color w:val="000000" w:themeColor="text1"/>
          <w:szCs w:val="24"/>
        </w:rPr>
      </w:pPr>
      <w:r w:rsidRPr="000B121E">
        <w:rPr>
          <w:noProof/>
          <w:color w:val="000000" w:themeColor="text1"/>
          <w:szCs w:val="24"/>
          <w:lang w:eastAsia="en-GB"/>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0B121E" w:rsidRDefault="004617F2" w:rsidP="00EF6B64">
      <w:pPr>
        <w:pStyle w:val="Heading2"/>
        <w:numPr>
          <w:ilvl w:val="0"/>
          <w:numId w:val="51"/>
        </w:numPr>
      </w:pPr>
      <w:r w:rsidRPr="000B121E">
        <w:t>The models</w:t>
      </w:r>
    </w:p>
    <w:p w14:paraId="198F774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2FDFB6C3" w14:textId="7CFA1F82" w:rsidR="004617F2" w:rsidRPr="000B121E" w:rsidRDefault="00E36067"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We propose </w:t>
      </w:r>
      <w:r w:rsidR="004617F2" w:rsidRPr="000B121E">
        <w:rPr>
          <w:rFonts w:cs="Times New Roman"/>
          <w:color w:val="000000" w:themeColor="text1"/>
          <w:szCs w:val="24"/>
        </w:rPr>
        <w:t xml:space="preserve">forecasting methods </w:t>
      </w:r>
      <w:r w:rsidR="007153D2" w:rsidRPr="000B121E">
        <w:rPr>
          <w:rFonts w:cs="Times New Roman"/>
          <w:color w:val="000000" w:themeColor="text1"/>
          <w:szCs w:val="24"/>
        </w:rPr>
        <w:t>with</w:t>
      </w:r>
      <w:r w:rsidR="004617F2" w:rsidRPr="000B121E">
        <w:rPr>
          <w:rFonts w:cs="Times New Roman"/>
          <w:color w:val="000000" w:themeColor="text1"/>
          <w:szCs w:val="24"/>
        </w:rPr>
        <w:t xml:space="preserve"> three stages. At the first stage, we </w:t>
      </w:r>
      <w:r w:rsidR="004617F2" w:rsidRPr="000B121E">
        <w:rPr>
          <w:color w:val="000000" w:themeColor="text1"/>
          <w:szCs w:val="24"/>
        </w:rPr>
        <w:t xml:space="preserve">identify the most informative competitive explanatory variables for the focal product. Grocery retailers typically sell hundreds of SKU’s </w:t>
      </w:r>
      <w:r w:rsidR="001F3445" w:rsidRPr="000B121E">
        <w:rPr>
          <w:color w:val="000000" w:themeColor="text1"/>
          <w:szCs w:val="24"/>
        </w:rPr>
        <w:t xml:space="preserve">for a typical product category </w:t>
      </w:r>
      <w:r w:rsidR="004617F2" w:rsidRPr="000B121E">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49" w:tooltip="Martin, 2009 #623" w:history="1">
        <w:r w:rsidR="00EE2F0B" w:rsidRPr="000B121E">
          <w:rPr>
            <w:noProof/>
            <w:color w:val="000000" w:themeColor="text1"/>
            <w:szCs w:val="24"/>
          </w:rPr>
          <w:t>Martin &amp; Kolassa, 2009</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xml:space="preserve">. Therefore, we select the </w:t>
      </w:r>
      <w:r w:rsidR="001F3445" w:rsidRPr="000B121E">
        <w:rPr>
          <w:color w:val="000000" w:themeColor="text1"/>
          <w:szCs w:val="24"/>
        </w:rPr>
        <w:t xml:space="preserve">most relevant </w:t>
      </w:r>
      <w:r w:rsidR="004617F2" w:rsidRPr="000B121E">
        <w:rPr>
          <w:color w:val="000000" w:themeColor="text1"/>
          <w:szCs w:val="24"/>
        </w:rPr>
        <w:t xml:space="preserve">variables using the Least Absolute Shrinkage and Selection Operator (LASSO)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72" w:tooltip="Tibshirani, 1996 #672" w:history="1">
        <w:r w:rsidR="00EE2F0B" w:rsidRPr="000B121E">
          <w:rPr>
            <w:noProof/>
            <w:color w:val="000000" w:themeColor="text1"/>
            <w:szCs w:val="24"/>
          </w:rPr>
          <w:t>Tibshirani, 1996</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For example, we have the following model</w:t>
      </w:r>
      <w:r w:rsidR="007054F2" w:rsidRPr="000B121E">
        <w:rPr>
          <w:color w:val="000000" w:themeColor="text1"/>
          <w:szCs w:val="24"/>
        </w:rPr>
        <w:t xml:space="preserve"> for the sales of a specific SKU</w:t>
      </w:r>
      <w:r w:rsidR="004617F2" w:rsidRPr="000B121E">
        <w:rPr>
          <w:color w:val="000000" w:themeColor="text1"/>
          <w:szCs w:val="24"/>
        </w:rPr>
        <w:t>:</w:t>
      </w:r>
    </w:p>
    <w:p w14:paraId="347313C2" w14:textId="77777777" w:rsidR="004617F2" w:rsidRPr="000B121E" w:rsidRDefault="00AA2C40"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r>
            <w:rPr>
              <w:rFonts w:ascii="Cambria Math" w:hAnsi="Cambria Math" w:hint="eastAsia"/>
              <w:noProof/>
              <w:color w:val="000000" w:themeColor="text1"/>
              <w:szCs w:val="24"/>
            </w:rPr>
            <m:t>≤</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14:paraId="3DC9C6CE" w14:textId="77777777" w:rsidR="004617F2" w:rsidRPr="000B121E" w:rsidRDefault="004617F2" w:rsidP="000B121E">
      <w:pPr>
        <w:shd w:val="clear" w:color="auto" w:fill="FFFFFF" w:themeFill="background1"/>
        <w:spacing w:after="0" w:line="360" w:lineRule="auto"/>
        <w:rPr>
          <w:noProof/>
          <w:color w:val="000000" w:themeColor="text1"/>
          <w:szCs w:val="24"/>
        </w:rPr>
      </w:pPr>
      <w:r w:rsidRPr="000B121E">
        <w:rPr>
          <w:noProof/>
          <w:color w:val="000000" w:themeColor="text1"/>
          <w:szCs w:val="24"/>
        </w:rPr>
        <w:t>where</w:t>
      </w:r>
    </w:p>
    <w:p w14:paraId="00DC91B3" w14:textId="64D256EB" w:rsidR="004617F2" w:rsidRPr="000B121E" w:rsidRDefault="00AA2C40" w:rsidP="000B121E">
      <w:pPr>
        <w:shd w:val="clear" w:color="auto" w:fill="FFFFFF" w:themeFill="background1"/>
        <w:spacing w:after="0" w:line="360" w:lineRule="auto"/>
        <w:rPr>
          <w:noProof/>
          <w:color w:val="000000" w:themeColor="text1"/>
          <w:szCs w:val="24"/>
        </w:rPr>
      </w:pP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4617F2" w:rsidRPr="000B121E">
        <w:rPr>
          <w:noProof/>
          <w:color w:val="000000" w:themeColor="text1"/>
          <w:szCs w:val="24"/>
        </w:rPr>
        <w:t xml:space="preserve"> represents log product sales of the focal product at week</w:t>
      </w:r>
      <w:r w:rsidR="004617F2" w:rsidRPr="000B121E">
        <w:rPr>
          <w:i/>
          <w:noProof/>
          <w:color w:val="000000" w:themeColor="text1"/>
          <w:szCs w:val="24"/>
        </w:rPr>
        <w:t xml:space="preserve"> t</w:t>
      </w:r>
      <w:r w:rsidR="007153D2" w:rsidRPr="000B121E">
        <w:rPr>
          <w:i/>
          <w:noProof/>
          <w:color w:val="000000" w:themeColor="text1"/>
          <w:szCs w:val="24"/>
        </w:rPr>
        <w:t>.</w:t>
      </w:r>
      <w:r w:rsidR="004617F2" w:rsidRPr="000B121E">
        <w:rPr>
          <w:noProof/>
          <w:color w:val="000000" w:themeColor="text1"/>
          <w:szCs w:val="24"/>
        </w:rPr>
        <w:br/>
      </w:r>
      <m:oMath>
        <m:r>
          <w:rPr>
            <w:rFonts w:ascii="Cambria Math" w:hAnsi="Cambria Math"/>
            <w:noProof/>
            <w:color w:val="000000" w:themeColor="text1"/>
            <w:szCs w:val="24"/>
          </w:rPr>
          <m:t>X</m:t>
        </m:r>
      </m:oMath>
      <w:r w:rsidR="004617F2" w:rsidRPr="000B121E">
        <w:rPr>
          <w:noProof/>
          <w:color w:val="000000" w:themeColor="text1"/>
          <w:szCs w:val="24"/>
        </w:rPr>
        <w:t xml:space="preserve"> represents the matrix for the explanatory variables including the product price, feature, and display of all the products in the same product category</w:t>
      </w:r>
      <w:r w:rsidR="007153D2" w:rsidRPr="000B121E">
        <w:rPr>
          <w:noProof/>
          <w:color w:val="000000" w:themeColor="text1"/>
          <w:szCs w:val="24"/>
        </w:rPr>
        <w:t>.</w:t>
      </w:r>
    </w:p>
    <w:p w14:paraId="28CE30BC" w14:textId="0F821265" w:rsidR="004617F2" w:rsidRPr="000B121E" w:rsidRDefault="004617F2" w:rsidP="000B121E">
      <w:pPr>
        <w:shd w:val="clear" w:color="auto" w:fill="FFFFFF" w:themeFill="background1"/>
        <w:spacing w:after="0" w:line="360" w:lineRule="auto"/>
        <w:rPr>
          <w:noProof/>
          <w:color w:val="000000" w:themeColor="text1"/>
          <w:szCs w:val="24"/>
        </w:rPr>
      </w:pPr>
      <w:r w:rsidRPr="000B121E">
        <w:rPr>
          <w:i/>
          <w:noProof/>
          <w:color w:val="000000" w:themeColor="text1"/>
          <w:szCs w:val="24"/>
        </w:rPr>
        <w:t>u</w:t>
      </w:r>
      <w:r w:rsidRPr="000B121E">
        <w:rPr>
          <w:noProof/>
          <w:color w:val="000000" w:themeColor="text1"/>
          <w:szCs w:val="24"/>
        </w:rPr>
        <w:t xml:space="preserve"> represents the identically distributed error term</w:t>
      </w:r>
      <w:r w:rsidR="007153D2" w:rsidRPr="000B121E">
        <w:rPr>
          <w:noProof/>
          <w:color w:val="000000" w:themeColor="text1"/>
          <w:szCs w:val="24"/>
        </w:rPr>
        <w:t>.</w:t>
      </w:r>
    </w:p>
    <w:p w14:paraId="09305253" w14:textId="77777777" w:rsidR="004617F2" w:rsidRPr="000B121E" w:rsidRDefault="004617F2" w:rsidP="000B121E">
      <w:pPr>
        <w:shd w:val="clear" w:color="auto" w:fill="FFFFFF" w:themeFill="background1"/>
        <w:spacing w:after="0" w:line="360" w:lineRule="auto"/>
        <w:rPr>
          <w:noProof/>
          <w:color w:val="000000" w:themeColor="text1"/>
          <w:szCs w:val="24"/>
        </w:rPr>
      </w:pPr>
      <m:oMath>
        <m:r>
          <w:rPr>
            <w:rFonts w:ascii="Cambria Math" w:hAnsi="Cambria Math"/>
            <w:noProof/>
            <w:color w:val="000000" w:themeColor="text1"/>
            <w:szCs w:val="24"/>
          </w:rPr>
          <w:lastRenderedPageBreak/>
          <m:t>β</m:t>
        </m:r>
      </m:oMath>
      <w:r w:rsidRPr="000B121E">
        <w:rPr>
          <w:noProof/>
          <w:color w:val="000000" w:themeColor="text1"/>
          <w:szCs w:val="24"/>
        </w:rPr>
        <w:t xml:space="preserve"> is the vector of the parameter coefficients</w:t>
      </w:r>
      <w:r w:rsidRPr="000B121E">
        <w:rPr>
          <w:noProof/>
          <w:color w:val="000000" w:themeColor="text1"/>
          <w:szCs w:val="24"/>
        </w:rPr>
        <w:br/>
      </w:r>
      <w:r w:rsidRPr="000B121E">
        <w:rPr>
          <w:i/>
          <w:noProof/>
          <w:color w:val="000000" w:themeColor="text1"/>
          <w:szCs w:val="24"/>
        </w:rPr>
        <w:t>N</w:t>
      </w:r>
      <w:r w:rsidRPr="000B121E">
        <w:rPr>
          <w:noProof/>
          <w:color w:val="000000" w:themeColor="text1"/>
          <w:szCs w:val="24"/>
        </w:rPr>
        <w:t xml:space="preserve"> is the number of parameters which is the total number of SKUs for the category</w:t>
      </w:r>
      <w:r w:rsidRPr="000B121E">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B121E">
        <w:rPr>
          <w:noProof/>
          <w:color w:val="000000" w:themeColor="text1"/>
          <w:szCs w:val="24"/>
        </w:rPr>
        <w:t xml:space="preserve"> is the shrinkage factor</w:t>
      </w:r>
    </w:p>
    <w:p w14:paraId="1DD2F7B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75A9C4" w14:textId="770FEAA9"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The LASSO procedure imposes a constraint to the sum of the absolute values of all the parameter coefficients of the model. </w:t>
      </w:r>
      <w:r w:rsidR="007153D2" w:rsidRPr="000B121E">
        <w:rPr>
          <w:color w:val="000000" w:themeColor="text1"/>
          <w:szCs w:val="24"/>
        </w:rPr>
        <w:t>It</w:t>
      </w:r>
      <w:r w:rsidRPr="000B121E">
        <w:rPr>
          <w:color w:val="000000" w:themeColor="text1"/>
          <w:szCs w:val="24"/>
        </w:rPr>
        <w:t xml:space="preserve"> removes less relevant explanatory variables by pushing their parameters towards zero. We control the model simplification process using the </w:t>
      </w:r>
      <w:r w:rsidRPr="000B121E">
        <w:rPr>
          <w:noProof/>
          <w:color w:val="000000" w:themeColor="text1"/>
          <w:szCs w:val="24"/>
        </w:rPr>
        <w:t xml:space="preserve">shrinkage </w:t>
      </w:r>
      <w:r w:rsidRPr="000B121E">
        <w:rPr>
          <w:color w:val="000000" w:themeColor="text1"/>
          <w:szCs w:val="24"/>
        </w:rPr>
        <w:t xml:space="preserve">factor based on </w:t>
      </w:r>
      <w:commentRangeStart w:id="160"/>
      <w:commentRangeStart w:id="161"/>
      <w:r w:rsidRPr="000B121E">
        <w:rPr>
          <w:color w:val="000000" w:themeColor="text1"/>
          <w:szCs w:val="24"/>
        </w:rPr>
        <w:t xml:space="preserve">10-fold cross-validation </w:t>
      </w:r>
      <w:commentRangeEnd w:id="160"/>
      <w:r w:rsidRPr="000B121E">
        <w:rPr>
          <w:rStyle w:val="CommentReference"/>
          <w:color w:val="000000" w:themeColor="text1"/>
          <w:sz w:val="24"/>
          <w:szCs w:val="24"/>
        </w:rPr>
        <w:commentReference w:id="160"/>
      </w:r>
      <w:commentRangeEnd w:id="161"/>
      <w:r w:rsidRPr="000B121E">
        <w:rPr>
          <w:rStyle w:val="CommentReference"/>
          <w:color w:val="000000" w:themeColor="text1"/>
          <w:sz w:val="24"/>
          <w:szCs w:val="24"/>
        </w:rPr>
        <w:commentReference w:id="161"/>
      </w:r>
      <w:r w:rsidR="00EE2F0B">
        <w:rPr>
          <w:color w:val="000000" w:themeColor="text1"/>
          <w:szCs w:val="24"/>
        </w:rPr>
        <w:fldChar w:fldCharType="begin"/>
      </w:r>
      <w:r w:rsidR="00EE2F0B">
        <w:rPr>
          <w:color w:val="000000" w:themeColor="text1"/>
          <w:szCs w:val="24"/>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Pr>
          <w:color w:val="000000" w:themeColor="text1"/>
          <w:szCs w:val="24"/>
        </w:rPr>
        <w:fldChar w:fldCharType="separate"/>
      </w:r>
      <w:r w:rsidR="00EE2F0B">
        <w:rPr>
          <w:noProof/>
          <w:color w:val="000000" w:themeColor="text1"/>
          <w:szCs w:val="24"/>
        </w:rPr>
        <w:t>(</w:t>
      </w:r>
      <w:hyperlink w:anchor="_ENREF_45" w:tooltip="Ma, 2017 #758" w:history="1">
        <w:r w:rsidR="00EE2F0B">
          <w:rPr>
            <w:noProof/>
            <w:color w:val="000000" w:themeColor="text1"/>
            <w:szCs w:val="24"/>
          </w:rPr>
          <w:t>Ma &amp; Fildes, 2017</w:t>
        </w:r>
      </w:hyperlink>
      <w:r w:rsidR="00EE2F0B">
        <w:rPr>
          <w:noProof/>
          <w:color w:val="000000" w:themeColor="text1"/>
          <w:szCs w:val="24"/>
        </w:rPr>
        <w:t xml:space="preserve">; </w:t>
      </w:r>
      <w:hyperlink w:anchor="_ENREF_46" w:tooltip="Ma, 2016 #733" w:history="1">
        <w:r w:rsidR="00EE2F0B">
          <w:rPr>
            <w:noProof/>
            <w:color w:val="000000" w:themeColor="text1"/>
            <w:szCs w:val="24"/>
          </w:rPr>
          <w:t>Ma et al., 2016</w:t>
        </w:r>
      </w:hyperlink>
      <w:r w:rsidR="00EE2F0B">
        <w:rPr>
          <w:noProof/>
          <w:color w:val="000000" w:themeColor="text1"/>
          <w:szCs w:val="24"/>
        </w:rPr>
        <w:t>)</w:t>
      </w:r>
      <w:r w:rsidR="00EE2F0B">
        <w:rPr>
          <w:color w:val="000000" w:themeColor="text1"/>
          <w:szCs w:val="24"/>
        </w:rPr>
        <w:fldChar w:fldCharType="end"/>
      </w:r>
      <w:r w:rsidRPr="000B121E">
        <w:rPr>
          <w:rStyle w:val="FootnoteReference"/>
          <w:color w:val="000000" w:themeColor="text1"/>
          <w:szCs w:val="24"/>
        </w:rPr>
        <w:footnoteReference w:id="5"/>
      </w:r>
      <w:r w:rsidRPr="000B121E">
        <w:rPr>
          <w:color w:val="000000" w:themeColor="text1"/>
          <w:szCs w:val="24"/>
        </w:rPr>
        <w:t>. Alternative schemes including information criteria are also available (e.g., Huang et al., 2014)</w:t>
      </w:r>
      <w:r w:rsidRPr="000B121E">
        <w:rPr>
          <w:rStyle w:val="FootnoteReference"/>
          <w:color w:val="000000" w:themeColor="text1"/>
          <w:szCs w:val="24"/>
        </w:rPr>
        <w:footnoteReference w:id="6"/>
      </w:r>
      <w:r w:rsidRPr="000B121E">
        <w:rPr>
          <w:color w:val="000000" w:themeColor="text1"/>
          <w:szCs w:val="24"/>
        </w:rPr>
        <w:t>.</w:t>
      </w:r>
    </w:p>
    <w:p w14:paraId="59FE9F9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0B121E">
        <w:rPr>
          <w:color w:val="000000" w:themeColor="text1"/>
          <w:szCs w:val="24"/>
        </w:rPr>
        <w:t xml:space="preserve">(Huang et al., 2014). The general ADL model takes into account the dynamic effect of the (LASSO retained) marketing activities as well as </w:t>
      </w:r>
      <w:r w:rsidR="00FC0A79" w:rsidRPr="000B121E">
        <w:rPr>
          <w:color w:val="000000" w:themeColor="text1"/>
          <w:szCs w:val="24"/>
        </w:rPr>
        <w:t xml:space="preserve">a </w:t>
      </w:r>
      <w:r w:rsidRPr="000B121E">
        <w:rPr>
          <w:color w:val="000000" w:themeColor="text1"/>
          <w:szCs w:val="24"/>
        </w:rPr>
        <w:t>potential trend, four-week seasonality, and calendar events. The general ADL model can be represented as</w:t>
      </w:r>
      <w:r w:rsidRPr="000B121E">
        <w:rPr>
          <w:rFonts w:cs="Times New Roman"/>
          <w:color w:val="000000" w:themeColor="text1"/>
          <w:szCs w:val="24"/>
        </w:rPr>
        <w:t>:</w:t>
      </w:r>
    </w:p>
    <w:p w14:paraId="6F43CD55" w14:textId="77777777" w:rsidR="004617F2" w:rsidRPr="000B121E" w:rsidRDefault="00AA2C40" w:rsidP="000B121E">
      <w:pPr>
        <w:shd w:val="clear" w:color="auto" w:fill="FFFFFF" w:themeFill="background1"/>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17292107"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color w:val="000000" w:themeColor="text1"/>
          <w:szCs w:val="24"/>
        </w:rPr>
        <w:t xml:space="preserve">where </w:t>
      </w:r>
    </w:p>
    <w:p w14:paraId="1FE4D9CB" w14:textId="5BCBE80E"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B121E">
        <w:rPr>
          <w:color w:val="000000" w:themeColor="text1"/>
          <w:szCs w:val="24"/>
        </w:rPr>
        <w:t xml:space="preserve"> is the log sales of the focal product at week </w:t>
      </w:r>
      <m:oMath>
        <m:r>
          <w:rPr>
            <w:rFonts w:ascii="Cambria Math" w:hAnsi="Cambria Math"/>
            <w:color w:val="000000" w:themeColor="text1"/>
            <w:szCs w:val="24"/>
          </w:rPr>
          <m:t>t</m:t>
        </m:r>
      </m:oMath>
      <w:r w:rsidR="000C5B76" w:rsidRPr="000B121E">
        <w:rPr>
          <w:color w:val="000000" w:themeColor="text1"/>
          <w:szCs w:val="24"/>
        </w:rPr>
        <w:t>.</w:t>
      </w:r>
    </w:p>
    <w:p w14:paraId="298408D4" w14:textId="5CEB3532"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time</m:t>
        </m:r>
      </m:oMath>
      <w:r w:rsidRPr="000B121E">
        <w:rPr>
          <w:color w:val="000000" w:themeColor="text1"/>
          <w:szCs w:val="24"/>
        </w:rPr>
        <w:t xml:space="preserve"> is the term for the deterministic trend which captures any potential steady change during the estimation period </w:t>
      </w:r>
      <w:r w:rsidRPr="000B121E">
        <w:rPr>
          <w:color w:val="000000" w:themeColor="text1"/>
          <w:szCs w:val="24"/>
        </w:rPr>
        <w:fldChar w:fldCharType="begin"/>
      </w:r>
      <w:r w:rsidRPr="000B121E">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69" w:tooltip="Song, 2003 #267" w:history="1">
        <w:r w:rsidR="00EE2F0B" w:rsidRPr="000B121E">
          <w:rPr>
            <w:noProof/>
            <w:color w:val="000000" w:themeColor="text1"/>
            <w:szCs w:val="24"/>
          </w:rPr>
          <w:t>Song &amp; Witt, 2003</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w:t>
      </w:r>
    </w:p>
    <w:p w14:paraId="49537CD0" w14:textId="5CA2C3B6" w:rsidR="004617F2" w:rsidRPr="000B121E" w:rsidRDefault="004617F2" w:rsidP="000B121E">
      <w:pPr>
        <w:pStyle w:val="ListParagraph"/>
        <w:shd w:val="clear" w:color="auto" w:fill="FFFFFF" w:themeFill="background1"/>
        <w:spacing w:after="0" w:line="360" w:lineRule="auto"/>
        <w:ind w:left="0"/>
        <w:rPr>
          <w:i/>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B121E">
        <w:rPr>
          <w:color w:val="000000" w:themeColor="text1"/>
          <w:szCs w:val="24"/>
        </w:rPr>
        <w:t xml:space="preserve"> 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0B121E">
        <w:rPr>
          <w:color w:val="000000" w:themeColor="text1"/>
          <w:szCs w:val="24"/>
        </w:rPr>
        <w:t xml:space="preserve"> represent the log price of the focal product and </w:t>
      </w:r>
      <w:r w:rsidR="00EF6B64">
        <w:rPr>
          <w:color w:val="000000" w:themeColor="text1"/>
          <w:szCs w:val="24"/>
        </w:rPr>
        <w:t xml:space="preserve">a </w:t>
      </w:r>
      <w:r w:rsidRPr="000B121E">
        <w:rPr>
          <w:color w:val="000000" w:themeColor="text1"/>
          <w:szCs w:val="24"/>
        </w:rPr>
        <w:t>competitive product</w:t>
      </w:r>
      <w:r w:rsidR="00EF6B64">
        <w:rPr>
          <w:color w:val="000000" w:themeColor="text1"/>
          <w:szCs w:val="24"/>
        </w:rPr>
        <w:t xml:space="preserve">, </w:t>
      </w:r>
      <w:r w:rsidR="00EF6B64">
        <w:rPr>
          <w:i/>
          <w:color w:val="000000" w:themeColor="text1"/>
          <w:szCs w:val="24"/>
        </w:rPr>
        <w:t>m</w:t>
      </w:r>
      <w:r w:rsidR="00EF6B64">
        <w:rPr>
          <w:color w:val="000000" w:themeColor="text1"/>
          <w:szCs w:val="24"/>
        </w:rPr>
        <w:t xml:space="preserve">, </w:t>
      </w:r>
      <w:r w:rsidRPr="000B121E">
        <w:rPr>
          <w:color w:val="000000" w:themeColor="text1"/>
          <w:szCs w:val="24"/>
        </w:rPr>
        <w:t xml:space="preserve"> at week </w:t>
      </w:r>
      <m:oMath>
        <m:r>
          <w:rPr>
            <w:rFonts w:ascii="Cambria Math" w:hAnsi="Cambria Math"/>
            <w:color w:val="000000" w:themeColor="text1"/>
            <w:szCs w:val="24"/>
          </w:rPr>
          <m:t>t-j</m:t>
        </m:r>
      </m:oMath>
      <w:r w:rsidR="000C5B76" w:rsidRPr="000B121E">
        <w:rPr>
          <w:color w:val="000000" w:themeColor="text1"/>
          <w:szCs w:val="24"/>
        </w:rPr>
        <w:t>.</w:t>
      </w:r>
    </w:p>
    <w:p w14:paraId="22E82290" w14:textId="1111CD4F" w:rsidR="004617F2" w:rsidRPr="000B121E" w:rsidRDefault="00AA2C40"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4617F2" w:rsidRPr="000B121E">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4617F2" w:rsidRPr="000B121E">
        <w:rPr>
          <w:color w:val="000000" w:themeColor="text1"/>
          <w:szCs w:val="24"/>
        </w:rPr>
        <w:t xml:space="preserve"> represents the Feature dummy for the focal product at week </w:t>
      </w:r>
      <m:oMath>
        <m:r>
          <w:rPr>
            <w:rFonts w:ascii="Cambria Math" w:hAnsi="Cambria Math"/>
            <w:color w:val="000000" w:themeColor="text1"/>
            <w:szCs w:val="24"/>
          </w:rPr>
          <m:t>t-j</m:t>
        </m:r>
      </m:oMath>
      <w:r w:rsidR="000C5B76" w:rsidRPr="000B121E">
        <w:rPr>
          <w:color w:val="000000" w:themeColor="text1"/>
          <w:szCs w:val="24"/>
        </w:rPr>
        <w:t>.</w:t>
      </w:r>
    </w:p>
    <w:p w14:paraId="3E82B079" w14:textId="049AFE73" w:rsidR="004617F2" w:rsidRPr="000B121E" w:rsidRDefault="00AA2C40"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617F2" w:rsidRPr="000B121E">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617F2" w:rsidRPr="000B121E">
        <w:rPr>
          <w:color w:val="000000" w:themeColor="text1"/>
          <w:szCs w:val="24"/>
        </w:rPr>
        <w:t xml:space="preserve"> four-week-dummy variable</w:t>
      </w:r>
      <w:r w:rsidR="000C5B76" w:rsidRPr="000B121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617F2" w:rsidRPr="000B121E">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617F2" w:rsidRPr="000B121E" w:rsidDel="002F64BB">
        <w:rPr>
          <w:color w:val="000000" w:themeColor="text1"/>
          <w:szCs w:val="24"/>
        </w:rPr>
        <w:t xml:space="preserve"> </w:t>
      </w:r>
      <w:r w:rsidR="004617F2" w:rsidRPr="000B121E">
        <w:rPr>
          <w:color w:val="000000" w:themeColor="text1"/>
          <w:szCs w:val="24"/>
        </w:rPr>
        <w:t xml:space="preserve">calendar event at week </w:t>
      </w:r>
      <m:oMath>
        <m:r>
          <w:rPr>
            <w:rFonts w:ascii="Cambria Math" w:hAnsi="Cambria Math"/>
            <w:color w:val="000000" w:themeColor="text1"/>
            <w:szCs w:val="24"/>
          </w:rPr>
          <m:t>t-v</m:t>
        </m:r>
      </m:oMath>
      <w:r w:rsidR="004617F2" w:rsidRPr="000B121E">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4617F2" w:rsidRPr="000B121E">
        <w:rPr>
          <w:color w:val="000000" w:themeColor="text1"/>
          <w:szCs w:val="24"/>
        </w:rPr>
        <w:t xml:space="preserve">, , and the week before the event if </w:t>
      </w:r>
      <m:oMath>
        <m:r>
          <w:rPr>
            <w:rFonts w:ascii="Cambria Math" w:hAnsi="Cambria Math"/>
            <w:color w:val="000000" w:themeColor="text1"/>
            <w:szCs w:val="24"/>
          </w:rPr>
          <m:t>v=1</m:t>
        </m:r>
      </m:oMath>
      <w:r w:rsidR="004617F2" w:rsidRPr="000B121E">
        <w:rPr>
          <w:color w:val="000000" w:themeColor="text1"/>
          <w:szCs w:val="24"/>
        </w:rPr>
        <w:t xml:space="preserve">. </w:t>
      </w:r>
      <m:oMath>
        <m:r>
          <w:rPr>
            <w:rFonts w:ascii="Cambria Math" w:hAnsi="Cambria Math"/>
            <w:color w:val="000000" w:themeColor="text1"/>
            <w:szCs w:val="24"/>
          </w:rPr>
          <m:t>c</m:t>
        </m:r>
      </m:oMath>
      <w:r w:rsidR="004617F2" w:rsidRPr="000B121E">
        <w:rPr>
          <w:color w:val="000000" w:themeColor="text1"/>
          <w:szCs w:val="24"/>
        </w:rPr>
        <w:t xml:space="preserve"> takes the values from 1 to 9 representing all the calendar events</w:t>
      </w:r>
      <w:r w:rsidR="004617F2" w:rsidRPr="000B121E">
        <w:rPr>
          <w:rStyle w:val="FootnoteReference"/>
          <w:i/>
          <w:color w:val="000000" w:themeColor="text1"/>
          <w:szCs w:val="24"/>
        </w:rPr>
        <w:footnoteReference w:id="7"/>
      </w:r>
      <w:r w:rsidR="000C5B76" w:rsidRPr="000B121E">
        <w:rPr>
          <w:color w:val="000000" w:themeColor="text1"/>
          <w:szCs w:val="24"/>
        </w:rPr>
        <w:t>.</w:t>
      </w:r>
    </w:p>
    <w:p w14:paraId="36B8FAB5" w14:textId="679AFB59" w:rsidR="004617F2" w:rsidRPr="000B121E" w:rsidRDefault="00AA2C40"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4617F2" w:rsidRPr="000B121E">
        <w:rPr>
          <w:color w:val="000000" w:themeColor="text1"/>
          <w:szCs w:val="24"/>
        </w:rPr>
        <w:t xml:space="preserve"> are the parameters</w:t>
      </w:r>
      <w:r w:rsidR="00EF6B64">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617F2" w:rsidRPr="000B121E">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r w:rsidR="000C5B76" w:rsidRPr="000B121E">
        <w:rPr>
          <w:color w:val="000000" w:themeColor="text1"/>
          <w:szCs w:val="24"/>
        </w:rPr>
        <w:t>.</w:t>
      </w:r>
    </w:p>
    <w:p w14:paraId="7176C90B"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L</m:t>
        </m:r>
      </m:oMath>
      <w:r w:rsidRPr="000B121E">
        <w:rPr>
          <w:color w:val="000000" w:themeColor="text1"/>
          <w:szCs w:val="24"/>
        </w:rPr>
        <w:t xml:space="preserve"> is the order of the lags and is set to as 2.</w:t>
      </w:r>
    </w:p>
    <w:p w14:paraId="750B9C49"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M</m:t>
        </m:r>
      </m:oMath>
      <w:r w:rsidRPr="000B121E">
        <w:rPr>
          <w:i/>
          <w:color w:val="000000" w:themeColor="text1"/>
          <w:szCs w:val="24"/>
        </w:rPr>
        <w:t xml:space="preserve">, </w:t>
      </w:r>
      <m:oMath>
        <m:r>
          <w:rPr>
            <w:rFonts w:ascii="Cambria Math" w:hAnsi="Cambria Math"/>
            <w:color w:val="000000" w:themeColor="text1"/>
            <w:szCs w:val="24"/>
          </w:rPr>
          <m:t>N</m:t>
        </m:r>
      </m:oMath>
      <w:r w:rsidRPr="000B121E">
        <w:rPr>
          <w:i/>
          <w:color w:val="000000" w:themeColor="text1"/>
          <w:szCs w:val="24"/>
        </w:rPr>
        <w:t xml:space="preserve">, </w:t>
      </w:r>
      <w:r w:rsidRPr="000B121E">
        <w:rPr>
          <w:color w:val="000000" w:themeColor="text1"/>
          <w:szCs w:val="24"/>
        </w:rPr>
        <w:t>and</w:t>
      </w:r>
      <w:r w:rsidRPr="000B121E">
        <w:rPr>
          <w:i/>
          <w:color w:val="000000" w:themeColor="text1"/>
          <w:szCs w:val="24"/>
        </w:rPr>
        <w:t xml:space="preserve"> </w:t>
      </w:r>
      <m:oMath>
        <m:r>
          <w:rPr>
            <w:rFonts w:ascii="Cambria Math" w:hAnsi="Cambria Math"/>
            <w:color w:val="000000" w:themeColor="text1"/>
            <w:szCs w:val="24"/>
          </w:rPr>
          <m:t>P</m:t>
        </m:r>
      </m:oMath>
      <w:r w:rsidRPr="000B121E">
        <w:rPr>
          <w:color w:val="000000" w:themeColor="text1"/>
          <w:szCs w:val="24"/>
        </w:rPr>
        <w:t xml:space="preserve"> are the numbers of selected competitive price, Feature, and Display variables for the product category.</w:t>
      </w:r>
    </w:p>
    <w:p w14:paraId="59778EEF"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w:rPr>
              <w:rFonts w:ascii="Cambria Math" w:hAnsi="Cambria Math"/>
              <w:color w:val="000000" w:themeColor="text1"/>
              <w:szCs w:val="24"/>
            </w:rPr>
            <m:t xml:space="preserve"> </m:t>
          </m:r>
        </m:oMath>
      </m:oMathPara>
    </w:p>
    <w:p w14:paraId="5AB34EC0" w14:textId="1DB29832"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simplify the general ADL model using the LASSO procedure (we refer </w:t>
      </w:r>
      <w:r w:rsidR="00EF6B64">
        <w:rPr>
          <w:color w:val="000000" w:themeColor="text1"/>
          <w:szCs w:val="24"/>
        </w:rPr>
        <w:t xml:space="preserve">to </w:t>
      </w:r>
      <w:r w:rsidRPr="000B121E">
        <w:rPr>
          <w:color w:val="000000" w:themeColor="text1"/>
          <w:szCs w:val="24"/>
        </w:rPr>
        <w:t>this simplified model as the ADL-</w:t>
      </w:r>
      <w:r w:rsidRPr="000B121E">
        <w:rPr>
          <w:noProof/>
          <w:color w:val="000000" w:themeColor="text1"/>
          <w:szCs w:val="24"/>
        </w:rPr>
        <w:t>raw model thereafter)</w:t>
      </w:r>
      <w:r w:rsidRPr="000B121E">
        <w:rPr>
          <w:color w:val="000000" w:themeColor="text1"/>
          <w:szCs w:val="24"/>
        </w:rPr>
        <w:t xml:space="preserve">. Previous studies </w:t>
      </w:r>
      <w:r w:rsidR="000C5B76" w:rsidRPr="000B121E">
        <w:rPr>
          <w:color w:val="000000" w:themeColor="text1"/>
          <w:szCs w:val="24"/>
        </w:rPr>
        <w:t>indicate</w:t>
      </w:r>
      <w:r w:rsidRPr="000B121E">
        <w:rPr>
          <w:color w:val="000000" w:themeColor="text1"/>
          <w:szCs w:val="24"/>
        </w:rPr>
        <w:t xml:space="preserve"> that models simplified by the LASSO procedure have good forecasting performance and outperform traditional models specified based on statistical significance </w:t>
      </w:r>
      <w:r w:rsidRPr="000B121E">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C5714">
        <w:rPr>
          <w:color w:val="000000" w:themeColor="text1"/>
          <w:szCs w:val="24"/>
        </w:rPr>
        <w:instrText xml:space="preserve"> ADDIN EN.CITE </w:instrText>
      </w:r>
      <w:r w:rsidR="009C5714">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C5714">
        <w:rPr>
          <w:color w:val="000000" w:themeColor="text1"/>
          <w:szCs w:val="24"/>
        </w:rPr>
        <w:instrText xml:space="preserve"> ADDIN EN.CITE.DATA </w:instrText>
      </w:r>
      <w:r w:rsidR="009C5714">
        <w:rPr>
          <w:color w:val="000000" w:themeColor="text1"/>
          <w:szCs w:val="24"/>
        </w:rPr>
      </w:r>
      <w:r w:rsidR="009C5714">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w:t>
      </w:r>
      <w:hyperlink w:anchor="_ENREF_28" w:tooltip="Epprecht, 2013 #755" w:history="1">
        <w:r w:rsidR="00EE2F0B">
          <w:rPr>
            <w:noProof/>
            <w:color w:val="000000" w:themeColor="text1"/>
            <w:szCs w:val="24"/>
          </w:rPr>
          <w:t>Epprecht, Guegan, &amp; Veiga, 2013</w:t>
        </w:r>
      </w:hyperlink>
      <w:r w:rsidR="009C5714">
        <w:rPr>
          <w:noProof/>
          <w:color w:val="000000" w:themeColor="text1"/>
          <w:szCs w:val="24"/>
        </w:rPr>
        <w:t xml:space="preserve">; </w:t>
      </w:r>
      <w:hyperlink w:anchor="_ENREF_46" w:tooltip="Ma, 2016 #733" w:history="1">
        <w:r w:rsidR="00EE2F0B">
          <w:rPr>
            <w:noProof/>
            <w:color w:val="000000" w:themeColor="text1"/>
            <w:szCs w:val="24"/>
          </w:rPr>
          <w:t>Ma et al., 2016</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r w:rsidR="00BA4C47" w:rsidRPr="000B121E">
        <w:rPr>
          <w:rFonts w:cs="Times New Roman"/>
          <w:color w:val="000000" w:themeColor="text1"/>
          <w:szCs w:val="24"/>
        </w:rPr>
        <w:t>The automation of the statistical forecasting procedure becomes essential as typically grocery retailers</w:t>
      </w:r>
      <w:r w:rsidR="00EF6B64">
        <w:rPr>
          <w:rFonts w:cs="Times New Roman"/>
          <w:color w:val="000000" w:themeColor="text1"/>
          <w:szCs w:val="24"/>
        </w:rPr>
        <w:t xml:space="preserve"> stock</w:t>
      </w:r>
      <w:r w:rsidR="00D004B7">
        <w:rPr>
          <w:rFonts w:cs="Times New Roman"/>
          <w:color w:val="000000" w:themeColor="text1"/>
          <w:szCs w:val="24"/>
        </w:rPr>
        <w:t xml:space="preserve"> a</w:t>
      </w:r>
      <w:r w:rsidR="00BA4C47" w:rsidRPr="000B121E">
        <w:rPr>
          <w:rFonts w:cs="Times New Roman"/>
          <w:color w:val="000000" w:themeColor="text1"/>
          <w:szCs w:val="24"/>
        </w:rPr>
        <w:t xml:space="preserve"> </w:t>
      </w:r>
      <w:r w:rsidR="00BA4C47" w:rsidRPr="00D004B7">
        <w:rPr>
          <w:rFonts w:cs="Times New Roman"/>
          <w:noProof/>
          <w:color w:val="000000" w:themeColor="text1"/>
          <w:szCs w:val="24"/>
        </w:rPr>
        <w:t>tremendous</w:t>
      </w:r>
      <w:r w:rsidR="00EF6B64">
        <w:rPr>
          <w:rFonts w:cs="Times New Roman"/>
          <w:noProof/>
          <w:color w:val="000000" w:themeColor="text1"/>
          <w:szCs w:val="24"/>
        </w:rPr>
        <w:t xml:space="preserve"> number</w:t>
      </w:r>
      <w:r w:rsidR="00BA4C47" w:rsidRPr="000B121E">
        <w:rPr>
          <w:rFonts w:cs="Times New Roman"/>
          <w:color w:val="000000" w:themeColor="text1"/>
          <w:szCs w:val="24"/>
        </w:rPr>
        <w:t xml:space="preserve"> of SKUs </w:t>
      </w:r>
      <w:r w:rsidR="00BA4C47"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BA4C47"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EE2F0B">
          <w:rPr>
            <w:rFonts w:cs="Times New Roman"/>
            <w:noProof/>
            <w:color w:val="000000" w:themeColor="text1"/>
            <w:szCs w:val="24"/>
          </w:rPr>
          <w:t>Cooper et al., 1999</w:t>
        </w:r>
      </w:hyperlink>
      <w:r w:rsidR="00153750">
        <w:rPr>
          <w:rFonts w:cs="Times New Roman"/>
          <w:noProof/>
          <w:color w:val="000000" w:themeColor="text1"/>
          <w:szCs w:val="24"/>
        </w:rPr>
        <w:t>)</w:t>
      </w:r>
      <w:r w:rsidR="00BA4C47" w:rsidRPr="000B121E">
        <w:rPr>
          <w:rFonts w:cs="Times New Roman"/>
          <w:color w:val="000000" w:themeColor="text1"/>
          <w:szCs w:val="24"/>
        </w:rPr>
        <w:fldChar w:fldCharType="end"/>
      </w:r>
      <w:r w:rsidR="00BA4C47" w:rsidRPr="000B121E">
        <w:rPr>
          <w:rFonts w:cs="Times New Roman"/>
          <w:color w:val="000000" w:themeColor="text1"/>
          <w:szCs w:val="24"/>
        </w:rPr>
        <w:t xml:space="preserve">. </w:t>
      </w:r>
      <w:r w:rsidRPr="000B121E">
        <w:rPr>
          <w:color w:val="000000" w:themeColor="text1"/>
          <w:szCs w:val="24"/>
        </w:rPr>
        <w:t xml:space="preserve">One </w:t>
      </w:r>
      <w:r w:rsidRPr="000B121E">
        <w:rPr>
          <w:noProof/>
          <w:color w:val="000000" w:themeColor="text1"/>
          <w:szCs w:val="24"/>
        </w:rPr>
        <w:t>limitation of</w:t>
      </w:r>
      <w:r w:rsidRPr="000B121E">
        <w:rPr>
          <w:color w:val="000000" w:themeColor="text1"/>
          <w:szCs w:val="24"/>
        </w:rPr>
        <w:t xml:space="preserve"> the LASSO procedure is that it may potentially miss important variables under the condition of high multicollinearity </w:t>
      </w:r>
      <w:r w:rsidRPr="000B121E">
        <w:rPr>
          <w:color w:val="000000" w:themeColor="text1"/>
          <w:szCs w:val="24"/>
        </w:rPr>
        <w:fldChar w:fldCharType="begin"/>
      </w:r>
      <w:r w:rsidR="006351B1" w:rsidRPr="000B121E">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29" w:tooltip="Fan, 2008 #751" w:history="1">
        <w:r w:rsidR="00EE2F0B" w:rsidRPr="000B121E">
          <w:rPr>
            <w:noProof/>
            <w:color w:val="000000" w:themeColor="text1"/>
            <w:szCs w:val="24"/>
          </w:rPr>
          <w:t>Fan &amp; Lv, 2008</w:t>
        </w:r>
      </w:hyperlink>
      <w:r w:rsidR="006351B1" w:rsidRPr="000B121E">
        <w:rPr>
          <w:noProof/>
          <w:color w:val="000000" w:themeColor="text1"/>
          <w:szCs w:val="24"/>
        </w:rPr>
        <w:t xml:space="preserve">; </w:t>
      </w:r>
      <w:hyperlink w:anchor="_ENREF_46" w:tooltip="Ma, 2016 #733" w:history="1">
        <w:r w:rsidR="00EE2F0B" w:rsidRPr="000B121E">
          <w:rPr>
            <w:noProof/>
            <w:color w:val="000000" w:themeColor="text1"/>
            <w:szCs w:val="24"/>
          </w:rPr>
          <w:t>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In practice, retailers tend to promote relevant products at the same time, which may even increase the multicollinearity. To mitigate the issue, we construct </w:t>
      </w:r>
      <w:r w:rsidR="000C5B76" w:rsidRPr="000B121E">
        <w:rPr>
          <w:color w:val="000000" w:themeColor="text1"/>
          <w:szCs w:val="24"/>
        </w:rPr>
        <w:t>the following</w:t>
      </w:r>
      <w:r w:rsidRPr="000B121E">
        <w:rPr>
          <w:color w:val="000000" w:themeColor="text1"/>
          <w:szCs w:val="24"/>
        </w:rPr>
        <w:t xml:space="preserve"> supplementary parallel model which only include</w:t>
      </w:r>
      <w:r w:rsidR="00EF6B64">
        <w:rPr>
          <w:color w:val="000000" w:themeColor="text1"/>
          <w:szCs w:val="24"/>
        </w:rPr>
        <w:t>s</w:t>
      </w:r>
      <w:r w:rsidRPr="000B121E">
        <w:rPr>
          <w:color w:val="000000" w:themeColor="text1"/>
          <w:szCs w:val="24"/>
        </w:rPr>
        <w:t xml:space="preserve"> the price and promotion variables of the focal product</w:t>
      </w:r>
      <w:r w:rsidR="000C5B76" w:rsidRPr="000B121E">
        <w:rPr>
          <w:color w:val="000000" w:themeColor="text1"/>
          <w:szCs w:val="24"/>
        </w:rPr>
        <w:t>:</w:t>
      </w:r>
      <w:r w:rsidRPr="000B121E">
        <w:rPr>
          <w:color w:val="000000" w:themeColor="text1"/>
          <w:szCs w:val="24"/>
        </w:rPr>
        <w:t xml:space="preserve"> </w:t>
      </w:r>
    </w:p>
    <w:p w14:paraId="2BE0F31E"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6FDB97CB" w14:textId="77777777" w:rsidR="004617F2" w:rsidRPr="000B121E" w:rsidRDefault="00AA2C40"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565B350A"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rFonts w:cs="Times New Roman"/>
          <w:color w:val="000000" w:themeColor="text1"/>
          <w:szCs w:val="24"/>
        </w:rPr>
        <w:t xml:space="preserve"> </w:t>
      </w:r>
    </w:p>
    <w:p w14:paraId="040EA8DD" w14:textId="2A99FB4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also simplify this model using the LASSO procedure (we refer </w:t>
      </w:r>
      <w:r w:rsidR="00EF6B64">
        <w:rPr>
          <w:color w:val="000000" w:themeColor="text1"/>
          <w:szCs w:val="24"/>
        </w:rPr>
        <w:t xml:space="preserve">to </w:t>
      </w:r>
      <w:r w:rsidRPr="000B121E">
        <w:rPr>
          <w:color w:val="000000" w:themeColor="text1"/>
          <w:szCs w:val="24"/>
        </w:rPr>
        <w:t>this simplified model as the ADL-</w:t>
      </w:r>
      <w:r w:rsidRPr="000B121E">
        <w:rPr>
          <w:noProof/>
          <w:color w:val="000000" w:themeColor="text1"/>
          <w:szCs w:val="24"/>
        </w:rPr>
        <w:t>own model thereafter</w:t>
      </w:r>
      <w:r w:rsidRPr="000B121E">
        <w:rPr>
          <w:color w:val="000000" w:themeColor="text1"/>
          <w:szCs w:val="24"/>
        </w:rPr>
        <w:t xml:space="preserve">). We then </w:t>
      </w:r>
      <w:r w:rsidR="00891CAD" w:rsidRPr="000B121E">
        <w:rPr>
          <w:color w:val="000000" w:themeColor="text1"/>
          <w:szCs w:val="24"/>
        </w:rPr>
        <w:t>incorporate</w:t>
      </w:r>
      <w:r w:rsidRPr="000B121E">
        <w:rPr>
          <w:color w:val="000000" w:themeColor="text1"/>
          <w:szCs w:val="24"/>
        </w:rPr>
        <w:t xml:space="preserve"> the variables </w:t>
      </w:r>
      <w:r w:rsidR="009813F6" w:rsidRPr="000B121E">
        <w:rPr>
          <w:color w:val="000000" w:themeColor="text1"/>
          <w:szCs w:val="24"/>
        </w:rPr>
        <w:t xml:space="preserve">retained </w:t>
      </w:r>
      <w:r w:rsidR="009A4D64" w:rsidRPr="000B121E">
        <w:rPr>
          <w:color w:val="000000" w:themeColor="text1"/>
          <w:szCs w:val="24"/>
        </w:rPr>
        <w:t>by</w:t>
      </w:r>
      <w:r w:rsidRPr="000B121E">
        <w:rPr>
          <w:color w:val="000000" w:themeColor="text1"/>
          <w:szCs w:val="24"/>
        </w:rPr>
        <w:t xml:space="preserve"> the ADL-</w:t>
      </w:r>
      <w:r w:rsidR="009A4D64" w:rsidRPr="000B121E">
        <w:rPr>
          <w:color w:val="000000" w:themeColor="text1"/>
          <w:szCs w:val="24"/>
        </w:rPr>
        <w:t>own</w:t>
      </w:r>
      <w:r w:rsidRPr="000B121E">
        <w:rPr>
          <w:color w:val="000000" w:themeColor="text1"/>
          <w:szCs w:val="24"/>
        </w:rPr>
        <w:t xml:space="preserve"> model in</w:t>
      </w:r>
      <w:r w:rsidR="00891CAD" w:rsidRPr="000B121E">
        <w:rPr>
          <w:color w:val="000000" w:themeColor="text1"/>
          <w:szCs w:val="24"/>
        </w:rPr>
        <w:t>to</w:t>
      </w:r>
      <w:r w:rsidRPr="000B121E">
        <w:rPr>
          <w:color w:val="000000" w:themeColor="text1"/>
          <w:szCs w:val="24"/>
        </w:rPr>
        <w:t xml:space="preserve"> the ADL-</w:t>
      </w:r>
      <w:r w:rsidR="009A4D64" w:rsidRPr="000B121E">
        <w:rPr>
          <w:color w:val="000000" w:themeColor="text1"/>
          <w:szCs w:val="24"/>
        </w:rPr>
        <w:t>raw</w:t>
      </w:r>
      <w:r w:rsidRPr="000B121E">
        <w:rPr>
          <w:color w:val="000000" w:themeColor="text1"/>
          <w:szCs w:val="24"/>
        </w:rPr>
        <w:t xml:space="preserve"> model</w:t>
      </w:r>
      <w:r w:rsidR="009A4D64" w:rsidRPr="000B121E">
        <w:rPr>
          <w:color w:val="000000" w:themeColor="text1"/>
          <w:szCs w:val="24"/>
        </w:rPr>
        <w:t xml:space="preserve"> </w:t>
      </w:r>
      <w:r w:rsidR="009813F6" w:rsidRPr="000B121E">
        <w:rPr>
          <w:color w:val="000000" w:themeColor="text1"/>
          <w:szCs w:val="24"/>
        </w:rPr>
        <w:t>(</w:t>
      </w:r>
      <w:r w:rsidRPr="000B121E">
        <w:rPr>
          <w:color w:val="000000" w:themeColor="text1"/>
          <w:szCs w:val="24"/>
        </w:rPr>
        <w:t xml:space="preserve">we refer </w:t>
      </w:r>
      <w:r w:rsidR="00891CAD" w:rsidRPr="000B121E">
        <w:rPr>
          <w:color w:val="000000" w:themeColor="text1"/>
          <w:szCs w:val="24"/>
        </w:rPr>
        <w:t>the resulted</w:t>
      </w:r>
      <w:r w:rsidRPr="000B121E">
        <w:rPr>
          <w:color w:val="000000" w:themeColor="text1"/>
          <w:szCs w:val="24"/>
        </w:rPr>
        <w:t xml:space="preserve"> model as the ADL-</w:t>
      </w:r>
      <w:r w:rsidRPr="00035D2C">
        <w:rPr>
          <w:noProof/>
          <w:color w:val="000000" w:themeColor="text1"/>
          <w:szCs w:val="24"/>
        </w:rPr>
        <w:t>intra</w:t>
      </w:r>
      <w:r w:rsidRPr="000B121E">
        <w:rPr>
          <w:color w:val="000000" w:themeColor="text1"/>
          <w:szCs w:val="24"/>
        </w:rPr>
        <w:t xml:space="preserve"> model</w:t>
      </w:r>
      <w:r w:rsidR="009813F6" w:rsidRPr="000B121E">
        <w:rPr>
          <w:color w:val="000000" w:themeColor="text1"/>
          <w:szCs w:val="24"/>
        </w:rPr>
        <w:t>)</w:t>
      </w:r>
      <w:r w:rsidRPr="000B121E">
        <w:rPr>
          <w:color w:val="000000" w:themeColor="text1"/>
          <w:szCs w:val="24"/>
        </w:rPr>
        <w:t xml:space="preserve">. </w:t>
      </w:r>
      <w:r w:rsidR="00891CAD" w:rsidRPr="000B121E">
        <w:rPr>
          <w:color w:val="000000" w:themeColor="text1"/>
          <w:szCs w:val="24"/>
        </w:rPr>
        <w:t>We include the variables in</w:t>
      </w:r>
      <w:r w:rsidRPr="000B121E">
        <w:rPr>
          <w:color w:val="000000" w:themeColor="text1"/>
          <w:szCs w:val="24"/>
        </w:rPr>
        <w:t xml:space="preserve"> the ADL-own model because previous studies suggest that</w:t>
      </w:r>
      <w:r w:rsidR="00EF6B64">
        <w:rPr>
          <w:color w:val="000000" w:themeColor="text1"/>
          <w:szCs w:val="24"/>
        </w:rPr>
        <w:t xml:space="preserve"> focu product</w:t>
      </w:r>
      <w:r w:rsidRPr="000B121E">
        <w:rPr>
          <w:color w:val="000000" w:themeColor="text1"/>
          <w:szCs w:val="24"/>
        </w:rPr>
        <w:t xml:space="preserve"> promotional variables are usually more important compared to variables of other products </w:t>
      </w:r>
      <w:r w:rsidRPr="000B121E">
        <w:rPr>
          <w:color w:val="000000" w:themeColor="text1"/>
          <w:szCs w:val="24"/>
        </w:rPr>
        <w:fldChar w:fldCharType="begin"/>
      </w:r>
      <w:r w:rsidR="009C5714">
        <w:rPr>
          <w:color w:val="000000" w:themeColor="text1"/>
          <w:szCs w:val="24"/>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0B121E">
        <w:rPr>
          <w:color w:val="000000" w:themeColor="text1"/>
          <w:szCs w:val="24"/>
        </w:rPr>
        <w:fldChar w:fldCharType="separate"/>
      </w:r>
      <w:r w:rsidR="009C5714">
        <w:rPr>
          <w:noProof/>
          <w:color w:val="000000" w:themeColor="text1"/>
          <w:szCs w:val="24"/>
        </w:rPr>
        <w:t>(</w:t>
      </w:r>
      <w:hyperlink w:anchor="_ENREF_12" w:tooltip="Bucklin, 1998 #752" w:history="1">
        <w:r w:rsidR="00EE2F0B">
          <w:rPr>
            <w:noProof/>
            <w:color w:val="000000" w:themeColor="text1"/>
            <w:szCs w:val="24"/>
          </w:rPr>
          <w:t>Bucklin, Gupta, &amp; Siddarth, 1998</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w:t>
      </w:r>
      <w:r w:rsidR="009A4D64" w:rsidRPr="000B121E">
        <w:rPr>
          <w:color w:val="000000" w:themeColor="text1"/>
          <w:szCs w:val="24"/>
        </w:rPr>
        <w:t xml:space="preserve"> </w:t>
      </w:r>
      <w:r w:rsidRPr="000B121E">
        <w:rPr>
          <w:noProof/>
          <w:color w:val="000000" w:themeColor="text1"/>
          <w:szCs w:val="24"/>
        </w:rPr>
        <w:t>We, therefore,</w:t>
      </w:r>
      <w:r w:rsidRPr="000B121E">
        <w:rPr>
          <w:color w:val="000000" w:themeColor="text1"/>
          <w:szCs w:val="24"/>
        </w:rPr>
        <w:t xml:space="preserve"> reduce the probability of (wrongfully) discard</w:t>
      </w:r>
      <w:r w:rsidR="00891CAD" w:rsidRPr="000B121E">
        <w:rPr>
          <w:color w:val="000000" w:themeColor="text1"/>
          <w:szCs w:val="24"/>
        </w:rPr>
        <w:t>ing</w:t>
      </w:r>
      <w:r w:rsidRPr="000B121E">
        <w:rPr>
          <w:color w:val="000000" w:themeColor="text1"/>
          <w:szCs w:val="24"/>
        </w:rPr>
        <w:t xml:space="preserve"> them at a cost of efficiency.</w:t>
      </w:r>
    </w:p>
    <w:p w14:paraId="4170CCCC" w14:textId="77777777" w:rsidR="004617F2" w:rsidRPr="000B121E" w:rsidRDefault="004617F2" w:rsidP="000B121E">
      <w:pPr>
        <w:shd w:val="clear" w:color="auto" w:fill="FFFFFF" w:themeFill="background1"/>
        <w:spacing w:after="0" w:line="360" w:lineRule="auto"/>
        <w:rPr>
          <w:color w:val="000000" w:themeColor="text1"/>
          <w:szCs w:val="24"/>
        </w:rPr>
      </w:pPr>
    </w:p>
    <w:p w14:paraId="1F6D95E3" w14:textId="6C0811FE" w:rsidR="004617F2" w:rsidRPr="000B121E" w:rsidRDefault="004617F2" w:rsidP="000B121E">
      <w:pPr>
        <w:shd w:val="clear" w:color="auto" w:fill="FFFFFF" w:themeFill="background1"/>
        <w:spacing w:after="0" w:line="360" w:lineRule="auto"/>
        <w:jc w:val="center"/>
        <w:rPr>
          <w:color w:val="000000" w:themeColor="text1"/>
          <w:szCs w:val="24"/>
        </w:rPr>
      </w:pPr>
      <w:r w:rsidRPr="000B121E">
        <w:rPr>
          <w:color w:val="000000" w:themeColor="text1"/>
          <w:szCs w:val="24"/>
        </w:rPr>
        <w:t>Figure 2.</w:t>
      </w:r>
      <w:r w:rsidRPr="000B121E">
        <w:rPr>
          <w:color w:val="000000" w:themeColor="text1"/>
          <w:szCs w:val="24"/>
        </w:rPr>
        <w:tab/>
        <w:t>An illustration for the three-stage</w:t>
      </w:r>
      <w:r w:rsidR="00D02165" w:rsidRPr="000B121E">
        <w:rPr>
          <w:color w:val="000000" w:themeColor="text1"/>
          <w:szCs w:val="24"/>
        </w:rPr>
        <w:t>s of the</w:t>
      </w:r>
      <w:r w:rsidRPr="000B121E">
        <w:rPr>
          <w:color w:val="000000" w:themeColor="text1"/>
          <w:szCs w:val="24"/>
        </w:rPr>
        <w:t xml:space="preserve"> ADL-</w:t>
      </w:r>
      <w:r w:rsidRPr="00035D2C">
        <w:rPr>
          <w:noProof/>
          <w:color w:val="000000" w:themeColor="text1"/>
          <w:szCs w:val="24"/>
        </w:rPr>
        <w:t>intra</w:t>
      </w:r>
      <w:r w:rsidRPr="000B121E">
        <w:rPr>
          <w:color w:val="000000" w:themeColor="text1"/>
          <w:szCs w:val="24"/>
        </w:rPr>
        <w:t xml:space="preserve">-EWC </w:t>
      </w:r>
      <w:r w:rsidR="00D02165" w:rsidRPr="000B121E">
        <w:rPr>
          <w:color w:val="000000" w:themeColor="text1"/>
          <w:szCs w:val="24"/>
        </w:rPr>
        <w:t>model</w:t>
      </w:r>
    </w:p>
    <w:p w14:paraId="1A0FE192" w14:textId="1B9608AA" w:rsidR="004617F2" w:rsidRPr="000B121E" w:rsidRDefault="004617F2" w:rsidP="00EF6B64">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777F0FC7" w14:textId="265CC1EE" w:rsidR="00E47E1C" w:rsidRPr="000B121E" w:rsidRDefault="00E47E1C" w:rsidP="000B121E">
      <w:pPr>
        <w:shd w:val="clear" w:color="auto" w:fill="FFFFFF" w:themeFill="background1"/>
        <w:spacing w:after="0" w:line="360" w:lineRule="auto"/>
        <w:rPr>
          <w:color w:val="000000" w:themeColor="text1"/>
          <w:szCs w:val="24"/>
        </w:rPr>
      </w:pPr>
      <w:r w:rsidRPr="000B121E">
        <w:rPr>
          <w:noProof/>
          <w:color w:val="000000" w:themeColor="text1"/>
          <w:szCs w:val="24"/>
          <w:lang w:eastAsia="en-GB"/>
        </w:rPr>
        <w:drawing>
          <wp:inline distT="0" distB="0" distL="0" distR="0" wp14:anchorId="34F38695" wp14:editId="7245074E">
            <wp:extent cx="4417938" cy="3515096"/>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930" cy="3536572"/>
                    </a:xfrm>
                    <a:prstGeom prst="rect">
                      <a:avLst/>
                    </a:prstGeom>
                    <a:noFill/>
                  </pic:spPr>
                </pic:pic>
              </a:graphicData>
            </a:graphic>
          </wp:inline>
        </w:drawing>
      </w:r>
    </w:p>
    <w:p w14:paraId="24E15AB9" w14:textId="77777777" w:rsidR="00E47E1C" w:rsidRPr="000B121E" w:rsidRDefault="00E47E1C" w:rsidP="000B121E">
      <w:pPr>
        <w:shd w:val="clear" w:color="auto" w:fill="FFFFFF" w:themeFill="background1"/>
        <w:spacing w:after="0" w:line="360" w:lineRule="auto"/>
        <w:rPr>
          <w:color w:val="000000" w:themeColor="text1"/>
          <w:szCs w:val="24"/>
        </w:rPr>
      </w:pPr>
    </w:p>
    <w:p w14:paraId="23B19843" w14:textId="508F791B" w:rsidR="00C66C90"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lastRenderedPageBreak/>
        <w:t>At the final stage, we integrate the ADL-</w:t>
      </w:r>
      <w:r w:rsidRPr="009C2B30">
        <w:rPr>
          <w:noProof/>
          <w:color w:val="000000" w:themeColor="text1"/>
          <w:szCs w:val="24"/>
        </w:rPr>
        <w:t>intra</w:t>
      </w:r>
      <w:r w:rsidRPr="000B121E">
        <w:rPr>
          <w:color w:val="000000" w:themeColor="text1"/>
          <w:szCs w:val="24"/>
        </w:rPr>
        <w:t xml:space="preserve"> model with the EWC method and the IC method respectively to take into account the </w:t>
      </w:r>
      <w:r w:rsidRPr="000B121E">
        <w:rPr>
          <w:noProof/>
          <w:color w:val="000000" w:themeColor="text1"/>
          <w:szCs w:val="24"/>
        </w:rPr>
        <w:t>structural</w:t>
      </w:r>
      <w:r w:rsidRPr="000B121E">
        <w:rPr>
          <w:color w:val="000000" w:themeColor="text1"/>
          <w:szCs w:val="24"/>
        </w:rPr>
        <w:t xml:space="preserve"> break</w:t>
      </w:r>
      <w:r w:rsidR="00A82A4A" w:rsidRPr="000B121E">
        <w:rPr>
          <w:color w:val="000000" w:themeColor="text1"/>
          <w:szCs w:val="24"/>
        </w:rPr>
        <w:t xml:space="preserve"> problem</w:t>
      </w:r>
      <w:r w:rsidRPr="000B121E">
        <w:rPr>
          <w:color w:val="000000" w:themeColor="text1"/>
          <w:szCs w:val="24"/>
        </w:rPr>
        <w:t xml:space="preserve">. </w:t>
      </w:r>
      <w:r w:rsidRPr="000B121E">
        <w:rPr>
          <w:rFonts w:cs="Times New Roman"/>
          <w:color w:val="000000" w:themeColor="text1"/>
          <w:szCs w:val="24"/>
        </w:rPr>
        <w:t>We implement the EWC method and the IC method to the ADL-</w:t>
      </w:r>
      <w:r w:rsidRPr="009C2B30">
        <w:rPr>
          <w:rFonts w:cs="Times New Roman"/>
          <w:noProof/>
          <w:color w:val="000000" w:themeColor="text1"/>
          <w:szCs w:val="24"/>
        </w:rPr>
        <w:t>intra</w:t>
      </w:r>
      <w:r w:rsidRPr="000B121E">
        <w:rPr>
          <w:rFonts w:cs="Times New Roman"/>
          <w:color w:val="000000" w:themeColor="text1"/>
          <w:szCs w:val="24"/>
        </w:rPr>
        <w:t xml:space="preserve"> model </w:t>
      </w:r>
      <w:r w:rsidR="004724FA" w:rsidRPr="000B121E">
        <w:rPr>
          <w:rFonts w:cs="Times New Roman"/>
          <w:color w:val="000000" w:themeColor="text1"/>
          <w:szCs w:val="24"/>
        </w:rPr>
        <w:t xml:space="preserve">if </w:t>
      </w:r>
      <w:r w:rsidRPr="000B121E">
        <w:rPr>
          <w:rFonts w:cs="Times New Roman"/>
          <w:color w:val="000000" w:themeColor="text1"/>
          <w:szCs w:val="24"/>
        </w:rPr>
        <w:t xml:space="preserve">the sequential Chow test </w:t>
      </w:r>
      <w:r w:rsidR="004724FA" w:rsidRPr="000B121E">
        <w:rPr>
          <w:rFonts w:cs="Times New Roman"/>
          <w:color w:val="000000" w:themeColor="text1"/>
          <w:szCs w:val="24"/>
        </w:rPr>
        <w:t xml:space="preserve">indicates the existence of </w:t>
      </w:r>
      <w:r w:rsidRPr="000B121E">
        <w:rPr>
          <w:rFonts w:cs="Times New Roman"/>
          <w:color w:val="000000" w:themeColor="text1"/>
          <w:szCs w:val="24"/>
        </w:rPr>
        <w:t>structural break</w:t>
      </w:r>
      <w:r w:rsidR="004724FA" w:rsidRPr="000B121E">
        <w:rPr>
          <w:rFonts w:cs="Times New Roman"/>
          <w:color w:val="000000" w:themeColor="text1"/>
          <w:szCs w:val="24"/>
        </w:rPr>
        <w:t xml:space="preserve">, and we </w:t>
      </w:r>
      <w:r w:rsidRPr="000B121E">
        <w:rPr>
          <w:rFonts w:cs="Times New Roman"/>
          <w:color w:val="000000" w:themeColor="text1"/>
          <w:szCs w:val="24"/>
        </w:rPr>
        <w:t>keep the forecasts generated by the ADL-</w:t>
      </w:r>
      <w:r w:rsidRPr="009C2B30">
        <w:rPr>
          <w:rFonts w:cs="Times New Roman"/>
          <w:noProof/>
          <w:color w:val="000000" w:themeColor="text1"/>
          <w:szCs w:val="24"/>
        </w:rPr>
        <w:t>intra</w:t>
      </w:r>
      <w:r w:rsidRPr="000B121E">
        <w:rPr>
          <w:rFonts w:cs="Times New Roman"/>
          <w:color w:val="000000" w:themeColor="text1"/>
          <w:szCs w:val="24"/>
        </w:rPr>
        <w:t xml:space="preserve"> model as the final forecasts</w:t>
      </w:r>
      <w:r w:rsidR="004724FA" w:rsidRPr="000B121E">
        <w:rPr>
          <w:rFonts w:cs="Times New Roman"/>
          <w:color w:val="000000" w:themeColor="text1"/>
          <w:szCs w:val="24"/>
        </w:rPr>
        <w:t xml:space="preserve"> otherwise</w:t>
      </w:r>
      <w:r w:rsidRPr="000B121E">
        <w:rPr>
          <w:rFonts w:cs="Times New Roman"/>
          <w:color w:val="000000" w:themeColor="text1"/>
          <w:szCs w:val="24"/>
        </w:rPr>
        <w:t xml:space="preserve">. </w:t>
      </w:r>
      <w:r w:rsidR="00C66C90" w:rsidRPr="000B121E">
        <w:rPr>
          <w:rFonts w:cs="Times New Roman"/>
          <w:color w:val="000000" w:themeColor="text1"/>
          <w:szCs w:val="24"/>
        </w:rPr>
        <w:t>W</w:t>
      </w:r>
      <w:r w:rsidR="00C66C90" w:rsidRPr="000B121E">
        <w:rPr>
          <w:color w:val="000000" w:themeColor="text1"/>
          <w:szCs w:val="24"/>
        </w:rPr>
        <w:t>e refer the models as the ADL-</w:t>
      </w:r>
      <w:r w:rsidR="00C66C90" w:rsidRPr="009C2B30">
        <w:rPr>
          <w:noProof/>
          <w:color w:val="000000" w:themeColor="text1"/>
          <w:szCs w:val="24"/>
        </w:rPr>
        <w:t>intra</w:t>
      </w:r>
      <w:r w:rsidR="00C66C90" w:rsidRPr="000B121E">
        <w:rPr>
          <w:noProof/>
          <w:color w:val="000000" w:themeColor="text1"/>
          <w:szCs w:val="24"/>
        </w:rPr>
        <w:t>-EWC model and the ADL-intra-IC model respectively</w:t>
      </w:r>
      <w:r w:rsidR="00BA4C47" w:rsidRPr="000B121E">
        <w:rPr>
          <w:color w:val="000000" w:themeColor="text1"/>
          <w:szCs w:val="24"/>
        </w:rPr>
        <w:t xml:space="preserve"> and we expect these </w:t>
      </w:r>
      <w:r w:rsidR="00E07F47" w:rsidRPr="000B121E">
        <w:rPr>
          <w:color w:val="000000" w:themeColor="text1"/>
          <w:szCs w:val="24"/>
        </w:rPr>
        <w:t>models</w:t>
      </w:r>
      <w:r w:rsidR="00C66C90" w:rsidRPr="000B121E">
        <w:rPr>
          <w:noProof/>
          <w:color w:val="000000" w:themeColor="text1"/>
          <w:szCs w:val="24"/>
        </w:rPr>
        <w:t xml:space="preserve"> </w:t>
      </w:r>
      <w:r w:rsidR="00BA4C47" w:rsidRPr="000B121E">
        <w:rPr>
          <w:noProof/>
          <w:color w:val="000000" w:themeColor="text1"/>
          <w:szCs w:val="24"/>
        </w:rPr>
        <w:t>to</w:t>
      </w:r>
      <w:r w:rsidR="00C66C90" w:rsidRPr="000B121E">
        <w:rPr>
          <w:noProof/>
          <w:color w:val="000000" w:themeColor="text1"/>
          <w:szCs w:val="24"/>
        </w:rPr>
        <w:t xml:space="preserve"> generate more accurate forecasts by taking into account the structural break</w:t>
      </w:r>
      <w:r w:rsidR="00E07F47" w:rsidRPr="000B121E">
        <w:rPr>
          <w:noProof/>
          <w:color w:val="000000" w:themeColor="text1"/>
          <w:szCs w:val="24"/>
        </w:rPr>
        <w:t xml:space="preserve"> problem</w:t>
      </w:r>
      <w:r w:rsidR="00C66C90" w:rsidRPr="000B121E">
        <w:rPr>
          <w:noProof/>
          <w:color w:val="000000" w:themeColor="text1"/>
          <w:szCs w:val="24"/>
        </w:rPr>
        <w:t xml:space="preserve">. </w:t>
      </w:r>
      <w:r w:rsidR="00C66C90" w:rsidRPr="000B121E">
        <w:rPr>
          <w:color w:val="000000" w:themeColor="text1"/>
          <w:szCs w:val="24"/>
        </w:rPr>
        <w:t xml:space="preserve">Figure 2 provides a guide to </w:t>
      </w:r>
      <w:r w:rsidR="00C66C90" w:rsidRPr="000B121E">
        <w:rPr>
          <w:noProof/>
          <w:color w:val="000000" w:themeColor="text1"/>
          <w:szCs w:val="24"/>
        </w:rPr>
        <w:t>implementing</w:t>
      </w:r>
      <w:r w:rsidR="00C66C90" w:rsidRPr="000B121E">
        <w:rPr>
          <w:color w:val="000000" w:themeColor="text1"/>
          <w:szCs w:val="24"/>
        </w:rPr>
        <w:t xml:space="preserve"> the ADL-</w:t>
      </w:r>
      <w:r w:rsidR="00C66C90" w:rsidRPr="009C2B30">
        <w:rPr>
          <w:noProof/>
          <w:color w:val="000000" w:themeColor="text1"/>
          <w:szCs w:val="24"/>
        </w:rPr>
        <w:t>intra</w:t>
      </w:r>
      <w:r w:rsidR="00C66C90" w:rsidRPr="000B121E">
        <w:rPr>
          <w:noProof/>
          <w:color w:val="000000" w:themeColor="text1"/>
          <w:szCs w:val="24"/>
        </w:rPr>
        <w:t>-EWC mode</w:t>
      </w:r>
      <w:r w:rsidR="00EF264C">
        <w:rPr>
          <w:noProof/>
          <w:color w:val="000000" w:themeColor="text1"/>
          <w:szCs w:val="24"/>
        </w:rPr>
        <w:t>l</w:t>
      </w:r>
      <w:r w:rsidR="00EF264C">
        <w:rPr>
          <w:rStyle w:val="FootnoteReference"/>
          <w:noProof/>
          <w:color w:val="000000" w:themeColor="text1"/>
          <w:szCs w:val="24"/>
        </w:rPr>
        <w:footnoteReference w:id="8"/>
      </w:r>
      <w:r w:rsidR="00EF264C">
        <w:rPr>
          <w:noProof/>
          <w:color w:val="000000" w:themeColor="text1"/>
          <w:szCs w:val="24"/>
        </w:rPr>
        <w:t xml:space="preserve">. </w:t>
      </w:r>
    </w:p>
    <w:p w14:paraId="05BB4E80" w14:textId="77777777" w:rsidR="004617F2" w:rsidRPr="000B121E" w:rsidRDefault="004617F2" w:rsidP="000B121E">
      <w:pPr>
        <w:shd w:val="clear" w:color="auto" w:fill="FFFFFF" w:themeFill="background1"/>
        <w:spacing w:after="0" w:line="360" w:lineRule="auto"/>
        <w:rPr>
          <w:color w:val="000000" w:themeColor="text1"/>
          <w:szCs w:val="24"/>
        </w:rPr>
      </w:pPr>
    </w:p>
    <w:p w14:paraId="7DBF356D" w14:textId="77777777" w:rsidR="004617F2" w:rsidRPr="000B121E" w:rsidRDefault="004617F2" w:rsidP="00EF6B64">
      <w:pPr>
        <w:pStyle w:val="Heading2"/>
        <w:numPr>
          <w:ilvl w:val="0"/>
          <w:numId w:val="51"/>
        </w:numPr>
      </w:pPr>
      <w:r w:rsidRPr="000B121E">
        <w:t>The experimental design</w:t>
      </w:r>
    </w:p>
    <w:p w14:paraId="2B719363" w14:textId="77777777" w:rsidR="004617F2" w:rsidRPr="000B121E"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In this study</w:t>
      </w:r>
      <w:r w:rsidRPr="000B121E">
        <w:rPr>
          <w:color w:val="000000" w:themeColor="text1"/>
          <w:szCs w:val="24"/>
        </w:rPr>
        <w:t>, we evaluate the forecasting performance of the following models:</w:t>
      </w:r>
    </w:p>
    <w:p w14:paraId="31E4FA26" w14:textId="77777777" w:rsidR="004617F2" w:rsidRPr="000B121E" w:rsidRDefault="004617F2" w:rsidP="000B121E">
      <w:pPr>
        <w:shd w:val="clear" w:color="auto" w:fill="FFFFFF" w:themeFill="background1"/>
        <w:spacing w:after="0" w:line="360" w:lineRule="auto"/>
        <w:rPr>
          <w:color w:val="000000" w:themeColor="text1"/>
          <w:szCs w:val="24"/>
        </w:rPr>
      </w:pPr>
    </w:p>
    <w:p w14:paraId="385D5075" w14:textId="1E8BC14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Base-lift method</w:t>
      </w:r>
      <w:r w:rsidR="00E661ED" w:rsidRPr="000B121E">
        <w:rPr>
          <w:rStyle w:val="FootnoteReference"/>
          <w:color w:val="000000" w:themeColor="text1"/>
          <w:szCs w:val="24"/>
        </w:rPr>
        <w:footnoteReference w:id="9"/>
      </w:r>
    </w:p>
    <w:p w14:paraId="6EE46B5F" w14:textId="2162423C"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ADL-own model</w:t>
      </w:r>
    </w:p>
    <w:p w14:paraId="4BF817AB" w14:textId="031F5016"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 xml:space="preserve"> model</w:t>
      </w:r>
    </w:p>
    <w:p w14:paraId="07B0D437" w14:textId="53081F1F"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-EWC model</w:t>
      </w:r>
      <w:r w:rsidRPr="000B121E">
        <w:rPr>
          <w:rStyle w:val="FootnoteReference"/>
          <w:color w:val="000000" w:themeColor="text1"/>
          <w:szCs w:val="24"/>
        </w:rPr>
        <w:footnoteReference w:id="10"/>
      </w:r>
      <w:del w:id="162" w:author="Fildes, Robert" w:date="2017-12-12T15:38:00Z">
        <w:r w:rsidRPr="000B121E" w:rsidDel="00EF6B64">
          <w:rPr>
            <w:color w:val="000000" w:themeColor="text1"/>
            <w:szCs w:val="24"/>
          </w:rPr>
          <w:delText>.</w:delText>
        </w:r>
      </w:del>
    </w:p>
    <w:p w14:paraId="25C9F456" w14:textId="3B95BBB3"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ADL-own-EWC model: similar to </w:t>
      </w:r>
      <w:r w:rsidR="00F34D08" w:rsidRPr="000B121E">
        <w:rPr>
          <w:color w:val="000000" w:themeColor="text1"/>
          <w:szCs w:val="24"/>
        </w:rPr>
        <w:t xml:space="preserve">the </w:t>
      </w:r>
      <w:r w:rsidRPr="000B121E">
        <w:rPr>
          <w:color w:val="000000" w:themeColor="text1"/>
          <w:szCs w:val="24"/>
        </w:rPr>
        <w:t>ADL-</w:t>
      </w:r>
      <w:r w:rsidRPr="009C2B30">
        <w:rPr>
          <w:noProof/>
          <w:color w:val="000000" w:themeColor="text1"/>
          <w:szCs w:val="24"/>
        </w:rPr>
        <w:t>intra</w:t>
      </w:r>
      <w:r w:rsidRPr="000B121E">
        <w:rPr>
          <w:color w:val="000000" w:themeColor="text1"/>
          <w:szCs w:val="24"/>
        </w:rPr>
        <w:t>-EWC</w:t>
      </w:r>
      <w:r w:rsidR="00F34D08" w:rsidRPr="000B121E">
        <w:rPr>
          <w:color w:val="000000" w:themeColor="text1"/>
          <w:szCs w:val="24"/>
        </w:rPr>
        <w:t xml:space="preserve"> model</w:t>
      </w:r>
      <w:r w:rsidRPr="000B121E">
        <w:rPr>
          <w:color w:val="000000" w:themeColor="text1"/>
          <w:szCs w:val="24"/>
        </w:rPr>
        <w:t xml:space="preserve"> except that </w:t>
      </w:r>
      <w:r w:rsidR="00F34D08" w:rsidRPr="000B121E">
        <w:rPr>
          <w:color w:val="000000" w:themeColor="text1"/>
          <w:szCs w:val="24"/>
        </w:rPr>
        <w:t xml:space="preserve">the </w:t>
      </w:r>
      <w:r w:rsidRPr="000B121E">
        <w:rPr>
          <w:color w:val="000000" w:themeColor="text1"/>
          <w:szCs w:val="24"/>
        </w:rPr>
        <w:t>ADL-own model</w:t>
      </w:r>
      <w:r w:rsidR="00F34D08" w:rsidRPr="000B121E">
        <w:rPr>
          <w:color w:val="000000" w:themeColor="text1"/>
          <w:szCs w:val="24"/>
        </w:rPr>
        <w:t xml:space="preserve"> is incorporated during the second stage.</w:t>
      </w:r>
    </w:p>
    <w:p w14:paraId="4FAF3D1D" w14:textId="0445A391"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ADL-intra-IC model</w:t>
      </w:r>
    </w:p>
    <w:p w14:paraId="10C87261" w14:textId="6369BD5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ADL-own-IC model: </w:t>
      </w:r>
      <w:r w:rsidR="00F34D08" w:rsidRPr="000B121E">
        <w:rPr>
          <w:color w:val="000000" w:themeColor="text1"/>
          <w:szCs w:val="24"/>
        </w:rPr>
        <w:t>similar to the ADL-</w:t>
      </w:r>
      <w:r w:rsidR="00F34D08" w:rsidRPr="000B121E">
        <w:rPr>
          <w:noProof/>
          <w:color w:val="000000" w:themeColor="text1"/>
          <w:szCs w:val="24"/>
        </w:rPr>
        <w:t>intra</w:t>
      </w:r>
      <w:r w:rsidR="00F34D08" w:rsidRPr="000B121E">
        <w:rPr>
          <w:color w:val="000000" w:themeColor="text1"/>
          <w:szCs w:val="24"/>
        </w:rPr>
        <w:t>-IC model except that the ADL-own model is incorporated during the second stage.</w:t>
      </w:r>
    </w:p>
    <w:p w14:paraId="74D8BBD7" w14:textId="77777777" w:rsidR="004617F2" w:rsidRPr="000B121E" w:rsidRDefault="004617F2" w:rsidP="000B121E">
      <w:pPr>
        <w:shd w:val="clear" w:color="auto" w:fill="FFFFFF" w:themeFill="background1"/>
        <w:spacing w:after="0" w:line="360" w:lineRule="auto"/>
        <w:rPr>
          <w:color w:val="000000" w:themeColor="text1"/>
          <w:szCs w:val="24"/>
        </w:rPr>
      </w:pPr>
    </w:p>
    <w:p w14:paraId="39AB27AF" w14:textId="2C2933CF"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evaluate the forecasting performance of these models with rolling origins for robustness </w:t>
      </w:r>
      <w:r w:rsidRPr="000B121E">
        <w:rPr>
          <w:color w:val="000000" w:themeColor="text1"/>
          <w:szCs w:val="24"/>
        </w:rPr>
        <w:fldChar w:fldCharType="begin"/>
      </w:r>
      <w:r w:rsidRPr="000B121E">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71" w:tooltip="Tashman, 2000 #207" w:history="1">
        <w:r w:rsidR="00EE2F0B" w:rsidRPr="000B121E">
          <w:rPr>
            <w:noProof/>
            <w:color w:val="000000" w:themeColor="text1"/>
            <w:szCs w:val="24"/>
          </w:rPr>
          <w:t>Tashman, 2000</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For example, we specify the model with an estimation window of 160 weeks</w:t>
      </w:r>
      <w:r w:rsidR="00CB4203" w:rsidRPr="000B121E">
        <w:rPr>
          <w:color w:val="000000" w:themeColor="text1"/>
          <w:szCs w:val="24"/>
        </w:rPr>
        <w:t xml:space="preserve">. We </w:t>
      </w:r>
      <w:r w:rsidRPr="000B121E">
        <w:rPr>
          <w:color w:val="000000" w:themeColor="text1"/>
          <w:szCs w:val="24"/>
        </w:rPr>
        <w:t>move the estimation window forward every two weeks</w:t>
      </w:r>
      <w:r w:rsidR="00CB4203" w:rsidRPr="000B121E">
        <w:rPr>
          <w:color w:val="000000" w:themeColor="text1"/>
          <w:szCs w:val="24"/>
        </w:rPr>
        <w:t xml:space="preserve"> and re-specify the model, which leads to </w:t>
      </w:r>
      <w:r w:rsidRPr="000B121E">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w:rPr>
            <w:rFonts w:ascii="Cambria Math" w:hAnsi="Cambria Math"/>
            <w:color w:val="000000" w:themeColor="text1"/>
            <w:szCs w:val="24"/>
          </w:rPr>
          <m:t>H</m:t>
        </m:r>
      </m:oMath>
      <w:r w:rsidRPr="000B121E">
        <w:rPr>
          <w:color w:val="000000" w:themeColor="text1"/>
          <w:szCs w:val="24"/>
        </w:rPr>
        <w:t xml:space="preserve"> week-ahead forecasts, where </w:t>
      </w:r>
      <m:oMath>
        <m:r>
          <w:rPr>
            <w:rFonts w:ascii="Cambria Math" w:hAnsi="Cambria Math"/>
            <w:color w:val="000000" w:themeColor="text1"/>
            <w:szCs w:val="24"/>
          </w:rPr>
          <m:t>H</m:t>
        </m:r>
      </m:oMath>
      <w:r w:rsidRPr="000B121E">
        <w:rPr>
          <w:color w:val="000000" w:themeColor="text1"/>
          <w:szCs w:val="24"/>
        </w:rPr>
        <w:t xml:space="preserve"> is 1, 4, and 8, to </w:t>
      </w:r>
      <w:r w:rsidRPr="000B121E">
        <w:rPr>
          <w:color w:val="000000" w:themeColor="text1"/>
          <w:szCs w:val="24"/>
        </w:rPr>
        <w:lastRenderedPageBreak/>
        <w:t xml:space="preserve">approximate the situation retailers face in practice. </w:t>
      </w:r>
      <w:r w:rsidRPr="000B121E">
        <w:rPr>
          <w:rFonts w:cs="Times New Roman"/>
          <w:color w:val="000000" w:themeColor="text1"/>
          <w:szCs w:val="24"/>
        </w:rPr>
        <w:t xml:space="preserve">For the EWC method, we </w:t>
      </w:r>
      <w:r w:rsidR="00CB4203" w:rsidRPr="000B121E">
        <w:rPr>
          <w:rFonts w:cs="Times New Roman"/>
          <w:color w:val="000000" w:themeColor="text1"/>
          <w:szCs w:val="24"/>
        </w:rPr>
        <w:t xml:space="preserve">engage </w:t>
      </w:r>
      <w:r w:rsidRPr="000B121E">
        <w:rPr>
          <w:rFonts w:cs="Times New Roman"/>
          <w:color w:val="000000" w:themeColor="text1"/>
          <w:szCs w:val="24"/>
        </w:rPr>
        <w:t xml:space="preserve">ten estimation windows with different lengths (e.g., </w:t>
      </w:r>
      <w:r w:rsidR="00CB4203" w:rsidRPr="000B121E">
        <w:rPr>
          <w:rFonts w:cs="Times New Roman"/>
          <w:color w:val="000000" w:themeColor="text1"/>
          <w:szCs w:val="24"/>
        </w:rPr>
        <w:t xml:space="preserve">for the estimation period [1,160], we estimate the model with ten estimation windows including </w:t>
      </w:r>
      <w:r w:rsidRPr="000B121E">
        <w:rPr>
          <w:rFonts w:cs="Times New Roman"/>
          <w:color w:val="000000" w:themeColor="text1"/>
          <w:szCs w:val="24"/>
        </w:rPr>
        <w:t xml:space="preserve">[1, 160], [3, 160], </w:t>
      </w:r>
      <w:r w:rsidR="00CB4203" w:rsidRPr="000B121E">
        <w:rPr>
          <w:rFonts w:cs="Times New Roman"/>
          <w:color w:val="000000" w:themeColor="text1"/>
          <w:szCs w:val="24"/>
        </w:rPr>
        <w:t xml:space="preserve">and so forth, </w:t>
      </w:r>
      <w:r w:rsidRPr="000B121E">
        <w:rPr>
          <w:rFonts w:cs="Times New Roman"/>
          <w:color w:val="000000" w:themeColor="text1"/>
          <w:szCs w:val="24"/>
        </w:rPr>
        <w:t xml:space="preserve">until [19, 160]), and generate ten sets of forecasts. We combine the ten sets of forecasts with equal weights. </w:t>
      </w:r>
      <w:r w:rsidRPr="000B121E">
        <w:rPr>
          <w:color w:val="000000" w:themeColor="text1"/>
          <w:szCs w:val="24"/>
        </w:rPr>
        <w:t>For the IC methods, we estimate the forecast bias as the average value of the sixteen most recent residuals and add the value equally to the forecasts for each forecast horizon.</w:t>
      </w:r>
      <w:r w:rsidRPr="000B121E">
        <w:rPr>
          <w:rFonts w:cs="Times New Roman"/>
          <w:color w:val="000000" w:themeColor="text1"/>
          <w:szCs w:val="24"/>
        </w:rPr>
        <w:t xml:space="preserve"> </w:t>
      </w:r>
    </w:p>
    <w:p w14:paraId="761E32B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t xml:space="preserve"> </w:t>
      </w:r>
    </w:p>
    <w:p w14:paraId="7F8CCE5A" w14:textId="1B2CA5FF" w:rsidR="004617F2" w:rsidRPr="000B121E" w:rsidRDefault="00D67CF9" w:rsidP="000B121E">
      <w:pPr>
        <w:shd w:val="clear" w:color="auto" w:fill="FFFFFF" w:themeFill="background1"/>
        <w:spacing w:after="0" w:line="360" w:lineRule="auto"/>
        <w:rPr>
          <w:color w:val="000000" w:themeColor="text1"/>
          <w:szCs w:val="24"/>
        </w:rPr>
      </w:pPr>
      <w:r w:rsidRPr="000B121E">
        <w:rPr>
          <w:color w:val="000000" w:themeColor="text1"/>
          <w:szCs w:val="24"/>
        </w:rPr>
        <w:t>We evaluate the models with</w:t>
      </w:r>
      <w:r w:rsidR="004617F2" w:rsidRPr="000B121E">
        <w:rPr>
          <w:color w:val="000000" w:themeColor="text1"/>
          <w:szCs w:val="24"/>
        </w:rPr>
        <w:t xml:space="preserve"> four error measures: the Mean Absolute Error (MAE), the symmetric Mean Absolute Percentage Error (sMAPE), the Mean Absolute Scaled Error (MASE) proposed by </w:t>
      </w:r>
      <w:hyperlink w:anchor="_ENREF_41" w:tooltip="Hyndman, 2006 #187" w:history="1">
        <w:r w:rsidR="00EE2F0B" w:rsidRPr="000B121E">
          <w:rPr>
            <w:color w:val="000000" w:themeColor="text1"/>
            <w:szCs w:val="24"/>
          </w:rPr>
          <w:fldChar w:fldCharType="begin"/>
        </w:r>
        <w:r w:rsidR="00EE2F0B" w:rsidRPr="000B121E">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E2F0B" w:rsidRPr="000B121E">
          <w:rPr>
            <w:color w:val="000000" w:themeColor="text1"/>
            <w:szCs w:val="24"/>
          </w:rPr>
          <w:fldChar w:fldCharType="separate"/>
        </w:r>
        <w:r w:rsidR="00EE2F0B" w:rsidRPr="000B121E">
          <w:rPr>
            <w:noProof/>
            <w:color w:val="000000" w:themeColor="text1"/>
            <w:szCs w:val="24"/>
          </w:rPr>
          <w:t>Hyndman and Koehler (2006)</w:t>
        </w:r>
        <w:r w:rsidR="00EE2F0B" w:rsidRPr="000B121E">
          <w:rPr>
            <w:color w:val="000000" w:themeColor="text1"/>
            <w:szCs w:val="24"/>
          </w:rPr>
          <w:fldChar w:fldCharType="end"/>
        </w:r>
      </w:hyperlink>
      <w:r w:rsidR="004617F2" w:rsidRPr="000B121E">
        <w:rPr>
          <w:color w:val="000000" w:themeColor="text1"/>
          <w:szCs w:val="24"/>
        </w:rPr>
        <w:t xml:space="preserve">, and the Relative Average Mean Absolute Error (RelAvgMAE) proposed by </w:t>
      </w:r>
      <w:hyperlink w:anchor="_ENREF_25" w:tooltip="Davydenko, 2013 #744" w:history="1">
        <w:r w:rsidR="00EE2F0B" w:rsidRPr="000B121E">
          <w:rPr>
            <w:color w:val="000000" w:themeColor="text1"/>
            <w:szCs w:val="24"/>
          </w:rPr>
          <w:fldChar w:fldCharType="begin"/>
        </w:r>
        <w:r w:rsidR="00EE2F0B" w:rsidRPr="000B121E">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E2F0B" w:rsidRPr="000B121E">
          <w:rPr>
            <w:color w:val="000000" w:themeColor="text1"/>
            <w:szCs w:val="24"/>
          </w:rPr>
          <w:fldChar w:fldCharType="separate"/>
        </w:r>
        <w:r w:rsidR="00EE2F0B" w:rsidRPr="000B121E">
          <w:rPr>
            <w:noProof/>
            <w:color w:val="000000" w:themeColor="text1"/>
            <w:szCs w:val="24"/>
          </w:rPr>
          <w:t>Davydenko and Fildes (2013)</w:t>
        </w:r>
        <w:r w:rsidR="00EE2F0B" w:rsidRPr="000B121E">
          <w:rPr>
            <w:color w:val="000000" w:themeColor="text1"/>
            <w:szCs w:val="24"/>
          </w:rPr>
          <w:fldChar w:fldCharType="end"/>
        </w:r>
      </w:hyperlink>
      <w:r w:rsidR="004617F2" w:rsidRPr="000B121E">
        <w:rPr>
          <w:color w:val="000000" w:themeColor="text1"/>
          <w:szCs w:val="24"/>
        </w:rPr>
        <w:t xml:space="preserve">. These error measures approximate the loss function of the retailer from different aspects. The error measures for </w:t>
      </w:r>
      <m:oMath>
        <m:r>
          <w:rPr>
            <w:rFonts w:ascii="Cambria Math" w:hAnsi="Cambria Math"/>
            <w:color w:val="000000" w:themeColor="text1"/>
            <w:szCs w:val="24"/>
          </w:rPr>
          <m:t>S</m:t>
        </m:r>
      </m:oMath>
      <w:r w:rsidR="004617F2" w:rsidRPr="000B121E">
        <w:rPr>
          <w:color w:val="000000" w:themeColor="text1"/>
          <w:szCs w:val="24"/>
        </w:rPr>
        <w:t xml:space="preserve"> SKUs and </w:t>
      </w:r>
      <m:oMath>
        <m:r>
          <w:rPr>
            <w:rFonts w:ascii="Cambria Math" w:hAnsi="Cambria Math"/>
            <w:color w:val="000000" w:themeColor="text1"/>
            <w:szCs w:val="24"/>
          </w:rPr>
          <m:t>K</m:t>
        </m:r>
      </m:oMath>
      <w:r w:rsidR="004617F2" w:rsidRPr="000B121E">
        <w:rPr>
          <w:color w:val="000000" w:themeColor="text1"/>
          <w:szCs w:val="24"/>
        </w:rPr>
        <w:t xml:space="preserve"> rolling events based on forecast horizon of 1 to </w:t>
      </w:r>
      <m:oMath>
        <m:r>
          <w:rPr>
            <w:rFonts w:ascii="Cambria Math" w:hAnsi="Cambria Math"/>
            <w:color w:val="000000" w:themeColor="text1"/>
            <w:szCs w:val="24"/>
          </w:rPr>
          <m:t>H</m:t>
        </m:r>
      </m:oMath>
      <w:r w:rsidR="004617F2" w:rsidRPr="000B121E">
        <w:rPr>
          <w:color w:val="000000" w:themeColor="text1"/>
          <w:szCs w:val="24"/>
        </w:rPr>
        <w:t xml:space="preserve"> (i.e. </w:t>
      </w:r>
      <m:oMath>
        <m:r>
          <w:rPr>
            <w:rFonts w:ascii="Cambria Math" w:hAnsi="Cambria Math"/>
            <w:color w:val="000000" w:themeColor="text1"/>
            <w:szCs w:val="24"/>
          </w:rPr>
          <m:t>S=1831</m:t>
        </m:r>
      </m:oMath>
      <w:r w:rsidR="004617F2" w:rsidRPr="000B121E">
        <w:rPr>
          <w:color w:val="000000" w:themeColor="text1"/>
          <w:szCs w:val="24"/>
        </w:rPr>
        <w:t xml:space="preserve">, </w:t>
      </w:r>
      <m:oMath>
        <m:r>
          <w:rPr>
            <w:rFonts w:ascii="Cambria Math" w:hAnsi="Cambria Math"/>
            <w:color w:val="000000" w:themeColor="text1"/>
            <w:szCs w:val="24"/>
          </w:rPr>
          <m:t>K=18</m:t>
        </m:r>
      </m:oMath>
      <w:r w:rsidR="004617F2" w:rsidRPr="000B121E">
        <w:rPr>
          <w:color w:val="000000" w:themeColor="text1"/>
          <w:szCs w:val="24"/>
        </w:rPr>
        <w:t xml:space="preserve">, and </w:t>
      </w:r>
      <m:oMath>
        <m:r>
          <w:rPr>
            <w:rFonts w:ascii="Cambria Math" w:hAnsi="Cambria Math"/>
            <w:color w:val="000000" w:themeColor="text1"/>
            <w:szCs w:val="24"/>
          </w:rPr>
          <m:t>H</m:t>
        </m:r>
      </m:oMath>
      <w:r w:rsidR="004617F2" w:rsidRPr="000B121E">
        <w:rPr>
          <w:color w:val="000000" w:themeColor="text1"/>
          <w:szCs w:val="24"/>
        </w:rPr>
        <w:t>=1, 4 and 8) are as follows:</w:t>
      </w:r>
    </w:p>
    <w:p w14:paraId="57D5494E"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e>
              </m:nary>
              <m:r>
                <m:rPr>
                  <m:sty m:val="p"/>
                </m:rPr>
                <w:rPr>
                  <w:rStyle w:val="CommentReference"/>
                </w:rPr>
                <w:commentReference w:id="163"/>
              </m:r>
            </m:e>
          </m:nary>
        </m:oMath>
      </m:oMathPara>
    </w:p>
    <w:p w14:paraId="2C6A23DB" w14:textId="77777777" w:rsidR="004617F2" w:rsidRPr="000B121E" w:rsidRDefault="00AA2C40"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14:paraId="7EEE5F52" w14:textId="77777777" w:rsidR="004617F2" w:rsidRPr="000B121E" w:rsidRDefault="004617F2"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14:paraId="19CBDA08"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14:paraId="3C782785"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14:paraId="6890DF26" w14:textId="77777777" w:rsidR="004617F2" w:rsidRPr="000B121E" w:rsidRDefault="00AA2C40"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oMath>
      </m:oMathPara>
    </w:p>
    <w:p w14:paraId="18CD99BC" w14:textId="77777777" w:rsidR="004617F2" w:rsidRPr="000B121E" w:rsidRDefault="00AA2C40"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14:paraId="228F8E7A" w14:textId="77777777" w:rsidR="004617F2" w:rsidRPr="000B121E" w:rsidRDefault="004617F2" w:rsidP="000B121E">
      <w:pPr>
        <w:shd w:val="clear" w:color="auto" w:fill="FFFFFF" w:themeFill="background1"/>
        <w:spacing w:after="0" w:line="360" w:lineRule="auto"/>
        <w:jc w:val="both"/>
        <w:rPr>
          <w:color w:val="000000" w:themeColor="text1"/>
          <w:szCs w:val="24"/>
        </w:rPr>
      </w:pPr>
      <w:bookmarkStart w:id="164"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14:paraId="7859953D" w14:textId="77777777" w:rsidR="004617F2" w:rsidRPr="000B121E" w:rsidRDefault="00AA2C40"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164"/>
    </w:p>
    <w:p w14:paraId="1FBF4AD6" w14:textId="78A68BD8" w:rsidR="004617F2" w:rsidRPr="000B121E" w:rsidRDefault="004617F2" w:rsidP="000B121E">
      <w:pPr>
        <w:pStyle w:val="ListParagraph"/>
        <w:shd w:val="clear" w:color="auto" w:fill="FFFFFF" w:themeFill="background1"/>
        <w:spacing w:after="0" w:line="360" w:lineRule="auto"/>
        <w:ind w:left="0"/>
        <w:jc w:val="both"/>
        <w:rPr>
          <w:color w:val="000000" w:themeColor="text1"/>
          <w:szCs w:val="24"/>
        </w:rPr>
      </w:pPr>
      <w:r w:rsidRPr="000B121E">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B121E">
        <w:rPr>
          <w:color w:val="000000" w:themeColor="text1"/>
          <w:szCs w:val="24"/>
        </w:rPr>
        <w:t xml:space="preserve">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0B121E">
        <w:rPr>
          <w:color w:val="000000" w:themeColor="text1"/>
          <w:szCs w:val="24"/>
        </w:rPr>
        <w:t xml:space="preserve"> are respectively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B121E">
        <w:rPr>
          <w:color w:val="000000" w:themeColor="text1"/>
          <w:szCs w:val="24"/>
        </w:rPr>
        <w:t xml:space="preserve"> actual value and forecast value of the forecast period for data series </w:t>
      </w:r>
      <m:oMath>
        <m:r>
          <w:rPr>
            <w:rFonts w:ascii="Cambria Math" w:hAnsi="Cambria Math"/>
            <w:color w:val="000000" w:themeColor="text1"/>
            <w:szCs w:val="24"/>
          </w:rPr>
          <m:t>s</m:t>
        </m:r>
      </m:oMath>
      <w:r w:rsidRPr="000B121E">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0B121E">
        <w:rPr>
          <w:color w:val="000000" w:themeColor="text1"/>
          <w:szCs w:val="24"/>
        </w:rPr>
        <w:t xml:space="preserve"> is the total number of observations in the full estimation window. </w:t>
      </w:r>
      <m:oMath>
        <m:sSubSup>
          <m:sSubSupPr>
            <m:ctrlPr>
              <w:rPr>
                <w:rFonts w:ascii="Cambria Math" w:hAnsi="Cambria Math"/>
                <w:i/>
                <w:color w:val="000000" w:themeColor="text1"/>
                <w:szCs w:val="24"/>
              </w:rPr>
            </m:ctrlPr>
          </m:sSubSupPr>
          <m:e>
            <m:r>
              <w:rPr>
                <w:rFonts w:ascii="Cambria Math" w:hAnsi="Cambria Math"/>
                <w:color w:val="000000" w:themeColor="text1"/>
                <w:szCs w:val="24"/>
                <w:rPrChange w:id="165" w:author="Fildes, Robert" w:date="2017-12-12T15:39:00Z">
                  <w:rPr>
                    <w:rFonts w:ascii="Cambria Math" w:hAnsi="Cambria Math"/>
                    <w:color w:val="000000" w:themeColor="text1"/>
                    <w:szCs w:val="24"/>
                  </w:rPr>
                </w:rPrChange>
              </w:rPr>
              <m:t>MAE</m:t>
            </m:r>
          </m:e>
          <m:sub>
            <m:r>
              <w:rPr>
                <w:rFonts w:ascii="Cambria Math" w:hAnsi="Cambria Math"/>
                <w:color w:val="000000" w:themeColor="text1"/>
                <w:szCs w:val="24"/>
                <w:rPrChange w:id="166" w:author="Fildes, Robert" w:date="2017-12-12T15:39:00Z">
                  <w:rPr>
                    <w:rFonts w:ascii="Cambria Math" w:hAnsi="Cambria Math"/>
                    <w:color w:val="000000" w:themeColor="text1"/>
                    <w:szCs w:val="24"/>
                  </w:rPr>
                </w:rPrChange>
              </w:rPr>
              <m:t>s,H,k</m:t>
            </m:r>
          </m:sub>
          <m:sup>
            <m:r>
              <w:rPr>
                <w:rFonts w:ascii="Cambria Math" w:hAnsi="Cambria Math"/>
                <w:color w:val="000000" w:themeColor="text1"/>
                <w:szCs w:val="24"/>
                <w:rPrChange w:id="167" w:author="Fildes, Robert" w:date="2017-12-12T15:39:00Z">
                  <w:rPr>
                    <w:rFonts w:ascii="Cambria Math" w:hAnsi="Cambria Math"/>
                    <w:color w:val="000000" w:themeColor="text1"/>
                    <w:szCs w:val="24"/>
                  </w:rPr>
                </w:rPrChange>
              </w:rPr>
              <m:t>C</m:t>
            </m:r>
          </m:sup>
        </m:sSubSup>
      </m:oMath>
      <w:r w:rsidRPr="000B121E">
        <w:rPr>
          <w:color w:val="000000" w:themeColor="text1"/>
          <w:szCs w:val="24"/>
        </w:rPr>
        <w:t xml:space="preserve"> and </w:t>
      </w:r>
      <m:oMath>
        <m:sSubSup>
          <m:sSubSupPr>
            <m:ctrlPr>
              <w:rPr>
                <w:rFonts w:ascii="Cambria Math" w:hAnsi="Cambria Math"/>
                <w:i/>
                <w:color w:val="000000" w:themeColor="text1"/>
                <w:szCs w:val="24"/>
              </w:rPr>
            </m:ctrlPr>
          </m:sSubSupPr>
          <m:e>
            <m:r>
              <w:rPr>
                <w:rFonts w:ascii="Cambria Math" w:hAnsi="Cambria Math"/>
                <w:color w:val="000000" w:themeColor="text1"/>
                <w:szCs w:val="24"/>
                <w:rPrChange w:id="168" w:author="Fildes, Robert" w:date="2017-12-12T15:39:00Z">
                  <w:rPr>
                    <w:rFonts w:ascii="Cambria Math" w:hAnsi="Cambria Math"/>
                    <w:color w:val="000000" w:themeColor="text1"/>
                    <w:szCs w:val="24"/>
                  </w:rPr>
                </w:rPrChange>
              </w:rPr>
              <m:t>MAE</m:t>
            </m:r>
          </m:e>
          <m:sub>
            <m:r>
              <w:rPr>
                <w:rFonts w:ascii="Cambria Math" w:hAnsi="Cambria Math"/>
                <w:color w:val="000000" w:themeColor="text1"/>
                <w:szCs w:val="24"/>
                <w:rPrChange w:id="169" w:author="Fildes, Robert" w:date="2017-12-12T15:39:00Z">
                  <w:rPr>
                    <w:rFonts w:ascii="Cambria Math" w:hAnsi="Cambria Math"/>
                    <w:color w:val="000000" w:themeColor="text1"/>
                    <w:szCs w:val="24"/>
                  </w:rPr>
                </w:rPrChange>
              </w:rPr>
              <m:t>s,H,k</m:t>
            </m:r>
          </m:sub>
          <m:sup>
            <m:r>
              <w:rPr>
                <w:rFonts w:ascii="Cambria Math" w:hAnsi="Cambria Math"/>
                <w:color w:val="000000" w:themeColor="text1"/>
                <w:szCs w:val="24"/>
                <w:rPrChange w:id="170" w:author="Fildes, Robert" w:date="2017-12-12T15:39:00Z">
                  <w:rPr>
                    <w:rFonts w:ascii="Cambria Math" w:hAnsi="Cambria Math"/>
                    <w:color w:val="000000" w:themeColor="text1"/>
                    <w:szCs w:val="24"/>
                  </w:rPr>
                </w:rPrChange>
              </w:rPr>
              <m:t>B</m:t>
            </m:r>
          </m:sup>
        </m:sSubSup>
      </m:oMath>
      <w:r w:rsidRPr="000B121E">
        <w:rPr>
          <w:color w:val="000000" w:themeColor="text1"/>
          <w:szCs w:val="24"/>
        </w:rPr>
        <w:t xml:space="preserve">are the Mean Absolute Errors for the candidate model and the benchmark model for data series </w:t>
      </w:r>
      <w:r w:rsidRPr="000B121E">
        <w:rPr>
          <w:i/>
          <w:color w:val="000000" w:themeColor="text1"/>
          <w:szCs w:val="24"/>
        </w:rPr>
        <w:t>s</w:t>
      </w:r>
      <w:r w:rsidRPr="000B121E">
        <w:rPr>
          <w:color w:val="000000" w:themeColor="text1"/>
          <w:szCs w:val="24"/>
        </w:rPr>
        <w:t xml:space="preserve">, with forecast horizon of </w:t>
      </w:r>
      <w:r w:rsidRPr="000B121E">
        <w:rPr>
          <w:i/>
          <w:color w:val="000000" w:themeColor="text1"/>
          <w:szCs w:val="24"/>
        </w:rPr>
        <w:t>H</w:t>
      </w:r>
      <w:r w:rsidRPr="000B121E">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t>
      </w:r>
    </w:p>
    <w:p w14:paraId="08A6A905" w14:textId="77777777" w:rsidR="004617F2" w:rsidRPr="000B121E"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0B121E" w:rsidRDefault="004617F2">
      <w:pPr>
        <w:pStyle w:val="Heading2"/>
        <w:numPr>
          <w:ilvl w:val="0"/>
          <w:numId w:val="51"/>
        </w:numPr>
        <w:pPrChange w:id="171" w:author="Fildes, Robert" w:date="2017-12-12T15:39:00Z">
          <w:pPr>
            <w:pStyle w:val="ListParagraph"/>
            <w:numPr>
              <w:numId w:val="49"/>
            </w:numPr>
            <w:shd w:val="clear" w:color="auto" w:fill="FFFFFF" w:themeFill="background1"/>
            <w:spacing w:after="0" w:line="360" w:lineRule="auto"/>
            <w:ind w:left="360" w:hanging="360"/>
          </w:pPr>
        </w:pPrChange>
      </w:pPr>
      <w:r w:rsidRPr="000B121E">
        <w:t>Results and discussion</w:t>
      </w:r>
    </w:p>
    <w:p w14:paraId="5B841D3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D93443" w14:textId="77777777" w:rsidR="00562BFA" w:rsidRDefault="004617F2" w:rsidP="000B121E">
      <w:pPr>
        <w:shd w:val="clear" w:color="auto" w:fill="FFFFFF" w:themeFill="background1"/>
        <w:spacing w:after="0" w:line="360" w:lineRule="auto"/>
        <w:rPr>
          <w:ins w:id="172" w:author="Fildes, Robert" w:date="2017-12-12T15:40:00Z"/>
          <w:rFonts w:eastAsia="DengXian" w:cs="Times New Roman"/>
          <w:color w:val="000000" w:themeColor="text1"/>
          <w:szCs w:val="24"/>
        </w:rPr>
      </w:pPr>
      <w:r w:rsidRPr="000B121E">
        <w:rPr>
          <w:rFonts w:cs="Times New Roman"/>
          <w:color w:val="000000" w:themeColor="text1"/>
          <w:szCs w:val="24"/>
        </w:rPr>
        <w:t>In Table 2, we summarize the forecasting performance of the models across the 28 product categories. Table 3</w:t>
      </w:r>
      <w:r w:rsidR="00D67CF9" w:rsidRPr="000B121E">
        <w:rPr>
          <w:rFonts w:cs="Times New Roman"/>
          <w:color w:val="000000" w:themeColor="text1"/>
          <w:szCs w:val="24"/>
        </w:rPr>
        <w:t xml:space="preserve"> </w:t>
      </w:r>
      <w:r w:rsidRPr="000B121E">
        <w:rPr>
          <w:rFonts w:cs="Times New Roman"/>
          <w:color w:val="000000" w:themeColor="text1"/>
          <w:szCs w:val="24"/>
        </w:rPr>
        <w:t>show</w:t>
      </w:r>
      <w:r w:rsidR="00D67CF9" w:rsidRPr="000B121E">
        <w:rPr>
          <w:rFonts w:cs="Times New Roman"/>
          <w:color w:val="000000" w:themeColor="text1"/>
          <w:szCs w:val="24"/>
        </w:rPr>
        <w:t>s</w:t>
      </w:r>
      <w:r w:rsidRPr="000B121E">
        <w:rPr>
          <w:rFonts w:cs="Times New Roman"/>
          <w:color w:val="000000" w:themeColor="text1"/>
          <w:szCs w:val="24"/>
        </w:rPr>
        <w:t xml:space="preserve"> the p-values of the </w:t>
      </w:r>
      <w:r w:rsidRPr="000B121E">
        <w:rPr>
          <w:rFonts w:eastAsia="DengXian" w:cs="Times New Roman"/>
          <w:color w:val="000000" w:themeColor="text1"/>
          <w:szCs w:val="24"/>
        </w:rPr>
        <w:t xml:space="preserve">Wilcoxon Sign Rank (WSR) test for the statistical significance of the difference between the models’ forecasting performance. The WSR test is the non-parametric version of the traditional </w:t>
      </w:r>
      <w:r w:rsidRPr="00562BFA">
        <w:rPr>
          <w:rFonts w:eastAsia="DengXian" w:cs="Times New Roman"/>
          <w:i/>
          <w:color w:val="000000" w:themeColor="text1"/>
          <w:szCs w:val="24"/>
          <w:rPrChange w:id="173" w:author="Fildes, Robert" w:date="2017-12-12T15:43:00Z">
            <w:rPr>
              <w:rFonts w:eastAsia="DengXian" w:cs="Times New Roman"/>
              <w:color w:val="000000" w:themeColor="text1"/>
              <w:szCs w:val="24"/>
            </w:rPr>
          </w:rPrChange>
        </w:rPr>
        <w:t>t</w:t>
      </w:r>
      <w:r w:rsidRPr="000B121E">
        <w:rPr>
          <w:rFonts w:eastAsia="DengXian" w:cs="Times New Roman"/>
          <w:color w:val="000000" w:themeColor="text1"/>
          <w:szCs w:val="24"/>
        </w:rPr>
        <w:t>-test and does not assume the differences (i.e. the errors) are normally distributed. We find the following from the analysis of the comparisons of forecasts from the different models:</w:t>
      </w:r>
    </w:p>
    <w:p w14:paraId="0A992FC6" w14:textId="30148DFF" w:rsidR="00562BFA" w:rsidRPr="00562BFA" w:rsidRDefault="004617F2">
      <w:pPr>
        <w:pStyle w:val="ListParagraph"/>
        <w:numPr>
          <w:ilvl w:val="0"/>
          <w:numId w:val="52"/>
        </w:numPr>
        <w:shd w:val="clear" w:color="auto" w:fill="FFFFFF" w:themeFill="background1"/>
        <w:spacing w:after="0" w:line="360" w:lineRule="auto"/>
        <w:rPr>
          <w:ins w:id="174" w:author="Fildes, Robert" w:date="2017-12-12T15:40:00Z"/>
          <w:rFonts w:cs="Times New Roman"/>
          <w:color w:val="000000" w:themeColor="text1"/>
          <w:szCs w:val="24"/>
          <w:rPrChange w:id="175" w:author="Fildes, Robert" w:date="2017-12-12T15:40:00Z">
            <w:rPr>
              <w:ins w:id="176" w:author="Fildes, Robert" w:date="2017-12-12T15:40:00Z"/>
            </w:rPr>
          </w:rPrChange>
        </w:rPr>
        <w:pPrChange w:id="177" w:author="Fildes, Robert" w:date="2017-12-12T15:40:00Z">
          <w:pPr>
            <w:shd w:val="clear" w:color="auto" w:fill="FFFFFF" w:themeFill="background1"/>
            <w:spacing w:after="0" w:line="360" w:lineRule="auto"/>
          </w:pPr>
        </w:pPrChange>
      </w:pPr>
      <w:del w:id="178" w:author="Fildes, Robert" w:date="2017-12-12T15:40:00Z">
        <w:r w:rsidRPr="00562BFA" w:rsidDel="00562BFA">
          <w:rPr>
            <w:rFonts w:eastAsia="DengXian" w:cs="Times New Roman"/>
            <w:color w:val="000000" w:themeColor="text1"/>
            <w:szCs w:val="24"/>
            <w:rPrChange w:id="179" w:author="Fildes, Robert" w:date="2017-12-12T15:40:00Z">
              <w:rPr>
                <w:rFonts w:eastAsia="DengXian"/>
              </w:rPr>
            </w:rPrChange>
          </w:rPr>
          <w:delText xml:space="preserve"> (i) </w:delText>
        </w:r>
      </w:del>
      <w:r w:rsidRPr="00562BFA">
        <w:rPr>
          <w:rFonts w:eastAsia="DengXian" w:cs="Times New Roman"/>
          <w:color w:val="000000" w:themeColor="text1"/>
          <w:szCs w:val="24"/>
          <w:rPrChange w:id="180" w:author="Fildes, Robert" w:date="2017-12-12T15:40:00Z">
            <w:rPr>
              <w:rFonts w:eastAsia="DengXian"/>
            </w:rPr>
          </w:rPrChange>
        </w:rPr>
        <w:t>t</w:t>
      </w:r>
      <w:r w:rsidRPr="00562BFA">
        <w:rPr>
          <w:rFonts w:cs="Times New Roman"/>
          <w:color w:val="000000" w:themeColor="text1"/>
          <w:szCs w:val="24"/>
          <w:rPrChange w:id="181" w:author="Fildes, Robert" w:date="2017-12-12T15:40:00Z">
            <w:rPr/>
          </w:rPrChange>
        </w:rPr>
        <w:t xml:space="preserve">he Base-lift model </w:t>
      </w:r>
      <w:r w:rsidRPr="00562BFA">
        <w:rPr>
          <w:rFonts w:cs="Times New Roman"/>
          <w:noProof/>
          <w:color w:val="000000" w:themeColor="text1"/>
          <w:szCs w:val="24"/>
          <w:rPrChange w:id="182" w:author="Fildes, Robert" w:date="2017-12-12T15:40:00Z">
            <w:rPr>
              <w:noProof/>
            </w:rPr>
          </w:rPrChange>
        </w:rPr>
        <w:t>generates</w:t>
      </w:r>
      <w:r w:rsidRPr="00562BFA">
        <w:rPr>
          <w:rFonts w:cs="Times New Roman"/>
          <w:color w:val="000000" w:themeColor="text1"/>
          <w:szCs w:val="24"/>
          <w:rPrChange w:id="183" w:author="Fildes, Robert" w:date="2017-12-12T15:40:00Z">
            <w:rPr/>
          </w:rPrChange>
        </w:rPr>
        <w:t xml:space="preserve"> the least accurate forecasts. </w:t>
      </w:r>
    </w:p>
    <w:p w14:paraId="07EB13E2" w14:textId="10F4C80A" w:rsidR="00562BFA" w:rsidRPr="00562BFA" w:rsidRDefault="004617F2">
      <w:pPr>
        <w:pStyle w:val="ListParagraph"/>
        <w:numPr>
          <w:ilvl w:val="0"/>
          <w:numId w:val="52"/>
        </w:numPr>
        <w:shd w:val="clear" w:color="auto" w:fill="FFFFFF" w:themeFill="background1"/>
        <w:spacing w:after="0" w:line="360" w:lineRule="auto"/>
        <w:rPr>
          <w:ins w:id="184" w:author="Fildes, Robert" w:date="2017-12-12T15:40:00Z"/>
          <w:rFonts w:eastAsia="DengXian" w:cs="Times New Roman"/>
          <w:color w:val="000000" w:themeColor="text1"/>
          <w:szCs w:val="24"/>
          <w:rPrChange w:id="185" w:author="Fildes, Robert" w:date="2017-12-12T15:40:00Z">
            <w:rPr>
              <w:ins w:id="186" w:author="Fildes, Robert" w:date="2017-12-12T15:40:00Z"/>
              <w:rFonts w:cs="Times New Roman"/>
              <w:color w:val="000000" w:themeColor="text1"/>
              <w:szCs w:val="24"/>
            </w:rPr>
          </w:rPrChange>
        </w:rPr>
        <w:pPrChange w:id="187" w:author="Fildes, Robert" w:date="2017-12-12T15:40:00Z">
          <w:pPr>
            <w:shd w:val="clear" w:color="auto" w:fill="FFFFFF" w:themeFill="background1"/>
            <w:spacing w:after="0" w:line="360" w:lineRule="auto"/>
          </w:pPr>
        </w:pPrChange>
      </w:pPr>
      <w:del w:id="188" w:author="Fildes, Robert" w:date="2017-12-12T15:40:00Z">
        <w:r w:rsidRPr="00562BFA" w:rsidDel="00562BFA">
          <w:rPr>
            <w:rFonts w:cs="Times New Roman"/>
            <w:color w:val="000000" w:themeColor="text1"/>
            <w:szCs w:val="24"/>
            <w:rPrChange w:id="189" w:author="Fildes, Robert" w:date="2017-12-12T15:40:00Z">
              <w:rPr/>
            </w:rPrChange>
          </w:rPr>
          <w:delText xml:space="preserve">(ii) </w:delText>
        </w:r>
      </w:del>
      <w:r w:rsidRPr="00562BFA">
        <w:rPr>
          <w:rFonts w:cs="Times New Roman"/>
          <w:color w:val="000000" w:themeColor="text1"/>
          <w:szCs w:val="24"/>
          <w:rPrChange w:id="190" w:author="Fildes, Robert" w:date="2017-12-12T15:40:00Z">
            <w:rPr/>
          </w:rPrChange>
        </w:rPr>
        <w:t>The ADL-</w:t>
      </w:r>
      <w:r w:rsidRPr="00562BFA">
        <w:rPr>
          <w:rFonts w:cs="Times New Roman"/>
          <w:noProof/>
          <w:color w:val="000000" w:themeColor="text1"/>
          <w:szCs w:val="24"/>
          <w:rPrChange w:id="191" w:author="Fildes, Robert" w:date="2017-12-12T15:40:00Z">
            <w:rPr>
              <w:noProof/>
            </w:rPr>
          </w:rPrChange>
        </w:rPr>
        <w:t>intra</w:t>
      </w:r>
      <w:r w:rsidRPr="00562BFA">
        <w:rPr>
          <w:rFonts w:cs="Times New Roman"/>
          <w:color w:val="000000" w:themeColor="text1"/>
          <w:szCs w:val="24"/>
          <w:rPrChange w:id="192" w:author="Fildes, Robert" w:date="2017-12-12T15:40:00Z">
            <w:rPr/>
          </w:rPrChange>
        </w:rPr>
        <w:t xml:space="preserve"> model outperforms the ADL-</w:t>
      </w:r>
      <w:r w:rsidRPr="00562BFA">
        <w:rPr>
          <w:rFonts w:cs="Times New Roman"/>
          <w:noProof/>
          <w:color w:val="000000" w:themeColor="text1"/>
          <w:szCs w:val="24"/>
          <w:rPrChange w:id="193" w:author="Fildes, Robert" w:date="2017-12-12T15:40:00Z">
            <w:rPr>
              <w:noProof/>
            </w:rPr>
          </w:rPrChange>
        </w:rPr>
        <w:t>own model</w:t>
      </w:r>
      <w:r w:rsidRPr="00562BFA">
        <w:rPr>
          <w:rFonts w:cs="Times New Roman"/>
          <w:color w:val="000000" w:themeColor="text1"/>
          <w:szCs w:val="24"/>
          <w:rPrChange w:id="194" w:author="Fildes, Robert" w:date="2017-12-12T15:40:00Z">
            <w:rPr/>
          </w:rPrChange>
        </w:rPr>
        <w:t xml:space="preserve">, which </w:t>
      </w:r>
      <w:del w:id="195" w:author="Fildes, Robert" w:date="2017-12-12T15:43:00Z">
        <w:r w:rsidRPr="00562BFA" w:rsidDel="00562BFA">
          <w:rPr>
            <w:rFonts w:cs="Times New Roman"/>
            <w:color w:val="000000" w:themeColor="text1"/>
            <w:szCs w:val="24"/>
            <w:rPrChange w:id="196" w:author="Fildes, Robert" w:date="2017-12-12T15:40:00Z">
              <w:rPr/>
            </w:rPrChange>
          </w:rPr>
          <w:delText xml:space="preserve">suggests </w:delText>
        </w:r>
      </w:del>
      <w:ins w:id="197" w:author="Fildes, Robert" w:date="2017-12-12T15:43:00Z">
        <w:r w:rsidR="00562BFA">
          <w:rPr>
            <w:rFonts w:cs="Times New Roman"/>
            <w:color w:val="000000" w:themeColor="text1"/>
            <w:szCs w:val="24"/>
          </w:rPr>
          <w:t xml:space="preserve">supports </w:t>
        </w:r>
      </w:ins>
      <w:r w:rsidRPr="00562BFA">
        <w:rPr>
          <w:rFonts w:cs="Times New Roman"/>
          <w:color w:val="000000" w:themeColor="text1"/>
          <w:szCs w:val="24"/>
          <w:rPrChange w:id="198" w:author="Fildes, Robert" w:date="2017-12-12T15:40:00Z">
            <w:rPr/>
          </w:rPrChange>
        </w:rPr>
        <w:t xml:space="preserve">the value of competitive promotional information </w:t>
      </w:r>
      <w:ins w:id="199" w:author="Fildes, Robert" w:date="2017-12-12T15:43:00Z">
        <w:r w:rsidR="00562BFA">
          <w:rPr>
            <w:rFonts w:cs="Times New Roman"/>
            <w:color w:val="000000" w:themeColor="text1"/>
            <w:szCs w:val="24"/>
          </w:rPr>
          <w:t xml:space="preserve">as seen by </w:t>
        </w:r>
      </w:ins>
      <w:r w:rsidR="003A7F2F" w:rsidRPr="00562BFA">
        <w:fldChar w:fldCharType="begin"/>
      </w:r>
      <w:r w:rsidR="003A7F2F">
        <w:instrText xml:space="preserve"> HYPERLINK \l "_ENREF_40" \o "Huang, 2014 #732" </w:instrText>
      </w:r>
      <w:r w:rsidR="003A7F2F" w:rsidRPr="00562BFA">
        <w:fldChar w:fldCharType="separate"/>
      </w:r>
      <w:r w:rsidR="00EE2F0B" w:rsidRPr="00562BFA">
        <w:rPr>
          <w:rFonts w:cs="Times New Roman"/>
          <w:color w:val="000000" w:themeColor="text1"/>
          <w:szCs w:val="24"/>
          <w:rPrChange w:id="200" w:author="Fildes, Robert" w:date="2017-12-12T15:40:00Z">
            <w:rPr/>
          </w:rPrChange>
        </w:rPr>
        <w:fldChar w:fldCharType="begin"/>
      </w:r>
      <w:r w:rsidR="00EE2F0B" w:rsidRPr="00562BFA">
        <w:rPr>
          <w:rFonts w:cs="Times New Roman"/>
          <w:color w:val="000000" w:themeColor="text1"/>
          <w:szCs w:val="24"/>
          <w:rPrChange w:id="201" w:author="Fildes, Robert" w:date="2017-12-12T15:40:00Z">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562BFA">
        <w:rPr>
          <w:rFonts w:cs="Times New Roman"/>
          <w:color w:val="000000" w:themeColor="text1"/>
          <w:szCs w:val="24"/>
          <w:rPrChange w:id="202" w:author="Fildes, Robert" w:date="2017-12-12T15:40:00Z">
            <w:rPr/>
          </w:rPrChange>
        </w:rPr>
        <w:fldChar w:fldCharType="separate"/>
      </w:r>
      <w:r w:rsidR="00EE2F0B" w:rsidRPr="00562BFA">
        <w:rPr>
          <w:rFonts w:cs="Times New Roman"/>
          <w:noProof/>
          <w:color w:val="000000" w:themeColor="text1"/>
          <w:szCs w:val="24"/>
          <w:rPrChange w:id="203" w:author="Fildes, Robert" w:date="2017-12-12T15:40:00Z">
            <w:rPr>
              <w:noProof/>
            </w:rPr>
          </w:rPrChange>
        </w:rPr>
        <w:t>Huang et al. (2014)</w:t>
      </w:r>
      <w:r w:rsidR="00EE2F0B" w:rsidRPr="00562BFA">
        <w:rPr>
          <w:rFonts w:cs="Times New Roman"/>
          <w:color w:val="000000" w:themeColor="text1"/>
          <w:szCs w:val="24"/>
          <w:rPrChange w:id="204" w:author="Fildes, Robert" w:date="2017-12-12T15:40:00Z">
            <w:rPr/>
          </w:rPrChange>
        </w:rPr>
        <w:fldChar w:fldCharType="end"/>
      </w:r>
      <w:r w:rsidR="003A7F2F" w:rsidRPr="00562BFA">
        <w:rPr>
          <w:rFonts w:cs="Times New Roman"/>
          <w:color w:val="000000" w:themeColor="text1"/>
          <w:szCs w:val="24"/>
          <w:rPrChange w:id="205" w:author="Fildes, Robert" w:date="2017-12-12T15:40:00Z">
            <w:rPr/>
          </w:rPrChange>
        </w:rPr>
        <w:fldChar w:fldCharType="end"/>
      </w:r>
      <w:r w:rsidRPr="00562BFA">
        <w:rPr>
          <w:rFonts w:cs="Times New Roman"/>
          <w:color w:val="000000" w:themeColor="text1"/>
          <w:szCs w:val="24"/>
          <w:rPrChange w:id="206" w:author="Fildes, Robert" w:date="2017-12-12T15:40:00Z">
            <w:rPr/>
          </w:rPrChange>
        </w:rPr>
        <w:t xml:space="preserve">. </w:t>
      </w:r>
    </w:p>
    <w:p w14:paraId="2752D4DD" w14:textId="77777777" w:rsidR="00562BFA" w:rsidRPr="00562BFA" w:rsidRDefault="004617F2">
      <w:pPr>
        <w:pStyle w:val="ListParagraph"/>
        <w:numPr>
          <w:ilvl w:val="0"/>
          <w:numId w:val="52"/>
        </w:numPr>
        <w:shd w:val="clear" w:color="auto" w:fill="FFFFFF" w:themeFill="background1"/>
        <w:spacing w:after="0" w:line="360" w:lineRule="auto"/>
        <w:rPr>
          <w:ins w:id="207" w:author="Fildes, Robert" w:date="2017-12-12T15:40:00Z"/>
          <w:rFonts w:eastAsia="DengXian" w:cs="Times New Roman"/>
          <w:color w:val="000000" w:themeColor="text1"/>
          <w:szCs w:val="24"/>
          <w:rPrChange w:id="208" w:author="Fildes, Robert" w:date="2017-12-12T15:40:00Z">
            <w:rPr>
              <w:ins w:id="209" w:author="Fildes, Robert" w:date="2017-12-12T15:40:00Z"/>
              <w:rFonts w:cs="Times New Roman"/>
              <w:color w:val="000000" w:themeColor="text1"/>
              <w:szCs w:val="24"/>
            </w:rPr>
          </w:rPrChange>
        </w:rPr>
        <w:pPrChange w:id="210" w:author="Fildes, Robert" w:date="2017-12-12T15:40:00Z">
          <w:pPr>
            <w:shd w:val="clear" w:color="auto" w:fill="FFFFFF" w:themeFill="background1"/>
            <w:spacing w:after="0" w:line="360" w:lineRule="auto"/>
          </w:pPr>
        </w:pPrChange>
      </w:pPr>
      <w:del w:id="211" w:author="Fildes, Robert" w:date="2017-12-12T15:40:00Z">
        <w:r w:rsidRPr="00562BFA" w:rsidDel="00562BFA">
          <w:rPr>
            <w:rFonts w:cs="Times New Roman"/>
            <w:color w:val="000000" w:themeColor="text1"/>
            <w:szCs w:val="24"/>
            <w:rPrChange w:id="212" w:author="Fildes, Robert" w:date="2017-12-12T15:40:00Z">
              <w:rPr/>
            </w:rPrChange>
          </w:rPr>
          <w:delText xml:space="preserve">(iii) </w:delText>
        </w:r>
      </w:del>
      <w:r w:rsidRPr="00562BFA">
        <w:rPr>
          <w:rFonts w:cs="Times New Roman"/>
          <w:color w:val="000000" w:themeColor="text1"/>
          <w:szCs w:val="24"/>
          <w:rPrChange w:id="213" w:author="Fildes, Robert" w:date="2017-12-12T15:40:00Z">
            <w:rPr/>
          </w:rPrChange>
        </w:rPr>
        <w:t xml:space="preserve">The ADL-own-EWC model significantly outperforms the ADL-own model. </w:t>
      </w:r>
    </w:p>
    <w:p w14:paraId="1F22479D" w14:textId="059DB3DA" w:rsidR="00562BFA" w:rsidRPr="00562BFA" w:rsidRDefault="004617F2">
      <w:pPr>
        <w:pStyle w:val="ListParagraph"/>
        <w:numPr>
          <w:ilvl w:val="0"/>
          <w:numId w:val="52"/>
        </w:numPr>
        <w:shd w:val="clear" w:color="auto" w:fill="FFFFFF" w:themeFill="background1"/>
        <w:spacing w:after="0" w:line="360" w:lineRule="auto"/>
        <w:rPr>
          <w:ins w:id="214" w:author="Fildes, Robert" w:date="2017-12-12T15:41:00Z"/>
          <w:rFonts w:eastAsia="DengXian" w:cs="Times New Roman"/>
          <w:color w:val="000000" w:themeColor="text1"/>
          <w:szCs w:val="24"/>
          <w:rPrChange w:id="215" w:author="Fildes, Robert" w:date="2017-12-12T15:41:00Z">
            <w:rPr>
              <w:ins w:id="216" w:author="Fildes, Robert" w:date="2017-12-12T15:41:00Z"/>
              <w:rFonts w:cs="Times New Roman"/>
              <w:color w:val="000000" w:themeColor="text1"/>
              <w:szCs w:val="24"/>
            </w:rPr>
          </w:rPrChange>
        </w:rPr>
        <w:pPrChange w:id="217" w:author="Fildes, Robert" w:date="2017-12-12T15:40:00Z">
          <w:pPr>
            <w:shd w:val="clear" w:color="auto" w:fill="FFFFFF" w:themeFill="background1"/>
            <w:spacing w:after="0" w:line="360" w:lineRule="auto"/>
          </w:pPr>
        </w:pPrChange>
      </w:pPr>
      <w:del w:id="218" w:author="Fildes, Robert" w:date="2017-12-12T15:40:00Z">
        <w:r w:rsidRPr="00562BFA" w:rsidDel="00562BFA">
          <w:rPr>
            <w:rFonts w:cs="Times New Roman"/>
            <w:color w:val="000000" w:themeColor="text1"/>
            <w:szCs w:val="24"/>
            <w:rPrChange w:id="219" w:author="Fildes, Robert" w:date="2017-12-12T15:40:00Z">
              <w:rPr/>
            </w:rPrChange>
          </w:rPr>
          <w:delText xml:space="preserve">(iv) </w:delText>
        </w:r>
      </w:del>
      <w:r w:rsidRPr="00562BFA">
        <w:rPr>
          <w:rFonts w:cs="Times New Roman"/>
          <w:color w:val="000000" w:themeColor="text1"/>
          <w:szCs w:val="24"/>
          <w:rPrChange w:id="220" w:author="Fildes, Robert" w:date="2017-12-12T15:40:00Z">
            <w:rPr/>
          </w:rPrChange>
        </w:rPr>
        <w:t xml:space="preserve">The ADL-own-IC model outperforms the ADL-own model for most of the </w:t>
      </w:r>
      <w:del w:id="221" w:author="Fildes, Robert" w:date="2017-12-12T15:44:00Z">
        <w:r w:rsidRPr="00562BFA" w:rsidDel="00562BFA">
          <w:rPr>
            <w:rFonts w:cs="Times New Roman"/>
            <w:color w:val="000000" w:themeColor="text1"/>
            <w:szCs w:val="24"/>
            <w:rPrChange w:id="222" w:author="Fildes, Robert" w:date="2017-12-12T15:40:00Z">
              <w:rPr/>
            </w:rPrChange>
          </w:rPr>
          <w:delText xml:space="preserve">scenarios </w:delText>
        </w:r>
      </w:del>
      <w:ins w:id="223" w:author="Fildes, Robert" w:date="2017-12-12T15:44:00Z">
        <w:r w:rsidR="00562BFA">
          <w:rPr>
            <w:rFonts w:cs="Times New Roman"/>
            <w:color w:val="000000" w:themeColor="text1"/>
            <w:szCs w:val="24"/>
          </w:rPr>
          <w:t xml:space="preserve">error </w:t>
        </w:r>
      </w:ins>
      <w:ins w:id="224" w:author="Fildes, Robert" w:date="2017-12-12T15:45:00Z">
        <w:r w:rsidR="00562BFA">
          <w:rPr>
            <w:rFonts w:cs="Times New Roman"/>
            <w:color w:val="000000" w:themeColor="text1"/>
            <w:szCs w:val="24"/>
          </w:rPr>
          <w:t>measures</w:t>
        </w:r>
      </w:ins>
      <w:ins w:id="225" w:author="Fildes, Robert" w:date="2017-12-12T15:44:00Z">
        <w:r w:rsidR="00562BFA">
          <w:rPr>
            <w:rFonts w:cs="Times New Roman"/>
            <w:color w:val="000000" w:themeColor="text1"/>
            <w:szCs w:val="24"/>
          </w:rPr>
          <w:t xml:space="preserve"> across lead times </w:t>
        </w:r>
      </w:ins>
      <w:ins w:id="226" w:author="Fildes, Robert" w:date="2017-12-12T15:45:00Z">
        <w:r w:rsidR="00562BFA">
          <w:rPr>
            <w:rFonts w:cs="Times New Roman"/>
            <w:color w:val="000000" w:themeColor="text1"/>
            <w:szCs w:val="24"/>
          </w:rPr>
          <w:t xml:space="preserve">except </w:t>
        </w:r>
      </w:ins>
      <w:del w:id="227" w:author="Fildes, Robert" w:date="2017-12-12T15:45:00Z">
        <w:r w:rsidRPr="00562BFA" w:rsidDel="00562BFA">
          <w:rPr>
            <w:rFonts w:cs="Times New Roman"/>
            <w:noProof/>
            <w:color w:val="000000" w:themeColor="text1"/>
            <w:szCs w:val="24"/>
            <w:rPrChange w:id="228" w:author="Fildes, Robert" w:date="2017-12-12T15:40:00Z">
              <w:rPr>
                <w:noProof/>
              </w:rPr>
            </w:rPrChange>
          </w:rPr>
          <w:delText>expect</w:delText>
        </w:r>
        <w:r w:rsidRPr="00562BFA" w:rsidDel="00562BFA">
          <w:rPr>
            <w:rFonts w:cs="Times New Roman"/>
            <w:color w:val="000000" w:themeColor="text1"/>
            <w:szCs w:val="24"/>
            <w:rPrChange w:id="229" w:author="Fildes, Robert" w:date="2017-12-12T15:40:00Z">
              <w:rPr/>
            </w:rPrChange>
          </w:rPr>
          <w:delText xml:space="preserve"> </w:delText>
        </w:r>
      </w:del>
      <w:r w:rsidRPr="00562BFA">
        <w:rPr>
          <w:rFonts w:cs="Times New Roman"/>
          <w:color w:val="000000" w:themeColor="text1"/>
          <w:szCs w:val="24"/>
          <w:rPrChange w:id="230" w:author="Fildes, Robert" w:date="2017-12-12T15:40:00Z">
            <w:rPr/>
          </w:rPrChange>
        </w:rPr>
        <w:t>for the</w:t>
      </w:r>
      <w:del w:id="231" w:author="Fildes, Robert" w:date="2017-12-12T15:45:00Z">
        <w:r w:rsidRPr="00562BFA" w:rsidDel="00562BFA">
          <w:rPr>
            <w:rFonts w:cs="Times New Roman"/>
            <w:color w:val="000000" w:themeColor="text1"/>
            <w:szCs w:val="24"/>
            <w:rPrChange w:id="232" w:author="Fildes, Robert" w:date="2017-12-12T15:40:00Z">
              <w:rPr/>
            </w:rPrChange>
          </w:rPr>
          <w:delText xml:space="preserve"> </w:delText>
        </w:r>
      </w:del>
      <w:ins w:id="233" w:author="Fildes, Robert" w:date="2017-12-12T15:45:00Z">
        <w:r w:rsidR="00562BFA">
          <w:rPr>
            <w:rFonts w:cs="Times New Roman"/>
            <w:color w:val="000000" w:themeColor="text1"/>
            <w:szCs w:val="24"/>
          </w:rPr>
          <w:t xml:space="preserve"> volume dependent </w:t>
        </w:r>
      </w:ins>
      <w:r w:rsidRPr="00562BFA">
        <w:rPr>
          <w:rFonts w:cs="Times New Roman"/>
          <w:i/>
          <w:color w:val="000000" w:themeColor="text1"/>
          <w:szCs w:val="24"/>
          <w:rPrChange w:id="234" w:author="Fildes, Robert" w:date="2017-12-12T15:44:00Z">
            <w:rPr/>
          </w:rPrChange>
        </w:rPr>
        <w:t>MAE</w:t>
      </w:r>
      <w:r w:rsidRPr="00562BFA">
        <w:rPr>
          <w:rFonts w:cs="Times New Roman"/>
          <w:color w:val="000000" w:themeColor="text1"/>
          <w:szCs w:val="24"/>
          <w:rPrChange w:id="235" w:author="Fildes, Robert" w:date="2017-12-12T15:40:00Z">
            <w:rPr/>
          </w:rPrChange>
        </w:rPr>
        <w:t xml:space="preserve"> error measure. </w:t>
      </w:r>
    </w:p>
    <w:p w14:paraId="61123FA5" w14:textId="77777777" w:rsidR="00562BFA" w:rsidRDefault="004617F2">
      <w:pPr>
        <w:pStyle w:val="ListParagraph"/>
        <w:numPr>
          <w:ilvl w:val="0"/>
          <w:numId w:val="52"/>
        </w:numPr>
        <w:shd w:val="clear" w:color="auto" w:fill="FFFFFF" w:themeFill="background1"/>
        <w:spacing w:after="0" w:line="360" w:lineRule="auto"/>
        <w:rPr>
          <w:ins w:id="236" w:author="Fildes, Robert" w:date="2017-12-12T15:41:00Z"/>
          <w:rFonts w:eastAsia="DengXian" w:cs="Times New Roman"/>
          <w:color w:val="000000" w:themeColor="text1"/>
          <w:szCs w:val="24"/>
        </w:rPr>
        <w:pPrChange w:id="237" w:author="Fildes, Robert" w:date="2017-12-12T15:40:00Z">
          <w:pPr>
            <w:shd w:val="clear" w:color="auto" w:fill="FFFFFF" w:themeFill="background1"/>
            <w:spacing w:after="0" w:line="360" w:lineRule="auto"/>
          </w:pPr>
        </w:pPrChange>
      </w:pPr>
      <w:del w:id="238" w:author="Fildes, Robert" w:date="2017-12-12T15:41:00Z">
        <w:r w:rsidRPr="00562BFA" w:rsidDel="00562BFA">
          <w:rPr>
            <w:rFonts w:cs="Times New Roman"/>
            <w:color w:val="000000" w:themeColor="text1"/>
            <w:szCs w:val="24"/>
            <w:rPrChange w:id="239" w:author="Fildes, Robert" w:date="2017-12-12T15:40:00Z">
              <w:rPr/>
            </w:rPrChange>
          </w:rPr>
          <w:delText xml:space="preserve">(v) </w:delText>
        </w:r>
      </w:del>
      <w:r w:rsidRPr="00562BFA">
        <w:rPr>
          <w:rFonts w:cs="Times New Roman"/>
          <w:color w:val="000000" w:themeColor="text1"/>
          <w:szCs w:val="24"/>
          <w:rPrChange w:id="240" w:author="Fildes, Robert" w:date="2017-12-12T15:40:00Z">
            <w:rPr/>
          </w:rPrChange>
        </w:rPr>
        <w:t>T</w:t>
      </w:r>
      <w:r w:rsidRPr="00562BFA">
        <w:rPr>
          <w:rFonts w:eastAsia="DengXian" w:cs="Times New Roman"/>
          <w:color w:val="000000" w:themeColor="text1"/>
          <w:szCs w:val="24"/>
          <w:rPrChange w:id="241" w:author="Fildes, Robert" w:date="2017-12-12T15:40:00Z">
            <w:rPr>
              <w:rFonts w:eastAsia="DengXian"/>
            </w:rPr>
          </w:rPrChange>
        </w:rPr>
        <w:t>he ADL-</w:t>
      </w:r>
      <w:r w:rsidRPr="00562BFA">
        <w:rPr>
          <w:rFonts w:eastAsia="DengXian" w:cs="Times New Roman"/>
          <w:noProof/>
          <w:color w:val="000000" w:themeColor="text1"/>
          <w:szCs w:val="24"/>
          <w:rPrChange w:id="242" w:author="Fildes, Robert" w:date="2017-12-12T15:40:00Z">
            <w:rPr>
              <w:rFonts w:eastAsia="DengXian"/>
              <w:noProof/>
            </w:rPr>
          </w:rPrChange>
        </w:rPr>
        <w:t>intra</w:t>
      </w:r>
      <w:r w:rsidRPr="00562BFA">
        <w:rPr>
          <w:rFonts w:eastAsia="DengXian" w:cs="Times New Roman"/>
          <w:color w:val="000000" w:themeColor="text1"/>
          <w:szCs w:val="24"/>
          <w:rPrChange w:id="243" w:author="Fildes, Robert" w:date="2017-12-12T15:40:00Z">
            <w:rPr>
              <w:rFonts w:eastAsia="DengXian"/>
            </w:rPr>
          </w:rPrChange>
        </w:rPr>
        <w:t>-EWC model significantly outperforms the ADL-</w:t>
      </w:r>
      <w:r w:rsidRPr="00562BFA">
        <w:rPr>
          <w:rFonts w:eastAsia="DengXian" w:cs="Times New Roman"/>
          <w:noProof/>
          <w:color w:val="000000" w:themeColor="text1"/>
          <w:szCs w:val="24"/>
          <w:rPrChange w:id="244" w:author="Fildes, Robert" w:date="2017-12-12T15:40:00Z">
            <w:rPr>
              <w:rFonts w:eastAsia="DengXian"/>
              <w:noProof/>
            </w:rPr>
          </w:rPrChange>
        </w:rPr>
        <w:t>intra model</w:t>
      </w:r>
      <w:r w:rsidRPr="00562BFA">
        <w:rPr>
          <w:rFonts w:eastAsia="DengXian" w:cs="Times New Roman"/>
          <w:color w:val="000000" w:themeColor="text1"/>
          <w:szCs w:val="24"/>
          <w:rPrChange w:id="245" w:author="Fildes, Robert" w:date="2017-12-12T15:40:00Z">
            <w:rPr>
              <w:rFonts w:eastAsia="DengXian"/>
            </w:rPr>
          </w:rPrChange>
        </w:rPr>
        <w:t>.</w:t>
      </w:r>
    </w:p>
    <w:p w14:paraId="115F243B" w14:textId="372F61E8" w:rsidR="00562BFA" w:rsidRPr="00562BFA" w:rsidRDefault="004617F2">
      <w:pPr>
        <w:pStyle w:val="ListParagraph"/>
        <w:numPr>
          <w:ilvl w:val="0"/>
          <w:numId w:val="52"/>
        </w:numPr>
        <w:shd w:val="clear" w:color="auto" w:fill="FFFFFF" w:themeFill="background1"/>
        <w:spacing w:after="0" w:line="360" w:lineRule="auto"/>
        <w:rPr>
          <w:ins w:id="246" w:author="Fildes, Robert" w:date="2017-12-12T15:41:00Z"/>
          <w:rFonts w:eastAsia="DengXian" w:cs="Times New Roman"/>
          <w:color w:val="000000" w:themeColor="text1"/>
          <w:szCs w:val="24"/>
          <w:rPrChange w:id="247" w:author="Fildes, Robert" w:date="2017-12-12T15:41:00Z">
            <w:rPr>
              <w:ins w:id="248" w:author="Fildes, Robert" w:date="2017-12-12T15:41:00Z"/>
              <w:rFonts w:cs="Times New Roman"/>
              <w:color w:val="000000" w:themeColor="text1"/>
              <w:szCs w:val="24"/>
            </w:rPr>
          </w:rPrChange>
        </w:rPr>
        <w:pPrChange w:id="249" w:author="Fildes, Robert" w:date="2017-12-12T15:40:00Z">
          <w:pPr>
            <w:shd w:val="clear" w:color="auto" w:fill="FFFFFF" w:themeFill="background1"/>
            <w:spacing w:after="0" w:line="360" w:lineRule="auto"/>
          </w:pPr>
        </w:pPrChange>
      </w:pPr>
      <w:del w:id="250" w:author="Fildes, Robert" w:date="2017-12-12T15:41:00Z">
        <w:r w:rsidRPr="00562BFA" w:rsidDel="00562BFA">
          <w:rPr>
            <w:rFonts w:eastAsia="DengXian" w:cs="Times New Roman"/>
            <w:color w:val="000000" w:themeColor="text1"/>
            <w:szCs w:val="24"/>
            <w:rPrChange w:id="251" w:author="Fildes, Robert" w:date="2017-12-12T15:40:00Z">
              <w:rPr>
                <w:rFonts w:eastAsia="DengXian"/>
              </w:rPr>
            </w:rPrChange>
          </w:rPr>
          <w:delText xml:space="preserve"> </w:delText>
        </w:r>
        <w:r w:rsidRPr="00562BFA" w:rsidDel="00562BFA">
          <w:rPr>
            <w:rFonts w:cs="Times New Roman"/>
            <w:color w:val="000000" w:themeColor="text1"/>
            <w:szCs w:val="24"/>
            <w:rPrChange w:id="252" w:author="Fildes, Robert" w:date="2017-12-12T15:40:00Z">
              <w:rPr/>
            </w:rPrChange>
          </w:rPr>
          <w:delText xml:space="preserve">(vi) </w:delText>
        </w:r>
      </w:del>
      <w:r w:rsidRPr="00562BFA">
        <w:rPr>
          <w:rFonts w:eastAsia="DengXian" w:cs="Times New Roman"/>
          <w:color w:val="000000" w:themeColor="text1"/>
          <w:szCs w:val="24"/>
          <w:rPrChange w:id="253" w:author="Fildes, Robert" w:date="2017-12-12T15:40:00Z">
            <w:rPr>
              <w:rFonts w:eastAsia="DengXian"/>
            </w:rPr>
          </w:rPrChange>
        </w:rPr>
        <w:t>The ADL-intra-IC model outperforms the ADL-</w:t>
      </w:r>
      <w:r w:rsidRPr="00562BFA">
        <w:rPr>
          <w:rFonts w:eastAsia="DengXian" w:cs="Times New Roman"/>
          <w:noProof/>
          <w:color w:val="000000" w:themeColor="text1"/>
          <w:szCs w:val="24"/>
          <w:rPrChange w:id="254" w:author="Fildes, Robert" w:date="2017-12-12T15:40:00Z">
            <w:rPr>
              <w:rFonts w:eastAsia="DengXian"/>
              <w:noProof/>
            </w:rPr>
          </w:rPrChange>
        </w:rPr>
        <w:t>intra</w:t>
      </w:r>
      <w:r w:rsidRPr="00562BFA">
        <w:rPr>
          <w:rFonts w:eastAsia="DengXian" w:cs="Times New Roman"/>
          <w:color w:val="000000" w:themeColor="text1"/>
          <w:szCs w:val="24"/>
          <w:rPrChange w:id="255" w:author="Fildes, Robert" w:date="2017-12-12T15:40:00Z">
            <w:rPr>
              <w:rFonts w:eastAsia="DengXian"/>
            </w:rPr>
          </w:rPrChange>
        </w:rPr>
        <w:t xml:space="preserve"> model for all the</w:t>
      </w:r>
      <w:ins w:id="256" w:author="Fildes, Robert" w:date="2017-12-12T15:45:00Z">
        <w:r w:rsidR="00562BFA">
          <w:rPr>
            <w:rFonts w:eastAsia="DengXian" w:cs="Times New Roman"/>
            <w:color w:val="000000" w:themeColor="text1"/>
            <w:szCs w:val="24"/>
          </w:rPr>
          <w:t xml:space="preserve"> cases except</w:t>
        </w:r>
      </w:ins>
      <w:del w:id="257" w:author="Fildes, Robert" w:date="2017-12-12T15:45:00Z">
        <w:r w:rsidRPr="00562BFA" w:rsidDel="00562BFA">
          <w:rPr>
            <w:rFonts w:eastAsia="DengXian" w:cs="Times New Roman"/>
            <w:color w:val="000000" w:themeColor="text1"/>
            <w:szCs w:val="24"/>
            <w:rPrChange w:id="258" w:author="Fildes, Robert" w:date="2017-12-12T15:40:00Z">
              <w:rPr>
                <w:rFonts w:eastAsia="DengXian"/>
              </w:rPr>
            </w:rPrChange>
          </w:rPr>
          <w:delText xml:space="preserve"> scenarios</w:delText>
        </w:r>
      </w:del>
      <w:r w:rsidRPr="00562BFA">
        <w:rPr>
          <w:rFonts w:eastAsia="DengXian" w:cs="Times New Roman"/>
          <w:color w:val="000000" w:themeColor="text1"/>
          <w:szCs w:val="24"/>
          <w:rPrChange w:id="259" w:author="Fildes, Robert" w:date="2017-12-12T15:40:00Z">
            <w:rPr>
              <w:rFonts w:eastAsia="DengXian"/>
            </w:rPr>
          </w:rPrChange>
        </w:rPr>
        <w:t xml:space="preserve"> </w:t>
      </w:r>
      <w:del w:id="260" w:author="Fildes, Robert" w:date="2017-12-12T15:45:00Z">
        <w:r w:rsidRPr="00562BFA" w:rsidDel="00562BFA">
          <w:rPr>
            <w:rFonts w:cs="Times New Roman"/>
            <w:noProof/>
            <w:color w:val="000000" w:themeColor="text1"/>
            <w:szCs w:val="24"/>
            <w:rPrChange w:id="261" w:author="Fildes, Robert" w:date="2017-12-12T15:40:00Z">
              <w:rPr>
                <w:noProof/>
              </w:rPr>
            </w:rPrChange>
          </w:rPr>
          <w:delText>expec</w:delText>
        </w:r>
      </w:del>
      <w:r w:rsidRPr="00562BFA">
        <w:rPr>
          <w:rFonts w:cs="Times New Roman"/>
          <w:noProof/>
          <w:color w:val="000000" w:themeColor="text1"/>
          <w:szCs w:val="24"/>
          <w:rPrChange w:id="262" w:author="Fildes, Robert" w:date="2017-12-12T15:40:00Z">
            <w:rPr>
              <w:noProof/>
            </w:rPr>
          </w:rPrChange>
        </w:rPr>
        <w:t>t</w:t>
      </w:r>
      <w:r w:rsidRPr="00562BFA">
        <w:rPr>
          <w:rFonts w:cs="Times New Roman"/>
          <w:color w:val="000000" w:themeColor="text1"/>
          <w:szCs w:val="24"/>
          <w:rPrChange w:id="263" w:author="Fildes, Robert" w:date="2017-12-12T15:40:00Z">
            <w:rPr/>
          </w:rPrChange>
        </w:rPr>
        <w:t xml:space="preserve"> for the </w:t>
      </w:r>
      <w:r w:rsidRPr="00562BFA">
        <w:rPr>
          <w:rFonts w:cs="Times New Roman"/>
          <w:i/>
          <w:color w:val="000000" w:themeColor="text1"/>
          <w:szCs w:val="24"/>
          <w:rPrChange w:id="264" w:author="Fildes, Robert" w:date="2017-12-12T15:46:00Z">
            <w:rPr/>
          </w:rPrChange>
        </w:rPr>
        <w:t>MAE</w:t>
      </w:r>
      <w:r w:rsidRPr="00562BFA">
        <w:rPr>
          <w:rFonts w:cs="Times New Roman"/>
          <w:color w:val="000000" w:themeColor="text1"/>
          <w:szCs w:val="24"/>
          <w:rPrChange w:id="265" w:author="Fildes, Robert" w:date="2017-12-12T15:40:00Z">
            <w:rPr/>
          </w:rPrChange>
        </w:rPr>
        <w:t xml:space="preserve"> error measure. </w:t>
      </w:r>
    </w:p>
    <w:p w14:paraId="7661C4A2" w14:textId="0E5C98D0" w:rsidR="004617F2" w:rsidRPr="00562BFA" w:rsidRDefault="004617F2">
      <w:pPr>
        <w:shd w:val="clear" w:color="auto" w:fill="FFFFFF" w:themeFill="background1"/>
        <w:spacing w:after="0" w:line="360" w:lineRule="auto"/>
        <w:rPr>
          <w:rFonts w:eastAsia="DengXian" w:cs="Times New Roman"/>
          <w:color w:val="000000" w:themeColor="text1"/>
          <w:szCs w:val="24"/>
          <w:rPrChange w:id="266" w:author="Fildes, Robert" w:date="2017-12-12T15:41:00Z">
            <w:rPr>
              <w:rFonts w:eastAsia="DengXian"/>
            </w:rPr>
          </w:rPrChange>
        </w:rPr>
      </w:pPr>
      <w:r w:rsidRPr="00562BFA">
        <w:rPr>
          <w:rFonts w:cs="Times New Roman"/>
          <w:color w:val="000000" w:themeColor="text1"/>
          <w:szCs w:val="24"/>
          <w:rPrChange w:id="267" w:author="Fildes, Robert" w:date="2017-12-12T15:41:00Z">
            <w:rPr/>
          </w:rPrChange>
        </w:rPr>
        <w:t>Overall, T</w:t>
      </w:r>
      <w:r w:rsidRPr="00562BFA">
        <w:rPr>
          <w:rFonts w:eastAsia="DengXian" w:cs="Times New Roman"/>
          <w:color w:val="000000" w:themeColor="text1"/>
          <w:szCs w:val="24"/>
          <w:rPrChange w:id="268" w:author="Fildes, Robert" w:date="2017-12-12T15:41:00Z">
            <w:rPr>
              <w:rFonts w:eastAsia="DengXian"/>
            </w:rPr>
          </w:rPrChange>
        </w:rPr>
        <w:t>he ADL-</w:t>
      </w:r>
      <w:r w:rsidRPr="00562BFA">
        <w:rPr>
          <w:rFonts w:eastAsia="DengXian" w:cs="Times New Roman"/>
          <w:noProof/>
          <w:color w:val="000000" w:themeColor="text1"/>
          <w:szCs w:val="24"/>
          <w:rPrChange w:id="269" w:author="Fildes, Robert" w:date="2017-12-12T15:41:00Z">
            <w:rPr>
              <w:rFonts w:eastAsia="DengXian"/>
              <w:noProof/>
            </w:rPr>
          </w:rPrChange>
        </w:rPr>
        <w:t>intra</w:t>
      </w:r>
      <w:r w:rsidRPr="00562BFA">
        <w:rPr>
          <w:rFonts w:eastAsia="DengXian" w:cs="Times New Roman"/>
          <w:color w:val="000000" w:themeColor="text1"/>
          <w:szCs w:val="24"/>
          <w:rPrChange w:id="270" w:author="Fildes, Robert" w:date="2017-12-12T15:41:00Z">
            <w:rPr>
              <w:rFonts w:eastAsia="DengXian"/>
            </w:rPr>
          </w:rPrChange>
        </w:rPr>
        <w:t>-EWC model and the ADL-intra-IC model generate the most accurate forecasts</w:t>
      </w:r>
      <w:r w:rsidRPr="000B121E">
        <w:rPr>
          <w:rStyle w:val="FootnoteReference"/>
          <w:rFonts w:eastAsia="DengXian" w:cs="Times New Roman"/>
          <w:color w:val="000000" w:themeColor="text1"/>
          <w:szCs w:val="24"/>
        </w:rPr>
        <w:footnoteReference w:id="11"/>
      </w:r>
      <w:r w:rsidRPr="00562BFA">
        <w:rPr>
          <w:rFonts w:eastAsia="DengXian" w:cs="Times New Roman"/>
          <w:color w:val="000000" w:themeColor="text1"/>
          <w:szCs w:val="24"/>
          <w:rPrChange w:id="271" w:author="Fildes, Robert" w:date="2017-12-12T15:41:00Z">
            <w:rPr>
              <w:rFonts w:eastAsia="DengXian"/>
            </w:rPr>
          </w:rPrChange>
        </w:rPr>
        <w:t xml:space="preserve">. </w:t>
      </w:r>
    </w:p>
    <w:p w14:paraId="1FC16C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A5E937E" w14:textId="77777777" w:rsidR="004617F2" w:rsidRPr="000B121E" w:rsidRDefault="004617F2">
      <w:pPr>
        <w:keepNext/>
        <w:keepLines/>
        <w:shd w:val="clear" w:color="auto" w:fill="FFFFFF" w:themeFill="background1"/>
        <w:spacing w:after="0" w:line="360" w:lineRule="auto"/>
        <w:jc w:val="center"/>
        <w:rPr>
          <w:rFonts w:eastAsia="DengXian" w:cs="Times New Roman"/>
          <w:color w:val="000000" w:themeColor="text1"/>
          <w:szCs w:val="24"/>
        </w:rPr>
        <w:pPrChange w:id="272" w:author="Fildes, Robert" w:date="2017-12-12T15:42:00Z">
          <w:pPr>
            <w:shd w:val="clear" w:color="auto" w:fill="FFFFFF" w:themeFill="background1"/>
            <w:spacing w:after="0" w:line="360" w:lineRule="auto"/>
            <w:jc w:val="center"/>
          </w:pPr>
        </w:pPrChange>
      </w:pPr>
      <w:r w:rsidRPr="000B121E">
        <w:rPr>
          <w:rFonts w:eastAsia="DengXian" w:cs="Times New Roman"/>
          <w:color w:val="000000" w:themeColor="text1"/>
          <w:szCs w:val="24"/>
        </w:rPr>
        <w:lastRenderedPageBreak/>
        <w:t>Table 2.</w:t>
      </w:r>
      <w:r w:rsidRPr="000B121E">
        <w:rPr>
          <w:rFonts w:eastAsia="DengXian" w:cs="Times New Roman"/>
          <w:color w:val="000000" w:themeColor="text1"/>
          <w:szCs w:val="24"/>
        </w:rPr>
        <w:tab/>
        <w:t>The forecasting performance of the models for all forecast period</w:t>
      </w:r>
    </w:p>
    <w:p w14:paraId="794D309F" w14:textId="77777777" w:rsidR="004617F2" w:rsidRPr="000B121E" w:rsidRDefault="004617F2">
      <w:pPr>
        <w:keepNext/>
        <w:keepLines/>
        <w:shd w:val="clear" w:color="auto" w:fill="FFFFFF" w:themeFill="background1"/>
        <w:spacing w:after="0" w:line="360" w:lineRule="auto"/>
        <w:rPr>
          <w:rFonts w:eastAsia="DengXian" w:cs="Times New Roman"/>
          <w:color w:val="000000" w:themeColor="text1"/>
          <w:szCs w:val="24"/>
        </w:rPr>
        <w:pPrChange w:id="273" w:author="Fildes, Robert" w:date="2017-12-12T15:42:00Z">
          <w:pPr>
            <w:shd w:val="clear" w:color="auto" w:fill="FFFFFF" w:themeFill="background1"/>
            <w:spacing w:after="0" w:line="360" w:lineRule="auto"/>
          </w:pPr>
        </w:pPrChange>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0B121E"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0B121E" w:rsidRDefault="004617F2">
            <w:pPr>
              <w:keepNext/>
              <w:keepLines/>
              <w:shd w:val="clear" w:color="auto" w:fill="FFFFFF" w:themeFill="background1"/>
              <w:spacing w:after="0"/>
              <w:jc w:val="center"/>
              <w:rPr>
                <w:rFonts w:eastAsia="Times New Roman" w:cs="Times New Roman"/>
                <w:b w:val="0"/>
                <w:color w:val="000000" w:themeColor="text1"/>
                <w:sz w:val="22"/>
              </w:rPr>
              <w:pPrChange w:id="274" w:author="Fildes, Robert" w:date="2017-12-12T15:42:00Z">
                <w:pPr>
                  <w:shd w:val="clear" w:color="auto" w:fill="FFFFFF" w:themeFill="background1"/>
                  <w:spacing w:after="0"/>
                  <w:jc w:val="center"/>
                </w:pPr>
              </w:pPrChange>
            </w:pPr>
            <w:r w:rsidRPr="000B121E">
              <w:rPr>
                <w:rFonts w:eastAsia="Times New Roman" w:cs="Times New Roman"/>
                <w:b w:val="0"/>
                <w:color w:val="000000" w:themeColor="text1"/>
                <w:sz w:val="22"/>
              </w:rPr>
              <w:t>All forecast period, Forecast horizon= 8</w:t>
            </w:r>
          </w:p>
        </w:tc>
      </w:tr>
      <w:tr w:rsidR="004617F2" w:rsidRPr="000B121E"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275"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7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MAE</w:t>
            </w:r>
          </w:p>
        </w:tc>
        <w:tc>
          <w:tcPr>
            <w:tcW w:w="695" w:type="dxa"/>
            <w:shd w:val="clear" w:color="auto" w:fill="auto"/>
            <w:hideMark/>
          </w:tcPr>
          <w:p w14:paraId="18E57C1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7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c>
          <w:tcPr>
            <w:tcW w:w="950" w:type="dxa"/>
            <w:shd w:val="clear" w:color="auto" w:fill="auto"/>
            <w:hideMark/>
          </w:tcPr>
          <w:p w14:paraId="36D52DD5"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7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7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c>
          <w:tcPr>
            <w:tcW w:w="841" w:type="dxa"/>
            <w:shd w:val="clear" w:color="auto" w:fill="auto"/>
            <w:hideMark/>
          </w:tcPr>
          <w:p w14:paraId="1F479D8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8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MASE</w:t>
            </w:r>
          </w:p>
        </w:tc>
        <w:tc>
          <w:tcPr>
            <w:tcW w:w="692" w:type="dxa"/>
            <w:shd w:val="clear" w:color="auto" w:fill="auto"/>
            <w:hideMark/>
          </w:tcPr>
          <w:p w14:paraId="19727D2A"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8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0B121E" w:rsidRDefault="004617F2">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82" w:author="Fildes, Robert" w:date="2017-12-12T15:42: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0B121E" w:rsidRDefault="004617F2">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283" w:author="Fildes, Robert" w:date="2017-12-12T15:42: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r>
      <w:tr w:rsidR="004617F2" w:rsidRPr="000B121E"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284"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8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22.92</w:t>
            </w:r>
          </w:p>
        </w:tc>
        <w:tc>
          <w:tcPr>
            <w:tcW w:w="695" w:type="dxa"/>
            <w:shd w:val="clear" w:color="auto" w:fill="auto"/>
            <w:hideMark/>
          </w:tcPr>
          <w:p w14:paraId="05E4880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8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c>
          <w:tcPr>
            <w:tcW w:w="950" w:type="dxa"/>
            <w:shd w:val="clear" w:color="auto" w:fill="auto"/>
            <w:hideMark/>
          </w:tcPr>
          <w:p w14:paraId="2B4276E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8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47.0%</w:t>
            </w:r>
          </w:p>
        </w:tc>
        <w:tc>
          <w:tcPr>
            <w:tcW w:w="694" w:type="dxa"/>
            <w:shd w:val="clear" w:color="auto" w:fill="auto"/>
            <w:hideMark/>
          </w:tcPr>
          <w:p w14:paraId="2FD7CB37"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88"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c>
          <w:tcPr>
            <w:tcW w:w="841" w:type="dxa"/>
            <w:shd w:val="clear" w:color="auto" w:fill="auto"/>
            <w:hideMark/>
          </w:tcPr>
          <w:p w14:paraId="049BD447"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89"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0.775</w:t>
            </w:r>
          </w:p>
        </w:tc>
        <w:tc>
          <w:tcPr>
            <w:tcW w:w="692" w:type="dxa"/>
            <w:shd w:val="clear" w:color="auto" w:fill="auto"/>
            <w:hideMark/>
          </w:tcPr>
          <w:p w14:paraId="692B4C5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90"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91"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292"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r>
      <w:tr w:rsidR="004617F2" w:rsidRPr="000B121E"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293"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29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15.76</w:t>
            </w:r>
          </w:p>
        </w:tc>
        <w:tc>
          <w:tcPr>
            <w:tcW w:w="695" w:type="dxa"/>
            <w:shd w:val="clear" w:color="auto" w:fill="auto"/>
            <w:hideMark/>
          </w:tcPr>
          <w:p w14:paraId="64EEA33F"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29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c>
          <w:tcPr>
            <w:tcW w:w="950" w:type="dxa"/>
            <w:shd w:val="clear" w:color="auto" w:fill="auto"/>
            <w:hideMark/>
          </w:tcPr>
          <w:p w14:paraId="31F9895F"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29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40.8%</w:t>
            </w:r>
          </w:p>
        </w:tc>
        <w:tc>
          <w:tcPr>
            <w:tcW w:w="694" w:type="dxa"/>
            <w:shd w:val="clear" w:color="auto" w:fill="auto"/>
            <w:hideMark/>
          </w:tcPr>
          <w:p w14:paraId="4D17C10D"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29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c>
          <w:tcPr>
            <w:tcW w:w="841" w:type="dxa"/>
            <w:shd w:val="clear" w:color="auto" w:fill="auto"/>
            <w:hideMark/>
          </w:tcPr>
          <w:p w14:paraId="2355EAC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29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0.697</w:t>
            </w:r>
          </w:p>
        </w:tc>
        <w:tc>
          <w:tcPr>
            <w:tcW w:w="692" w:type="dxa"/>
            <w:shd w:val="clear" w:color="auto" w:fill="auto"/>
            <w:hideMark/>
          </w:tcPr>
          <w:p w14:paraId="321C08E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29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0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0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r>
      <w:tr w:rsidR="004617F2" w:rsidRPr="000B121E"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02"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3"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15.44</w:t>
            </w:r>
          </w:p>
        </w:tc>
        <w:tc>
          <w:tcPr>
            <w:tcW w:w="695" w:type="dxa"/>
            <w:shd w:val="clear" w:color="auto" w:fill="auto"/>
            <w:hideMark/>
          </w:tcPr>
          <w:p w14:paraId="4C1054B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4"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3</w:t>
            </w:r>
          </w:p>
        </w:tc>
        <w:tc>
          <w:tcPr>
            <w:tcW w:w="950" w:type="dxa"/>
            <w:shd w:val="clear" w:color="auto" w:fill="auto"/>
            <w:hideMark/>
          </w:tcPr>
          <w:p w14:paraId="298F6F8A"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40.5%</w:t>
            </w:r>
          </w:p>
        </w:tc>
        <w:tc>
          <w:tcPr>
            <w:tcW w:w="694" w:type="dxa"/>
            <w:shd w:val="clear" w:color="auto" w:fill="auto"/>
            <w:hideMark/>
          </w:tcPr>
          <w:p w14:paraId="7EB6C04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c>
          <w:tcPr>
            <w:tcW w:w="841" w:type="dxa"/>
            <w:shd w:val="clear" w:color="auto" w:fill="auto"/>
            <w:hideMark/>
          </w:tcPr>
          <w:p w14:paraId="43FC022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0.695</w:t>
            </w:r>
          </w:p>
        </w:tc>
        <w:tc>
          <w:tcPr>
            <w:tcW w:w="692" w:type="dxa"/>
            <w:shd w:val="clear" w:color="auto" w:fill="auto"/>
            <w:hideMark/>
          </w:tcPr>
          <w:p w14:paraId="35EC0E7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8"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09"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10"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r>
      <w:tr w:rsidR="004617F2" w:rsidRPr="000B121E"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11"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15.67</w:t>
            </w:r>
          </w:p>
        </w:tc>
        <w:tc>
          <w:tcPr>
            <w:tcW w:w="695" w:type="dxa"/>
            <w:shd w:val="clear" w:color="auto" w:fill="auto"/>
            <w:hideMark/>
          </w:tcPr>
          <w:p w14:paraId="4457834E"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3"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5</w:t>
            </w:r>
          </w:p>
        </w:tc>
        <w:tc>
          <w:tcPr>
            <w:tcW w:w="950" w:type="dxa"/>
            <w:shd w:val="clear" w:color="auto" w:fill="auto"/>
            <w:hideMark/>
          </w:tcPr>
          <w:p w14:paraId="6C5518D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40.7%</w:t>
            </w:r>
          </w:p>
        </w:tc>
        <w:tc>
          <w:tcPr>
            <w:tcW w:w="694" w:type="dxa"/>
            <w:shd w:val="clear" w:color="auto" w:fill="auto"/>
            <w:hideMark/>
          </w:tcPr>
          <w:p w14:paraId="17A77B61"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5</w:t>
            </w:r>
          </w:p>
        </w:tc>
        <w:tc>
          <w:tcPr>
            <w:tcW w:w="841" w:type="dxa"/>
            <w:shd w:val="clear" w:color="auto" w:fill="auto"/>
            <w:hideMark/>
          </w:tcPr>
          <w:p w14:paraId="0F34E86C"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0.696</w:t>
            </w:r>
          </w:p>
        </w:tc>
        <w:tc>
          <w:tcPr>
            <w:tcW w:w="692" w:type="dxa"/>
            <w:shd w:val="clear" w:color="auto" w:fill="auto"/>
            <w:hideMark/>
          </w:tcPr>
          <w:p w14:paraId="7BC522D7"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1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r>
      <w:tr w:rsidR="004617F2" w:rsidRPr="000B121E"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20"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1"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15.35</w:t>
            </w:r>
          </w:p>
        </w:tc>
        <w:tc>
          <w:tcPr>
            <w:tcW w:w="695" w:type="dxa"/>
            <w:shd w:val="clear" w:color="auto" w:fill="auto"/>
            <w:hideMark/>
          </w:tcPr>
          <w:p w14:paraId="38741B5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2"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c>
          <w:tcPr>
            <w:tcW w:w="950" w:type="dxa"/>
            <w:shd w:val="clear" w:color="auto" w:fill="auto"/>
            <w:hideMark/>
          </w:tcPr>
          <w:p w14:paraId="5948EE0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3"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40.4%</w:t>
            </w:r>
          </w:p>
        </w:tc>
        <w:tc>
          <w:tcPr>
            <w:tcW w:w="694" w:type="dxa"/>
            <w:shd w:val="clear" w:color="auto" w:fill="auto"/>
            <w:hideMark/>
          </w:tcPr>
          <w:p w14:paraId="5DE1840C"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4"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c>
          <w:tcPr>
            <w:tcW w:w="841" w:type="dxa"/>
            <w:shd w:val="clear" w:color="auto" w:fill="auto"/>
            <w:hideMark/>
          </w:tcPr>
          <w:p w14:paraId="2F93AEF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0.694</w:t>
            </w:r>
          </w:p>
        </w:tc>
        <w:tc>
          <w:tcPr>
            <w:tcW w:w="692" w:type="dxa"/>
            <w:shd w:val="clear" w:color="auto" w:fill="auto"/>
            <w:hideMark/>
          </w:tcPr>
          <w:p w14:paraId="4FABA460"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8"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3</w:t>
            </w:r>
          </w:p>
        </w:tc>
      </w:tr>
      <w:tr w:rsidR="004617F2" w:rsidRPr="000B121E"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29"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16.23</w:t>
            </w:r>
          </w:p>
        </w:tc>
        <w:tc>
          <w:tcPr>
            <w:tcW w:w="695" w:type="dxa"/>
            <w:shd w:val="clear" w:color="auto" w:fill="auto"/>
            <w:hideMark/>
          </w:tcPr>
          <w:p w14:paraId="4A17AC4A"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c>
          <w:tcPr>
            <w:tcW w:w="950" w:type="dxa"/>
            <w:shd w:val="clear" w:color="auto" w:fill="auto"/>
            <w:hideMark/>
          </w:tcPr>
          <w:p w14:paraId="09396C8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40.8%</w:t>
            </w:r>
          </w:p>
        </w:tc>
        <w:tc>
          <w:tcPr>
            <w:tcW w:w="694" w:type="dxa"/>
            <w:shd w:val="clear" w:color="auto" w:fill="auto"/>
            <w:hideMark/>
          </w:tcPr>
          <w:p w14:paraId="7B04274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3"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c>
          <w:tcPr>
            <w:tcW w:w="841" w:type="dxa"/>
            <w:shd w:val="clear" w:color="auto" w:fill="auto"/>
            <w:hideMark/>
          </w:tcPr>
          <w:p w14:paraId="69634174"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0.694</w:t>
            </w:r>
          </w:p>
        </w:tc>
        <w:tc>
          <w:tcPr>
            <w:tcW w:w="692" w:type="dxa"/>
            <w:shd w:val="clear" w:color="auto" w:fill="auto"/>
            <w:hideMark/>
          </w:tcPr>
          <w:p w14:paraId="1FD2F2C2"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5</w:t>
            </w:r>
          </w:p>
        </w:tc>
      </w:tr>
      <w:tr w:rsidR="004617F2" w:rsidRPr="000B121E"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38"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39"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15.57</w:t>
            </w:r>
          </w:p>
        </w:tc>
        <w:tc>
          <w:tcPr>
            <w:tcW w:w="695" w:type="dxa"/>
            <w:shd w:val="clear" w:color="auto" w:fill="auto"/>
            <w:hideMark/>
          </w:tcPr>
          <w:p w14:paraId="2B9217FC"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0"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c>
          <w:tcPr>
            <w:tcW w:w="950" w:type="dxa"/>
            <w:shd w:val="clear" w:color="auto" w:fill="auto"/>
            <w:hideMark/>
          </w:tcPr>
          <w:p w14:paraId="1EAEF41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1"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40.4%</w:t>
            </w:r>
          </w:p>
        </w:tc>
        <w:tc>
          <w:tcPr>
            <w:tcW w:w="694" w:type="dxa"/>
            <w:shd w:val="clear" w:color="auto" w:fill="auto"/>
            <w:hideMark/>
          </w:tcPr>
          <w:p w14:paraId="38D7E70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2"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3</w:t>
            </w:r>
          </w:p>
        </w:tc>
        <w:tc>
          <w:tcPr>
            <w:tcW w:w="841" w:type="dxa"/>
            <w:shd w:val="clear" w:color="auto" w:fill="auto"/>
            <w:hideMark/>
          </w:tcPr>
          <w:p w14:paraId="4DC615D6"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3"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0.692</w:t>
            </w:r>
          </w:p>
        </w:tc>
        <w:tc>
          <w:tcPr>
            <w:tcW w:w="692" w:type="dxa"/>
            <w:shd w:val="clear" w:color="auto" w:fill="auto"/>
            <w:hideMark/>
          </w:tcPr>
          <w:p w14:paraId="434091FA"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4"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r>
      <w:tr w:rsidR="004617F2" w:rsidRPr="000B121E"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47"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4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4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3"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r>
      <w:tr w:rsidR="004617F2" w:rsidRPr="000B121E"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4</w:t>
            </w:r>
          </w:p>
        </w:tc>
      </w:tr>
      <w:tr w:rsidR="004617F2" w:rsidRPr="000B121E"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F015D9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2710ED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59733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34ACA7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22.67</w:t>
            </w:r>
          </w:p>
        </w:tc>
        <w:tc>
          <w:tcPr>
            <w:tcW w:w="695" w:type="dxa"/>
            <w:shd w:val="clear" w:color="auto" w:fill="auto"/>
            <w:hideMark/>
          </w:tcPr>
          <w:p w14:paraId="3AC7A8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1888C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46.2%</w:t>
            </w:r>
          </w:p>
        </w:tc>
        <w:tc>
          <w:tcPr>
            <w:tcW w:w="694" w:type="dxa"/>
            <w:shd w:val="clear" w:color="auto" w:fill="auto"/>
            <w:hideMark/>
          </w:tcPr>
          <w:p w14:paraId="5140F9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44AF9E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206364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15.63</w:t>
            </w:r>
          </w:p>
        </w:tc>
        <w:tc>
          <w:tcPr>
            <w:tcW w:w="695" w:type="dxa"/>
            <w:shd w:val="clear" w:color="auto" w:fill="auto"/>
            <w:hideMark/>
          </w:tcPr>
          <w:p w14:paraId="588D1A2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8314B3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561E8E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6D57A14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692" w:type="dxa"/>
            <w:shd w:val="clear" w:color="auto" w:fill="auto"/>
            <w:hideMark/>
          </w:tcPr>
          <w:p w14:paraId="55D259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15.16</w:t>
            </w:r>
          </w:p>
        </w:tc>
        <w:tc>
          <w:tcPr>
            <w:tcW w:w="695" w:type="dxa"/>
            <w:shd w:val="clear" w:color="auto" w:fill="auto"/>
            <w:hideMark/>
          </w:tcPr>
          <w:p w14:paraId="13F615A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62A8BA4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694" w:type="dxa"/>
            <w:shd w:val="clear" w:color="auto" w:fill="auto"/>
            <w:hideMark/>
          </w:tcPr>
          <w:p w14:paraId="7DFEE1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36285AA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52B48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15.55</w:t>
            </w:r>
          </w:p>
        </w:tc>
        <w:tc>
          <w:tcPr>
            <w:tcW w:w="695" w:type="dxa"/>
            <w:shd w:val="clear" w:color="auto" w:fill="auto"/>
            <w:hideMark/>
          </w:tcPr>
          <w:p w14:paraId="260A6D5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7911AD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6407E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3332E9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0.688</w:t>
            </w:r>
          </w:p>
        </w:tc>
        <w:tc>
          <w:tcPr>
            <w:tcW w:w="692" w:type="dxa"/>
            <w:shd w:val="clear" w:color="auto" w:fill="auto"/>
            <w:hideMark/>
          </w:tcPr>
          <w:p w14:paraId="3D906EE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15.08</w:t>
            </w:r>
          </w:p>
        </w:tc>
        <w:tc>
          <w:tcPr>
            <w:tcW w:w="695" w:type="dxa"/>
            <w:shd w:val="clear" w:color="auto" w:fill="auto"/>
            <w:hideMark/>
          </w:tcPr>
          <w:p w14:paraId="101939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32C3DE6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694" w:type="dxa"/>
            <w:shd w:val="clear" w:color="auto" w:fill="auto"/>
            <w:hideMark/>
          </w:tcPr>
          <w:p w14:paraId="1F38E3C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648602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0.685</w:t>
            </w:r>
          </w:p>
        </w:tc>
        <w:tc>
          <w:tcPr>
            <w:tcW w:w="692" w:type="dxa"/>
            <w:shd w:val="clear" w:color="auto" w:fill="auto"/>
            <w:hideMark/>
          </w:tcPr>
          <w:p w14:paraId="0420D2E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15.94</w:t>
            </w:r>
          </w:p>
        </w:tc>
        <w:tc>
          <w:tcPr>
            <w:tcW w:w="695" w:type="dxa"/>
            <w:shd w:val="clear" w:color="auto" w:fill="auto"/>
            <w:hideMark/>
          </w:tcPr>
          <w:p w14:paraId="7CB793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29A849E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82813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48DC85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7E4AA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15.19</w:t>
            </w:r>
          </w:p>
        </w:tc>
        <w:tc>
          <w:tcPr>
            <w:tcW w:w="695" w:type="dxa"/>
            <w:shd w:val="clear" w:color="auto" w:fill="auto"/>
            <w:hideMark/>
          </w:tcPr>
          <w:p w14:paraId="78B1FE7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5F7AF4E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0B119F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3E1C09D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54B1EFB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1</w:t>
            </w:r>
          </w:p>
        </w:tc>
      </w:tr>
      <w:tr w:rsidR="004617F2" w:rsidRPr="000B121E"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77FC5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BC697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68C265A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04C1F29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3973CD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24.99</w:t>
            </w:r>
          </w:p>
        </w:tc>
        <w:tc>
          <w:tcPr>
            <w:tcW w:w="695" w:type="dxa"/>
            <w:shd w:val="clear" w:color="auto" w:fill="auto"/>
            <w:hideMark/>
          </w:tcPr>
          <w:p w14:paraId="2AAAD6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76EDA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45.4%</w:t>
            </w:r>
          </w:p>
        </w:tc>
        <w:tc>
          <w:tcPr>
            <w:tcW w:w="694" w:type="dxa"/>
            <w:shd w:val="clear" w:color="auto" w:fill="auto"/>
            <w:hideMark/>
          </w:tcPr>
          <w:p w14:paraId="1526864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1FA71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7FD9FF3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hideMark/>
          </w:tcPr>
          <w:p w14:paraId="692217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16.66</w:t>
            </w:r>
          </w:p>
        </w:tc>
        <w:tc>
          <w:tcPr>
            <w:tcW w:w="695" w:type="dxa"/>
            <w:shd w:val="clear" w:color="auto" w:fill="auto"/>
            <w:hideMark/>
          </w:tcPr>
          <w:p w14:paraId="1BC418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4CE93B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2A98AE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3E633E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auto"/>
            <w:hideMark/>
          </w:tcPr>
          <w:p w14:paraId="006EEF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hideMark/>
          </w:tcPr>
          <w:p w14:paraId="40D56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15.66</w:t>
            </w:r>
          </w:p>
        </w:tc>
        <w:tc>
          <w:tcPr>
            <w:tcW w:w="695" w:type="dxa"/>
            <w:shd w:val="clear" w:color="auto" w:fill="auto"/>
            <w:hideMark/>
          </w:tcPr>
          <w:p w14:paraId="70D8E1D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4B5CF92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39.4%</w:t>
            </w:r>
          </w:p>
        </w:tc>
        <w:tc>
          <w:tcPr>
            <w:tcW w:w="694" w:type="dxa"/>
            <w:shd w:val="clear" w:color="auto" w:fill="auto"/>
            <w:hideMark/>
          </w:tcPr>
          <w:p w14:paraId="48CE42E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2BEA53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57818C4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hideMark/>
          </w:tcPr>
          <w:p w14:paraId="1FEEE5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auto"/>
            <w:hideMark/>
          </w:tcPr>
          <w:p w14:paraId="2AE4161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16.58</w:t>
            </w:r>
          </w:p>
        </w:tc>
        <w:tc>
          <w:tcPr>
            <w:tcW w:w="695" w:type="dxa"/>
            <w:shd w:val="clear" w:color="auto" w:fill="auto"/>
            <w:hideMark/>
          </w:tcPr>
          <w:p w14:paraId="1E518C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397839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694" w:type="dxa"/>
            <w:shd w:val="clear" w:color="auto" w:fill="auto"/>
            <w:hideMark/>
          </w:tcPr>
          <w:p w14:paraId="5442D9F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23B092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7FF736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hideMark/>
          </w:tcPr>
          <w:p w14:paraId="2DFB93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681" w:type="dxa"/>
            <w:shd w:val="clear" w:color="auto" w:fill="auto"/>
            <w:hideMark/>
          </w:tcPr>
          <w:p w14:paraId="276042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77BB972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15.59</w:t>
            </w:r>
          </w:p>
        </w:tc>
        <w:tc>
          <w:tcPr>
            <w:tcW w:w="695" w:type="dxa"/>
            <w:shd w:val="clear" w:color="auto" w:fill="auto"/>
            <w:hideMark/>
          </w:tcPr>
          <w:p w14:paraId="72A327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781E4D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694" w:type="dxa"/>
            <w:shd w:val="clear" w:color="auto" w:fill="auto"/>
            <w:hideMark/>
          </w:tcPr>
          <w:p w14:paraId="3D930C9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56F7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1C5C83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hideMark/>
          </w:tcPr>
          <w:p w14:paraId="243EE0F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0.976</w:t>
            </w:r>
          </w:p>
        </w:tc>
        <w:tc>
          <w:tcPr>
            <w:tcW w:w="681" w:type="dxa"/>
            <w:shd w:val="clear" w:color="auto" w:fill="auto"/>
            <w:hideMark/>
          </w:tcPr>
          <w:p w14:paraId="1B49157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17.01</w:t>
            </w:r>
          </w:p>
        </w:tc>
        <w:tc>
          <w:tcPr>
            <w:tcW w:w="695" w:type="dxa"/>
            <w:shd w:val="clear" w:color="auto" w:fill="auto"/>
            <w:hideMark/>
          </w:tcPr>
          <w:p w14:paraId="30033A7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6E75A3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694" w:type="dxa"/>
            <w:shd w:val="clear" w:color="auto" w:fill="auto"/>
            <w:hideMark/>
          </w:tcPr>
          <w:p w14:paraId="747D18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E2FE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0EAB6F7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hideMark/>
          </w:tcPr>
          <w:p w14:paraId="61E0A29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hideMark/>
          </w:tcPr>
          <w:p w14:paraId="01C969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15.60</w:t>
            </w:r>
          </w:p>
        </w:tc>
        <w:tc>
          <w:tcPr>
            <w:tcW w:w="695" w:type="dxa"/>
            <w:shd w:val="clear" w:color="auto" w:fill="auto"/>
            <w:hideMark/>
          </w:tcPr>
          <w:p w14:paraId="409561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3DCCA34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auto"/>
            <w:hideMark/>
          </w:tcPr>
          <w:p w14:paraId="6EA0F66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auto"/>
            <w:hideMark/>
          </w:tcPr>
          <w:p w14:paraId="301A4A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0.678</w:t>
            </w:r>
          </w:p>
        </w:tc>
        <w:tc>
          <w:tcPr>
            <w:tcW w:w="692" w:type="dxa"/>
            <w:shd w:val="clear" w:color="auto" w:fill="auto"/>
            <w:hideMark/>
          </w:tcPr>
          <w:p w14:paraId="7BBB26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auto"/>
            <w:hideMark/>
          </w:tcPr>
          <w:p w14:paraId="55B064C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c>
          <w:tcPr>
            <w:tcW w:w="681" w:type="dxa"/>
            <w:shd w:val="clear" w:color="auto" w:fill="auto"/>
            <w:hideMark/>
          </w:tcPr>
          <w:p w14:paraId="6B179B1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bl>
    <w:p w14:paraId="117FDEBC"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 xml:space="preserve">Table </w:t>
      </w:r>
      <w:r w:rsidRPr="000B121E">
        <w:rPr>
          <w:rFonts w:eastAsia="DengXian" w:cs="Times New Roman"/>
          <w:noProof/>
          <w:color w:val="000000" w:themeColor="text1"/>
          <w:szCs w:val="24"/>
        </w:rPr>
        <w:t>3 .</w:t>
      </w:r>
      <w:r w:rsidRPr="000B121E">
        <w:rPr>
          <w:rFonts w:eastAsia="DengXian" w:cs="Times New Roman"/>
          <w:color w:val="000000" w:themeColor="text1"/>
          <w:szCs w:val="24"/>
        </w:rPr>
        <w:tab/>
        <w:t>The p-values of the Wilcoxon Sign Rank (WSR) test</w:t>
      </w:r>
    </w:p>
    <w:p w14:paraId="50578F60"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4617F2" w:rsidRPr="000B121E" w14:paraId="08FBA881"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4A2447FE"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1746" w:type="dxa"/>
            <w:vMerge w:val="restart"/>
            <w:shd w:val="clear" w:color="auto" w:fill="auto"/>
            <w:noWrap/>
            <w:hideMark/>
          </w:tcPr>
          <w:p w14:paraId="6CEAA7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Candidate model</w:t>
            </w:r>
          </w:p>
        </w:tc>
        <w:tc>
          <w:tcPr>
            <w:tcW w:w="2133" w:type="dxa"/>
            <w:gridSpan w:val="3"/>
            <w:shd w:val="clear" w:color="auto" w:fill="auto"/>
            <w:noWrap/>
            <w:hideMark/>
          </w:tcPr>
          <w:p w14:paraId="011F232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2133" w:type="dxa"/>
            <w:gridSpan w:val="3"/>
            <w:shd w:val="clear" w:color="auto" w:fill="auto"/>
            <w:noWrap/>
            <w:hideMark/>
          </w:tcPr>
          <w:p w14:paraId="2293A3F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c>
          <w:tcPr>
            <w:tcW w:w="1829" w:type="dxa"/>
            <w:gridSpan w:val="3"/>
            <w:shd w:val="clear" w:color="auto" w:fill="auto"/>
            <w:noWrap/>
            <w:hideMark/>
          </w:tcPr>
          <w:p w14:paraId="150557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MASE</w:t>
            </w:r>
          </w:p>
        </w:tc>
      </w:tr>
      <w:tr w:rsidR="004617F2" w:rsidRPr="000B121E" w14:paraId="504C6DC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397C1F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p>
        </w:tc>
        <w:tc>
          <w:tcPr>
            <w:tcW w:w="1746" w:type="dxa"/>
            <w:vMerge/>
            <w:shd w:val="clear" w:color="auto" w:fill="auto"/>
            <w:hideMark/>
          </w:tcPr>
          <w:p w14:paraId="69D1C11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2EE95F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9F166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4CEE37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69E30E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6A4BBB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38C1C7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7D1F994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0480B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407" w:type="dxa"/>
            <w:shd w:val="clear" w:color="auto" w:fill="auto"/>
            <w:noWrap/>
            <w:hideMark/>
          </w:tcPr>
          <w:p w14:paraId="26FCEE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r>
      <w:tr w:rsidR="004617F2" w:rsidRPr="000B121E" w14:paraId="02AFAE4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F1C606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1EAB4BF3"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711" w:type="dxa"/>
            <w:shd w:val="clear" w:color="auto" w:fill="auto"/>
            <w:noWrap/>
            <w:hideMark/>
          </w:tcPr>
          <w:p w14:paraId="2C8D7E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711" w:type="dxa"/>
            <w:shd w:val="clear" w:color="auto" w:fill="auto"/>
            <w:noWrap/>
            <w:hideMark/>
          </w:tcPr>
          <w:p w14:paraId="4B452F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382BA7C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7DD00F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CA0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5DE137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128D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76BB6D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0F59CA3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r w:rsidR="004617F2" w:rsidRPr="000B121E" w14:paraId="26FE85C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8BD646F"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04C2C83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711" w:type="dxa"/>
            <w:shd w:val="clear" w:color="auto" w:fill="auto"/>
            <w:noWrap/>
            <w:hideMark/>
          </w:tcPr>
          <w:p w14:paraId="3F8811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0.070</w:t>
            </w:r>
          </w:p>
        </w:tc>
        <w:tc>
          <w:tcPr>
            <w:tcW w:w="711" w:type="dxa"/>
            <w:shd w:val="clear" w:color="auto" w:fill="auto"/>
            <w:noWrap/>
            <w:hideMark/>
          </w:tcPr>
          <w:p w14:paraId="62199FB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0.734</w:t>
            </w:r>
          </w:p>
        </w:tc>
        <w:tc>
          <w:tcPr>
            <w:tcW w:w="711" w:type="dxa"/>
            <w:shd w:val="clear" w:color="auto" w:fill="auto"/>
            <w:noWrap/>
            <w:hideMark/>
          </w:tcPr>
          <w:p w14:paraId="0C11E3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711" w:type="dxa"/>
            <w:shd w:val="clear" w:color="auto" w:fill="auto"/>
            <w:noWrap/>
            <w:hideMark/>
          </w:tcPr>
          <w:p w14:paraId="254C282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0.037</w:t>
            </w:r>
          </w:p>
        </w:tc>
        <w:tc>
          <w:tcPr>
            <w:tcW w:w="711" w:type="dxa"/>
            <w:shd w:val="clear" w:color="auto" w:fill="auto"/>
            <w:noWrap/>
            <w:hideMark/>
          </w:tcPr>
          <w:p w14:paraId="75AC16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0.427</w:t>
            </w:r>
          </w:p>
        </w:tc>
        <w:tc>
          <w:tcPr>
            <w:tcW w:w="711" w:type="dxa"/>
            <w:shd w:val="clear" w:color="auto" w:fill="auto"/>
            <w:noWrap/>
            <w:hideMark/>
          </w:tcPr>
          <w:p w14:paraId="65D828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0.087</w:t>
            </w:r>
          </w:p>
        </w:tc>
        <w:tc>
          <w:tcPr>
            <w:tcW w:w="711" w:type="dxa"/>
            <w:shd w:val="clear" w:color="auto" w:fill="auto"/>
            <w:noWrap/>
            <w:hideMark/>
          </w:tcPr>
          <w:p w14:paraId="308D0C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0.077</w:t>
            </w:r>
          </w:p>
        </w:tc>
        <w:tc>
          <w:tcPr>
            <w:tcW w:w="711" w:type="dxa"/>
            <w:shd w:val="clear" w:color="auto" w:fill="auto"/>
            <w:noWrap/>
            <w:hideMark/>
          </w:tcPr>
          <w:p w14:paraId="2E2817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0.894</w:t>
            </w:r>
          </w:p>
        </w:tc>
        <w:tc>
          <w:tcPr>
            <w:tcW w:w="407" w:type="dxa"/>
            <w:shd w:val="clear" w:color="auto" w:fill="auto"/>
            <w:noWrap/>
            <w:hideMark/>
          </w:tcPr>
          <w:p w14:paraId="5316A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r>
      <w:tr w:rsidR="004617F2" w:rsidRPr="000B121E" w14:paraId="21C81B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D5EA76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034966FA"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711" w:type="dxa"/>
            <w:shd w:val="clear" w:color="auto" w:fill="auto"/>
            <w:noWrap/>
            <w:hideMark/>
          </w:tcPr>
          <w:p w14:paraId="320033A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CA554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9374E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9C4C0D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5AC4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4FD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EEE04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D7A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77C37E1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0F672CE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4E642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60A06B4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711" w:type="dxa"/>
            <w:shd w:val="clear" w:color="auto" w:fill="auto"/>
            <w:noWrap/>
            <w:hideMark/>
          </w:tcPr>
          <w:p w14:paraId="054096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0.359</w:t>
            </w:r>
          </w:p>
        </w:tc>
        <w:tc>
          <w:tcPr>
            <w:tcW w:w="711" w:type="dxa"/>
            <w:shd w:val="clear" w:color="auto" w:fill="auto"/>
            <w:noWrap/>
            <w:hideMark/>
          </w:tcPr>
          <w:p w14:paraId="19CE21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0.314</w:t>
            </w:r>
          </w:p>
        </w:tc>
        <w:tc>
          <w:tcPr>
            <w:tcW w:w="711" w:type="dxa"/>
            <w:shd w:val="clear" w:color="auto" w:fill="auto"/>
            <w:noWrap/>
            <w:hideMark/>
          </w:tcPr>
          <w:p w14:paraId="13DC8E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0F44367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0.036</w:t>
            </w:r>
          </w:p>
        </w:tc>
        <w:tc>
          <w:tcPr>
            <w:tcW w:w="711" w:type="dxa"/>
            <w:shd w:val="clear" w:color="auto" w:fill="auto"/>
            <w:noWrap/>
            <w:hideMark/>
          </w:tcPr>
          <w:p w14:paraId="46EB385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711" w:type="dxa"/>
            <w:shd w:val="clear" w:color="auto" w:fill="auto"/>
            <w:noWrap/>
            <w:hideMark/>
          </w:tcPr>
          <w:p w14:paraId="48DD672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0.035</w:t>
            </w:r>
          </w:p>
        </w:tc>
        <w:tc>
          <w:tcPr>
            <w:tcW w:w="711" w:type="dxa"/>
            <w:shd w:val="clear" w:color="auto" w:fill="auto"/>
            <w:noWrap/>
            <w:hideMark/>
          </w:tcPr>
          <w:p w14:paraId="70CA2AB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0.145</w:t>
            </w:r>
          </w:p>
        </w:tc>
        <w:tc>
          <w:tcPr>
            <w:tcW w:w="711" w:type="dxa"/>
            <w:shd w:val="clear" w:color="auto" w:fill="auto"/>
            <w:noWrap/>
            <w:hideMark/>
          </w:tcPr>
          <w:p w14:paraId="16D489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0.683</w:t>
            </w:r>
          </w:p>
        </w:tc>
        <w:tc>
          <w:tcPr>
            <w:tcW w:w="407" w:type="dxa"/>
            <w:shd w:val="clear" w:color="auto" w:fill="auto"/>
            <w:noWrap/>
            <w:hideMark/>
          </w:tcPr>
          <w:p w14:paraId="72B11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r>
      <w:tr w:rsidR="004617F2" w:rsidRPr="000B121E" w14:paraId="1AAA436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4321427"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03BD02C"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711" w:type="dxa"/>
            <w:shd w:val="clear" w:color="auto" w:fill="auto"/>
            <w:noWrap/>
            <w:hideMark/>
          </w:tcPr>
          <w:p w14:paraId="61ADDD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0.025</w:t>
            </w:r>
          </w:p>
        </w:tc>
        <w:tc>
          <w:tcPr>
            <w:tcW w:w="711" w:type="dxa"/>
            <w:shd w:val="clear" w:color="auto" w:fill="auto"/>
            <w:noWrap/>
            <w:hideMark/>
          </w:tcPr>
          <w:p w14:paraId="661F4B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0.114</w:t>
            </w:r>
          </w:p>
        </w:tc>
        <w:tc>
          <w:tcPr>
            <w:tcW w:w="711" w:type="dxa"/>
            <w:shd w:val="clear" w:color="auto" w:fill="auto"/>
            <w:noWrap/>
            <w:hideMark/>
          </w:tcPr>
          <w:p w14:paraId="59A663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0.259</w:t>
            </w:r>
          </w:p>
        </w:tc>
        <w:tc>
          <w:tcPr>
            <w:tcW w:w="711" w:type="dxa"/>
            <w:shd w:val="clear" w:color="auto" w:fill="auto"/>
            <w:noWrap/>
            <w:hideMark/>
          </w:tcPr>
          <w:p w14:paraId="5F3A1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711" w:type="dxa"/>
            <w:shd w:val="clear" w:color="auto" w:fill="auto"/>
            <w:noWrap/>
            <w:hideMark/>
          </w:tcPr>
          <w:p w14:paraId="532A31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0.009</w:t>
            </w:r>
          </w:p>
        </w:tc>
        <w:tc>
          <w:tcPr>
            <w:tcW w:w="711" w:type="dxa"/>
            <w:shd w:val="clear" w:color="auto" w:fill="auto"/>
            <w:noWrap/>
            <w:hideMark/>
          </w:tcPr>
          <w:p w14:paraId="14AAA0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0.043</w:t>
            </w:r>
          </w:p>
        </w:tc>
        <w:tc>
          <w:tcPr>
            <w:tcW w:w="711" w:type="dxa"/>
            <w:shd w:val="clear" w:color="auto" w:fill="auto"/>
            <w:noWrap/>
            <w:hideMark/>
          </w:tcPr>
          <w:p w14:paraId="70D9DB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0.021</w:t>
            </w:r>
          </w:p>
        </w:tc>
        <w:tc>
          <w:tcPr>
            <w:tcW w:w="711" w:type="dxa"/>
            <w:shd w:val="clear" w:color="auto" w:fill="auto"/>
            <w:noWrap/>
            <w:hideMark/>
          </w:tcPr>
          <w:p w14:paraId="70C2DBC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0.142</w:t>
            </w:r>
          </w:p>
        </w:tc>
        <w:tc>
          <w:tcPr>
            <w:tcW w:w="407" w:type="dxa"/>
            <w:shd w:val="clear" w:color="auto" w:fill="auto"/>
            <w:noWrap/>
            <w:hideMark/>
          </w:tcPr>
          <w:p w14:paraId="7E7647B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0.286</w:t>
            </w:r>
          </w:p>
        </w:tc>
      </w:tr>
      <w:tr w:rsidR="004617F2" w:rsidRPr="000B121E" w14:paraId="576D01C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0E7722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A12DF1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711" w:type="dxa"/>
            <w:shd w:val="clear" w:color="auto" w:fill="auto"/>
            <w:noWrap/>
            <w:hideMark/>
          </w:tcPr>
          <w:p w14:paraId="610553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62BB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AB9A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EA703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837E0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29BE69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AC0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15F5E8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15E398E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bl>
    <w:p w14:paraId="0BE9E372"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778D5DDF" w14:textId="77777777" w:rsidR="00562BFA" w:rsidRDefault="004617F2" w:rsidP="000B121E">
      <w:pPr>
        <w:shd w:val="clear" w:color="auto" w:fill="FFFFFF" w:themeFill="background1"/>
        <w:spacing w:after="0" w:line="360" w:lineRule="auto"/>
        <w:rPr>
          <w:ins w:id="356" w:author="Fildes, Robert" w:date="2017-12-12T15:48:00Z"/>
          <w:rFonts w:cs="Times New Roman"/>
          <w:color w:val="000000" w:themeColor="text1"/>
          <w:szCs w:val="24"/>
        </w:rPr>
      </w:pPr>
      <w:r w:rsidRPr="000B121E">
        <w:rPr>
          <w:rFonts w:eastAsia="DengXian" w:cs="Times New Roman"/>
          <w:color w:val="000000" w:themeColor="text1"/>
          <w:szCs w:val="24"/>
        </w:rPr>
        <w:lastRenderedPageBreak/>
        <w:t xml:space="preserve">We also investigate the models’ forecasting performance for the time period </w:t>
      </w:r>
      <w:r w:rsidRPr="000B121E">
        <w:rPr>
          <w:rFonts w:cs="Times New Roman"/>
          <w:color w:val="000000" w:themeColor="text1"/>
          <w:szCs w:val="24"/>
        </w:rPr>
        <w:t xml:space="preserve">depending on whether or not the focal product is being </w:t>
      </w:r>
      <w:commentRangeStart w:id="357"/>
      <w:commentRangeStart w:id="358"/>
      <w:r w:rsidRPr="000B121E">
        <w:rPr>
          <w:rFonts w:cs="Times New Roman"/>
          <w:color w:val="000000" w:themeColor="text1"/>
          <w:szCs w:val="24"/>
        </w:rPr>
        <w:t>promoted</w:t>
      </w:r>
      <w:commentRangeEnd w:id="357"/>
      <w:r w:rsidRPr="000B121E">
        <w:rPr>
          <w:rStyle w:val="CommentReference"/>
          <w:color w:val="000000" w:themeColor="text1"/>
          <w:sz w:val="24"/>
          <w:szCs w:val="24"/>
        </w:rPr>
        <w:commentReference w:id="357"/>
      </w:r>
      <w:commentRangeEnd w:id="358"/>
      <w:r w:rsidRPr="000B121E">
        <w:rPr>
          <w:rStyle w:val="CommentReference"/>
          <w:color w:val="000000" w:themeColor="text1"/>
          <w:sz w:val="24"/>
          <w:szCs w:val="24"/>
        </w:rPr>
        <w:commentReference w:id="358"/>
      </w:r>
      <w:r w:rsidRPr="000B121E">
        <w:rPr>
          <w:rFonts w:cs="Times New Roman"/>
          <w:color w:val="000000" w:themeColor="text1"/>
          <w:szCs w:val="24"/>
        </w:rPr>
        <w:t xml:space="preserve"> as </w:t>
      </w:r>
      <w:r w:rsidR="00BF6A71" w:rsidRPr="000B121E">
        <w:rPr>
          <w:rFonts w:cs="Times New Roman"/>
          <w:color w:val="000000" w:themeColor="text1"/>
          <w:szCs w:val="24"/>
        </w:rPr>
        <w:t xml:space="preserve">the </w:t>
      </w:r>
      <w:r w:rsidRPr="000B121E">
        <w:rPr>
          <w:rFonts w:cs="Times New Roman"/>
          <w:color w:val="000000" w:themeColor="text1"/>
          <w:szCs w:val="24"/>
        </w:rPr>
        <w:t xml:space="preserve">sales for the two </w:t>
      </w:r>
      <w:r w:rsidRPr="000B121E">
        <w:rPr>
          <w:rFonts w:cs="Times New Roman"/>
          <w:noProof/>
          <w:color w:val="000000" w:themeColor="text1"/>
          <w:szCs w:val="24"/>
        </w:rPr>
        <w:t>periods</w:t>
      </w:r>
      <w:r w:rsidRPr="000B121E">
        <w:rPr>
          <w:rFonts w:cs="Times New Roman"/>
          <w:color w:val="000000" w:themeColor="text1"/>
          <w:szCs w:val="24"/>
        </w:rPr>
        <w:t xml:space="preserve"> tend to exhibit different levels of variations. Table 4 shows the </w:t>
      </w:r>
      <w:r w:rsidRPr="000B121E">
        <w:rPr>
          <w:rFonts w:eastAsia="DengXian" w:cs="Times New Roman"/>
          <w:color w:val="000000" w:themeColor="text1"/>
          <w:szCs w:val="24"/>
        </w:rPr>
        <w:t xml:space="preserve">forecasting performance of the models for the non-promoted period and the promoted forecast period respectively. </w:t>
      </w:r>
      <w:r w:rsidRPr="000B121E">
        <w:rPr>
          <w:rFonts w:cs="Times New Roman"/>
          <w:color w:val="000000" w:themeColor="text1"/>
          <w:szCs w:val="24"/>
        </w:rPr>
        <w:t>The results are</w:t>
      </w:r>
      <w:del w:id="359" w:author="Fildes, Robert" w:date="2017-12-12T15:46:00Z">
        <w:r w:rsidRPr="000B121E" w:rsidDel="00562BFA">
          <w:rPr>
            <w:rFonts w:cs="Times New Roman"/>
            <w:color w:val="000000" w:themeColor="text1"/>
            <w:szCs w:val="24"/>
          </w:rPr>
          <w:delText xml:space="preserve"> in</w:delText>
        </w:r>
      </w:del>
      <w:r w:rsidRPr="000B121E">
        <w:rPr>
          <w:rFonts w:cs="Times New Roman"/>
          <w:color w:val="000000" w:themeColor="text1"/>
          <w:szCs w:val="24"/>
        </w:rPr>
        <w:t xml:space="preserve"> similar compared to those shown in Table </w:t>
      </w:r>
      <w:commentRangeStart w:id="360"/>
      <w:r w:rsidRPr="000B121E">
        <w:rPr>
          <w:rFonts w:cs="Times New Roman"/>
          <w:color w:val="000000" w:themeColor="text1"/>
          <w:szCs w:val="24"/>
        </w:rPr>
        <w:t>2</w:t>
      </w:r>
      <w:commentRangeEnd w:id="360"/>
      <w:r w:rsidRPr="000B121E">
        <w:rPr>
          <w:rStyle w:val="CommentReference"/>
          <w:color w:val="000000" w:themeColor="text1"/>
          <w:sz w:val="24"/>
          <w:szCs w:val="24"/>
        </w:rPr>
        <w:commentReference w:id="360"/>
      </w:r>
      <w:r w:rsidRPr="000B121E">
        <w:rPr>
          <w:rFonts w:cs="Times New Roman"/>
          <w:color w:val="000000" w:themeColor="text1"/>
          <w:szCs w:val="24"/>
        </w:rPr>
        <w:t xml:space="preserve">. For the non-promoted period, the Base-lift method generally has the worst performance except for the </w:t>
      </w:r>
      <w:r w:rsidRPr="00562BFA">
        <w:rPr>
          <w:rFonts w:cs="Times New Roman"/>
          <w:i/>
          <w:color w:val="000000" w:themeColor="text1"/>
          <w:szCs w:val="24"/>
          <w:rPrChange w:id="361" w:author="Fildes, Robert" w:date="2017-12-12T15:47:00Z">
            <w:rPr>
              <w:rFonts w:cs="Times New Roman"/>
              <w:color w:val="000000" w:themeColor="text1"/>
              <w:szCs w:val="24"/>
            </w:rPr>
          </w:rPrChange>
        </w:rPr>
        <w:t>MASE</w:t>
      </w:r>
      <w:r w:rsidRPr="000B121E">
        <w:rPr>
          <w:rFonts w:cs="Times New Roman"/>
          <w:color w:val="000000" w:themeColor="text1"/>
          <w:szCs w:val="24"/>
        </w:rPr>
        <w:t xml:space="preserve"> and the </w:t>
      </w:r>
      <w:r w:rsidRPr="00562BFA">
        <w:rPr>
          <w:rFonts w:eastAsia="Times New Roman" w:cs="Times New Roman"/>
          <w:bCs/>
          <w:i/>
          <w:color w:val="000000" w:themeColor="text1"/>
          <w:szCs w:val="24"/>
          <w:rPrChange w:id="362" w:author="Fildes, Robert" w:date="2017-12-12T15:47:00Z">
            <w:rPr>
              <w:rFonts w:eastAsia="Times New Roman" w:cs="Times New Roman"/>
              <w:bCs/>
              <w:color w:val="000000" w:themeColor="text1"/>
              <w:szCs w:val="24"/>
            </w:rPr>
          </w:rPrChange>
        </w:rPr>
        <w:t>AvgRelMAE</w:t>
      </w:r>
      <w:r w:rsidRPr="000B121E">
        <w:rPr>
          <w:rFonts w:eastAsia="Times New Roman" w:cs="Times New Roman"/>
          <w:bCs/>
          <w:color w:val="000000" w:themeColor="text1"/>
          <w:szCs w:val="24"/>
        </w:rPr>
        <w:t xml:space="preserve"> when the forecast horizon is short (e.g., when h=1 and h=4)</w:t>
      </w:r>
      <w:r w:rsidRPr="000B121E">
        <w:rPr>
          <w:rFonts w:cs="Times New Roman"/>
          <w:color w:val="000000" w:themeColor="text1"/>
          <w:szCs w:val="24"/>
        </w:rPr>
        <w:t>. This indicates that the simple models can be difficult to beat when the focal product is not being promoted and the product sales are compara</w:t>
      </w:r>
      <w:ins w:id="363" w:author="Fildes, Robert" w:date="2017-12-12T15:47:00Z">
        <w:r w:rsidR="00562BFA">
          <w:rPr>
            <w:rFonts w:cs="Times New Roman"/>
            <w:color w:val="000000" w:themeColor="text1"/>
            <w:szCs w:val="24"/>
          </w:rPr>
          <w:t>tivel</w:t>
        </w:r>
      </w:ins>
      <w:del w:id="364" w:author="Fildes, Robert" w:date="2017-12-12T15:47:00Z">
        <w:r w:rsidRPr="000B121E" w:rsidDel="00562BFA">
          <w:rPr>
            <w:rFonts w:cs="Times New Roman"/>
            <w:color w:val="000000" w:themeColor="text1"/>
            <w:szCs w:val="24"/>
          </w:rPr>
          <w:delText>bl</w:delText>
        </w:r>
      </w:del>
      <w:r w:rsidRPr="000B121E">
        <w:rPr>
          <w:rFonts w:cs="Times New Roman"/>
          <w:color w:val="000000" w:themeColor="text1"/>
          <w:szCs w:val="24"/>
        </w:rPr>
        <w:t xml:space="preserve">y stable </w:t>
      </w:r>
      <w:r w:rsidRPr="000B121E">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6351B1" w:rsidRPr="000B121E">
        <w:rPr>
          <w:rFonts w:cs="Times New Roman"/>
          <w:noProof/>
          <w:color w:val="000000" w:themeColor="text1"/>
          <w:szCs w:val="24"/>
        </w:rPr>
        <w:t>(</w:t>
      </w:r>
      <w:hyperlink w:anchor="_ENREF_37" w:tooltip="Gür Ali, 2009 #715" w:history="1">
        <w:r w:rsidR="00EE2F0B" w:rsidRPr="000B121E">
          <w:rPr>
            <w:rFonts w:cs="Times New Roman"/>
            <w:noProof/>
            <w:color w:val="000000" w:themeColor="text1"/>
            <w:szCs w:val="24"/>
          </w:rPr>
          <w:t>Gür Ali et al., 2009</w:t>
        </w:r>
      </w:hyperlink>
      <w:r w:rsidR="006351B1" w:rsidRPr="000B121E">
        <w:rPr>
          <w:rFonts w:cs="Times New Roman"/>
          <w:noProof/>
          <w:color w:val="000000" w:themeColor="text1"/>
          <w:szCs w:val="24"/>
        </w:rPr>
        <w:t xml:space="preserve">; </w:t>
      </w:r>
      <w:hyperlink w:anchor="_ENREF_40" w:tooltip="Huang, 2014 #732" w:history="1">
        <w:r w:rsidR="00EE2F0B" w:rsidRPr="000B121E">
          <w:rPr>
            <w:rFonts w:cs="Times New Roman"/>
            <w:noProof/>
            <w:color w:val="000000" w:themeColor="text1"/>
            <w:szCs w:val="24"/>
          </w:rPr>
          <w:t>Huang et al., 2014</w:t>
        </w:r>
      </w:hyperlink>
      <w:r w:rsidR="006351B1"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The ADL-</w:t>
      </w:r>
      <w:r w:rsidRPr="009C2B30">
        <w:rPr>
          <w:rFonts w:cs="Times New Roman"/>
          <w:noProof/>
          <w:color w:val="000000" w:themeColor="text1"/>
          <w:szCs w:val="24"/>
        </w:rPr>
        <w:t>intra</w:t>
      </w:r>
      <w:r w:rsidRPr="000B121E">
        <w:rPr>
          <w:rFonts w:cs="Times New Roman"/>
          <w:color w:val="000000" w:themeColor="text1"/>
          <w:szCs w:val="24"/>
        </w:rPr>
        <w:t xml:space="preserve"> model generates more accurate forecasts compared to the ADL-own model. </w:t>
      </w:r>
    </w:p>
    <w:p w14:paraId="5659117D" w14:textId="77777777" w:rsidR="00562BFA" w:rsidRDefault="00562BFA" w:rsidP="000B121E">
      <w:pPr>
        <w:shd w:val="clear" w:color="auto" w:fill="FFFFFF" w:themeFill="background1"/>
        <w:spacing w:after="0" w:line="360" w:lineRule="auto"/>
        <w:rPr>
          <w:ins w:id="365" w:author="Fildes, Robert" w:date="2017-12-12T15:48:00Z"/>
          <w:rFonts w:cs="Times New Roman"/>
          <w:color w:val="000000" w:themeColor="text1"/>
          <w:szCs w:val="24"/>
        </w:rPr>
      </w:pPr>
      <w:ins w:id="366" w:author="Fildes, Robert" w:date="2017-12-12T15:48:00Z">
        <w:r>
          <w:rPr>
            <w:rFonts w:cs="Times New Roman"/>
            <w:color w:val="000000" w:themeColor="text1"/>
            <w:szCs w:val="24"/>
          </w:rPr>
          <w:t>Of the many detailed comparisons possible the following seem particularly important:</w:t>
        </w:r>
      </w:ins>
    </w:p>
    <w:p w14:paraId="3B8EEE4C" w14:textId="77777777" w:rsidR="00EF6884" w:rsidRDefault="00562BFA">
      <w:pPr>
        <w:pStyle w:val="ListParagraph"/>
        <w:numPr>
          <w:ilvl w:val="0"/>
          <w:numId w:val="53"/>
        </w:numPr>
        <w:shd w:val="clear" w:color="auto" w:fill="FFFFFF" w:themeFill="background1"/>
        <w:spacing w:after="0" w:line="360" w:lineRule="auto"/>
        <w:rPr>
          <w:ins w:id="367" w:author="Fildes, Robert" w:date="2017-12-12T15:49:00Z"/>
          <w:rFonts w:cs="Times New Roman"/>
          <w:color w:val="000000" w:themeColor="text1"/>
          <w:szCs w:val="24"/>
        </w:rPr>
        <w:pPrChange w:id="368" w:author="Fildes, Robert" w:date="2017-12-12T15:48:00Z">
          <w:pPr>
            <w:shd w:val="clear" w:color="auto" w:fill="FFFFFF" w:themeFill="background1"/>
            <w:spacing w:after="0" w:line="360" w:lineRule="auto"/>
          </w:pPr>
        </w:pPrChange>
      </w:pPr>
      <w:ins w:id="369" w:author="Fildes, Robert" w:date="2017-12-12T15:48:00Z">
        <w:r>
          <w:rPr>
            <w:rFonts w:cs="Times New Roman"/>
            <w:color w:val="000000" w:themeColor="text1"/>
            <w:szCs w:val="24"/>
          </w:rPr>
          <w:t xml:space="preserve">Models that include competitive information (ADL-intra) </w:t>
        </w:r>
      </w:ins>
      <w:ins w:id="370" w:author="Fildes, Robert" w:date="2017-12-12T15:49:00Z">
        <w:r>
          <w:rPr>
            <w:rFonts w:cs="Times New Roman"/>
            <w:color w:val="000000" w:themeColor="text1"/>
            <w:szCs w:val="24"/>
          </w:rPr>
          <w:t>outperform those that onl</w:t>
        </w:r>
        <w:r w:rsidR="00EF6884">
          <w:rPr>
            <w:rFonts w:cs="Times New Roman"/>
            <w:color w:val="000000" w:themeColor="text1"/>
            <w:szCs w:val="24"/>
          </w:rPr>
          <w:t>y include focal product information</w:t>
        </w:r>
      </w:ins>
    </w:p>
    <w:p w14:paraId="151B7867" w14:textId="3AA77C76" w:rsidR="00EF6884" w:rsidRDefault="00EF6884">
      <w:pPr>
        <w:pStyle w:val="ListParagraph"/>
        <w:numPr>
          <w:ilvl w:val="0"/>
          <w:numId w:val="53"/>
        </w:numPr>
        <w:shd w:val="clear" w:color="auto" w:fill="FFFFFF" w:themeFill="background1"/>
        <w:spacing w:after="0" w:line="360" w:lineRule="auto"/>
        <w:rPr>
          <w:ins w:id="371" w:author="Fildes, Robert" w:date="2017-12-12T15:52:00Z"/>
          <w:rFonts w:cs="Times New Roman"/>
          <w:color w:val="000000" w:themeColor="text1"/>
          <w:szCs w:val="24"/>
        </w:rPr>
        <w:pPrChange w:id="372" w:author="Fildes, Robert" w:date="2017-12-12T15:48:00Z">
          <w:pPr>
            <w:shd w:val="clear" w:color="auto" w:fill="FFFFFF" w:themeFill="background1"/>
            <w:spacing w:after="0" w:line="360" w:lineRule="auto"/>
          </w:pPr>
        </w:pPrChange>
      </w:pPr>
      <w:ins w:id="373" w:author="Fildes, Robert" w:date="2017-12-12T15:49:00Z">
        <w:r>
          <w:rPr>
            <w:rFonts w:cs="Times New Roman"/>
            <w:color w:val="000000" w:themeColor="text1"/>
            <w:szCs w:val="24"/>
          </w:rPr>
          <w:t>Models that include the possibility of structural breaks outperform those that neglect the possibility</w:t>
        </w:r>
      </w:ins>
    </w:p>
    <w:p w14:paraId="465EA0EB" w14:textId="49AD972C" w:rsidR="00EF6884" w:rsidRDefault="00EF6884">
      <w:pPr>
        <w:pStyle w:val="ListParagraph"/>
        <w:numPr>
          <w:ilvl w:val="0"/>
          <w:numId w:val="53"/>
        </w:numPr>
        <w:shd w:val="clear" w:color="auto" w:fill="FFFFFF" w:themeFill="background1"/>
        <w:spacing w:after="0" w:line="360" w:lineRule="auto"/>
        <w:rPr>
          <w:ins w:id="374" w:author="Fildes, Robert" w:date="2017-12-12T15:49:00Z"/>
          <w:rFonts w:cs="Times New Roman"/>
          <w:color w:val="000000" w:themeColor="text1"/>
          <w:szCs w:val="24"/>
        </w:rPr>
        <w:pPrChange w:id="375" w:author="Fildes, Robert" w:date="2017-12-12T15:48:00Z">
          <w:pPr>
            <w:shd w:val="clear" w:color="auto" w:fill="FFFFFF" w:themeFill="background1"/>
            <w:spacing w:after="0" w:line="360" w:lineRule="auto"/>
          </w:pPr>
        </w:pPrChange>
      </w:pPr>
      <w:moveToRangeStart w:id="376" w:author="Fildes, Robert" w:date="2017-12-12T15:52:00Z" w:name="move500857251"/>
      <w:moveTo w:id="377" w:author="Fildes, Robert" w:date="2017-12-12T15:52:00Z">
        <w:r w:rsidRPr="00B464C4">
          <w:rPr>
            <w:rFonts w:cs="Times New Roman"/>
            <w:color w:val="000000" w:themeColor="text1"/>
            <w:szCs w:val="24"/>
          </w:rPr>
          <w:t xml:space="preserve">For the </w:t>
        </w:r>
        <w:r w:rsidRPr="00B464C4">
          <w:rPr>
            <w:rFonts w:eastAsia="DengXian" w:cs="Times New Roman"/>
            <w:color w:val="000000" w:themeColor="text1"/>
            <w:szCs w:val="24"/>
          </w:rPr>
          <w:t xml:space="preserve">promoted forecast period, </w:t>
        </w:r>
        <w:r w:rsidRPr="00B464C4">
          <w:rPr>
            <w:rFonts w:cs="Times New Roman"/>
            <w:color w:val="000000" w:themeColor="text1"/>
            <w:szCs w:val="24"/>
          </w:rPr>
          <w:t>the Base-lift method generates the least accurate forecasts.</w:t>
        </w:r>
      </w:moveTo>
      <w:moveToRangeEnd w:id="376"/>
    </w:p>
    <w:p w14:paraId="26C75014" w14:textId="583743D1" w:rsidR="004617F2" w:rsidRPr="00EF6884" w:rsidRDefault="00EF6884">
      <w:pPr>
        <w:shd w:val="clear" w:color="auto" w:fill="FFFFFF" w:themeFill="background1"/>
        <w:spacing w:after="0" w:line="360" w:lineRule="auto"/>
        <w:rPr>
          <w:rFonts w:cs="Times New Roman"/>
          <w:color w:val="000000" w:themeColor="text1"/>
          <w:szCs w:val="24"/>
          <w:rPrChange w:id="378" w:author="Fildes, Robert" w:date="2017-12-12T15:50:00Z">
            <w:rPr/>
          </w:rPrChange>
        </w:rPr>
      </w:pPr>
      <w:ins w:id="379" w:author="Fildes, Robert" w:date="2017-12-12T15:50:00Z">
        <w:r>
          <w:rPr>
            <w:rFonts w:cs="Times New Roman"/>
            <w:color w:val="000000" w:themeColor="text1"/>
            <w:szCs w:val="24"/>
          </w:rPr>
          <w:t>In more detail, t</w:t>
        </w:r>
      </w:ins>
      <w:del w:id="380" w:author="Fildes, Robert" w:date="2017-12-12T15:50:00Z">
        <w:r w:rsidR="004617F2" w:rsidRPr="00EF6884" w:rsidDel="00EF6884">
          <w:rPr>
            <w:rFonts w:cs="Times New Roman"/>
            <w:color w:val="000000" w:themeColor="text1"/>
            <w:szCs w:val="24"/>
            <w:rPrChange w:id="381" w:author="Fildes, Robert" w:date="2017-12-12T15:50:00Z">
              <w:rPr/>
            </w:rPrChange>
          </w:rPr>
          <w:delText>T</w:delText>
        </w:r>
      </w:del>
      <w:r w:rsidR="004617F2" w:rsidRPr="00EF6884">
        <w:rPr>
          <w:rFonts w:cs="Times New Roman"/>
          <w:color w:val="000000" w:themeColor="text1"/>
          <w:szCs w:val="24"/>
          <w:rPrChange w:id="382" w:author="Fildes, Robert" w:date="2017-12-12T15:50:00Z">
            <w:rPr/>
          </w:rPrChange>
        </w:rPr>
        <w:t>he ADL-own-EWC model and the ADL-own-IC model both outperform the ADL-own model. The ADL-</w:t>
      </w:r>
      <w:r w:rsidR="004617F2" w:rsidRPr="00EF6884">
        <w:rPr>
          <w:rFonts w:cs="Times New Roman"/>
          <w:noProof/>
          <w:color w:val="000000" w:themeColor="text1"/>
          <w:szCs w:val="24"/>
          <w:rPrChange w:id="383" w:author="Fildes, Robert" w:date="2017-12-12T15:50:00Z">
            <w:rPr>
              <w:noProof/>
            </w:rPr>
          </w:rPrChange>
        </w:rPr>
        <w:t>intra</w:t>
      </w:r>
      <w:r w:rsidR="004617F2" w:rsidRPr="00EF6884">
        <w:rPr>
          <w:rFonts w:cs="Times New Roman"/>
          <w:color w:val="000000" w:themeColor="text1"/>
          <w:szCs w:val="24"/>
          <w:rPrChange w:id="384" w:author="Fildes, Robert" w:date="2017-12-12T15:50:00Z">
            <w:rPr/>
          </w:rPrChange>
        </w:rPr>
        <w:t>-EWC model and the ADL-intra-IC model both outperform the ADL-</w:t>
      </w:r>
      <w:r w:rsidR="004617F2" w:rsidRPr="00EF6884">
        <w:rPr>
          <w:rFonts w:cs="Times New Roman"/>
          <w:noProof/>
          <w:color w:val="000000" w:themeColor="text1"/>
          <w:szCs w:val="24"/>
          <w:rPrChange w:id="385" w:author="Fildes, Robert" w:date="2017-12-12T15:50:00Z">
            <w:rPr>
              <w:noProof/>
            </w:rPr>
          </w:rPrChange>
        </w:rPr>
        <w:t>intra</w:t>
      </w:r>
      <w:r w:rsidR="004617F2" w:rsidRPr="00EF6884">
        <w:rPr>
          <w:rFonts w:cs="Times New Roman"/>
          <w:color w:val="000000" w:themeColor="text1"/>
          <w:szCs w:val="24"/>
          <w:rPrChange w:id="386" w:author="Fildes, Robert" w:date="2017-12-12T15:50:00Z">
            <w:rPr/>
          </w:rPrChange>
        </w:rPr>
        <w:t xml:space="preserve"> model. </w:t>
      </w:r>
      <w:moveFromRangeStart w:id="387" w:author="Fildes, Robert" w:date="2017-12-12T15:52:00Z" w:name="move500857251"/>
      <w:moveFrom w:id="388" w:author="Fildes, Robert" w:date="2017-12-12T15:52:00Z">
        <w:r w:rsidR="004617F2" w:rsidRPr="00EF6884" w:rsidDel="00EF6884">
          <w:rPr>
            <w:rFonts w:cs="Times New Roman"/>
            <w:color w:val="000000" w:themeColor="text1"/>
            <w:szCs w:val="24"/>
            <w:rPrChange w:id="389" w:author="Fildes, Robert" w:date="2017-12-12T15:50:00Z">
              <w:rPr/>
            </w:rPrChange>
          </w:rPr>
          <w:t xml:space="preserve">For the </w:t>
        </w:r>
        <w:r w:rsidR="004617F2" w:rsidRPr="00EF6884" w:rsidDel="00EF6884">
          <w:rPr>
            <w:rFonts w:eastAsia="DengXian" w:cs="Times New Roman"/>
            <w:color w:val="000000" w:themeColor="text1"/>
            <w:szCs w:val="24"/>
            <w:rPrChange w:id="390" w:author="Fildes, Robert" w:date="2017-12-12T15:50:00Z">
              <w:rPr>
                <w:rFonts w:eastAsia="DengXian"/>
              </w:rPr>
            </w:rPrChange>
          </w:rPr>
          <w:t xml:space="preserve">promoted forecast period, </w:t>
        </w:r>
        <w:r w:rsidR="004617F2" w:rsidRPr="00EF6884" w:rsidDel="00EF6884">
          <w:rPr>
            <w:rFonts w:cs="Times New Roman"/>
            <w:color w:val="000000" w:themeColor="text1"/>
            <w:szCs w:val="24"/>
            <w:rPrChange w:id="391" w:author="Fildes, Robert" w:date="2017-12-12T15:50:00Z">
              <w:rPr/>
            </w:rPrChange>
          </w:rPr>
          <w:t xml:space="preserve">the Base-lift method generates the least accurate forecasts. </w:t>
        </w:r>
      </w:moveFrom>
      <w:moveFromRangeEnd w:id="387"/>
      <w:del w:id="392" w:author="Fildes, Robert" w:date="2017-12-12T15:52:00Z">
        <w:r w:rsidR="004617F2" w:rsidRPr="00EF6884" w:rsidDel="00EF6884">
          <w:rPr>
            <w:rFonts w:cs="Times New Roman"/>
            <w:color w:val="000000" w:themeColor="text1"/>
            <w:szCs w:val="24"/>
            <w:rPrChange w:id="393" w:author="Fildes, Robert" w:date="2017-12-12T15:50:00Z">
              <w:rPr/>
            </w:rPrChange>
          </w:rPr>
          <w:delText>The ADL-</w:delText>
        </w:r>
        <w:r w:rsidR="004617F2" w:rsidRPr="00EF6884" w:rsidDel="00EF6884">
          <w:rPr>
            <w:rFonts w:cs="Times New Roman"/>
            <w:noProof/>
            <w:color w:val="000000" w:themeColor="text1"/>
            <w:szCs w:val="24"/>
            <w:rPrChange w:id="394" w:author="Fildes, Robert" w:date="2017-12-12T15:50:00Z">
              <w:rPr>
                <w:noProof/>
              </w:rPr>
            </w:rPrChange>
          </w:rPr>
          <w:delText>intra</w:delText>
        </w:r>
        <w:r w:rsidR="004617F2" w:rsidRPr="00EF6884" w:rsidDel="00EF6884">
          <w:rPr>
            <w:rFonts w:cs="Times New Roman"/>
            <w:color w:val="000000" w:themeColor="text1"/>
            <w:szCs w:val="24"/>
            <w:rPrChange w:id="395" w:author="Fildes, Robert" w:date="2017-12-12T15:50:00Z">
              <w:rPr/>
            </w:rPrChange>
          </w:rPr>
          <w:delText xml:space="preserve"> model outperforms the ADL-own model. The ADL-</w:delText>
        </w:r>
        <w:r w:rsidR="004617F2" w:rsidRPr="00EF6884" w:rsidDel="00EF6884">
          <w:rPr>
            <w:rFonts w:cs="Times New Roman"/>
            <w:noProof/>
            <w:color w:val="000000" w:themeColor="text1"/>
            <w:szCs w:val="24"/>
            <w:rPrChange w:id="396" w:author="Fildes, Robert" w:date="2017-12-12T15:50:00Z">
              <w:rPr>
                <w:noProof/>
              </w:rPr>
            </w:rPrChange>
          </w:rPr>
          <w:delText>intra</w:delText>
        </w:r>
        <w:r w:rsidR="004617F2" w:rsidRPr="00EF6884" w:rsidDel="00EF6884">
          <w:rPr>
            <w:rFonts w:cs="Times New Roman"/>
            <w:color w:val="000000" w:themeColor="text1"/>
            <w:szCs w:val="24"/>
            <w:rPrChange w:id="397" w:author="Fildes, Robert" w:date="2017-12-12T15:50:00Z">
              <w:rPr/>
            </w:rPrChange>
          </w:rPr>
          <w:delText>-EWC model beats the ADL-</w:delText>
        </w:r>
        <w:r w:rsidR="004617F2" w:rsidRPr="00EF6884" w:rsidDel="00EF6884">
          <w:rPr>
            <w:rFonts w:cs="Times New Roman"/>
            <w:noProof/>
            <w:color w:val="000000" w:themeColor="text1"/>
            <w:szCs w:val="24"/>
            <w:rPrChange w:id="398" w:author="Fildes, Robert" w:date="2017-12-12T15:50:00Z">
              <w:rPr>
                <w:noProof/>
              </w:rPr>
            </w:rPrChange>
          </w:rPr>
          <w:delText>intra</w:delText>
        </w:r>
        <w:r w:rsidR="004617F2" w:rsidRPr="00EF6884" w:rsidDel="00EF6884">
          <w:rPr>
            <w:rFonts w:cs="Times New Roman"/>
            <w:color w:val="000000" w:themeColor="text1"/>
            <w:szCs w:val="24"/>
            <w:rPrChange w:id="399" w:author="Fildes, Robert" w:date="2017-12-12T15:50:00Z">
              <w:rPr/>
            </w:rPrChange>
          </w:rPr>
          <w:delText xml:space="preserve"> model, and the ADL-own-EWC model beats the ADL-own-EWC model. </w:delText>
        </w:r>
      </w:del>
      <w:r w:rsidR="004617F2" w:rsidRPr="00EF6884">
        <w:rPr>
          <w:rFonts w:cs="Times New Roman"/>
          <w:color w:val="000000" w:themeColor="text1"/>
          <w:szCs w:val="24"/>
          <w:rPrChange w:id="400" w:author="Fildes, Robert" w:date="2017-12-12T15:50:00Z">
            <w:rPr/>
          </w:rPrChange>
        </w:rPr>
        <w:t xml:space="preserve">However, </w:t>
      </w:r>
      <w:ins w:id="401" w:author="Fildes, Robert" w:date="2017-12-12T15:52:00Z">
        <w:r>
          <w:rPr>
            <w:rFonts w:cs="Times New Roman"/>
            <w:color w:val="000000" w:themeColor="text1"/>
            <w:szCs w:val="24"/>
          </w:rPr>
          <w:t xml:space="preserve">for the promoted periods </w:t>
        </w:r>
      </w:ins>
      <w:r w:rsidR="004617F2" w:rsidRPr="00EF6884">
        <w:rPr>
          <w:rFonts w:cs="Times New Roman"/>
          <w:color w:val="000000" w:themeColor="text1"/>
          <w:szCs w:val="24"/>
          <w:rPrChange w:id="402" w:author="Fildes, Robert" w:date="2017-12-12T15:50:00Z">
            <w:rPr/>
          </w:rPrChange>
        </w:rPr>
        <w:t xml:space="preserve">the ADL-intra-IC model and the ADL-own-IC model cannot </w:t>
      </w:r>
      <w:commentRangeStart w:id="403"/>
      <w:r w:rsidR="004617F2" w:rsidRPr="00EF6884">
        <w:rPr>
          <w:rFonts w:cs="Times New Roman"/>
          <w:color w:val="000000" w:themeColor="text1"/>
          <w:szCs w:val="24"/>
          <w:rPrChange w:id="404" w:author="Fildes, Robert" w:date="2017-12-12T15:50:00Z">
            <w:rPr/>
          </w:rPrChange>
        </w:rPr>
        <w:t>effectively</w:t>
      </w:r>
      <w:commentRangeEnd w:id="403"/>
      <w:r>
        <w:rPr>
          <w:rStyle w:val="CommentReference"/>
        </w:rPr>
        <w:commentReference w:id="403"/>
      </w:r>
      <w:r w:rsidR="004617F2" w:rsidRPr="00EF6884">
        <w:rPr>
          <w:rFonts w:cs="Times New Roman"/>
          <w:color w:val="000000" w:themeColor="text1"/>
          <w:szCs w:val="24"/>
          <w:rPrChange w:id="405" w:author="Fildes, Robert" w:date="2017-12-12T15:50:00Z">
            <w:rPr/>
          </w:rPrChange>
        </w:rPr>
        <w:t xml:space="preserve"> outperform their counterparts</w:t>
      </w:r>
      <w:ins w:id="406" w:author="Fildes, Robert" w:date="2017-12-12T15:51:00Z">
        <w:r>
          <w:rPr>
            <w:rFonts w:cs="Times New Roman"/>
            <w:color w:val="000000" w:themeColor="text1"/>
            <w:szCs w:val="24"/>
          </w:rPr>
          <w:t xml:space="preserve"> that exclude IC</w:t>
        </w:r>
      </w:ins>
      <w:del w:id="407" w:author="Fildes, Robert" w:date="2017-12-12T15:51:00Z">
        <w:r w:rsidR="004617F2" w:rsidRPr="00EF6884" w:rsidDel="00EF6884">
          <w:rPr>
            <w:rFonts w:cs="Times New Roman"/>
            <w:color w:val="000000" w:themeColor="text1"/>
            <w:szCs w:val="24"/>
            <w:rPrChange w:id="408" w:author="Fildes, Robert" w:date="2017-12-12T15:50:00Z">
              <w:rPr/>
            </w:rPrChange>
          </w:rPr>
          <w:delText xml:space="preserve"> (e.g., the ADL-intra-IC model and the ADL-own-IC model respectively)</w:delText>
        </w:r>
      </w:del>
      <w:r w:rsidR="004617F2" w:rsidRPr="00EF6884">
        <w:rPr>
          <w:rFonts w:cs="Times New Roman"/>
          <w:color w:val="000000" w:themeColor="text1"/>
          <w:szCs w:val="24"/>
          <w:rPrChange w:id="409" w:author="Fildes, Robert" w:date="2017-12-12T15:50:00Z">
            <w:rPr/>
          </w:rPrChange>
        </w:rPr>
        <w:t>. This may be due to the high volumes and high variations of the product sales when the focal product is being promoted</w:t>
      </w:r>
      <w:r w:rsidR="00BF6A71" w:rsidRPr="00EF6884">
        <w:rPr>
          <w:rFonts w:cs="Times New Roman"/>
          <w:color w:val="000000" w:themeColor="text1"/>
          <w:szCs w:val="24"/>
          <w:rPrChange w:id="410" w:author="Fildes, Robert" w:date="2017-12-12T15:50:00Z">
            <w:rPr/>
          </w:rPrChange>
        </w:rPr>
        <w:t xml:space="preserve"> which submerge </w:t>
      </w:r>
      <w:r w:rsidR="004617F2" w:rsidRPr="00EF6884">
        <w:rPr>
          <w:rFonts w:cs="Times New Roman"/>
          <w:color w:val="000000" w:themeColor="text1"/>
          <w:szCs w:val="24"/>
          <w:rPrChange w:id="411" w:author="Fildes, Robert" w:date="2017-12-12T15:50:00Z">
            <w:rPr/>
          </w:rPrChange>
        </w:rPr>
        <w:t>the value of the bias correction</w:t>
      </w:r>
      <w:ins w:id="412" w:author="Fildes, Robert" w:date="2017-12-12T15:51:00Z">
        <w:r>
          <w:rPr>
            <w:rFonts w:cs="Times New Roman"/>
            <w:color w:val="000000" w:themeColor="text1"/>
            <w:szCs w:val="24"/>
          </w:rPr>
          <w:t>, a point we return to later</w:t>
        </w:r>
      </w:ins>
      <w:r w:rsidR="00BF6A71" w:rsidRPr="00EF6884">
        <w:rPr>
          <w:rFonts w:cs="Times New Roman"/>
          <w:color w:val="000000" w:themeColor="text1"/>
          <w:szCs w:val="24"/>
          <w:rPrChange w:id="413" w:author="Fildes, Robert" w:date="2017-12-12T15:50:00Z">
            <w:rPr/>
          </w:rPrChange>
        </w:rPr>
        <w:t>.</w:t>
      </w:r>
    </w:p>
    <w:p w14:paraId="4757C391"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     </w:t>
      </w:r>
    </w:p>
    <w:p w14:paraId="0CF66347"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Table 4.</w:t>
      </w:r>
      <w:r w:rsidRPr="000B121E">
        <w:rPr>
          <w:color w:val="000000" w:themeColor="text1"/>
          <w:szCs w:val="24"/>
        </w:rPr>
        <w:tab/>
      </w:r>
      <w:r w:rsidRPr="000B121E">
        <w:rPr>
          <w:rFonts w:eastAsia="DengXian" w:cs="Times New Roman"/>
          <w:color w:val="000000" w:themeColor="text1"/>
          <w:szCs w:val="24"/>
        </w:rPr>
        <w:t xml:space="preserve">The forecasting performance of the models for promoted and </w:t>
      </w:r>
      <w:commentRangeStart w:id="414"/>
      <w:r w:rsidRPr="000B121E">
        <w:rPr>
          <w:rFonts w:eastAsia="DengXian" w:cs="Times New Roman"/>
          <w:color w:val="000000" w:themeColor="text1"/>
          <w:szCs w:val="24"/>
        </w:rPr>
        <w:t>non</w:t>
      </w:r>
      <w:commentRangeEnd w:id="414"/>
      <w:r w:rsidR="00EF6884">
        <w:rPr>
          <w:rStyle w:val="CommentReference"/>
        </w:rPr>
        <w:commentReference w:id="414"/>
      </w:r>
      <w:r w:rsidRPr="000B121E">
        <w:rPr>
          <w:rFonts w:eastAsia="DengXian" w:cs="Times New Roman"/>
          <w:color w:val="000000" w:themeColor="text1"/>
          <w:szCs w:val="24"/>
        </w:rPr>
        <w:t xml:space="preserve">-promoted period </w:t>
      </w:r>
    </w:p>
    <w:p w14:paraId="634B46D9"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tbl>
      <w:tblPr>
        <w:tblStyle w:val="ListTable1Light1"/>
        <w:tblW w:w="9831" w:type="dxa"/>
        <w:tblInd w:w="-426" w:type="dxa"/>
        <w:tblLook w:val="04A0" w:firstRow="1" w:lastRow="0" w:firstColumn="1" w:lastColumn="0" w:noHBand="0" w:noVBand="1"/>
      </w:tblPr>
      <w:tblGrid>
        <w:gridCol w:w="1844"/>
        <w:gridCol w:w="705"/>
        <w:gridCol w:w="950"/>
        <w:gridCol w:w="828"/>
        <w:gridCol w:w="1390"/>
        <w:gridCol w:w="711"/>
        <w:gridCol w:w="950"/>
        <w:gridCol w:w="828"/>
        <w:gridCol w:w="1813"/>
      </w:tblGrid>
      <w:tr w:rsidR="004617F2" w:rsidRPr="000B121E" w14:paraId="5039AE93"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9E9EB8A"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8</w:t>
            </w:r>
          </w:p>
        </w:tc>
        <w:tc>
          <w:tcPr>
            <w:tcW w:w="3685" w:type="dxa"/>
            <w:gridSpan w:val="4"/>
            <w:shd w:val="clear" w:color="auto" w:fill="auto"/>
            <w:noWrap/>
            <w:hideMark/>
          </w:tcPr>
          <w:p w14:paraId="7DFDFED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Non-Promoted period</w:t>
            </w:r>
          </w:p>
        </w:tc>
        <w:tc>
          <w:tcPr>
            <w:tcW w:w="4302" w:type="dxa"/>
            <w:gridSpan w:val="4"/>
            <w:shd w:val="clear" w:color="auto" w:fill="auto"/>
            <w:noWrap/>
            <w:hideMark/>
          </w:tcPr>
          <w:p w14:paraId="1427A6E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Promoted period</w:t>
            </w:r>
          </w:p>
        </w:tc>
      </w:tr>
      <w:tr w:rsidR="004617F2" w:rsidRPr="000B121E" w14:paraId="1A4C188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FEB170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DED79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680154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6222F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3879B435"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00338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06A26C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203630B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59F8010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4E65C1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55A2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143E35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9.64</w:t>
            </w:r>
          </w:p>
        </w:tc>
        <w:tc>
          <w:tcPr>
            <w:tcW w:w="0" w:type="dxa"/>
            <w:shd w:val="clear" w:color="auto" w:fill="auto"/>
            <w:hideMark/>
          </w:tcPr>
          <w:p w14:paraId="3191E8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41.7%</w:t>
            </w:r>
          </w:p>
        </w:tc>
        <w:tc>
          <w:tcPr>
            <w:tcW w:w="0" w:type="dxa"/>
            <w:shd w:val="clear" w:color="auto" w:fill="auto"/>
            <w:hideMark/>
          </w:tcPr>
          <w:p w14:paraId="459568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0.588</w:t>
            </w:r>
          </w:p>
        </w:tc>
        <w:tc>
          <w:tcPr>
            <w:tcW w:w="1202" w:type="dxa"/>
            <w:shd w:val="clear" w:color="auto" w:fill="auto"/>
            <w:noWrap/>
            <w:hideMark/>
          </w:tcPr>
          <w:p w14:paraId="0FD73A2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1.005</w:t>
            </w:r>
          </w:p>
        </w:tc>
        <w:tc>
          <w:tcPr>
            <w:tcW w:w="0" w:type="dxa"/>
            <w:shd w:val="clear" w:color="auto" w:fill="auto"/>
            <w:hideMark/>
          </w:tcPr>
          <w:p w14:paraId="4EDE34A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84.46</w:t>
            </w:r>
          </w:p>
        </w:tc>
        <w:tc>
          <w:tcPr>
            <w:tcW w:w="0" w:type="dxa"/>
            <w:shd w:val="clear" w:color="auto" w:fill="auto"/>
            <w:hideMark/>
          </w:tcPr>
          <w:p w14:paraId="3D9769C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82.1%</w:t>
            </w:r>
          </w:p>
        </w:tc>
        <w:tc>
          <w:tcPr>
            <w:tcW w:w="0" w:type="dxa"/>
            <w:shd w:val="clear" w:color="auto" w:fill="auto"/>
            <w:hideMark/>
          </w:tcPr>
          <w:p w14:paraId="74C2A39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2.186</w:t>
            </w:r>
          </w:p>
        </w:tc>
        <w:tc>
          <w:tcPr>
            <w:tcW w:w="1813" w:type="dxa"/>
            <w:shd w:val="clear" w:color="auto" w:fill="auto"/>
            <w:hideMark/>
          </w:tcPr>
          <w:p w14:paraId="6A0B4BB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1.504</w:t>
            </w:r>
          </w:p>
        </w:tc>
      </w:tr>
      <w:tr w:rsidR="004617F2" w:rsidRPr="000B121E" w14:paraId="2FF0485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BDCAB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7C164ED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w:t>
            </w:r>
          </w:p>
        </w:tc>
        <w:tc>
          <w:tcPr>
            <w:tcW w:w="0" w:type="dxa"/>
            <w:shd w:val="clear" w:color="auto" w:fill="auto"/>
            <w:hideMark/>
          </w:tcPr>
          <w:p w14:paraId="7EDBFD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0" w:type="dxa"/>
            <w:shd w:val="clear" w:color="auto" w:fill="auto"/>
            <w:hideMark/>
          </w:tcPr>
          <w:p w14:paraId="58A75DC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27C683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05A318F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49.49</w:t>
            </w:r>
          </w:p>
        </w:tc>
        <w:tc>
          <w:tcPr>
            <w:tcW w:w="0" w:type="dxa"/>
            <w:shd w:val="clear" w:color="auto" w:fill="auto"/>
            <w:hideMark/>
          </w:tcPr>
          <w:p w14:paraId="5D005C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w:t>
            </w:r>
          </w:p>
        </w:tc>
        <w:tc>
          <w:tcPr>
            <w:tcW w:w="0" w:type="dxa"/>
            <w:shd w:val="clear" w:color="auto" w:fill="auto"/>
            <w:hideMark/>
          </w:tcPr>
          <w:p w14:paraId="71EA30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1.653</w:t>
            </w:r>
          </w:p>
        </w:tc>
        <w:tc>
          <w:tcPr>
            <w:tcW w:w="1813" w:type="dxa"/>
            <w:shd w:val="clear" w:color="auto" w:fill="auto"/>
            <w:noWrap/>
            <w:hideMark/>
          </w:tcPr>
          <w:p w14:paraId="40419B5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0C890A6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15251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363D1FF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9.13</w:t>
            </w:r>
          </w:p>
        </w:tc>
        <w:tc>
          <w:tcPr>
            <w:tcW w:w="0" w:type="dxa"/>
            <w:shd w:val="clear" w:color="auto" w:fill="auto"/>
            <w:hideMark/>
          </w:tcPr>
          <w:p w14:paraId="61FF8E6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0" w:type="dxa"/>
            <w:shd w:val="clear" w:color="auto" w:fill="auto"/>
            <w:hideMark/>
          </w:tcPr>
          <w:p w14:paraId="24062F0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1C46E8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75EB2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48.78</w:t>
            </w:r>
          </w:p>
        </w:tc>
        <w:tc>
          <w:tcPr>
            <w:tcW w:w="0" w:type="dxa"/>
            <w:shd w:val="clear" w:color="auto" w:fill="auto"/>
            <w:hideMark/>
          </w:tcPr>
          <w:p w14:paraId="37004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21496DB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1.630</w:t>
            </w:r>
          </w:p>
        </w:tc>
        <w:tc>
          <w:tcPr>
            <w:tcW w:w="1813" w:type="dxa"/>
            <w:shd w:val="clear" w:color="auto" w:fill="auto"/>
            <w:hideMark/>
          </w:tcPr>
          <w:p w14:paraId="190269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0.972</w:t>
            </w:r>
          </w:p>
        </w:tc>
      </w:tr>
      <w:tr w:rsidR="004617F2" w:rsidRPr="000B121E" w14:paraId="5733008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006120A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92F987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9.33</w:t>
            </w:r>
          </w:p>
        </w:tc>
        <w:tc>
          <w:tcPr>
            <w:tcW w:w="0" w:type="dxa"/>
            <w:shd w:val="clear" w:color="auto" w:fill="auto"/>
            <w:hideMark/>
          </w:tcPr>
          <w:p w14:paraId="21F7E9B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3ECED2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1F7BAA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655FC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49.23</w:t>
            </w:r>
          </w:p>
        </w:tc>
        <w:tc>
          <w:tcPr>
            <w:tcW w:w="0" w:type="dxa"/>
            <w:shd w:val="clear" w:color="auto" w:fill="auto"/>
            <w:hideMark/>
          </w:tcPr>
          <w:p w14:paraId="0BC0F6C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04C6FC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1.652</w:t>
            </w:r>
          </w:p>
        </w:tc>
        <w:tc>
          <w:tcPr>
            <w:tcW w:w="1813" w:type="dxa"/>
            <w:shd w:val="clear" w:color="auto" w:fill="auto"/>
            <w:hideMark/>
          </w:tcPr>
          <w:p w14:paraId="60DE9CD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8CCD97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A805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7AE8AE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9.10</w:t>
            </w:r>
          </w:p>
        </w:tc>
        <w:tc>
          <w:tcPr>
            <w:tcW w:w="0" w:type="dxa"/>
            <w:shd w:val="clear" w:color="auto" w:fill="auto"/>
            <w:hideMark/>
          </w:tcPr>
          <w:p w14:paraId="4B7300B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15EFF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3267D2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5405AE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auto"/>
            <w:hideMark/>
          </w:tcPr>
          <w:p w14:paraId="7900D2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auto"/>
            <w:hideMark/>
          </w:tcPr>
          <w:p w14:paraId="2F9E28B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auto"/>
            <w:hideMark/>
          </w:tcPr>
          <w:p w14:paraId="618C921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3867381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5BE852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lastRenderedPageBreak/>
              <w:t>ADL-own-IC</w:t>
            </w:r>
          </w:p>
        </w:tc>
        <w:tc>
          <w:tcPr>
            <w:tcW w:w="0" w:type="dxa"/>
            <w:shd w:val="clear" w:color="auto" w:fill="auto"/>
            <w:hideMark/>
          </w:tcPr>
          <w:p w14:paraId="490770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3D6758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40CD0E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15A4521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5BED51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51.54</w:t>
            </w:r>
          </w:p>
        </w:tc>
        <w:tc>
          <w:tcPr>
            <w:tcW w:w="0" w:type="dxa"/>
            <w:shd w:val="clear" w:color="auto" w:fill="auto"/>
            <w:hideMark/>
          </w:tcPr>
          <w:p w14:paraId="3A6E00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w:t>
            </w:r>
          </w:p>
        </w:tc>
        <w:tc>
          <w:tcPr>
            <w:tcW w:w="0" w:type="dxa"/>
            <w:shd w:val="clear" w:color="auto" w:fill="auto"/>
            <w:hideMark/>
          </w:tcPr>
          <w:p w14:paraId="2917947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1.673</w:t>
            </w:r>
          </w:p>
        </w:tc>
        <w:tc>
          <w:tcPr>
            <w:tcW w:w="1813" w:type="dxa"/>
            <w:shd w:val="clear" w:color="auto" w:fill="auto"/>
            <w:hideMark/>
          </w:tcPr>
          <w:p w14:paraId="08A837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r>
      <w:tr w:rsidR="004617F2" w:rsidRPr="000B121E" w14:paraId="0E4AAC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AE0BD5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ACBFE9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auto"/>
            <w:hideMark/>
          </w:tcPr>
          <w:p w14:paraId="0EF358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2885B91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auto"/>
            <w:noWrap/>
            <w:hideMark/>
          </w:tcPr>
          <w:p w14:paraId="2D1ACD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auto"/>
            <w:hideMark/>
          </w:tcPr>
          <w:p w14:paraId="7854E8A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49.71</w:t>
            </w:r>
          </w:p>
        </w:tc>
        <w:tc>
          <w:tcPr>
            <w:tcW w:w="0" w:type="dxa"/>
            <w:shd w:val="clear" w:color="auto" w:fill="auto"/>
            <w:hideMark/>
          </w:tcPr>
          <w:p w14:paraId="6C6EA3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w:t>
            </w:r>
          </w:p>
        </w:tc>
        <w:tc>
          <w:tcPr>
            <w:tcW w:w="0" w:type="dxa"/>
            <w:shd w:val="clear" w:color="auto" w:fill="auto"/>
            <w:hideMark/>
          </w:tcPr>
          <w:p w14:paraId="6B7F00E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1.647</w:t>
            </w:r>
          </w:p>
        </w:tc>
        <w:tc>
          <w:tcPr>
            <w:tcW w:w="1813" w:type="dxa"/>
            <w:shd w:val="clear" w:color="auto" w:fill="auto"/>
            <w:hideMark/>
          </w:tcPr>
          <w:p w14:paraId="0251919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57DD970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61C8FDF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76C334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E7E6E6" w:themeFill="background2"/>
            <w:hideMark/>
          </w:tcPr>
          <w:p w14:paraId="39BD7D0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E7E6E6" w:themeFill="background2"/>
            <w:hideMark/>
          </w:tcPr>
          <w:p w14:paraId="35723EE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E7E6E6" w:themeFill="background2"/>
            <w:noWrap/>
            <w:hideMark/>
          </w:tcPr>
          <w:p w14:paraId="7AE3D0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E7E6E6" w:themeFill="background2"/>
            <w:hideMark/>
          </w:tcPr>
          <w:p w14:paraId="10CB3A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E7E6E6" w:themeFill="background2"/>
            <w:hideMark/>
          </w:tcPr>
          <w:p w14:paraId="5F9E6B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E7E6E6" w:themeFill="background2"/>
            <w:hideMark/>
          </w:tcPr>
          <w:p w14:paraId="5BA156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E7E6E6" w:themeFill="background2"/>
            <w:hideMark/>
          </w:tcPr>
          <w:p w14:paraId="577C55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14FF0F9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AF82AB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 xml:space="preserve">Forecast horizon= </w:t>
            </w:r>
            <w:commentRangeStart w:id="415"/>
            <w:r w:rsidRPr="00EF6884">
              <w:rPr>
                <w:rFonts w:eastAsia="Times New Roman" w:cs="Times New Roman"/>
                <w:color w:val="000000" w:themeColor="text1"/>
                <w:sz w:val="22"/>
                <w:highlight w:val="yellow"/>
                <w:rPrChange w:id="416" w:author="Fildes, Robert" w:date="2017-12-12T15:54:00Z">
                  <w:rPr>
                    <w:rFonts w:eastAsia="Times New Roman" w:cs="Times New Roman"/>
                    <w:color w:val="000000" w:themeColor="text1"/>
                    <w:sz w:val="22"/>
                  </w:rPr>
                </w:rPrChange>
              </w:rPr>
              <w:t>1</w:t>
            </w:r>
            <w:commentRangeEnd w:id="415"/>
            <w:r w:rsidR="00EF6884">
              <w:rPr>
                <w:rStyle w:val="CommentReference"/>
                <w:b w:val="0"/>
                <w:bCs w:val="0"/>
              </w:rPr>
              <w:commentReference w:id="415"/>
            </w:r>
          </w:p>
        </w:tc>
        <w:tc>
          <w:tcPr>
            <w:tcW w:w="3685" w:type="dxa"/>
            <w:gridSpan w:val="4"/>
            <w:shd w:val="clear" w:color="auto" w:fill="auto"/>
            <w:noWrap/>
            <w:hideMark/>
          </w:tcPr>
          <w:p w14:paraId="4D8C28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14F84F1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62E016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806768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4AFD6B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705E3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380802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264E2A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1FD2B5B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1914C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6E2EA8F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0F163AF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651D253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9CEFC3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24AF8D2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9.41</w:t>
            </w:r>
          </w:p>
        </w:tc>
        <w:tc>
          <w:tcPr>
            <w:tcW w:w="0" w:type="dxa"/>
            <w:shd w:val="clear" w:color="auto" w:fill="auto"/>
            <w:hideMark/>
          </w:tcPr>
          <w:p w14:paraId="7DC6AE3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40.9%</w:t>
            </w:r>
          </w:p>
        </w:tc>
        <w:tc>
          <w:tcPr>
            <w:tcW w:w="0" w:type="dxa"/>
            <w:shd w:val="clear" w:color="auto" w:fill="auto"/>
            <w:hideMark/>
          </w:tcPr>
          <w:p w14:paraId="4A1746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0.573</w:t>
            </w:r>
          </w:p>
        </w:tc>
        <w:tc>
          <w:tcPr>
            <w:tcW w:w="1202" w:type="dxa"/>
            <w:shd w:val="clear" w:color="auto" w:fill="auto"/>
            <w:hideMark/>
          </w:tcPr>
          <w:p w14:paraId="79F016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0.990</w:t>
            </w:r>
          </w:p>
        </w:tc>
        <w:tc>
          <w:tcPr>
            <w:tcW w:w="0" w:type="dxa"/>
            <w:shd w:val="clear" w:color="auto" w:fill="auto"/>
            <w:hideMark/>
          </w:tcPr>
          <w:p w14:paraId="0A902E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85.32</w:t>
            </w:r>
          </w:p>
        </w:tc>
        <w:tc>
          <w:tcPr>
            <w:tcW w:w="0" w:type="dxa"/>
            <w:shd w:val="clear" w:color="auto" w:fill="auto"/>
            <w:hideMark/>
          </w:tcPr>
          <w:p w14:paraId="58441B1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81.9%</w:t>
            </w:r>
          </w:p>
        </w:tc>
        <w:tc>
          <w:tcPr>
            <w:tcW w:w="0" w:type="dxa"/>
            <w:shd w:val="clear" w:color="auto" w:fill="auto"/>
            <w:hideMark/>
          </w:tcPr>
          <w:p w14:paraId="47D118A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2.180</w:t>
            </w:r>
          </w:p>
        </w:tc>
        <w:tc>
          <w:tcPr>
            <w:tcW w:w="1813" w:type="dxa"/>
            <w:shd w:val="clear" w:color="auto" w:fill="auto"/>
            <w:hideMark/>
          </w:tcPr>
          <w:p w14:paraId="3BAC895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1.531</w:t>
            </w:r>
          </w:p>
        </w:tc>
      </w:tr>
      <w:tr w:rsidR="004617F2" w:rsidRPr="000B121E" w14:paraId="64C46E3E"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A2AB18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42E9B1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9.28</w:t>
            </w:r>
          </w:p>
        </w:tc>
        <w:tc>
          <w:tcPr>
            <w:tcW w:w="0" w:type="dxa"/>
            <w:shd w:val="clear" w:color="auto" w:fill="auto"/>
            <w:hideMark/>
          </w:tcPr>
          <w:p w14:paraId="1A580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0" w:type="dxa"/>
            <w:shd w:val="clear" w:color="auto" w:fill="auto"/>
            <w:hideMark/>
          </w:tcPr>
          <w:p w14:paraId="3D6F9AA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7D8CFD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24E0CC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49.89</w:t>
            </w:r>
          </w:p>
        </w:tc>
        <w:tc>
          <w:tcPr>
            <w:tcW w:w="0" w:type="dxa"/>
            <w:shd w:val="clear" w:color="auto" w:fill="auto"/>
            <w:hideMark/>
          </w:tcPr>
          <w:p w14:paraId="5F22688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49.1%</w:t>
            </w:r>
          </w:p>
        </w:tc>
        <w:tc>
          <w:tcPr>
            <w:tcW w:w="0" w:type="dxa"/>
            <w:shd w:val="clear" w:color="auto" w:fill="auto"/>
            <w:hideMark/>
          </w:tcPr>
          <w:p w14:paraId="4611DBD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1.649</w:t>
            </w:r>
          </w:p>
        </w:tc>
        <w:tc>
          <w:tcPr>
            <w:tcW w:w="1813" w:type="dxa"/>
            <w:shd w:val="clear" w:color="auto" w:fill="auto"/>
            <w:noWrap/>
            <w:hideMark/>
          </w:tcPr>
          <w:p w14:paraId="362C83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9045E8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EC63E0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764675E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9.07</w:t>
            </w:r>
          </w:p>
        </w:tc>
        <w:tc>
          <w:tcPr>
            <w:tcW w:w="0" w:type="dxa"/>
            <w:shd w:val="clear" w:color="auto" w:fill="auto"/>
            <w:hideMark/>
          </w:tcPr>
          <w:p w14:paraId="0825CC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2D30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hideMark/>
          </w:tcPr>
          <w:p w14:paraId="39DE932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2ABF7A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48.54</w:t>
            </w:r>
          </w:p>
        </w:tc>
        <w:tc>
          <w:tcPr>
            <w:tcW w:w="0" w:type="dxa"/>
            <w:shd w:val="clear" w:color="auto" w:fill="auto"/>
            <w:hideMark/>
          </w:tcPr>
          <w:p w14:paraId="0EC9C5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47.5%</w:t>
            </w:r>
          </w:p>
        </w:tc>
        <w:tc>
          <w:tcPr>
            <w:tcW w:w="0" w:type="dxa"/>
            <w:shd w:val="clear" w:color="auto" w:fill="auto"/>
            <w:hideMark/>
          </w:tcPr>
          <w:p w14:paraId="6D9968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1.614</w:t>
            </w:r>
          </w:p>
        </w:tc>
        <w:tc>
          <w:tcPr>
            <w:tcW w:w="1813" w:type="dxa"/>
            <w:shd w:val="clear" w:color="auto" w:fill="auto"/>
            <w:hideMark/>
          </w:tcPr>
          <w:p w14:paraId="31565B9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0.959</w:t>
            </w:r>
          </w:p>
        </w:tc>
      </w:tr>
      <w:tr w:rsidR="004617F2" w:rsidRPr="000B121E" w14:paraId="792FE0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7AB8D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B6CD29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08D887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39.8%</w:t>
            </w:r>
          </w:p>
        </w:tc>
        <w:tc>
          <w:tcPr>
            <w:tcW w:w="0" w:type="dxa"/>
            <w:shd w:val="clear" w:color="auto" w:fill="auto"/>
            <w:hideMark/>
          </w:tcPr>
          <w:p w14:paraId="75CAC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7E939C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7FEEC1C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49.57</w:t>
            </w:r>
          </w:p>
        </w:tc>
        <w:tc>
          <w:tcPr>
            <w:tcW w:w="0" w:type="dxa"/>
            <w:shd w:val="clear" w:color="auto" w:fill="auto"/>
            <w:hideMark/>
          </w:tcPr>
          <w:p w14:paraId="058E13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48.9%</w:t>
            </w:r>
          </w:p>
        </w:tc>
        <w:tc>
          <w:tcPr>
            <w:tcW w:w="0" w:type="dxa"/>
            <w:shd w:val="clear" w:color="auto" w:fill="auto"/>
            <w:hideMark/>
          </w:tcPr>
          <w:p w14:paraId="3680358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1.642</w:t>
            </w:r>
          </w:p>
        </w:tc>
        <w:tc>
          <w:tcPr>
            <w:tcW w:w="1813" w:type="dxa"/>
            <w:shd w:val="clear" w:color="auto" w:fill="auto"/>
            <w:hideMark/>
          </w:tcPr>
          <w:p w14:paraId="6F931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r>
      <w:tr w:rsidR="004617F2" w:rsidRPr="000B121E" w14:paraId="2425D8E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CB686C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415DD8C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9.04</w:t>
            </w:r>
          </w:p>
        </w:tc>
        <w:tc>
          <w:tcPr>
            <w:tcW w:w="0" w:type="dxa"/>
            <w:shd w:val="clear" w:color="auto" w:fill="auto"/>
            <w:hideMark/>
          </w:tcPr>
          <w:p w14:paraId="485181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0" w:type="dxa"/>
            <w:shd w:val="clear" w:color="auto" w:fill="auto"/>
            <w:hideMark/>
          </w:tcPr>
          <w:p w14:paraId="79E076C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333A04F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0" w:type="dxa"/>
            <w:shd w:val="clear" w:color="auto" w:fill="auto"/>
            <w:hideMark/>
          </w:tcPr>
          <w:p w14:paraId="53DC583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auto"/>
            <w:hideMark/>
          </w:tcPr>
          <w:p w14:paraId="4730CE1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auto"/>
            <w:hideMark/>
          </w:tcPr>
          <w:p w14:paraId="365FCE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auto"/>
            <w:hideMark/>
          </w:tcPr>
          <w:p w14:paraId="147D40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3891A4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FDE88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59CE9D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9.08</w:t>
            </w:r>
          </w:p>
        </w:tc>
        <w:tc>
          <w:tcPr>
            <w:tcW w:w="0" w:type="dxa"/>
            <w:shd w:val="clear" w:color="auto" w:fill="auto"/>
            <w:hideMark/>
          </w:tcPr>
          <w:p w14:paraId="667BEC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3B24E2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0.566</w:t>
            </w:r>
          </w:p>
        </w:tc>
        <w:tc>
          <w:tcPr>
            <w:tcW w:w="1202" w:type="dxa"/>
            <w:shd w:val="clear" w:color="auto" w:fill="auto"/>
            <w:hideMark/>
          </w:tcPr>
          <w:p w14:paraId="1101AAC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0" w:type="dxa"/>
            <w:shd w:val="clear" w:color="auto" w:fill="auto"/>
            <w:hideMark/>
          </w:tcPr>
          <w:p w14:paraId="080241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51.59</w:t>
            </w:r>
          </w:p>
        </w:tc>
        <w:tc>
          <w:tcPr>
            <w:tcW w:w="0" w:type="dxa"/>
            <w:shd w:val="clear" w:color="auto" w:fill="auto"/>
            <w:hideMark/>
          </w:tcPr>
          <w:p w14:paraId="598F339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65BABF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1.659</w:t>
            </w:r>
          </w:p>
        </w:tc>
        <w:tc>
          <w:tcPr>
            <w:tcW w:w="1813" w:type="dxa"/>
            <w:shd w:val="clear" w:color="auto" w:fill="auto"/>
            <w:hideMark/>
          </w:tcPr>
          <w:p w14:paraId="484FCD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1.018</w:t>
            </w:r>
          </w:p>
        </w:tc>
      </w:tr>
      <w:tr w:rsidR="004617F2" w:rsidRPr="000B121E" w14:paraId="6D94634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65860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7879C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auto"/>
            <w:hideMark/>
          </w:tcPr>
          <w:p w14:paraId="3898358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42494A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auto"/>
            <w:hideMark/>
          </w:tcPr>
          <w:p w14:paraId="10AC1EF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auto"/>
            <w:hideMark/>
          </w:tcPr>
          <w:p w14:paraId="362D80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49.29</w:t>
            </w:r>
          </w:p>
        </w:tc>
        <w:tc>
          <w:tcPr>
            <w:tcW w:w="0" w:type="dxa"/>
            <w:shd w:val="clear" w:color="auto" w:fill="auto"/>
            <w:hideMark/>
          </w:tcPr>
          <w:p w14:paraId="0A97C4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47.6%</w:t>
            </w:r>
          </w:p>
        </w:tc>
        <w:tc>
          <w:tcPr>
            <w:tcW w:w="0" w:type="dxa"/>
            <w:shd w:val="clear" w:color="auto" w:fill="auto"/>
            <w:hideMark/>
          </w:tcPr>
          <w:p w14:paraId="7B5399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1.624</w:t>
            </w:r>
          </w:p>
        </w:tc>
        <w:tc>
          <w:tcPr>
            <w:tcW w:w="1813" w:type="dxa"/>
            <w:shd w:val="clear" w:color="auto" w:fill="auto"/>
            <w:hideMark/>
          </w:tcPr>
          <w:p w14:paraId="51315B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r>
      <w:tr w:rsidR="004617F2" w:rsidRPr="000B121E" w14:paraId="4748E04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70B1CBC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6FE3464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E7E6E6" w:themeFill="background2"/>
            <w:hideMark/>
          </w:tcPr>
          <w:p w14:paraId="7D0B88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E7E6E6" w:themeFill="background2"/>
            <w:hideMark/>
          </w:tcPr>
          <w:p w14:paraId="3E89224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E7E6E6" w:themeFill="background2"/>
            <w:hideMark/>
          </w:tcPr>
          <w:p w14:paraId="2DF609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E7E6E6" w:themeFill="background2"/>
            <w:hideMark/>
          </w:tcPr>
          <w:p w14:paraId="52D123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E7E6E6" w:themeFill="background2"/>
            <w:hideMark/>
          </w:tcPr>
          <w:p w14:paraId="3C5A16F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E7E6E6" w:themeFill="background2"/>
            <w:hideMark/>
          </w:tcPr>
          <w:p w14:paraId="67303D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E7E6E6" w:themeFill="background2"/>
            <w:hideMark/>
          </w:tcPr>
          <w:p w14:paraId="40A2F9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0D34A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1D02D40"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3A64D1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48D778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7EF8ACC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7490B5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44E23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55A76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15344B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427FC7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B0A85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1DB687D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7E8584E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6348E7F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54C446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50A10C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0E32C07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9.43</w:t>
            </w:r>
          </w:p>
        </w:tc>
        <w:tc>
          <w:tcPr>
            <w:tcW w:w="0" w:type="dxa"/>
            <w:shd w:val="clear" w:color="auto" w:fill="auto"/>
            <w:hideMark/>
          </w:tcPr>
          <w:p w14:paraId="4C0E801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635459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0.562</w:t>
            </w:r>
          </w:p>
        </w:tc>
        <w:tc>
          <w:tcPr>
            <w:tcW w:w="1202" w:type="dxa"/>
            <w:shd w:val="clear" w:color="auto" w:fill="auto"/>
            <w:hideMark/>
          </w:tcPr>
          <w:p w14:paraId="3607F1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0.975</w:t>
            </w:r>
          </w:p>
        </w:tc>
        <w:tc>
          <w:tcPr>
            <w:tcW w:w="0" w:type="dxa"/>
            <w:shd w:val="clear" w:color="auto" w:fill="auto"/>
            <w:hideMark/>
          </w:tcPr>
          <w:p w14:paraId="69BC94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93.64</w:t>
            </w:r>
          </w:p>
        </w:tc>
        <w:tc>
          <w:tcPr>
            <w:tcW w:w="0" w:type="dxa"/>
            <w:shd w:val="clear" w:color="auto" w:fill="auto"/>
            <w:hideMark/>
          </w:tcPr>
          <w:p w14:paraId="02AC33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85.2%</w:t>
            </w:r>
          </w:p>
        </w:tc>
        <w:tc>
          <w:tcPr>
            <w:tcW w:w="0" w:type="dxa"/>
            <w:shd w:val="clear" w:color="auto" w:fill="auto"/>
            <w:hideMark/>
          </w:tcPr>
          <w:p w14:paraId="2333546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2.220</w:t>
            </w:r>
          </w:p>
        </w:tc>
        <w:tc>
          <w:tcPr>
            <w:tcW w:w="1813" w:type="dxa"/>
            <w:shd w:val="clear" w:color="auto" w:fill="auto"/>
            <w:hideMark/>
          </w:tcPr>
          <w:p w14:paraId="033AE4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1.469</w:t>
            </w:r>
          </w:p>
        </w:tc>
      </w:tr>
      <w:tr w:rsidR="004617F2" w:rsidRPr="000B121E" w14:paraId="6AF473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9EA0B2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02BAA3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9.19</w:t>
            </w:r>
          </w:p>
        </w:tc>
        <w:tc>
          <w:tcPr>
            <w:tcW w:w="0" w:type="dxa"/>
            <w:shd w:val="clear" w:color="auto" w:fill="auto"/>
            <w:hideMark/>
          </w:tcPr>
          <w:p w14:paraId="4D2B262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0" w:type="dxa"/>
            <w:shd w:val="clear" w:color="auto" w:fill="auto"/>
            <w:hideMark/>
          </w:tcPr>
          <w:p w14:paraId="0B6353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noWrap/>
            <w:hideMark/>
          </w:tcPr>
          <w:p w14:paraId="7C8742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6C044D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52.93</w:t>
            </w:r>
          </w:p>
        </w:tc>
        <w:tc>
          <w:tcPr>
            <w:tcW w:w="0" w:type="dxa"/>
            <w:shd w:val="clear" w:color="auto" w:fill="auto"/>
            <w:hideMark/>
          </w:tcPr>
          <w:p w14:paraId="7C252FC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48.1%</w:t>
            </w:r>
          </w:p>
        </w:tc>
        <w:tc>
          <w:tcPr>
            <w:tcW w:w="0" w:type="dxa"/>
            <w:shd w:val="clear" w:color="auto" w:fill="auto"/>
            <w:hideMark/>
          </w:tcPr>
          <w:p w14:paraId="39A6D33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1.632</w:t>
            </w:r>
          </w:p>
        </w:tc>
        <w:tc>
          <w:tcPr>
            <w:tcW w:w="1813" w:type="dxa"/>
            <w:shd w:val="clear" w:color="auto" w:fill="auto"/>
            <w:noWrap/>
            <w:hideMark/>
          </w:tcPr>
          <w:p w14:paraId="5001AA7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BEE5D3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EF1E77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614ACE9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0DE5A1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39.0%</w:t>
            </w:r>
          </w:p>
        </w:tc>
        <w:tc>
          <w:tcPr>
            <w:tcW w:w="0" w:type="dxa"/>
            <w:shd w:val="clear" w:color="auto" w:fill="auto"/>
            <w:hideMark/>
          </w:tcPr>
          <w:p w14:paraId="3D7728C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0.569</w:t>
            </w:r>
          </w:p>
        </w:tc>
        <w:tc>
          <w:tcPr>
            <w:tcW w:w="1202" w:type="dxa"/>
            <w:shd w:val="clear" w:color="auto" w:fill="auto"/>
            <w:hideMark/>
          </w:tcPr>
          <w:p w14:paraId="1F6370F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0.986</w:t>
            </w:r>
          </w:p>
        </w:tc>
        <w:tc>
          <w:tcPr>
            <w:tcW w:w="0" w:type="dxa"/>
            <w:shd w:val="clear" w:color="auto" w:fill="auto"/>
            <w:hideMark/>
          </w:tcPr>
          <w:p w14:paraId="44F0BE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50.49</w:t>
            </w:r>
          </w:p>
        </w:tc>
        <w:tc>
          <w:tcPr>
            <w:tcW w:w="0" w:type="dxa"/>
            <w:shd w:val="clear" w:color="auto" w:fill="auto"/>
            <w:hideMark/>
          </w:tcPr>
          <w:p w14:paraId="62D9106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0" w:type="dxa"/>
            <w:shd w:val="clear" w:color="auto" w:fill="auto"/>
            <w:hideMark/>
          </w:tcPr>
          <w:p w14:paraId="3C56B0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64AD003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0.937</w:t>
            </w:r>
          </w:p>
        </w:tc>
      </w:tr>
      <w:tr w:rsidR="004617F2" w:rsidRPr="000B121E" w14:paraId="2056399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27A6D3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0DBC5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9.11</w:t>
            </w:r>
          </w:p>
        </w:tc>
        <w:tc>
          <w:tcPr>
            <w:tcW w:w="0" w:type="dxa"/>
            <w:shd w:val="clear" w:color="auto" w:fill="auto"/>
            <w:hideMark/>
          </w:tcPr>
          <w:p w14:paraId="0C8FDE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0" w:type="dxa"/>
            <w:shd w:val="clear" w:color="auto" w:fill="auto"/>
            <w:hideMark/>
          </w:tcPr>
          <w:p w14:paraId="065646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0.565</w:t>
            </w:r>
          </w:p>
        </w:tc>
        <w:tc>
          <w:tcPr>
            <w:tcW w:w="1202" w:type="dxa"/>
            <w:shd w:val="clear" w:color="auto" w:fill="auto"/>
            <w:hideMark/>
          </w:tcPr>
          <w:p w14:paraId="36E83D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06970A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53.22</w:t>
            </w:r>
          </w:p>
        </w:tc>
        <w:tc>
          <w:tcPr>
            <w:tcW w:w="0" w:type="dxa"/>
            <w:shd w:val="clear" w:color="auto" w:fill="auto"/>
            <w:hideMark/>
          </w:tcPr>
          <w:p w14:paraId="6B856E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78EA2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1.629</w:t>
            </w:r>
          </w:p>
        </w:tc>
        <w:tc>
          <w:tcPr>
            <w:tcW w:w="1813" w:type="dxa"/>
            <w:shd w:val="clear" w:color="auto" w:fill="auto"/>
            <w:hideMark/>
          </w:tcPr>
          <w:p w14:paraId="4A184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2E9F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6ECA84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5FFFA14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8.96</w:t>
            </w:r>
          </w:p>
        </w:tc>
        <w:tc>
          <w:tcPr>
            <w:tcW w:w="0" w:type="dxa"/>
            <w:shd w:val="clear" w:color="auto" w:fill="auto"/>
            <w:hideMark/>
          </w:tcPr>
          <w:p w14:paraId="6CD9F3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06750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hideMark/>
          </w:tcPr>
          <w:p w14:paraId="16817D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0" w:type="dxa"/>
            <w:shd w:val="clear" w:color="auto" w:fill="auto"/>
            <w:hideMark/>
          </w:tcPr>
          <w:p w14:paraId="00C439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auto"/>
            <w:hideMark/>
          </w:tcPr>
          <w:p w14:paraId="02D081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auto"/>
            <w:hideMark/>
          </w:tcPr>
          <w:p w14:paraId="14015DB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1373F77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r w:rsidR="004617F2" w:rsidRPr="000B121E" w14:paraId="53E7891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40752C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68008A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77CCEB1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B62E4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0.558</w:t>
            </w:r>
          </w:p>
        </w:tc>
        <w:tc>
          <w:tcPr>
            <w:tcW w:w="1202" w:type="dxa"/>
            <w:shd w:val="clear" w:color="auto" w:fill="auto"/>
            <w:hideMark/>
          </w:tcPr>
          <w:p w14:paraId="6BDE86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c>
          <w:tcPr>
            <w:tcW w:w="0" w:type="dxa"/>
            <w:shd w:val="clear" w:color="auto" w:fill="auto"/>
            <w:hideMark/>
          </w:tcPr>
          <w:p w14:paraId="52CCF7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54.23</w:t>
            </w:r>
          </w:p>
        </w:tc>
        <w:tc>
          <w:tcPr>
            <w:tcW w:w="0" w:type="dxa"/>
            <w:shd w:val="clear" w:color="auto" w:fill="auto"/>
            <w:hideMark/>
          </w:tcPr>
          <w:p w14:paraId="1C3393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01A7BB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1.635</w:t>
            </w:r>
          </w:p>
        </w:tc>
        <w:tc>
          <w:tcPr>
            <w:tcW w:w="1813" w:type="dxa"/>
            <w:shd w:val="clear" w:color="auto" w:fill="auto"/>
            <w:hideMark/>
          </w:tcPr>
          <w:p w14:paraId="1ACD5F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r>
      <w:tr w:rsidR="004617F2" w:rsidRPr="000B121E" w14:paraId="51181CC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83B8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7C402C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auto"/>
            <w:hideMark/>
          </w:tcPr>
          <w:p w14:paraId="44F99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auto"/>
            <w:hideMark/>
          </w:tcPr>
          <w:p w14:paraId="36A7126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auto"/>
            <w:hideMark/>
          </w:tcPr>
          <w:p w14:paraId="4279F7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auto"/>
            <w:hideMark/>
          </w:tcPr>
          <w:p w14:paraId="5C16BE2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51.18</w:t>
            </w:r>
          </w:p>
        </w:tc>
        <w:tc>
          <w:tcPr>
            <w:tcW w:w="0" w:type="dxa"/>
            <w:shd w:val="clear" w:color="auto" w:fill="auto"/>
            <w:hideMark/>
          </w:tcPr>
          <w:p w14:paraId="6F8AEE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46.6%</w:t>
            </w:r>
          </w:p>
        </w:tc>
        <w:tc>
          <w:tcPr>
            <w:tcW w:w="0" w:type="dxa"/>
            <w:shd w:val="clear" w:color="auto" w:fill="auto"/>
            <w:hideMark/>
          </w:tcPr>
          <w:p w14:paraId="3FFB3D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247FAC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0.940</w:t>
            </w:r>
          </w:p>
        </w:tc>
      </w:tr>
      <w:tr w:rsidR="004617F2" w:rsidRPr="000B121E" w14:paraId="76C8729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25153E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3AFF71E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E7E6E6" w:themeFill="background2"/>
            <w:hideMark/>
          </w:tcPr>
          <w:p w14:paraId="74C0B8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E7E6E6" w:themeFill="background2"/>
            <w:hideMark/>
          </w:tcPr>
          <w:p w14:paraId="2078B86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E7E6E6" w:themeFill="background2"/>
            <w:hideMark/>
          </w:tcPr>
          <w:p w14:paraId="524845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E7E6E6" w:themeFill="background2"/>
            <w:hideMark/>
          </w:tcPr>
          <w:p w14:paraId="3992BAC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E7E6E6" w:themeFill="background2"/>
            <w:hideMark/>
          </w:tcPr>
          <w:p w14:paraId="4D14E9B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E7E6E6" w:themeFill="background2"/>
            <w:hideMark/>
          </w:tcPr>
          <w:p w14:paraId="365707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E7E6E6" w:themeFill="background2"/>
            <w:hideMark/>
          </w:tcPr>
          <w:p w14:paraId="43D5A9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bl>
    <w:p w14:paraId="02E14176" w14:textId="77777777" w:rsidR="004617F2" w:rsidRPr="000B121E" w:rsidRDefault="004617F2" w:rsidP="000B121E">
      <w:pPr>
        <w:shd w:val="clear" w:color="auto" w:fill="FFFFFF" w:themeFill="background1"/>
        <w:spacing w:after="0" w:line="360" w:lineRule="auto"/>
        <w:rPr>
          <w:color w:val="000000" w:themeColor="text1"/>
          <w:szCs w:val="24"/>
        </w:rPr>
      </w:pPr>
    </w:p>
    <w:p w14:paraId="1698F24F" w14:textId="390D072C"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Table 5, we compare the forecasting performance of the ADL-</w:t>
      </w:r>
      <w:r w:rsidRPr="009C2B30">
        <w:rPr>
          <w:noProof/>
          <w:color w:val="000000" w:themeColor="text1"/>
          <w:szCs w:val="24"/>
        </w:rPr>
        <w:t>intra</w:t>
      </w:r>
      <w:r w:rsidRPr="000B121E">
        <w:rPr>
          <w:color w:val="000000" w:themeColor="text1"/>
          <w:szCs w:val="24"/>
        </w:rPr>
        <w:t xml:space="preserve"> model, the ADL-</w:t>
      </w:r>
      <w:r w:rsidRPr="009C2B30">
        <w:rPr>
          <w:noProof/>
          <w:color w:val="000000" w:themeColor="text1"/>
          <w:szCs w:val="24"/>
        </w:rPr>
        <w:t>intra</w:t>
      </w:r>
      <w:r w:rsidRPr="000B121E">
        <w:rPr>
          <w:color w:val="000000" w:themeColor="text1"/>
          <w:szCs w:val="24"/>
        </w:rPr>
        <w:t xml:space="preserve">-EWC </w:t>
      </w:r>
      <w:r w:rsidRPr="000B121E">
        <w:rPr>
          <w:noProof/>
          <w:color w:val="000000" w:themeColor="text1"/>
          <w:szCs w:val="24"/>
        </w:rPr>
        <w:t>model,</w:t>
      </w:r>
      <w:r w:rsidRPr="000B121E">
        <w:rPr>
          <w:color w:val="000000" w:themeColor="text1"/>
          <w:szCs w:val="24"/>
        </w:rPr>
        <w:t xml:space="preserve"> and the ADL-inter-IC model, for each individual product category</w:t>
      </w:r>
      <w:r w:rsidR="00582B4A">
        <w:rPr>
          <w:color w:val="000000" w:themeColor="text1"/>
          <w:szCs w:val="24"/>
        </w:rPr>
        <w:t xml:space="preserve"> based on the </w:t>
      </w:r>
      <w:r w:rsidR="00342799">
        <w:rPr>
          <w:color w:val="000000" w:themeColor="text1"/>
          <w:szCs w:val="24"/>
        </w:rPr>
        <w:t>MASE</w:t>
      </w:r>
      <w:r w:rsidR="00582B4A">
        <w:rPr>
          <w:color w:val="000000" w:themeColor="text1"/>
          <w:szCs w:val="24"/>
        </w:rPr>
        <w:t xml:space="preserve"> </w:t>
      </w:r>
      <w:r w:rsidR="00582B4A">
        <w:rPr>
          <w:rFonts w:cs="Times New Roman"/>
          <w:color w:val="000000" w:themeColor="text1"/>
          <w:szCs w:val="24"/>
        </w:rPr>
        <w:t>for</w:t>
      </w:r>
      <w:r w:rsidR="00582B4A" w:rsidRPr="000B121E">
        <w:rPr>
          <w:rFonts w:cs="Times New Roman"/>
          <w:color w:val="000000" w:themeColor="text1"/>
          <w:szCs w:val="24"/>
        </w:rPr>
        <w:t xml:space="preserve"> one to </w:t>
      </w:r>
      <w:r w:rsidR="00582B4A" w:rsidRPr="00D004B7">
        <w:rPr>
          <w:rFonts w:cs="Times New Roman"/>
          <w:noProof/>
          <w:color w:val="000000" w:themeColor="text1"/>
          <w:szCs w:val="24"/>
        </w:rPr>
        <w:t>eight</w:t>
      </w:r>
      <w:r w:rsidR="00582B4A">
        <w:rPr>
          <w:rFonts w:cs="Times New Roman"/>
          <w:noProof/>
          <w:color w:val="000000" w:themeColor="text1"/>
          <w:szCs w:val="24"/>
        </w:rPr>
        <w:t>-</w:t>
      </w:r>
      <w:r w:rsidR="00582B4A" w:rsidRPr="00D004B7">
        <w:rPr>
          <w:rFonts w:cs="Times New Roman"/>
          <w:noProof/>
          <w:color w:val="000000" w:themeColor="text1"/>
          <w:szCs w:val="24"/>
        </w:rPr>
        <w:t>week</w:t>
      </w:r>
      <w:r w:rsidR="00582B4A" w:rsidRPr="000B121E">
        <w:rPr>
          <w:rFonts w:cs="Times New Roman"/>
          <w:color w:val="000000" w:themeColor="text1"/>
          <w:szCs w:val="24"/>
        </w:rPr>
        <w:t xml:space="preserve"> forecast horizon</w:t>
      </w:r>
      <w:r w:rsidRPr="000B121E">
        <w:rPr>
          <w:color w:val="000000" w:themeColor="text1"/>
          <w:szCs w:val="24"/>
        </w:rPr>
        <w:t>. We select the three models because the ADL-</w:t>
      </w:r>
      <w:r w:rsidRPr="009C2B30">
        <w:rPr>
          <w:noProof/>
          <w:color w:val="000000" w:themeColor="text1"/>
          <w:szCs w:val="24"/>
        </w:rPr>
        <w:t>intra</w:t>
      </w:r>
      <w:r w:rsidRPr="000B121E">
        <w:rPr>
          <w:color w:val="000000" w:themeColor="text1"/>
          <w:szCs w:val="24"/>
        </w:rPr>
        <w:t>-EWC model and the ADL-inter-IC model have the best forecasting performance overall and the ADL-</w:t>
      </w:r>
      <w:r w:rsidRPr="009C2B30">
        <w:rPr>
          <w:noProof/>
          <w:color w:val="000000" w:themeColor="text1"/>
          <w:szCs w:val="24"/>
        </w:rPr>
        <w:t>intra</w:t>
      </w:r>
      <w:r w:rsidRPr="000B121E">
        <w:rPr>
          <w:color w:val="000000" w:themeColor="text1"/>
          <w:szCs w:val="24"/>
        </w:rPr>
        <w:t xml:space="preserve"> model is their counterpart model which overlooks the issue of </w:t>
      </w:r>
      <w:r w:rsidRPr="009C2B30">
        <w:rPr>
          <w:noProof/>
          <w:color w:val="000000" w:themeColor="text1"/>
          <w:szCs w:val="24"/>
        </w:rPr>
        <w:t>structural break</w:t>
      </w:r>
      <w:r w:rsidRPr="000B121E">
        <w:rPr>
          <w:color w:val="000000" w:themeColor="text1"/>
          <w:szCs w:val="24"/>
        </w:rPr>
        <w:t xml:space="preserve">. We show the forecasts based on </w:t>
      </w:r>
      <w:r w:rsidR="000141CF">
        <w:rPr>
          <w:color w:val="000000" w:themeColor="text1"/>
          <w:szCs w:val="24"/>
        </w:rPr>
        <w:t xml:space="preserve">the MASE for </w:t>
      </w:r>
      <w:r w:rsidRPr="000B121E">
        <w:rPr>
          <w:color w:val="000000" w:themeColor="text1"/>
          <w:szCs w:val="24"/>
        </w:rPr>
        <w:t>one to eight weeks horizon for simplicity and the results for other horizons are generally consistent. Figure 3 and 4 show further details using boxplot</w:t>
      </w:r>
      <w:ins w:id="417" w:author="Fildes, Robert" w:date="2017-12-12T15:58:00Z">
        <w:r w:rsidR="00EF6884">
          <w:rPr>
            <w:color w:val="000000" w:themeColor="text1"/>
            <w:szCs w:val="24"/>
          </w:rPr>
          <w:t xml:space="preserve"> for each SKU within the respective category</w:t>
        </w:r>
      </w:ins>
      <w:r w:rsidRPr="000B121E">
        <w:rPr>
          <w:color w:val="000000" w:themeColor="text1"/>
          <w:szCs w:val="24"/>
        </w:rPr>
        <w:t xml:space="preserve"> for the </w:t>
      </w:r>
      <w:r w:rsidRPr="00EF6884">
        <w:rPr>
          <w:i/>
          <w:color w:val="000000" w:themeColor="text1"/>
          <w:szCs w:val="24"/>
          <w:rPrChange w:id="418" w:author="Fildes, Robert" w:date="2017-12-12T15:58:00Z">
            <w:rPr>
              <w:color w:val="000000" w:themeColor="text1"/>
              <w:szCs w:val="24"/>
            </w:rPr>
          </w:rPrChange>
        </w:rPr>
        <w:t>MASE</w:t>
      </w:r>
      <w:r w:rsidRPr="000B121E">
        <w:rPr>
          <w:color w:val="000000" w:themeColor="text1"/>
          <w:szCs w:val="24"/>
        </w:rPr>
        <w:t>. In the boxplot, positive values indicate the percentage improvements by the ADL-</w:t>
      </w:r>
      <w:r w:rsidRPr="009C2B30">
        <w:rPr>
          <w:noProof/>
          <w:color w:val="000000" w:themeColor="text1"/>
          <w:szCs w:val="24"/>
        </w:rPr>
        <w:t>intra</w:t>
      </w:r>
      <w:r w:rsidRPr="000B121E">
        <w:rPr>
          <w:color w:val="000000" w:themeColor="text1"/>
          <w:szCs w:val="24"/>
        </w:rPr>
        <w:t>-EWC model or the ADL-intra-IC model compared to the ADL-</w:t>
      </w:r>
      <w:r w:rsidRPr="009C2B30">
        <w:rPr>
          <w:noProof/>
          <w:color w:val="000000" w:themeColor="text1"/>
          <w:szCs w:val="24"/>
        </w:rPr>
        <w:t>intra</w:t>
      </w:r>
      <w:r w:rsidRPr="000B121E">
        <w:rPr>
          <w:color w:val="000000" w:themeColor="text1"/>
          <w:szCs w:val="24"/>
        </w:rPr>
        <w:t xml:space="preserve"> model. Both the ADL-</w:t>
      </w:r>
      <w:r w:rsidRPr="009C2B30">
        <w:rPr>
          <w:noProof/>
          <w:color w:val="000000" w:themeColor="text1"/>
          <w:szCs w:val="24"/>
        </w:rPr>
        <w:t>intra</w:t>
      </w:r>
      <w:r w:rsidRPr="000B121E">
        <w:rPr>
          <w:color w:val="000000" w:themeColor="text1"/>
          <w:szCs w:val="24"/>
        </w:rPr>
        <w:t>-EWC model and the ADL-inter-IC models outperform the ADL-</w:t>
      </w:r>
      <w:r w:rsidRPr="009C2B30">
        <w:rPr>
          <w:noProof/>
          <w:color w:val="000000" w:themeColor="text1"/>
          <w:szCs w:val="24"/>
        </w:rPr>
        <w:t>intra</w:t>
      </w:r>
      <w:r w:rsidRPr="000B121E">
        <w:rPr>
          <w:color w:val="000000" w:themeColor="text1"/>
          <w:szCs w:val="24"/>
        </w:rPr>
        <w:t xml:space="preserve"> model for most of the categories. For example, the ADL-</w:t>
      </w:r>
      <w:r w:rsidRPr="009C2B30">
        <w:rPr>
          <w:noProof/>
          <w:color w:val="000000" w:themeColor="text1"/>
          <w:szCs w:val="24"/>
        </w:rPr>
        <w:t>intra</w:t>
      </w:r>
      <w:r w:rsidRPr="000B121E">
        <w:rPr>
          <w:color w:val="000000" w:themeColor="text1"/>
          <w:szCs w:val="24"/>
        </w:rPr>
        <w:t>-EWC model outperforms the ADL-</w:t>
      </w:r>
      <w:r w:rsidRPr="009C2B30">
        <w:rPr>
          <w:noProof/>
          <w:color w:val="000000" w:themeColor="text1"/>
          <w:szCs w:val="24"/>
        </w:rPr>
        <w:t>intra</w:t>
      </w:r>
      <w:r w:rsidRPr="000B121E">
        <w:rPr>
          <w:color w:val="000000" w:themeColor="text1"/>
          <w:szCs w:val="24"/>
        </w:rPr>
        <w:t xml:space="preserve"> model for 20 out of 28 product categories. The ADL-intra-IC model outperforms the ADL-</w:t>
      </w:r>
      <w:r w:rsidRPr="009C2B30">
        <w:rPr>
          <w:noProof/>
          <w:color w:val="000000" w:themeColor="text1"/>
          <w:szCs w:val="24"/>
        </w:rPr>
        <w:t>intra</w:t>
      </w:r>
      <w:r w:rsidRPr="000B121E">
        <w:rPr>
          <w:color w:val="000000" w:themeColor="text1"/>
          <w:szCs w:val="24"/>
        </w:rPr>
        <w:t xml:space="preserve"> model for 19 product categories. The ADL-</w:t>
      </w:r>
      <w:r w:rsidRPr="009C2B30">
        <w:rPr>
          <w:noProof/>
          <w:color w:val="000000" w:themeColor="text1"/>
          <w:szCs w:val="24"/>
        </w:rPr>
        <w:t>intra</w:t>
      </w:r>
      <w:r w:rsidRPr="000B121E">
        <w:rPr>
          <w:color w:val="000000" w:themeColor="text1"/>
          <w:szCs w:val="24"/>
        </w:rPr>
        <w:t>-EWC model and the ADL-inter-IC model do not outperform the ADL-</w:t>
      </w:r>
      <w:r w:rsidRPr="009C2B30">
        <w:rPr>
          <w:noProof/>
          <w:color w:val="000000" w:themeColor="text1"/>
          <w:szCs w:val="24"/>
        </w:rPr>
        <w:t>intra</w:t>
      </w:r>
      <w:r w:rsidRPr="000B121E">
        <w:rPr>
          <w:color w:val="000000" w:themeColor="text1"/>
          <w:szCs w:val="24"/>
        </w:rPr>
        <w:t xml:space="preserve"> model for every product category due to the heterogeneity of the </w:t>
      </w:r>
      <w:r w:rsidRPr="000B121E">
        <w:rPr>
          <w:color w:val="000000" w:themeColor="text1"/>
          <w:szCs w:val="24"/>
        </w:rPr>
        <w:lastRenderedPageBreak/>
        <w:t xml:space="preserve">data characteristics across different product categories </w:t>
      </w:r>
      <w:r w:rsidRPr="000B121E">
        <w:rPr>
          <w:color w:val="000000" w:themeColor="text1"/>
          <w:szCs w:val="24"/>
        </w:rPr>
        <w:fldChar w:fldCharType="begin"/>
      </w:r>
      <w:r w:rsidR="006351B1" w:rsidRPr="000B121E">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46" w:tooltip="Ma, 2016 #733" w:history="1">
        <w:r w:rsidR="00EE2F0B" w:rsidRPr="000B121E">
          <w:rPr>
            <w:noProof/>
            <w:color w:val="000000" w:themeColor="text1"/>
            <w:szCs w:val="24"/>
          </w:rPr>
          <w:t>e.g., 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ins w:id="419" w:author="Fildes, Robert" w:date="2017-12-12T15:58:00Z">
        <w:r w:rsidR="00EF6884">
          <w:rPr>
            <w:color w:val="000000" w:themeColor="text1"/>
            <w:szCs w:val="24"/>
          </w:rPr>
          <w:t xml:space="preserve">For those </w:t>
        </w:r>
      </w:ins>
      <w:ins w:id="420" w:author="Fildes, Robert" w:date="2017-12-12T15:59:00Z">
        <w:r w:rsidR="00EF6884">
          <w:rPr>
            <w:color w:val="000000" w:themeColor="text1"/>
            <w:szCs w:val="24"/>
          </w:rPr>
          <w:t xml:space="preserve">20% of </w:t>
        </w:r>
      </w:ins>
      <w:ins w:id="421" w:author="Fildes, Robert" w:date="2017-12-12T15:58:00Z">
        <w:r w:rsidR="00EF6884">
          <w:rPr>
            <w:color w:val="000000" w:themeColor="text1"/>
            <w:szCs w:val="24"/>
          </w:rPr>
          <w:t>categories where the maximum improvement is achieved</w:t>
        </w:r>
      </w:ins>
      <w:ins w:id="422" w:author="Fildes, Robert" w:date="2017-12-12T15:59:00Z">
        <w:r w:rsidR="00EF6884">
          <w:rPr>
            <w:color w:val="000000" w:themeColor="text1"/>
            <w:szCs w:val="24"/>
          </w:rPr>
          <w:t xml:space="preserve"> the </w:t>
        </w:r>
        <w:commentRangeStart w:id="423"/>
        <w:r w:rsidR="00EF6884">
          <w:rPr>
            <w:color w:val="000000" w:themeColor="text1"/>
            <w:szCs w:val="24"/>
          </w:rPr>
          <w:t>improved</w:t>
        </w:r>
        <w:commentRangeEnd w:id="423"/>
        <w:r w:rsidR="00577394">
          <w:rPr>
            <w:rStyle w:val="CommentReference"/>
          </w:rPr>
          <w:commentReference w:id="423"/>
        </w:r>
        <w:r w:rsidR="00EF6884">
          <w:rPr>
            <w:color w:val="000000" w:themeColor="text1"/>
            <w:szCs w:val="24"/>
          </w:rPr>
          <w:t xml:space="preserve"> accuracy measured by</w:t>
        </w:r>
        <w:r w:rsidR="00577394">
          <w:rPr>
            <w:color w:val="000000" w:themeColor="text1"/>
            <w:szCs w:val="24"/>
          </w:rPr>
          <w:t xml:space="preserve"> ? is ?</w:t>
        </w:r>
      </w:ins>
    </w:p>
    <w:p w14:paraId="04947B26" w14:textId="77777777" w:rsidR="004617F2" w:rsidRPr="000B121E" w:rsidRDefault="004617F2" w:rsidP="000B121E">
      <w:pPr>
        <w:shd w:val="clear" w:color="auto" w:fill="FFFFFF" w:themeFill="background1"/>
        <w:spacing w:after="0" w:line="360" w:lineRule="auto"/>
        <w:rPr>
          <w:color w:val="000000" w:themeColor="text1"/>
          <w:szCs w:val="24"/>
        </w:rPr>
      </w:pPr>
    </w:p>
    <w:p w14:paraId="4F451E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br w:type="page"/>
      </w:r>
    </w:p>
    <w:p w14:paraId="29C2ED56"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3617C7C5" w14:textId="7E0D9EFA"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lastRenderedPageBreak/>
        <w:t>Table 5.</w:t>
      </w:r>
      <w:r w:rsidRPr="000B121E">
        <w:rPr>
          <w:rFonts w:cs="Times New Roman"/>
          <w:color w:val="000000" w:themeColor="text1"/>
          <w:szCs w:val="24"/>
        </w:rPr>
        <w:tab/>
      </w:r>
      <w:r w:rsidR="00582B4A">
        <w:rPr>
          <w:rFonts w:cs="Times New Roman"/>
          <w:color w:val="000000" w:themeColor="text1"/>
          <w:szCs w:val="24"/>
        </w:rPr>
        <w:t>The</w:t>
      </w:r>
      <w:r w:rsidRPr="000B121E">
        <w:rPr>
          <w:rFonts w:cs="Times New Roman"/>
          <w:color w:val="000000" w:themeColor="text1"/>
          <w:szCs w:val="24"/>
        </w:rPr>
        <w:t xml:space="preserve"> forecast performance </w:t>
      </w:r>
      <w:r w:rsidR="00582B4A">
        <w:rPr>
          <w:rFonts w:cs="Times New Roman"/>
          <w:color w:val="000000" w:themeColor="text1"/>
          <w:szCs w:val="24"/>
        </w:rPr>
        <w:t xml:space="preserve">of the models </w:t>
      </w:r>
      <w:r w:rsidRPr="000B121E">
        <w:rPr>
          <w:rFonts w:cs="Times New Roman"/>
          <w:color w:val="000000" w:themeColor="text1"/>
          <w:szCs w:val="24"/>
        </w:rPr>
        <w:t xml:space="preserve">for each product category </w:t>
      </w:r>
      <w:commentRangeStart w:id="424"/>
      <w:r w:rsidR="00582B4A">
        <w:rPr>
          <w:rFonts w:cs="Times New Roman"/>
          <w:color w:val="000000" w:themeColor="text1"/>
          <w:szCs w:val="24"/>
        </w:rPr>
        <w:t>based</w:t>
      </w:r>
      <w:commentRangeEnd w:id="424"/>
      <w:r w:rsidR="00577394">
        <w:rPr>
          <w:rStyle w:val="CommentReference"/>
        </w:rPr>
        <w:commentReference w:id="424"/>
      </w:r>
      <w:r w:rsidR="00582B4A">
        <w:rPr>
          <w:rFonts w:cs="Times New Roman"/>
          <w:color w:val="000000" w:themeColor="text1"/>
          <w:szCs w:val="24"/>
        </w:rPr>
        <w:t xml:space="preserve"> on the </w:t>
      </w:r>
      <w:r w:rsidR="00EE477A">
        <w:rPr>
          <w:rFonts w:cs="Times New Roman"/>
          <w:color w:val="000000" w:themeColor="text1"/>
          <w:szCs w:val="24"/>
        </w:rPr>
        <w:t>MASE</w:t>
      </w:r>
      <w:r w:rsidR="00582B4A">
        <w:rPr>
          <w:rFonts w:cs="Times New Roman"/>
          <w:color w:val="000000" w:themeColor="text1"/>
          <w:szCs w:val="24"/>
        </w:rPr>
        <w:t xml:space="preserve"> for</w:t>
      </w:r>
      <w:r w:rsidRPr="000B121E">
        <w:rPr>
          <w:rFonts w:cs="Times New Roman"/>
          <w:color w:val="000000" w:themeColor="text1"/>
          <w:szCs w:val="24"/>
        </w:rPr>
        <w:t xml:space="preserve"> one to </w:t>
      </w:r>
      <w:r w:rsidRPr="00D004B7">
        <w:rPr>
          <w:rFonts w:cs="Times New Roman"/>
          <w:noProof/>
          <w:color w:val="000000" w:themeColor="text1"/>
          <w:szCs w:val="24"/>
        </w:rPr>
        <w:t>eight</w:t>
      </w:r>
      <w:r w:rsidR="00D004B7">
        <w:rPr>
          <w:rFonts w:cs="Times New Roman"/>
          <w:noProof/>
          <w:color w:val="000000" w:themeColor="text1"/>
          <w:szCs w:val="24"/>
        </w:rPr>
        <w:t>-</w:t>
      </w:r>
      <w:r w:rsidRPr="00D004B7">
        <w:rPr>
          <w:rFonts w:cs="Times New Roman"/>
          <w:noProof/>
          <w:color w:val="000000" w:themeColor="text1"/>
          <w:szCs w:val="24"/>
        </w:rPr>
        <w:t>week</w:t>
      </w:r>
      <w:r w:rsidRPr="000B121E">
        <w:rPr>
          <w:rFonts w:cs="Times New Roman"/>
          <w:color w:val="000000" w:themeColor="text1"/>
          <w:szCs w:val="24"/>
        </w:rPr>
        <w:t xml:space="preserve"> forecast horizon</w:t>
      </w:r>
    </w:p>
    <w:p w14:paraId="68C7353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tbl>
      <w:tblPr>
        <w:tblStyle w:val="ListTable1Light1"/>
        <w:tblW w:w="10883" w:type="dxa"/>
        <w:jc w:val="center"/>
        <w:tblLook w:val="04A0" w:firstRow="1" w:lastRow="0" w:firstColumn="1" w:lastColumn="0" w:noHBand="0" w:noVBand="1"/>
      </w:tblPr>
      <w:tblGrid>
        <w:gridCol w:w="2280"/>
        <w:gridCol w:w="960"/>
        <w:gridCol w:w="1296"/>
        <w:gridCol w:w="960"/>
        <w:gridCol w:w="2252"/>
        <w:gridCol w:w="960"/>
        <w:gridCol w:w="1215"/>
        <w:gridCol w:w="960"/>
      </w:tblGrid>
      <w:tr w:rsidR="00264F70" w:rsidRPr="00264F70" w14:paraId="3373670E" w14:textId="77777777" w:rsidTr="00264F7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0D6A01"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Categories</w:t>
            </w:r>
          </w:p>
        </w:tc>
        <w:tc>
          <w:tcPr>
            <w:tcW w:w="960" w:type="dxa"/>
            <w:shd w:val="clear" w:color="auto" w:fill="auto"/>
            <w:noWrap/>
            <w:hideMark/>
          </w:tcPr>
          <w:p w14:paraId="44A87DEE"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w:t>
            </w:r>
          </w:p>
        </w:tc>
        <w:tc>
          <w:tcPr>
            <w:tcW w:w="1296" w:type="dxa"/>
            <w:shd w:val="clear" w:color="auto" w:fill="auto"/>
            <w:noWrap/>
            <w:hideMark/>
          </w:tcPr>
          <w:p w14:paraId="0EF3FDF0"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ADL-intra-EWC</w:t>
            </w:r>
          </w:p>
        </w:tc>
        <w:tc>
          <w:tcPr>
            <w:tcW w:w="960" w:type="dxa"/>
            <w:shd w:val="clear" w:color="auto" w:fill="auto"/>
            <w:noWrap/>
            <w:hideMark/>
          </w:tcPr>
          <w:p w14:paraId="416197EF"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ADL-intra-IC</w:t>
            </w:r>
          </w:p>
        </w:tc>
        <w:tc>
          <w:tcPr>
            <w:tcW w:w="2252" w:type="dxa"/>
            <w:shd w:val="clear" w:color="auto" w:fill="auto"/>
            <w:noWrap/>
            <w:hideMark/>
          </w:tcPr>
          <w:p w14:paraId="580E8B0F" w14:textId="77777777" w:rsidR="00264F70" w:rsidRPr="00264F70" w:rsidRDefault="00264F70" w:rsidP="00264F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Categories</w:t>
            </w:r>
          </w:p>
        </w:tc>
        <w:tc>
          <w:tcPr>
            <w:tcW w:w="960" w:type="dxa"/>
            <w:shd w:val="clear" w:color="auto" w:fill="auto"/>
            <w:noWrap/>
            <w:hideMark/>
          </w:tcPr>
          <w:p w14:paraId="40F9931E"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w:t>
            </w:r>
          </w:p>
        </w:tc>
        <w:tc>
          <w:tcPr>
            <w:tcW w:w="1215" w:type="dxa"/>
            <w:shd w:val="clear" w:color="auto" w:fill="auto"/>
            <w:noWrap/>
            <w:hideMark/>
          </w:tcPr>
          <w:p w14:paraId="418DC97A"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ADL-intra-EWC</w:t>
            </w:r>
          </w:p>
        </w:tc>
        <w:tc>
          <w:tcPr>
            <w:tcW w:w="960" w:type="dxa"/>
            <w:shd w:val="clear" w:color="auto" w:fill="auto"/>
            <w:noWrap/>
            <w:hideMark/>
          </w:tcPr>
          <w:p w14:paraId="77773684"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ADL-intra-IC</w:t>
            </w:r>
          </w:p>
        </w:tc>
      </w:tr>
      <w:tr w:rsidR="00264F70" w:rsidRPr="00264F70" w14:paraId="7BF7423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D455CB9"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Beer</w:t>
            </w:r>
          </w:p>
        </w:tc>
        <w:tc>
          <w:tcPr>
            <w:tcW w:w="960" w:type="dxa"/>
            <w:shd w:val="clear" w:color="auto" w:fill="auto"/>
            <w:noWrap/>
            <w:hideMark/>
          </w:tcPr>
          <w:p w14:paraId="190320D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0.729</w:t>
            </w:r>
          </w:p>
        </w:tc>
        <w:tc>
          <w:tcPr>
            <w:tcW w:w="1296" w:type="dxa"/>
            <w:shd w:val="clear" w:color="auto" w:fill="auto"/>
            <w:noWrap/>
            <w:hideMark/>
          </w:tcPr>
          <w:p w14:paraId="280FA6D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0.728</w:t>
            </w:r>
          </w:p>
        </w:tc>
        <w:tc>
          <w:tcPr>
            <w:tcW w:w="960" w:type="dxa"/>
            <w:shd w:val="clear" w:color="auto" w:fill="auto"/>
            <w:noWrap/>
            <w:hideMark/>
          </w:tcPr>
          <w:p w14:paraId="7B80F5B9"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0.731</w:t>
            </w:r>
          </w:p>
        </w:tc>
        <w:tc>
          <w:tcPr>
            <w:tcW w:w="2252" w:type="dxa"/>
            <w:shd w:val="clear" w:color="auto" w:fill="auto"/>
            <w:noWrap/>
            <w:hideMark/>
          </w:tcPr>
          <w:p w14:paraId="1D5FB611"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Mayonnaise</w:t>
            </w:r>
          </w:p>
        </w:tc>
        <w:tc>
          <w:tcPr>
            <w:tcW w:w="960" w:type="dxa"/>
            <w:shd w:val="clear" w:color="auto" w:fill="auto"/>
            <w:noWrap/>
            <w:hideMark/>
          </w:tcPr>
          <w:p w14:paraId="7BD8676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0.896</w:t>
            </w:r>
          </w:p>
        </w:tc>
        <w:tc>
          <w:tcPr>
            <w:tcW w:w="1215" w:type="dxa"/>
            <w:shd w:val="clear" w:color="auto" w:fill="auto"/>
            <w:noWrap/>
            <w:hideMark/>
          </w:tcPr>
          <w:p w14:paraId="3803508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0.896</w:t>
            </w:r>
          </w:p>
        </w:tc>
        <w:tc>
          <w:tcPr>
            <w:tcW w:w="960" w:type="dxa"/>
            <w:shd w:val="clear" w:color="auto" w:fill="auto"/>
            <w:noWrap/>
            <w:hideMark/>
          </w:tcPr>
          <w:p w14:paraId="723525C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0.893</w:t>
            </w:r>
          </w:p>
        </w:tc>
      </w:tr>
      <w:tr w:rsidR="00264F70" w:rsidRPr="00264F70" w14:paraId="6CD3961F"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7B45328"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Blades</w:t>
            </w:r>
          </w:p>
        </w:tc>
        <w:tc>
          <w:tcPr>
            <w:tcW w:w="960" w:type="dxa"/>
            <w:shd w:val="clear" w:color="auto" w:fill="auto"/>
            <w:noWrap/>
            <w:hideMark/>
          </w:tcPr>
          <w:p w14:paraId="3BE7064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0.822</w:t>
            </w:r>
          </w:p>
        </w:tc>
        <w:tc>
          <w:tcPr>
            <w:tcW w:w="1296" w:type="dxa"/>
            <w:shd w:val="clear" w:color="auto" w:fill="auto"/>
            <w:noWrap/>
            <w:hideMark/>
          </w:tcPr>
          <w:p w14:paraId="28E8254A"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0.820</w:t>
            </w:r>
          </w:p>
        </w:tc>
        <w:tc>
          <w:tcPr>
            <w:tcW w:w="960" w:type="dxa"/>
            <w:shd w:val="clear" w:color="auto" w:fill="auto"/>
            <w:noWrap/>
            <w:hideMark/>
          </w:tcPr>
          <w:p w14:paraId="6CEB3F6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0.801</w:t>
            </w:r>
          </w:p>
        </w:tc>
        <w:tc>
          <w:tcPr>
            <w:tcW w:w="2252" w:type="dxa"/>
            <w:shd w:val="clear" w:color="auto" w:fill="auto"/>
            <w:noWrap/>
            <w:hideMark/>
          </w:tcPr>
          <w:p w14:paraId="17EC431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Milk</w:t>
            </w:r>
          </w:p>
        </w:tc>
        <w:tc>
          <w:tcPr>
            <w:tcW w:w="960" w:type="dxa"/>
            <w:shd w:val="clear" w:color="auto" w:fill="auto"/>
            <w:noWrap/>
            <w:hideMark/>
          </w:tcPr>
          <w:p w14:paraId="5DD76A3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0.941</w:t>
            </w:r>
          </w:p>
        </w:tc>
        <w:tc>
          <w:tcPr>
            <w:tcW w:w="1215" w:type="dxa"/>
            <w:shd w:val="clear" w:color="auto" w:fill="auto"/>
            <w:noWrap/>
            <w:hideMark/>
          </w:tcPr>
          <w:p w14:paraId="2C122F5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0.933</w:t>
            </w:r>
          </w:p>
        </w:tc>
        <w:tc>
          <w:tcPr>
            <w:tcW w:w="960" w:type="dxa"/>
            <w:shd w:val="clear" w:color="auto" w:fill="auto"/>
            <w:noWrap/>
            <w:hideMark/>
          </w:tcPr>
          <w:p w14:paraId="50AF36BB"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0.886</w:t>
            </w:r>
          </w:p>
        </w:tc>
      </w:tr>
      <w:tr w:rsidR="00264F70" w:rsidRPr="00264F70" w14:paraId="072C91C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0C331C93"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Carbonated Beverages</w:t>
            </w:r>
          </w:p>
        </w:tc>
        <w:tc>
          <w:tcPr>
            <w:tcW w:w="960" w:type="dxa"/>
            <w:shd w:val="clear" w:color="auto" w:fill="auto"/>
            <w:noWrap/>
            <w:hideMark/>
          </w:tcPr>
          <w:p w14:paraId="1FDBE9E1"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0.501</w:t>
            </w:r>
          </w:p>
        </w:tc>
        <w:tc>
          <w:tcPr>
            <w:tcW w:w="1296" w:type="dxa"/>
            <w:shd w:val="clear" w:color="auto" w:fill="auto"/>
            <w:noWrap/>
            <w:hideMark/>
          </w:tcPr>
          <w:p w14:paraId="52A8123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0.499</w:t>
            </w:r>
          </w:p>
        </w:tc>
        <w:tc>
          <w:tcPr>
            <w:tcW w:w="960" w:type="dxa"/>
            <w:shd w:val="clear" w:color="auto" w:fill="auto"/>
            <w:noWrap/>
            <w:hideMark/>
          </w:tcPr>
          <w:p w14:paraId="14D07C2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0.500</w:t>
            </w:r>
          </w:p>
        </w:tc>
        <w:tc>
          <w:tcPr>
            <w:tcW w:w="2252" w:type="dxa"/>
            <w:shd w:val="clear" w:color="auto" w:fill="auto"/>
            <w:noWrap/>
            <w:hideMark/>
          </w:tcPr>
          <w:p w14:paraId="1D380E1C"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Mustard &amp; Ketchup</w:t>
            </w:r>
          </w:p>
        </w:tc>
        <w:tc>
          <w:tcPr>
            <w:tcW w:w="960" w:type="dxa"/>
            <w:shd w:val="clear" w:color="auto" w:fill="auto"/>
            <w:noWrap/>
            <w:hideMark/>
          </w:tcPr>
          <w:p w14:paraId="0A81FA2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0.748</w:t>
            </w:r>
          </w:p>
        </w:tc>
        <w:tc>
          <w:tcPr>
            <w:tcW w:w="1215" w:type="dxa"/>
            <w:shd w:val="clear" w:color="auto" w:fill="auto"/>
            <w:noWrap/>
            <w:hideMark/>
          </w:tcPr>
          <w:p w14:paraId="3766639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0.743</w:t>
            </w:r>
          </w:p>
        </w:tc>
        <w:tc>
          <w:tcPr>
            <w:tcW w:w="960" w:type="dxa"/>
            <w:shd w:val="clear" w:color="auto" w:fill="auto"/>
            <w:noWrap/>
            <w:hideMark/>
          </w:tcPr>
          <w:p w14:paraId="6E066A65"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0.755</w:t>
            </w:r>
          </w:p>
        </w:tc>
      </w:tr>
      <w:tr w:rsidR="00264F70" w:rsidRPr="00264F70" w14:paraId="3779234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E1B7D7"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Cigarette</w:t>
            </w:r>
          </w:p>
        </w:tc>
        <w:tc>
          <w:tcPr>
            <w:tcW w:w="960" w:type="dxa"/>
            <w:shd w:val="clear" w:color="auto" w:fill="auto"/>
            <w:noWrap/>
            <w:hideMark/>
          </w:tcPr>
          <w:p w14:paraId="15569B8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0.890</w:t>
            </w:r>
          </w:p>
        </w:tc>
        <w:tc>
          <w:tcPr>
            <w:tcW w:w="1296" w:type="dxa"/>
            <w:shd w:val="clear" w:color="auto" w:fill="auto"/>
            <w:noWrap/>
            <w:hideMark/>
          </w:tcPr>
          <w:p w14:paraId="369A785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0.889</w:t>
            </w:r>
          </w:p>
        </w:tc>
        <w:tc>
          <w:tcPr>
            <w:tcW w:w="960" w:type="dxa"/>
            <w:shd w:val="clear" w:color="auto" w:fill="auto"/>
            <w:noWrap/>
            <w:hideMark/>
          </w:tcPr>
          <w:p w14:paraId="5F08898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0.879</w:t>
            </w:r>
          </w:p>
        </w:tc>
        <w:tc>
          <w:tcPr>
            <w:tcW w:w="2252" w:type="dxa"/>
            <w:shd w:val="clear" w:color="auto" w:fill="auto"/>
            <w:noWrap/>
            <w:hideMark/>
          </w:tcPr>
          <w:p w14:paraId="659223D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Peanut butter</w:t>
            </w:r>
          </w:p>
        </w:tc>
        <w:tc>
          <w:tcPr>
            <w:tcW w:w="960" w:type="dxa"/>
            <w:shd w:val="clear" w:color="auto" w:fill="auto"/>
            <w:noWrap/>
            <w:hideMark/>
          </w:tcPr>
          <w:p w14:paraId="3276CB3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1.184</w:t>
            </w:r>
          </w:p>
        </w:tc>
        <w:tc>
          <w:tcPr>
            <w:tcW w:w="1215" w:type="dxa"/>
            <w:shd w:val="clear" w:color="auto" w:fill="auto"/>
            <w:noWrap/>
            <w:hideMark/>
          </w:tcPr>
          <w:p w14:paraId="125F1FC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1.185</w:t>
            </w:r>
          </w:p>
        </w:tc>
        <w:tc>
          <w:tcPr>
            <w:tcW w:w="960" w:type="dxa"/>
            <w:shd w:val="clear" w:color="auto" w:fill="auto"/>
            <w:noWrap/>
            <w:hideMark/>
          </w:tcPr>
          <w:p w14:paraId="6653C9F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1.124</w:t>
            </w:r>
          </w:p>
        </w:tc>
      </w:tr>
      <w:tr w:rsidR="00264F70" w:rsidRPr="00264F70" w14:paraId="20B738CC"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D4AA332"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Coffee</w:t>
            </w:r>
          </w:p>
        </w:tc>
        <w:tc>
          <w:tcPr>
            <w:tcW w:w="960" w:type="dxa"/>
            <w:shd w:val="clear" w:color="auto" w:fill="auto"/>
            <w:noWrap/>
            <w:hideMark/>
          </w:tcPr>
          <w:p w14:paraId="7363978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0.818</w:t>
            </w:r>
          </w:p>
        </w:tc>
        <w:tc>
          <w:tcPr>
            <w:tcW w:w="1296" w:type="dxa"/>
            <w:shd w:val="clear" w:color="auto" w:fill="auto"/>
            <w:noWrap/>
            <w:hideMark/>
          </w:tcPr>
          <w:p w14:paraId="4EB99C4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0.819</w:t>
            </w:r>
          </w:p>
        </w:tc>
        <w:tc>
          <w:tcPr>
            <w:tcW w:w="960" w:type="dxa"/>
            <w:shd w:val="clear" w:color="auto" w:fill="auto"/>
            <w:noWrap/>
            <w:hideMark/>
          </w:tcPr>
          <w:p w14:paraId="41ADB932"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0.812</w:t>
            </w:r>
          </w:p>
        </w:tc>
        <w:tc>
          <w:tcPr>
            <w:tcW w:w="2252" w:type="dxa"/>
            <w:shd w:val="clear" w:color="auto" w:fill="auto"/>
            <w:noWrap/>
            <w:hideMark/>
          </w:tcPr>
          <w:p w14:paraId="40A685BC"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Photo</w:t>
            </w:r>
          </w:p>
        </w:tc>
        <w:tc>
          <w:tcPr>
            <w:tcW w:w="960" w:type="dxa"/>
            <w:shd w:val="clear" w:color="auto" w:fill="auto"/>
            <w:noWrap/>
            <w:hideMark/>
          </w:tcPr>
          <w:p w14:paraId="4F655D9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0.644</w:t>
            </w:r>
          </w:p>
        </w:tc>
        <w:tc>
          <w:tcPr>
            <w:tcW w:w="1215" w:type="dxa"/>
            <w:shd w:val="clear" w:color="auto" w:fill="auto"/>
            <w:noWrap/>
            <w:hideMark/>
          </w:tcPr>
          <w:p w14:paraId="7EC3E04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0.638</w:t>
            </w:r>
          </w:p>
        </w:tc>
        <w:tc>
          <w:tcPr>
            <w:tcW w:w="960" w:type="dxa"/>
            <w:shd w:val="clear" w:color="auto" w:fill="auto"/>
            <w:noWrap/>
            <w:hideMark/>
          </w:tcPr>
          <w:p w14:paraId="3B7F60F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0.640</w:t>
            </w:r>
          </w:p>
        </w:tc>
      </w:tr>
      <w:tr w:rsidR="00264F70" w:rsidRPr="00264F70" w14:paraId="5FBF3A89"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00AC0E1"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Cold Cereal</w:t>
            </w:r>
          </w:p>
        </w:tc>
        <w:tc>
          <w:tcPr>
            <w:tcW w:w="960" w:type="dxa"/>
            <w:shd w:val="clear" w:color="auto" w:fill="auto"/>
            <w:noWrap/>
            <w:hideMark/>
          </w:tcPr>
          <w:p w14:paraId="27963841"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0.425</w:t>
            </w:r>
          </w:p>
        </w:tc>
        <w:tc>
          <w:tcPr>
            <w:tcW w:w="1296" w:type="dxa"/>
            <w:shd w:val="clear" w:color="auto" w:fill="auto"/>
            <w:noWrap/>
            <w:hideMark/>
          </w:tcPr>
          <w:p w14:paraId="48F8D826"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0.423</w:t>
            </w:r>
          </w:p>
        </w:tc>
        <w:tc>
          <w:tcPr>
            <w:tcW w:w="960" w:type="dxa"/>
            <w:shd w:val="clear" w:color="auto" w:fill="auto"/>
            <w:noWrap/>
            <w:hideMark/>
          </w:tcPr>
          <w:p w14:paraId="0D890F0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0.432</w:t>
            </w:r>
          </w:p>
        </w:tc>
        <w:tc>
          <w:tcPr>
            <w:tcW w:w="2252" w:type="dxa"/>
            <w:shd w:val="clear" w:color="auto" w:fill="auto"/>
            <w:noWrap/>
            <w:hideMark/>
          </w:tcPr>
          <w:p w14:paraId="5E128EF4"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Salty snacks</w:t>
            </w:r>
          </w:p>
        </w:tc>
        <w:tc>
          <w:tcPr>
            <w:tcW w:w="960" w:type="dxa"/>
            <w:shd w:val="clear" w:color="auto" w:fill="auto"/>
            <w:noWrap/>
            <w:hideMark/>
          </w:tcPr>
          <w:p w14:paraId="090319C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0.612</w:t>
            </w:r>
          </w:p>
        </w:tc>
        <w:tc>
          <w:tcPr>
            <w:tcW w:w="1215" w:type="dxa"/>
            <w:shd w:val="clear" w:color="auto" w:fill="auto"/>
            <w:noWrap/>
            <w:hideMark/>
          </w:tcPr>
          <w:p w14:paraId="5701D4A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0.613</w:t>
            </w:r>
          </w:p>
        </w:tc>
        <w:tc>
          <w:tcPr>
            <w:tcW w:w="960" w:type="dxa"/>
            <w:shd w:val="clear" w:color="auto" w:fill="auto"/>
            <w:noWrap/>
            <w:hideMark/>
          </w:tcPr>
          <w:p w14:paraId="7C478B7D"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0.611</w:t>
            </w:r>
          </w:p>
        </w:tc>
      </w:tr>
      <w:tr w:rsidR="00264F70" w:rsidRPr="00264F70" w14:paraId="75A82A74"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6358AFC"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Deodorant</w:t>
            </w:r>
          </w:p>
        </w:tc>
        <w:tc>
          <w:tcPr>
            <w:tcW w:w="960" w:type="dxa"/>
            <w:shd w:val="clear" w:color="auto" w:fill="auto"/>
            <w:noWrap/>
            <w:hideMark/>
          </w:tcPr>
          <w:p w14:paraId="0F21D0F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0.772</w:t>
            </w:r>
          </w:p>
        </w:tc>
        <w:tc>
          <w:tcPr>
            <w:tcW w:w="1296" w:type="dxa"/>
            <w:shd w:val="clear" w:color="auto" w:fill="auto"/>
            <w:noWrap/>
            <w:hideMark/>
          </w:tcPr>
          <w:p w14:paraId="1F5B8C3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0.772</w:t>
            </w:r>
          </w:p>
        </w:tc>
        <w:tc>
          <w:tcPr>
            <w:tcW w:w="960" w:type="dxa"/>
            <w:shd w:val="clear" w:color="auto" w:fill="auto"/>
            <w:noWrap/>
            <w:hideMark/>
          </w:tcPr>
          <w:p w14:paraId="16201CE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0.760</w:t>
            </w:r>
          </w:p>
        </w:tc>
        <w:tc>
          <w:tcPr>
            <w:tcW w:w="2252" w:type="dxa"/>
            <w:shd w:val="clear" w:color="auto" w:fill="auto"/>
            <w:noWrap/>
            <w:hideMark/>
          </w:tcPr>
          <w:p w14:paraId="6901F02F"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Shampoo</w:t>
            </w:r>
          </w:p>
        </w:tc>
        <w:tc>
          <w:tcPr>
            <w:tcW w:w="960" w:type="dxa"/>
            <w:shd w:val="clear" w:color="auto" w:fill="auto"/>
            <w:noWrap/>
            <w:hideMark/>
          </w:tcPr>
          <w:p w14:paraId="0A68173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0.679</w:t>
            </w:r>
          </w:p>
        </w:tc>
        <w:tc>
          <w:tcPr>
            <w:tcW w:w="1215" w:type="dxa"/>
            <w:shd w:val="clear" w:color="auto" w:fill="auto"/>
            <w:noWrap/>
            <w:hideMark/>
          </w:tcPr>
          <w:p w14:paraId="565042A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0.677</w:t>
            </w:r>
          </w:p>
        </w:tc>
        <w:tc>
          <w:tcPr>
            <w:tcW w:w="960" w:type="dxa"/>
            <w:shd w:val="clear" w:color="auto" w:fill="auto"/>
            <w:noWrap/>
            <w:hideMark/>
          </w:tcPr>
          <w:p w14:paraId="601A8D36"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0.669</w:t>
            </w:r>
          </w:p>
        </w:tc>
      </w:tr>
      <w:tr w:rsidR="00264F70" w:rsidRPr="00264F70" w14:paraId="4EF7B905"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F719C2D"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Face Tissue</w:t>
            </w:r>
          </w:p>
        </w:tc>
        <w:tc>
          <w:tcPr>
            <w:tcW w:w="960" w:type="dxa"/>
            <w:shd w:val="clear" w:color="auto" w:fill="auto"/>
            <w:noWrap/>
            <w:hideMark/>
          </w:tcPr>
          <w:p w14:paraId="548143E3"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0.576</w:t>
            </w:r>
          </w:p>
        </w:tc>
        <w:tc>
          <w:tcPr>
            <w:tcW w:w="1296" w:type="dxa"/>
            <w:shd w:val="clear" w:color="auto" w:fill="auto"/>
            <w:noWrap/>
            <w:hideMark/>
          </w:tcPr>
          <w:p w14:paraId="7E1637A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0.566</w:t>
            </w:r>
          </w:p>
        </w:tc>
        <w:tc>
          <w:tcPr>
            <w:tcW w:w="960" w:type="dxa"/>
            <w:shd w:val="clear" w:color="auto" w:fill="auto"/>
            <w:noWrap/>
            <w:hideMark/>
          </w:tcPr>
          <w:p w14:paraId="3560DF0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0.579</w:t>
            </w:r>
          </w:p>
        </w:tc>
        <w:tc>
          <w:tcPr>
            <w:tcW w:w="2252" w:type="dxa"/>
            <w:shd w:val="clear" w:color="auto" w:fill="auto"/>
            <w:noWrap/>
            <w:hideMark/>
          </w:tcPr>
          <w:p w14:paraId="6057CFC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Soup</w:t>
            </w:r>
          </w:p>
        </w:tc>
        <w:tc>
          <w:tcPr>
            <w:tcW w:w="960" w:type="dxa"/>
            <w:shd w:val="clear" w:color="auto" w:fill="auto"/>
            <w:noWrap/>
            <w:hideMark/>
          </w:tcPr>
          <w:p w14:paraId="23CBCC48"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0.562</w:t>
            </w:r>
          </w:p>
        </w:tc>
        <w:tc>
          <w:tcPr>
            <w:tcW w:w="1215" w:type="dxa"/>
            <w:shd w:val="clear" w:color="auto" w:fill="auto"/>
            <w:noWrap/>
            <w:hideMark/>
          </w:tcPr>
          <w:p w14:paraId="5C68B3B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0.556</w:t>
            </w:r>
          </w:p>
        </w:tc>
        <w:tc>
          <w:tcPr>
            <w:tcW w:w="960" w:type="dxa"/>
            <w:shd w:val="clear" w:color="auto" w:fill="auto"/>
            <w:noWrap/>
            <w:hideMark/>
          </w:tcPr>
          <w:p w14:paraId="37C3008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0.580</w:t>
            </w:r>
          </w:p>
        </w:tc>
      </w:tr>
      <w:tr w:rsidR="00264F70" w:rsidRPr="00264F70" w14:paraId="33B0D05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1081D255"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Frozen Dinner</w:t>
            </w:r>
          </w:p>
        </w:tc>
        <w:tc>
          <w:tcPr>
            <w:tcW w:w="960" w:type="dxa"/>
            <w:shd w:val="clear" w:color="auto" w:fill="auto"/>
            <w:noWrap/>
            <w:hideMark/>
          </w:tcPr>
          <w:p w14:paraId="5F6EAE5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0.516</w:t>
            </w:r>
          </w:p>
        </w:tc>
        <w:tc>
          <w:tcPr>
            <w:tcW w:w="1296" w:type="dxa"/>
            <w:shd w:val="clear" w:color="auto" w:fill="auto"/>
            <w:noWrap/>
            <w:hideMark/>
          </w:tcPr>
          <w:p w14:paraId="34241B6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0.520</w:t>
            </w:r>
          </w:p>
        </w:tc>
        <w:tc>
          <w:tcPr>
            <w:tcW w:w="960" w:type="dxa"/>
            <w:shd w:val="clear" w:color="auto" w:fill="auto"/>
            <w:noWrap/>
            <w:hideMark/>
          </w:tcPr>
          <w:p w14:paraId="683CDED1"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0.517</w:t>
            </w:r>
          </w:p>
        </w:tc>
        <w:tc>
          <w:tcPr>
            <w:tcW w:w="2252" w:type="dxa"/>
            <w:shd w:val="clear" w:color="auto" w:fill="auto"/>
            <w:noWrap/>
            <w:hideMark/>
          </w:tcPr>
          <w:p w14:paraId="023CD6F0"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Spaghetti sauce</w:t>
            </w:r>
          </w:p>
        </w:tc>
        <w:tc>
          <w:tcPr>
            <w:tcW w:w="960" w:type="dxa"/>
            <w:shd w:val="clear" w:color="auto" w:fill="auto"/>
            <w:noWrap/>
            <w:hideMark/>
          </w:tcPr>
          <w:p w14:paraId="730E74F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0.781</w:t>
            </w:r>
          </w:p>
        </w:tc>
        <w:tc>
          <w:tcPr>
            <w:tcW w:w="1215" w:type="dxa"/>
            <w:shd w:val="clear" w:color="auto" w:fill="auto"/>
            <w:noWrap/>
            <w:hideMark/>
          </w:tcPr>
          <w:p w14:paraId="0CA97E3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0.768</w:t>
            </w:r>
          </w:p>
        </w:tc>
        <w:tc>
          <w:tcPr>
            <w:tcW w:w="960" w:type="dxa"/>
            <w:shd w:val="clear" w:color="auto" w:fill="auto"/>
            <w:noWrap/>
            <w:hideMark/>
          </w:tcPr>
          <w:p w14:paraId="5D5C297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0.770</w:t>
            </w:r>
          </w:p>
        </w:tc>
      </w:tr>
      <w:tr w:rsidR="00264F70" w:rsidRPr="00264F70" w14:paraId="59711460"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1358654"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Frozen pizza</w:t>
            </w:r>
          </w:p>
        </w:tc>
        <w:tc>
          <w:tcPr>
            <w:tcW w:w="960" w:type="dxa"/>
            <w:shd w:val="clear" w:color="auto" w:fill="auto"/>
            <w:noWrap/>
            <w:hideMark/>
          </w:tcPr>
          <w:p w14:paraId="1D6F0D8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0.702</w:t>
            </w:r>
          </w:p>
        </w:tc>
        <w:tc>
          <w:tcPr>
            <w:tcW w:w="1296" w:type="dxa"/>
            <w:shd w:val="clear" w:color="auto" w:fill="auto"/>
            <w:noWrap/>
            <w:hideMark/>
          </w:tcPr>
          <w:p w14:paraId="486597D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0.714</w:t>
            </w:r>
          </w:p>
        </w:tc>
        <w:tc>
          <w:tcPr>
            <w:tcW w:w="960" w:type="dxa"/>
            <w:shd w:val="clear" w:color="auto" w:fill="auto"/>
            <w:noWrap/>
            <w:hideMark/>
          </w:tcPr>
          <w:p w14:paraId="7C7E7FE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0.713</w:t>
            </w:r>
          </w:p>
        </w:tc>
        <w:tc>
          <w:tcPr>
            <w:tcW w:w="2252" w:type="dxa"/>
            <w:shd w:val="clear" w:color="auto" w:fill="auto"/>
            <w:noWrap/>
            <w:hideMark/>
          </w:tcPr>
          <w:p w14:paraId="1BFE6DC2"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Sugar substitutes</w:t>
            </w:r>
          </w:p>
        </w:tc>
        <w:tc>
          <w:tcPr>
            <w:tcW w:w="960" w:type="dxa"/>
            <w:shd w:val="clear" w:color="auto" w:fill="auto"/>
            <w:noWrap/>
            <w:hideMark/>
          </w:tcPr>
          <w:p w14:paraId="0AC56A0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0.761</w:t>
            </w:r>
          </w:p>
        </w:tc>
        <w:tc>
          <w:tcPr>
            <w:tcW w:w="1215" w:type="dxa"/>
            <w:shd w:val="clear" w:color="auto" w:fill="auto"/>
            <w:noWrap/>
            <w:hideMark/>
          </w:tcPr>
          <w:p w14:paraId="5281F52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0.759</w:t>
            </w:r>
          </w:p>
        </w:tc>
        <w:tc>
          <w:tcPr>
            <w:tcW w:w="960" w:type="dxa"/>
            <w:shd w:val="clear" w:color="auto" w:fill="auto"/>
            <w:noWrap/>
            <w:hideMark/>
          </w:tcPr>
          <w:p w14:paraId="5EA7764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0.735</w:t>
            </w:r>
          </w:p>
        </w:tc>
      </w:tr>
      <w:tr w:rsidR="00264F70" w:rsidRPr="00264F70" w14:paraId="2355D8E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2278283"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Household Cleaner</w:t>
            </w:r>
          </w:p>
        </w:tc>
        <w:tc>
          <w:tcPr>
            <w:tcW w:w="960" w:type="dxa"/>
            <w:shd w:val="clear" w:color="auto" w:fill="auto"/>
            <w:noWrap/>
            <w:hideMark/>
          </w:tcPr>
          <w:p w14:paraId="20C6BB0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0.812</w:t>
            </w:r>
          </w:p>
        </w:tc>
        <w:tc>
          <w:tcPr>
            <w:tcW w:w="1296" w:type="dxa"/>
            <w:shd w:val="clear" w:color="auto" w:fill="auto"/>
            <w:noWrap/>
            <w:hideMark/>
          </w:tcPr>
          <w:p w14:paraId="0302A4F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0.802</w:t>
            </w:r>
          </w:p>
        </w:tc>
        <w:tc>
          <w:tcPr>
            <w:tcW w:w="960" w:type="dxa"/>
            <w:shd w:val="clear" w:color="auto" w:fill="auto"/>
            <w:noWrap/>
            <w:hideMark/>
          </w:tcPr>
          <w:p w14:paraId="177E3C0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0.811</w:t>
            </w:r>
          </w:p>
        </w:tc>
        <w:tc>
          <w:tcPr>
            <w:tcW w:w="2252" w:type="dxa"/>
            <w:shd w:val="clear" w:color="auto" w:fill="auto"/>
            <w:noWrap/>
            <w:hideMark/>
          </w:tcPr>
          <w:p w14:paraId="60D235F5"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Toilet Tissue</w:t>
            </w:r>
          </w:p>
        </w:tc>
        <w:tc>
          <w:tcPr>
            <w:tcW w:w="960" w:type="dxa"/>
            <w:shd w:val="clear" w:color="auto" w:fill="auto"/>
            <w:noWrap/>
            <w:hideMark/>
          </w:tcPr>
          <w:p w14:paraId="7B6CDF2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0.696</w:t>
            </w:r>
          </w:p>
        </w:tc>
        <w:tc>
          <w:tcPr>
            <w:tcW w:w="1215" w:type="dxa"/>
            <w:shd w:val="clear" w:color="auto" w:fill="auto"/>
            <w:noWrap/>
            <w:hideMark/>
          </w:tcPr>
          <w:p w14:paraId="1ABAC62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0.693</w:t>
            </w:r>
          </w:p>
        </w:tc>
        <w:tc>
          <w:tcPr>
            <w:tcW w:w="960" w:type="dxa"/>
            <w:shd w:val="clear" w:color="auto" w:fill="auto"/>
            <w:noWrap/>
            <w:hideMark/>
          </w:tcPr>
          <w:p w14:paraId="0A4F6802"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0.686</w:t>
            </w:r>
          </w:p>
        </w:tc>
      </w:tr>
      <w:tr w:rsidR="00264F70" w:rsidRPr="00264F70" w14:paraId="6F95F3F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F6F47B9"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Hotdog</w:t>
            </w:r>
          </w:p>
        </w:tc>
        <w:tc>
          <w:tcPr>
            <w:tcW w:w="960" w:type="dxa"/>
            <w:shd w:val="clear" w:color="auto" w:fill="auto"/>
            <w:noWrap/>
            <w:hideMark/>
          </w:tcPr>
          <w:p w14:paraId="5B1F5F52"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0.616</w:t>
            </w:r>
          </w:p>
        </w:tc>
        <w:tc>
          <w:tcPr>
            <w:tcW w:w="1296" w:type="dxa"/>
            <w:shd w:val="clear" w:color="auto" w:fill="auto"/>
            <w:noWrap/>
            <w:hideMark/>
          </w:tcPr>
          <w:p w14:paraId="5D98A1D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0.618</w:t>
            </w:r>
          </w:p>
        </w:tc>
        <w:tc>
          <w:tcPr>
            <w:tcW w:w="960" w:type="dxa"/>
            <w:shd w:val="clear" w:color="auto" w:fill="auto"/>
            <w:noWrap/>
            <w:hideMark/>
          </w:tcPr>
          <w:p w14:paraId="4385487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0.636</w:t>
            </w:r>
          </w:p>
        </w:tc>
        <w:tc>
          <w:tcPr>
            <w:tcW w:w="2252" w:type="dxa"/>
            <w:shd w:val="clear" w:color="auto" w:fill="auto"/>
            <w:noWrap/>
            <w:hideMark/>
          </w:tcPr>
          <w:p w14:paraId="6B38C547"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Toothbrush</w:t>
            </w:r>
          </w:p>
        </w:tc>
        <w:tc>
          <w:tcPr>
            <w:tcW w:w="960" w:type="dxa"/>
            <w:shd w:val="clear" w:color="auto" w:fill="auto"/>
            <w:noWrap/>
            <w:hideMark/>
          </w:tcPr>
          <w:p w14:paraId="7BF537C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0.733</w:t>
            </w:r>
          </w:p>
        </w:tc>
        <w:tc>
          <w:tcPr>
            <w:tcW w:w="1215" w:type="dxa"/>
            <w:shd w:val="clear" w:color="auto" w:fill="auto"/>
            <w:noWrap/>
            <w:hideMark/>
          </w:tcPr>
          <w:p w14:paraId="0969478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0.734</w:t>
            </w:r>
          </w:p>
        </w:tc>
        <w:tc>
          <w:tcPr>
            <w:tcW w:w="960" w:type="dxa"/>
            <w:shd w:val="clear" w:color="auto" w:fill="auto"/>
            <w:noWrap/>
            <w:hideMark/>
          </w:tcPr>
          <w:p w14:paraId="26E9BA1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0.742</w:t>
            </w:r>
          </w:p>
        </w:tc>
      </w:tr>
      <w:tr w:rsidR="00264F70" w:rsidRPr="00264F70" w14:paraId="6C3C165B"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6BCB66C"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Laundry Detergent</w:t>
            </w:r>
          </w:p>
        </w:tc>
        <w:tc>
          <w:tcPr>
            <w:tcW w:w="960" w:type="dxa"/>
            <w:shd w:val="clear" w:color="auto" w:fill="auto"/>
            <w:noWrap/>
            <w:hideMark/>
          </w:tcPr>
          <w:p w14:paraId="70AF44E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0.523</w:t>
            </w:r>
          </w:p>
        </w:tc>
        <w:tc>
          <w:tcPr>
            <w:tcW w:w="1296" w:type="dxa"/>
            <w:shd w:val="clear" w:color="auto" w:fill="auto"/>
            <w:noWrap/>
            <w:hideMark/>
          </w:tcPr>
          <w:p w14:paraId="0EF2E21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0.521</w:t>
            </w:r>
          </w:p>
        </w:tc>
        <w:tc>
          <w:tcPr>
            <w:tcW w:w="960" w:type="dxa"/>
            <w:shd w:val="clear" w:color="auto" w:fill="auto"/>
            <w:noWrap/>
            <w:hideMark/>
          </w:tcPr>
          <w:p w14:paraId="16D8E24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0.521</w:t>
            </w:r>
          </w:p>
        </w:tc>
        <w:tc>
          <w:tcPr>
            <w:tcW w:w="2252" w:type="dxa"/>
            <w:shd w:val="clear" w:color="auto" w:fill="auto"/>
            <w:noWrap/>
            <w:hideMark/>
          </w:tcPr>
          <w:p w14:paraId="196D87AD"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Toothpaste</w:t>
            </w:r>
          </w:p>
        </w:tc>
        <w:tc>
          <w:tcPr>
            <w:tcW w:w="960" w:type="dxa"/>
            <w:shd w:val="clear" w:color="auto" w:fill="auto"/>
            <w:noWrap/>
            <w:hideMark/>
          </w:tcPr>
          <w:p w14:paraId="19FAAF1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0.807</w:t>
            </w:r>
          </w:p>
        </w:tc>
        <w:tc>
          <w:tcPr>
            <w:tcW w:w="1215" w:type="dxa"/>
            <w:shd w:val="clear" w:color="auto" w:fill="auto"/>
            <w:noWrap/>
            <w:hideMark/>
          </w:tcPr>
          <w:p w14:paraId="411B1A5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0.793</w:t>
            </w:r>
          </w:p>
        </w:tc>
        <w:tc>
          <w:tcPr>
            <w:tcW w:w="960" w:type="dxa"/>
            <w:shd w:val="clear" w:color="auto" w:fill="auto"/>
            <w:noWrap/>
            <w:hideMark/>
          </w:tcPr>
          <w:p w14:paraId="47CF069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0.809</w:t>
            </w:r>
          </w:p>
        </w:tc>
      </w:tr>
      <w:tr w:rsidR="00264F70" w:rsidRPr="00264F70" w14:paraId="2E49241D"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832A2E8"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Margarine/Butter</w:t>
            </w:r>
          </w:p>
        </w:tc>
        <w:tc>
          <w:tcPr>
            <w:tcW w:w="960" w:type="dxa"/>
            <w:shd w:val="clear" w:color="auto" w:fill="auto"/>
            <w:noWrap/>
            <w:hideMark/>
          </w:tcPr>
          <w:p w14:paraId="29A0963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0.630</w:t>
            </w:r>
          </w:p>
        </w:tc>
        <w:tc>
          <w:tcPr>
            <w:tcW w:w="1296" w:type="dxa"/>
            <w:shd w:val="clear" w:color="auto" w:fill="auto"/>
            <w:noWrap/>
            <w:hideMark/>
          </w:tcPr>
          <w:p w14:paraId="10B09AF3"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0.633</w:t>
            </w:r>
          </w:p>
        </w:tc>
        <w:tc>
          <w:tcPr>
            <w:tcW w:w="960" w:type="dxa"/>
            <w:shd w:val="clear" w:color="auto" w:fill="auto"/>
            <w:noWrap/>
            <w:hideMark/>
          </w:tcPr>
          <w:p w14:paraId="62350842"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0.635</w:t>
            </w:r>
          </w:p>
        </w:tc>
        <w:tc>
          <w:tcPr>
            <w:tcW w:w="2252" w:type="dxa"/>
            <w:shd w:val="clear" w:color="auto" w:fill="auto"/>
            <w:noWrap/>
            <w:hideMark/>
          </w:tcPr>
          <w:p w14:paraId="278ABDB8"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Yogurt</w:t>
            </w:r>
          </w:p>
        </w:tc>
        <w:tc>
          <w:tcPr>
            <w:tcW w:w="960" w:type="dxa"/>
            <w:shd w:val="clear" w:color="auto" w:fill="auto"/>
            <w:noWrap/>
            <w:hideMark/>
          </w:tcPr>
          <w:p w14:paraId="109D0B5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0.807</w:t>
            </w:r>
          </w:p>
        </w:tc>
        <w:tc>
          <w:tcPr>
            <w:tcW w:w="1215" w:type="dxa"/>
            <w:shd w:val="clear" w:color="auto" w:fill="auto"/>
            <w:noWrap/>
            <w:hideMark/>
          </w:tcPr>
          <w:p w14:paraId="73C8FE1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0.793</w:t>
            </w:r>
          </w:p>
        </w:tc>
        <w:tc>
          <w:tcPr>
            <w:tcW w:w="960" w:type="dxa"/>
            <w:shd w:val="clear" w:color="auto" w:fill="auto"/>
            <w:noWrap/>
            <w:hideMark/>
          </w:tcPr>
          <w:p w14:paraId="00C8B15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0.771</w:t>
            </w:r>
          </w:p>
        </w:tc>
      </w:tr>
    </w:tbl>
    <w:p w14:paraId="3D51D640" w14:textId="74E24E9F" w:rsidR="004617F2"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8EF1D01" w14:textId="66B5F205" w:rsidR="00B408FE" w:rsidRDefault="00B408FE" w:rsidP="000B121E">
      <w:pPr>
        <w:pStyle w:val="ListParagraph"/>
        <w:shd w:val="clear" w:color="auto" w:fill="FFFFFF" w:themeFill="background1"/>
        <w:spacing w:after="0" w:line="360" w:lineRule="auto"/>
        <w:ind w:left="0"/>
        <w:rPr>
          <w:rFonts w:cs="Times New Roman"/>
          <w:color w:val="000000" w:themeColor="text1"/>
          <w:szCs w:val="24"/>
        </w:rPr>
      </w:pPr>
    </w:p>
    <w:p w14:paraId="6D129D94" w14:textId="77777777" w:rsidR="00B408FE" w:rsidRPr="000B121E" w:rsidRDefault="00B408FE" w:rsidP="000B121E">
      <w:pPr>
        <w:pStyle w:val="ListParagraph"/>
        <w:shd w:val="clear" w:color="auto" w:fill="FFFFFF" w:themeFill="background1"/>
        <w:spacing w:after="0" w:line="360" w:lineRule="auto"/>
        <w:ind w:left="0"/>
        <w:rPr>
          <w:rFonts w:cs="Times New Roman"/>
          <w:color w:val="000000" w:themeColor="text1"/>
          <w:szCs w:val="24"/>
        </w:rPr>
        <w:sectPr w:rsidR="00B408FE" w:rsidRPr="000B121E" w:rsidSect="00B1292C">
          <w:pgSz w:w="16838" w:h="11906" w:orient="landscape"/>
          <w:pgMar w:top="1440" w:right="1440" w:bottom="1440" w:left="1440" w:header="708" w:footer="708" w:gutter="0"/>
          <w:cols w:space="708"/>
          <w:docGrid w:linePitch="360"/>
        </w:sectPr>
      </w:pPr>
    </w:p>
    <w:p w14:paraId="07952979" w14:textId="200DDCC0"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Figure 3.</w:t>
      </w:r>
      <w:r w:rsidRPr="000B121E">
        <w:rPr>
          <w:rFonts w:cs="Times New Roman"/>
          <w:noProof/>
          <w:color w:val="000000" w:themeColor="text1"/>
          <w:szCs w:val="24"/>
        </w:rPr>
        <w:tab/>
        <w:t>The ADL-</w:t>
      </w:r>
      <w:r w:rsidRPr="009C2B30">
        <w:rPr>
          <w:rFonts w:cs="Times New Roman"/>
          <w:noProof/>
          <w:color w:val="000000" w:themeColor="text1"/>
          <w:szCs w:val="24"/>
        </w:rPr>
        <w:t>intra</w:t>
      </w:r>
      <w:r w:rsidRPr="000B121E">
        <w:rPr>
          <w:rFonts w:cs="Times New Roman"/>
          <w:noProof/>
          <w:color w:val="000000" w:themeColor="text1"/>
          <w:szCs w:val="24"/>
        </w:rPr>
        <w:t xml:space="preserve">-EWC model versus the </w:t>
      </w:r>
      <w:commentRangeStart w:id="425"/>
      <w:r w:rsidRPr="000B121E">
        <w:rPr>
          <w:rFonts w:cs="Times New Roman"/>
          <w:noProof/>
          <w:color w:val="000000" w:themeColor="text1"/>
          <w:szCs w:val="24"/>
        </w:rPr>
        <w:t>ADL</w:t>
      </w:r>
      <w:commentRangeEnd w:id="425"/>
      <w:r w:rsidR="00577394">
        <w:rPr>
          <w:rStyle w:val="CommentReference"/>
        </w:rPr>
        <w:commentReference w:id="425"/>
      </w:r>
      <w:r w:rsidRPr="000B121E">
        <w:rPr>
          <w:rFonts w:cs="Times New Roman"/>
          <w:noProof/>
          <w:color w:val="000000" w:themeColor="text1"/>
          <w:szCs w:val="24"/>
        </w:rPr>
        <w:t>-</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Pr>
          <w:rFonts w:cs="Times New Roman"/>
          <w:noProof/>
          <w:color w:val="000000" w:themeColor="text1"/>
          <w:szCs w:val="24"/>
        </w:rPr>
        <w:t xml:space="preserve"> for each category</w:t>
      </w:r>
      <w:r w:rsidR="001432A2">
        <w:rPr>
          <w:rFonts w:cs="Times New Roman"/>
          <w:noProof/>
          <w:color w:val="000000" w:themeColor="text1"/>
          <w:szCs w:val="24"/>
        </w:rPr>
        <w:t xml:space="preserve">, </w:t>
      </w:r>
      <w:r w:rsidRPr="000B121E">
        <w:rPr>
          <w:rFonts w:cs="Times New Roman"/>
          <w:noProof/>
          <w:color w:val="000000" w:themeColor="text1"/>
          <w:szCs w:val="24"/>
        </w:rPr>
        <w:t xml:space="preserve">for the MASE, for </w:t>
      </w:r>
      <w:r w:rsidR="00AF3B8E">
        <w:rPr>
          <w:rFonts w:cs="Times New Roman"/>
          <w:noProof/>
          <w:color w:val="000000" w:themeColor="text1"/>
          <w:szCs w:val="24"/>
        </w:rPr>
        <w:t xml:space="preserve">one to </w:t>
      </w:r>
      <w:r w:rsidR="00AF3B8E" w:rsidRPr="004010B5">
        <w:rPr>
          <w:rFonts w:cs="Times New Roman"/>
          <w:noProof/>
          <w:color w:val="000000" w:themeColor="text1"/>
          <w:szCs w:val="24"/>
        </w:rPr>
        <w:t>eight</w:t>
      </w:r>
      <w:r w:rsidR="004010B5">
        <w:rPr>
          <w:rFonts w:cs="Times New Roman"/>
          <w:noProof/>
          <w:color w:val="000000" w:themeColor="text1"/>
          <w:szCs w:val="24"/>
        </w:rPr>
        <w:t>-</w:t>
      </w:r>
      <w:r w:rsidR="00AF3B8E" w:rsidRPr="004010B5">
        <w:rPr>
          <w:rFonts w:cs="Times New Roman"/>
          <w:noProof/>
          <w:color w:val="000000" w:themeColor="text1"/>
          <w:szCs w:val="24"/>
        </w:rPr>
        <w:t>week</w:t>
      </w:r>
      <w:r w:rsidR="00AF3B8E">
        <w:rPr>
          <w:rFonts w:cs="Times New Roman"/>
          <w:noProof/>
          <w:color w:val="000000" w:themeColor="text1"/>
          <w:szCs w:val="24"/>
        </w:rPr>
        <w:t xml:space="preserve"> forecast horizon.</w:t>
      </w:r>
      <w:r w:rsidRPr="000B121E">
        <w:rPr>
          <w:rFonts w:ascii="Arial" w:hAnsi="Arial" w:cs="Arial"/>
          <w:noProof/>
          <w:color w:val="000000" w:themeColor="text1"/>
          <w:szCs w:val="24"/>
        </w:rPr>
        <w:t xml:space="preserve"> </w:t>
      </w:r>
    </w:p>
    <w:p w14:paraId="0064C0BB"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lang w:eastAsia="en-GB"/>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4">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lang w:eastAsia="en-GB"/>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5">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5346BF2B"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 xml:space="preserve"> Figure 4.</w:t>
      </w:r>
      <w:r w:rsidRPr="000B121E">
        <w:rPr>
          <w:rFonts w:cs="Times New Roman"/>
          <w:noProof/>
          <w:color w:val="000000" w:themeColor="text1"/>
          <w:szCs w:val="24"/>
        </w:rPr>
        <w:tab/>
        <w:t>The ADL-intra-IC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4010B5">
        <w:rPr>
          <w:rFonts w:cs="Times New Roman"/>
          <w:noProof/>
          <w:color w:val="000000" w:themeColor="text1"/>
          <w:szCs w:val="24"/>
        </w:rPr>
        <w:t>eight</w:t>
      </w:r>
      <w:r w:rsidR="004010B5">
        <w:rPr>
          <w:rFonts w:cs="Times New Roman"/>
          <w:noProof/>
          <w:color w:val="000000" w:themeColor="text1"/>
          <w:szCs w:val="24"/>
        </w:rPr>
        <w:t>-</w:t>
      </w:r>
      <w:r w:rsidR="001432A2" w:rsidRPr="004010B5">
        <w:rPr>
          <w:rFonts w:cs="Times New Roman"/>
          <w:noProof/>
          <w:color w:val="000000" w:themeColor="text1"/>
          <w:szCs w:val="24"/>
        </w:rPr>
        <w:t>week</w:t>
      </w:r>
      <w:r w:rsidR="001432A2">
        <w:rPr>
          <w:rFonts w:cs="Times New Roman"/>
          <w:noProof/>
          <w:color w:val="000000" w:themeColor="text1"/>
          <w:szCs w:val="24"/>
        </w:rPr>
        <w:t xml:space="preserve"> forecast horizon.</w:t>
      </w:r>
    </w:p>
    <w:p w14:paraId="15E1BE7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commentRangeStart w:id="426"/>
      <w:r w:rsidRPr="000B121E">
        <w:rPr>
          <w:rFonts w:ascii="Arial" w:hAnsi="Arial" w:cs="Arial"/>
          <w:noProof/>
          <w:color w:val="000000" w:themeColor="text1"/>
          <w:szCs w:val="24"/>
          <w:lang w:eastAsia="en-GB"/>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6">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commentRangeEnd w:id="426"/>
      <w:r w:rsidR="00577394">
        <w:rPr>
          <w:rStyle w:val="CommentReference"/>
        </w:rPr>
        <w:commentReference w:id="426"/>
      </w:r>
    </w:p>
    <w:p w14:paraId="38DC80D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lang w:eastAsia="en-GB"/>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7">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6D117F3E" w:rsidR="004617F2" w:rsidRPr="000B121E" w:rsidRDefault="004617F2" w:rsidP="000B121E">
      <w:pPr>
        <w:shd w:val="clear" w:color="auto" w:fill="FFFFFF" w:themeFill="background1"/>
        <w:spacing w:line="360" w:lineRule="auto"/>
        <w:rPr>
          <w:rFonts w:cs="Times New Roman"/>
          <w:color w:val="000000" w:themeColor="text1"/>
          <w:szCs w:val="24"/>
        </w:rPr>
      </w:pPr>
      <w:r w:rsidRPr="000B121E">
        <w:rPr>
          <w:rFonts w:cs="Times New Roman"/>
          <w:color w:val="000000" w:themeColor="text1"/>
          <w:szCs w:val="24"/>
        </w:rPr>
        <w:lastRenderedPageBreak/>
        <w:t>The ADL-intra-IC model has the best forecasting performance for the non-promoted period but only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9C2B30">
        <w:rPr>
          <w:rFonts w:cs="Times New Roman"/>
          <w:noProof/>
          <w:color w:val="000000" w:themeColor="text1"/>
          <w:szCs w:val="24"/>
        </w:rPr>
        <w:t>intra</w:t>
      </w:r>
      <w:r w:rsidRPr="000B121E">
        <w:rPr>
          <w:rFonts w:cs="Times New Roman"/>
          <w:color w:val="000000" w:themeColor="text1"/>
          <w:szCs w:val="24"/>
        </w:rPr>
        <w:t xml:space="preserve">-EWC model has the best performance for the promoted period, we forge a combined model between these two models, named as the ADL-EWC-IC </w:t>
      </w:r>
      <w:commentRangeStart w:id="427"/>
      <w:commentRangeStart w:id="428"/>
      <w:r w:rsidRPr="000B121E">
        <w:rPr>
          <w:rFonts w:cs="Times New Roman"/>
          <w:color w:val="000000" w:themeColor="text1"/>
          <w:szCs w:val="24"/>
        </w:rPr>
        <w:t>model</w:t>
      </w:r>
      <w:commentRangeEnd w:id="427"/>
      <w:r w:rsidRPr="000B121E">
        <w:rPr>
          <w:rStyle w:val="CommentReference"/>
          <w:color w:val="000000" w:themeColor="text1"/>
          <w:sz w:val="24"/>
          <w:szCs w:val="24"/>
        </w:rPr>
        <w:commentReference w:id="427"/>
      </w:r>
      <w:commentRangeEnd w:id="428"/>
      <w:r w:rsidRPr="000B121E">
        <w:rPr>
          <w:rStyle w:val="CommentReference"/>
          <w:color w:val="000000" w:themeColor="text1"/>
          <w:sz w:val="24"/>
          <w:szCs w:val="24"/>
        </w:rPr>
        <w:commentReference w:id="428"/>
      </w:r>
      <w:r w:rsidRPr="000B121E">
        <w:rPr>
          <w:rFonts w:cs="Times New Roman"/>
          <w:color w:val="000000" w:themeColor="text1"/>
          <w:szCs w:val="24"/>
        </w:rPr>
        <w:t>. The forecasts by the ADL-EWC-IC model will be identical to the ADL-</w:t>
      </w:r>
      <w:r w:rsidRPr="009C2B30">
        <w:rPr>
          <w:rFonts w:cs="Times New Roman"/>
          <w:noProof/>
          <w:color w:val="000000" w:themeColor="text1"/>
          <w:szCs w:val="24"/>
        </w:rPr>
        <w:t>intra</w:t>
      </w:r>
      <w:r w:rsidRPr="000B121E">
        <w:rPr>
          <w:rFonts w:cs="Times New Roman"/>
          <w:color w:val="000000" w:themeColor="text1"/>
          <w:szCs w:val="24"/>
        </w:rPr>
        <w:t xml:space="preserve">-EWC model for the promoted period and the ADL-intra-IC model for the non-promoted period. Table </w:t>
      </w:r>
      <w:r w:rsidR="00C86132">
        <w:rPr>
          <w:rFonts w:cs="Times New Roman"/>
          <w:color w:val="000000" w:themeColor="text1"/>
          <w:szCs w:val="24"/>
        </w:rPr>
        <w:t>2</w:t>
      </w:r>
      <w:r w:rsidRPr="000B121E">
        <w:rPr>
          <w:rFonts w:cs="Times New Roman"/>
          <w:color w:val="000000" w:themeColor="text1"/>
          <w:szCs w:val="24"/>
        </w:rPr>
        <w:t xml:space="preserve"> shows the forecasting performance by the ADL-EWC-IC model. The results indicate that the ADL-EWC-IC model generates the most accurate forecasts. Table </w:t>
      </w:r>
      <w:r w:rsidR="00BE707E">
        <w:rPr>
          <w:rFonts w:cs="Times New Roman"/>
          <w:color w:val="000000" w:themeColor="text1"/>
          <w:szCs w:val="24"/>
        </w:rPr>
        <w:t>4</w:t>
      </w:r>
      <w:r w:rsidRPr="000B121E">
        <w:rPr>
          <w:rFonts w:cs="Times New Roman"/>
          <w:color w:val="000000" w:themeColor="text1"/>
          <w:szCs w:val="24"/>
        </w:rPr>
        <w:t xml:space="preserve"> includes the performance of the ADL-EWC-IC model for the promoted and non-promoted forecast periods. In Figure 5 we depict the performance of the ADL-EWC-IC model against the ADL-</w:t>
      </w:r>
      <w:r w:rsidRPr="009C2B30">
        <w:rPr>
          <w:rFonts w:cs="Times New Roman"/>
          <w:noProof/>
          <w:color w:val="000000" w:themeColor="text1"/>
          <w:szCs w:val="24"/>
        </w:rPr>
        <w:t>intra</w:t>
      </w:r>
      <w:r w:rsidRPr="000B121E">
        <w:rPr>
          <w:rFonts w:cs="Times New Roman"/>
          <w:color w:val="000000" w:themeColor="text1"/>
          <w:szCs w:val="24"/>
        </w:rPr>
        <w:t xml:space="preserve"> model for each of the product categories using boxplot. </w:t>
      </w:r>
      <w:r w:rsidRPr="000B121E">
        <w:rPr>
          <w:color w:val="000000" w:themeColor="text1"/>
          <w:szCs w:val="24"/>
        </w:rPr>
        <w:t>The ADL-EWC-IC model outperforms the ADL-</w:t>
      </w:r>
      <w:r w:rsidRPr="009C2B30">
        <w:rPr>
          <w:noProof/>
          <w:color w:val="000000" w:themeColor="text1"/>
          <w:szCs w:val="24"/>
        </w:rPr>
        <w:t>intra</w:t>
      </w:r>
      <w:r w:rsidRPr="000B121E">
        <w:rPr>
          <w:color w:val="000000" w:themeColor="text1"/>
          <w:szCs w:val="24"/>
        </w:rPr>
        <w:t xml:space="preserve"> model for more product categories (21 out of 28) compared to either the </w:t>
      </w:r>
      <w:r w:rsidRPr="000B121E">
        <w:rPr>
          <w:rFonts w:cs="Times New Roman"/>
          <w:color w:val="000000" w:themeColor="text1"/>
          <w:szCs w:val="24"/>
        </w:rPr>
        <w:t>ADL-</w:t>
      </w:r>
      <w:r w:rsidRPr="009C2B30">
        <w:rPr>
          <w:rFonts w:cs="Times New Roman"/>
          <w:noProof/>
          <w:color w:val="000000" w:themeColor="text1"/>
          <w:szCs w:val="24"/>
        </w:rPr>
        <w:t>intra</w:t>
      </w:r>
      <w:r w:rsidRPr="000B121E">
        <w:rPr>
          <w:rFonts w:cs="Times New Roman"/>
          <w:color w:val="000000" w:themeColor="text1"/>
          <w:szCs w:val="24"/>
        </w:rPr>
        <w:t>-EWC model or the ADL-intra-IC model</w:t>
      </w:r>
      <w:ins w:id="429" w:author="Fildes, Robert" w:date="2017-12-12T16:07:00Z">
        <w:r w:rsidR="00577394">
          <w:rPr>
            <w:rFonts w:cs="Times New Roman"/>
            <w:color w:val="000000" w:themeColor="text1"/>
            <w:szCs w:val="24"/>
          </w:rPr>
          <w:t xml:space="preserve"> with an average improvement of ?</w:t>
        </w:r>
      </w:ins>
      <w:r w:rsidRPr="000B121E">
        <w:rPr>
          <w:color w:val="000000" w:themeColor="text1"/>
          <w:szCs w:val="24"/>
        </w:rPr>
        <w:t>.</w:t>
      </w:r>
    </w:p>
    <w:p w14:paraId="3AC2917E" w14:textId="31CC0DDF" w:rsidR="004617F2" w:rsidRPr="000B121E" w:rsidRDefault="004617F2" w:rsidP="000B121E">
      <w:pPr>
        <w:shd w:val="clear" w:color="auto" w:fill="FFFFFF" w:themeFill="background1"/>
        <w:spacing w:line="360" w:lineRule="auto"/>
        <w:rPr>
          <w:rFonts w:cs="Times New Roman"/>
          <w:noProof/>
          <w:color w:val="000000" w:themeColor="text1"/>
          <w:szCs w:val="24"/>
        </w:rPr>
      </w:pPr>
      <w:r w:rsidRPr="000B121E">
        <w:rPr>
          <w:rFonts w:cs="Times New Roman"/>
          <w:noProof/>
          <w:color w:val="000000" w:themeColor="text1"/>
          <w:szCs w:val="24"/>
        </w:rPr>
        <w:t>Figure 5.</w:t>
      </w:r>
      <w:r w:rsidRPr="000B121E">
        <w:rPr>
          <w:rFonts w:cs="Times New Roman"/>
          <w:noProof/>
          <w:color w:val="000000" w:themeColor="text1"/>
          <w:szCs w:val="24"/>
        </w:rPr>
        <w:tab/>
        <w:t>The ADL-EWC-IC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9C2B30">
        <w:rPr>
          <w:rFonts w:cs="Times New Roman"/>
          <w:noProof/>
          <w:color w:val="000000" w:themeColor="text1"/>
          <w:szCs w:val="24"/>
        </w:rPr>
        <w:t>eight week</w:t>
      </w:r>
      <w:r w:rsidR="001432A2">
        <w:rPr>
          <w:rFonts w:cs="Times New Roman"/>
          <w:noProof/>
          <w:color w:val="000000" w:themeColor="text1"/>
          <w:szCs w:val="24"/>
        </w:rPr>
        <w:t xml:space="preserve"> forecast horizon.</w:t>
      </w:r>
      <w:bookmarkStart w:id="430" w:name="_GoBack"/>
      <w:bookmarkEnd w:id="430"/>
    </w:p>
    <w:p w14:paraId="555451D5"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lang w:eastAsia="en-GB"/>
        </w:rPr>
        <w:drawing>
          <wp:inline distT="0" distB="0" distL="0" distR="0" wp14:anchorId="5E2DD887" wp14:editId="526E5C87">
            <wp:extent cx="4800600" cy="3598950"/>
            <wp:effectExtent l="0" t="0" r="0" b="1905"/>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042" cy="3615025"/>
                    </a:xfrm>
                    <a:prstGeom prst="rect">
                      <a:avLst/>
                    </a:prstGeom>
                    <a:noFill/>
                    <a:ln>
                      <a:noFill/>
                    </a:ln>
                  </pic:spPr>
                </pic:pic>
              </a:graphicData>
            </a:graphic>
          </wp:inline>
        </w:drawing>
      </w:r>
    </w:p>
    <w:p w14:paraId="50DBDA62"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ascii="Arial" w:hAnsi="Arial" w:cs="Arial"/>
          <w:noProof/>
          <w:color w:val="000000" w:themeColor="text1"/>
          <w:szCs w:val="24"/>
          <w:lang w:eastAsia="en-GB"/>
        </w:rPr>
        <w:lastRenderedPageBreak/>
        <w:drawing>
          <wp:inline distT="0" distB="0" distL="0" distR="0" wp14:anchorId="5433CE28" wp14:editId="11BFB70F">
            <wp:extent cx="4953000" cy="3713202"/>
            <wp:effectExtent l="0" t="0" r="0" b="1905"/>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06" cy="3730300"/>
                    </a:xfrm>
                    <a:prstGeom prst="rect">
                      <a:avLst/>
                    </a:prstGeom>
                    <a:noFill/>
                    <a:ln>
                      <a:noFill/>
                    </a:ln>
                  </pic:spPr>
                </pic:pic>
              </a:graphicData>
            </a:graphic>
          </wp:inline>
        </w:drawing>
      </w:r>
      <w:r w:rsidRPr="000B121E">
        <w:rPr>
          <w:rFonts w:cs="Times New Roman"/>
          <w:b/>
          <w:color w:val="000000" w:themeColor="text1"/>
          <w:szCs w:val="24"/>
        </w:rPr>
        <w:t xml:space="preserve">  </w:t>
      </w:r>
    </w:p>
    <w:p w14:paraId="1D55B107" w14:textId="77777777" w:rsidR="004617F2" w:rsidRPr="002C199B" w:rsidRDefault="004617F2">
      <w:pPr>
        <w:pStyle w:val="Heading2"/>
        <w:numPr>
          <w:ilvl w:val="0"/>
          <w:numId w:val="57"/>
        </w:numPr>
        <w:rPr>
          <w:rPrChange w:id="431" w:author="Fildes, Robert" w:date="2017-12-12T16:14:00Z">
            <w:rPr/>
          </w:rPrChange>
        </w:rPr>
        <w:pPrChange w:id="432" w:author="Fildes, Robert" w:date="2017-12-12T16:15:00Z">
          <w:pPr>
            <w:pStyle w:val="ListParagraph"/>
            <w:numPr>
              <w:numId w:val="49"/>
            </w:numPr>
            <w:shd w:val="clear" w:color="auto" w:fill="FFFFFF" w:themeFill="background1"/>
            <w:spacing w:after="0" w:line="360" w:lineRule="auto"/>
            <w:ind w:left="360" w:hanging="360"/>
          </w:pPr>
        </w:pPrChange>
      </w:pPr>
      <w:r w:rsidRPr="002C199B">
        <w:rPr>
          <w:rPrChange w:id="433" w:author="Fildes, Robert" w:date="2017-12-12T16:14:00Z">
            <w:rPr>
              <w:b/>
              <w:bCs/>
            </w:rPr>
          </w:rPrChange>
        </w:rPr>
        <w:t>Exploring the determinants of the forecasting improvement</w:t>
      </w:r>
    </w:p>
    <w:p w14:paraId="7B7521B2" w14:textId="77777777" w:rsidR="004617F2" w:rsidRPr="000B121E" w:rsidRDefault="004617F2" w:rsidP="000B121E">
      <w:pPr>
        <w:shd w:val="clear" w:color="auto" w:fill="FFFFFF" w:themeFill="background1"/>
        <w:spacing w:after="0" w:line="360" w:lineRule="auto"/>
        <w:ind w:left="360"/>
        <w:rPr>
          <w:rFonts w:cs="Times New Roman"/>
          <w:b/>
          <w:color w:val="000000" w:themeColor="text1"/>
          <w:szCs w:val="24"/>
        </w:rPr>
      </w:pPr>
      <w:r w:rsidRPr="000B121E">
        <w:rPr>
          <w:rFonts w:cs="Times New Roman"/>
          <w:b/>
          <w:color w:val="000000" w:themeColor="text1"/>
          <w:szCs w:val="24"/>
        </w:rPr>
        <w:t xml:space="preserve"> </w:t>
      </w:r>
    </w:p>
    <w:p w14:paraId="579AA6CB" w14:textId="21C5E319"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The results show that our proposed models generate more accurate forecasts especially for some product categories (e.g., Yogurt, Milk, Toilet Tissue etc.). We further explore the determinants of the improvement of the forecasting performance </w:t>
      </w:r>
      <w:r w:rsidRPr="000B121E">
        <w:rPr>
          <w:rFonts w:cs="Times New Roman"/>
          <w:noProof/>
          <w:color w:val="000000" w:themeColor="text1"/>
          <w:szCs w:val="24"/>
        </w:rPr>
        <w:t>of</w:t>
      </w:r>
      <w:r w:rsidRPr="000B121E">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hyperlink w:anchor="_ENREF_30" w:tooltip="Fildes, 1992 #198" w:history="1">
        <w:r w:rsidR="00EE2F0B" w:rsidRPr="000B121E">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EE2F0B" w:rsidRPr="000B121E">
          <w:rPr>
            <w:rFonts w:cs="Times New Roman"/>
            <w:color w:val="000000" w:themeColor="text1"/>
            <w:szCs w:val="24"/>
          </w:rPr>
          <w:fldChar w:fldCharType="separate"/>
        </w:r>
        <w:r w:rsidR="00EE2F0B">
          <w:rPr>
            <w:rFonts w:cs="Times New Roman"/>
            <w:noProof/>
            <w:color w:val="000000" w:themeColor="text1"/>
            <w:szCs w:val="24"/>
          </w:rPr>
          <w:t>Fildes (1992)</w:t>
        </w:r>
        <w:r w:rsidR="00EE2F0B" w:rsidRPr="000B121E">
          <w:rPr>
            <w:rFonts w:cs="Times New Roman"/>
            <w:color w:val="000000" w:themeColor="text1"/>
            <w:szCs w:val="24"/>
          </w:rPr>
          <w:fldChar w:fldCharType="end"/>
        </w:r>
      </w:hyperlink>
      <w:r w:rsidRPr="000B121E">
        <w:rPr>
          <w:rFonts w:cs="Times New Roman"/>
          <w:color w:val="000000" w:themeColor="text1"/>
          <w:szCs w:val="24"/>
        </w:rPr>
        <w:t xml:space="preserve">. For example, we measure the proportion of outliers for the sales of each SKU that we used in the empirical analysis. The value of the sales for product </w:t>
      </w:r>
      <w:r w:rsidRPr="009C2B30">
        <w:rPr>
          <w:rFonts w:cs="Times New Roman"/>
          <w:i/>
          <w:noProof/>
          <w:color w:val="000000" w:themeColor="text1"/>
          <w:szCs w:val="24"/>
        </w:rPr>
        <w:t>i</w:t>
      </w:r>
      <w:r w:rsidRPr="000B121E">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is the differenced value of the sales for product </w:t>
      </w:r>
      <w:r w:rsidRPr="000B121E">
        <w:rPr>
          <w:rFonts w:cs="Times New Roman"/>
          <w:i/>
          <w:color w:val="000000" w:themeColor="text1"/>
          <w:szCs w:val="24"/>
        </w:rPr>
        <w:t>i</w:t>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B121E">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This measure may indicate the dispersion of the product </w:t>
      </w:r>
      <w:commentRangeStart w:id="434"/>
      <w:commentRangeStart w:id="435"/>
      <w:r w:rsidRPr="000B121E">
        <w:rPr>
          <w:rFonts w:cs="Times New Roman"/>
          <w:color w:val="000000" w:themeColor="text1"/>
          <w:szCs w:val="24"/>
        </w:rPr>
        <w:t>sales</w:t>
      </w:r>
      <w:commentRangeEnd w:id="434"/>
      <w:r w:rsidRPr="000B121E">
        <w:rPr>
          <w:rStyle w:val="CommentReference"/>
          <w:color w:val="000000" w:themeColor="text1"/>
          <w:sz w:val="24"/>
          <w:szCs w:val="24"/>
        </w:rPr>
        <w:commentReference w:id="434"/>
      </w:r>
      <w:commentRangeEnd w:id="435"/>
      <w:r w:rsidRPr="000B121E">
        <w:rPr>
          <w:rStyle w:val="CommentReference"/>
          <w:color w:val="000000" w:themeColor="text1"/>
          <w:sz w:val="24"/>
          <w:szCs w:val="24"/>
        </w:rPr>
        <w:commentReference w:id="435"/>
      </w:r>
      <w:r w:rsidRPr="000B121E">
        <w:rPr>
          <w:rFonts w:cs="Times New Roman"/>
          <w:color w:val="000000" w:themeColor="text1"/>
          <w:szCs w:val="24"/>
        </w:rPr>
        <w:t xml:space="preserve">. We measure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on </w:t>
      </w:r>
      <m:oMath>
        <m:r>
          <w:rPr>
            <w:rFonts w:ascii="Cambria Math" w:hAnsi="Cambria Math" w:cs="Times New Roman"/>
            <w:color w:val="000000" w:themeColor="text1"/>
            <w:szCs w:val="24"/>
          </w:rPr>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B121E">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is the sales value for product </w:t>
      </w:r>
      <w:r w:rsidRPr="000B121E">
        <w:rPr>
          <w:rFonts w:cs="Times New Roman"/>
          <w:i/>
          <w:color w:val="000000" w:themeColor="text1"/>
          <w:szCs w:val="24"/>
        </w:rPr>
        <w:t>i</w:t>
      </w:r>
      <w:r w:rsidRPr="000B121E">
        <w:rPr>
          <w:rFonts w:cs="Times New Roman"/>
          <w:color w:val="000000" w:themeColor="text1"/>
          <w:szCs w:val="24"/>
        </w:rPr>
        <w:t xml:space="preserve"> at week </w:t>
      </w:r>
      <w:r w:rsidRPr="000B121E">
        <w:rPr>
          <w:rFonts w:cs="Times New Roman"/>
          <w:i/>
          <w:color w:val="000000" w:themeColor="text1"/>
          <w:szCs w:val="24"/>
        </w:rPr>
        <w:t>t</w:t>
      </w:r>
      <w:r w:rsidRPr="000B121E">
        <w:rPr>
          <w:rFonts w:cs="Times New Roman"/>
          <w:color w:val="000000" w:themeColor="text1"/>
          <w:szCs w:val="24"/>
        </w:rPr>
        <w:t xml:space="preserve"> and </w:t>
      </w:r>
      <w:r w:rsidRPr="000B121E">
        <w:rPr>
          <w:rFonts w:cs="Times New Roman"/>
          <w:i/>
          <w:color w:val="000000" w:themeColor="text1"/>
          <w:szCs w:val="24"/>
        </w:rPr>
        <w:t>T</w:t>
      </w:r>
      <w:r w:rsidRPr="000B121E">
        <w:rPr>
          <w:rFonts w:cs="Times New Roman"/>
          <w:color w:val="000000" w:themeColor="text1"/>
          <w:szCs w:val="24"/>
        </w:rPr>
        <w:t xml:space="preserve"> is the time trend. The fitness of this autoregressive model (e.g., the R square) tries to approximate the systematic variation in the </w:t>
      </w:r>
      <w:r w:rsidRPr="000B121E">
        <w:rPr>
          <w:rFonts w:cs="Times New Roman"/>
          <w:color w:val="000000" w:themeColor="text1"/>
          <w:szCs w:val="24"/>
        </w:rPr>
        <w:lastRenderedPageBreak/>
        <w:t xml:space="preserve">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and the time trend. </w:t>
      </w:r>
    </w:p>
    <w:p w14:paraId="62FDA0C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0B183674"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We develop five orthogonal factors out of the fourteen explanatory variables </w:t>
      </w:r>
      <w:r w:rsidR="006C7AC0" w:rsidRPr="000B121E">
        <w:rPr>
          <w:rFonts w:cs="Times New Roman"/>
          <w:color w:val="000000" w:themeColor="text1"/>
          <w:szCs w:val="24"/>
        </w:rPr>
        <w:t xml:space="preserve">above </w:t>
      </w:r>
      <w:ins w:id="436" w:author="tao huang" w:date="2017-12-27T15:12:00Z">
        <w:r w:rsidR="00AA2C40">
          <w:rPr>
            <w:rFonts w:cs="Times New Roman"/>
            <w:color w:val="000000" w:themeColor="text1"/>
            <w:szCs w:val="24"/>
          </w:rPr>
          <w:t xml:space="preserve">across all the SKU’s </w:t>
        </w:r>
      </w:ins>
      <w:r w:rsidRPr="000B121E">
        <w:rPr>
          <w:rFonts w:cs="Times New Roman"/>
          <w:color w:val="000000" w:themeColor="text1"/>
          <w:szCs w:val="24"/>
        </w:rPr>
        <w:t>to mitigate the issue of multicollinearity</w:t>
      </w:r>
      <w:r w:rsidRPr="000B121E">
        <w:rPr>
          <w:rStyle w:val="FootnoteReference"/>
          <w:rFonts w:cs="Times New Roman"/>
          <w:color w:val="000000" w:themeColor="text1"/>
          <w:szCs w:val="24"/>
        </w:rPr>
        <w:footnoteReference w:id="12"/>
      </w:r>
      <w:r w:rsidRPr="000B121E">
        <w:rPr>
          <w:rFonts w:cs="Times New Roman"/>
          <w:color w:val="000000" w:themeColor="text1"/>
          <w:szCs w:val="24"/>
        </w:rPr>
        <w:t>. Table 6 shows the correlation between the original fourteen explanatory variables and the construct factors</w:t>
      </w:r>
      <w:r w:rsidRPr="000B121E">
        <w:rPr>
          <w:rStyle w:val="FootnoteReference"/>
          <w:rFonts w:cs="Times New Roman"/>
          <w:color w:val="000000" w:themeColor="text1"/>
          <w:szCs w:val="24"/>
        </w:rPr>
        <w:footnoteReference w:id="13"/>
      </w:r>
      <w:r w:rsidRPr="000B121E">
        <w:rPr>
          <w:rFonts w:cs="Times New Roman"/>
          <w:color w:val="000000" w:themeColor="text1"/>
          <w:szCs w:val="24"/>
        </w:rPr>
        <w:t xml:space="preserve">. We </w:t>
      </w:r>
      <w:del w:id="437" w:author="tao huang" w:date="2017-12-27T15:13:00Z">
        <w:r w:rsidRPr="000B121E" w:rsidDel="00AA2C40">
          <w:rPr>
            <w:rFonts w:cs="Times New Roman"/>
            <w:color w:val="000000" w:themeColor="text1"/>
            <w:szCs w:val="24"/>
          </w:rPr>
          <w:delText xml:space="preserve">define </w:delText>
        </w:r>
      </w:del>
      <w:ins w:id="438" w:author="tao huang" w:date="2017-12-27T15:13:00Z">
        <w:r w:rsidR="00AA2C40">
          <w:rPr>
            <w:rFonts w:cs="Times New Roman"/>
            <w:color w:val="000000" w:themeColor="text1"/>
            <w:szCs w:val="24"/>
          </w:rPr>
          <w:t>may interpret</w:t>
        </w:r>
        <w:r w:rsidR="00AA2C40" w:rsidRPr="000B121E">
          <w:rPr>
            <w:rFonts w:cs="Times New Roman"/>
            <w:color w:val="000000" w:themeColor="text1"/>
            <w:szCs w:val="24"/>
          </w:rPr>
          <w:t xml:space="preserve"> </w:t>
        </w:r>
      </w:ins>
      <w:r w:rsidRPr="000B121E">
        <w:rPr>
          <w:rFonts w:cs="Times New Roman"/>
          <w:color w:val="000000" w:themeColor="text1"/>
          <w:szCs w:val="24"/>
        </w:rPr>
        <w:t xml:space="preserve">factor 1 as “Outliers and </w:t>
      </w:r>
      <w:del w:id="439" w:author="tao huang" w:date="2017-12-27T15:14:00Z">
        <w:r w:rsidRPr="000B121E" w:rsidDel="00AA2C40">
          <w:rPr>
            <w:rFonts w:cs="Times New Roman"/>
            <w:color w:val="000000" w:themeColor="text1"/>
            <w:szCs w:val="24"/>
          </w:rPr>
          <w:delText>general variations</w:delText>
        </w:r>
      </w:del>
      <w:ins w:id="440" w:author="tao huang" w:date="2017-12-27T15:19:00Z">
        <w:r w:rsidR="0045047F">
          <w:rPr>
            <w:rFonts w:cs="Times New Roman"/>
            <w:color w:val="000000" w:themeColor="text1"/>
            <w:szCs w:val="24"/>
          </w:rPr>
          <w:t>promotional</w:t>
        </w:r>
      </w:ins>
      <w:ins w:id="441" w:author="tao huang" w:date="2017-12-27T15:18:00Z">
        <w:r w:rsidR="00E63258">
          <w:rPr>
            <w:rFonts w:cs="Times New Roman"/>
            <w:color w:val="000000" w:themeColor="text1"/>
            <w:szCs w:val="24"/>
          </w:rPr>
          <w:t xml:space="preserve"> variations</w:t>
        </w:r>
      </w:ins>
      <w:r w:rsidRPr="000B121E">
        <w:rPr>
          <w:rFonts w:cs="Times New Roman"/>
          <w:color w:val="000000" w:themeColor="text1"/>
          <w:szCs w:val="24"/>
        </w:rPr>
        <w:t>”, factor 2 as “Sales level and variation”, factor 3 as “</w:t>
      </w:r>
      <w:del w:id="442" w:author="tao huang" w:date="2017-12-27T15:16:00Z">
        <w:r w:rsidRPr="000B121E" w:rsidDel="005E2F39">
          <w:rPr>
            <w:rFonts w:cs="Times New Roman"/>
            <w:color w:val="000000" w:themeColor="text1"/>
            <w:szCs w:val="24"/>
          </w:rPr>
          <w:delText>Central tendency of sales</w:delText>
        </w:r>
      </w:del>
      <w:ins w:id="443" w:author="tao huang" w:date="2017-12-27T15:16:00Z">
        <w:r w:rsidR="005E2F39">
          <w:rPr>
            <w:rFonts w:cs="Times New Roman"/>
            <w:color w:val="000000" w:themeColor="text1"/>
            <w:szCs w:val="24"/>
          </w:rPr>
          <w:t>The shape of sales</w:t>
        </w:r>
      </w:ins>
      <w:r w:rsidRPr="000B121E">
        <w:rPr>
          <w:rFonts w:cs="Times New Roman"/>
          <w:color w:val="000000" w:themeColor="text1"/>
          <w:szCs w:val="24"/>
        </w:rPr>
        <w:t>”, factor 4 as “Price level and variation”, and factor 5 as “</w:t>
      </w:r>
      <w:r w:rsidRPr="000B121E">
        <w:rPr>
          <w:rFonts w:eastAsia="Times New Roman" w:cs="Times New Roman"/>
          <w:color w:val="000000" w:themeColor="text1"/>
          <w:szCs w:val="24"/>
        </w:rPr>
        <w:t>Randomness and growth</w:t>
      </w:r>
      <w:r w:rsidRPr="000B121E">
        <w:rPr>
          <w:rFonts w:cs="Times New Roman"/>
          <w:color w:val="000000" w:themeColor="text1"/>
          <w:szCs w:val="24"/>
        </w:rPr>
        <w:t xml:space="preserve">”. We then regress the percentage improvement by the models based </w:t>
      </w:r>
      <w:r w:rsidRPr="000B121E">
        <w:rPr>
          <w:rFonts w:cs="Times New Roman"/>
          <w:noProof/>
          <w:color w:val="000000" w:themeColor="text1"/>
          <w:szCs w:val="24"/>
        </w:rPr>
        <w:t>on</w:t>
      </w:r>
      <w:r w:rsidRPr="000B121E">
        <w:rPr>
          <w:rFonts w:cs="Times New Roman"/>
          <w:color w:val="000000" w:themeColor="text1"/>
          <w:szCs w:val="24"/>
        </w:rPr>
        <w:t xml:space="preserve"> these 5 factors. For robustness, we construct the model with and without </w:t>
      </w:r>
      <w:ins w:id="444" w:author="tao huang" w:date="2017-12-27T15:17:00Z">
        <w:r w:rsidR="005E2F39">
          <w:rPr>
            <w:rFonts w:cs="Times New Roman"/>
            <w:color w:val="000000" w:themeColor="text1"/>
            <w:szCs w:val="24"/>
          </w:rPr>
          <w:t xml:space="preserve">the </w:t>
        </w:r>
      </w:ins>
      <w:r w:rsidRPr="000B121E">
        <w:rPr>
          <w:rFonts w:cs="Times New Roman"/>
          <w:color w:val="000000" w:themeColor="text1"/>
          <w:szCs w:val="24"/>
        </w:rPr>
        <w:t xml:space="preserve">dummy variables </w:t>
      </w:r>
      <w:del w:id="445" w:author="tao huang" w:date="2017-12-27T15:17:00Z">
        <w:r w:rsidRPr="000B121E" w:rsidDel="005E2F39">
          <w:rPr>
            <w:rFonts w:cs="Times New Roman"/>
            <w:color w:val="000000" w:themeColor="text1"/>
            <w:szCs w:val="24"/>
          </w:rPr>
          <w:delText xml:space="preserve">for </w:delText>
        </w:r>
      </w:del>
      <w:ins w:id="446" w:author="tao huang" w:date="2017-12-27T15:17:00Z">
        <w:r w:rsidR="005E2F39">
          <w:rPr>
            <w:rFonts w:cs="Times New Roman"/>
            <w:color w:val="000000" w:themeColor="text1"/>
            <w:szCs w:val="24"/>
          </w:rPr>
          <w:t xml:space="preserve">of </w:t>
        </w:r>
      </w:ins>
      <w:r w:rsidRPr="000B121E">
        <w:rPr>
          <w:rFonts w:cs="Times New Roman"/>
          <w:color w:val="000000" w:themeColor="text1"/>
          <w:szCs w:val="24"/>
        </w:rPr>
        <w:t>product categories.</w:t>
      </w:r>
    </w:p>
    <w:p w14:paraId="2035F868"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6.</w:t>
      </w:r>
      <w:r w:rsidRPr="000B121E">
        <w:rPr>
          <w:rFonts w:cs="Times New Roman"/>
          <w:color w:val="000000" w:themeColor="text1"/>
          <w:szCs w:val="24"/>
        </w:rPr>
        <w:tab/>
        <w:t xml:space="preserve">The pattern of the factors </w:t>
      </w:r>
    </w:p>
    <w:tbl>
      <w:tblPr>
        <w:tblStyle w:val="ListTable1Light1"/>
        <w:tblW w:w="7928" w:type="dxa"/>
        <w:jc w:val="center"/>
        <w:tblLook w:val="04A0" w:firstRow="1" w:lastRow="0" w:firstColumn="1" w:lastColumn="0" w:noHBand="0" w:noVBand="1"/>
        <w:tblDescription w:val="Page Layout"/>
        <w:tblPrChange w:id="447" w:author="tao huang" w:date="2017-12-27T15:13:00Z">
          <w:tblPr>
            <w:tblStyle w:val="ListTable1Light1"/>
            <w:tblW w:w="7477" w:type="dxa"/>
            <w:jc w:val="center"/>
            <w:tblLook w:val="04A0" w:firstRow="1" w:lastRow="0" w:firstColumn="1" w:lastColumn="0" w:noHBand="0" w:noVBand="1"/>
            <w:tblDescription w:val="Page Layout"/>
          </w:tblPr>
        </w:tblPrChange>
      </w:tblPr>
      <w:tblGrid>
        <w:gridCol w:w="2977"/>
        <w:gridCol w:w="900"/>
        <w:gridCol w:w="900"/>
        <w:gridCol w:w="1351"/>
        <w:gridCol w:w="900"/>
        <w:gridCol w:w="900"/>
        <w:tblGridChange w:id="448">
          <w:tblGrid>
            <w:gridCol w:w="2526"/>
            <w:gridCol w:w="900"/>
            <w:gridCol w:w="900"/>
            <w:gridCol w:w="1351"/>
            <w:gridCol w:w="900"/>
            <w:gridCol w:w="900"/>
          </w:tblGrid>
        </w:tblGridChange>
      </w:tblGrid>
      <w:tr w:rsidR="004617F2" w:rsidRPr="000B121E" w14:paraId="78196670" w14:textId="77777777" w:rsidTr="00AA2C40">
        <w:trPr>
          <w:cnfStyle w:val="100000000000" w:firstRow="1" w:lastRow="0" w:firstColumn="0" w:lastColumn="0" w:oddVBand="0" w:evenVBand="0" w:oddHBand="0" w:evenHBand="0" w:firstRowFirstColumn="0" w:firstRowLastColumn="0" w:lastRowFirstColumn="0" w:lastRowLastColumn="0"/>
          <w:trHeight w:val="20"/>
          <w:jc w:val="center"/>
          <w:trPrChange w:id="449"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50" w:author="tao huang" w:date="2017-12-27T15:13:00Z">
              <w:tcPr>
                <w:tcW w:w="2977" w:type="dxa"/>
                <w:shd w:val="clear" w:color="auto" w:fill="auto"/>
                <w:hideMark/>
              </w:tcPr>
            </w:tcPrChange>
          </w:tcPr>
          <w:p w14:paraId="540F371A" w14:textId="77777777" w:rsidR="004617F2" w:rsidRPr="000B121E" w:rsidRDefault="004617F2" w:rsidP="000B121E">
            <w:pPr>
              <w:shd w:val="clear" w:color="auto" w:fill="FFFFFF" w:themeFill="background1"/>
              <w:spacing w:after="0" w:line="240" w:lineRule="auto"/>
              <w:jc w:val="center"/>
              <w:cnfStyle w:val="101000000000" w:firstRow="1" w:lastRow="0" w:firstColumn="1"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Variable</w:t>
            </w:r>
          </w:p>
        </w:tc>
        <w:tc>
          <w:tcPr>
            <w:tcW w:w="900" w:type="dxa"/>
            <w:shd w:val="clear" w:color="auto" w:fill="auto"/>
            <w:hideMark/>
            <w:tcPrChange w:id="451" w:author="tao huang" w:date="2017-12-27T15:13:00Z">
              <w:tcPr>
                <w:tcW w:w="900" w:type="dxa"/>
                <w:shd w:val="clear" w:color="auto" w:fill="auto"/>
                <w:hideMark/>
              </w:tcPr>
            </w:tcPrChange>
          </w:tcPr>
          <w:p w14:paraId="66C1BE67"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Factor1</w:t>
            </w:r>
          </w:p>
        </w:tc>
        <w:tc>
          <w:tcPr>
            <w:tcW w:w="900" w:type="dxa"/>
            <w:shd w:val="clear" w:color="auto" w:fill="auto"/>
            <w:hideMark/>
            <w:tcPrChange w:id="452" w:author="tao huang" w:date="2017-12-27T15:13:00Z">
              <w:tcPr>
                <w:tcW w:w="900" w:type="dxa"/>
                <w:shd w:val="clear" w:color="auto" w:fill="auto"/>
                <w:hideMark/>
              </w:tcPr>
            </w:tcPrChange>
          </w:tcPr>
          <w:p w14:paraId="31B26D1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Factor2</w:t>
            </w:r>
          </w:p>
        </w:tc>
        <w:tc>
          <w:tcPr>
            <w:tcW w:w="1351" w:type="dxa"/>
            <w:shd w:val="clear" w:color="auto" w:fill="auto"/>
            <w:hideMark/>
            <w:tcPrChange w:id="453" w:author="tao huang" w:date="2017-12-27T15:13:00Z">
              <w:tcPr>
                <w:tcW w:w="900" w:type="dxa"/>
                <w:shd w:val="clear" w:color="auto" w:fill="auto"/>
                <w:hideMark/>
              </w:tcPr>
            </w:tcPrChange>
          </w:tcPr>
          <w:p w14:paraId="250F752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commentRangeStart w:id="454"/>
            <w:r w:rsidRPr="000B121E">
              <w:rPr>
                <w:rFonts w:eastAsia="Times New Roman" w:cs="Times New Roman"/>
                <w:b w:val="0"/>
                <w:color w:val="000000" w:themeColor="text1"/>
                <w:sz w:val="22"/>
              </w:rPr>
              <w:t>Factor3</w:t>
            </w:r>
            <w:commentRangeEnd w:id="454"/>
            <w:r w:rsidR="00A026EA">
              <w:rPr>
                <w:rStyle w:val="CommentReference"/>
                <w:b w:val="0"/>
                <w:bCs w:val="0"/>
              </w:rPr>
              <w:commentReference w:id="454"/>
            </w:r>
          </w:p>
        </w:tc>
        <w:tc>
          <w:tcPr>
            <w:tcW w:w="900" w:type="dxa"/>
            <w:shd w:val="clear" w:color="auto" w:fill="auto"/>
            <w:hideMark/>
            <w:tcPrChange w:id="455" w:author="tao huang" w:date="2017-12-27T15:13:00Z">
              <w:tcPr>
                <w:tcW w:w="900" w:type="dxa"/>
                <w:shd w:val="clear" w:color="auto" w:fill="auto"/>
                <w:hideMark/>
              </w:tcPr>
            </w:tcPrChange>
          </w:tcPr>
          <w:p w14:paraId="5D0F222D"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Factor4</w:t>
            </w:r>
          </w:p>
        </w:tc>
        <w:tc>
          <w:tcPr>
            <w:tcW w:w="900" w:type="dxa"/>
            <w:shd w:val="clear" w:color="auto" w:fill="auto"/>
            <w:hideMark/>
            <w:tcPrChange w:id="456" w:author="tao huang" w:date="2017-12-27T15:13:00Z">
              <w:tcPr>
                <w:tcW w:w="900" w:type="dxa"/>
                <w:shd w:val="clear" w:color="auto" w:fill="auto"/>
                <w:hideMark/>
              </w:tcPr>
            </w:tcPrChange>
          </w:tcPr>
          <w:p w14:paraId="289F08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Factor5</w:t>
            </w:r>
          </w:p>
        </w:tc>
      </w:tr>
      <w:tr w:rsidR="004617F2" w:rsidRPr="000B121E" w14:paraId="020D4D5F" w14:textId="77777777" w:rsidTr="00AA2C40">
        <w:trPr>
          <w:cnfStyle w:val="000000100000" w:firstRow="0" w:lastRow="0" w:firstColumn="0" w:lastColumn="0" w:oddVBand="0" w:evenVBand="0" w:oddHBand="1" w:evenHBand="0" w:firstRowFirstColumn="0" w:firstRowLastColumn="0" w:lastRowFirstColumn="0" w:lastRowLastColumn="0"/>
          <w:trHeight w:val="20"/>
          <w:jc w:val="center"/>
          <w:trPrChange w:id="457"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58" w:author="tao huang" w:date="2017-12-27T15:13:00Z">
              <w:tcPr>
                <w:tcW w:w="2977" w:type="dxa"/>
                <w:shd w:val="clear" w:color="auto" w:fill="auto"/>
                <w:hideMark/>
              </w:tcPr>
            </w:tcPrChange>
          </w:tcPr>
          <w:p w14:paraId="017BD1E0"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Proportion of outliers</w:t>
            </w:r>
          </w:p>
        </w:tc>
        <w:tc>
          <w:tcPr>
            <w:tcW w:w="900" w:type="dxa"/>
            <w:shd w:val="clear" w:color="auto" w:fill="auto"/>
            <w:hideMark/>
            <w:tcPrChange w:id="459" w:author="tao huang" w:date="2017-12-27T15:13:00Z">
              <w:tcPr>
                <w:tcW w:w="900" w:type="dxa"/>
                <w:shd w:val="clear" w:color="auto" w:fill="auto"/>
                <w:hideMark/>
              </w:tcPr>
            </w:tcPrChange>
          </w:tcPr>
          <w:p w14:paraId="062F232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0.855</w:t>
            </w:r>
          </w:p>
        </w:tc>
        <w:tc>
          <w:tcPr>
            <w:tcW w:w="900" w:type="dxa"/>
            <w:shd w:val="clear" w:color="auto" w:fill="auto"/>
            <w:hideMark/>
            <w:tcPrChange w:id="460" w:author="tao huang" w:date="2017-12-27T15:13:00Z">
              <w:tcPr>
                <w:tcW w:w="900" w:type="dxa"/>
                <w:shd w:val="clear" w:color="auto" w:fill="auto"/>
                <w:hideMark/>
              </w:tcPr>
            </w:tcPrChange>
          </w:tcPr>
          <w:p w14:paraId="5964E33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hideMark/>
            <w:tcPrChange w:id="461" w:author="tao huang" w:date="2017-12-27T15:13:00Z">
              <w:tcPr>
                <w:tcW w:w="900" w:type="dxa"/>
                <w:shd w:val="clear" w:color="auto" w:fill="auto"/>
                <w:hideMark/>
              </w:tcPr>
            </w:tcPrChange>
          </w:tcPr>
          <w:p w14:paraId="0E6D9BF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62" w:author="tao huang" w:date="2017-12-27T15:13:00Z">
              <w:tcPr>
                <w:tcW w:w="900" w:type="dxa"/>
                <w:shd w:val="clear" w:color="auto" w:fill="auto"/>
                <w:noWrap/>
                <w:hideMark/>
              </w:tcPr>
            </w:tcPrChange>
          </w:tcPr>
          <w:p w14:paraId="1E052B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63" w:author="tao huang" w:date="2017-12-27T15:13:00Z">
              <w:tcPr>
                <w:tcW w:w="900" w:type="dxa"/>
                <w:shd w:val="clear" w:color="auto" w:fill="auto"/>
                <w:noWrap/>
                <w:hideMark/>
              </w:tcPr>
            </w:tcPrChange>
          </w:tcPr>
          <w:p w14:paraId="475AD0E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79DF276" w14:textId="77777777" w:rsidTr="00AA2C40">
        <w:trPr>
          <w:trHeight w:val="20"/>
          <w:jc w:val="center"/>
          <w:trPrChange w:id="464"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65" w:author="tao huang" w:date="2017-12-27T15:13:00Z">
              <w:tcPr>
                <w:tcW w:w="2977" w:type="dxa"/>
                <w:shd w:val="clear" w:color="auto" w:fill="auto"/>
                <w:hideMark/>
              </w:tcPr>
            </w:tcPrChange>
          </w:tcPr>
          <w:p w14:paraId="535DD70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(price)</w:t>
            </w:r>
          </w:p>
        </w:tc>
        <w:tc>
          <w:tcPr>
            <w:tcW w:w="900" w:type="dxa"/>
            <w:shd w:val="clear" w:color="auto" w:fill="auto"/>
            <w:hideMark/>
            <w:tcPrChange w:id="466" w:author="tao huang" w:date="2017-12-27T15:13:00Z">
              <w:tcPr>
                <w:tcW w:w="900" w:type="dxa"/>
                <w:shd w:val="clear" w:color="auto" w:fill="auto"/>
                <w:hideMark/>
              </w:tcPr>
            </w:tcPrChange>
          </w:tcPr>
          <w:p w14:paraId="520E22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0.759</w:t>
            </w:r>
          </w:p>
        </w:tc>
        <w:tc>
          <w:tcPr>
            <w:tcW w:w="900" w:type="dxa"/>
            <w:shd w:val="clear" w:color="auto" w:fill="auto"/>
            <w:hideMark/>
            <w:tcPrChange w:id="467" w:author="tao huang" w:date="2017-12-27T15:13:00Z">
              <w:tcPr>
                <w:tcW w:w="900" w:type="dxa"/>
                <w:shd w:val="clear" w:color="auto" w:fill="auto"/>
                <w:hideMark/>
              </w:tcPr>
            </w:tcPrChange>
          </w:tcPr>
          <w:p w14:paraId="035315C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hideMark/>
            <w:tcPrChange w:id="468" w:author="tao huang" w:date="2017-12-27T15:13:00Z">
              <w:tcPr>
                <w:tcW w:w="900" w:type="dxa"/>
                <w:shd w:val="clear" w:color="auto" w:fill="auto"/>
                <w:hideMark/>
              </w:tcPr>
            </w:tcPrChange>
          </w:tcPr>
          <w:p w14:paraId="2576B82D"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469" w:author="tao huang" w:date="2017-12-27T15:13:00Z">
              <w:tcPr>
                <w:tcW w:w="900" w:type="dxa"/>
                <w:shd w:val="clear" w:color="auto" w:fill="auto"/>
                <w:hideMark/>
              </w:tcPr>
            </w:tcPrChange>
          </w:tcPr>
          <w:p w14:paraId="5684642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470" w:author="tao huang" w:date="2017-12-27T15:13:00Z">
              <w:tcPr>
                <w:tcW w:w="900" w:type="dxa"/>
                <w:shd w:val="clear" w:color="auto" w:fill="auto"/>
                <w:hideMark/>
              </w:tcPr>
            </w:tcPrChange>
          </w:tcPr>
          <w:p w14:paraId="3001FEE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FA19794" w14:textId="77777777" w:rsidTr="00AA2C40">
        <w:trPr>
          <w:cnfStyle w:val="000000100000" w:firstRow="0" w:lastRow="0" w:firstColumn="0" w:lastColumn="0" w:oddVBand="0" w:evenVBand="0" w:oddHBand="1" w:evenHBand="0" w:firstRowFirstColumn="0" w:firstRowLastColumn="0" w:lastRowFirstColumn="0" w:lastRowLastColumn="0"/>
          <w:trHeight w:val="20"/>
          <w:jc w:val="center"/>
          <w:trPrChange w:id="471"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72" w:author="tao huang" w:date="2017-12-27T15:13:00Z">
              <w:tcPr>
                <w:tcW w:w="2977" w:type="dxa"/>
                <w:shd w:val="clear" w:color="auto" w:fill="auto"/>
                <w:hideMark/>
              </w:tcPr>
            </w:tcPrChange>
          </w:tcPr>
          <w:p w14:paraId="616B7853"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(sales)</w:t>
            </w:r>
          </w:p>
        </w:tc>
        <w:tc>
          <w:tcPr>
            <w:tcW w:w="900" w:type="dxa"/>
            <w:shd w:val="clear" w:color="auto" w:fill="auto"/>
            <w:hideMark/>
            <w:tcPrChange w:id="473" w:author="tao huang" w:date="2017-12-27T15:13:00Z">
              <w:tcPr>
                <w:tcW w:w="900" w:type="dxa"/>
                <w:shd w:val="clear" w:color="auto" w:fill="auto"/>
                <w:hideMark/>
              </w:tcPr>
            </w:tcPrChange>
          </w:tcPr>
          <w:p w14:paraId="72F3F1B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0.714</w:t>
            </w:r>
          </w:p>
        </w:tc>
        <w:tc>
          <w:tcPr>
            <w:tcW w:w="900" w:type="dxa"/>
            <w:shd w:val="clear" w:color="auto" w:fill="auto"/>
            <w:hideMark/>
            <w:tcPrChange w:id="474" w:author="tao huang" w:date="2017-12-27T15:13:00Z">
              <w:tcPr>
                <w:tcW w:w="900" w:type="dxa"/>
                <w:shd w:val="clear" w:color="auto" w:fill="auto"/>
                <w:hideMark/>
              </w:tcPr>
            </w:tcPrChange>
          </w:tcPr>
          <w:p w14:paraId="138D43C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hideMark/>
            <w:tcPrChange w:id="475" w:author="tao huang" w:date="2017-12-27T15:13:00Z">
              <w:tcPr>
                <w:tcW w:w="900" w:type="dxa"/>
                <w:shd w:val="clear" w:color="auto" w:fill="auto"/>
                <w:hideMark/>
              </w:tcPr>
            </w:tcPrChange>
          </w:tcPr>
          <w:p w14:paraId="2D6E605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76" w:author="tao huang" w:date="2017-12-27T15:13:00Z">
              <w:tcPr>
                <w:tcW w:w="900" w:type="dxa"/>
                <w:shd w:val="clear" w:color="auto" w:fill="auto"/>
                <w:noWrap/>
                <w:hideMark/>
              </w:tcPr>
            </w:tcPrChange>
          </w:tcPr>
          <w:p w14:paraId="7E72E0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77" w:author="tao huang" w:date="2017-12-27T15:13:00Z">
              <w:tcPr>
                <w:tcW w:w="900" w:type="dxa"/>
                <w:shd w:val="clear" w:color="auto" w:fill="auto"/>
                <w:noWrap/>
                <w:hideMark/>
              </w:tcPr>
            </w:tcPrChange>
          </w:tcPr>
          <w:p w14:paraId="180DAC8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E800A58" w14:textId="77777777" w:rsidTr="00AA2C40">
        <w:trPr>
          <w:trHeight w:val="20"/>
          <w:jc w:val="center"/>
          <w:trPrChange w:id="478"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79" w:author="tao huang" w:date="2017-12-27T15:13:00Z">
              <w:tcPr>
                <w:tcW w:w="2977" w:type="dxa"/>
                <w:shd w:val="clear" w:color="auto" w:fill="auto"/>
                <w:hideMark/>
              </w:tcPr>
            </w:tcPrChange>
          </w:tcPr>
          <w:p w14:paraId="5540FA5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Feature</w:t>
            </w:r>
          </w:p>
        </w:tc>
        <w:tc>
          <w:tcPr>
            <w:tcW w:w="900" w:type="dxa"/>
            <w:shd w:val="clear" w:color="auto" w:fill="auto"/>
            <w:hideMark/>
            <w:tcPrChange w:id="480" w:author="tao huang" w:date="2017-12-27T15:13:00Z">
              <w:tcPr>
                <w:tcW w:w="900" w:type="dxa"/>
                <w:shd w:val="clear" w:color="auto" w:fill="auto"/>
                <w:hideMark/>
              </w:tcPr>
            </w:tcPrChange>
          </w:tcPr>
          <w:p w14:paraId="38D15CF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c>
          <w:tcPr>
            <w:tcW w:w="900" w:type="dxa"/>
            <w:shd w:val="clear" w:color="auto" w:fill="auto"/>
            <w:hideMark/>
            <w:tcPrChange w:id="481" w:author="tao huang" w:date="2017-12-27T15:13:00Z">
              <w:tcPr>
                <w:tcW w:w="900" w:type="dxa"/>
                <w:shd w:val="clear" w:color="auto" w:fill="auto"/>
                <w:hideMark/>
              </w:tcPr>
            </w:tcPrChange>
          </w:tcPr>
          <w:p w14:paraId="52E906E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hideMark/>
            <w:tcPrChange w:id="482" w:author="tao huang" w:date="2017-12-27T15:13:00Z">
              <w:tcPr>
                <w:tcW w:w="900" w:type="dxa"/>
                <w:shd w:val="clear" w:color="auto" w:fill="auto"/>
                <w:hideMark/>
              </w:tcPr>
            </w:tcPrChange>
          </w:tcPr>
          <w:p w14:paraId="50BB10E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83" w:author="tao huang" w:date="2017-12-27T15:13:00Z">
              <w:tcPr>
                <w:tcW w:w="900" w:type="dxa"/>
                <w:shd w:val="clear" w:color="auto" w:fill="auto"/>
                <w:noWrap/>
                <w:hideMark/>
              </w:tcPr>
            </w:tcPrChange>
          </w:tcPr>
          <w:p w14:paraId="33845C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84" w:author="tao huang" w:date="2017-12-27T15:13:00Z">
              <w:tcPr>
                <w:tcW w:w="900" w:type="dxa"/>
                <w:shd w:val="clear" w:color="auto" w:fill="auto"/>
                <w:noWrap/>
                <w:hideMark/>
              </w:tcPr>
            </w:tcPrChange>
          </w:tcPr>
          <w:p w14:paraId="77D26B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867C7AB" w14:textId="77777777" w:rsidTr="00AA2C40">
        <w:trPr>
          <w:cnfStyle w:val="000000100000" w:firstRow="0" w:lastRow="0" w:firstColumn="0" w:lastColumn="0" w:oddVBand="0" w:evenVBand="0" w:oddHBand="1" w:evenHBand="0" w:firstRowFirstColumn="0" w:firstRowLastColumn="0" w:lastRowFirstColumn="0" w:lastRowLastColumn="0"/>
          <w:trHeight w:val="20"/>
          <w:jc w:val="center"/>
          <w:trPrChange w:id="485"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86" w:author="tao huang" w:date="2017-12-27T15:13:00Z">
              <w:tcPr>
                <w:tcW w:w="2977" w:type="dxa"/>
                <w:shd w:val="clear" w:color="auto" w:fill="auto"/>
                <w:hideMark/>
              </w:tcPr>
            </w:tcPrChange>
          </w:tcPr>
          <w:p w14:paraId="7119B9E4"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sales</w:t>
            </w:r>
          </w:p>
        </w:tc>
        <w:tc>
          <w:tcPr>
            <w:tcW w:w="900" w:type="dxa"/>
            <w:shd w:val="clear" w:color="auto" w:fill="auto"/>
            <w:hideMark/>
            <w:tcPrChange w:id="487" w:author="tao huang" w:date="2017-12-27T15:13:00Z">
              <w:tcPr>
                <w:tcW w:w="900" w:type="dxa"/>
                <w:shd w:val="clear" w:color="auto" w:fill="auto"/>
                <w:hideMark/>
              </w:tcPr>
            </w:tcPrChange>
          </w:tcPr>
          <w:p w14:paraId="02FD5D9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488" w:author="tao huang" w:date="2017-12-27T15:13:00Z">
              <w:tcPr>
                <w:tcW w:w="900" w:type="dxa"/>
                <w:shd w:val="clear" w:color="auto" w:fill="auto"/>
                <w:hideMark/>
              </w:tcPr>
            </w:tcPrChange>
          </w:tcPr>
          <w:p w14:paraId="4CFB08F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0.964</w:t>
            </w:r>
          </w:p>
        </w:tc>
        <w:tc>
          <w:tcPr>
            <w:tcW w:w="1351" w:type="dxa"/>
            <w:shd w:val="clear" w:color="auto" w:fill="auto"/>
            <w:hideMark/>
            <w:tcPrChange w:id="489" w:author="tao huang" w:date="2017-12-27T15:13:00Z">
              <w:tcPr>
                <w:tcW w:w="900" w:type="dxa"/>
                <w:shd w:val="clear" w:color="auto" w:fill="auto"/>
                <w:hideMark/>
              </w:tcPr>
            </w:tcPrChange>
          </w:tcPr>
          <w:p w14:paraId="5594F48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90" w:author="tao huang" w:date="2017-12-27T15:13:00Z">
              <w:tcPr>
                <w:tcW w:w="900" w:type="dxa"/>
                <w:shd w:val="clear" w:color="auto" w:fill="auto"/>
                <w:noWrap/>
                <w:hideMark/>
              </w:tcPr>
            </w:tcPrChange>
          </w:tcPr>
          <w:p w14:paraId="4E74EFD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491" w:author="tao huang" w:date="2017-12-27T15:13:00Z">
              <w:tcPr>
                <w:tcW w:w="900" w:type="dxa"/>
                <w:shd w:val="clear" w:color="auto" w:fill="auto"/>
                <w:hideMark/>
              </w:tcPr>
            </w:tcPrChange>
          </w:tcPr>
          <w:p w14:paraId="772242C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3E8D8EB8" w14:textId="77777777" w:rsidTr="00AA2C40">
        <w:trPr>
          <w:trHeight w:val="20"/>
          <w:jc w:val="center"/>
          <w:trPrChange w:id="492"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493" w:author="tao huang" w:date="2017-12-27T15:13:00Z">
              <w:tcPr>
                <w:tcW w:w="2977" w:type="dxa"/>
                <w:shd w:val="clear" w:color="auto" w:fill="auto"/>
                <w:hideMark/>
              </w:tcPr>
            </w:tcPrChange>
          </w:tcPr>
          <w:p w14:paraId="4063D82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Range of sales</w:t>
            </w:r>
          </w:p>
        </w:tc>
        <w:tc>
          <w:tcPr>
            <w:tcW w:w="900" w:type="dxa"/>
            <w:shd w:val="clear" w:color="auto" w:fill="auto"/>
            <w:hideMark/>
            <w:tcPrChange w:id="494" w:author="tao huang" w:date="2017-12-27T15:13:00Z">
              <w:tcPr>
                <w:tcW w:w="900" w:type="dxa"/>
                <w:shd w:val="clear" w:color="auto" w:fill="auto"/>
                <w:hideMark/>
              </w:tcPr>
            </w:tcPrChange>
          </w:tcPr>
          <w:p w14:paraId="5167C20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495" w:author="tao huang" w:date="2017-12-27T15:13:00Z">
              <w:tcPr>
                <w:tcW w:w="900" w:type="dxa"/>
                <w:shd w:val="clear" w:color="auto" w:fill="auto"/>
                <w:hideMark/>
              </w:tcPr>
            </w:tcPrChange>
          </w:tcPr>
          <w:p w14:paraId="148A93E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c>
          <w:tcPr>
            <w:tcW w:w="1351" w:type="dxa"/>
            <w:shd w:val="clear" w:color="auto" w:fill="auto"/>
            <w:hideMark/>
            <w:tcPrChange w:id="496" w:author="tao huang" w:date="2017-12-27T15:13:00Z">
              <w:tcPr>
                <w:tcW w:w="900" w:type="dxa"/>
                <w:shd w:val="clear" w:color="auto" w:fill="auto"/>
                <w:hideMark/>
              </w:tcPr>
            </w:tcPrChange>
          </w:tcPr>
          <w:p w14:paraId="2358E23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97" w:author="tao huang" w:date="2017-12-27T15:13:00Z">
              <w:tcPr>
                <w:tcW w:w="900" w:type="dxa"/>
                <w:shd w:val="clear" w:color="auto" w:fill="auto"/>
                <w:noWrap/>
                <w:hideMark/>
              </w:tcPr>
            </w:tcPrChange>
          </w:tcPr>
          <w:p w14:paraId="23EAC43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498" w:author="tao huang" w:date="2017-12-27T15:13:00Z">
              <w:tcPr>
                <w:tcW w:w="900" w:type="dxa"/>
                <w:shd w:val="clear" w:color="auto" w:fill="auto"/>
                <w:noWrap/>
                <w:hideMark/>
              </w:tcPr>
            </w:tcPrChange>
          </w:tcPr>
          <w:p w14:paraId="0075B42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910C972" w14:textId="77777777" w:rsidTr="00AA2C40">
        <w:trPr>
          <w:cnfStyle w:val="000000100000" w:firstRow="0" w:lastRow="0" w:firstColumn="0" w:lastColumn="0" w:oddVBand="0" w:evenVBand="0" w:oddHBand="1" w:evenHBand="0" w:firstRowFirstColumn="0" w:firstRowLastColumn="0" w:lastRowFirstColumn="0" w:lastRowLastColumn="0"/>
          <w:trHeight w:val="80"/>
          <w:jc w:val="center"/>
          <w:trPrChange w:id="499" w:author="tao huang" w:date="2017-12-27T15:14: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00" w:author="tao huang" w:date="2017-12-27T15:14:00Z">
              <w:tcPr>
                <w:tcW w:w="2977" w:type="dxa"/>
                <w:shd w:val="clear" w:color="auto" w:fill="auto"/>
                <w:hideMark/>
              </w:tcPr>
            </w:tcPrChange>
          </w:tcPr>
          <w:p w14:paraId="57A8EC0E"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Average sales</w:t>
            </w:r>
          </w:p>
        </w:tc>
        <w:tc>
          <w:tcPr>
            <w:tcW w:w="900" w:type="dxa"/>
            <w:shd w:val="clear" w:color="auto" w:fill="auto"/>
            <w:hideMark/>
            <w:tcPrChange w:id="501" w:author="tao huang" w:date="2017-12-27T15:14:00Z">
              <w:tcPr>
                <w:tcW w:w="900" w:type="dxa"/>
                <w:shd w:val="clear" w:color="auto" w:fill="auto"/>
                <w:hideMark/>
              </w:tcPr>
            </w:tcPrChange>
          </w:tcPr>
          <w:p w14:paraId="0674B7C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02" w:author="tao huang" w:date="2017-12-27T15:14:00Z">
              <w:tcPr>
                <w:tcW w:w="900" w:type="dxa"/>
                <w:shd w:val="clear" w:color="auto" w:fill="auto"/>
                <w:hideMark/>
              </w:tcPr>
            </w:tcPrChange>
          </w:tcPr>
          <w:p w14:paraId="46BABC8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1351" w:type="dxa"/>
            <w:shd w:val="clear" w:color="auto" w:fill="auto"/>
            <w:noWrap/>
            <w:hideMark/>
            <w:tcPrChange w:id="503" w:author="tao huang" w:date="2017-12-27T15:14:00Z">
              <w:tcPr>
                <w:tcW w:w="900" w:type="dxa"/>
                <w:shd w:val="clear" w:color="auto" w:fill="auto"/>
                <w:noWrap/>
                <w:hideMark/>
              </w:tcPr>
            </w:tcPrChange>
          </w:tcPr>
          <w:p w14:paraId="04DEAD0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504" w:author="tao huang" w:date="2017-12-27T15:14:00Z">
              <w:tcPr>
                <w:tcW w:w="900" w:type="dxa"/>
                <w:shd w:val="clear" w:color="auto" w:fill="auto"/>
                <w:noWrap/>
                <w:hideMark/>
              </w:tcPr>
            </w:tcPrChange>
          </w:tcPr>
          <w:p w14:paraId="6DA1C62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05" w:author="tao huang" w:date="2017-12-27T15:14:00Z">
              <w:tcPr>
                <w:tcW w:w="900" w:type="dxa"/>
                <w:shd w:val="clear" w:color="auto" w:fill="auto"/>
                <w:hideMark/>
              </w:tcPr>
            </w:tcPrChange>
          </w:tcPr>
          <w:p w14:paraId="723BBEB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0690CEDB" w14:textId="77777777" w:rsidTr="00AA2C40">
        <w:trPr>
          <w:trHeight w:val="20"/>
          <w:jc w:val="center"/>
          <w:trPrChange w:id="506"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07" w:author="tao huang" w:date="2017-12-27T15:13:00Z">
              <w:tcPr>
                <w:tcW w:w="2977" w:type="dxa"/>
                <w:shd w:val="clear" w:color="auto" w:fill="auto"/>
                <w:hideMark/>
              </w:tcPr>
            </w:tcPrChange>
          </w:tcPr>
          <w:p w14:paraId="140D1F9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Display</w:t>
            </w:r>
          </w:p>
        </w:tc>
        <w:tc>
          <w:tcPr>
            <w:tcW w:w="900" w:type="dxa"/>
            <w:shd w:val="clear" w:color="auto" w:fill="auto"/>
            <w:hideMark/>
            <w:tcPrChange w:id="508" w:author="tao huang" w:date="2017-12-27T15:13:00Z">
              <w:tcPr>
                <w:tcW w:w="900" w:type="dxa"/>
                <w:shd w:val="clear" w:color="auto" w:fill="auto"/>
                <w:hideMark/>
              </w:tcPr>
            </w:tcPrChange>
          </w:tcPr>
          <w:p w14:paraId="5680A8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09" w:author="tao huang" w:date="2017-12-27T15:13:00Z">
              <w:tcPr>
                <w:tcW w:w="900" w:type="dxa"/>
                <w:shd w:val="clear" w:color="auto" w:fill="auto"/>
                <w:hideMark/>
              </w:tcPr>
            </w:tcPrChange>
          </w:tcPr>
          <w:p w14:paraId="20D145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0.281</w:t>
            </w:r>
          </w:p>
        </w:tc>
        <w:tc>
          <w:tcPr>
            <w:tcW w:w="1351" w:type="dxa"/>
            <w:shd w:val="clear" w:color="auto" w:fill="auto"/>
            <w:hideMark/>
            <w:tcPrChange w:id="510" w:author="tao huang" w:date="2017-12-27T15:13:00Z">
              <w:tcPr>
                <w:tcW w:w="900" w:type="dxa"/>
                <w:shd w:val="clear" w:color="auto" w:fill="auto"/>
                <w:hideMark/>
              </w:tcPr>
            </w:tcPrChange>
          </w:tcPr>
          <w:p w14:paraId="176747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511" w:author="tao huang" w:date="2017-12-27T15:13:00Z">
              <w:tcPr>
                <w:tcW w:w="900" w:type="dxa"/>
                <w:shd w:val="clear" w:color="auto" w:fill="auto"/>
                <w:noWrap/>
                <w:hideMark/>
              </w:tcPr>
            </w:tcPrChange>
          </w:tcPr>
          <w:p w14:paraId="704072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512" w:author="tao huang" w:date="2017-12-27T15:13:00Z">
              <w:tcPr>
                <w:tcW w:w="900" w:type="dxa"/>
                <w:shd w:val="clear" w:color="auto" w:fill="auto"/>
                <w:noWrap/>
                <w:hideMark/>
              </w:tcPr>
            </w:tcPrChange>
          </w:tcPr>
          <w:p w14:paraId="736BB87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B83FC92" w14:textId="77777777" w:rsidTr="00AA2C40">
        <w:trPr>
          <w:cnfStyle w:val="000000100000" w:firstRow="0" w:lastRow="0" w:firstColumn="0" w:lastColumn="0" w:oddVBand="0" w:evenVBand="0" w:oddHBand="1" w:evenHBand="0" w:firstRowFirstColumn="0" w:firstRowLastColumn="0" w:lastRowFirstColumn="0" w:lastRowLastColumn="0"/>
          <w:trHeight w:val="20"/>
          <w:jc w:val="center"/>
          <w:trPrChange w:id="513"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14" w:author="tao huang" w:date="2017-12-27T15:13:00Z">
              <w:tcPr>
                <w:tcW w:w="2977" w:type="dxa"/>
                <w:shd w:val="clear" w:color="auto" w:fill="auto"/>
                <w:hideMark/>
              </w:tcPr>
            </w:tcPrChange>
          </w:tcPr>
          <w:p w14:paraId="7C5C5363"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Kurtosis of sales</w:t>
            </w:r>
          </w:p>
        </w:tc>
        <w:tc>
          <w:tcPr>
            <w:tcW w:w="900" w:type="dxa"/>
            <w:shd w:val="clear" w:color="auto" w:fill="auto"/>
            <w:hideMark/>
            <w:tcPrChange w:id="515" w:author="tao huang" w:date="2017-12-27T15:13:00Z">
              <w:tcPr>
                <w:tcW w:w="900" w:type="dxa"/>
                <w:shd w:val="clear" w:color="auto" w:fill="auto"/>
                <w:hideMark/>
              </w:tcPr>
            </w:tcPrChange>
          </w:tcPr>
          <w:p w14:paraId="7CF80721"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16" w:author="tao huang" w:date="2017-12-27T15:13:00Z">
              <w:tcPr>
                <w:tcW w:w="900" w:type="dxa"/>
                <w:shd w:val="clear" w:color="auto" w:fill="auto"/>
                <w:hideMark/>
              </w:tcPr>
            </w:tcPrChange>
          </w:tcPr>
          <w:p w14:paraId="52367B1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hideMark/>
            <w:tcPrChange w:id="517" w:author="tao huang" w:date="2017-12-27T15:13:00Z">
              <w:tcPr>
                <w:tcW w:w="900" w:type="dxa"/>
                <w:shd w:val="clear" w:color="auto" w:fill="auto"/>
                <w:hideMark/>
              </w:tcPr>
            </w:tcPrChange>
          </w:tcPr>
          <w:p w14:paraId="0F1D162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0.973</w:t>
            </w:r>
          </w:p>
        </w:tc>
        <w:tc>
          <w:tcPr>
            <w:tcW w:w="900" w:type="dxa"/>
            <w:shd w:val="clear" w:color="auto" w:fill="auto"/>
            <w:noWrap/>
            <w:hideMark/>
            <w:tcPrChange w:id="518" w:author="tao huang" w:date="2017-12-27T15:13:00Z">
              <w:tcPr>
                <w:tcW w:w="900" w:type="dxa"/>
                <w:shd w:val="clear" w:color="auto" w:fill="auto"/>
                <w:noWrap/>
                <w:hideMark/>
              </w:tcPr>
            </w:tcPrChange>
          </w:tcPr>
          <w:p w14:paraId="69E850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519" w:author="tao huang" w:date="2017-12-27T15:13:00Z">
              <w:tcPr>
                <w:tcW w:w="900" w:type="dxa"/>
                <w:shd w:val="clear" w:color="auto" w:fill="auto"/>
                <w:noWrap/>
                <w:hideMark/>
              </w:tcPr>
            </w:tcPrChange>
          </w:tcPr>
          <w:p w14:paraId="105C99C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5DBF28F" w14:textId="77777777" w:rsidTr="00AA2C40">
        <w:trPr>
          <w:trHeight w:val="20"/>
          <w:jc w:val="center"/>
          <w:trPrChange w:id="520"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21" w:author="tao huang" w:date="2017-12-27T15:13:00Z">
              <w:tcPr>
                <w:tcW w:w="2977" w:type="dxa"/>
                <w:shd w:val="clear" w:color="auto" w:fill="auto"/>
                <w:hideMark/>
              </w:tcPr>
            </w:tcPrChange>
          </w:tcPr>
          <w:p w14:paraId="217D5D5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Skewness of sales</w:t>
            </w:r>
          </w:p>
        </w:tc>
        <w:tc>
          <w:tcPr>
            <w:tcW w:w="900" w:type="dxa"/>
            <w:shd w:val="clear" w:color="auto" w:fill="auto"/>
            <w:hideMark/>
            <w:tcPrChange w:id="522" w:author="tao huang" w:date="2017-12-27T15:13:00Z">
              <w:tcPr>
                <w:tcW w:w="900" w:type="dxa"/>
                <w:shd w:val="clear" w:color="auto" w:fill="auto"/>
                <w:hideMark/>
              </w:tcPr>
            </w:tcPrChange>
          </w:tcPr>
          <w:p w14:paraId="617350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23" w:author="tao huang" w:date="2017-12-27T15:13:00Z">
              <w:tcPr>
                <w:tcW w:w="900" w:type="dxa"/>
                <w:shd w:val="clear" w:color="auto" w:fill="auto"/>
                <w:hideMark/>
              </w:tcPr>
            </w:tcPrChange>
          </w:tcPr>
          <w:p w14:paraId="1FE867B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hideMark/>
            <w:tcPrChange w:id="524" w:author="tao huang" w:date="2017-12-27T15:13:00Z">
              <w:tcPr>
                <w:tcW w:w="900" w:type="dxa"/>
                <w:shd w:val="clear" w:color="auto" w:fill="auto"/>
                <w:hideMark/>
              </w:tcPr>
            </w:tcPrChange>
          </w:tcPr>
          <w:p w14:paraId="31E062D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0.881</w:t>
            </w:r>
          </w:p>
        </w:tc>
        <w:tc>
          <w:tcPr>
            <w:tcW w:w="900" w:type="dxa"/>
            <w:shd w:val="clear" w:color="auto" w:fill="auto"/>
            <w:noWrap/>
            <w:hideMark/>
            <w:tcPrChange w:id="525" w:author="tao huang" w:date="2017-12-27T15:13:00Z">
              <w:tcPr>
                <w:tcW w:w="900" w:type="dxa"/>
                <w:shd w:val="clear" w:color="auto" w:fill="auto"/>
                <w:noWrap/>
                <w:hideMark/>
              </w:tcPr>
            </w:tcPrChange>
          </w:tcPr>
          <w:p w14:paraId="083C161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526" w:author="tao huang" w:date="2017-12-27T15:13:00Z">
              <w:tcPr>
                <w:tcW w:w="900" w:type="dxa"/>
                <w:shd w:val="clear" w:color="auto" w:fill="auto"/>
                <w:noWrap/>
                <w:hideMark/>
              </w:tcPr>
            </w:tcPrChange>
          </w:tcPr>
          <w:p w14:paraId="042837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F8E8305" w14:textId="77777777" w:rsidTr="00AA2C40">
        <w:trPr>
          <w:cnfStyle w:val="000000100000" w:firstRow="0" w:lastRow="0" w:firstColumn="0" w:lastColumn="0" w:oddVBand="0" w:evenVBand="0" w:oddHBand="1" w:evenHBand="0" w:firstRowFirstColumn="0" w:firstRowLastColumn="0" w:lastRowFirstColumn="0" w:lastRowLastColumn="0"/>
          <w:trHeight w:val="20"/>
          <w:jc w:val="center"/>
          <w:trPrChange w:id="527"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28" w:author="tao huang" w:date="2017-12-27T15:13:00Z">
              <w:tcPr>
                <w:tcW w:w="2977" w:type="dxa"/>
                <w:shd w:val="clear" w:color="auto" w:fill="auto"/>
                <w:hideMark/>
              </w:tcPr>
            </w:tcPrChange>
          </w:tcPr>
          <w:p w14:paraId="31F511CC"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price</w:t>
            </w:r>
          </w:p>
        </w:tc>
        <w:tc>
          <w:tcPr>
            <w:tcW w:w="900" w:type="dxa"/>
            <w:shd w:val="clear" w:color="auto" w:fill="auto"/>
            <w:hideMark/>
            <w:tcPrChange w:id="529" w:author="tao huang" w:date="2017-12-27T15:13:00Z">
              <w:tcPr>
                <w:tcW w:w="900" w:type="dxa"/>
                <w:shd w:val="clear" w:color="auto" w:fill="auto"/>
                <w:hideMark/>
              </w:tcPr>
            </w:tcPrChange>
          </w:tcPr>
          <w:p w14:paraId="21B87B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30" w:author="tao huang" w:date="2017-12-27T15:13:00Z">
              <w:tcPr>
                <w:tcW w:w="900" w:type="dxa"/>
                <w:shd w:val="clear" w:color="auto" w:fill="auto"/>
                <w:hideMark/>
              </w:tcPr>
            </w:tcPrChange>
          </w:tcPr>
          <w:p w14:paraId="3D5E272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noWrap/>
            <w:hideMark/>
            <w:tcPrChange w:id="531" w:author="tao huang" w:date="2017-12-27T15:13:00Z">
              <w:tcPr>
                <w:tcW w:w="900" w:type="dxa"/>
                <w:shd w:val="clear" w:color="auto" w:fill="auto"/>
                <w:noWrap/>
                <w:hideMark/>
              </w:tcPr>
            </w:tcPrChange>
          </w:tcPr>
          <w:p w14:paraId="60113DF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32" w:author="tao huang" w:date="2017-12-27T15:13:00Z">
              <w:tcPr>
                <w:tcW w:w="900" w:type="dxa"/>
                <w:shd w:val="clear" w:color="auto" w:fill="auto"/>
                <w:hideMark/>
              </w:tcPr>
            </w:tcPrChange>
          </w:tcPr>
          <w:p w14:paraId="1083000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0.987</w:t>
            </w:r>
          </w:p>
        </w:tc>
        <w:tc>
          <w:tcPr>
            <w:tcW w:w="900" w:type="dxa"/>
            <w:shd w:val="clear" w:color="auto" w:fill="auto"/>
            <w:hideMark/>
            <w:tcPrChange w:id="533" w:author="tao huang" w:date="2017-12-27T15:13:00Z">
              <w:tcPr>
                <w:tcW w:w="900" w:type="dxa"/>
                <w:shd w:val="clear" w:color="auto" w:fill="auto"/>
                <w:hideMark/>
              </w:tcPr>
            </w:tcPrChange>
          </w:tcPr>
          <w:p w14:paraId="0CA5CBF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212BC9B" w14:textId="77777777" w:rsidTr="00AA2C40">
        <w:trPr>
          <w:trHeight w:val="20"/>
          <w:jc w:val="center"/>
          <w:trPrChange w:id="534"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35" w:author="tao huang" w:date="2017-12-27T15:13:00Z">
              <w:tcPr>
                <w:tcW w:w="2977" w:type="dxa"/>
                <w:shd w:val="clear" w:color="auto" w:fill="auto"/>
                <w:hideMark/>
              </w:tcPr>
            </w:tcPrChange>
          </w:tcPr>
          <w:p w14:paraId="29452A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price</w:t>
            </w:r>
          </w:p>
        </w:tc>
        <w:tc>
          <w:tcPr>
            <w:tcW w:w="900" w:type="dxa"/>
            <w:shd w:val="clear" w:color="auto" w:fill="auto"/>
            <w:noWrap/>
            <w:hideMark/>
            <w:tcPrChange w:id="536" w:author="tao huang" w:date="2017-12-27T15:13:00Z">
              <w:tcPr>
                <w:tcW w:w="900" w:type="dxa"/>
                <w:shd w:val="clear" w:color="auto" w:fill="auto"/>
                <w:noWrap/>
                <w:hideMark/>
              </w:tcPr>
            </w:tcPrChange>
          </w:tcPr>
          <w:p w14:paraId="5D8838C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Change w:id="537" w:author="tao huang" w:date="2017-12-27T15:13:00Z">
              <w:tcPr>
                <w:tcW w:w="900" w:type="dxa"/>
                <w:shd w:val="clear" w:color="auto" w:fill="auto"/>
                <w:noWrap/>
                <w:hideMark/>
              </w:tcPr>
            </w:tcPrChange>
          </w:tcPr>
          <w:p w14:paraId="4DF7854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noWrap/>
            <w:hideMark/>
            <w:tcPrChange w:id="538" w:author="tao huang" w:date="2017-12-27T15:13:00Z">
              <w:tcPr>
                <w:tcW w:w="900" w:type="dxa"/>
                <w:shd w:val="clear" w:color="auto" w:fill="auto"/>
                <w:noWrap/>
                <w:hideMark/>
              </w:tcPr>
            </w:tcPrChange>
          </w:tcPr>
          <w:p w14:paraId="2BC1FF1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39" w:author="tao huang" w:date="2017-12-27T15:13:00Z">
              <w:tcPr>
                <w:tcW w:w="900" w:type="dxa"/>
                <w:shd w:val="clear" w:color="auto" w:fill="auto"/>
                <w:hideMark/>
              </w:tcPr>
            </w:tcPrChange>
          </w:tcPr>
          <w:p w14:paraId="4C63011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0.831</w:t>
            </w:r>
          </w:p>
        </w:tc>
        <w:tc>
          <w:tcPr>
            <w:tcW w:w="900" w:type="dxa"/>
            <w:shd w:val="clear" w:color="auto" w:fill="auto"/>
            <w:hideMark/>
            <w:tcPrChange w:id="540" w:author="tao huang" w:date="2017-12-27T15:13:00Z">
              <w:tcPr>
                <w:tcW w:w="900" w:type="dxa"/>
                <w:shd w:val="clear" w:color="auto" w:fill="auto"/>
                <w:hideMark/>
              </w:tcPr>
            </w:tcPrChange>
          </w:tcPr>
          <w:p w14:paraId="0D2CFDD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F9E541A" w14:textId="77777777" w:rsidTr="00AA2C40">
        <w:trPr>
          <w:cnfStyle w:val="000000100000" w:firstRow="0" w:lastRow="0" w:firstColumn="0" w:lastColumn="0" w:oddVBand="0" w:evenVBand="0" w:oddHBand="1" w:evenHBand="0" w:firstRowFirstColumn="0" w:firstRowLastColumn="0" w:lastRowFirstColumn="0" w:lastRowLastColumn="0"/>
          <w:trHeight w:val="20"/>
          <w:jc w:val="center"/>
          <w:trPrChange w:id="541"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42" w:author="tao huang" w:date="2017-12-27T15:13:00Z">
              <w:tcPr>
                <w:tcW w:w="2977" w:type="dxa"/>
                <w:shd w:val="clear" w:color="auto" w:fill="auto"/>
                <w:hideMark/>
              </w:tcPr>
            </w:tcPrChange>
          </w:tcPr>
          <w:p w14:paraId="73DA532F" w14:textId="77777777" w:rsidR="004617F2" w:rsidRPr="000B121E"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Randomness</w:t>
            </w:r>
          </w:p>
        </w:tc>
        <w:tc>
          <w:tcPr>
            <w:tcW w:w="900" w:type="dxa"/>
            <w:shd w:val="clear" w:color="auto" w:fill="auto"/>
            <w:noWrap/>
            <w:hideMark/>
            <w:tcPrChange w:id="543" w:author="tao huang" w:date="2017-12-27T15:13:00Z">
              <w:tcPr>
                <w:tcW w:w="900" w:type="dxa"/>
                <w:shd w:val="clear" w:color="auto" w:fill="auto"/>
                <w:noWrap/>
                <w:hideMark/>
              </w:tcPr>
            </w:tcPrChange>
          </w:tcPr>
          <w:p w14:paraId="19B619D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44" w:author="tao huang" w:date="2017-12-27T15:13:00Z">
              <w:tcPr>
                <w:tcW w:w="900" w:type="dxa"/>
                <w:shd w:val="clear" w:color="auto" w:fill="auto"/>
                <w:hideMark/>
              </w:tcPr>
            </w:tcPrChange>
          </w:tcPr>
          <w:p w14:paraId="7A0A89B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noWrap/>
            <w:hideMark/>
            <w:tcPrChange w:id="545" w:author="tao huang" w:date="2017-12-27T15:13:00Z">
              <w:tcPr>
                <w:tcW w:w="900" w:type="dxa"/>
                <w:shd w:val="clear" w:color="auto" w:fill="auto"/>
                <w:noWrap/>
                <w:hideMark/>
              </w:tcPr>
            </w:tcPrChange>
          </w:tcPr>
          <w:p w14:paraId="015179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46" w:author="tao huang" w:date="2017-12-27T15:13:00Z">
              <w:tcPr>
                <w:tcW w:w="900" w:type="dxa"/>
                <w:shd w:val="clear" w:color="auto" w:fill="auto"/>
                <w:hideMark/>
              </w:tcPr>
            </w:tcPrChange>
          </w:tcPr>
          <w:p w14:paraId="2DA0F6C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47" w:author="tao huang" w:date="2017-12-27T15:13:00Z">
              <w:tcPr>
                <w:tcW w:w="900" w:type="dxa"/>
                <w:shd w:val="clear" w:color="auto" w:fill="auto"/>
                <w:hideMark/>
              </w:tcPr>
            </w:tcPrChange>
          </w:tcPr>
          <w:p w14:paraId="1327F9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r>
      <w:tr w:rsidR="004617F2" w:rsidRPr="000B121E" w14:paraId="4B1F9B01" w14:textId="77777777" w:rsidTr="00AA2C40">
        <w:trPr>
          <w:trHeight w:val="20"/>
          <w:jc w:val="center"/>
          <w:trPrChange w:id="548"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Change w:id="549" w:author="tao huang" w:date="2017-12-27T15:13:00Z">
              <w:tcPr>
                <w:tcW w:w="2977" w:type="dxa"/>
                <w:shd w:val="clear" w:color="auto" w:fill="auto"/>
                <w:hideMark/>
              </w:tcPr>
            </w:tcPrChange>
          </w:tcPr>
          <w:p w14:paraId="780D6D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Trend</w:t>
            </w:r>
          </w:p>
        </w:tc>
        <w:tc>
          <w:tcPr>
            <w:tcW w:w="900" w:type="dxa"/>
            <w:shd w:val="clear" w:color="auto" w:fill="auto"/>
            <w:noWrap/>
            <w:hideMark/>
            <w:tcPrChange w:id="550" w:author="tao huang" w:date="2017-12-27T15:13:00Z">
              <w:tcPr>
                <w:tcW w:w="900" w:type="dxa"/>
                <w:shd w:val="clear" w:color="auto" w:fill="auto"/>
                <w:noWrap/>
                <w:hideMark/>
              </w:tcPr>
            </w:tcPrChange>
          </w:tcPr>
          <w:p w14:paraId="363D3F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51" w:author="tao huang" w:date="2017-12-27T15:13:00Z">
              <w:tcPr>
                <w:tcW w:w="900" w:type="dxa"/>
                <w:shd w:val="clear" w:color="auto" w:fill="auto"/>
                <w:hideMark/>
              </w:tcPr>
            </w:tcPrChange>
          </w:tcPr>
          <w:p w14:paraId="66C1DD0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1351" w:type="dxa"/>
            <w:shd w:val="clear" w:color="auto" w:fill="auto"/>
            <w:noWrap/>
            <w:hideMark/>
            <w:tcPrChange w:id="552" w:author="tao huang" w:date="2017-12-27T15:13:00Z">
              <w:tcPr>
                <w:tcW w:w="900" w:type="dxa"/>
                <w:shd w:val="clear" w:color="auto" w:fill="auto"/>
                <w:noWrap/>
                <w:hideMark/>
              </w:tcPr>
            </w:tcPrChange>
          </w:tcPr>
          <w:p w14:paraId="3649C41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53" w:author="tao huang" w:date="2017-12-27T15:13:00Z">
              <w:tcPr>
                <w:tcW w:w="900" w:type="dxa"/>
                <w:shd w:val="clear" w:color="auto" w:fill="auto"/>
                <w:hideMark/>
              </w:tcPr>
            </w:tcPrChange>
          </w:tcPr>
          <w:p w14:paraId="46F5739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Change w:id="554" w:author="tao huang" w:date="2017-12-27T15:13:00Z">
              <w:tcPr>
                <w:tcW w:w="900" w:type="dxa"/>
                <w:shd w:val="clear" w:color="auto" w:fill="auto"/>
                <w:hideMark/>
              </w:tcPr>
            </w:tcPrChange>
          </w:tcPr>
          <w:p w14:paraId="515F2BC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r>
      <w:tr w:rsidR="00A026EA" w:rsidRPr="000B121E" w:rsidDel="005E2F39" w14:paraId="763B41FD" w14:textId="60D366EC" w:rsidTr="00AA2C40">
        <w:trPr>
          <w:cnfStyle w:val="000000100000" w:firstRow="0" w:lastRow="0" w:firstColumn="0" w:lastColumn="0" w:oddVBand="0" w:evenVBand="0" w:oddHBand="1" w:evenHBand="0" w:firstRowFirstColumn="0" w:firstRowLastColumn="0" w:lastRowFirstColumn="0" w:lastRowLastColumn="0"/>
          <w:trHeight w:val="20"/>
          <w:jc w:val="center"/>
          <w:ins w:id="555" w:author="Fildes, Robert" w:date="2017-12-13T16:13:00Z"/>
          <w:del w:id="556" w:author="tao huang" w:date="2017-12-27T15:17:00Z"/>
          <w:trPrChange w:id="557"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Change w:id="558" w:author="tao huang" w:date="2017-12-27T15:13:00Z">
              <w:tcPr>
                <w:tcW w:w="2977" w:type="dxa"/>
                <w:shd w:val="clear" w:color="auto" w:fill="auto"/>
              </w:tcPr>
            </w:tcPrChange>
          </w:tcPr>
          <w:p w14:paraId="6C70AFB0" w14:textId="78E849C1" w:rsidR="00A026EA" w:rsidRPr="000B121E" w:rsidDel="005E2F39" w:rsidRDefault="00A026EA">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ins w:id="559" w:author="Fildes, Robert" w:date="2017-12-13T16:13:00Z"/>
                <w:del w:id="560" w:author="tao huang" w:date="2017-12-27T15:17:00Z"/>
                <w:rFonts w:eastAsia="Times New Roman" w:cs="Times New Roman"/>
                <w:b w:val="0"/>
                <w:color w:val="000000" w:themeColor="text1"/>
                <w:sz w:val="22"/>
              </w:rPr>
            </w:pPr>
            <w:ins w:id="561" w:author="Fildes, Robert" w:date="2017-12-13T16:13:00Z">
              <w:del w:id="562" w:author="tao huang" w:date="2017-12-27T15:17:00Z">
                <w:r w:rsidDel="005E2F39">
                  <w:rPr>
                    <w:rFonts w:eastAsia="Times New Roman" w:cs="Times New Roman"/>
                    <w:b w:val="0"/>
                    <w:color w:val="000000" w:themeColor="text1"/>
                    <w:sz w:val="22"/>
                  </w:rPr>
                  <w:delText xml:space="preserve">Example </w:delText>
                </w:r>
              </w:del>
            </w:ins>
            <w:ins w:id="563" w:author="Fildes, Robert" w:date="2017-12-13T16:15:00Z">
              <w:del w:id="564" w:author="tao huang" w:date="2017-12-27T15:17:00Z">
                <w:r w:rsidDel="005E2F39">
                  <w:rPr>
                    <w:rFonts w:eastAsia="Times New Roman" w:cs="Times New Roman"/>
                    <w:b w:val="0"/>
                    <w:color w:val="000000" w:themeColor="text1"/>
                    <w:sz w:val="22"/>
                  </w:rPr>
                  <w:delText xml:space="preserve">Categories </w:delText>
                </w:r>
              </w:del>
            </w:ins>
            <w:ins w:id="565" w:author="Fildes, Robert" w:date="2017-12-13T16:13:00Z">
              <w:del w:id="566" w:author="tao huang" w:date="2017-12-27T15:17:00Z">
                <w:r w:rsidDel="005E2F39">
                  <w:rPr>
                    <w:rFonts w:eastAsia="Times New Roman" w:cs="Times New Roman"/>
                    <w:b w:val="0"/>
                    <w:color w:val="000000" w:themeColor="text1"/>
                    <w:sz w:val="22"/>
                  </w:rPr>
                  <w:delText>– low</w:delText>
                </w:r>
              </w:del>
            </w:ins>
            <w:ins w:id="567" w:author="Fildes, Robert" w:date="2017-12-13T16:14:00Z">
              <w:del w:id="568" w:author="tao huang" w:date="2017-12-27T15:17:00Z">
                <w:r w:rsidDel="005E2F39">
                  <w:rPr>
                    <w:rFonts w:eastAsia="Times New Roman" w:cs="Times New Roman"/>
                    <w:b w:val="0"/>
                    <w:color w:val="000000" w:themeColor="text1"/>
                    <w:sz w:val="22"/>
                  </w:rPr>
                  <w:delText xml:space="preserve"> F</w:delText>
                </w:r>
              </w:del>
            </w:ins>
          </w:p>
        </w:tc>
        <w:tc>
          <w:tcPr>
            <w:tcW w:w="900" w:type="dxa"/>
            <w:shd w:val="clear" w:color="auto" w:fill="auto"/>
            <w:noWrap/>
            <w:tcPrChange w:id="569" w:author="tao huang" w:date="2017-12-27T15:13:00Z">
              <w:tcPr>
                <w:tcW w:w="900" w:type="dxa"/>
                <w:shd w:val="clear" w:color="auto" w:fill="auto"/>
                <w:noWrap/>
              </w:tcPr>
            </w:tcPrChange>
          </w:tcPr>
          <w:p w14:paraId="3A10D180" w14:textId="026272D1" w:rsidR="00A026EA" w:rsidRPr="000B121E" w:rsidDel="005E2F39"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570" w:author="Fildes, Robert" w:date="2017-12-13T16:13:00Z"/>
                <w:del w:id="571" w:author="tao huang" w:date="2017-12-27T15:17:00Z"/>
                <w:rFonts w:eastAsia="Times New Roman" w:cs="Times New Roman"/>
                <w:color w:val="000000" w:themeColor="text1"/>
                <w:sz w:val="22"/>
              </w:rPr>
            </w:pPr>
          </w:p>
        </w:tc>
        <w:tc>
          <w:tcPr>
            <w:tcW w:w="900" w:type="dxa"/>
            <w:shd w:val="clear" w:color="auto" w:fill="auto"/>
            <w:tcPrChange w:id="572" w:author="tao huang" w:date="2017-12-27T15:13:00Z">
              <w:tcPr>
                <w:tcW w:w="900" w:type="dxa"/>
                <w:shd w:val="clear" w:color="auto" w:fill="auto"/>
              </w:tcPr>
            </w:tcPrChange>
          </w:tcPr>
          <w:p w14:paraId="3241EEE5" w14:textId="15DB7F97" w:rsidR="00A026EA" w:rsidRPr="000B121E" w:rsidDel="005E2F39"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573" w:author="Fildes, Robert" w:date="2017-12-13T16:13:00Z"/>
                <w:del w:id="574" w:author="tao huang" w:date="2017-12-27T15:17:00Z"/>
                <w:rFonts w:eastAsia="Times New Roman" w:cs="Times New Roman"/>
                <w:color w:val="000000" w:themeColor="text1"/>
                <w:sz w:val="22"/>
              </w:rPr>
            </w:pPr>
          </w:p>
        </w:tc>
        <w:tc>
          <w:tcPr>
            <w:tcW w:w="1351" w:type="dxa"/>
            <w:shd w:val="clear" w:color="auto" w:fill="auto"/>
            <w:noWrap/>
            <w:tcPrChange w:id="575" w:author="tao huang" w:date="2017-12-27T15:13:00Z">
              <w:tcPr>
                <w:tcW w:w="900" w:type="dxa"/>
                <w:shd w:val="clear" w:color="auto" w:fill="auto"/>
                <w:noWrap/>
              </w:tcPr>
            </w:tcPrChange>
          </w:tcPr>
          <w:p w14:paraId="2676A767" w14:textId="20BA7829" w:rsidR="00A026EA" w:rsidRPr="000B121E" w:rsidDel="005E2F39"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576" w:author="Fildes, Robert" w:date="2017-12-13T16:13:00Z"/>
                <w:del w:id="577" w:author="tao huang" w:date="2017-12-27T15:17:00Z"/>
                <w:rFonts w:eastAsia="Times New Roman" w:cs="Times New Roman"/>
                <w:color w:val="000000" w:themeColor="text1"/>
                <w:sz w:val="22"/>
              </w:rPr>
            </w:pPr>
          </w:p>
        </w:tc>
        <w:tc>
          <w:tcPr>
            <w:tcW w:w="900" w:type="dxa"/>
            <w:shd w:val="clear" w:color="auto" w:fill="auto"/>
            <w:tcPrChange w:id="578" w:author="tao huang" w:date="2017-12-27T15:13:00Z">
              <w:tcPr>
                <w:tcW w:w="900" w:type="dxa"/>
                <w:shd w:val="clear" w:color="auto" w:fill="auto"/>
              </w:tcPr>
            </w:tcPrChange>
          </w:tcPr>
          <w:p w14:paraId="3100D696" w14:textId="2CA07F22" w:rsidR="00A026EA" w:rsidRPr="000B121E" w:rsidDel="005E2F39"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579" w:author="Fildes, Robert" w:date="2017-12-13T16:13:00Z"/>
                <w:del w:id="580" w:author="tao huang" w:date="2017-12-27T15:17:00Z"/>
                <w:rFonts w:eastAsia="Times New Roman" w:cs="Times New Roman"/>
                <w:color w:val="000000" w:themeColor="text1"/>
                <w:sz w:val="22"/>
              </w:rPr>
            </w:pPr>
          </w:p>
        </w:tc>
        <w:tc>
          <w:tcPr>
            <w:tcW w:w="900" w:type="dxa"/>
            <w:shd w:val="clear" w:color="auto" w:fill="auto"/>
            <w:tcPrChange w:id="581" w:author="tao huang" w:date="2017-12-27T15:13:00Z">
              <w:tcPr>
                <w:tcW w:w="900" w:type="dxa"/>
                <w:shd w:val="clear" w:color="auto" w:fill="auto"/>
              </w:tcPr>
            </w:tcPrChange>
          </w:tcPr>
          <w:p w14:paraId="08350CDD" w14:textId="243A04B5" w:rsidR="00A026EA" w:rsidRPr="000B121E" w:rsidDel="005E2F39" w:rsidRDefault="00A026EA"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ins w:id="582" w:author="Fildes, Robert" w:date="2017-12-13T16:13:00Z"/>
                <w:del w:id="583" w:author="tao huang" w:date="2017-12-27T15:17:00Z"/>
                <w:rFonts w:eastAsia="Times New Roman" w:cs="Times New Roman"/>
                <w:color w:val="000000" w:themeColor="text1"/>
                <w:sz w:val="22"/>
              </w:rPr>
            </w:pPr>
          </w:p>
        </w:tc>
      </w:tr>
      <w:tr w:rsidR="00A026EA" w:rsidRPr="000B121E" w:rsidDel="005E2F39" w14:paraId="13EE3DAA" w14:textId="72FAED14" w:rsidTr="00AA2C40">
        <w:trPr>
          <w:trHeight w:val="20"/>
          <w:jc w:val="center"/>
          <w:ins w:id="584" w:author="Fildes, Robert" w:date="2017-12-13T16:13:00Z"/>
          <w:del w:id="585" w:author="tao huang" w:date="2017-12-27T15:17:00Z"/>
          <w:trPrChange w:id="586" w:author="tao huang" w:date="2017-12-27T15:1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Change w:id="587" w:author="tao huang" w:date="2017-12-27T15:13:00Z">
              <w:tcPr>
                <w:tcW w:w="2977" w:type="dxa"/>
                <w:shd w:val="clear" w:color="auto" w:fill="auto"/>
              </w:tcPr>
            </w:tcPrChange>
          </w:tcPr>
          <w:p w14:paraId="7FC0A06B" w14:textId="2F56C80D" w:rsidR="00A026EA" w:rsidRPr="00A026EA" w:rsidDel="005E2F39" w:rsidRDefault="00A026EA">
            <w:pPr>
              <w:shd w:val="clear" w:color="auto" w:fill="FFFFFF" w:themeFill="background1"/>
              <w:spacing w:after="0" w:line="240" w:lineRule="auto"/>
              <w:rPr>
                <w:ins w:id="588" w:author="Fildes, Robert" w:date="2017-12-13T16:13:00Z"/>
                <w:del w:id="589" w:author="tao huang" w:date="2017-12-27T15:17:00Z"/>
                <w:rFonts w:eastAsia="Times New Roman" w:cs="Times New Roman"/>
                <w:color w:val="000000" w:themeColor="text1"/>
                <w:sz w:val="22"/>
                <w:rPrChange w:id="590" w:author="Fildes, Robert" w:date="2017-12-13T16:14:00Z">
                  <w:rPr>
                    <w:ins w:id="591" w:author="Fildes, Robert" w:date="2017-12-13T16:13:00Z"/>
                    <w:del w:id="592" w:author="tao huang" w:date="2017-12-27T15:17:00Z"/>
                  </w:rPr>
                </w:rPrChange>
              </w:rPr>
            </w:pPr>
            <w:ins w:id="593" w:author="Fildes, Robert" w:date="2017-12-13T16:14:00Z">
              <w:del w:id="594" w:author="tao huang" w:date="2017-12-27T15:17:00Z">
                <w:r w:rsidDel="005E2F39">
                  <w:rPr>
                    <w:rFonts w:eastAsia="Times New Roman" w:cs="Times New Roman"/>
                    <w:color w:val="000000" w:themeColor="text1"/>
                    <w:sz w:val="22"/>
                  </w:rPr>
                  <w:delText xml:space="preserve">                             </w:delText>
                </w:r>
                <w:r w:rsidRPr="00A026EA" w:rsidDel="005E2F39">
                  <w:rPr>
                    <w:rFonts w:eastAsia="Times New Roman" w:cs="Times New Roman"/>
                    <w:color w:val="000000" w:themeColor="text1"/>
                    <w:sz w:val="22"/>
                    <w:rPrChange w:id="595" w:author="Fildes, Robert" w:date="2017-12-13T16:14:00Z">
                      <w:rPr/>
                    </w:rPrChange>
                  </w:rPr>
                  <w:delText>– h</w:delText>
                </w:r>
              </w:del>
            </w:ins>
            <w:ins w:id="596" w:author="Fildes, Robert" w:date="2017-12-13T16:13:00Z">
              <w:del w:id="597" w:author="tao huang" w:date="2017-12-27T15:17:00Z">
                <w:r w:rsidRPr="00A026EA" w:rsidDel="005E2F39">
                  <w:rPr>
                    <w:rFonts w:eastAsia="Times New Roman" w:cs="Times New Roman"/>
                    <w:color w:val="000000" w:themeColor="text1"/>
                    <w:sz w:val="22"/>
                  </w:rPr>
                  <w:delText>igh</w:delText>
                </w:r>
              </w:del>
            </w:ins>
            <w:ins w:id="598" w:author="Fildes, Robert" w:date="2017-12-13T16:14:00Z">
              <w:del w:id="599" w:author="tao huang" w:date="2017-12-27T15:17:00Z">
                <w:r w:rsidDel="005E2F39">
                  <w:rPr>
                    <w:rFonts w:eastAsia="Times New Roman" w:cs="Times New Roman"/>
                    <w:color w:val="000000" w:themeColor="text1"/>
                    <w:sz w:val="22"/>
                  </w:rPr>
                  <w:delText xml:space="preserve"> F</w:delText>
                </w:r>
              </w:del>
            </w:ins>
          </w:p>
        </w:tc>
        <w:tc>
          <w:tcPr>
            <w:tcW w:w="900" w:type="dxa"/>
            <w:shd w:val="clear" w:color="auto" w:fill="auto"/>
            <w:noWrap/>
            <w:tcPrChange w:id="600" w:author="tao huang" w:date="2017-12-27T15:13:00Z">
              <w:tcPr>
                <w:tcW w:w="900" w:type="dxa"/>
                <w:shd w:val="clear" w:color="auto" w:fill="auto"/>
                <w:noWrap/>
              </w:tcPr>
            </w:tcPrChange>
          </w:tcPr>
          <w:p w14:paraId="1BD736A3" w14:textId="2F456E58" w:rsidR="00A026EA" w:rsidRPr="000B121E" w:rsidDel="005E2F39"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601" w:author="Fildes, Robert" w:date="2017-12-13T16:13:00Z"/>
                <w:del w:id="602" w:author="tao huang" w:date="2017-12-27T15:17:00Z"/>
                <w:rFonts w:eastAsia="Times New Roman" w:cs="Times New Roman"/>
                <w:color w:val="000000" w:themeColor="text1"/>
                <w:sz w:val="22"/>
              </w:rPr>
            </w:pPr>
          </w:p>
        </w:tc>
        <w:tc>
          <w:tcPr>
            <w:tcW w:w="900" w:type="dxa"/>
            <w:shd w:val="clear" w:color="auto" w:fill="auto"/>
            <w:tcPrChange w:id="603" w:author="tao huang" w:date="2017-12-27T15:13:00Z">
              <w:tcPr>
                <w:tcW w:w="900" w:type="dxa"/>
                <w:shd w:val="clear" w:color="auto" w:fill="auto"/>
              </w:tcPr>
            </w:tcPrChange>
          </w:tcPr>
          <w:p w14:paraId="2A57D82B" w14:textId="15A6F4B9" w:rsidR="00A026EA" w:rsidRPr="000B121E" w:rsidDel="005E2F39"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604" w:author="Fildes, Robert" w:date="2017-12-13T16:13:00Z"/>
                <w:del w:id="605" w:author="tao huang" w:date="2017-12-27T15:17:00Z"/>
                <w:rFonts w:eastAsia="Times New Roman" w:cs="Times New Roman"/>
                <w:color w:val="000000" w:themeColor="text1"/>
                <w:sz w:val="22"/>
              </w:rPr>
            </w:pPr>
          </w:p>
        </w:tc>
        <w:tc>
          <w:tcPr>
            <w:tcW w:w="1351" w:type="dxa"/>
            <w:shd w:val="clear" w:color="auto" w:fill="auto"/>
            <w:noWrap/>
            <w:tcPrChange w:id="606" w:author="tao huang" w:date="2017-12-27T15:13:00Z">
              <w:tcPr>
                <w:tcW w:w="900" w:type="dxa"/>
                <w:shd w:val="clear" w:color="auto" w:fill="auto"/>
                <w:noWrap/>
              </w:tcPr>
            </w:tcPrChange>
          </w:tcPr>
          <w:p w14:paraId="070CB201" w14:textId="41070D03" w:rsidR="00A026EA" w:rsidRPr="000B121E" w:rsidDel="005E2F39"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607" w:author="Fildes, Robert" w:date="2017-12-13T16:13:00Z"/>
                <w:del w:id="608" w:author="tao huang" w:date="2017-12-27T15:17:00Z"/>
                <w:rFonts w:eastAsia="Times New Roman" w:cs="Times New Roman"/>
                <w:color w:val="000000" w:themeColor="text1"/>
                <w:sz w:val="22"/>
              </w:rPr>
            </w:pPr>
          </w:p>
        </w:tc>
        <w:tc>
          <w:tcPr>
            <w:tcW w:w="900" w:type="dxa"/>
            <w:shd w:val="clear" w:color="auto" w:fill="auto"/>
            <w:tcPrChange w:id="609" w:author="tao huang" w:date="2017-12-27T15:13:00Z">
              <w:tcPr>
                <w:tcW w:w="900" w:type="dxa"/>
                <w:shd w:val="clear" w:color="auto" w:fill="auto"/>
              </w:tcPr>
            </w:tcPrChange>
          </w:tcPr>
          <w:p w14:paraId="0D1595AD" w14:textId="468B0195" w:rsidR="00A026EA" w:rsidRPr="000B121E" w:rsidDel="005E2F39"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610" w:author="Fildes, Robert" w:date="2017-12-13T16:13:00Z"/>
                <w:del w:id="611" w:author="tao huang" w:date="2017-12-27T15:17:00Z"/>
                <w:rFonts w:eastAsia="Times New Roman" w:cs="Times New Roman"/>
                <w:color w:val="000000" w:themeColor="text1"/>
                <w:sz w:val="22"/>
              </w:rPr>
            </w:pPr>
          </w:p>
        </w:tc>
        <w:tc>
          <w:tcPr>
            <w:tcW w:w="900" w:type="dxa"/>
            <w:shd w:val="clear" w:color="auto" w:fill="auto"/>
            <w:tcPrChange w:id="612" w:author="tao huang" w:date="2017-12-27T15:13:00Z">
              <w:tcPr>
                <w:tcW w:w="900" w:type="dxa"/>
                <w:shd w:val="clear" w:color="auto" w:fill="auto"/>
              </w:tcPr>
            </w:tcPrChange>
          </w:tcPr>
          <w:p w14:paraId="101BC200" w14:textId="5DC894A2" w:rsidR="00A026EA" w:rsidRPr="000B121E" w:rsidDel="005E2F39" w:rsidRDefault="00A026EA"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ins w:id="613" w:author="Fildes, Robert" w:date="2017-12-13T16:13:00Z"/>
                <w:del w:id="614" w:author="tao huang" w:date="2017-12-27T15:17:00Z"/>
                <w:rFonts w:eastAsia="Times New Roman" w:cs="Times New Roman"/>
                <w:color w:val="000000" w:themeColor="text1"/>
                <w:sz w:val="22"/>
              </w:rPr>
            </w:pPr>
          </w:p>
        </w:tc>
      </w:tr>
    </w:tbl>
    <w:p w14:paraId="168A5F2A" w14:textId="1AECB6DD" w:rsidR="004617F2" w:rsidRPr="000B121E" w:rsidRDefault="00A026EA" w:rsidP="000B121E">
      <w:pPr>
        <w:pStyle w:val="ListParagraph"/>
        <w:shd w:val="clear" w:color="auto" w:fill="FFFFFF" w:themeFill="background1"/>
        <w:spacing w:after="0" w:line="360" w:lineRule="auto"/>
        <w:ind w:left="0"/>
        <w:rPr>
          <w:rFonts w:cs="Times New Roman"/>
          <w:color w:val="000000" w:themeColor="text1"/>
          <w:szCs w:val="24"/>
        </w:rPr>
      </w:pPr>
      <w:ins w:id="615" w:author="Fildes, Robert" w:date="2017-12-13T16:13:00Z">
        <w:r>
          <w:rPr>
            <w:rFonts w:cs="Times New Roman"/>
            <w:color w:val="000000" w:themeColor="text1"/>
            <w:szCs w:val="24"/>
          </w:rPr>
          <w:tab/>
        </w:r>
        <w:r>
          <w:rPr>
            <w:rFonts w:cs="Times New Roman"/>
            <w:color w:val="000000" w:themeColor="text1"/>
            <w:szCs w:val="24"/>
          </w:rPr>
          <w:tab/>
        </w:r>
      </w:ins>
    </w:p>
    <w:p w14:paraId="55719404"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5A16B7DE" w:rsidR="004617F2" w:rsidRPr="000B121E" w:rsidDel="000028B9" w:rsidRDefault="004617F2" w:rsidP="000B121E">
      <w:pPr>
        <w:pStyle w:val="ListParagraph"/>
        <w:shd w:val="clear" w:color="auto" w:fill="FFFFFF" w:themeFill="background1"/>
        <w:spacing w:after="0" w:line="360" w:lineRule="auto"/>
        <w:ind w:left="0"/>
        <w:rPr>
          <w:del w:id="616" w:author="tao huang" w:date="2017-12-27T16:54:00Z"/>
          <w:rFonts w:cs="Times New Roman"/>
          <w:color w:val="000000" w:themeColor="text1"/>
          <w:szCs w:val="24"/>
        </w:rPr>
      </w:pPr>
      <w:del w:id="617" w:author="tao huang" w:date="2017-12-27T15:17:00Z">
        <w:r w:rsidRPr="000B121E" w:rsidDel="005E2F39">
          <w:rPr>
            <w:rFonts w:cs="Times New Roman"/>
            <w:color w:val="000000" w:themeColor="text1"/>
            <w:szCs w:val="24"/>
          </w:rPr>
          <w:delText xml:space="preserve"> </w:delText>
        </w:r>
      </w:del>
      <w:ins w:id="618" w:author="Fildes, Robert" w:date="2017-12-13T16:12:00Z">
        <w:del w:id="619" w:author="tao huang" w:date="2017-12-27T15:17:00Z">
          <w:r w:rsidR="00A026EA" w:rsidDel="005E2F39">
            <w:rPr>
              <w:rFonts w:cs="Times New Roman"/>
              <w:color w:val="000000" w:themeColor="text1"/>
              <w:szCs w:val="24"/>
            </w:rPr>
            <w:delText xml:space="preserve">Examples of </w:delText>
          </w:r>
        </w:del>
      </w:ins>
      <w:ins w:id="620" w:author="tao huang" w:date="2017-12-27T15:17:00Z">
        <w:r w:rsidR="005E2F39">
          <w:rPr>
            <w:rFonts w:cs="Times New Roman"/>
            <w:color w:val="000000" w:themeColor="text1"/>
            <w:szCs w:val="24"/>
          </w:rPr>
          <w:t xml:space="preserve"> </w:t>
        </w:r>
      </w:ins>
    </w:p>
    <w:p w14:paraId="4B1C22CE" w14:textId="26298404" w:rsidR="004617F2" w:rsidRPr="000B121E" w:rsidRDefault="000028B9" w:rsidP="000B121E">
      <w:pPr>
        <w:pStyle w:val="ListParagraph"/>
        <w:shd w:val="clear" w:color="auto" w:fill="FFFFFF" w:themeFill="background1"/>
        <w:spacing w:after="0" w:line="360" w:lineRule="auto"/>
        <w:ind w:left="0"/>
        <w:rPr>
          <w:rFonts w:cs="Times New Roman"/>
          <w:color w:val="000000" w:themeColor="text1"/>
          <w:szCs w:val="24"/>
        </w:rPr>
      </w:pPr>
      <w:ins w:id="621" w:author="tao huang" w:date="2017-12-27T16:54:00Z">
        <w:r>
          <w:rPr>
            <w:rFonts w:cs="Times New Roman"/>
            <w:color w:val="000000" w:themeColor="text1"/>
            <w:szCs w:val="24"/>
          </w:rPr>
          <w:t xml:space="preserve"> </w:t>
        </w:r>
      </w:ins>
    </w:p>
    <w:p w14:paraId="117015C0"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13FF2EAF"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5AA5B559" w:rsidR="004617F2" w:rsidRPr="00905473" w:rsidRDefault="004617F2" w:rsidP="00905473">
      <w:pPr>
        <w:pStyle w:val="ListParagraph"/>
        <w:shd w:val="clear" w:color="auto" w:fill="FFFFFF" w:themeFill="background1"/>
        <w:spacing w:after="0" w:line="360" w:lineRule="auto"/>
        <w:ind w:left="0"/>
        <w:rPr>
          <w:rFonts w:cs="Times New Roman"/>
          <w:color w:val="000000" w:themeColor="text1"/>
          <w:sz w:val="22"/>
          <w:szCs w:val="24"/>
          <w:rPrChange w:id="622" w:author="tao huang" w:date="2017-12-27T16:37:00Z">
            <w:rPr>
              <w:rFonts w:cs="Times New Roman"/>
              <w:color w:val="000000" w:themeColor="text1"/>
              <w:szCs w:val="24"/>
            </w:rPr>
          </w:rPrChange>
        </w:rPr>
        <w:pPrChange w:id="623" w:author="tao huang" w:date="2017-12-27T16:37:00Z">
          <w:pPr>
            <w:pStyle w:val="ListParagraph"/>
            <w:shd w:val="clear" w:color="auto" w:fill="FFFFFF" w:themeFill="background1"/>
            <w:spacing w:after="0" w:line="360" w:lineRule="auto"/>
            <w:ind w:left="0"/>
            <w:jc w:val="center"/>
          </w:pPr>
        </w:pPrChange>
      </w:pPr>
      <w:r w:rsidRPr="000B121E">
        <w:rPr>
          <w:rFonts w:cs="Times New Roman"/>
          <w:color w:val="000000" w:themeColor="text1"/>
          <w:szCs w:val="24"/>
        </w:rPr>
        <w:t>Table 7</w:t>
      </w:r>
      <w:r w:rsidRPr="000B121E">
        <w:rPr>
          <w:rFonts w:cs="Times New Roman"/>
          <w:color w:val="000000" w:themeColor="text1"/>
          <w:szCs w:val="24"/>
        </w:rPr>
        <w:tab/>
        <w:t>The determinants of improvement (MASE)</w:t>
      </w:r>
      <w:ins w:id="624" w:author="tao huang" w:date="2017-12-27T16:37:00Z">
        <w:r w:rsidR="00905473">
          <w:rPr>
            <w:rFonts w:cs="Times New Roman"/>
            <w:color w:val="000000" w:themeColor="text1"/>
            <w:szCs w:val="24"/>
          </w:rPr>
          <w:t xml:space="preserve"> (</w:t>
        </w:r>
        <w:r w:rsidR="00905473" w:rsidRPr="002F6B62">
          <w:rPr>
            <w:rFonts w:cs="Times New Roman"/>
            <w:color w:val="000000" w:themeColor="text1"/>
            <w:sz w:val="22"/>
            <w:szCs w:val="24"/>
          </w:rPr>
          <w:t>For illustration, all estimates are inflated by 100 times</w:t>
        </w:r>
        <w:r w:rsidR="00905473">
          <w:rPr>
            <w:rFonts w:cs="Times New Roman"/>
            <w:color w:val="000000" w:themeColor="text1"/>
            <w:szCs w:val="24"/>
          </w:rPr>
          <w:t>)</w:t>
        </w:r>
      </w:ins>
    </w:p>
    <w:p w14:paraId="2BD9E291" w14:textId="3CB37C5F" w:rsidR="004617F2" w:rsidRDefault="004617F2" w:rsidP="000B121E">
      <w:pPr>
        <w:pStyle w:val="ListParagraph"/>
        <w:shd w:val="clear" w:color="auto" w:fill="FFFFFF" w:themeFill="background1"/>
        <w:spacing w:after="0" w:line="360" w:lineRule="auto"/>
        <w:ind w:left="0"/>
        <w:jc w:val="center"/>
        <w:rPr>
          <w:ins w:id="625" w:author="tao huang" w:date="2017-12-27T16:27:00Z"/>
          <w:rFonts w:cs="Times New Roman"/>
          <w:color w:val="000000" w:themeColor="text1"/>
          <w:szCs w:val="24"/>
        </w:rPr>
      </w:pPr>
    </w:p>
    <w:p w14:paraId="4CB71D08" w14:textId="620F3B31" w:rsidR="00FF1046" w:rsidRDefault="00FF1046" w:rsidP="000B121E">
      <w:pPr>
        <w:pStyle w:val="ListParagraph"/>
        <w:shd w:val="clear" w:color="auto" w:fill="FFFFFF" w:themeFill="background1"/>
        <w:spacing w:after="0" w:line="360" w:lineRule="auto"/>
        <w:ind w:left="0"/>
        <w:jc w:val="center"/>
        <w:rPr>
          <w:ins w:id="626" w:author="tao huang" w:date="2017-12-27T16:27:00Z"/>
          <w:rFonts w:cs="Times New Roman"/>
          <w:color w:val="000000" w:themeColor="text1"/>
          <w:szCs w:val="24"/>
        </w:rPr>
      </w:pPr>
    </w:p>
    <w:tbl>
      <w:tblPr>
        <w:tblStyle w:val="ListTable1Light1"/>
        <w:tblW w:w="9415" w:type="dxa"/>
        <w:jc w:val="center"/>
        <w:tblLook w:val="04A0" w:firstRow="1" w:lastRow="0" w:firstColumn="1" w:lastColumn="0" w:noHBand="0" w:noVBand="1"/>
        <w:tblPrChange w:id="627" w:author="tao huang" w:date="2017-12-27T16:29:00Z">
          <w:tblPr>
            <w:tblStyle w:val="ListTable1Light1"/>
            <w:tblW w:w="8938" w:type="dxa"/>
            <w:tblLook w:val="04A0" w:firstRow="1" w:lastRow="0" w:firstColumn="1" w:lastColumn="0" w:noHBand="0" w:noVBand="1"/>
          </w:tblPr>
        </w:tblPrChange>
      </w:tblPr>
      <w:tblGrid>
        <w:gridCol w:w="3544"/>
        <w:gridCol w:w="1188"/>
        <w:gridCol w:w="1275"/>
        <w:gridCol w:w="1134"/>
        <w:gridCol w:w="1134"/>
        <w:gridCol w:w="1134"/>
        <w:gridCol w:w="6"/>
        <w:tblGridChange w:id="628">
          <w:tblGrid>
            <w:gridCol w:w="2640"/>
            <w:gridCol w:w="1188"/>
            <w:gridCol w:w="1275"/>
            <w:gridCol w:w="993"/>
            <w:gridCol w:w="1134"/>
            <w:gridCol w:w="1134"/>
            <w:gridCol w:w="574"/>
          </w:tblGrid>
        </w:tblGridChange>
      </w:tblGrid>
      <w:tr w:rsidR="00DE6F79" w:rsidRPr="00FF1046" w14:paraId="2F31A28D" w14:textId="77777777" w:rsidTr="00DE6F79">
        <w:trPr>
          <w:gridAfter w:val="1"/>
          <w:cnfStyle w:val="100000000000" w:firstRow="1" w:lastRow="0" w:firstColumn="0" w:lastColumn="0" w:oddVBand="0" w:evenVBand="0" w:oddHBand="0" w:evenHBand="0" w:firstRowFirstColumn="0" w:firstRowLastColumn="0" w:lastRowFirstColumn="0" w:lastRowLastColumn="0"/>
          <w:wAfter w:w="6" w:type="dxa"/>
          <w:trHeight w:val="20"/>
          <w:jc w:val="center"/>
          <w:ins w:id="629" w:author="tao huang" w:date="2017-12-27T16:28:00Z"/>
          <w:trPrChange w:id="630"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631" w:author="tao huang" w:date="2017-12-27T16:29:00Z">
              <w:tcPr>
                <w:tcW w:w="2640" w:type="dxa"/>
                <w:shd w:val="clear" w:color="auto" w:fill="auto"/>
                <w:noWrap/>
                <w:hideMark/>
              </w:tcPr>
            </w:tcPrChange>
          </w:tcPr>
          <w:p w14:paraId="570E367C" w14:textId="77777777" w:rsidR="00FF1046" w:rsidRPr="00FF1046" w:rsidRDefault="00FF1046" w:rsidP="00FF1046">
            <w:pPr>
              <w:spacing w:after="0" w:line="240" w:lineRule="auto"/>
              <w:jc w:val="center"/>
              <w:cnfStyle w:val="101000000000" w:firstRow="1" w:lastRow="0" w:firstColumn="1" w:lastColumn="0" w:oddVBand="0" w:evenVBand="0" w:oddHBand="0" w:evenHBand="0" w:firstRowFirstColumn="0" w:firstRowLastColumn="0" w:lastRowFirstColumn="0" w:lastRowLastColumn="0"/>
              <w:rPr>
                <w:ins w:id="632" w:author="tao huang" w:date="2017-12-27T16:28:00Z"/>
                <w:rFonts w:eastAsia="Times New Roman" w:cs="Times New Roman"/>
                <w:b w:val="0"/>
                <w:sz w:val="22"/>
                <w:rPrChange w:id="633" w:author="tao huang" w:date="2017-12-27T16:28:00Z">
                  <w:rPr>
                    <w:ins w:id="634" w:author="tao huang" w:date="2017-12-27T16:28:00Z"/>
                    <w:rFonts w:eastAsia="Times New Roman" w:cs="Times New Roman"/>
                    <w:color w:val="000000"/>
                    <w:sz w:val="22"/>
                  </w:rPr>
                </w:rPrChange>
              </w:rPr>
            </w:pPr>
            <w:ins w:id="635" w:author="tao huang" w:date="2017-12-27T16:28:00Z">
              <w:r w:rsidRPr="00FF1046">
                <w:rPr>
                  <w:rFonts w:eastAsia="Times New Roman" w:cs="Times New Roman"/>
                  <w:b w:val="0"/>
                  <w:sz w:val="22"/>
                  <w:rPrChange w:id="636" w:author="tao huang" w:date="2017-12-27T16:28:00Z">
                    <w:rPr>
                      <w:rFonts w:eastAsia="Times New Roman" w:cs="Times New Roman"/>
                      <w:color w:val="000000"/>
                      <w:sz w:val="22"/>
                    </w:rPr>
                  </w:rPrChange>
                </w:rPr>
                <w:t>MASE, Horizon = 8</w:t>
              </w:r>
            </w:ins>
          </w:p>
        </w:tc>
        <w:tc>
          <w:tcPr>
            <w:tcW w:w="1188" w:type="dxa"/>
            <w:shd w:val="clear" w:color="auto" w:fill="auto"/>
            <w:noWrap/>
            <w:hideMark/>
            <w:tcPrChange w:id="637" w:author="tao huang" w:date="2017-12-27T16:29:00Z">
              <w:tcPr>
                <w:tcW w:w="1188" w:type="dxa"/>
                <w:shd w:val="clear" w:color="auto" w:fill="auto"/>
                <w:noWrap/>
                <w:hideMark/>
              </w:tcPr>
            </w:tcPrChange>
          </w:tcPr>
          <w:p w14:paraId="574D13C7" w14:textId="77777777" w:rsidR="00FF1046" w:rsidRPr="00FF1046" w:rsidRDefault="00FF1046" w:rsidP="00FF1046">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38" w:author="tao huang" w:date="2017-12-27T16:28:00Z"/>
                <w:rFonts w:eastAsia="Times New Roman" w:cs="Times New Roman"/>
                <w:b w:val="0"/>
                <w:sz w:val="22"/>
                <w:rPrChange w:id="639" w:author="tao huang" w:date="2017-12-27T16:28:00Z">
                  <w:rPr>
                    <w:ins w:id="640" w:author="tao huang" w:date="2017-12-27T16:28:00Z"/>
                    <w:rFonts w:eastAsia="Times New Roman" w:cs="Times New Roman"/>
                    <w:color w:val="000000"/>
                    <w:sz w:val="22"/>
                  </w:rPr>
                </w:rPrChange>
              </w:rPr>
            </w:pPr>
            <w:ins w:id="641" w:author="tao huang" w:date="2017-12-27T16:28:00Z">
              <w:r w:rsidRPr="00FF1046">
                <w:rPr>
                  <w:rFonts w:eastAsia="Times New Roman" w:cs="Times New Roman"/>
                  <w:b w:val="0"/>
                  <w:sz w:val="22"/>
                  <w:rPrChange w:id="642" w:author="tao huang" w:date="2017-12-27T16:28:00Z">
                    <w:rPr>
                      <w:rFonts w:eastAsia="Times New Roman" w:cs="Times New Roman"/>
                      <w:color w:val="000000"/>
                      <w:sz w:val="22"/>
                    </w:rPr>
                  </w:rPrChange>
                </w:rPr>
                <w:t>ADL-intra-EWC</w:t>
              </w:r>
            </w:ins>
          </w:p>
        </w:tc>
        <w:tc>
          <w:tcPr>
            <w:tcW w:w="1275" w:type="dxa"/>
            <w:shd w:val="clear" w:color="auto" w:fill="auto"/>
            <w:noWrap/>
            <w:hideMark/>
            <w:tcPrChange w:id="643" w:author="tao huang" w:date="2017-12-27T16:29:00Z">
              <w:tcPr>
                <w:tcW w:w="1275" w:type="dxa"/>
                <w:shd w:val="clear" w:color="auto" w:fill="auto"/>
                <w:noWrap/>
                <w:hideMark/>
              </w:tcPr>
            </w:tcPrChange>
          </w:tcPr>
          <w:p w14:paraId="42FCA63D" w14:textId="77777777" w:rsidR="00FF1046" w:rsidRPr="00FF1046" w:rsidRDefault="00FF1046" w:rsidP="00FF1046">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44" w:author="tao huang" w:date="2017-12-27T16:28:00Z"/>
                <w:rFonts w:eastAsia="Times New Roman" w:cs="Times New Roman"/>
                <w:b w:val="0"/>
                <w:sz w:val="22"/>
                <w:rPrChange w:id="645" w:author="tao huang" w:date="2017-12-27T16:28:00Z">
                  <w:rPr>
                    <w:ins w:id="646" w:author="tao huang" w:date="2017-12-27T16:28:00Z"/>
                    <w:rFonts w:eastAsia="Times New Roman" w:cs="Times New Roman"/>
                    <w:color w:val="000000"/>
                    <w:sz w:val="22"/>
                  </w:rPr>
                </w:rPrChange>
              </w:rPr>
            </w:pPr>
            <w:ins w:id="647" w:author="tao huang" w:date="2017-12-27T16:28:00Z">
              <w:r w:rsidRPr="00FF1046">
                <w:rPr>
                  <w:rFonts w:eastAsia="Times New Roman" w:cs="Times New Roman"/>
                  <w:b w:val="0"/>
                  <w:sz w:val="22"/>
                  <w:rPrChange w:id="648" w:author="tao huang" w:date="2017-12-27T16:28:00Z">
                    <w:rPr>
                      <w:rFonts w:eastAsia="Times New Roman" w:cs="Times New Roman"/>
                      <w:color w:val="000000"/>
                      <w:sz w:val="22"/>
                    </w:rPr>
                  </w:rPrChange>
                </w:rPr>
                <w:t>ADL-own-EWC</w:t>
              </w:r>
            </w:ins>
          </w:p>
        </w:tc>
        <w:tc>
          <w:tcPr>
            <w:tcW w:w="1134" w:type="dxa"/>
            <w:shd w:val="clear" w:color="auto" w:fill="auto"/>
            <w:noWrap/>
            <w:hideMark/>
            <w:tcPrChange w:id="649" w:author="tao huang" w:date="2017-12-27T16:29:00Z">
              <w:tcPr>
                <w:tcW w:w="993" w:type="dxa"/>
                <w:shd w:val="clear" w:color="auto" w:fill="auto"/>
                <w:noWrap/>
                <w:hideMark/>
              </w:tcPr>
            </w:tcPrChange>
          </w:tcPr>
          <w:p w14:paraId="7182500B" w14:textId="77777777" w:rsidR="00FF1046" w:rsidRPr="00FF1046" w:rsidRDefault="00FF1046" w:rsidP="00FF1046">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50" w:author="tao huang" w:date="2017-12-27T16:28:00Z"/>
                <w:rFonts w:eastAsia="Times New Roman" w:cs="Times New Roman"/>
                <w:b w:val="0"/>
                <w:sz w:val="22"/>
                <w:rPrChange w:id="651" w:author="tao huang" w:date="2017-12-27T16:28:00Z">
                  <w:rPr>
                    <w:ins w:id="652" w:author="tao huang" w:date="2017-12-27T16:28:00Z"/>
                    <w:rFonts w:eastAsia="Times New Roman" w:cs="Times New Roman"/>
                    <w:color w:val="000000"/>
                    <w:sz w:val="22"/>
                  </w:rPr>
                </w:rPrChange>
              </w:rPr>
            </w:pPr>
            <w:ins w:id="653" w:author="tao huang" w:date="2017-12-27T16:28:00Z">
              <w:r w:rsidRPr="00FF1046">
                <w:rPr>
                  <w:rFonts w:eastAsia="Times New Roman" w:cs="Times New Roman"/>
                  <w:b w:val="0"/>
                  <w:sz w:val="22"/>
                  <w:rPrChange w:id="654" w:author="tao huang" w:date="2017-12-27T16:28:00Z">
                    <w:rPr>
                      <w:rFonts w:eastAsia="Times New Roman" w:cs="Times New Roman"/>
                      <w:color w:val="000000"/>
                      <w:sz w:val="22"/>
                    </w:rPr>
                  </w:rPrChange>
                </w:rPr>
                <w:t>ADL-intra-IC</w:t>
              </w:r>
            </w:ins>
          </w:p>
        </w:tc>
        <w:tc>
          <w:tcPr>
            <w:tcW w:w="1134" w:type="dxa"/>
            <w:shd w:val="clear" w:color="auto" w:fill="auto"/>
            <w:noWrap/>
            <w:hideMark/>
            <w:tcPrChange w:id="655" w:author="tao huang" w:date="2017-12-27T16:29:00Z">
              <w:tcPr>
                <w:tcW w:w="1134" w:type="dxa"/>
                <w:shd w:val="clear" w:color="auto" w:fill="auto"/>
                <w:noWrap/>
                <w:hideMark/>
              </w:tcPr>
            </w:tcPrChange>
          </w:tcPr>
          <w:p w14:paraId="2F45A6B1" w14:textId="77777777" w:rsidR="00FF1046" w:rsidRPr="00FF1046" w:rsidRDefault="00FF1046" w:rsidP="00FF1046">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56" w:author="tao huang" w:date="2017-12-27T16:28:00Z"/>
                <w:rFonts w:eastAsia="Times New Roman" w:cs="Times New Roman"/>
                <w:b w:val="0"/>
                <w:sz w:val="22"/>
                <w:rPrChange w:id="657" w:author="tao huang" w:date="2017-12-27T16:28:00Z">
                  <w:rPr>
                    <w:ins w:id="658" w:author="tao huang" w:date="2017-12-27T16:28:00Z"/>
                    <w:rFonts w:eastAsia="Times New Roman" w:cs="Times New Roman"/>
                    <w:color w:val="000000"/>
                    <w:sz w:val="22"/>
                  </w:rPr>
                </w:rPrChange>
              </w:rPr>
            </w:pPr>
            <w:ins w:id="659" w:author="tao huang" w:date="2017-12-27T16:28:00Z">
              <w:r w:rsidRPr="00FF1046">
                <w:rPr>
                  <w:rFonts w:eastAsia="Times New Roman" w:cs="Times New Roman"/>
                  <w:b w:val="0"/>
                  <w:sz w:val="22"/>
                  <w:rPrChange w:id="660" w:author="tao huang" w:date="2017-12-27T16:28:00Z">
                    <w:rPr>
                      <w:rFonts w:eastAsia="Times New Roman" w:cs="Times New Roman"/>
                      <w:color w:val="000000"/>
                      <w:sz w:val="22"/>
                    </w:rPr>
                  </w:rPrChange>
                </w:rPr>
                <w:t>ADL-own-IC</w:t>
              </w:r>
            </w:ins>
          </w:p>
        </w:tc>
        <w:tc>
          <w:tcPr>
            <w:tcW w:w="1134" w:type="dxa"/>
            <w:shd w:val="clear" w:color="auto" w:fill="auto"/>
            <w:noWrap/>
            <w:hideMark/>
            <w:tcPrChange w:id="661" w:author="tao huang" w:date="2017-12-27T16:29:00Z">
              <w:tcPr>
                <w:tcW w:w="1703" w:type="dxa"/>
                <w:gridSpan w:val="2"/>
                <w:shd w:val="clear" w:color="auto" w:fill="auto"/>
                <w:noWrap/>
                <w:hideMark/>
              </w:tcPr>
            </w:tcPrChange>
          </w:tcPr>
          <w:p w14:paraId="1E188EF9" w14:textId="77777777" w:rsidR="00FF1046" w:rsidRPr="00FF1046" w:rsidRDefault="00FF1046" w:rsidP="00FF1046">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62" w:author="tao huang" w:date="2017-12-27T16:28:00Z"/>
                <w:rFonts w:eastAsia="Times New Roman" w:cs="Times New Roman"/>
                <w:b w:val="0"/>
                <w:sz w:val="22"/>
                <w:rPrChange w:id="663" w:author="tao huang" w:date="2017-12-27T16:28:00Z">
                  <w:rPr>
                    <w:ins w:id="664" w:author="tao huang" w:date="2017-12-27T16:28:00Z"/>
                    <w:rFonts w:eastAsia="Times New Roman" w:cs="Times New Roman"/>
                    <w:color w:val="000000"/>
                    <w:sz w:val="22"/>
                  </w:rPr>
                </w:rPrChange>
              </w:rPr>
            </w:pPr>
            <w:ins w:id="665" w:author="tao huang" w:date="2017-12-27T16:28:00Z">
              <w:r w:rsidRPr="00FF1046">
                <w:rPr>
                  <w:rFonts w:eastAsia="Times New Roman" w:cs="Times New Roman"/>
                  <w:b w:val="0"/>
                  <w:sz w:val="22"/>
                  <w:rPrChange w:id="666" w:author="tao huang" w:date="2017-12-27T16:28:00Z">
                    <w:rPr>
                      <w:rFonts w:eastAsia="Times New Roman" w:cs="Times New Roman"/>
                      <w:color w:val="000000"/>
                      <w:sz w:val="22"/>
                    </w:rPr>
                  </w:rPrChange>
                </w:rPr>
                <w:t>ADL-EWC-IC</w:t>
              </w:r>
            </w:ins>
          </w:p>
        </w:tc>
      </w:tr>
      <w:tr w:rsidR="00DE6F79" w:rsidRPr="00FF1046" w14:paraId="105E6DF5" w14:textId="77777777" w:rsidTr="00DE6F79">
        <w:tblPrEx>
          <w:tblPrExChange w:id="667" w:author="tao huang" w:date="2017-12-27T16:29:00Z">
            <w:tblPrEx>
              <w:tblW w:w="8364" w:type="dxa"/>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668" w:author="tao huang" w:date="2017-12-27T16:28:00Z"/>
          <w:trPrChange w:id="669" w:author="tao huang" w:date="2017-12-27T16:29: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9415" w:type="dxa"/>
            <w:gridSpan w:val="7"/>
            <w:shd w:val="clear" w:color="auto" w:fill="auto"/>
            <w:noWrap/>
            <w:hideMark/>
            <w:tcPrChange w:id="670" w:author="tao huang" w:date="2017-12-27T16:29:00Z">
              <w:tcPr>
                <w:tcW w:w="8364" w:type="dxa"/>
                <w:gridSpan w:val="6"/>
                <w:shd w:val="clear" w:color="auto" w:fill="auto"/>
                <w:noWrap/>
                <w:hideMark/>
              </w:tcPr>
            </w:tcPrChange>
          </w:tcPr>
          <w:p w14:paraId="1E35C8A0"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671" w:author="tao huang" w:date="2017-12-27T16:28:00Z"/>
                <w:rFonts w:eastAsia="Times New Roman" w:cs="Times New Roman"/>
                <w:b w:val="0"/>
                <w:sz w:val="22"/>
                <w:rPrChange w:id="672" w:author="tao huang" w:date="2017-12-27T16:28:00Z">
                  <w:rPr>
                    <w:ins w:id="673" w:author="tao huang" w:date="2017-12-27T16:28:00Z"/>
                    <w:rFonts w:ascii="Calibri" w:eastAsia="Times New Roman" w:hAnsi="Calibri" w:cs="Calibri"/>
                    <w:color w:val="000000"/>
                    <w:sz w:val="22"/>
                  </w:rPr>
                </w:rPrChange>
              </w:rPr>
              <w:pPrChange w:id="674" w:author="tao huang" w:date="2017-12-27T16:28: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675" w:author="tao huang" w:date="2017-12-27T16:28:00Z">
              <w:r w:rsidRPr="00FF1046">
                <w:rPr>
                  <w:rFonts w:eastAsia="Times New Roman" w:cs="Times New Roman"/>
                  <w:b w:val="0"/>
                  <w:sz w:val="22"/>
                  <w:rPrChange w:id="676" w:author="tao huang" w:date="2017-12-27T16:28:00Z">
                    <w:rPr>
                      <w:rFonts w:ascii="Calibri" w:eastAsia="Times New Roman" w:hAnsi="Calibri" w:cs="Calibri"/>
                      <w:color w:val="000000"/>
                      <w:sz w:val="22"/>
                    </w:rPr>
                  </w:rPrChange>
                </w:rPr>
                <w:t>model without dummies for product categories</w:t>
              </w:r>
            </w:ins>
          </w:p>
        </w:tc>
      </w:tr>
      <w:tr w:rsidR="00DE6F79" w:rsidRPr="00FF1046" w14:paraId="0FFE4133" w14:textId="77777777" w:rsidTr="00DE6F79">
        <w:trPr>
          <w:gridAfter w:val="1"/>
          <w:wAfter w:w="6" w:type="dxa"/>
          <w:trHeight w:val="20"/>
          <w:jc w:val="center"/>
          <w:ins w:id="677" w:author="tao huang" w:date="2017-12-27T16:28:00Z"/>
          <w:trPrChange w:id="678"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679" w:author="tao huang" w:date="2017-12-27T16:29:00Z">
              <w:tcPr>
                <w:tcW w:w="2640" w:type="dxa"/>
                <w:shd w:val="clear" w:color="auto" w:fill="auto"/>
                <w:noWrap/>
                <w:hideMark/>
              </w:tcPr>
            </w:tcPrChange>
          </w:tcPr>
          <w:p w14:paraId="11ACFC97" w14:textId="77777777" w:rsidR="00FF1046" w:rsidRPr="00FF1046" w:rsidRDefault="00FF1046" w:rsidP="00FF1046">
            <w:pPr>
              <w:spacing w:after="0" w:line="240" w:lineRule="auto"/>
              <w:jc w:val="center"/>
              <w:rPr>
                <w:ins w:id="680" w:author="tao huang" w:date="2017-12-27T16:28:00Z"/>
                <w:rFonts w:eastAsia="Times New Roman" w:cs="Times New Roman"/>
                <w:b w:val="0"/>
                <w:i/>
                <w:iCs/>
                <w:sz w:val="22"/>
                <w:rPrChange w:id="681" w:author="tao huang" w:date="2017-12-27T16:28:00Z">
                  <w:rPr>
                    <w:ins w:id="682" w:author="tao huang" w:date="2017-12-27T16:28:00Z"/>
                    <w:rFonts w:eastAsia="Times New Roman" w:cs="Times New Roman"/>
                    <w:i/>
                    <w:iCs/>
                    <w:color w:val="000000"/>
                    <w:sz w:val="22"/>
                  </w:rPr>
                </w:rPrChange>
              </w:rPr>
            </w:pPr>
            <w:ins w:id="683" w:author="tao huang" w:date="2017-12-27T16:28:00Z">
              <w:r w:rsidRPr="00FF1046">
                <w:rPr>
                  <w:rFonts w:eastAsia="Times New Roman" w:cs="Times New Roman"/>
                  <w:b w:val="0"/>
                  <w:i/>
                  <w:iCs/>
                  <w:sz w:val="22"/>
                  <w:rPrChange w:id="684" w:author="tao huang" w:date="2017-12-27T16:28:00Z">
                    <w:rPr>
                      <w:rFonts w:eastAsia="Times New Roman" w:cs="Times New Roman"/>
                      <w:i/>
                      <w:iCs/>
                      <w:color w:val="000000"/>
                      <w:sz w:val="22"/>
                    </w:rPr>
                  </w:rPrChange>
                </w:rPr>
                <w:t>Outliers and promotional variations</w:t>
              </w:r>
            </w:ins>
          </w:p>
        </w:tc>
        <w:tc>
          <w:tcPr>
            <w:tcW w:w="1188" w:type="dxa"/>
            <w:shd w:val="clear" w:color="auto" w:fill="auto"/>
            <w:hideMark/>
            <w:tcPrChange w:id="685" w:author="tao huang" w:date="2017-12-27T16:29:00Z">
              <w:tcPr>
                <w:tcW w:w="1188" w:type="dxa"/>
                <w:shd w:val="clear" w:color="auto" w:fill="auto"/>
                <w:hideMark/>
              </w:tcPr>
            </w:tcPrChange>
          </w:tcPr>
          <w:p w14:paraId="3462E341"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686" w:author="tao huang" w:date="2017-12-27T16:28:00Z"/>
                <w:rFonts w:eastAsia="Times New Roman" w:cs="Times New Roman"/>
                <w:sz w:val="22"/>
                <w:rPrChange w:id="687" w:author="tao huang" w:date="2017-12-27T16:28:00Z">
                  <w:rPr>
                    <w:ins w:id="688" w:author="tao huang" w:date="2017-12-27T16:28:00Z"/>
                    <w:rFonts w:ascii="Calibri" w:eastAsia="Times New Roman" w:hAnsi="Calibri" w:cs="Calibri"/>
                    <w:color w:val="000000"/>
                    <w:sz w:val="20"/>
                    <w:szCs w:val="20"/>
                  </w:rPr>
                </w:rPrChange>
              </w:rPr>
              <w:pPrChange w:id="689"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690" w:author="tao huang" w:date="2017-12-27T16:28:00Z">
              <w:r w:rsidRPr="00FF1046">
                <w:rPr>
                  <w:rFonts w:eastAsia="Times New Roman" w:cs="Times New Roman"/>
                  <w:sz w:val="22"/>
                  <w:rPrChange w:id="691" w:author="tao huang" w:date="2017-12-27T16:28:00Z">
                    <w:rPr>
                      <w:rFonts w:ascii="Calibri" w:eastAsia="Times New Roman" w:hAnsi="Calibri" w:cs="Calibri"/>
                      <w:color w:val="000000"/>
                      <w:sz w:val="20"/>
                      <w:szCs w:val="20"/>
                    </w:rPr>
                  </w:rPrChange>
                </w:rPr>
                <w:t>0.09</w:t>
              </w:r>
            </w:ins>
          </w:p>
        </w:tc>
        <w:tc>
          <w:tcPr>
            <w:tcW w:w="1275" w:type="dxa"/>
            <w:shd w:val="clear" w:color="auto" w:fill="auto"/>
            <w:hideMark/>
            <w:tcPrChange w:id="692" w:author="tao huang" w:date="2017-12-27T16:29:00Z">
              <w:tcPr>
                <w:tcW w:w="1275" w:type="dxa"/>
                <w:shd w:val="clear" w:color="auto" w:fill="auto"/>
                <w:hideMark/>
              </w:tcPr>
            </w:tcPrChange>
          </w:tcPr>
          <w:p w14:paraId="50B50982"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693" w:author="tao huang" w:date="2017-12-27T16:28:00Z"/>
                <w:rFonts w:eastAsia="Times New Roman" w:cs="Times New Roman"/>
                <w:sz w:val="22"/>
                <w:rPrChange w:id="694" w:author="tao huang" w:date="2017-12-27T16:28:00Z">
                  <w:rPr>
                    <w:ins w:id="695" w:author="tao huang" w:date="2017-12-27T16:28:00Z"/>
                    <w:rFonts w:ascii="Calibri" w:eastAsia="Times New Roman" w:hAnsi="Calibri" w:cs="Calibri"/>
                    <w:color w:val="000000"/>
                    <w:sz w:val="20"/>
                    <w:szCs w:val="20"/>
                  </w:rPr>
                </w:rPrChange>
              </w:rPr>
              <w:pPrChange w:id="696"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697" w:author="tao huang" w:date="2017-12-27T16:28:00Z">
              <w:r w:rsidRPr="00FF1046">
                <w:rPr>
                  <w:rFonts w:eastAsia="Times New Roman" w:cs="Times New Roman"/>
                  <w:sz w:val="22"/>
                  <w:rPrChange w:id="698" w:author="tao huang" w:date="2017-12-27T16:28:00Z">
                    <w:rPr>
                      <w:rFonts w:ascii="Calibri" w:eastAsia="Times New Roman" w:hAnsi="Calibri" w:cs="Calibri"/>
                      <w:color w:val="000000"/>
                      <w:sz w:val="20"/>
                      <w:szCs w:val="20"/>
                    </w:rPr>
                  </w:rPrChange>
                </w:rPr>
                <w:t>0.10</w:t>
              </w:r>
            </w:ins>
          </w:p>
        </w:tc>
        <w:tc>
          <w:tcPr>
            <w:tcW w:w="1134" w:type="dxa"/>
            <w:shd w:val="clear" w:color="auto" w:fill="auto"/>
            <w:hideMark/>
            <w:tcPrChange w:id="699" w:author="tao huang" w:date="2017-12-27T16:29:00Z">
              <w:tcPr>
                <w:tcW w:w="993" w:type="dxa"/>
                <w:shd w:val="clear" w:color="auto" w:fill="auto"/>
                <w:hideMark/>
              </w:tcPr>
            </w:tcPrChange>
          </w:tcPr>
          <w:p w14:paraId="4C3A9259"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00" w:author="tao huang" w:date="2017-12-27T16:28:00Z"/>
                <w:rFonts w:eastAsia="Times New Roman" w:cs="Times New Roman"/>
                <w:sz w:val="22"/>
                <w:rPrChange w:id="701" w:author="tao huang" w:date="2017-12-27T16:28:00Z">
                  <w:rPr>
                    <w:ins w:id="702" w:author="tao huang" w:date="2017-12-27T16:28:00Z"/>
                    <w:rFonts w:ascii="Calibri" w:eastAsia="Times New Roman" w:hAnsi="Calibri" w:cs="Calibri"/>
                    <w:color w:val="000000"/>
                    <w:sz w:val="20"/>
                    <w:szCs w:val="20"/>
                  </w:rPr>
                </w:rPrChange>
              </w:rPr>
              <w:pPrChange w:id="703"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04" w:author="tao huang" w:date="2017-12-27T16:28:00Z">
              <w:r w:rsidRPr="00FF1046">
                <w:rPr>
                  <w:rFonts w:eastAsia="Times New Roman" w:cs="Times New Roman"/>
                  <w:sz w:val="22"/>
                  <w:rPrChange w:id="705" w:author="tao huang" w:date="2017-12-27T16:28:00Z">
                    <w:rPr>
                      <w:rFonts w:ascii="Calibri" w:eastAsia="Times New Roman" w:hAnsi="Calibri" w:cs="Calibri"/>
                      <w:color w:val="000000"/>
                      <w:sz w:val="20"/>
                      <w:szCs w:val="20"/>
                    </w:rPr>
                  </w:rPrChange>
                </w:rPr>
                <w:t>-0.99***</w:t>
              </w:r>
            </w:ins>
          </w:p>
        </w:tc>
        <w:tc>
          <w:tcPr>
            <w:tcW w:w="1134" w:type="dxa"/>
            <w:shd w:val="clear" w:color="auto" w:fill="auto"/>
            <w:hideMark/>
            <w:tcPrChange w:id="706" w:author="tao huang" w:date="2017-12-27T16:29:00Z">
              <w:tcPr>
                <w:tcW w:w="1134" w:type="dxa"/>
                <w:shd w:val="clear" w:color="auto" w:fill="auto"/>
                <w:hideMark/>
              </w:tcPr>
            </w:tcPrChange>
          </w:tcPr>
          <w:p w14:paraId="7E0D3D2A"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07" w:author="tao huang" w:date="2017-12-27T16:28:00Z"/>
                <w:rFonts w:eastAsia="Times New Roman" w:cs="Times New Roman"/>
                <w:sz w:val="22"/>
                <w:rPrChange w:id="708" w:author="tao huang" w:date="2017-12-27T16:28:00Z">
                  <w:rPr>
                    <w:ins w:id="709" w:author="tao huang" w:date="2017-12-27T16:28:00Z"/>
                    <w:rFonts w:ascii="Calibri" w:eastAsia="Times New Roman" w:hAnsi="Calibri" w:cs="Calibri"/>
                    <w:color w:val="000000"/>
                    <w:sz w:val="20"/>
                    <w:szCs w:val="20"/>
                  </w:rPr>
                </w:rPrChange>
              </w:rPr>
              <w:pPrChange w:id="710"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11" w:author="tao huang" w:date="2017-12-27T16:28:00Z">
              <w:r w:rsidRPr="00FF1046">
                <w:rPr>
                  <w:rFonts w:eastAsia="Times New Roman" w:cs="Times New Roman"/>
                  <w:sz w:val="22"/>
                  <w:rPrChange w:id="712" w:author="tao huang" w:date="2017-12-27T16:28:00Z">
                    <w:rPr>
                      <w:rFonts w:ascii="Calibri" w:eastAsia="Times New Roman" w:hAnsi="Calibri" w:cs="Calibri"/>
                      <w:color w:val="000000"/>
                      <w:sz w:val="20"/>
                      <w:szCs w:val="20"/>
                    </w:rPr>
                  </w:rPrChange>
                </w:rPr>
                <w:t>-1.38***</w:t>
              </w:r>
            </w:ins>
          </w:p>
        </w:tc>
        <w:tc>
          <w:tcPr>
            <w:tcW w:w="1134" w:type="dxa"/>
            <w:shd w:val="clear" w:color="auto" w:fill="auto"/>
            <w:hideMark/>
            <w:tcPrChange w:id="713" w:author="tao huang" w:date="2017-12-27T16:29:00Z">
              <w:tcPr>
                <w:tcW w:w="1703" w:type="dxa"/>
                <w:gridSpan w:val="2"/>
                <w:shd w:val="clear" w:color="auto" w:fill="auto"/>
                <w:hideMark/>
              </w:tcPr>
            </w:tcPrChange>
          </w:tcPr>
          <w:p w14:paraId="5CF0767B"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14" w:author="tao huang" w:date="2017-12-27T16:28:00Z"/>
                <w:rFonts w:eastAsia="Times New Roman" w:cs="Times New Roman"/>
                <w:sz w:val="22"/>
                <w:rPrChange w:id="715" w:author="tao huang" w:date="2017-12-27T16:28:00Z">
                  <w:rPr>
                    <w:ins w:id="716" w:author="tao huang" w:date="2017-12-27T16:28:00Z"/>
                    <w:rFonts w:ascii="Calibri" w:eastAsia="Times New Roman" w:hAnsi="Calibri" w:cs="Calibri"/>
                    <w:color w:val="000000"/>
                    <w:sz w:val="20"/>
                    <w:szCs w:val="20"/>
                  </w:rPr>
                </w:rPrChange>
              </w:rPr>
              <w:pPrChange w:id="717"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18" w:author="tao huang" w:date="2017-12-27T16:28:00Z">
              <w:r w:rsidRPr="00FF1046">
                <w:rPr>
                  <w:rFonts w:eastAsia="Times New Roman" w:cs="Times New Roman"/>
                  <w:sz w:val="22"/>
                  <w:rPrChange w:id="719" w:author="tao huang" w:date="2017-12-27T16:28:00Z">
                    <w:rPr>
                      <w:rFonts w:ascii="Calibri" w:eastAsia="Times New Roman" w:hAnsi="Calibri" w:cs="Calibri"/>
                      <w:color w:val="000000"/>
                      <w:sz w:val="20"/>
                      <w:szCs w:val="20"/>
                    </w:rPr>
                  </w:rPrChange>
                </w:rPr>
                <w:t>-1.11***</w:t>
              </w:r>
            </w:ins>
          </w:p>
        </w:tc>
      </w:tr>
      <w:tr w:rsidR="00DE6F79" w:rsidRPr="00FF1046" w14:paraId="32792906" w14:textId="77777777" w:rsidTr="00DE6F79">
        <w:trPr>
          <w:gridAfter w:val="1"/>
          <w:cnfStyle w:val="000000100000" w:firstRow="0" w:lastRow="0" w:firstColumn="0" w:lastColumn="0" w:oddVBand="0" w:evenVBand="0" w:oddHBand="1" w:evenHBand="0" w:firstRowFirstColumn="0" w:firstRowLastColumn="0" w:lastRowFirstColumn="0" w:lastRowLastColumn="0"/>
          <w:wAfter w:w="6" w:type="dxa"/>
          <w:trHeight w:val="20"/>
          <w:jc w:val="center"/>
          <w:ins w:id="720" w:author="tao huang" w:date="2017-12-27T16:28:00Z"/>
          <w:trPrChange w:id="721"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722" w:author="tao huang" w:date="2017-12-27T16:29:00Z">
              <w:tcPr>
                <w:tcW w:w="2640" w:type="dxa"/>
                <w:shd w:val="clear" w:color="auto" w:fill="auto"/>
                <w:noWrap/>
                <w:hideMark/>
              </w:tcPr>
            </w:tcPrChange>
          </w:tcPr>
          <w:p w14:paraId="28180650"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723" w:author="tao huang" w:date="2017-12-27T16:28:00Z"/>
                <w:rFonts w:eastAsia="Times New Roman" w:cs="Times New Roman"/>
                <w:b w:val="0"/>
                <w:i/>
                <w:iCs/>
                <w:sz w:val="22"/>
                <w:rPrChange w:id="724" w:author="tao huang" w:date="2017-12-27T16:28:00Z">
                  <w:rPr>
                    <w:ins w:id="725" w:author="tao huang" w:date="2017-12-27T16:28:00Z"/>
                    <w:rFonts w:eastAsia="Times New Roman" w:cs="Times New Roman"/>
                    <w:i/>
                    <w:iCs/>
                    <w:color w:val="000000"/>
                    <w:sz w:val="22"/>
                  </w:rPr>
                </w:rPrChange>
              </w:rPr>
            </w:pPr>
            <w:ins w:id="726" w:author="tao huang" w:date="2017-12-27T16:28:00Z">
              <w:r w:rsidRPr="00FF1046">
                <w:rPr>
                  <w:rFonts w:eastAsia="Times New Roman" w:cs="Times New Roman"/>
                  <w:b w:val="0"/>
                  <w:i/>
                  <w:iCs/>
                  <w:sz w:val="22"/>
                  <w:rPrChange w:id="727" w:author="tao huang" w:date="2017-12-27T16:28:00Z">
                    <w:rPr>
                      <w:rFonts w:eastAsia="Times New Roman" w:cs="Times New Roman"/>
                      <w:i/>
                      <w:iCs/>
                      <w:color w:val="000000"/>
                      <w:sz w:val="22"/>
                    </w:rPr>
                  </w:rPrChange>
                </w:rPr>
                <w:t>Sales level and variation</w:t>
              </w:r>
            </w:ins>
          </w:p>
        </w:tc>
        <w:tc>
          <w:tcPr>
            <w:tcW w:w="1188" w:type="dxa"/>
            <w:shd w:val="clear" w:color="auto" w:fill="auto"/>
            <w:hideMark/>
            <w:tcPrChange w:id="728" w:author="tao huang" w:date="2017-12-27T16:29:00Z">
              <w:tcPr>
                <w:tcW w:w="1188" w:type="dxa"/>
                <w:shd w:val="clear" w:color="auto" w:fill="auto"/>
                <w:hideMark/>
              </w:tcPr>
            </w:tcPrChange>
          </w:tcPr>
          <w:p w14:paraId="3CB6FB29"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729" w:author="tao huang" w:date="2017-12-27T16:28:00Z"/>
                <w:rFonts w:eastAsia="Times New Roman" w:cs="Times New Roman"/>
                <w:sz w:val="22"/>
                <w:rPrChange w:id="730" w:author="tao huang" w:date="2017-12-27T16:28:00Z">
                  <w:rPr>
                    <w:ins w:id="731" w:author="tao huang" w:date="2017-12-27T16:28:00Z"/>
                    <w:rFonts w:ascii="Calibri" w:eastAsia="Times New Roman" w:hAnsi="Calibri" w:cs="Calibri"/>
                    <w:color w:val="000000"/>
                    <w:sz w:val="20"/>
                    <w:szCs w:val="20"/>
                  </w:rPr>
                </w:rPrChange>
              </w:rPr>
              <w:pPrChange w:id="732"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33" w:author="tao huang" w:date="2017-12-27T16:28:00Z">
              <w:r w:rsidRPr="00FF1046">
                <w:rPr>
                  <w:rFonts w:eastAsia="Times New Roman" w:cs="Times New Roman"/>
                  <w:sz w:val="22"/>
                  <w:rPrChange w:id="734" w:author="tao huang" w:date="2017-12-27T16:28:00Z">
                    <w:rPr>
                      <w:rFonts w:ascii="Calibri" w:eastAsia="Times New Roman" w:hAnsi="Calibri" w:cs="Calibri"/>
                      <w:color w:val="000000"/>
                      <w:sz w:val="20"/>
                      <w:szCs w:val="20"/>
                    </w:rPr>
                  </w:rPrChange>
                </w:rPr>
                <w:t>0.13</w:t>
              </w:r>
            </w:ins>
          </w:p>
        </w:tc>
        <w:tc>
          <w:tcPr>
            <w:tcW w:w="1275" w:type="dxa"/>
            <w:shd w:val="clear" w:color="auto" w:fill="auto"/>
            <w:hideMark/>
            <w:tcPrChange w:id="735" w:author="tao huang" w:date="2017-12-27T16:29:00Z">
              <w:tcPr>
                <w:tcW w:w="1275" w:type="dxa"/>
                <w:shd w:val="clear" w:color="auto" w:fill="auto"/>
                <w:hideMark/>
              </w:tcPr>
            </w:tcPrChange>
          </w:tcPr>
          <w:p w14:paraId="52CE3467"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736" w:author="tao huang" w:date="2017-12-27T16:28:00Z"/>
                <w:rFonts w:eastAsia="Times New Roman" w:cs="Times New Roman"/>
                <w:sz w:val="22"/>
                <w:rPrChange w:id="737" w:author="tao huang" w:date="2017-12-27T16:28:00Z">
                  <w:rPr>
                    <w:ins w:id="738" w:author="tao huang" w:date="2017-12-27T16:28:00Z"/>
                    <w:rFonts w:ascii="Calibri" w:eastAsia="Times New Roman" w:hAnsi="Calibri" w:cs="Calibri"/>
                    <w:color w:val="000000"/>
                    <w:sz w:val="20"/>
                    <w:szCs w:val="20"/>
                  </w:rPr>
                </w:rPrChange>
              </w:rPr>
              <w:pPrChange w:id="739"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40" w:author="tao huang" w:date="2017-12-27T16:28:00Z">
              <w:r w:rsidRPr="00FF1046">
                <w:rPr>
                  <w:rFonts w:eastAsia="Times New Roman" w:cs="Times New Roman"/>
                  <w:sz w:val="22"/>
                  <w:rPrChange w:id="741" w:author="tao huang" w:date="2017-12-27T16:28:00Z">
                    <w:rPr>
                      <w:rFonts w:ascii="Calibri" w:eastAsia="Times New Roman" w:hAnsi="Calibri" w:cs="Calibri"/>
                      <w:color w:val="000000"/>
                      <w:sz w:val="20"/>
                      <w:szCs w:val="20"/>
                    </w:rPr>
                  </w:rPrChange>
                </w:rPr>
                <w:t>0.17</w:t>
              </w:r>
            </w:ins>
          </w:p>
        </w:tc>
        <w:tc>
          <w:tcPr>
            <w:tcW w:w="1134" w:type="dxa"/>
            <w:shd w:val="clear" w:color="auto" w:fill="auto"/>
            <w:hideMark/>
            <w:tcPrChange w:id="742" w:author="tao huang" w:date="2017-12-27T16:29:00Z">
              <w:tcPr>
                <w:tcW w:w="993" w:type="dxa"/>
                <w:shd w:val="clear" w:color="auto" w:fill="auto"/>
                <w:hideMark/>
              </w:tcPr>
            </w:tcPrChange>
          </w:tcPr>
          <w:p w14:paraId="4BBD2B75"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743" w:author="tao huang" w:date="2017-12-27T16:28:00Z"/>
                <w:rFonts w:eastAsia="Times New Roman" w:cs="Times New Roman"/>
                <w:sz w:val="22"/>
                <w:rPrChange w:id="744" w:author="tao huang" w:date="2017-12-27T16:28:00Z">
                  <w:rPr>
                    <w:ins w:id="745" w:author="tao huang" w:date="2017-12-27T16:28:00Z"/>
                    <w:rFonts w:ascii="Calibri" w:eastAsia="Times New Roman" w:hAnsi="Calibri" w:cs="Calibri"/>
                    <w:color w:val="9C0006"/>
                    <w:sz w:val="20"/>
                    <w:szCs w:val="20"/>
                  </w:rPr>
                </w:rPrChange>
              </w:rPr>
              <w:pPrChange w:id="746"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47" w:author="tao huang" w:date="2017-12-27T16:28:00Z">
              <w:r w:rsidRPr="00FF1046">
                <w:rPr>
                  <w:rFonts w:eastAsia="Times New Roman" w:cs="Times New Roman"/>
                  <w:sz w:val="22"/>
                  <w:rPrChange w:id="748" w:author="tao huang" w:date="2017-12-27T16:28:00Z">
                    <w:rPr>
                      <w:rFonts w:ascii="Calibri" w:eastAsia="Times New Roman" w:hAnsi="Calibri" w:cs="Calibri"/>
                      <w:color w:val="9C0006"/>
                      <w:sz w:val="20"/>
                      <w:szCs w:val="20"/>
                    </w:rPr>
                  </w:rPrChange>
                </w:rPr>
                <w:t>-0.23</w:t>
              </w:r>
            </w:ins>
          </w:p>
        </w:tc>
        <w:tc>
          <w:tcPr>
            <w:tcW w:w="1134" w:type="dxa"/>
            <w:shd w:val="clear" w:color="auto" w:fill="auto"/>
            <w:hideMark/>
            <w:tcPrChange w:id="749" w:author="tao huang" w:date="2017-12-27T16:29:00Z">
              <w:tcPr>
                <w:tcW w:w="1134" w:type="dxa"/>
                <w:shd w:val="clear" w:color="auto" w:fill="auto"/>
                <w:hideMark/>
              </w:tcPr>
            </w:tcPrChange>
          </w:tcPr>
          <w:p w14:paraId="333911C1"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750" w:author="tao huang" w:date="2017-12-27T16:28:00Z"/>
                <w:rFonts w:eastAsia="Times New Roman" w:cs="Times New Roman"/>
                <w:sz w:val="22"/>
                <w:rPrChange w:id="751" w:author="tao huang" w:date="2017-12-27T16:28:00Z">
                  <w:rPr>
                    <w:ins w:id="752" w:author="tao huang" w:date="2017-12-27T16:28:00Z"/>
                    <w:rFonts w:ascii="Calibri" w:eastAsia="Times New Roman" w:hAnsi="Calibri" w:cs="Calibri"/>
                    <w:color w:val="000000"/>
                    <w:sz w:val="20"/>
                    <w:szCs w:val="20"/>
                  </w:rPr>
                </w:rPrChange>
              </w:rPr>
              <w:pPrChange w:id="753"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54" w:author="tao huang" w:date="2017-12-27T16:28:00Z">
              <w:r w:rsidRPr="00FF1046">
                <w:rPr>
                  <w:rFonts w:eastAsia="Times New Roman" w:cs="Times New Roman"/>
                  <w:sz w:val="22"/>
                  <w:rPrChange w:id="755" w:author="tao huang" w:date="2017-12-27T16:28:00Z">
                    <w:rPr>
                      <w:rFonts w:ascii="Calibri" w:eastAsia="Times New Roman" w:hAnsi="Calibri" w:cs="Calibri"/>
                      <w:color w:val="000000"/>
                      <w:sz w:val="20"/>
                      <w:szCs w:val="20"/>
                    </w:rPr>
                  </w:rPrChange>
                </w:rPr>
                <w:t>-0.97***</w:t>
              </w:r>
            </w:ins>
          </w:p>
        </w:tc>
        <w:tc>
          <w:tcPr>
            <w:tcW w:w="1134" w:type="dxa"/>
            <w:shd w:val="clear" w:color="auto" w:fill="auto"/>
            <w:hideMark/>
            <w:tcPrChange w:id="756" w:author="tao huang" w:date="2017-12-27T16:29:00Z">
              <w:tcPr>
                <w:tcW w:w="1703" w:type="dxa"/>
                <w:gridSpan w:val="2"/>
                <w:shd w:val="clear" w:color="auto" w:fill="auto"/>
                <w:hideMark/>
              </w:tcPr>
            </w:tcPrChange>
          </w:tcPr>
          <w:p w14:paraId="2F6AE252"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757" w:author="tao huang" w:date="2017-12-27T16:28:00Z"/>
                <w:rFonts w:eastAsia="Times New Roman" w:cs="Times New Roman"/>
                <w:sz w:val="22"/>
                <w:rPrChange w:id="758" w:author="tao huang" w:date="2017-12-27T16:28:00Z">
                  <w:rPr>
                    <w:ins w:id="759" w:author="tao huang" w:date="2017-12-27T16:28:00Z"/>
                    <w:rFonts w:ascii="Calibri" w:eastAsia="Times New Roman" w:hAnsi="Calibri" w:cs="Calibri"/>
                    <w:color w:val="000000"/>
                    <w:sz w:val="20"/>
                    <w:szCs w:val="20"/>
                  </w:rPr>
                </w:rPrChange>
              </w:rPr>
              <w:pPrChange w:id="760"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61" w:author="tao huang" w:date="2017-12-27T16:28:00Z">
              <w:r w:rsidRPr="00FF1046">
                <w:rPr>
                  <w:rFonts w:eastAsia="Times New Roman" w:cs="Times New Roman"/>
                  <w:sz w:val="22"/>
                  <w:rPrChange w:id="762" w:author="tao huang" w:date="2017-12-27T16:28:00Z">
                    <w:rPr>
                      <w:rFonts w:ascii="Calibri" w:eastAsia="Times New Roman" w:hAnsi="Calibri" w:cs="Calibri"/>
                      <w:color w:val="000000"/>
                      <w:sz w:val="20"/>
                      <w:szCs w:val="20"/>
                    </w:rPr>
                  </w:rPrChange>
                </w:rPr>
                <w:t>-0.37*</w:t>
              </w:r>
            </w:ins>
          </w:p>
        </w:tc>
      </w:tr>
      <w:tr w:rsidR="00DE6F79" w:rsidRPr="00FF1046" w14:paraId="6CD1D77F" w14:textId="77777777" w:rsidTr="00DE6F79">
        <w:trPr>
          <w:gridAfter w:val="1"/>
          <w:wAfter w:w="6" w:type="dxa"/>
          <w:trHeight w:val="20"/>
          <w:jc w:val="center"/>
          <w:ins w:id="763" w:author="tao huang" w:date="2017-12-27T16:28:00Z"/>
          <w:trPrChange w:id="764"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765" w:author="tao huang" w:date="2017-12-27T16:29:00Z">
              <w:tcPr>
                <w:tcW w:w="2640" w:type="dxa"/>
                <w:shd w:val="clear" w:color="auto" w:fill="auto"/>
                <w:noWrap/>
                <w:hideMark/>
              </w:tcPr>
            </w:tcPrChange>
          </w:tcPr>
          <w:p w14:paraId="6D279EB9" w14:textId="77777777" w:rsidR="00FF1046" w:rsidRPr="00FF1046" w:rsidRDefault="00FF1046" w:rsidP="00FF1046">
            <w:pPr>
              <w:spacing w:after="0" w:line="240" w:lineRule="auto"/>
              <w:jc w:val="center"/>
              <w:rPr>
                <w:ins w:id="766" w:author="tao huang" w:date="2017-12-27T16:28:00Z"/>
                <w:rFonts w:eastAsia="Times New Roman" w:cs="Times New Roman"/>
                <w:b w:val="0"/>
                <w:i/>
                <w:iCs/>
                <w:sz w:val="22"/>
                <w:rPrChange w:id="767" w:author="tao huang" w:date="2017-12-27T16:28:00Z">
                  <w:rPr>
                    <w:ins w:id="768" w:author="tao huang" w:date="2017-12-27T16:28:00Z"/>
                    <w:rFonts w:eastAsia="Times New Roman" w:cs="Times New Roman"/>
                    <w:i/>
                    <w:iCs/>
                    <w:color w:val="000000"/>
                    <w:sz w:val="22"/>
                  </w:rPr>
                </w:rPrChange>
              </w:rPr>
            </w:pPr>
            <w:ins w:id="769" w:author="tao huang" w:date="2017-12-27T16:28:00Z">
              <w:r w:rsidRPr="00FF1046">
                <w:rPr>
                  <w:rFonts w:eastAsia="Times New Roman" w:cs="Times New Roman"/>
                  <w:b w:val="0"/>
                  <w:i/>
                  <w:iCs/>
                  <w:sz w:val="22"/>
                  <w:rPrChange w:id="770" w:author="tao huang" w:date="2017-12-27T16:28:00Z">
                    <w:rPr>
                      <w:rFonts w:eastAsia="Times New Roman" w:cs="Times New Roman"/>
                      <w:i/>
                      <w:iCs/>
                      <w:color w:val="000000"/>
                      <w:sz w:val="22"/>
                    </w:rPr>
                  </w:rPrChange>
                </w:rPr>
                <w:t>The shape of sales</w:t>
              </w:r>
            </w:ins>
          </w:p>
        </w:tc>
        <w:tc>
          <w:tcPr>
            <w:tcW w:w="1188" w:type="dxa"/>
            <w:shd w:val="clear" w:color="auto" w:fill="auto"/>
            <w:hideMark/>
            <w:tcPrChange w:id="771" w:author="tao huang" w:date="2017-12-27T16:29:00Z">
              <w:tcPr>
                <w:tcW w:w="1188" w:type="dxa"/>
                <w:shd w:val="clear" w:color="auto" w:fill="auto"/>
                <w:hideMark/>
              </w:tcPr>
            </w:tcPrChange>
          </w:tcPr>
          <w:p w14:paraId="24010D5B"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72" w:author="tao huang" w:date="2017-12-27T16:28:00Z"/>
                <w:rFonts w:eastAsia="Times New Roman" w:cs="Times New Roman"/>
                <w:sz w:val="22"/>
                <w:rPrChange w:id="773" w:author="tao huang" w:date="2017-12-27T16:28:00Z">
                  <w:rPr>
                    <w:ins w:id="774" w:author="tao huang" w:date="2017-12-27T16:28:00Z"/>
                    <w:rFonts w:ascii="Calibri" w:eastAsia="Times New Roman" w:hAnsi="Calibri" w:cs="Calibri"/>
                    <w:color w:val="9C0006"/>
                    <w:sz w:val="20"/>
                    <w:szCs w:val="20"/>
                  </w:rPr>
                </w:rPrChange>
              </w:rPr>
              <w:pPrChange w:id="775"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76" w:author="tao huang" w:date="2017-12-27T16:28:00Z">
              <w:r w:rsidRPr="00FF1046">
                <w:rPr>
                  <w:rFonts w:eastAsia="Times New Roman" w:cs="Times New Roman"/>
                  <w:sz w:val="22"/>
                  <w:rPrChange w:id="777" w:author="tao huang" w:date="2017-12-27T16:28:00Z">
                    <w:rPr>
                      <w:rFonts w:ascii="Calibri" w:eastAsia="Times New Roman" w:hAnsi="Calibri" w:cs="Calibri"/>
                      <w:color w:val="9C0006"/>
                      <w:sz w:val="20"/>
                      <w:szCs w:val="20"/>
                    </w:rPr>
                  </w:rPrChange>
                </w:rPr>
                <w:t>-0.06</w:t>
              </w:r>
            </w:ins>
          </w:p>
        </w:tc>
        <w:tc>
          <w:tcPr>
            <w:tcW w:w="1275" w:type="dxa"/>
            <w:shd w:val="clear" w:color="auto" w:fill="auto"/>
            <w:hideMark/>
            <w:tcPrChange w:id="778" w:author="tao huang" w:date="2017-12-27T16:29:00Z">
              <w:tcPr>
                <w:tcW w:w="1275" w:type="dxa"/>
                <w:shd w:val="clear" w:color="auto" w:fill="auto"/>
                <w:hideMark/>
              </w:tcPr>
            </w:tcPrChange>
          </w:tcPr>
          <w:p w14:paraId="576A1022"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79" w:author="tao huang" w:date="2017-12-27T16:28:00Z"/>
                <w:rFonts w:eastAsia="Times New Roman" w:cs="Times New Roman"/>
                <w:sz w:val="22"/>
                <w:rPrChange w:id="780" w:author="tao huang" w:date="2017-12-27T16:28:00Z">
                  <w:rPr>
                    <w:ins w:id="781" w:author="tao huang" w:date="2017-12-27T16:28:00Z"/>
                    <w:rFonts w:ascii="Calibri" w:eastAsia="Times New Roman" w:hAnsi="Calibri" w:cs="Calibri"/>
                    <w:color w:val="9C0006"/>
                    <w:sz w:val="20"/>
                    <w:szCs w:val="20"/>
                  </w:rPr>
                </w:rPrChange>
              </w:rPr>
              <w:pPrChange w:id="782"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83" w:author="tao huang" w:date="2017-12-27T16:28:00Z">
              <w:r w:rsidRPr="00FF1046">
                <w:rPr>
                  <w:rFonts w:eastAsia="Times New Roman" w:cs="Times New Roman"/>
                  <w:sz w:val="22"/>
                  <w:rPrChange w:id="784" w:author="tao huang" w:date="2017-12-27T16:28:00Z">
                    <w:rPr>
                      <w:rFonts w:ascii="Calibri" w:eastAsia="Times New Roman" w:hAnsi="Calibri" w:cs="Calibri"/>
                      <w:color w:val="9C0006"/>
                      <w:sz w:val="20"/>
                      <w:szCs w:val="20"/>
                    </w:rPr>
                  </w:rPrChange>
                </w:rPr>
                <w:t>-0.06</w:t>
              </w:r>
            </w:ins>
          </w:p>
        </w:tc>
        <w:tc>
          <w:tcPr>
            <w:tcW w:w="1134" w:type="dxa"/>
            <w:shd w:val="clear" w:color="auto" w:fill="auto"/>
            <w:hideMark/>
            <w:tcPrChange w:id="785" w:author="tao huang" w:date="2017-12-27T16:29:00Z">
              <w:tcPr>
                <w:tcW w:w="993" w:type="dxa"/>
                <w:shd w:val="clear" w:color="auto" w:fill="auto"/>
                <w:hideMark/>
              </w:tcPr>
            </w:tcPrChange>
          </w:tcPr>
          <w:p w14:paraId="1AF9CB69"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86" w:author="tao huang" w:date="2017-12-27T16:28:00Z"/>
                <w:rFonts w:eastAsia="Times New Roman" w:cs="Times New Roman"/>
                <w:sz w:val="22"/>
                <w:rPrChange w:id="787" w:author="tao huang" w:date="2017-12-27T16:28:00Z">
                  <w:rPr>
                    <w:ins w:id="788" w:author="tao huang" w:date="2017-12-27T16:28:00Z"/>
                    <w:rFonts w:ascii="Calibri" w:eastAsia="Times New Roman" w:hAnsi="Calibri" w:cs="Calibri"/>
                    <w:color w:val="000000"/>
                    <w:sz w:val="20"/>
                    <w:szCs w:val="20"/>
                  </w:rPr>
                </w:rPrChange>
              </w:rPr>
              <w:pPrChange w:id="789"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90" w:author="tao huang" w:date="2017-12-27T16:28:00Z">
              <w:r w:rsidRPr="00FF1046">
                <w:rPr>
                  <w:rFonts w:eastAsia="Times New Roman" w:cs="Times New Roman"/>
                  <w:sz w:val="22"/>
                  <w:rPrChange w:id="791" w:author="tao huang" w:date="2017-12-27T16:28:00Z">
                    <w:rPr>
                      <w:rFonts w:ascii="Calibri" w:eastAsia="Times New Roman" w:hAnsi="Calibri" w:cs="Calibri"/>
                      <w:color w:val="000000"/>
                      <w:sz w:val="20"/>
                      <w:szCs w:val="20"/>
                    </w:rPr>
                  </w:rPrChange>
                </w:rPr>
                <w:t>-0.69***</w:t>
              </w:r>
            </w:ins>
          </w:p>
        </w:tc>
        <w:tc>
          <w:tcPr>
            <w:tcW w:w="1134" w:type="dxa"/>
            <w:shd w:val="clear" w:color="auto" w:fill="auto"/>
            <w:hideMark/>
            <w:tcPrChange w:id="792" w:author="tao huang" w:date="2017-12-27T16:29:00Z">
              <w:tcPr>
                <w:tcW w:w="1134" w:type="dxa"/>
                <w:shd w:val="clear" w:color="auto" w:fill="auto"/>
                <w:hideMark/>
              </w:tcPr>
            </w:tcPrChange>
          </w:tcPr>
          <w:p w14:paraId="7BFD3390"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793" w:author="tao huang" w:date="2017-12-27T16:28:00Z"/>
                <w:rFonts w:eastAsia="Times New Roman" w:cs="Times New Roman"/>
                <w:sz w:val="22"/>
                <w:rPrChange w:id="794" w:author="tao huang" w:date="2017-12-27T16:28:00Z">
                  <w:rPr>
                    <w:ins w:id="795" w:author="tao huang" w:date="2017-12-27T16:28:00Z"/>
                    <w:rFonts w:ascii="Calibri" w:eastAsia="Times New Roman" w:hAnsi="Calibri" w:cs="Calibri"/>
                    <w:color w:val="000000"/>
                    <w:sz w:val="20"/>
                    <w:szCs w:val="20"/>
                  </w:rPr>
                </w:rPrChange>
              </w:rPr>
              <w:pPrChange w:id="796"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797" w:author="tao huang" w:date="2017-12-27T16:28:00Z">
              <w:r w:rsidRPr="00FF1046">
                <w:rPr>
                  <w:rFonts w:eastAsia="Times New Roman" w:cs="Times New Roman"/>
                  <w:sz w:val="22"/>
                  <w:rPrChange w:id="798" w:author="tao huang" w:date="2017-12-27T16:28:00Z">
                    <w:rPr>
                      <w:rFonts w:ascii="Calibri" w:eastAsia="Times New Roman" w:hAnsi="Calibri" w:cs="Calibri"/>
                      <w:color w:val="000000"/>
                      <w:sz w:val="20"/>
                      <w:szCs w:val="20"/>
                    </w:rPr>
                  </w:rPrChange>
                </w:rPr>
                <w:t>-0.79***</w:t>
              </w:r>
            </w:ins>
          </w:p>
        </w:tc>
        <w:tc>
          <w:tcPr>
            <w:tcW w:w="1134" w:type="dxa"/>
            <w:shd w:val="clear" w:color="auto" w:fill="auto"/>
            <w:hideMark/>
            <w:tcPrChange w:id="799" w:author="tao huang" w:date="2017-12-27T16:29:00Z">
              <w:tcPr>
                <w:tcW w:w="1703" w:type="dxa"/>
                <w:gridSpan w:val="2"/>
                <w:shd w:val="clear" w:color="auto" w:fill="auto"/>
                <w:hideMark/>
              </w:tcPr>
            </w:tcPrChange>
          </w:tcPr>
          <w:p w14:paraId="3BB012E6" w14:textId="0CE28648"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800" w:author="tao huang" w:date="2017-12-27T16:28:00Z"/>
                <w:rFonts w:eastAsia="Times New Roman" w:cs="Times New Roman"/>
                <w:sz w:val="22"/>
                <w:rPrChange w:id="801" w:author="tao huang" w:date="2017-12-27T16:28:00Z">
                  <w:rPr>
                    <w:ins w:id="802" w:author="tao huang" w:date="2017-12-27T16:28:00Z"/>
                    <w:rFonts w:ascii="Calibri" w:eastAsia="Times New Roman" w:hAnsi="Calibri" w:cs="Calibri"/>
                    <w:color w:val="000000"/>
                    <w:sz w:val="20"/>
                    <w:szCs w:val="20"/>
                  </w:rPr>
                </w:rPrChange>
              </w:rPr>
              <w:pPrChange w:id="803"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804" w:author="tao huang" w:date="2017-12-27T16:28:00Z">
              <w:r w:rsidRPr="00FF1046">
                <w:rPr>
                  <w:rFonts w:eastAsia="Times New Roman" w:cs="Times New Roman"/>
                  <w:sz w:val="22"/>
                  <w:rPrChange w:id="805" w:author="tao huang" w:date="2017-12-27T16:28:00Z">
                    <w:rPr>
                      <w:rFonts w:ascii="Calibri" w:eastAsia="Times New Roman" w:hAnsi="Calibri" w:cs="Calibri"/>
                      <w:color w:val="000000"/>
                      <w:sz w:val="20"/>
                      <w:szCs w:val="20"/>
                    </w:rPr>
                  </w:rPrChange>
                </w:rPr>
                <w:t>-0.75**</w:t>
              </w:r>
            </w:ins>
            <w:ins w:id="806" w:author="tao huang" w:date="2017-12-27T16:35:00Z">
              <w:r w:rsidR="00DE6F79">
                <w:rPr>
                  <w:rFonts w:eastAsia="Times New Roman" w:cs="Times New Roman"/>
                  <w:sz w:val="22"/>
                </w:rPr>
                <w:t>*</w:t>
              </w:r>
            </w:ins>
          </w:p>
        </w:tc>
      </w:tr>
      <w:tr w:rsidR="00DE6F79" w:rsidRPr="00FF1046" w14:paraId="419174E9" w14:textId="77777777" w:rsidTr="00DE6F79">
        <w:trPr>
          <w:gridAfter w:val="1"/>
          <w:cnfStyle w:val="000000100000" w:firstRow="0" w:lastRow="0" w:firstColumn="0" w:lastColumn="0" w:oddVBand="0" w:evenVBand="0" w:oddHBand="1" w:evenHBand="0" w:firstRowFirstColumn="0" w:firstRowLastColumn="0" w:lastRowFirstColumn="0" w:lastRowLastColumn="0"/>
          <w:wAfter w:w="6" w:type="dxa"/>
          <w:trHeight w:val="20"/>
          <w:jc w:val="center"/>
          <w:ins w:id="807" w:author="tao huang" w:date="2017-12-27T16:28:00Z"/>
          <w:trPrChange w:id="808"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809" w:author="tao huang" w:date="2017-12-27T16:29:00Z">
              <w:tcPr>
                <w:tcW w:w="2640" w:type="dxa"/>
                <w:shd w:val="clear" w:color="auto" w:fill="auto"/>
                <w:noWrap/>
                <w:hideMark/>
              </w:tcPr>
            </w:tcPrChange>
          </w:tcPr>
          <w:p w14:paraId="49450A17"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810" w:author="tao huang" w:date="2017-12-27T16:28:00Z"/>
                <w:rFonts w:eastAsia="Times New Roman" w:cs="Times New Roman"/>
                <w:b w:val="0"/>
                <w:i/>
                <w:iCs/>
                <w:sz w:val="22"/>
                <w:rPrChange w:id="811" w:author="tao huang" w:date="2017-12-27T16:28:00Z">
                  <w:rPr>
                    <w:ins w:id="812" w:author="tao huang" w:date="2017-12-27T16:28:00Z"/>
                    <w:rFonts w:eastAsia="Times New Roman" w:cs="Times New Roman"/>
                    <w:i/>
                    <w:iCs/>
                    <w:color w:val="000000"/>
                    <w:sz w:val="22"/>
                  </w:rPr>
                </w:rPrChange>
              </w:rPr>
            </w:pPr>
            <w:ins w:id="813" w:author="tao huang" w:date="2017-12-27T16:28:00Z">
              <w:r w:rsidRPr="00FF1046">
                <w:rPr>
                  <w:rFonts w:eastAsia="Times New Roman" w:cs="Times New Roman"/>
                  <w:b w:val="0"/>
                  <w:i/>
                  <w:iCs/>
                  <w:sz w:val="22"/>
                  <w:rPrChange w:id="814" w:author="tao huang" w:date="2017-12-27T16:28:00Z">
                    <w:rPr>
                      <w:rFonts w:eastAsia="Times New Roman" w:cs="Times New Roman"/>
                      <w:i/>
                      <w:iCs/>
                      <w:color w:val="000000"/>
                      <w:sz w:val="22"/>
                    </w:rPr>
                  </w:rPrChange>
                </w:rPr>
                <w:t>Price level and variation</w:t>
              </w:r>
            </w:ins>
          </w:p>
        </w:tc>
        <w:tc>
          <w:tcPr>
            <w:tcW w:w="1188" w:type="dxa"/>
            <w:shd w:val="clear" w:color="auto" w:fill="auto"/>
            <w:hideMark/>
            <w:tcPrChange w:id="815" w:author="tao huang" w:date="2017-12-27T16:29:00Z">
              <w:tcPr>
                <w:tcW w:w="1188" w:type="dxa"/>
                <w:shd w:val="clear" w:color="auto" w:fill="auto"/>
                <w:hideMark/>
              </w:tcPr>
            </w:tcPrChange>
          </w:tcPr>
          <w:p w14:paraId="78A0DE02"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816" w:author="tao huang" w:date="2017-12-27T16:28:00Z"/>
                <w:rFonts w:eastAsia="Times New Roman" w:cs="Times New Roman"/>
                <w:sz w:val="22"/>
                <w:rPrChange w:id="817" w:author="tao huang" w:date="2017-12-27T16:28:00Z">
                  <w:rPr>
                    <w:ins w:id="818" w:author="tao huang" w:date="2017-12-27T16:28:00Z"/>
                    <w:rFonts w:ascii="Calibri" w:eastAsia="Times New Roman" w:hAnsi="Calibri" w:cs="Calibri"/>
                    <w:color w:val="9C0006"/>
                    <w:sz w:val="20"/>
                    <w:szCs w:val="20"/>
                  </w:rPr>
                </w:rPrChange>
              </w:rPr>
              <w:pPrChange w:id="819"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820" w:author="tao huang" w:date="2017-12-27T16:28:00Z">
              <w:r w:rsidRPr="00FF1046">
                <w:rPr>
                  <w:rFonts w:eastAsia="Times New Roman" w:cs="Times New Roman"/>
                  <w:sz w:val="22"/>
                  <w:rPrChange w:id="821" w:author="tao huang" w:date="2017-12-27T16:28:00Z">
                    <w:rPr>
                      <w:rFonts w:ascii="Calibri" w:eastAsia="Times New Roman" w:hAnsi="Calibri" w:cs="Calibri"/>
                      <w:color w:val="9C0006"/>
                      <w:sz w:val="20"/>
                      <w:szCs w:val="20"/>
                    </w:rPr>
                  </w:rPrChange>
                </w:rPr>
                <w:t>-0.12</w:t>
              </w:r>
            </w:ins>
          </w:p>
        </w:tc>
        <w:tc>
          <w:tcPr>
            <w:tcW w:w="1275" w:type="dxa"/>
            <w:shd w:val="clear" w:color="auto" w:fill="auto"/>
            <w:hideMark/>
            <w:tcPrChange w:id="822" w:author="tao huang" w:date="2017-12-27T16:29:00Z">
              <w:tcPr>
                <w:tcW w:w="1275" w:type="dxa"/>
                <w:shd w:val="clear" w:color="auto" w:fill="auto"/>
                <w:hideMark/>
              </w:tcPr>
            </w:tcPrChange>
          </w:tcPr>
          <w:p w14:paraId="4E71E1C5"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823" w:author="tao huang" w:date="2017-12-27T16:28:00Z"/>
                <w:rFonts w:eastAsia="Times New Roman" w:cs="Times New Roman"/>
                <w:sz w:val="22"/>
                <w:rPrChange w:id="824" w:author="tao huang" w:date="2017-12-27T16:28:00Z">
                  <w:rPr>
                    <w:ins w:id="825" w:author="tao huang" w:date="2017-12-27T16:28:00Z"/>
                    <w:rFonts w:ascii="Calibri" w:eastAsia="Times New Roman" w:hAnsi="Calibri" w:cs="Calibri"/>
                    <w:color w:val="9C0006"/>
                    <w:sz w:val="20"/>
                    <w:szCs w:val="20"/>
                  </w:rPr>
                </w:rPrChange>
              </w:rPr>
              <w:pPrChange w:id="826"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827" w:author="tao huang" w:date="2017-12-27T16:28:00Z">
              <w:r w:rsidRPr="00FF1046">
                <w:rPr>
                  <w:rFonts w:eastAsia="Times New Roman" w:cs="Times New Roman"/>
                  <w:sz w:val="22"/>
                  <w:rPrChange w:id="828" w:author="tao huang" w:date="2017-12-27T16:28:00Z">
                    <w:rPr>
                      <w:rFonts w:ascii="Calibri" w:eastAsia="Times New Roman" w:hAnsi="Calibri" w:cs="Calibri"/>
                      <w:color w:val="9C0006"/>
                      <w:sz w:val="20"/>
                      <w:szCs w:val="20"/>
                    </w:rPr>
                  </w:rPrChange>
                </w:rPr>
                <w:t>-0.15</w:t>
              </w:r>
            </w:ins>
          </w:p>
        </w:tc>
        <w:tc>
          <w:tcPr>
            <w:tcW w:w="1134" w:type="dxa"/>
            <w:shd w:val="clear" w:color="auto" w:fill="auto"/>
            <w:hideMark/>
            <w:tcPrChange w:id="829" w:author="tao huang" w:date="2017-12-27T16:29:00Z">
              <w:tcPr>
                <w:tcW w:w="993" w:type="dxa"/>
                <w:shd w:val="clear" w:color="auto" w:fill="auto"/>
                <w:hideMark/>
              </w:tcPr>
            </w:tcPrChange>
          </w:tcPr>
          <w:p w14:paraId="01EF23E7"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830" w:author="tao huang" w:date="2017-12-27T16:28:00Z"/>
                <w:rFonts w:eastAsia="Times New Roman" w:cs="Times New Roman"/>
                <w:sz w:val="22"/>
                <w:rPrChange w:id="831" w:author="tao huang" w:date="2017-12-27T16:28:00Z">
                  <w:rPr>
                    <w:ins w:id="832" w:author="tao huang" w:date="2017-12-27T16:28:00Z"/>
                    <w:rFonts w:ascii="Calibri" w:eastAsia="Times New Roman" w:hAnsi="Calibri" w:cs="Calibri"/>
                    <w:color w:val="000000"/>
                    <w:sz w:val="20"/>
                    <w:szCs w:val="20"/>
                  </w:rPr>
                </w:rPrChange>
              </w:rPr>
              <w:pPrChange w:id="833"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834" w:author="tao huang" w:date="2017-12-27T16:28:00Z">
              <w:r w:rsidRPr="00FF1046">
                <w:rPr>
                  <w:rFonts w:eastAsia="Times New Roman" w:cs="Times New Roman"/>
                  <w:sz w:val="22"/>
                  <w:rPrChange w:id="835" w:author="tao huang" w:date="2017-12-27T16:28:00Z">
                    <w:rPr>
                      <w:rFonts w:ascii="Calibri" w:eastAsia="Times New Roman" w:hAnsi="Calibri" w:cs="Calibri"/>
                      <w:color w:val="000000"/>
                      <w:sz w:val="20"/>
                      <w:szCs w:val="20"/>
                    </w:rPr>
                  </w:rPrChange>
                </w:rPr>
                <w:t>0.05</w:t>
              </w:r>
            </w:ins>
          </w:p>
        </w:tc>
        <w:tc>
          <w:tcPr>
            <w:tcW w:w="1134" w:type="dxa"/>
            <w:shd w:val="clear" w:color="auto" w:fill="auto"/>
            <w:hideMark/>
            <w:tcPrChange w:id="836" w:author="tao huang" w:date="2017-12-27T16:29:00Z">
              <w:tcPr>
                <w:tcW w:w="1134" w:type="dxa"/>
                <w:shd w:val="clear" w:color="auto" w:fill="auto"/>
                <w:hideMark/>
              </w:tcPr>
            </w:tcPrChange>
          </w:tcPr>
          <w:p w14:paraId="4E410685"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837" w:author="tao huang" w:date="2017-12-27T16:28:00Z"/>
                <w:rFonts w:eastAsia="Times New Roman" w:cs="Times New Roman"/>
                <w:sz w:val="22"/>
                <w:rPrChange w:id="838" w:author="tao huang" w:date="2017-12-27T16:28:00Z">
                  <w:rPr>
                    <w:ins w:id="839" w:author="tao huang" w:date="2017-12-27T16:28:00Z"/>
                    <w:rFonts w:ascii="Calibri" w:eastAsia="Times New Roman" w:hAnsi="Calibri" w:cs="Calibri"/>
                    <w:color w:val="9C0006"/>
                    <w:sz w:val="20"/>
                    <w:szCs w:val="20"/>
                  </w:rPr>
                </w:rPrChange>
              </w:rPr>
              <w:pPrChange w:id="840"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841" w:author="tao huang" w:date="2017-12-27T16:28:00Z">
              <w:r w:rsidRPr="00FF1046">
                <w:rPr>
                  <w:rFonts w:eastAsia="Times New Roman" w:cs="Times New Roman"/>
                  <w:sz w:val="22"/>
                  <w:rPrChange w:id="842" w:author="tao huang" w:date="2017-12-27T16:28:00Z">
                    <w:rPr>
                      <w:rFonts w:ascii="Calibri" w:eastAsia="Times New Roman" w:hAnsi="Calibri" w:cs="Calibri"/>
                      <w:color w:val="9C0006"/>
                      <w:sz w:val="20"/>
                      <w:szCs w:val="20"/>
                    </w:rPr>
                  </w:rPrChange>
                </w:rPr>
                <w:t>-0.07</w:t>
              </w:r>
            </w:ins>
          </w:p>
        </w:tc>
        <w:tc>
          <w:tcPr>
            <w:tcW w:w="1134" w:type="dxa"/>
            <w:shd w:val="clear" w:color="auto" w:fill="auto"/>
            <w:hideMark/>
            <w:tcPrChange w:id="843" w:author="tao huang" w:date="2017-12-27T16:29:00Z">
              <w:tcPr>
                <w:tcW w:w="1703" w:type="dxa"/>
                <w:gridSpan w:val="2"/>
                <w:shd w:val="clear" w:color="auto" w:fill="auto"/>
                <w:hideMark/>
              </w:tcPr>
            </w:tcPrChange>
          </w:tcPr>
          <w:p w14:paraId="2FA3FF9A"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844" w:author="tao huang" w:date="2017-12-27T16:28:00Z"/>
                <w:rFonts w:eastAsia="Times New Roman" w:cs="Times New Roman"/>
                <w:sz w:val="22"/>
                <w:rPrChange w:id="845" w:author="tao huang" w:date="2017-12-27T16:28:00Z">
                  <w:rPr>
                    <w:ins w:id="846" w:author="tao huang" w:date="2017-12-27T16:28:00Z"/>
                    <w:rFonts w:ascii="Calibri" w:eastAsia="Times New Roman" w:hAnsi="Calibri" w:cs="Calibri"/>
                    <w:color w:val="000000"/>
                    <w:sz w:val="20"/>
                    <w:szCs w:val="20"/>
                  </w:rPr>
                </w:rPrChange>
              </w:rPr>
              <w:pPrChange w:id="847"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848" w:author="tao huang" w:date="2017-12-27T16:28:00Z">
              <w:r w:rsidRPr="00FF1046">
                <w:rPr>
                  <w:rFonts w:eastAsia="Times New Roman" w:cs="Times New Roman"/>
                  <w:sz w:val="22"/>
                  <w:rPrChange w:id="849" w:author="tao huang" w:date="2017-12-27T16:28:00Z">
                    <w:rPr>
                      <w:rFonts w:ascii="Calibri" w:eastAsia="Times New Roman" w:hAnsi="Calibri" w:cs="Calibri"/>
                      <w:color w:val="000000"/>
                      <w:sz w:val="20"/>
                      <w:szCs w:val="20"/>
                    </w:rPr>
                  </w:rPrChange>
                </w:rPr>
                <w:t>0.18</w:t>
              </w:r>
            </w:ins>
          </w:p>
        </w:tc>
      </w:tr>
      <w:tr w:rsidR="00DE6F79" w:rsidRPr="00FF1046" w14:paraId="294D8D3E" w14:textId="77777777" w:rsidTr="00DE6F79">
        <w:trPr>
          <w:gridAfter w:val="1"/>
          <w:wAfter w:w="6" w:type="dxa"/>
          <w:trHeight w:val="20"/>
          <w:jc w:val="center"/>
          <w:ins w:id="850" w:author="tao huang" w:date="2017-12-27T16:28:00Z"/>
          <w:trPrChange w:id="851"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852" w:author="tao huang" w:date="2017-12-27T16:29:00Z">
              <w:tcPr>
                <w:tcW w:w="2640" w:type="dxa"/>
                <w:shd w:val="clear" w:color="auto" w:fill="auto"/>
                <w:noWrap/>
                <w:hideMark/>
              </w:tcPr>
            </w:tcPrChange>
          </w:tcPr>
          <w:p w14:paraId="043EF0CE" w14:textId="77777777" w:rsidR="00FF1046" w:rsidRPr="00FF1046" w:rsidRDefault="00FF1046" w:rsidP="00FF1046">
            <w:pPr>
              <w:spacing w:after="0" w:line="240" w:lineRule="auto"/>
              <w:jc w:val="center"/>
              <w:rPr>
                <w:ins w:id="853" w:author="tao huang" w:date="2017-12-27T16:28:00Z"/>
                <w:rFonts w:eastAsia="Times New Roman" w:cs="Times New Roman"/>
                <w:b w:val="0"/>
                <w:i/>
                <w:iCs/>
                <w:sz w:val="22"/>
                <w:rPrChange w:id="854" w:author="tao huang" w:date="2017-12-27T16:28:00Z">
                  <w:rPr>
                    <w:ins w:id="855" w:author="tao huang" w:date="2017-12-27T16:28:00Z"/>
                    <w:rFonts w:eastAsia="Times New Roman" w:cs="Times New Roman"/>
                    <w:i/>
                    <w:iCs/>
                    <w:color w:val="000000"/>
                    <w:sz w:val="22"/>
                  </w:rPr>
                </w:rPrChange>
              </w:rPr>
            </w:pPr>
            <w:ins w:id="856" w:author="tao huang" w:date="2017-12-27T16:28:00Z">
              <w:r w:rsidRPr="00FF1046">
                <w:rPr>
                  <w:rFonts w:eastAsia="Times New Roman" w:cs="Times New Roman"/>
                  <w:b w:val="0"/>
                  <w:i/>
                  <w:iCs/>
                  <w:sz w:val="22"/>
                  <w:rPrChange w:id="857" w:author="tao huang" w:date="2017-12-27T16:28:00Z">
                    <w:rPr>
                      <w:rFonts w:eastAsia="Times New Roman" w:cs="Times New Roman"/>
                      <w:i/>
                      <w:iCs/>
                      <w:color w:val="000000"/>
                      <w:sz w:val="22"/>
                    </w:rPr>
                  </w:rPrChange>
                </w:rPr>
                <w:t>Randomness and growth</w:t>
              </w:r>
            </w:ins>
          </w:p>
        </w:tc>
        <w:tc>
          <w:tcPr>
            <w:tcW w:w="1188" w:type="dxa"/>
            <w:shd w:val="clear" w:color="auto" w:fill="auto"/>
            <w:hideMark/>
            <w:tcPrChange w:id="858" w:author="tao huang" w:date="2017-12-27T16:29:00Z">
              <w:tcPr>
                <w:tcW w:w="1188" w:type="dxa"/>
                <w:shd w:val="clear" w:color="auto" w:fill="auto"/>
                <w:hideMark/>
              </w:tcPr>
            </w:tcPrChange>
          </w:tcPr>
          <w:p w14:paraId="7DA8C05C"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859" w:author="tao huang" w:date="2017-12-27T16:28:00Z"/>
                <w:rFonts w:eastAsia="Times New Roman" w:cs="Times New Roman"/>
                <w:sz w:val="22"/>
                <w:rPrChange w:id="860" w:author="tao huang" w:date="2017-12-27T16:28:00Z">
                  <w:rPr>
                    <w:ins w:id="861" w:author="tao huang" w:date="2017-12-27T16:28:00Z"/>
                    <w:rFonts w:ascii="Calibri" w:eastAsia="Times New Roman" w:hAnsi="Calibri" w:cs="Calibri"/>
                    <w:color w:val="000000"/>
                    <w:sz w:val="20"/>
                    <w:szCs w:val="20"/>
                  </w:rPr>
                </w:rPrChange>
              </w:rPr>
              <w:pPrChange w:id="862"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863" w:author="tao huang" w:date="2017-12-27T16:28:00Z">
              <w:r w:rsidRPr="00FF1046">
                <w:rPr>
                  <w:rFonts w:eastAsia="Times New Roman" w:cs="Times New Roman"/>
                  <w:sz w:val="22"/>
                  <w:rPrChange w:id="864" w:author="tao huang" w:date="2017-12-27T16:28:00Z">
                    <w:rPr>
                      <w:rFonts w:ascii="Calibri" w:eastAsia="Times New Roman" w:hAnsi="Calibri" w:cs="Calibri"/>
                      <w:color w:val="000000"/>
                      <w:sz w:val="20"/>
                      <w:szCs w:val="20"/>
                    </w:rPr>
                  </w:rPrChange>
                </w:rPr>
                <w:t>0.38***</w:t>
              </w:r>
            </w:ins>
          </w:p>
        </w:tc>
        <w:tc>
          <w:tcPr>
            <w:tcW w:w="1275" w:type="dxa"/>
            <w:shd w:val="clear" w:color="auto" w:fill="auto"/>
            <w:hideMark/>
            <w:tcPrChange w:id="865" w:author="tao huang" w:date="2017-12-27T16:29:00Z">
              <w:tcPr>
                <w:tcW w:w="1275" w:type="dxa"/>
                <w:shd w:val="clear" w:color="auto" w:fill="auto"/>
                <w:hideMark/>
              </w:tcPr>
            </w:tcPrChange>
          </w:tcPr>
          <w:p w14:paraId="4DE88C19"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866" w:author="tao huang" w:date="2017-12-27T16:28:00Z"/>
                <w:rFonts w:eastAsia="Times New Roman" w:cs="Times New Roman"/>
                <w:sz w:val="22"/>
                <w:rPrChange w:id="867" w:author="tao huang" w:date="2017-12-27T16:28:00Z">
                  <w:rPr>
                    <w:ins w:id="868" w:author="tao huang" w:date="2017-12-27T16:28:00Z"/>
                    <w:rFonts w:ascii="Calibri" w:eastAsia="Times New Roman" w:hAnsi="Calibri" w:cs="Calibri"/>
                    <w:color w:val="000000"/>
                    <w:sz w:val="20"/>
                    <w:szCs w:val="20"/>
                  </w:rPr>
                </w:rPrChange>
              </w:rPr>
              <w:pPrChange w:id="869"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870" w:author="tao huang" w:date="2017-12-27T16:28:00Z">
              <w:r w:rsidRPr="00FF1046">
                <w:rPr>
                  <w:rFonts w:eastAsia="Times New Roman" w:cs="Times New Roman"/>
                  <w:sz w:val="22"/>
                  <w:rPrChange w:id="871" w:author="tao huang" w:date="2017-12-27T16:28:00Z">
                    <w:rPr>
                      <w:rFonts w:ascii="Calibri" w:eastAsia="Times New Roman" w:hAnsi="Calibri" w:cs="Calibri"/>
                      <w:color w:val="000000"/>
                      <w:sz w:val="20"/>
                      <w:szCs w:val="20"/>
                    </w:rPr>
                  </w:rPrChange>
                </w:rPr>
                <w:t>0.44***</w:t>
              </w:r>
            </w:ins>
          </w:p>
        </w:tc>
        <w:tc>
          <w:tcPr>
            <w:tcW w:w="1134" w:type="dxa"/>
            <w:shd w:val="clear" w:color="auto" w:fill="auto"/>
            <w:hideMark/>
            <w:tcPrChange w:id="872" w:author="tao huang" w:date="2017-12-27T16:29:00Z">
              <w:tcPr>
                <w:tcW w:w="993" w:type="dxa"/>
                <w:shd w:val="clear" w:color="auto" w:fill="auto"/>
                <w:hideMark/>
              </w:tcPr>
            </w:tcPrChange>
          </w:tcPr>
          <w:p w14:paraId="6D536C87"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873" w:author="tao huang" w:date="2017-12-27T16:28:00Z"/>
                <w:rFonts w:eastAsia="Times New Roman" w:cs="Times New Roman"/>
                <w:sz w:val="22"/>
                <w:rPrChange w:id="874" w:author="tao huang" w:date="2017-12-27T16:28:00Z">
                  <w:rPr>
                    <w:ins w:id="875" w:author="tao huang" w:date="2017-12-27T16:28:00Z"/>
                    <w:rFonts w:ascii="Calibri" w:eastAsia="Times New Roman" w:hAnsi="Calibri" w:cs="Calibri"/>
                    <w:color w:val="000000"/>
                    <w:sz w:val="20"/>
                    <w:szCs w:val="20"/>
                  </w:rPr>
                </w:rPrChange>
              </w:rPr>
              <w:pPrChange w:id="876"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877" w:author="tao huang" w:date="2017-12-27T16:28:00Z">
              <w:r w:rsidRPr="00FF1046">
                <w:rPr>
                  <w:rFonts w:eastAsia="Times New Roman" w:cs="Times New Roman"/>
                  <w:sz w:val="22"/>
                  <w:rPrChange w:id="878" w:author="tao huang" w:date="2017-12-27T16:28:00Z">
                    <w:rPr>
                      <w:rFonts w:ascii="Calibri" w:eastAsia="Times New Roman" w:hAnsi="Calibri" w:cs="Calibri"/>
                      <w:color w:val="000000"/>
                      <w:sz w:val="20"/>
                      <w:szCs w:val="20"/>
                    </w:rPr>
                  </w:rPrChange>
                </w:rPr>
                <w:t>0.55***</w:t>
              </w:r>
            </w:ins>
          </w:p>
        </w:tc>
        <w:tc>
          <w:tcPr>
            <w:tcW w:w="1134" w:type="dxa"/>
            <w:shd w:val="clear" w:color="auto" w:fill="auto"/>
            <w:hideMark/>
            <w:tcPrChange w:id="879" w:author="tao huang" w:date="2017-12-27T16:29:00Z">
              <w:tcPr>
                <w:tcW w:w="1134" w:type="dxa"/>
                <w:shd w:val="clear" w:color="auto" w:fill="auto"/>
                <w:hideMark/>
              </w:tcPr>
            </w:tcPrChange>
          </w:tcPr>
          <w:p w14:paraId="347761E4"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880" w:author="tao huang" w:date="2017-12-27T16:28:00Z"/>
                <w:rFonts w:eastAsia="Times New Roman" w:cs="Times New Roman"/>
                <w:sz w:val="22"/>
                <w:rPrChange w:id="881" w:author="tao huang" w:date="2017-12-27T16:28:00Z">
                  <w:rPr>
                    <w:ins w:id="882" w:author="tao huang" w:date="2017-12-27T16:28:00Z"/>
                    <w:rFonts w:ascii="Calibri" w:eastAsia="Times New Roman" w:hAnsi="Calibri" w:cs="Calibri"/>
                    <w:color w:val="000000"/>
                    <w:sz w:val="20"/>
                    <w:szCs w:val="20"/>
                  </w:rPr>
                </w:rPrChange>
              </w:rPr>
              <w:pPrChange w:id="883"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884" w:author="tao huang" w:date="2017-12-27T16:28:00Z">
              <w:r w:rsidRPr="00FF1046">
                <w:rPr>
                  <w:rFonts w:eastAsia="Times New Roman" w:cs="Times New Roman"/>
                  <w:sz w:val="22"/>
                  <w:rPrChange w:id="885" w:author="tao huang" w:date="2017-12-27T16:28:00Z">
                    <w:rPr>
                      <w:rFonts w:ascii="Calibri" w:eastAsia="Times New Roman" w:hAnsi="Calibri" w:cs="Calibri"/>
                      <w:color w:val="000000"/>
                      <w:sz w:val="20"/>
                      <w:szCs w:val="20"/>
                    </w:rPr>
                  </w:rPrChange>
                </w:rPr>
                <w:t>0.7***</w:t>
              </w:r>
            </w:ins>
          </w:p>
        </w:tc>
        <w:tc>
          <w:tcPr>
            <w:tcW w:w="1134" w:type="dxa"/>
            <w:shd w:val="clear" w:color="auto" w:fill="auto"/>
            <w:hideMark/>
            <w:tcPrChange w:id="886" w:author="tao huang" w:date="2017-12-27T16:29:00Z">
              <w:tcPr>
                <w:tcW w:w="1703" w:type="dxa"/>
                <w:gridSpan w:val="2"/>
                <w:shd w:val="clear" w:color="auto" w:fill="auto"/>
                <w:hideMark/>
              </w:tcPr>
            </w:tcPrChange>
          </w:tcPr>
          <w:p w14:paraId="62F34291"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887" w:author="tao huang" w:date="2017-12-27T16:28:00Z"/>
                <w:rFonts w:eastAsia="Times New Roman" w:cs="Times New Roman"/>
                <w:sz w:val="22"/>
                <w:rPrChange w:id="888" w:author="tao huang" w:date="2017-12-27T16:28:00Z">
                  <w:rPr>
                    <w:ins w:id="889" w:author="tao huang" w:date="2017-12-27T16:28:00Z"/>
                    <w:rFonts w:ascii="Calibri" w:eastAsia="Times New Roman" w:hAnsi="Calibri" w:cs="Calibri"/>
                    <w:color w:val="000000"/>
                    <w:sz w:val="20"/>
                    <w:szCs w:val="20"/>
                  </w:rPr>
                </w:rPrChange>
              </w:rPr>
              <w:pPrChange w:id="890"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891" w:author="tao huang" w:date="2017-12-27T16:28:00Z">
              <w:r w:rsidRPr="00FF1046">
                <w:rPr>
                  <w:rFonts w:eastAsia="Times New Roman" w:cs="Times New Roman"/>
                  <w:sz w:val="22"/>
                  <w:rPrChange w:id="892" w:author="tao huang" w:date="2017-12-27T16:28:00Z">
                    <w:rPr>
                      <w:rFonts w:ascii="Calibri" w:eastAsia="Times New Roman" w:hAnsi="Calibri" w:cs="Calibri"/>
                      <w:color w:val="000000"/>
                      <w:sz w:val="20"/>
                      <w:szCs w:val="20"/>
                    </w:rPr>
                  </w:rPrChange>
                </w:rPr>
                <w:t>0.16</w:t>
              </w:r>
            </w:ins>
          </w:p>
        </w:tc>
      </w:tr>
      <w:tr w:rsidR="00DE6F79" w:rsidRPr="00FF1046" w14:paraId="163D1E8B" w14:textId="77777777" w:rsidTr="00DE6F79">
        <w:trPr>
          <w:gridAfter w:val="1"/>
          <w:cnfStyle w:val="000000100000" w:firstRow="0" w:lastRow="0" w:firstColumn="0" w:lastColumn="0" w:oddVBand="0" w:evenVBand="0" w:oddHBand="1" w:evenHBand="0" w:firstRowFirstColumn="0" w:firstRowLastColumn="0" w:lastRowFirstColumn="0" w:lastRowLastColumn="0"/>
          <w:wAfter w:w="6" w:type="dxa"/>
          <w:trHeight w:val="20"/>
          <w:jc w:val="center"/>
          <w:ins w:id="893" w:author="tao huang" w:date="2017-12-27T16:28:00Z"/>
          <w:trPrChange w:id="894"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895" w:author="tao huang" w:date="2017-12-27T16:29:00Z">
              <w:tcPr>
                <w:tcW w:w="2640" w:type="dxa"/>
                <w:shd w:val="clear" w:color="auto" w:fill="auto"/>
                <w:noWrap/>
                <w:hideMark/>
              </w:tcPr>
            </w:tcPrChange>
          </w:tcPr>
          <w:p w14:paraId="1F3051D3"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896" w:author="tao huang" w:date="2017-12-27T16:28:00Z"/>
                <w:rFonts w:eastAsia="Times New Roman" w:cs="Times New Roman"/>
                <w:b w:val="0"/>
                <w:i/>
                <w:iCs/>
                <w:sz w:val="22"/>
                <w:rPrChange w:id="897" w:author="tao huang" w:date="2017-12-27T16:28:00Z">
                  <w:rPr>
                    <w:ins w:id="898" w:author="tao huang" w:date="2017-12-27T16:28:00Z"/>
                    <w:rFonts w:eastAsia="Times New Roman" w:cs="Times New Roman"/>
                    <w:i/>
                    <w:iCs/>
                    <w:color w:val="000000"/>
                    <w:sz w:val="22"/>
                  </w:rPr>
                </w:rPrChange>
              </w:rPr>
            </w:pPr>
            <w:ins w:id="899" w:author="tao huang" w:date="2017-12-27T16:28:00Z">
              <w:r w:rsidRPr="00FF1046">
                <w:rPr>
                  <w:rFonts w:eastAsia="Times New Roman" w:cs="Times New Roman"/>
                  <w:b w:val="0"/>
                  <w:i/>
                  <w:iCs/>
                  <w:sz w:val="22"/>
                  <w:rPrChange w:id="900" w:author="tao huang" w:date="2017-12-27T16:28:00Z">
                    <w:rPr>
                      <w:rFonts w:eastAsia="Times New Roman" w:cs="Times New Roman"/>
                      <w:i/>
                      <w:iCs/>
                      <w:color w:val="000000"/>
                      <w:sz w:val="22"/>
                    </w:rPr>
                  </w:rPrChange>
                </w:rPr>
                <w:t>Intercept</w:t>
              </w:r>
            </w:ins>
          </w:p>
        </w:tc>
        <w:tc>
          <w:tcPr>
            <w:tcW w:w="1188" w:type="dxa"/>
            <w:shd w:val="clear" w:color="auto" w:fill="auto"/>
            <w:hideMark/>
            <w:tcPrChange w:id="901" w:author="tao huang" w:date="2017-12-27T16:29:00Z">
              <w:tcPr>
                <w:tcW w:w="1188" w:type="dxa"/>
                <w:shd w:val="clear" w:color="auto" w:fill="auto"/>
                <w:hideMark/>
              </w:tcPr>
            </w:tcPrChange>
          </w:tcPr>
          <w:p w14:paraId="1BBFDE60"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02" w:author="tao huang" w:date="2017-12-27T16:28:00Z"/>
                <w:rFonts w:eastAsia="Times New Roman" w:cs="Times New Roman"/>
                <w:sz w:val="22"/>
                <w:rPrChange w:id="903" w:author="tao huang" w:date="2017-12-27T16:28:00Z">
                  <w:rPr>
                    <w:ins w:id="904" w:author="tao huang" w:date="2017-12-27T16:28:00Z"/>
                    <w:rFonts w:ascii="Calibri" w:eastAsia="Times New Roman" w:hAnsi="Calibri" w:cs="Calibri"/>
                    <w:color w:val="000000"/>
                    <w:sz w:val="20"/>
                    <w:szCs w:val="20"/>
                  </w:rPr>
                </w:rPrChange>
              </w:rPr>
              <w:pPrChange w:id="905"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06" w:author="tao huang" w:date="2017-12-27T16:28:00Z">
              <w:r w:rsidRPr="00FF1046">
                <w:rPr>
                  <w:rFonts w:eastAsia="Times New Roman" w:cs="Times New Roman"/>
                  <w:sz w:val="22"/>
                  <w:rPrChange w:id="907" w:author="tao huang" w:date="2017-12-27T16:28:00Z">
                    <w:rPr>
                      <w:rFonts w:ascii="Calibri" w:eastAsia="Times New Roman" w:hAnsi="Calibri" w:cs="Calibri"/>
                      <w:color w:val="000000"/>
                      <w:sz w:val="20"/>
                      <w:szCs w:val="20"/>
                    </w:rPr>
                  </w:rPrChange>
                </w:rPr>
                <w:t>0.29***</w:t>
              </w:r>
            </w:ins>
          </w:p>
        </w:tc>
        <w:tc>
          <w:tcPr>
            <w:tcW w:w="1275" w:type="dxa"/>
            <w:shd w:val="clear" w:color="auto" w:fill="auto"/>
            <w:hideMark/>
            <w:tcPrChange w:id="908" w:author="tao huang" w:date="2017-12-27T16:29:00Z">
              <w:tcPr>
                <w:tcW w:w="1275" w:type="dxa"/>
                <w:shd w:val="clear" w:color="auto" w:fill="auto"/>
                <w:hideMark/>
              </w:tcPr>
            </w:tcPrChange>
          </w:tcPr>
          <w:p w14:paraId="2AC2D0BC"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09" w:author="tao huang" w:date="2017-12-27T16:28:00Z"/>
                <w:rFonts w:eastAsia="Times New Roman" w:cs="Times New Roman"/>
                <w:sz w:val="22"/>
                <w:rPrChange w:id="910" w:author="tao huang" w:date="2017-12-27T16:28:00Z">
                  <w:rPr>
                    <w:ins w:id="911" w:author="tao huang" w:date="2017-12-27T16:28:00Z"/>
                    <w:rFonts w:ascii="Calibri" w:eastAsia="Times New Roman" w:hAnsi="Calibri" w:cs="Calibri"/>
                    <w:color w:val="000000"/>
                    <w:sz w:val="20"/>
                    <w:szCs w:val="20"/>
                  </w:rPr>
                </w:rPrChange>
              </w:rPr>
              <w:pPrChange w:id="912"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13" w:author="tao huang" w:date="2017-12-27T16:28:00Z">
              <w:r w:rsidRPr="00FF1046">
                <w:rPr>
                  <w:rFonts w:eastAsia="Times New Roman" w:cs="Times New Roman"/>
                  <w:sz w:val="22"/>
                  <w:rPrChange w:id="914" w:author="tao huang" w:date="2017-12-27T16:28:00Z">
                    <w:rPr>
                      <w:rFonts w:ascii="Calibri" w:eastAsia="Times New Roman" w:hAnsi="Calibri" w:cs="Calibri"/>
                      <w:color w:val="000000"/>
                      <w:sz w:val="20"/>
                      <w:szCs w:val="20"/>
                    </w:rPr>
                  </w:rPrChange>
                </w:rPr>
                <w:t>0.34***</w:t>
              </w:r>
            </w:ins>
          </w:p>
        </w:tc>
        <w:tc>
          <w:tcPr>
            <w:tcW w:w="1134" w:type="dxa"/>
            <w:shd w:val="clear" w:color="auto" w:fill="auto"/>
            <w:hideMark/>
            <w:tcPrChange w:id="915" w:author="tao huang" w:date="2017-12-27T16:29:00Z">
              <w:tcPr>
                <w:tcW w:w="993" w:type="dxa"/>
                <w:shd w:val="clear" w:color="auto" w:fill="auto"/>
                <w:hideMark/>
              </w:tcPr>
            </w:tcPrChange>
          </w:tcPr>
          <w:p w14:paraId="0ECE7732"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16" w:author="tao huang" w:date="2017-12-27T16:28:00Z"/>
                <w:rFonts w:eastAsia="Times New Roman" w:cs="Times New Roman"/>
                <w:sz w:val="22"/>
                <w:rPrChange w:id="917" w:author="tao huang" w:date="2017-12-27T16:28:00Z">
                  <w:rPr>
                    <w:ins w:id="918" w:author="tao huang" w:date="2017-12-27T16:28:00Z"/>
                    <w:rFonts w:ascii="Calibri" w:eastAsia="Times New Roman" w:hAnsi="Calibri" w:cs="Calibri"/>
                    <w:color w:val="9C0006"/>
                    <w:sz w:val="20"/>
                    <w:szCs w:val="20"/>
                  </w:rPr>
                </w:rPrChange>
              </w:rPr>
              <w:pPrChange w:id="919"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20" w:author="tao huang" w:date="2017-12-27T16:28:00Z">
              <w:r w:rsidRPr="00FF1046">
                <w:rPr>
                  <w:rFonts w:eastAsia="Times New Roman" w:cs="Times New Roman"/>
                  <w:sz w:val="22"/>
                  <w:rPrChange w:id="921" w:author="tao huang" w:date="2017-12-27T16:28:00Z">
                    <w:rPr>
                      <w:rFonts w:ascii="Calibri" w:eastAsia="Times New Roman" w:hAnsi="Calibri" w:cs="Calibri"/>
                      <w:color w:val="9C0006"/>
                      <w:sz w:val="20"/>
                      <w:szCs w:val="20"/>
                    </w:rPr>
                  </w:rPrChange>
                </w:rPr>
                <w:t>-0.25</w:t>
              </w:r>
            </w:ins>
          </w:p>
        </w:tc>
        <w:tc>
          <w:tcPr>
            <w:tcW w:w="1134" w:type="dxa"/>
            <w:shd w:val="clear" w:color="auto" w:fill="auto"/>
            <w:hideMark/>
            <w:tcPrChange w:id="922" w:author="tao huang" w:date="2017-12-27T16:29:00Z">
              <w:tcPr>
                <w:tcW w:w="1134" w:type="dxa"/>
                <w:shd w:val="clear" w:color="auto" w:fill="auto"/>
                <w:hideMark/>
              </w:tcPr>
            </w:tcPrChange>
          </w:tcPr>
          <w:p w14:paraId="21BF63CD" w14:textId="4A2310FF"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23" w:author="tao huang" w:date="2017-12-27T16:28:00Z"/>
                <w:rFonts w:eastAsia="Times New Roman" w:cs="Times New Roman"/>
                <w:sz w:val="22"/>
                <w:rPrChange w:id="924" w:author="tao huang" w:date="2017-12-27T16:28:00Z">
                  <w:rPr>
                    <w:ins w:id="925" w:author="tao huang" w:date="2017-12-27T16:28:00Z"/>
                    <w:rFonts w:ascii="Calibri" w:eastAsia="Times New Roman" w:hAnsi="Calibri" w:cs="Calibri"/>
                    <w:color w:val="9C0006"/>
                    <w:sz w:val="20"/>
                    <w:szCs w:val="20"/>
                  </w:rPr>
                </w:rPrChange>
              </w:rPr>
              <w:pPrChange w:id="926"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27" w:author="tao huang" w:date="2017-12-27T16:28:00Z">
              <w:r w:rsidRPr="00FF1046">
                <w:rPr>
                  <w:rFonts w:eastAsia="Times New Roman" w:cs="Times New Roman"/>
                  <w:sz w:val="22"/>
                  <w:rPrChange w:id="928" w:author="tao huang" w:date="2017-12-27T16:28:00Z">
                    <w:rPr>
                      <w:rFonts w:ascii="Calibri" w:eastAsia="Times New Roman" w:hAnsi="Calibri" w:cs="Calibri"/>
                      <w:color w:val="9C0006"/>
                      <w:sz w:val="20"/>
                      <w:szCs w:val="20"/>
                    </w:rPr>
                  </w:rPrChange>
                </w:rPr>
                <w:t>-0.40</w:t>
              </w:r>
            </w:ins>
            <w:ins w:id="929" w:author="tao huang" w:date="2017-12-27T16:34:00Z">
              <w:r w:rsidR="00DE6F79">
                <w:rPr>
                  <w:rFonts w:eastAsia="Times New Roman" w:cs="Times New Roman"/>
                  <w:sz w:val="22"/>
                </w:rPr>
                <w:t>*</w:t>
              </w:r>
            </w:ins>
          </w:p>
        </w:tc>
        <w:tc>
          <w:tcPr>
            <w:tcW w:w="1134" w:type="dxa"/>
            <w:shd w:val="clear" w:color="auto" w:fill="auto"/>
            <w:hideMark/>
            <w:tcPrChange w:id="930" w:author="tao huang" w:date="2017-12-27T16:29:00Z">
              <w:tcPr>
                <w:tcW w:w="1703" w:type="dxa"/>
                <w:gridSpan w:val="2"/>
                <w:shd w:val="clear" w:color="auto" w:fill="auto"/>
                <w:hideMark/>
              </w:tcPr>
            </w:tcPrChange>
          </w:tcPr>
          <w:p w14:paraId="46647083"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31" w:author="tao huang" w:date="2017-12-27T16:28:00Z"/>
                <w:rFonts w:eastAsia="Times New Roman" w:cs="Times New Roman"/>
                <w:sz w:val="22"/>
                <w:rPrChange w:id="932" w:author="tao huang" w:date="2017-12-27T16:28:00Z">
                  <w:rPr>
                    <w:ins w:id="933" w:author="tao huang" w:date="2017-12-27T16:28:00Z"/>
                    <w:rFonts w:ascii="Calibri" w:eastAsia="Times New Roman" w:hAnsi="Calibri" w:cs="Calibri"/>
                    <w:color w:val="000000"/>
                    <w:sz w:val="20"/>
                    <w:szCs w:val="20"/>
                  </w:rPr>
                </w:rPrChange>
              </w:rPr>
              <w:pPrChange w:id="934"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35" w:author="tao huang" w:date="2017-12-27T16:28:00Z">
              <w:r w:rsidRPr="00FF1046">
                <w:rPr>
                  <w:rFonts w:eastAsia="Times New Roman" w:cs="Times New Roman"/>
                  <w:sz w:val="22"/>
                  <w:rPrChange w:id="936" w:author="tao huang" w:date="2017-12-27T16:28:00Z">
                    <w:rPr>
                      <w:rFonts w:ascii="Calibri" w:eastAsia="Times New Roman" w:hAnsi="Calibri" w:cs="Calibri"/>
                      <w:color w:val="000000"/>
                      <w:sz w:val="20"/>
                      <w:szCs w:val="20"/>
                    </w:rPr>
                  </w:rPrChange>
                </w:rPr>
                <w:t>-0.61***</w:t>
              </w:r>
            </w:ins>
          </w:p>
        </w:tc>
      </w:tr>
      <w:tr w:rsidR="00DE6F79" w:rsidRPr="00FF1046" w14:paraId="6AAEB70B" w14:textId="77777777" w:rsidTr="00DE6F79">
        <w:tblPrEx>
          <w:tblPrExChange w:id="937" w:author="tao huang" w:date="2017-12-27T16:29:00Z">
            <w:tblPrEx>
              <w:tblW w:w="8364" w:type="dxa"/>
            </w:tblPrEx>
          </w:tblPrExChange>
        </w:tblPrEx>
        <w:trPr>
          <w:trHeight w:val="20"/>
          <w:jc w:val="center"/>
          <w:ins w:id="938" w:author="tao huang" w:date="2017-12-27T16:28:00Z"/>
          <w:trPrChange w:id="939" w:author="tao huang" w:date="2017-12-27T16:29: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9415" w:type="dxa"/>
            <w:gridSpan w:val="7"/>
            <w:shd w:val="clear" w:color="auto" w:fill="auto"/>
            <w:noWrap/>
            <w:hideMark/>
            <w:tcPrChange w:id="940" w:author="tao huang" w:date="2017-12-27T16:29:00Z">
              <w:tcPr>
                <w:tcW w:w="8364" w:type="dxa"/>
                <w:gridSpan w:val="6"/>
                <w:shd w:val="clear" w:color="auto" w:fill="auto"/>
                <w:noWrap/>
                <w:hideMark/>
              </w:tcPr>
            </w:tcPrChange>
          </w:tcPr>
          <w:p w14:paraId="41C982E1" w14:textId="77777777" w:rsidR="00FF1046" w:rsidRPr="00FF1046" w:rsidRDefault="00FF1046" w:rsidP="00FF1046">
            <w:pPr>
              <w:spacing w:after="0" w:line="240" w:lineRule="auto"/>
              <w:jc w:val="center"/>
              <w:rPr>
                <w:ins w:id="941" w:author="tao huang" w:date="2017-12-27T16:28:00Z"/>
                <w:rFonts w:eastAsia="Times New Roman" w:cs="Times New Roman"/>
                <w:b w:val="0"/>
                <w:sz w:val="22"/>
                <w:rPrChange w:id="942" w:author="tao huang" w:date="2017-12-27T16:28:00Z">
                  <w:rPr>
                    <w:ins w:id="943" w:author="tao huang" w:date="2017-12-27T16:28:00Z"/>
                    <w:rFonts w:ascii="Calibri" w:eastAsia="Times New Roman" w:hAnsi="Calibri" w:cs="Calibri"/>
                    <w:color w:val="000000"/>
                    <w:sz w:val="22"/>
                  </w:rPr>
                </w:rPrChange>
              </w:rPr>
              <w:pPrChange w:id="944" w:author="tao huang" w:date="2017-12-27T16:28:00Z">
                <w:pPr>
                  <w:spacing w:after="0" w:line="240" w:lineRule="auto"/>
                </w:pPr>
              </w:pPrChange>
            </w:pPr>
            <w:ins w:id="945" w:author="tao huang" w:date="2017-12-27T16:28:00Z">
              <w:r w:rsidRPr="00FF1046">
                <w:rPr>
                  <w:rFonts w:eastAsia="Times New Roman" w:cs="Times New Roman"/>
                  <w:b w:val="0"/>
                  <w:sz w:val="22"/>
                  <w:rPrChange w:id="946" w:author="tao huang" w:date="2017-12-27T16:28:00Z">
                    <w:rPr>
                      <w:rFonts w:ascii="Calibri" w:eastAsia="Times New Roman" w:hAnsi="Calibri" w:cs="Calibri"/>
                      <w:color w:val="000000"/>
                      <w:sz w:val="22"/>
                    </w:rPr>
                  </w:rPrChange>
                </w:rPr>
                <w:t>model with dummies for product categories</w:t>
              </w:r>
            </w:ins>
          </w:p>
        </w:tc>
      </w:tr>
      <w:tr w:rsidR="00DE6F79" w:rsidRPr="00FF1046" w14:paraId="325277B1" w14:textId="77777777" w:rsidTr="00DE6F79">
        <w:trPr>
          <w:gridAfter w:val="1"/>
          <w:cnfStyle w:val="000000100000" w:firstRow="0" w:lastRow="0" w:firstColumn="0" w:lastColumn="0" w:oddVBand="0" w:evenVBand="0" w:oddHBand="1" w:evenHBand="0" w:firstRowFirstColumn="0" w:firstRowLastColumn="0" w:lastRowFirstColumn="0" w:lastRowLastColumn="0"/>
          <w:wAfter w:w="6" w:type="dxa"/>
          <w:trHeight w:val="20"/>
          <w:jc w:val="center"/>
          <w:ins w:id="947" w:author="tao huang" w:date="2017-12-27T16:28:00Z"/>
          <w:trPrChange w:id="948"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949" w:author="tao huang" w:date="2017-12-27T16:29:00Z">
              <w:tcPr>
                <w:tcW w:w="2640" w:type="dxa"/>
                <w:shd w:val="clear" w:color="auto" w:fill="auto"/>
                <w:noWrap/>
                <w:hideMark/>
              </w:tcPr>
            </w:tcPrChange>
          </w:tcPr>
          <w:p w14:paraId="4BB121DF"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950" w:author="tao huang" w:date="2017-12-27T16:28:00Z"/>
                <w:rFonts w:eastAsia="Times New Roman" w:cs="Times New Roman"/>
                <w:b w:val="0"/>
                <w:i/>
                <w:iCs/>
                <w:sz w:val="22"/>
                <w:rPrChange w:id="951" w:author="tao huang" w:date="2017-12-27T16:28:00Z">
                  <w:rPr>
                    <w:ins w:id="952" w:author="tao huang" w:date="2017-12-27T16:28:00Z"/>
                    <w:rFonts w:eastAsia="Times New Roman" w:cs="Times New Roman"/>
                    <w:i/>
                    <w:iCs/>
                    <w:color w:val="000000"/>
                    <w:sz w:val="22"/>
                  </w:rPr>
                </w:rPrChange>
              </w:rPr>
            </w:pPr>
            <w:ins w:id="953" w:author="tao huang" w:date="2017-12-27T16:28:00Z">
              <w:r w:rsidRPr="00FF1046">
                <w:rPr>
                  <w:rFonts w:eastAsia="Times New Roman" w:cs="Times New Roman"/>
                  <w:b w:val="0"/>
                  <w:i/>
                  <w:iCs/>
                  <w:sz w:val="22"/>
                  <w:rPrChange w:id="954" w:author="tao huang" w:date="2017-12-27T16:28:00Z">
                    <w:rPr>
                      <w:rFonts w:eastAsia="Times New Roman" w:cs="Times New Roman"/>
                      <w:i/>
                      <w:iCs/>
                      <w:color w:val="000000"/>
                      <w:sz w:val="22"/>
                    </w:rPr>
                  </w:rPrChange>
                </w:rPr>
                <w:t>Outliers and promotional variations</w:t>
              </w:r>
            </w:ins>
          </w:p>
        </w:tc>
        <w:tc>
          <w:tcPr>
            <w:tcW w:w="1188" w:type="dxa"/>
            <w:shd w:val="clear" w:color="auto" w:fill="auto"/>
            <w:hideMark/>
            <w:tcPrChange w:id="955" w:author="tao huang" w:date="2017-12-27T16:29:00Z">
              <w:tcPr>
                <w:tcW w:w="1188" w:type="dxa"/>
                <w:shd w:val="clear" w:color="auto" w:fill="auto"/>
                <w:hideMark/>
              </w:tcPr>
            </w:tcPrChange>
          </w:tcPr>
          <w:p w14:paraId="656D5209"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56" w:author="tao huang" w:date="2017-12-27T16:28:00Z"/>
                <w:rFonts w:eastAsia="Times New Roman" w:cs="Times New Roman"/>
                <w:sz w:val="22"/>
                <w:rPrChange w:id="957" w:author="tao huang" w:date="2017-12-27T16:28:00Z">
                  <w:rPr>
                    <w:ins w:id="958" w:author="tao huang" w:date="2017-12-27T16:28:00Z"/>
                    <w:rFonts w:ascii="Calibri" w:eastAsia="Times New Roman" w:hAnsi="Calibri" w:cs="Calibri"/>
                    <w:color w:val="000000"/>
                    <w:sz w:val="20"/>
                    <w:szCs w:val="20"/>
                  </w:rPr>
                </w:rPrChange>
              </w:rPr>
              <w:pPrChange w:id="959"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60" w:author="tao huang" w:date="2017-12-27T16:28:00Z">
              <w:r w:rsidRPr="00FF1046">
                <w:rPr>
                  <w:rFonts w:eastAsia="Times New Roman" w:cs="Times New Roman"/>
                  <w:sz w:val="22"/>
                  <w:rPrChange w:id="961" w:author="tao huang" w:date="2017-12-27T16:28:00Z">
                    <w:rPr>
                      <w:rFonts w:ascii="Calibri" w:eastAsia="Times New Roman" w:hAnsi="Calibri" w:cs="Calibri"/>
                      <w:color w:val="000000"/>
                      <w:sz w:val="20"/>
                      <w:szCs w:val="20"/>
                    </w:rPr>
                  </w:rPrChange>
                </w:rPr>
                <w:t>0.23</w:t>
              </w:r>
            </w:ins>
          </w:p>
        </w:tc>
        <w:tc>
          <w:tcPr>
            <w:tcW w:w="1275" w:type="dxa"/>
            <w:shd w:val="clear" w:color="auto" w:fill="auto"/>
            <w:hideMark/>
            <w:tcPrChange w:id="962" w:author="tao huang" w:date="2017-12-27T16:29:00Z">
              <w:tcPr>
                <w:tcW w:w="1275" w:type="dxa"/>
                <w:shd w:val="clear" w:color="auto" w:fill="auto"/>
                <w:hideMark/>
              </w:tcPr>
            </w:tcPrChange>
          </w:tcPr>
          <w:p w14:paraId="2DF0FDEF"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63" w:author="tao huang" w:date="2017-12-27T16:28:00Z"/>
                <w:rFonts w:eastAsia="Times New Roman" w:cs="Times New Roman"/>
                <w:sz w:val="22"/>
                <w:rPrChange w:id="964" w:author="tao huang" w:date="2017-12-27T16:28:00Z">
                  <w:rPr>
                    <w:ins w:id="965" w:author="tao huang" w:date="2017-12-27T16:28:00Z"/>
                    <w:rFonts w:ascii="Calibri" w:eastAsia="Times New Roman" w:hAnsi="Calibri" w:cs="Calibri"/>
                    <w:color w:val="000000"/>
                    <w:sz w:val="20"/>
                    <w:szCs w:val="20"/>
                  </w:rPr>
                </w:rPrChange>
              </w:rPr>
              <w:pPrChange w:id="966"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67" w:author="tao huang" w:date="2017-12-27T16:28:00Z">
              <w:r w:rsidRPr="00FF1046">
                <w:rPr>
                  <w:rFonts w:eastAsia="Times New Roman" w:cs="Times New Roman"/>
                  <w:sz w:val="22"/>
                  <w:rPrChange w:id="968" w:author="tao huang" w:date="2017-12-27T16:28:00Z">
                    <w:rPr>
                      <w:rFonts w:ascii="Calibri" w:eastAsia="Times New Roman" w:hAnsi="Calibri" w:cs="Calibri"/>
                      <w:color w:val="000000"/>
                      <w:sz w:val="20"/>
                      <w:szCs w:val="20"/>
                    </w:rPr>
                  </w:rPrChange>
                </w:rPr>
                <w:t>0.38</w:t>
              </w:r>
            </w:ins>
          </w:p>
        </w:tc>
        <w:tc>
          <w:tcPr>
            <w:tcW w:w="1134" w:type="dxa"/>
            <w:shd w:val="clear" w:color="auto" w:fill="auto"/>
            <w:hideMark/>
            <w:tcPrChange w:id="969" w:author="tao huang" w:date="2017-12-27T16:29:00Z">
              <w:tcPr>
                <w:tcW w:w="993" w:type="dxa"/>
                <w:shd w:val="clear" w:color="auto" w:fill="auto"/>
                <w:hideMark/>
              </w:tcPr>
            </w:tcPrChange>
          </w:tcPr>
          <w:p w14:paraId="114A8B6D"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70" w:author="tao huang" w:date="2017-12-27T16:28:00Z"/>
                <w:rFonts w:eastAsia="Times New Roman" w:cs="Times New Roman"/>
                <w:sz w:val="22"/>
                <w:rPrChange w:id="971" w:author="tao huang" w:date="2017-12-27T16:28:00Z">
                  <w:rPr>
                    <w:ins w:id="972" w:author="tao huang" w:date="2017-12-27T16:28:00Z"/>
                    <w:rFonts w:ascii="Calibri" w:eastAsia="Times New Roman" w:hAnsi="Calibri" w:cs="Calibri"/>
                    <w:color w:val="9C0006"/>
                    <w:sz w:val="20"/>
                    <w:szCs w:val="20"/>
                  </w:rPr>
                </w:rPrChange>
              </w:rPr>
              <w:pPrChange w:id="973"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74" w:author="tao huang" w:date="2017-12-27T16:28:00Z">
              <w:r w:rsidRPr="00FF1046">
                <w:rPr>
                  <w:rFonts w:eastAsia="Times New Roman" w:cs="Times New Roman"/>
                  <w:sz w:val="22"/>
                  <w:rPrChange w:id="975" w:author="tao huang" w:date="2017-12-27T16:28:00Z">
                    <w:rPr>
                      <w:rFonts w:ascii="Calibri" w:eastAsia="Times New Roman" w:hAnsi="Calibri" w:cs="Calibri"/>
                      <w:color w:val="9C0006"/>
                      <w:sz w:val="20"/>
                      <w:szCs w:val="20"/>
                    </w:rPr>
                  </w:rPrChange>
                </w:rPr>
                <w:t>-0.46</w:t>
              </w:r>
            </w:ins>
          </w:p>
        </w:tc>
        <w:tc>
          <w:tcPr>
            <w:tcW w:w="1134" w:type="dxa"/>
            <w:shd w:val="clear" w:color="auto" w:fill="auto"/>
            <w:hideMark/>
            <w:tcPrChange w:id="976" w:author="tao huang" w:date="2017-12-27T16:29:00Z">
              <w:tcPr>
                <w:tcW w:w="1134" w:type="dxa"/>
                <w:shd w:val="clear" w:color="auto" w:fill="auto"/>
                <w:hideMark/>
              </w:tcPr>
            </w:tcPrChange>
          </w:tcPr>
          <w:p w14:paraId="73D380A7" w14:textId="4EC6F591"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77" w:author="tao huang" w:date="2017-12-27T16:28:00Z"/>
                <w:rFonts w:eastAsia="Times New Roman" w:cs="Times New Roman"/>
                <w:sz w:val="22"/>
                <w:rPrChange w:id="978" w:author="tao huang" w:date="2017-12-27T16:28:00Z">
                  <w:rPr>
                    <w:ins w:id="979" w:author="tao huang" w:date="2017-12-27T16:28:00Z"/>
                    <w:rFonts w:ascii="Calibri" w:eastAsia="Times New Roman" w:hAnsi="Calibri" w:cs="Calibri"/>
                    <w:color w:val="9C0006"/>
                    <w:sz w:val="20"/>
                    <w:szCs w:val="20"/>
                  </w:rPr>
                </w:rPrChange>
              </w:rPr>
              <w:pPrChange w:id="980"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81" w:author="tao huang" w:date="2017-12-27T16:28:00Z">
              <w:r w:rsidRPr="00FF1046">
                <w:rPr>
                  <w:rFonts w:eastAsia="Times New Roman" w:cs="Times New Roman"/>
                  <w:sz w:val="22"/>
                  <w:rPrChange w:id="982" w:author="tao huang" w:date="2017-12-27T16:28:00Z">
                    <w:rPr>
                      <w:rFonts w:ascii="Calibri" w:eastAsia="Times New Roman" w:hAnsi="Calibri" w:cs="Calibri"/>
                      <w:color w:val="9C0006"/>
                      <w:sz w:val="20"/>
                      <w:szCs w:val="20"/>
                    </w:rPr>
                  </w:rPrChange>
                </w:rPr>
                <w:t>-0.66</w:t>
              </w:r>
            </w:ins>
            <w:ins w:id="983" w:author="tao huang" w:date="2017-12-27T16:33:00Z">
              <w:r w:rsidR="00DE6F79">
                <w:rPr>
                  <w:rFonts w:eastAsia="Times New Roman" w:cs="Times New Roman"/>
                  <w:sz w:val="22"/>
                </w:rPr>
                <w:t>*</w:t>
              </w:r>
            </w:ins>
          </w:p>
        </w:tc>
        <w:tc>
          <w:tcPr>
            <w:tcW w:w="1134" w:type="dxa"/>
            <w:shd w:val="clear" w:color="auto" w:fill="auto"/>
            <w:hideMark/>
            <w:tcPrChange w:id="984" w:author="tao huang" w:date="2017-12-27T16:29:00Z">
              <w:tcPr>
                <w:tcW w:w="1703" w:type="dxa"/>
                <w:gridSpan w:val="2"/>
                <w:shd w:val="clear" w:color="auto" w:fill="auto"/>
                <w:hideMark/>
              </w:tcPr>
            </w:tcPrChange>
          </w:tcPr>
          <w:p w14:paraId="13FB7F61"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985" w:author="tao huang" w:date="2017-12-27T16:28:00Z"/>
                <w:rFonts w:eastAsia="Times New Roman" w:cs="Times New Roman"/>
                <w:sz w:val="22"/>
                <w:rPrChange w:id="986" w:author="tao huang" w:date="2017-12-27T16:28:00Z">
                  <w:rPr>
                    <w:ins w:id="987" w:author="tao huang" w:date="2017-12-27T16:28:00Z"/>
                    <w:rFonts w:ascii="Calibri" w:eastAsia="Times New Roman" w:hAnsi="Calibri" w:cs="Calibri"/>
                    <w:color w:val="000000"/>
                    <w:sz w:val="20"/>
                    <w:szCs w:val="20"/>
                  </w:rPr>
                </w:rPrChange>
              </w:rPr>
              <w:pPrChange w:id="988"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989" w:author="tao huang" w:date="2017-12-27T16:28:00Z">
              <w:r w:rsidRPr="00FF1046">
                <w:rPr>
                  <w:rFonts w:eastAsia="Times New Roman" w:cs="Times New Roman"/>
                  <w:sz w:val="22"/>
                  <w:rPrChange w:id="990" w:author="tao huang" w:date="2017-12-27T16:28:00Z">
                    <w:rPr>
                      <w:rFonts w:ascii="Calibri" w:eastAsia="Times New Roman" w:hAnsi="Calibri" w:cs="Calibri"/>
                      <w:color w:val="000000"/>
                      <w:sz w:val="20"/>
                      <w:szCs w:val="20"/>
                    </w:rPr>
                  </w:rPrChange>
                </w:rPr>
                <w:t>-0.74**</w:t>
              </w:r>
            </w:ins>
          </w:p>
        </w:tc>
      </w:tr>
      <w:tr w:rsidR="00DE6F79" w:rsidRPr="00FF1046" w14:paraId="6453A7E2" w14:textId="77777777" w:rsidTr="00DE6F79">
        <w:trPr>
          <w:gridAfter w:val="1"/>
          <w:wAfter w:w="6" w:type="dxa"/>
          <w:trHeight w:val="20"/>
          <w:jc w:val="center"/>
          <w:ins w:id="991" w:author="tao huang" w:date="2017-12-27T16:28:00Z"/>
          <w:trPrChange w:id="992"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993" w:author="tao huang" w:date="2017-12-27T16:29:00Z">
              <w:tcPr>
                <w:tcW w:w="2640" w:type="dxa"/>
                <w:shd w:val="clear" w:color="auto" w:fill="auto"/>
                <w:noWrap/>
                <w:hideMark/>
              </w:tcPr>
            </w:tcPrChange>
          </w:tcPr>
          <w:p w14:paraId="20C697C5" w14:textId="77777777" w:rsidR="00FF1046" w:rsidRPr="00FF1046" w:rsidRDefault="00FF1046" w:rsidP="00FF1046">
            <w:pPr>
              <w:spacing w:after="0" w:line="240" w:lineRule="auto"/>
              <w:jc w:val="center"/>
              <w:rPr>
                <w:ins w:id="994" w:author="tao huang" w:date="2017-12-27T16:28:00Z"/>
                <w:rFonts w:eastAsia="Times New Roman" w:cs="Times New Roman"/>
                <w:b w:val="0"/>
                <w:i/>
                <w:iCs/>
                <w:sz w:val="22"/>
                <w:rPrChange w:id="995" w:author="tao huang" w:date="2017-12-27T16:28:00Z">
                  <w:rPr>
                    <w:ins w:id="996" w:author="tao huang" w:date="2017-12-27T16:28:00Z"/>
                    <w:rFonts w:eastAsia="Times New Roman" w:cs="Times New Roman"/>
                    <w:i/>
                    <w:iCs/>
                    <w:color w:val="000000"/>
                    <w:sz w:val="22"/>
                  </w:rPr>
                </w:rPrChange>
              </w:rPr>
            </w:pPr>
            <w:ins w:id="997" w:author="tao huang" w:date="2017-12-27T16:28:00Z">
              <w:r w:rsidRPr="00FF1046">
                <w:rPr>
                  <w:rFonts w:eastAsia="Times New Roman" w:cs="Times New Roman"/>
                  <w:b w:val="0"/>
                  <w:i/>
                  <w:iCs/>
                  <w:sz w:val="22"/>
                  <w:rPrChange w:id="998" w:author="tao huang" w:date="2017-12-27T16:28:00Z">
                    <w:rPr>
                      <w:rFonts w:eastAsia="Times New Roman" w:cs="Times New Roman"/>
                      <w:i/>
                      <w:iCs/>
                      <w:color w:val="000000"/>
                      <w:sz w:val="22"/>
                    </w:rPr>
                  </w:rPrChange>
                </w:rPr>
                <w:t>Sales level and variation</w:t>
              </w:r>
            </w:ins>
          </w:p>
        </w:tc>
        <w:tc>
          <w:tcPr>
            <w:tcW w:w="1188" w:type="dxa"/>
            <w:shd w:val="clear" w:color="auto" w:fill="auto"/>
            <w:hideMark/>
            <w:tcPrChange w:id="999" w:author="tao huang" w:date="2017-12-27T16:29:00Z">
              <w:tcPr>
                <w:tcW w:w="1188" w:type="dxa"/>
                <w:shd w:val="clear" w:color="auto" w:fill="auto"/>
                <w:hideMark/>
              </w:tcPr>
            </w:tcPrChange>
          </w:tcPr>
          <w:p w14:paraId="7DB92B91"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00" w:author="tao huang" w:date="2017-12-27T16:28:00Z"/>
                <w:rFonts w:eastAsia="Times New Roman" w:cs="Times New Roman"/>
                <w:sz w:val="22"/>
                <w:rPrChange w:id="1001" w:author="tao huang" w:date="2017-12-27T16:28:00Z">
                  <w:rPr>
                    <w:ins w:id="1002" w:author="tao huang" w:date="2017-12-27T16:28:00Z"/>
                    <w:rFonts w:ascii="Calibri" w:eastAsia="Times New Roman" w:hAnsi="Calibri" w:cs="Calibri"/>
                    <w:color w:val="000000"/>
                    <w:sz w:val="20"/>
                    <w:szCs w:val="20"/>
                  </w:rPr>
                </w:rPrChange>
              </w:rPr>
              <w:pPrChange w:id="1003"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04" w:author="tao huang" w:date="2017-12-27T16:28:00Z">
              <w:r w:rsidRPr="00FF1046">
                <w:rPr>
                  <w:rFonts w:eastAsia="Times New Roman" w:cs="Times New Roman"/>
                  <w:sz w:val="22"/>
                  <w:rPrChange w:id="1005" w:author="tao huang" w:date="2017-12-27T16:28:00Z">
                    <w:rPr>
                      <w:rFonts w:ascii="Calibri" w:eastAsia="Times New Roman" w:hAnsi="Calibri" w:cs="Calibri"/>
                      <w:color w:val="000000"/>
                      <w:sz w:val="20"/>
                      <w:szCs w:val="20"/>
                    </w:rPr>
                  </w:rPrChange>
                </w:rPr>
                <w:t>0.13</w:t>
              </w:r>
            </w:ins>
          </w:p>
        </w:tc>
        <w:tc>
          <w:tcPr>
            <w:tcW w:w="1275" w:type="dxa"/>
            <w:shd w:val="clear" w:color="auto" w:fill="auto"/>
            <w:hideMark/>
            <w:tcPrChange w:id="1006" w:author="tao huang" w:date="2017-12-27T16:29:00Z">
              <w:tcPr>
                <w:tcW w:w="1275" w:type="dxa"/>
                <w:shd w:val="clear" w:color="auto" w:fill="auto"/>
                <w:hideMark/>
              </w:tcPr>
            </w:tcPrChange>
          </w:tcPr>
          <w:p w14:paraId="43C9530F"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07" w:author="tao huang" w:date="2017-12-27T16:28:00Z"/>
                <w:rFonts w:eastAsia="Times New Roman" w:cs="Times New Roman"/>
                <w:sz w:val="22"/>
                <w:rPrChange w:id="1008" w:author="tao huang" w:date="2017-12-27T16:28:00Z">
                  <w:rPr>
                    <w:ins w:id="1009" w:author="tao huang" w:date="2017-12-27T16:28:00Z"/>
                    <w:rFonts w:ascii="Calibri" w:eastAsia="Times New Roman" w:hAnsi="Calibri" w:cs="Calibri"/>
                    <w:color w:val="000000"/>
                    <w:sz w:val="20"/>
                    <w:szCs w:val="20"/>
                  </w:rPr>
                </w:rPrChange>
              </w:rPr>
              <w:pPrChange w:id="1010"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11" w:author="tao huang" w:date="2017-12-27T16:28:00Z">
              <w:r w:rsidRPr="00FF1046">
                <w:rPr>
                  <w:rFonts w:eastAsia="Times New Roman" w:cs="Times New Roman"/>
                  <w:sz w:val="22"/>
                  <w:rPrChange w:id="1012" w:author="tao huang" w:date="2017-12-27T16:28:00Z">
                    <w:rPr>
                      <w:rFonts w:ascii="Calibri" w:eastAsia="Times New Roman" w:hAnsi="Calibri" w:cs="Calibri"/>
                      <w:color w:val="000000"/>
                      <w:sz w:val="20"/>
                      <w:szCs w:val="20"/>
                    </w:rPr>
                  </w:rPrChange>
                </w:rPr>
                <w:t>0.20</w:t>
              </w:r>
            </w:ins>
          </w:p>
        </w:tc>
        <w:tc>
          <w:tcPr>
            <w:tcW w:w="1134" w:type="dxa"/>
            <w:shd w:val="clear" w:color="auto" w:fill="auto"/>
            <w:hideMark/>
            <w:tcPrChange w:id="1013" w:author="tao huang" w:date="2017-12-27T16:29:00Z">
              <w:tcPr>
                <w:tcW w:w="993" w:type="dxa"/>
                <w:shd w:val="clear" w:color="auto" w:fill="auto"/>
                <w:hideMark/>
              </w:tcPr>
            </w:tcPrChange>
          </w:tcPr>
          <w:p w14:paraId="1D844A2E"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14" w:author="tao huang" w:date="2017-12-27T16:28:00Z"/>
                <w:rFonts w:eastAsia="Times New Roman" w:cs="Times New Roman"/>
                <w:sz w:val="22"/>
                <w:rPrChange w:id="1015" w:author="tao huang" w:date="2017-12-27T16:28:00Z">
                  <w:rPr>
                    <w:ins w:id="1016" w:author="tao huang" w:date="2017-12-27T16:28:00Z"/>
                    <w:rFonts w:ascii="Calibri" w:eastAsia="Times New Roman" w:hAnsi="Calibri" w:cs="Calibri"/>
                    <w:color w:val="9C0006"/>
                    <w:sz w:val="20"/>
                    <w:szCs w:val="20"/>
                  </w:rPr>
                </w:rPrChange>
              </w:rPr>
              <w:pPrChange w:id="1017"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18" w:author="tao huang" w:date="2017-12-27T16:28:00Z">
              <w:r w:rsidRPr="00FF1046">
                <w:rPr>
                  <w:rFonts w:eastAsia="Times New Roman" w:cs="Times New Roman"/>
                  <w:sz w:val="22"/>
                  <w:rPrChange w:id="1019" w:author="tao huang" w:date="2017-12-27T16:28:00Z">
                    <w:rPr>
                      <w:rFonts w:ascii="Calibri" w:eastAsia="Times New Roman" w:hAnsi="Calibri" w:cs="Calibri"/>
                      <w:color w:val="9C0006"/>
                      <w:sz w:val="20"/>
                      <w:szCs w:val="20"/>
                    </w:rPr>
                  </w:rPrChange>
                </w:rPr>
                <w:t>-0.13</w:t>
              </w:r>
            </w:ins>
          </w:p>
        </w:tc>
        <w:tc>
          <w:tcPr>
            <w:tcW w:w="1134" w:type="dxa"/>
            <w:shd w:val="clear" w:color="auto" w:fill="auto"/>
            <w:hideMark/>
            <w:tcPrChange w:id="1020" w:author="tao huang" w:date="2017-12-27T16:29:00Z">
              <w:tcPr>
                <w:tcW w:w="1134" w:type="dxa"/>
                <w:shd w:val="clear" w:color="auto" w:fill="auto"/>
                <w:hideMark/>
              </w:tcPr>
            </w:tcPrChange>
          </w:tcPr>
          <w:p w14:paraId="771E977B"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21" w:author="tao huang" w:date="2017-12-27T16:28:00Z"/>
                <w:rFonts w:eastAsia="Times New Roman" w:cs="Times New Roman"/>
                <w:sz w:val="22"/>
                <w:rPrChange w:id="1022" w:author="tao huang" w:date="2017-12-27T16:28:00Z">
                  <w:rPr>
                    <w:ins w:id="1023" w:author="tao huang" w:date="2017-12-27T16:28:00Z"/>
                    <w:rFonts w:ascii="Calibri" w:eastAsia="Times New Roman" w:hAnsi="Calibri" w:cs="Calibri"/>
                    <w:color w:val="000000"/>
                    <w:sz w:val="20"/>
                    <w:szCs w:val="20"/>
                  </w:rPr>
                </w:rPrChange>
              </w:rPr>
              <w:pPrChange w:id="1024"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25" w:author="tao huang" w:date="2017-12-27T16:28:00Z">
              <w:r w:rsidRPr="00FF1046">
                <w:rPr>
                  <w:rFonts w:eastAsia="Times New Roman" w:cs="Times New Roman"/>
                  <w:sz w:val="22"/>
                  <w:rPrChange w:id="1026" w:author="tao huang" w:date="2017-12-27T16:28:00Z">
                    <w:rPr>
                      <w:rFonts w:ascii="Calibri" w:eastAsia="Times New Roman" w:hAnsi="Calibri" w:cs="Calibri"/>
                      <w:color w:val="000000"/>
                      <w:sz w:val="20"/>
                      <w:szCs w:val="20"/>
                    </w:rPr>
                  </w:rPrChange>
                </w:rPr>
                <w:t>-0.89***</w:t>
              </w:r>
            </w:ins>
          </w:p>
        </w:tc>
        <w:tc>
          <w:tcPr>
            <w:tcW w:w="1134" w:type="dxa"/>
            <w:shd w:val="clear" w:color="auto" w:fill="auto"/>
            <w:hideMark/>
            <w:tcPrChange w:id="1027" w:author="tao huang" w:date="2017-12-27T16:29:00Z">
              <w:tcPr>
                <w:tcW w:w="1703" w:type="dxa"/>
                <w:gridSpan w:val="2"/>
                <w:shd w:val="clear" w:color="auto" w:fill="auto"/>
                <w:hideMark/>
              </w:tcPr>
            </w:tcPrChange>
          </w:tcPr>
          <w:p w14:paraId="6BA6428A"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28" w:author="tao huang" w:date="2017-12-27T16:28:00Z"/>
                <w:rFonts w:eastAsia="Times New Roman" w:cs="Times New Roman"/>
                <w:sz w:val="22"/>
                <w:rPrChange w:id="1029" w:author="tao huang" w:date="2017-12-27T16:28:00Z">
                  <w:rPr>
                    <w:ins w:id="1030" w:author="tao huang" w:date="2017-12-27T16:28:00Z"/>
                    <w:rFonts w:ascii="Calibri" w:eastAsia="Times New Roman" w:hAnsi="Calibri" w:cs="Calibri"/>
                    <w:color w:val="9C0006"/>
                    <w:sz w:val="20"/>
                    <w:szCs w:val="20"/>
                  </w:rPr>
                </w:rPrChange>
              </w:rPr>
              <w:pPrChange w:id="1031"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32" w:author="tao huang" w:date="2017-12-27T16:28:00Z">
              <w:r w:rsidRPr="00FF1046">
                <w:rPr>
                  <w:rFonts w:eastAsia="Times New Roman" w:cs="Times New Roman"/>
                  <w:sz w:val="22"/>
                  <w:rPrChange w:id="1033" w:author="tao huang" w:date="2017-12-27T16:28:00Z">
                    <w:rPr>
                      <w:rFonts w:ascii="Calibri" w:eastAsia="Times New Roman" w:hAnsi="Calibri" w:cs="Calibri"/>
                      <w:color w:val="9C0006"/>
                      <w:sz w:val="20"/>
                      <w:szCs w:val="20"/>
                    </w:rPr>
                  </w:rPrChange>
                </w:rPr>
                <w:t>-0.28</w:t>
              </w:r>
            </w:ins>
          </w:p>
        </w:tc>
      </w:tr>
      <w:tr w:rsidR="00DE6F79" w:rsidRPr="00FF1046" w14:paraId="0F763914" w14:textId="77777777" w:rsidTr="00DE6F79">
        <w:trPr>
          <w:gridAfter w:val="1"/>
          <w:cnfStyle w:val="000000100000" w:firstRow="0" w:lastRow="0" w:firstColumn="0" w:lastColumn="0" w:oddVBand="0" w:evenVBand="0" w:oddHBand="1" w:evenHBand="0" w:firstRowFirstColumn="0" w:firstRowLastColumn="0" w:lastRowFirstColumn="0" w:lastRowLastColumn="0"/>
          <w:wAfter w:w="6" w:type="dxa"/>
          <w:trHeight w:val="20"/>
          <w:jc w:val="center"/>
          <w:ins w:id="1034" w:author="tao huang" w:date="2017-12-27T16:28:00Z"/>
          <w:trPrChange w:id="1035"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1036" w:author="tao huang" w:date="2017-12-27T16:29:00Z">
              <w:tcPr>
                <w:tcW w:w="2640" w:type="dxa"/>
                <w:shd w:val="clear" w:color="auto" w:fill="auto"/>
                <w:noWrap/>
                <w:hideMark/>
              </w:tcPr>
            </w:tcPrChange>
          </w:tcPr>
          <w:p w14:paraId="785C7DC3"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1037" w:author="tao huang" w:date="2017-12-27T16:28:00Z"/>
                <w:rFonts w:eastAsia="Times New Roman" w:cs="Times New Roman"/>
                <w:b w:val="0"/>
                <w:i/>
                <w:iCs/>
                <w:sz w:val="22"/>
                <w:rPrChange w:id="1038" w:author="tao huang" w:date="2017-12-27T16:28:00Z">
                  <w:rPr>
                    <w:ins w:id="1039" w:author="tao huang" w:date="2017-12-27T16:28:00Z"/>
                    <w:rFonts w:eastAsia="Times New Roman" w:cs="Times New Roman"/>
                    <w:i/>
                    <w:iCs/>
                    <w:color w:val="000000"/>
                    <w:sz w:val="22"/>
                  </w:rPr>
                </w:rPrChange>
              </w:rPr>
            </w:pPr>
            <w:ins w:id="1040" w:author="tao huang" w:date="2017-12-27T16:28:00Z">
              <w:r w:rsidRPr="00FF1046">
                <w:rPr>
                  <w:rFonts w:eastAsia="Times New Roman" w:cs="Times New Roman"/>
                  <w:b w:val="0"/>
                  <w:i/>
                  <w:iCs/>
                  <w:sz w:val="22"/>
                  <w:rPrChange w:id="1041" w:author="tao huang" w:date="2017-12-27T16:28:00Z">
                    <w:rPr>
                      <w:rFonts w:eastAsia="Times New Roman" w:cs="Times New Roman"/>
                      <w:i/>
                      <w:iCs/>
                      <w:color w:val="000000"/>
                      <w:sz w:val="22"/>
                    </w:rPr>
                  </w:rPrChange>
                </w:rPr>
                <w:t>The shape of sales</w:t>
              </w:r>
            </w:ins>
          </w:p>
        </w:tc>
        <w:tc>
          <w:tcPr>
            <w:tcW w:w="1188" w:type="dxa"/>
            <w:shd w:val="clear" w:color="auto" w:fill="auto"/>
            <w:hideMark/>
            <w:tcPrChange w:id="1042" w:author="tao huang" w:date="2017-12-27T16:29:00Z">
              <w:tcPr>
                <w:tcW w:w="1188" w:type="dxa"/>
                <w:shd w:val="clear" w:color="auto" w:fill="auto"/>
                <w:hideMark/>
              </w:tcPr>
            </w:tcPrChange>
          </w:tcPr>
          <w:p w14:paraId="0F519AED"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043" w:author="tao huang" w:date="2017-12-27T16:28:00Z"/>
                <w:rFonts w:eastAsia="Times New Roman" w:cs="Times New Roman"/>
                <w:sz w:val="22"/>
                <w:rPrChange w:id="1044" w:author="tao huang" w:date="2017-12-27T16:28:00Z">
                  <w:rPr>
                    <w:ins w:id="1045" w:author="tao huang" w:date="2017-12-27T16:28:00Z"/>
                    <w:rFonts w:ascii="Calibri" w:eastAsia="Times New Roman" w:hAnsi="Calibri" w:cs="Calibri"/>
                    <w:color w:val="9C0006"/>
                    <w:sz w:val="20"/>
                    <w:szCs w:val="20"/>
                  </w:rPr>
                </w:rPrChange>
              </w:rPr>
              <w:pPrChange w:id="1046"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047" w:author="tao huang" w:date="2017-12-27T16:28:00Z">
              <w:r w:rsidRPr="00FF1046">
                <w:rPr>
                  <w:rFonts w:eastAsia="Times New Roman" w:cs="Times New Roman"/>
                  <w:sz w:val="22"/>
                  <w:rPrChange w:id="1048" w:author="tao huang" w:date="2017-12-27T16:28:00Z">
                    <w:rPr>
                      <w:rFonts w:ascii="Calibri" w:eastAsia="Times New Roman" w:hAnsi="Calibri" w:cs="Calibri"/>
                      <w:color w:val="9C0006"/>
                      <w:sz w:val="20"/>
                      <w:szCs w:val="20"/>
                    </w:rPr>
                  </w:rPrChange>
                </w:rPr>
                <w:t>-0.04</w:t>
              </w:r>
            </w:ins>
          </w:p>
        </w:tc>
        <w:tc>
          <w:tcPr>
            <w:tcW w:w="1275" w:type="dxa"/>
            <w:shd w:val="clear" w:color="auto" w:fill="auto"/>
            <w:hideMark/>
            <w:tcPrChange w:id="1049" w:author="tao huang" w:date="2017-12-27T16:29:00Z">
              <w:tcPr>
                <w:tcW w:w="1275" w:type="dxa"/>
                <w:shd w:val="clear" w:color="auto" w:fill="auto"/>
                <w:hideMark/>
              </w:tcPr>
            </w:tcPrChange>
          </w:tcPr>
          <w:p w14:paraId="48B13DF4"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050" w:author="tao huang" w:date="2017-12-27T16:28:00Z"/>
                <w:rFonts w:eastAsia="Times New Roman" w:cs="Times New Roman"/>
                <w:sz w:val="22"/>
                <w:rPrChange w:id="1051" w:author="tao huang" w:date="2017-12-27T16:28:00Z">
                  <w:rPr>
                    <w:ins w:id="1052" w:author="tao huang" w:date="2017-12-27T16:28:00Z"/>
                    <w:rFonts w:ascii="Calibri" w:eastAsia="Times New Roman" w:hAnsi="Calibri" w:cs="Calibri"/>
                    <w:color w:val="000000"/>
                    <w:sz w:val="20"/>
                    <w:szCs w:val="20"/>
                  </w:rPr>
                </w:rPrChange>
              </w:rPr>
              <w:pPrChange w:id="1053"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054" w:author="tao huang" w:date="2017-12-27T16:28:00Z">
              <w:r w:rsidRPr="00FF1046">
                <w:rPr>
                  <w:rFonts w:eastAsia="Times New Roman" w:cs="Times New Roman"/>
                  <w:sz w:val="22"/>
                  <w:rPrChange w:id="1055" w:author="tao huang" w:date="2017-12-27T16:28:00Z">
                    <w:rPr>
                      <w:rFonts w:ascii="Calibri" w:eastAsia="Times New Roman" w:hAnsi="Calibri" w:cs="Calibri"/>
                      <w:color w:val="000000"/>
                      <w:sz w:val="20"/>
                      <w:szCs w:val="20"/>
                    </w:rPr>
                  </w:rPrChange>
                </w:rPr>
                <w:t>0.02</w:t>
              </w:r>
            </w:ins>
          </w:p>
        </w:tc>
        <w:tc>
          <w:tcPr>
            <w:tcW w:w="1134" w:type="dxa"/>
            <w:shd w:val="clear" w:color="auto" w:fill="auto"/>
            <w:hideMark/>
            <w:tcPrChange w:id="1056" w:author="tao huang" w:date="2017-12-27T16:29:00Z">
              <w:tcPr>
                <w:tcW w:w="993" w:type="dxa"/>
                <w:shd w:val="clear" w:color="auto" w:fill="auto"/>
                <w:hideMark/>
              </w:tcPr>
            </w:tcPrChange>
          </w:tcPr>
          <w:p w14:paraId="52A29AE6"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057" w:author="tao huang" w:date="2017-12-27T16:28:00Z"/>
                <w:rFonts w:eastAsia="Times New Roman" w:cs="Times New Roman"/>
                <w:sz w:val="22"/>
                <w:rPrChange w:id="1058" w:author="tao huang" w:date="2017-12-27T16:28:00Z">
                  <w:rPr>
                    <w:ins w:id="1059" w:author="tao huang" w:date="2017-12-27T16:28:00Z"/>
                    <w:rFonts w:ascii="Calibri" w:eastAsia="Times New Roman" w:hAnsi="Calibri" w:cs="Calibri"/>
                    <w:color w:val="000000"/>
                    <w:sz w:val="20"/>
                    <w:szCs w:val="20"/>
                  </w:rPr>
                </w:rPrChange>
              </w:rPr>
              <w:pPrChange w:id="1060"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061" w:author="tao huang" w:date="2017-12-27T16:28:00Z">
              <w:r w:rsidRPr="00FF1046">
                <w:rPr>
                  <w:rFonts w:eastAsia="Times New Roman" w:cs="Times New Roman"/>
                  <w:sz w:val="22"/>
                  <w:rPrChange w:id="1062" w:author="tao huang" w:date="2017-12-27T16:28:00Z">
                    <w:rPr>
                      <w:rFonts w:ascii="Calibri" w:eastAsia="Times New Roman" w:hAnsi="Calibri" w:cs="Calibri"/>
                      <w:color w:val="000000"/>
                      <w:sz w:val="20"/>
                      <w:szCs w:val="20"/>
                    </w:rPr>
                  </w:rPrChange>
                </w:rPr>
                <w:t>-0.46**</w:t>
              </w:r>
            </w:ins>
          </w:p>
        </w:tc>
        <w:tc>
          <w:tcPr>
            <w:tcW w:w="1134" w:type="dxa"/>
            <w:shd w:val="clear" w:color="auto" w:fill="auto"/>
            <w:hideMark/>
            <w:tcPrChange w:id="1063" w:author="tao huang" w:date="2017-12-27T16:29:00Z">
              <w:tcPr>
                <w:tcW w:w="1134" w:type="dxa"/>
                <w:shd w:val="clear" w:color="auto" w:fill="auto"/>
                <w:hideMark/>
              </w:tcPr>
            </w:tcPrChange>
          </w:tcPr>
          <w:p w14:paraId="431D3A8D"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064" w:author="tao huang" w:date="2017-12-27T16:28:00Z"/>
                <w:rFonts w:eastAsia="Times New Roman" w:cs="Times New Roman"/>
                <w:sz w:val="22"/>
                <w:rPrChange w:id="1065" w:author="tao huang" w:date="2017-12-27T16:28:00Z">
                  <w:rPr>
                    <w:ins w:id="1066" w:author="tao huang" w:date="2017-12-27T16:28:00Z"/>
                    <w:rFonts w:ascii="Calibri" w:eastAsia="Times New Roman" w:hAnsi="Calibri" w:cs="Calibri"/>
                    <w:color w:val="000000"/>
                    <w:sz w:val="20"/>
                    <w:szCs w:val="20"/>
                  </w:rPr>
                </w:rPrChange>
              </w:rPr>
              <w:pPrChange w:id="1067"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068" w:author="tao huang" w:date="2017-12-27T16:28:00Z">
              <w:r w:rsidRPr="00FF1046">
                <w:rPr>
                  <w:rFonts w:eastAsia="Times New Roman" w:cs="Times New Roman"/>
                  <w:sz w:val="22"/>
                  <w:rPrChange w:id="1069" w:author="tao huang" w:date="2017-12-27T16:28:00Z">
                    <w:rPr>
                      <w:rFonts w:ascii="Calibri" w:eastAsia="Times New Roman" w:hAnsi="Calibri" w:cs="Calibri"/>
                      <w:color w:val="000000"/>
                      <w:sz w:val="20"/>
                      <w:szCs w:val="20"/>
                    </w:rPr>
                  </w:rPrChange>
                </w:rPr>
                <w:t>-0.51**</w:t>
              </w:r>
            </w:ins>
          </w:p>
        </w:tc>
        <w:tc>
          <w:tcPr>
            <w:tcW w:w="1134" w:type="dxa"/>
            <w:shd w:val="clear" w:color="auto" w:fill="auto"/>
            <w:hideMark/>
            <w:tcPrChange w:id="1070" w:author="tao huang" w:date="2017-12-27T16:29:00Z">
              <w:tcPr>
                <w:tcW w:w="1703" w:type="dxa"/>
                <w:gridSpan w:val="2"/>
                <w:shd w:val="clear" w:color="auto" w:fill="auto"/>
                <w:hideMark/>
              </w:tcPr>
            </w:tcPrChange>
          </w:tcPr>
          <w:p w14:paraId="535C1A9F"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071" w:author="tao huang" w:date="2017-12-27T16:28:00Z"/>
                <w:rFonts w:eastAsia="Times New Roman" w:cs="Times New Roman"/>
                <w:sz w:val="22"/>
                <w:rPrChange w:id="1072" w:author="tao huang" w:date="2017-12-27T16:28:00Z">
                  <w:rPr>
                    <w:ins w:id="1073" w:author="tao huang" w:date="2017-12-27T16:28:00Z"/>
                    <w:rFonts w:ascii="Calibri" w:eastAsia="Times New Roman" w:hAnsi="Calibri" w:cs="Calibri"/>
                    <w:color w:val="000000"/>
                    <w:sz w:val="20"/>
                    <w:szCs w:val="20"/>
                  </w:rPr>
                </w:rPrChange>
              </w:rPr>
              <w:pPrChange w:id="1074"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075" w:author="tao huang" w:date="2017-12-27T16:28:00Z">
              <w:r w:rsidRPr="00FF1046">
                <w:rPr>
                  <w:rFonts w:eastAsia="Times New Roman" w:cs="Times New Roman"/>
                  <w:sz w:val="22"/>
                  <w:rPrChange w:id="1076" w:author="tao huang" w:date="2017-12-27T16:28:00Z">
                    <w:rPr>
                      <w:rFonts w:ascii="Calibri" w:eastAsia="Times New Roman" w:hAnsi="Calibri" w:cs="Calibri"/>
                      <w:color w:val="000000"/>
                      <w:sz w:val="20"/>
                      <w:szCs w:val="20"/>
                    </w:rPr>
                  </w:rPrChange>
                </w:rPr>
                <w:t>-0.52**</w:t>
              </w:r>
            </w:ins>
          </w:p>
        </w:tc>
      </w:tr>
      <w:tr w:rsidR="00DE6F79" w:rsidRPr="00FF1046" w14:paraId="3A32F4E5" w14:textId="77777777" w:rsidTr="00DE6F79">
        <w:trPr>
          <w:gridAfter w:val="1"/>
          <w:wAfter w:w="6" w:type="dxa"/>
          <w:trHeight w:val="20"/>
          <w:jc w:val="center"/>
          <w:ins w:id="1077" w:author="tao huang" w:date="2017-12-27T16:28:00Z"/>
          <w:trPrChange w:id="1078"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1079" w:author="tao huang" w:date="2017-12-27T16:29:00Z">
              <w:tcPr>
                <w:tcW w:w="2640" w:type="dxa"/>
                <w:shd w:val="clear" w:color="auto" w:fill="auto"/>
                <w:noWrap/>
                <w:hideMark/>
              </w:tcPr>
            </w:tcPrChange>
          </w:tcPr>
          <w:p w14:paraId="45787CA5" w14:textId="77777777" w:rsidR="00FF1046" w:rsidRPr="00FF1046" w:rsidRDefault="00FF1046" w:rsidP="00FF1046">
            <w:pPr>
              <w:spacing w:after="0" w:line="240" w:lineRule="auto"/>
              <w:jc w:val="center"/>
              <w:rPr>
                <w:ins w:id="1080" w:author="tao huang" w:date="2017-12-27T16:28:00Z"/>
                <w:rFonts w:eastAsia="Times New Roman" w:cs="Times New Roman"/>
                <w:b w:val="0"/>
                <w:i/>
                <w:iCs/>
                <w:sz w:val="22"/>
                <w:rPrChange w:id="1081" w:author="tao huang" w:date="2017-12-27T16:28:00Z">
                  <w:rPr>
                    <w:ins w:id="1082" w:author="tao huang" w:date="2017-12-27T16:28:00Z"/>
                    <w:rFonts w:eastAsia="Times New Roman" w:cs="Times New Roman"/>
                    <w:i/>
                    <w:iCs/>
                    <w:color w:val="000000"/>
                    <w:sz w:val="22"/>
                  </w:rPr>
                </w:rPrChange>
              </w:rPr>
            </w:pPr>
            <w:ins w:id="1083" w:author="tao huang" w:date="2017-12-27T16:28:00Z">
              <w:r w:rsidRPr="00FF1046">
                <w:rPr>
                  <w:rFonts w:eastAsia="Times New Roman" w:cs="Times New Roman"/>
                  <w:b w:val="0"/>
                  <w:i/>
                  <w:iCs/>
                  <w:sz w:val="22"/>
                  <w:rPrChange w:id="1084" w:author="tao huang" w:date="2017-12-27T16:28:00Z">
                    <w:rPr>
                      <w:rFonts w:eastAsia="Times New Roman" w:cs="Times New Roman"/>
                      <w:i/>
                      <w:iCs/>
                      <w:color w:val="000000"/>
                      <w:sz w:val="22"/>
                    </w:rPr>
                  </w:rPrChange>
                </w:rPr>
                <w:t>Price level and variation</w:t>
              </w:r>
            </w:ins>
          </w:p>
        </w:tc>
        <w:tc>
          <w:tcPr>
            <w:tcW w:w="1188" w:type="dxa"/>
            <w:shd w:val="clear" w:color="auto" w:fill="auto"/>
            <w:hideMark/>
            <w:tcPrChange w:id="1085" w:author="tao huang" w:date="2017-12-27T16:29:00Z">
              <w:tcPr>
                <w:tcW w:w="1188" w:type="dxa"/>
                <w:shd w:val="clear" w:color="auto" w:fill="auto"/>
                <w:hideMark/>
              </w:tcPr>
            </w:tcPrChange>
          </w:tcPr>
          <w:p w14:paraId="3A52B19D"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86" w:author="tao huang" w:date="2017-12-27T16:28:00Z"/>
                <w:rFonts w:eastAsia="Times New Roman" w:cs="Times New Roman"/>
                <w:sz w:val="22"/>
                <w:rPrChange w:id="1087" w:author="tao huang" w:date="2017-12-27T16:28:00Z">
                  <w:rPr>
                    <w:ins w:id="1088" w:author="tao huang" w:date="2017-12-27T16:28:00Z"/>
                    <w:rFonts w:ascii="Calibri" w:eastAsia="Times New Roman" w:hAnsi="Calibri" w:cs="Calibri"/>
                    <w:color w:val="9C0006"/>
                    <w:sz w:val="20"/>
                    <w:szCs w:val="20"/>
                  </w:rPr>
                </w:rPrChange>
              </w:rPr>
              <w:pPrChange w:id="1089"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90" w:author="tao huang" w:date="2017-12-27T16:28:00Z">
              <w:r w:rsidRPr="00FF1046">
                <w:rPr>
                  <w:rFonts w:eastAsia="Times New Roman" w:cs="Times New Roman"/>
                  <w:sz w:val="22"/>
                  <w:rPrChange w:id="1091" w:author="tao huang" w:date="2017-12-27T16:28:00Z">
                    <w:rPr>
                      <w:rFonts w:ascii="Calibri" w:eastAsia="Times New Roman" w:hAnsi="Calibri" w:cs="Calibri"/>
                      <w:color w:val="9C0006"/>
                      <w:sz w:val="20"/>
                      <w:szCs w:val="20"/>
                    </w:rPr>
                  </w:rPrChange>
                </w:rPr>
                <w:t>-0.11</w:t>
              </w:r>
            </w:ins>
          </w:p>
        </w:tc>
        <w:tc>
          <w:tcPr>
            <w:tcW w:w="1275" w:type="dxa"/>
            <w:shd w:val="clear" w:color="auto" w:fill="auto"/>
            <w:hideMark/>
            <w:tcPrChange w:id="1092" w:author="tao huang" w:date="2017-12-27T16:29:00Z">
              <w:tcPr>
                <w:tcW w:w="1275" w:type="dxa"/>
                <w:shd w:val="clear" w:color="auto" w:fill="auto"/>
                <w:hideMark/>
              </w:tcPr>
            </w:tcPrChange>
          </w:tcPr>
          <w:p w14:paraId="1174AE8D"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093" w:author="tao huang" w:date="2017-12-27T16:28:00Z"/>
                <w:rFonts w:eastAsia="Times New Roman" w:cs="Times New Roman"/>
                <w:sz w:val="22"/>
                <w:rPrChange w:id="1094" w:author="tao huang" w:date="2017-12-27T16:28:00Z">
                  <w:rPr>
                    <w:ins w:id="1095" w:author="tao huang" w:date="2017-12-27T16:28:00Z"/>
                    <w:rFonts w:ascii="Calibri" w:eastAsia="Times New Roman" w:hAnsi="Calibri" w:cs="Calibri"/>
                    <w:color w:val="9C0006"/>
                    <w:sz w:val="20"/>
                    <w:szCs w:val="20"/>
                  </w:rPr>
                </w:rPrChange>
              </w:rPr>
              <w:pPrChange w:id="1096"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097" w:author="tao huang" w:date="2017-12-27T16:28:00Z">
              <w:r w:rsidRPr="00FF1046">
                <w:rPr>
                  <w:rFonts w:eastAsia="Times New Roman" w:cs="Times New Roman"/>
                  <w:sz w:val="22"/>
                  <w:rPrChange w:id="1098" w:author="tao huang" w:date="2017-12-27T16:28:00Z">
                    <w:rPr>
                      <w:rFonts w:ascii="Calibri" w:eastAsia="Times New Roman" w:hAnsi="Calibri" w:cs="Calibri"/>
                      <w:color w:val="9C0006"/>
                      <w:sz w:val="20"/>
                      <w:szCs w:val="20"/>
                    </w:rPr>
                  </w:rPrChange>
                </w:rPr>
                <w:t>-0.27</w:t>
              </w:r>
            </w:ins>
          </w:p>
        </w:tc>
        <w:tc>
          <w:tcPr>
            <w:tcW w:w="1134" w:type="dxa"/>
            <w:shd w:val="clear" w:color="auto" w:fill="auto"/>
            <w:hideMark/>
            <w:tcPrChange w:id="1099" w:author="tao huang" w:date="2017-12-27T16:29:00Z">
              <w:tcPr>
                <w:tcW w:w="993" w:type="dxa"/>
                <w:shd w:val="clear" w:color="auto" w:fill="auto"/>
                <w:hideMark/>
              </w:tcPr>
            </w:tcPrChange>
          </w:tcPr>
          <w:p w14:paraId="44591AE2"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00" w:author="tao huang" w:date="2017-12-27T16:28:00Z"/>
                <w:rFonts w:eastAsia="Times New Roman" w:cs="Times New Roman"/>
                <w:sz w:val="22"/>
                <w:rPrChange w:id="1101" w:author="tao huang" w:date="2017-12-27T16:28:00Z">
                  <w:rPr>
                    <w:ins w:id="1102" w:author="tao huang" w:date="2017-12-27T16:28:00Z"/>
                    <w:rFonts w:ascii="Calibri" w:eastAsia="Times New Roman" w:hAnsi="Calibri" w:cs="Calibri"/>
                    <w:color w:val="9C0006"/>
                    <w:sz w:val="20"/>
                    <w:szCs w:val="20"/>
                  </w:rPr>
                </w:rPrChange>
              </w:rPr>
              <w:pPrChange w:id="1103"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04" w:author="tao huang" w:date="2017-12-27T16:28:00Z">
              <w:r w:rsidRPr="00FF1046">
                <w:rPr>
                  <w:rFonts w:eastAsia="Times New Roman" w:cs="Times New Roman"/>
                  <w:sz w:val="22"/>
                  <w:rPrChange w:id="1105" w:author="tao huang" w:date="2017-12-27T16:28:00Z">
                    <w:rPr>
                      <w:rFonts w:ascii="Calibri" w:eastAsia="Times New Roman" w:hAnsi="Calibri" w:cs="Calibri"/>
                      <w:color w:val="9C0006"/>
                      <w:sz w:val="20"/>
                      <w:szCs w:val="20"/>
                    </w:rPr>
                  </w:rPrChange>
                </w:rPr>
                <w:t>-0.08</w:t>
              </w:r>
            </w:ins>
          </w:p>
        </w:tc>
        <w:tc>
          <w:tcPr>
            <w:tcW w:w="1134" w:type="dxa"/>
            <w:shd w:val="clear" w:color="auto" w:fill="auto"/>
            <w:hideMark/>
            <w:tcPrChange w:id="1106" w:author="tao huang" w:date="2017-12-27T16:29:00Z">
              <w:tcPr>
                <w:tcW w:w="1134" w:type="dxa"/>
                <w:shd w:val="clear" w:color="auto" w:fill="auto"/>
                <w:hideMark/>
              </w:tcPr>
            </w:tcPrChange>
          </w:tcPr>
          <w:p w14:paraId="29692AC4"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07" w:author="tao huang" w:date="2017-12-27T16:28:00Z"/>
                <w:rFonts w:eastAsia="Times New Roman" w:cs="Times New Roman"/>
                <w:sz w:val="22"/>
                <w:rPrChange w:id="1108" w:author="tao huang" w:date="2017-12-27T16:28:00Z">
                  <w:rPr>
                    <w:ins w:id="1109" w:author="tao huang" w:date="2017-12-27T16:28:00Z"/>
                    <w:rFonts w:ascii="Calibri" w:eastAsia="Times New Roman" w:hAnsi="Calibri" w:cs="Calibri"/>
                    <w:color w:val="9C0006"/>
                    <w:sz w:val="20"/>
                    <w:szCs w:val="20"/>
                  </w:rPr>
                </w:rPrChange>
              </w:rPr>
              <w:pPrChange w:id="1110"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11" w:author="tao huang" w:date="2017-12-27T16:28:00Z">
              <w:r w:rsidRPr="00FF1046">
                <w:rPr>
                  <w:rFonts w:eastAsia="Times New Roman" w:cs="Times New Roman"/>
                  <w:sz w:val="22"/>
                  <w:rPrChange w:id="1112" w:author="tao huang" w:date="2017-12-27T16:28:00Z">
                    <w:rPr>
                      <w:rFonts w:ascii="Calibri" w:eastAsia="Times New Roman" w:hAnsi="Calibri" w:cs="Calibri"/>
                      <w:color w:val="9C0006"/>
                      <w:sz w:val="20"/>
                      <w:szCs w:val="20"/>
                    </w:rPr>
                  </w:rPrChange>
                </w:rPr>
                <w:t>-0.32</w:t>
              </w:r>
            </w:ins>
          </w:p>
        </w:tc>
        <w:tc>
          <w:tcPr>
            <w:tcW w:w="1134" w:type="dxa"/>
            <w:shd w:val="clear" w:color="auto" w:fill="auto"/>
            <w:hideMark/>
            <w:tcPrChange w:id="1113" w:author="tao huang" w:date="2017-12-27T16:29:00Z">
              <w:tcPr>
                <w:tcW w:w="1703" w:type="dxa"/>
                <w:gridSpan w:val="2"/>
                <w:shd w:val="clear" w:color="auto" w:fill="auto"/>
                <w:hideMark/>
              </w:tcPr>
            </w:tcPrChange>
          </w:tcPr>
          <w:p w14:paraId="429A72CD"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14" w:author="tao huang" w:date="2017-12-27T16:28:00Z"/>
                <w:rFonts w:eastAsia="Times New Roman" w:cs="Times New Roman"/>
                <w:sz w:val="22"/>
                <w:rPrChange w:id="1115" w:author="tao huang" w:date="2017-12-27T16:28:00Z">
                  <w:rPr>
                    <w:ins w:id="1116" w:author="tao huang" w:date="2017-12-27T16:28:00Z"/>
                    <w:rFonts w:ascii="Calibri" w:eastAsia="Times New Roman" w:hAnsi="Calibri" w:cs="Calibri"/>
                    <w:color w:val="000000"/>
                    <w:sz w:val="20"/>
                    <w:szCs w:val="20"/>
                  </w:rPr>
                </w:rPrChange>
              </w:rPr>
              <w:pPrChange w:id="1117"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18" w:author="tao huang" w:date="2017-12-27T16:28:00Z">
              <w:r w:rsidRPr="00FF1046">
                <w:rPr>
                  <w:rFonts w:eastAsia="Times New Roman" w:cs="Times New Roman"/>
                  <w:sz w:val="22"/>
                  <w:rPrChange w:id="1119" w:author="tao huang" w:date="2017-12-27T16:28:00Z">
                    <w:rPr>
                      <w:rFonts w:ascii="Calibri" w:eastAsia="Times New Roman" w:hAnsi="Calibri" w:cs="Calibri"/>
                      <w:color w:val="000000"/>
                      <w:sz w:val="20"/>
                      <w:szCs w:val="20"/>
                    </w:rPr>
                  </w:rPrChange>
                </w:rPr>
                <w:t>0.06</w:t>
              </w:r>
            </w:ins>
          </w:p>
        </w:tc>
      </w:tr>
      <w:tr w:rsidR="00DE6F79" w:rsidRPr="00FF1046" w14:paraId="4CEBB0BB" w14:textId="77777777" w:rsidTr="00DE6F79">
        <w:trPr>
          <w:gridAfter w:val="1"/>
          <w:cnfStyle w:val="000000100000" w:firstRow="0" w:lastRow="0" w:firstColumn="0" w:lastColumn="0" w:oddVBand="0" w:evenVBand="0" w:oddHBand="1" w:evenHBand="0" w:firstRowFirstColumn="0" w:firstRowLastColumn="0" w:lastRowFirstColumn="0" w:lastRowLastColumn="0"/>
          <w:wAfter w:w="6" w:type="dxa"/>
          <w:trHeight w:val="20"/>
          <w:jc w:val="center"/>
          <w:ins w:id="1120" w:author="tao huang" w:date="2017-12-27T16:28:00Z"/>
          <w:trPrChange w:id="1121"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1122" w:author="tao huang" w:date="2017-12-27T16:29:00Z">
              <w:tcPr>
                <w:tcW w:w="2640" w:type="dxa"/>
                <w:shd w:val="clear" w:color="auto" w:fill="auto"/>
                <w:noWrap/>
                <w:hideMark/>
              </w:tcPr>
            </w:tcPrChange>
          </w:tcPr>
          <w:p w14:paraId="4FE9C789" w14:textId="77777777" w:rsidR="00FF1046" w:rsidRPr="00FF1046" w:rsidRDefault="00FF1046" w:rsidP="00FF1046">
            <w:pPr>
              <w:spacing w:after="0" w:line="240" w:lineRule="auto"/>
              <w:jc w:val="center"/>
              <w:cnfStyle w:val="001000100000" w:firstRow="0" w:lastRow="0" w:firstColumn="1" w:lastColumn="0" w:oddVBand="0" w:evenVBand="0" w:oddHBand="1" w:evenHBand="0" w:firstRowFirstColumn="0" w:firstRowLastColumn="0" w:lastRowFirstColumn="0" w:lastRowLastColumn="0"/>
              <w:rPr>
                <w:ins w:id="1123" w:author="tao huang" w:date="2017-12-27T16:28:00Z"/>
                <w:rFonts w:eastAsia="Times New Roman" w:cs="Times New Roman"/>
                <w:b w:val="0"/>
                <w:i/>
                <w:iCs/>
                <w:sz w:val="22"/>
                <w:rPrChange w:id="1124" w:author="tao huang" w:date="2017-12-27T16:28:00Z">
                  <w:rPr>
                    <w:ins w:id="1125" w:author="tao huang" w:date="2017-12-27T16:28:00Z"/>
                    <w:rFonts w:eastAsia="Times New Roman" w:cs="Times New Roman"/>
                    <w:i/>
                    <w:iCs/>
                    <w:color w:val="000000"/>
                    <w:sz w:val="22"/>
                  </w:rPr>
                </w:rPrChange>
              </w:rPr>
            </w:pPr>
            <w:ins w:id="1126" w:author="tao huang" w:date="2017-12-27T16:28:00Z">
              <w:r w:rsidRPr="00FF1046">
                <w:rPr>
                  <w:rFonts w:eastAsia="Times New Roman" w:cs="Times New Roman"/>
                  <w:b w:val="0"/>
                  <w:i/>
                  <w:iCs/>
                  <w:sz w:val="22"/>
                  <w:rPrChange w:id="1127" w:author="tao huang" w:date="2017-12-27T16:28:00Z">
                    <w:rPr>
                      <w:rFonts w:eastAsia="Times New Roman" w:cs="Times New Roman"/>
                      <w:i/>
                      <w:iCs/>
                      <w:color w:val="000000"/>
                      <w:sz w:val="22"/>
                    </w:rPr>
                  </w:rPrChange>
                </w:rPr>
                <w:t>Randomness and growth</w:t>
              </w:r>
            </w:ins>
          </w:p>
        </w:tc>
        <w:tc>
          <w:tcPr>
            <w:tcW w:w="1188" w:type="dxa"/>
            <w:shd w:val="clear" w:color="auto" w:fill="auto"/>
            <w:hideMark/>
            <w:tcPrChange w:id="1128" w:author="tao huang" w:date="2017-12-27T16:29:00Z">
              <w:tcPr>
                <w:tcW w:w="1188" w:type="dxa"/>
                <w:shd w:val="clear" w:color="auto" w:fill="auto"/>
                <w:hideMark/>
              </w:tcPr>
            </w:tcPrChange>
          </w:tcPr>
          <w:p w14:paraId="5698C482"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129" w:author="tao huang" w:date="2017-12-27T16:28:00Z"/>
                <w:rFonts w:eastAsia="Times New Roman" w:cs="Times New Roman"/>
                <w:sz w:val="22"/>
                <w:rPrChange w:id="1130" w:author="tao huang" w:date="2017-12-27T16:28:00Z">
                  <w:rPr>
                    <w:ins w:id="1131" w:author="tao huang" w:date="2017-12-27T16:28:00Z"/>
                    <w:rFonts w:ascii="Calibri" w:eastAsia="Times New Roman" w:hAnsi="Calibri" w:cs="Calibri"/>
                    <w:color w:val="000000"/>
                    <w:sz w:val="20"/>
                    <w:szCs w:val="20"/>
                  </w:rPr>
                </w:rPrChange>
              </w:rPr>
              <w:pPrChange w:id="1132"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33" w:author="tao huang" w:date="2017-12-27T16:28:00Z">
              <w:r w:rsidRPr="00FF1046">
                <w:rPr>
                  <w:rFonts w:eastAsia="Times New Roman" w:cs="Times New Roman"/>
                  <w:sz w:val="22"/>
                  <w:rPrChange w:id="1134" w:author="tao huang" w:date="2017-12-27T16:28:00Z">
                    <w:rPr>
                      <w:rFonts w:ascii="Calibri" w:eastAsia="Times New Roman" w:hAnsi="Calibri" w:cs="Calibri"/>
                      <w:color w:val="000000"/>
                      <w:sz w:val="20"/>
                      <w:szCs w:val="20"/>
                    </w:rPr>
                  </w:rPrChange>
                </w:rPr>
                <w:t>0.32***</w:t>
              </w:r>
            </w:ins>
          </w:p>
        </w:tc>
        <w:tc>
          <w:tcPr>
            <w:tcW w:w="1275" w:type="dxa"/>
            <w:shd w:val="clear" w:color="auto" w:fill="auto"/>
            <w:hideMark/>
            <w:tcPrChange w:id="1135" w:author="tao huang" w:date="2017-12-27T16:29:00Z">
              <w:tcPr>
                <w:tcW w:w="1275" w:type="dxa"/>
                <w:shd w:val="clear" w:color="auto" w:fill="auto"/>
                <w:hideMark/>
              </w:tcPr>
            </w:tcPrChange>
          </w:tcPr>
          <w:p w14:paraId="3DB7A517"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136" w:author="tao huang" w:date="2017-12-27T16:28:00Z"/>
                <w:rFonts w:eastAsia="Times New Roman" w:cs="Times New Roman"/>
                <w:sz w:val="22"/>
                <w:rPrChange w:id="1137" w:author="tao huang" w:date="2017-12-27T16:28:00Z">
                  <w:rPr>
                    <w:ins w:id="1138" w:author="tao huang" w:date="2017-12-27T16:28:00Z"/>
                    <w:rFonts w:ascii="Calibri" w:eastAsia="Times New Roman" w:hAnsi="Calibri" w:cs="Calibri"/>
                    <w:color w:val="000000"/>
                    <w:sz w:val="20"/>
                    <w:szCs w:val="20"/>
                  </w:rPr>
                </w:rPrChange>
              </w:rPr>
              <w:pPrChange w:id="1139"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40" w:author="tao huang" w:date="2017-12-27T16:28:00Z">
              <w:r w:rsidRPr="00FF1046">
                <w:rPr>
                  <w:rFonts w:eastAsia="Times New Roman" w:cs="Times New Roman"/>
                  <w:sz w:val="22"/>
                  <w:rPrChange w:id="1141" w:author="tao huang" w:date="2017-12-27T16:28:00Z">
                    <w:rPr>
                      <w:rFonts w:ascii="Calibri" w:eastAsia="Times New Roman" w:hAnsi="Calibri" w:cs="Calibri"/>
                      <w:color w:val="000000"/>
                      <w:sz w:val="20"/>
                      <w:szCs w:val="20"/>
                    </w:rPr>
                  </w:rPrChange>
                </w:rPr>
                <w:t>0.37***</w:t>
              </w:r>
            </w:ins>
          </w:p>
        </w:tc>
        <w:tc>
          <w:tcPr>
            <w:tcW w:w="1134" w:type="dxa"/>
            <w:shd w:val="clear" w:color="auto" w:fill="auto"/>
            <w:hideMark/>
            <w:tcPrChange w:id="1142" w:author="tao huang" w:date="2017-12-27T16:29:00Z">
              <w:tcPr>
                <w:tcW w:w="993" w:type="dxa"/>
                <w:shd w:val="clear" w:color="auto" w:fill="auto"/>
                <w:hideMark/>
              </w:tcPr>
            </w:tcPrChange>
          </w:tcPr>
          <w:p w14:paraId="4945327B" w14:textId="5AEE3598"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143" w:author="tao huang" w:date="2017-12-27T16:28:00Z"/>
                <w:rFonts w:eastAsia="Times New Roman" w:cs="Times New Roman"/>
                <w:sz w:val="22"/>
                <w:rPrChange w:id="1144" w:author="tao huang" w:date="2017-12-27T16:28:00Z">
                  <w:rPr>
                    <w:ins w:id="1145" w:author="tao huang" w:date="2017-12-27T16:28:00Z"/>
                    <w:rFonts w:ascii="Calibri" w:eastAsia="Times New Roman" w:hAnsi="Calibri" w:cs="Calibri"/>
                    <w:color w:val="000000"/>
                    <w:sz w:val="20"/>
                    <w:szCs w:val="20"/>
                  </w:rPr>
                </w:rPrChange>
              </w:rPr>
              <w:pPrChange w:id="1146"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47" w:author="tao huang" w:date="2017-12-27T16:28:00Z">
              <w:r w:rsidRPr="00FF1046">
                <w:rPr>
                  <w:rFonts w:eastAsia="Times New Roman" w:cs="Times New Roman"/>
                  <w:sz w:val="22"/>
                  <w:rPrChange w:id="1148" w:author="tao huang" w:date="2017-12-27T16:28:00Z">
                    <w:rPr>
                      <w:rFonts w:ascii="Calibri" w:eastAsia="Times New Roman" w:hAnsi="Calibri" w:cs="Calibri"/>
                      <w:color w:val="000000"/>
                      <w:sz w:val="20"/>
                      <w:szCs w:val="20"/>
                    </w:rPr>
                  </w:rPrChange>
                </w:rPr>
                <w:t>0.43</w:t>
              </w:r>
            </w:ins>
            <w:ins w:id="1149" w:author="tao huang" w:date="2017-12-27T16:32:00Z">
              <w:r w:rsidR="00DE6F79">
                <w:rPr>
                  <w:rFonts w:eastAsia="Times New Roman" w:cs="Times New Roman"/>
                  <w:sz w:val="22"/>
                </w:rPr>
                <w:t>*</w:t>
              </w:r>
            </w:ins>
          </w:p>
        </w:tc>
        <w:tc>
          <w:tcPr>
            <w:tcW w:w="1134" w:type="dxa"/>
            <w:shd w:val="clear" w:color="auto" w:fill="auto"/>
            <w:hideMark/>
            <w:tcPrChange w:id="1150" w:author="tao huang" w:date="2017-12-27T16:29:00Z">
              <w:tcPr>
                <w:tcW w:w="1134" w:type="dxa"/>
                <w:shd w:val="clear" w:color="auto" w:fill="auto"/>
                <w:hideMark/>
              </w:tcPr>
            </w:tcPrChange>
          </w:tcPr>
          <w:p w14:paraId="7EAE6B53" w14:textId="689BF9DC"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151" w:author="tao huang" w:date="2017-12-27T16:28:00Z"/>
                <w:rFonts w:eastAsia="Times New Roman" w:cs="Times New Roman"/>
                <w:sz w:val="22"/>
                <w:rPrChange w:id="1152" w:author="tao huang" w:date="2017-12-27T16:28:00Z">
                  <w:rPr>
                    <w:ins w:id="1153" w:author="tao huang" w:date="2017-12-27T16:28:00Z"/>
                    <w:rFonts w:ascii="Calibri" w:eastAsia="Times New Roman" w:hAnsi="Calibri" w:cs="Calibri"/>
                    <w:color w:val="000000"/>
                    <w:sz w:val="20"/>
                    <w:szCs w:val="20"/>
                  </w:rPr>
                </w:rPrChange>
              </w:rPr>
              <w:pPrChange w:id="1154"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55" w:author="tao huang" w:date="2017-12-27T16:28:00Z">
              <w:r w:rsidRPr="00FF1046">
                <w:rPr>
                  <w:rFonts w:eastAsia="Times New Roman" w:cs="Times New Roman"/>
                  <w:sz w:val="22"/>
                  <w:rPrChange w:id="1156" w:author="tao huang" w:date="2017-12-27T16:28:00Z">
                    <w:rPr>
                      <w:rFonts w:ascii="Calibri" w:eastAsia="Times New Roman" w:hAnsi="Calibri" w:cs="Calibri"/>
                      <w:color w:val="000000"/>
                      <w:sz w:val="20"/>
                      <w:szCs w:val="20"/>
                    </w:rPr>
                  </w:rPrChange>
                </w:rPr>
                <w:t>0.49</w:t>
              </w:r>
            </w:ins>
            <w:ins w:id="1157" w:author="tao huang" w:date="2017-12-27T16:32:00Z">
              <w:r w:rsidR="00DE6F79">
                <w:rPr>
                  <w:rFonts w:eastAsia="Times New Roman" w:cs="Times New Roman"/>
                  <w:sz w:val="22"/>
                </w:rPr>
                <w:t>*</w:t>
              </w:r>
            </w:ins>
          </w:p>
        </w:tc>
        <w:tc>
          <w:tcPr>
            <w:tcW w:w="1134" w:type="dxa"/>
            <w:shd w:val="clear" w:color="auto" w:fill="auto"/>
            <w:hideMark/>
            <w:tcPrChange w:id="1158" w:author="tao huang" w:date="2017-12-27T16:29:00Z">
              <w:tcPr>
                <w:tcW w:w="1703" w:type="dxa"/>
                <w:gridSpan w:val="2"/>
                <w:shd w:val="clear" w:color="auto" w:fill="auto"/>
                <w:hideMark/>
              </w:tcPr>
            </w:tcPrChange>
          </w:tcPr>
          <w:p w14:paraId="04585CC5" w14:textId="77777777" w:rsidR="00FF1046" w:rsidRPr="00FF1046" w:rsidRDefault="00FF1046" w:rsidP="00DE6F79">
            <w:pPr>
              <w:spacing w:after="0" w:line="240" w:lineRule="auto"/>
              <w:cnfStyle w:val="000000100000" w:firstRow="0" w:lastRow="0" w:firstColumn="0" w:lastColumn="0" w:oddVBand="0" w:evenVBand="0" w:oddHBand="1" w:evenHBand="0" w:firstRowFirstColumn="0" w:firstRowLastColumn="0" w:lastRowFirstColumn="0" w:lastRowLastColumn="0"/>
              <w:rPr>
                <w:ins w:id="1159" w:author="tao huang" w:date="2017-12-27T16:28:00Z"/>
                <w:rFonts w:eastAsia="Times New Roman" w:cs="Times New Roman"/>
                <w:sz w:val="22"/>
                <w:rPrChange w:id="1160" w:author="tao huang" w:date="2017-12-27T16:28:00Z">
                  <w:rPr>
                    <w:ins w:id="1161" w:author="tao huang" w:date="2017-12-27T16:28:00Z"/>
                    <w:rFonts w:ascii="Calibri" w:eastAsia="Times New Roman" w:hAnsi="Calibri" w:cs="Calibri"/>
                    <w:color w:val="000000"/>
                    <w:sz w:val="20"/>
                    <w:szCs w:val="20"/>
                  </w:rPr>
                </w:rPrChange>
              </w:rPr>
              <w:pPrChange w:id="1162" w:author="tao huang" w:date="2017-12-27T16:3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63" w:author="tao huang" w:date="2017-12-27T16:28:00Z">
              <w:r w:rsidRPr="00FF1046">
                <w:rPr>
                  <w:rFonts w:eastAsia="Times New Roman" w:cs="Times New Roman"/>
                  <w:sz w:val="22"/>
                  <w:rPrChange w:id="1164" w:author="tao huang" w:date="2017-12-27T16:28:00Z">
                    <w:rPr>
                      <w:rFonts w:ascii="Calibri" w:eastAsia="Times New Roman" w:hAnsi="Calibri" w:cs="Calibri"/>
                      <w:color w:val="000000"/>
                      <w:sz w:val="20"/>
                      <w:szCs w:val="20"/>
                    </w:rPr>
                  </w:rPrChange>
                </w:rPr>
                <w:t>0.10</w:t>
              </w:r>
            </w:ins>
          </w:p>
        </w:tc>
      </w:tr>
      <w:tr w:rsidR="00DE6F79" w:rsidRPr="00FF1046" w14:paraId="5589C613" w14:textId="77777777" w:rsidTr="00DE6F79">
        <w:trPr>
          <w:gridAfter w:val="1"/>
          <w:wAfter w:w="6" w:type="dxa"/>
          <w:trHeight w:val="20"/>
          <w:jc w:val="center"/>
          <w:ins w:id="1165" w:author="tao huang" w:date="2017-12-27T16:28:00Z"/>
          <w:trPrChange w:id="1166" w:author="tao huang" w:date="2017-12-27T16:29:00Z">
            <w:trPr>
              <w:trHeight w:val="20"/>
            </w:trPr>
          </w:trPrChange>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hideMark/>
            <w:tcPrChange w:id="1167" w:author="tao huang" w:date="2017-12-27T16:29:00Z">
              <w:tcPr>
                <w:tcW w:w="2640" w:type="dxa"/>
                <w:shd w:val="clear" w:color="auto" w:fill="auto"/>
                <w:noWrap/>
                <w:hideMark/>
              </w:tcPr>
            </w:tcPrChange>
          </w:tcPr>
          <w:p w14:paraId="08E7D47F" w14:textId="77777777" w:rsidR="00FF1046" w:rsidRPr="00FF1046" w:rsidRDefault="00FF1046" w:rsidP="00FF1046">
            <w:pPr>
              <w:spacing w:after="0" w:line="240" w:lineRule="auto"/>
              <w:jc w:val="center"/>
              <w:rPr>
                <w:ins w:id="1168" w:author="tao huang" w:date="2017-12-27T16:28:00Z"/>
                <w:rFonts w:eastAsia="Times New Roman" w:cs="Times New Roman"/>
                <w:b w:val="0"/>
                <w:i/>
                <w:iCs/>
                <w:sz w:val="22"/>
                <w:rPrChange w:id="1169" w:author="tao huang" w:date="2017-12-27T16:28:00Z">
                  <w:rPr>
                    <w:ins w:id="1170" w:author="tao huang" w:date="2017-12-27T16:28:00Z"/>
                    <w:rFonts w:eastAsia="Times New Roman" w:cs="Times New Roman"/>
                    <w:i/>
                    <w:iCs/>
                    <w:color w:val="000000"/>
                    <w:sz w:val="22"/>
                  </w:rPr>
                </w:rPrChange>
              </w:rPr>
            </w:pPr>
            <w:ins w:id="1171" w:author="tao huang" w:date="2017-12-27T16:28:00Z">
              <w:r w:rsidRPr="00FF1046">
                <w:rPr>
                  <w:rFonts w:eastAsia="Times New Roman" w:cs="Times New Roman"/>
                  <w:b w:val="0"/>
                  <w:i/>
                  <w:iCs/>
                  <w:sz w:val="22"/>
                  <w:rPrChange w:id="1172" w:author="tao huang" w:date="2017-12-27T16:28:00Z">
                    <w:rPr>
                      <w:rFonts w:eastAsia="Times New Roman" w:cs="Times New Roman"/>
                      <w:i/>
                      <w:iCs/>
                      <w:color w:val="000000"/>
                      <w:sz w:val="22"/>
                    </w:rPr>
                  </w:rPrChange>
                </w:rPr>
                <w:t>Intercept</w:t>
              </w:r>
            </w:ins>
          </w:p>
        </w:tc>
        <w:tc>
          <w:tcPr>
            <w:tcW w:w="1188" w:type="dxa"/>
            <w:shd w:val="clear" w:color="auto" w:fill="auto"/>
            <w:hideMark/>
            <w:tcPrChange w:id="1173" w:author="tao huang" w:date="2017-12-27T16:29:00Z">
              <w:tcPr>
                <w:tcW w:w="1188" w:type="dxa"/>
                <w:shd w:val="clear" w:color="auto" w:fill="auto"/>
                <w:hideMark/>
              </w:tcPr>
            </w:tcPrChange>
          </w:tcPr>
          <w:p w14:paraId="40CFC874"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74" w:author="tao huang" w:date="2017-12-27T16:28:00Z"/>
                <w:rFonts w:eastAsia="Times New Roman" w:cs="Times New Roman"/>
                <w:sz w:val="22"/>
                <w:rPrChange w:id="1175" w:author="tao huang" w:date="2017-12-27T16:28:00Z">
                  <w:rPr>
                    <w:ins w:id="1176" w:author="tao huang" w:date="2017-12-27T16:28:00Z"/>
                    <w:rFonts w:ascii="Calibri" w:eastAsia="Times New Roman" w:hAnsi="Calibri" w:cs="Calibri"/>
                    <w:color w:val="000000"/>
                    <w:sz w:val="20"/>
                    <w:szCs w:val="20"/>
                  </w:rPr>
                </w:rPrChange>
              </w:rPr>
              <w:pPrChange w:id="1177"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78" w:author="tao huang" w:date="2017-12-27T16:28:00Z">
              <w:r w:rsidRPr="00FF1046">
                <w:rPr>
                  <w:rFonts w:eastAsia="Times New Roman" w:cs="Times New Roman"/>
                  <w:sz w:val="22"/>
                  <w:rPrChange w:id="1179" w:author="tao huang" w:date="2017-12-27T16:28:00Z">
                    <w:rPr>
                      <w:rFonts w:ascii="Calibri" w:eastAsia="Times New Roman" w:hAnsi="Calibri" w:cs="Calibri"/>
                      <w:color w:val="000000"/>
                      <w:sz w:val="20"/>
                      <w:szCs w:val="20"/>
                    </w:rPr>
                  </w:rPrChange>
                </w:rPr>
                <w:t>1.48***</w:t>
              </w:r>
            </w:ins>
          </w:p>
        </w:tc>
        <w:tc>
          <w:tcPr>
            <w:tcW w:w="1275" w:type="dxa"/>
            <w:shd w:val="clear" w:color="auto" w:fill="auto"/>
            <w:hideMark/>
            <w:tcPrChange w:id="1180" w:author="tao huang" w:date="2017-12-27T16:29:00Z">
              <w:tcPr>
                <w:tcW w:w="1275" w:type="dxa"/>
                <w:shd w:val="clear" w:color="auto" w:fill="auto"/>
                <w:hideMark/>
              </w:tcPr>
            </w:tcPrChange>
          </w:tcPr>
          <w:p w14:paraId="7E49EC71"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81" w:author="tao huang" w:date="2017-12-27T16:28:00Z"/>
                <w:rFonts w:eastAsia="Times New Roman" w:cs="Times New Roman"/>
                <w:sz w:val="22"/>
                <w:rPrChange w:id="1182" w:author="tao huang" w:date="2017-12-27T16:28:00Z">
                  <w:rPr>
                    <w:ins w:id="1183" w:author="tao huang" w:date="2017-12-27T16:28:00Z"/>
                    <w:rFonts w:ascii="Calibri" w:eastAsia="Times New Roman" w:hAnsi="Calibri" w:cs="Calibri"/>
                    <w:color w:val="000000"/>
                    <w:sz w:val="20"/>
                    <w:szCs w:val="20"/>
                  </w:rPr>
                </w:rPrChange>
              </w:rPr>
              <w:pPrChange w:id="1184"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85" w:author="tao huang" w:date="2017-12-27T16:28:00Z">
              <w:r w:rsidRPr="00FF1046">
                <w:rPr>
                  <w:rFonts w:eastAsia="Times New Roman" w:cs="Times New Roman"/>
                  <w:sz w:val="22"/>
                  <w:rPrChange w:id="1186" w:author="tao huang" w:date="2017-12-27T16:28:00Z">
                    <w:rPr>
                      <w:rFonts w:ascii="Calibri" w:eastAsia="Times New Roman" w:hAnsi="Calibri" w:cs="Calibri"/>
                      <w:color w:val="000000"/>
                      <w:sz w:val="20"/>
                      <w:szCs w:val="20"/>
                    </w:rPr>
                  </w:rPrChange>
                </w:rPr>
                <w:t>1.61***</w:t>
              </w:r>
            </w:ins>
          </w:p>
        </w:tc>
        <w:tc>
          <w:tcPr>
            <w:tcW w:w="1134" w:type="dxa"/>
            <w:shd w:val="clear" w:color="auto" w:fill="auto"/>
            <w:hideMark/>
            <w:tcPrChange w:id="1187" w:author="tao huang" w:date="2017-12-27T16:29:00Z">
              <w:tcPr>
                <w:tcW w:w="993" w:type="dxa"/>
                <w:shd w:val="clear" w:color="auto" w:fill="auto"/>
                <w:hideMark/>
              </w:tcPr>
            </w:tcPrChange>
          </w:tcPr>
          <w:p w14:paraId="7500B73D"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88" w:author="tao huang" w:date="2017-12-27T16:28:00Z"/>
                <w:rFonts w:eastAsia="Times New Roman" w:cs="Times New Roman"/>
                <w:sz w:val="22"/>
                <w:rPrChange w:id="1189" w:author="tao huang" w:date="2017-12-27T16:28:00Z">
                  <w:rPr>
                    <w:ins w:id="1190" w:author="tao huang" w:date="2017-12-27T16:28:00Z"/>
                    <w:rFonts w:ascii="Calibri" w:eastAsia="Times New Roman" w:hAnsi="Calibri" w:cs="Calibri"/>
                    <w:color w:val="000000"/>
                    <w:sz w:val="20"/>
                    <w:szCs w:val="20"/>
                  </w:rPr>
                </w:rPrChange>
              </w:rPr>
              <w:pPrChange w:id="1191"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92" w:author="tao huang" w:date="2017-12-27T16:28:00Z">
              <w:r w:rsidRPr="00FF1046">
                <w:rPr>
                  <w:rFonts w:eastAsia="Times New Roman" w:cs="Times New Roman"/>
                  <w:sz w:val="22"/>
                  <w:rPrChange w:id="1193" w:author="tao huang" w:date="2017-12-27T16:28:00Z">
                    <w:rPr>
                      <w:rFonts w:ascii="Calibri" w:eastAsia="Times New Roman" w:hAnsi="Calibri" w:cs="Calibri"/>
                      <w:color w:val="000000"/>
                      <w:sz w:val="20"/>
                      <w:szCs w:val="20"/>
                    </w:rPr>
                  </w:rPrChange>
                </w:rPr>
                <w:t>2.58**</w:t>
              </w:r>
            </w:ins>
          </w:p>
        </w:tc>
        <w:tc>
          <w:tcPr>
            <w:tcW w:w="1134" w:type="dxa"/>
            <w:shd w:val="clear" w:color="auto" w:fill="auto"/>
            <w:hideMark/>
            <w:tcPrChange w:id="1194" w:author="tao huang" w:date="2017-12-27T16:29:00Z">
              <w:tcPr>
                <w:tcW w:w="1134" w:type="dxa"/>
                <w:shd w:val="clear" w:color="auto" w:fill="auto"/>
                <w:hideMark/>
              </w:tcPr>
            </w:tcPrChange>
          </w:tcPr>
          <w:p w14:paraId="378299AB"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195" w:author="tao huang" w:date="2017-12-27T16:28:00Z"/>
                <w:rFonts w:eastAsia="Times New Roman" w:cs="Times New Roman"/>
                <w:sz w:val="22"/>
                <w:rPrChange w:id="1196" w:author="tao huang" w:date="2017-12-27T16:28:00Z">
                  <w:rPr>
                    <w:ins w:id="1197" w:author="tao huang" w:date="2017-12-27T16:28:00Z"/>
                    <w:rFonts w:ascii="Calibri" w:eastAsia="Times New Roman" w:hAnsi="Calibri" w:cs="Calibri"/>
                    <w:color w:val="000000"/>
                    <w:sz w:val="20"/>
                    <w:szCs w:val="20"/>
                  </w:rPr>
                </w:rPrChange>
              </w:rPr>
              <w:pPrChange w:id="1198"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199" w:author="tao huang" w:date="2017-12-27T16:28:00Z">
              <w:r w:rsidRPr="00FF1046">
                <w:rPr>
                  <w:rFonts w:eastAsia="Times New Roman" w:cs="Times New Roman"/>
                  <w:sz w:val="22"/>
                  <w:rPrChange w:id="1200" w:author="tao huang" w:date="2017-12-27T16:28:00Z">
                    <w:rPr>
                      <w:rFonts w:ascii="Calibri" w:eastAsia="Times New Roman" w:hAnsi="Calibri" w:cs="Calibri"/>
                      <w:color w:val="000000"/>
                      <w:sz w:val="20"/>
                      <w:szCs w:val="20"/>
                    </w:rPr>
                  </w:rPrChange>
                </w:rPr>
                <w:t>4.19***</w:t>
              </w:r>
            </w:ins>
          </w:p>
        </w:tc>
        <w:tc>
          <w:tcPr>
            <w:tcW w:w="1134" w:type="dxa"/>
            <w:shd w:val="clear" w:color="auto" w:fill="auto"/>
            <w:hideMark/>
            <w:tcPrChange w:id="1201" w:author="tao huang" w:date="2017-12-27T16:29:00Z">
              <w:tcPr>
                <w:tcW w:w="1703" w:type="dxa"/>
                <w:gridSpan w:val="2"/>
                <w:shd w:val="clear" w:color="auto" w:fill="auto"/>
                <w:hideMark/>
              </w:tcPr>
            </w:tcPrChange>
          </w:tcPr>
          <w:p w14:paraId="284E0E5D" w14:textId="77777777" w:rsidR="00FF1046" w:rsidRPr="00FF1046" w:rsidRDefault="00FF1046" w:rsidP="00DE6F79">
            <w:pPr>
              <w:spacing w:after="0" w:line="240" w:lineRule="auto"/>
              <w:cnfStyle w:val="000000000000" w:firstRow="0" w:lastRow="0" w:firstColumn="0" w:lastColumn="0" w:oddVBand="0" w:evenVBand="0" w:oddHBand="0" w:evenHBand="0" w:firstRowFirstColumn="0" w:firstRowLastColumn="0" w:lastRowFirstColumn="0" w:lastRowLastColumn="0"/>
              <w:rPr>
                <w:ins w:id="1202" w:author="tao huang" w:date="2017-12-27T16:28:00Z"/>
                <w:rFonts w:eastAsia="Times New Roman" w:cs="Times New Roman"/>
                <w:sz w:val="22"/>
                <w:rPrChange w:id="1203" w:author="tao huang" w:date="2017-12-27T16:28:00Z">
                  <w:rPr>
                    <w:ins w:id="1204" w:author="tao huang" w:date="2017-12-27T16:28:00Z"/>
                    <w:rFonts w:ascii="Calibri" w:eastAsia="Times New Roman" w:hAnsi="Calibri" w:cs="Calibri"/>
                    <w:color w:val="000000"/>
                    <w:sz w:val="20"/>
                    <w:szCs w:val="20"/>
                  </w:rPr>
                </w:rPrChange>
              </w:rPr>
              <w:pPrChange w:id="1205" w:author="tao huang" w:date="2017-12-27T16:3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206" w:author="tao huang" w:date="2017-12-27T16:28:00Z">
              <w:r w:rsidRPr="00FF1046">
                <w:rPr>
                  <w:rFonts w:eastAsia="Times New Roman" w:cs="Times New Roman"/>
                  <w:sz w:val="22"/>
                  <w:rPrChange w:id="1207" w:author="tao huang" w:date="2017-12-27T16:28:00Z">
                    <w:rPr>
                      <w:rFonts w:ascii="Calibri" w:eastAsia="Times New Roman" w:hAnsi="Calibri" w:cs="Calibri"/>
                      <w:color w:val="000000"/>
                      <w:sz w:val="20"/>
                      <w:szCs w:val="20"/>
                    </w:rPr>
                  </w:rPrChange>
                </w:rPr>
                <w:t>1.22</w:t>
              </w:r>
            </w:ins>
          </w:p>
        </w:tc>
      </w:tr>
    </w:tbl>
    <w:p w14:paraId="3354BB8B" w14:textId="77777777" w:rsidR="00FF1046" w:rsidRPr="000B121E" w:rsidRDefault="00FF1046"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2269" w:type="dxa"/>
        <w:jc w:val="center"/>
        <w:tblLook w:val="04A0" w:firstRow="1" w:lastRow="0" w:firstColumn="1" w:lastColumn="0" w:noHBand="0" w:noVBand="1"/>
        <w:tblPrChange w:id="1208" w:author="tao huang" w:date="2017-12-27T15:20:00Z">
          <w:tblPr>
            <w:tblStyle w:val="ListTable1Light1"/>
            <w:tblW w:w="11199" w:type="dxa"/>
            <w:jc w:val="center"/>
            <w:tblLook w:val="04A0" w:firstRow="1" w:lastRow="0" w:firstColumn="1" w:lastColumn="0" w:noHBand="0" w:noVBand="1"/>
          </w:tblPr>
        </w:tblPrChange>
      </w:tblPr>
      <w:tblGrid>
        <w:gridCol w:w="3828"/>
        <w:gridCol w:w="986"/>
        <w:gridCol w:w="998"/>
        <w:gridCol w:w="1347"/>
        <w:gridCol w:w="999"/>
        <w:gridCol w:w="986"/>
        <w:gridCol w:w="1140"/>
        <w:gridCol w:w="986"/>
        <w:gridCol w:w="999"/>
        <w:tblGridChange w:id="1209">
          <w:tblGrid>
            <w:gridCol w:w="3119"/>
            <w:gridCol w:w="986"/>
            <w:gridCol w:w="998"/>
            <w:gridCol w:w="1347"/>
            <w:gridCol w:w="999"/>
            <w:gridCol w:w="986"/>
            <w:gridCol w:w="1140"/>
            <w:gridCol w:w="986"/>
            <w:gridCol w:w="999"/>
          </w:tblGrid>
        </w:tblGridChange>
      </w:tblGrid>
      <w:tr w:rsidR="004617F2" w:rsidRPr="00D663CA" w:rsidDel="00822E55" w14:paraId="7CEBB9C8" w14:textId="68557D7D" w:rsidTr="0045047F">
        <w:trPr>
          <w:cnfStyle w:val="100000000000" w:firstRow="1" w:lastRow="0" w:firstColumn="0" w:lastColumn="0" w:oddVBand="0" w:evenVBand="0" w:oddHBand="0" w:evenHBand="0" w:firstRowFirstColumn="0" w:firstRowLastColumn="0" w:lastRowFirstColumn="0" w:lastRowLastColumn="0"/>
          <w:trHeight w:val="20"/>
          <w:jc w:val="center"/>
          <w:del w:id="1210" w:author="tao huang" w:date="2017-12-27T16:23:00Z"/>
          <w:trPrChange w:id="1211"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2268" w:type="dxa"/>
            <w:gridSpan w:val="9"/>
            <w:shd w:val="clear" w:color="auto" w:fill="auto"/>
            <w:noWrap/>
            <w:hideMark/>
            <w:tcPrChange w:id="1212" w:author="tao huang" w:date="2017-12-27T15:20:00Z">
              <w:tcPr>
                <w:tcW w:w="11199" w:type="dxa"/>
                <w:gridSpan w:val="9"/>
                <w:shd w:val="clear" w:color="auto" w:fill="auto"/>
                <w:noWrap/>
                <w:hideMark/>
              </w:tcPr>
            </w:tcPrChange>
          </w:tcPr>
          <w:p w14:paraId="60D59616" w14:textId="2D9FD906" w:rsidR="004617F2" w:rsidRPr="00D663CA" w:rsidDel="00822E55" w:rsidRDefault="004617F2" w:rsidP="000B121E">
            <w:pPr>
              <w:shd w:val="clear" w:color="auto" w:fill="FFFFFF" w:themeFill="background1"/>
              <w:spacing w:after="0" w:line="240" w:lineRule="auto"/>
              <w:jc w:val="center"/>
              <w:cnfStyle w:val="101000000000" w:firstRow="1" w:lastRow="0" w:firstColumn="1" w:lastColumn="0" w:oddVBand="0" w:evenVBand="0" w:oddHBand="0" w:evenHBand="0" w:firstRowFirstColumn="0" w:firstRowLastColumn="0" w:lastRowFirstColumn="0" w:lastRowLastColumn="0"/>
              <w:rPr>
                <w:del w:id="1213" w:author="tao huang" w:date="2017-12-27T16:23:00Z"/>
                <w:rFonts w:eastAsia="Times New Roman" w:cs="Times New Roman"/>
                <w:b w:val="0"/>
                <w:color w:val="000000" w:themeColor="text1"/>
                <w:sz w:val="22"/>
                <w:rPrChange w:id="1214" w:author="tao huang" w:date="2017-12-27T15:18:00Z">
                  <w:rPr>
                    <w:del w:id="1215" w:author="tao huang" w:date="2017-12-27T16:23:00Z"/>
                    <w:rFonts w:eastAsia="Times New Roman" w:cs="Times New Roman"/>
                    <w:b w:val="0"/>
                    <w:color w:val="000000" w:themeColor="text1"/>
                    <w:sz w:val="22"/>
                  </w:rPr>
                </w:rPrChange>
              </w:rPr>
            </w:pPr>
            <w:del w:id="1216" w:author="tao huang" w:date="2017-12-27T16:23:00Z">
              <w:r w:rsidRPr="00D663CA" w:rsidDel="00822E55">
                <w:rPr>
                  <w:rFonts w:eastAsia="Times New Roman" w:cs="Times New Roman"/>
                  <w:b w:val="0"/>
                  <w:color w:val="000000" w:themeColor="text1"/>
                  <w:sz w:val="22"/>
                  <w:rPrChange w:id="1217" w:author="tao huang" w:date="2017-12-27T15:18:00Z">
                    <w:rPr>
                      <w:rFonts w:eastAsia="Times New Roman" w:cs="Times New Roman"/>
                      <w:b w:val="0"/>
                      <w:color w:val="000000" w:themeColor="text1"/>
                      <w:sz w:val="22"/>
                    </w:rPr>
                  </w:rPrChange>
                </w:rPr>
                <w:delText>Model with 5 factors</w:delText>
              </w:r>
            </w:del>
          </w:p>
        </w:tc>
      </w:tr>
      <w:tr w:rsidR="004617F2" w:rsidRPr="00D663CA" w:rsidDel="00822E55" w14:paraId="048F96C5" w14:textId="31F4C904" w:rsidTr="0045047F">
        <w:trPr>
          <w:cnfStyle w:val="000000100000" w:firstRow="0" w:lastRow="0" w:firstColumn="0" w:lastColumn="0" w:oddVBand="0" w:evenVBand="0" w:oddHBand="1" w:evenHBand="0" w:firstRowFirstColumn="0" w:firstRowLastColumn="0" w:lastRowFirstColumn="0" w:lastRowLastColumn="0"/>
          <w:trHeight w:val="20"/>
          <w:jc w:val="center"/>
          <w:del w:id="1218" w:author="tao huang" w:date="2017-12-27T16:23:00Z"/>
          <w:trPrChange w:id="1219"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220" w:author="tao huang" w:date="2017-12-27T15:20:00Z">
              <w:tcPr>
                <w:tcW w:w="3119" w:type="dxa"/>
                <w:shd w:val="clear" w:color="auto" w:fill="auto"/>
                <w:noWrap/>
                <w:hideMark/>
              </w:tcPr>
            </w:tcPrChange>
          </w:tcPr>
          <w:p w14:paraId="7A432E28" w14:textId="32BC1B19" w:rsidR="004617F2" w:rsidRPr="00D663CA" w:rsidDel="00822E55" w:rsidRDefault="004617F2" w:rsidP="000B121E">
            <w:pPr>
              <w:shd w:val="clear" w:color="auto" w:fill="FFFFFF" w:themeFill="background1"/>
              <w:spacing w:after="0" w:line="240" w:lineRule="auto"/>
              <w:jc w:val="center"/>
              <w:cnfStyle w:val="001000100000" w:firstRow="0" w:lastRow="0" w:firstColumn="1" w:lastColumn="0" w:oddVBand="0" w:evenVBand="0" w:oddHBand="1" w:evenHBand="0" w:firstRowFirstColumn="0" w:firstRowLastColumn="0" w:lastRowFirstColumn="0" w:lastRowLastColumn="0"/>
              <w:rPr>
                <w:del w:id="1221" w:author="tao huang" w:date="2017-12-27T16:23:00Z"/>
                <w:rFonts w:eastAsia="Times New Roman" w:cs="Times New Roman"/>
                <w:b w:val="0"/>
                <w:color w:val="000000" w:themeColor="text1"/>
                <w:sz w:val="22"/>
                <w:rPrChange w:id="1222" w:author="tao huang" w:date="2017-12-27T15:18:00Z">
                  <w:rPr>
                    <w:del w:id="1223" w:author="tao huang" w:date="2017-12-27T16:23:00Z"/>
                    <w:rFonts w:eastAsia="Times New Roman" w:cs="Times New Roman"/>
                    <w:b w:val="0"/>
                    <w:color w:val="000000" w:themeColor="text1"/>
                    <w:sz w:val="22"/>
                  </w:rPr>
                </w:rPrChange>
              </w:rPr>
            </w:pPr>
            <w:del w:id="1224" w:author="tao huang" w:date="2017-12-27T16:23:00Z">
              <w:r w:rsidRPr="00D663CA" w:rsidDel="00822E55">
                <w:rPr>
                  <w:rFonts w:eastAsia="Times New Roman" w:cs="Times New Roman"/>
                  <w:b w:val="0"/>
                  <w:color w:val="000000" w:themeColor="text1"/>
                  <w:sz w:val="22"/>
                  <w:rPrChange w:id="1225" w:author="tao huang" w:date="2017-12-27T15:18:00Z">
                    <w:rPr>
                      <w:rFonts w:eastAsia="Times New Roman" w:cs="Times New Roman"/>
                      <w:b w:val="0"/>
                      <w:color w:val="000000" w:themeColor="text1"/>
                      <w:sz w:val="22"/>
                    </w:rPr>
                  </w:rPrChange>
                </w:rPr>
                <w:delText>Horizon = 8</w:delText>
              </w:r>
            </w:del>
          </w:p>
        </w:tc>
        <w:tc>
          <w:tcPr>
            <w:tcW w:w="1984" w:type="dxa"/>
            <w:gridSpan w:val="2"/>
            <w:tcBorders>
              <w:right w:val="single" w:sz="4" w:space="0" w:color="auto"/>
            </w:tcBorders>
            <w:shd w:val="clear" w:color="auto" w:fill="auto"/>
            <w:noWrap/>
            <w:hideMark/>
            <w:tcPrChange w:id="1226" w:author="tao huang" w:date="2017-12-27T15:20:00Z">
              <w:tcPr>
                <w:tcW w:w="1984" w:type="dxa"/>
                <w:gridSpan w:val="2"/>
                <w:tcBorders>
                  <w:right w:val="single" w:sz="4" w:space="0" w:color="auto"/>
                </w:tcBorders>
                <w:shd w:val="clear" w:color="auto" w:fill="auto"/>
                <w:noWrap/>
                <w:hideMark/>
              </w:tcPr>
            </w:tcPrChange>
          </w:tcPr>
          <w:p w14:paraId="7E4EA226" w14:textId="75685D2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227" w:author="tao huang" w:date="2017-12-27T16:23:00Z"/>
                <w:rFonts w:eastAsia="Times New Roman" w:cs="Times New Roman"/>
                <w:color w:val="000000" w:themeColor="text1"/>
                <w:sz w:val="22"/>
                <w:rPrChange w:id="1228" w:author="tao huang" w:date="2017-12-27T15:18:00Z">
                  <w:rPr>
                    <w:del w:id="1229" w:author="tao huang" w:date="2017-12-27T16:23:00Z"/>
                    <w:rFonts w:eastAsia="Times New Roman" w:cs="Times New Roman"/>
                    <w:color w:val="000000" w:themeColor="text1"/>
                    <w:sz w:val="22"/>
                  </w:rPr>
                </w:rPrChange>
              </w:rPr>
            </w:pPr>
            <w:del w:id="1230" w:author="tao huang" w:date="2017-12-27T16:23:00Z">
              <w:r w:rsidRPr="00D663CA" w:rsidDel="00822E55">
                <w:rPr>
                  <w:rFonts w:eastAsia="Times New Roman" w:cs="Times New Roman"/>
                  <w:color w:val="000000" w:themeColor="text1"/>
                  <w:sz w:val="22"/>
                  <w:rPrChange w:id="1231" w:author="tao huang" w:date="2017-12-27T15:18:00Z">
                    <w:rPr>
                      <w:rFonts w:eastAsia="Times New Roman" w:cs="Times New Roman"/>
                      <w:color w:val="000000" w:themeColor="text1"/>
                      <w:sz w:val="22"/>
                    </w:rPr>
                  </w:rPrChange>
                </w:rPr>
                <w:delText>ADL-intra-EWC</w:delText>
              </w:r>
            </w:del>
          </w:p>
        </w:tc>
        <w:tc>
          <w:tcPr>
            <w:tcW w:w="2346" w:type="dxa"/>
            <w:gridSpan w:val="2"/>
            <w:tcBorders>
              <w:left w:val="single" w:sz="4" w:space="0" w:color="auto"/>
              <w:right w:val="single" w:sz="4" w:space="0" w:color="auto"/>
            </w:tcBorders>
            <w:shd w:val="clear" w:color="auto" w:fill="auto"/>
            <w:noWrap/>
            <w:hideMark/>
            <w:tcPrChange w:id="1232" w:author="tao huang" w:date="2017-12-27T15:20:00Z">
              <w:tcPr>
                <w:tcW w:w="1985" w:type="dxa"/>
                <w:gridSpan w:val="2"/>
                <w:tcBorders>
                  <w:left w:val="single" w:sz="4" w:space="0" w:color="auto"/>
                  <w:right w:val="single" w:sz="4" w:space="0" w:color="auto"/>
                </w:tcBorders>
                <w:shd w:val="clear" w:color="auto" w:fill="auto"/>
                <w:noWrap/>
                <w:hideMark/>
              </w:tcPr>
            </w:tcPrChange>
          </w:tcPr>
          <w:p w14:paraId="29AF821E" w14:textId="3FC9AD08"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233" w:author="tao huang" w:date="2017-12-27T16:23:00Z"/>
                <w:rFonts w:eastAsia="Times New Roman" w:cs="Times New Roman"/>
                <w:color w:val="000000" w:themeColor="text1"/>
                <w:sz w:val="22"/>
                <w:rPrChange w:id="1234" w:author="tao huang" w:date="2017-12-27T15:18:00Z">
                  <w:rPr>
                    <w:del w:id="1235" w:author="tao huang" w:date="2017-12-27T16:23:00Z"/>
                    <w:rFonts w:eastAsia="Times New Roman" w:cs="Times New Roman"/>
                    <w:color w:val="000000" w:themeColor="text1"/>
                    <w:sz w:val="22"/>
                  </w:rPr>
                </w:rPrChange>
              </w:rPr>
            </w:pPr>
            <w:del w:id="1236" w:author="tao huang" w:date="2017-12-27T16:23:00Z">
              <w:r w:rsidRPr="00D663CA" w:rsidDel="00822E55">
                <w:rPr>
                  <w:rFonts w:eastAsia="Times New Roman" w:cs="Times New Roman"/>
                  <w:color w:val="000000" w:themeColor="text1"/>
                  <w:sz w:val="22"/>
                  <w:rPrChange w:id="1237" w:author="tao huang" w:date="2017-12-27T15:18:00Z">
                    <w:rPr>
                      <w:rFonts w:eastAsia="Times New Roman" w:cs="Times New Roman"/>
                      <w:color w:val="000000" w:themeColor="text1"/>
                      <w:sz w:val="22"/>
                    </w:rPr>
                  </w:rPrChange>
                </w:rPr>
                <w:delText>ADL-own-EWC</w:delText>
              </w:r>
            </w:del>
          </w:p>
        </w:tc>
        <w:tc>
          <w:tcPr>
            <w:tcW w:w="2126" w:type="dxa"/>
            <w:gridSpan w:val="2"/>
            <w:tcBorders>
              <w:left w:val="single" w:sz="4" w:space="0" w:color="auto"/>
              <w:right w:val="single" w:sz="4" w:space="0" w:color="auto"/>
            </w:tcBorders>
            <w:shd w:val="clear" w:color="auto" w:fill="auto"/>
            <w:noWrap/>
            <w:hideMark/>
            <w:tcPrChange w:id="1238" w:author="tao huang" w:date="2017-12-27T15:20:00Z">
              <w:tcPr>
                <w:tcW w:w="2126" w:type="dxa"/>
                <w:gridSpan w:val="2"/>
                <w:tcBorders>
                  <w:left w:val="single" w:sz="4" w:space="0" w:color="auto"/>
                  <w:right w:val="single" w:sz="4" w:space="0" w:color="auto"/>
                </w:tcBorders>
                <w:shd w:val="clear" w:color="auto" w:fill="auto"/>
                <w:noWrap/>
                <w:hideMark/>
              </w:tcPr>
            </w:tcPrChange>
          </w:tcPr>
          <w:p w14:paraId="4D1F8B8B" w14:textId="36FFD11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239" w:author="tao huang" w:date="2017-12-27T16:23:00Z"/>
                <w:rFonts w:eastAsia="Times New Roman" w:cs="Times New Roman"/>
                <w:color w:val="000000" w:themeColor="text1"/>
                <w:sz w:val="22"/>
                <w:rPrChange w:id="1240" w:author="tao huang" w:date="2017-12-27T15:18:00Z">
                  <w:rPr>
                    <w:del w:id="1241" w:author="tao huang" w:date="2017-12-27T16:23:00Z"/>
                    <w:rFonts w:eastAsia="Times New Roman" w:cs="Times New Roman"/>
                    <w:color w:val="000000" w:themeColor="text1"/>
                    <w:sz w:val="22"/>
                  </w:rPr>
                </w:rPrChange>
              </w:rPr>
            </w:pPr>
            <w:del w:id="1242" w:author="tao huang" w:date="2017-12-27T16:23:00Z">
              <w:r w:rsidRPr="00D663CA" w:rsidDel="00822E55">
                <w:rPr>
                  <w:rFonts w:eastAsia="Times New Roman" w:cs="Times New Roman"/>
                  <w:color w:val="000000" w:themeColor="text1"/>
                  <w:sz w:val="22"/>
                  <w:rPrChange w:id="1243" w:author="tao huang" w:date="2017-12-27T15:18:00Z">
                    <w:rPr>
                      <w:rFonts w:eastAsia="Times New Roman" w:cs="Times New Roman"/>
                      <w:color w:val="000000" w:themeColor="text1"/>
                      <w:sz w:val="22"/>
                    </w:rPr>
                  </w:rPrChange>
                </w:rPr>
                <w:delText>ADL-intra-IC</w:delText>
              </w:r>
            </w:del>
          </w:p>
        </w:tc>
        <w:tc>
          <w:tcPr>
            <w:tcW w:w="1985" w:type="dxa"/>
            <w:gridSpan w:val="2"/>
            <w:tcBorders>
              <w:left w:val="single" w:sz="4" w:space="0" w:color="auto"/>
            </w:tcBorders>
            <w:shd w:val="clear" w:color="auto" w:fill="auto"/>
            <w:noWrap/>
            <w:hideMark/>
            <w:tcPrChange w:id="1244" w:author="tao huang" w:date="2017-12-27T15:20:00Z">
              <w:tcPr>
                <w:tcW w:w="1985" w:type="dxa"/>
                <w:gridSpan w:val="2"/>
                <w:tcBorders>
                  <w:left w:val="single" w:sz="4" w:space="0" w:color="auto"/>
                </w:tcBorders>
                <w:shd w:val="clear" w:color="auto" w:fill="auto"/>
                <w:noWrap/>
                <w:hideMark/>
              </w:tcPr>
            </w:tcPrChange>
          </w:tcPr>
          <w:p w14:paraId="4E393ABF" w14:textId="0F0445C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245" w:author="tao huang" w:date="2017-12-27T16:23:00Z"/>
                <w:rFonts w:eastAsia="Times New Roman" w:cs="Times New Roman"/>
                <w:color w:val="000000" w:themeColor="text1"/>
                <w:sz w:val="22"/>
                <w:rPrChange w:id="1246" w:author="tao huang" w:date="2017-12-27T15:18:00Z">
                  <w:rPr>
                    <w:del w:id="1247" w:author="tao huang" w:date="2017-12-27T16:23:00Z"/>
                    <w:rFonts w:eastAsia="Times New Roman" w:cs="Times New Roman"/>
                    <w:color w:val="000000" w:themeColor="text1"/>
                    <w:sz w:val="22"/>
                  </w:rPr>
                </w:rPrChange>
              </w:rPr>
            </w:pPr>
            <w:del w:id="1248" w:author="tao huang" w:date="2017-12-27T16:23:00Z">
              <w:r w:rsidRPr="00D663CA" w:rsidDel="00822E55">
                <w:rPr>
                  <w:rFonts w:eastAsia="Times New Roman" w:cs="Times New Roman"/>
                  <w:color w:val="000000" w:themeColor="text1"/>
                  <w:sz w:val="22"/>
                  <w:rPrChange w:id="1249" w:author="tao huang" w:date="2017-12-27T15:18:00Z">
                    <w:rPr>
                      <w:rFonts w:eastAsia="Times New Roman" w:cs="Times New Roman"/>
                      <w:color w:val="000000" w:themeColor="text1"/>
                      <w:sz w:val="22"/>
                    </w:rPr>
                  </w:rPrChange>
                </w:rPr>
                <w:delText>ADL-own-IC</w:delText>
              </w:r>
            </w:del>
          </w:p>
        </w:tc>
      </w:tr>
      <w:tr w:rsidR="004617F2" w:rsidRPr="00D663CA" w:rsidDel="00822E55" w14:paraId="31FEFE93" w14:textId="4B0F429B" w:rsidTr="0045047F">
        <w:trPr>
          <w:trHeight w:val="20"/>
          <w:jc w:val="center"/>
          <w:del w:id="1250" w:author="tao huang" w:date="2017-12-27T16:23:00Z"/>
          <w:trPrChange w:id="1251"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252" w:author="tao huang" w:date="2017-12-27T15:20:00Z">
              <w:tcPr>
                <w:tcW w:w="3119" w:type="dxa"/>
                <w:shd w:val="clear" w:color="auto" w:fill="auto"/>
                <w:noWrap/>
                <w:hideMark/>
              </w:tcPr>
            </w:tcPrChange>
          </w:tcPr>
          <w:p w14:paraId="1397ADD4" w14:textId="56A686CA" w:rsidR="004617F2" w:rsidRPr="00D663CA" w:rsidDel="00822E55" w:rsidRDefault="004617F2" w:rsidP="000B121E">
            <w:pPr>
              <w:shd w:val="clear" w:color="auto" w:fill="FFFFFF" w:themeFill="background1"/>
              <w:spacing w:after="0" w:line="240" w:lineRule="auto"/>
              <w:jc w:val="center"/>
              <w:rPr>
                <w:del w:id="1253" w:author="tao huang" w:date="2017-12-27T16:23:00Z"/>
                <w:rFonts w:eastAsia="Times New Roman" w:cs="Times New Roman"/>
                <w:b w:val="0"/>
                <w:color w:val="000000" w:themeColor="text1"/>
                <w:sz w:val="22"/>
                <w:rPrChange w:id="1254" w:author="tao huang" w:date="2017-12-27T15:18:00Z">
                  <w:rPr>
                    <w:del w:id="1255" w:author="tao huang" w:date="2017-12-27T16:23:00Z"/>
                    <w:rFonts w:eastAsia="Times New Roman" w:cs="Times New Roman"/>
                    <w:b w:val="0"/>
                    <w:color w:val="000000" w:themeColor="text1"/>
                    <w:sz w:val="22"/>
                  </w:rPr>
                </w:rPrChange>
              </w:rPr>
            </w:pPr>
            <w:del w:id="1256" w:author="tao huang" w:date="2017-12-27T16:23:00Z">
              <w:r w:rsidRPr="00D663CA" w:rsidDel="00822E55">
                <w:rPr>
                  <w:rFonts w:eastAsia="Times New Roman" w:cs="Times New Roman"/>
                  <w:b w:val="0"/>
                  <w:color w:val="000000" w:themeColor="text1"/>
                  <w:sz w:val="22"/>
                  <w:rPrChange w:id="1257" w:author="tao huang" w:date="2017-12-27T15:18:00Z">
                    <w:rPr>
                      <w:rFonts w:eastAsia="Times New Roman" w:cs="Times New Roman"/>
                      <w:b w:val="0"/>
                      <w:color w:val="000000" w:themeColor="text1"/>
                      <w:sz w:val="22"/>
                    </w:rPr>
                  </w:rPrChange>
                </w:rPr>
                <w:delText>Parameter/estimate and p-values</w:delText>
              </w:r>
            </w:del>
          </w:p>
        </w:tc>
        <w:tc>
          <w:tcPr>
            <w:tcW w:w="986" w:type="dxa"/>
            <w:shd w:val="clear" w:color="auto" w:fill="auto"/>
            <w:noWrap/>
            <w:hideMark/>
            <w:tcPrChange w:id="1258" w:author="tao huang" w:date="2017-12-27T15:20:00Z">
              <w:tcPr>
                <w:tcW w:w="986" w:type="dxa"/>
                <w:shd w:val="clear" w:color="auto" w:fill="auto"/>
                <w:noWrap/>
                <w:hideMark/>
              </w:tcPr>
            </w:tcPrChange>
          </w:tcPr>
          <w:p w14:paraId="3CF46293" w14:textId="4D8DC8A7"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59" w:author="tao huang" w:date="2017-12-27T16:23:00Z"/>
                <w:rFonts w:eastAsia="Times New Roman" w:cs="Times New Roman"/>
                <w:color w:val="000000" w:themeColor="text1"/>
                <w:sz w:val="22"/>
                <w:rPrChange w:id="1260" w:author="tao huang" w:date="2017-12-27T15:18:00Z">
                  <w:rPr>
                    <w:del w:id="1261" w:author="tao huang" w:date="2017-12-27T16:23:00Z"/>
                    <w:rFonts w:eastAsia="Times New Roman" w:cs="Times New Roman"/>
                    <w:color w:val="000000" w:themeColor="text1"/>
                    <w:sz w:val="22"/>
                  </w:rPr>
                </w:rPrChange>
              </w:rPr>
            </w:pPr>
            <w:del w:id="1262" w:author="tao huang" w:date="2017-12-27T16:23:00Z">
              <w:r w:rsidRPr="00D663CA" w:rsidDel="00822E55">
                <w:rPr>
                  <w:rFonts w:eastAsia="Times New Roman" w:cs="Times New Roman"/>
                  <w:color w:val="000000" w:themeColor="text1"/>
                  <w:sz w:val="22"/>
                  <w:rPrChange w:id="1263" w:author="tao huang" w:date="2017-12-27T15:18:00Z">
                    <w:rPr>
                      <w:rFonts w:eastAsia="Times New Roman" w:cs="Times New Roman"/>
                      <w:color w:val="000000" w:themeColor="text1"/>
                      <w:sz w:val="22"/>
                    </w:rPr>
                  </w:rPrChange>
                </w:rPr>
                <w:delText>Estimate</w:delText>
              </w:r>
            </w:del>
          </w:p>
        </w:tc>
        <w:tc>
          <w:tcPr>
            <w:tcW w:w="998" w:type="dxa"/>
            <w:tcBorders>
              <w:right w:val="single" w:sz="4" w:space="0" w:color="auto"/>
            </w:tcBorders>
            <w:shd w:val="clear" w:color="auto" w:fill="auto"/>
            <w:noWrap/>
            <w:hideMark/>
            <w:tcPrChange w:id="1264" w:author="tao huang" w:date="2017-12-27T15:20:00Z">
              <w:tcPr>
                <w:tcW w:w="998" w:type="dxa"/>
                <w:tcBorders>
                  <w:right w:val="single" w:sz="4" w:space="0" w:color="auto"/>
                </w:tcBorders>
                <w:shd w:val="clear" w:color="auto" w:fill="auto"/>
                <w:noWrap/>
                <w:hideMark/>
              </w:tcPr>
            </w:tcPrChange>
          </w:tcPr>
          <w:p w14:paraId="067682F6" w14:textId="53577D44"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65" w:author="tao huang" w:date="2017-12-27T16:23:00Z"/>
                <w:rFonts w:eastAsia="Times New Roman" w:cs="Times New Roman"/>
                <w:color w:val="000000" w:themeColor="text1"/>
                <w:sz w:val="22"/>
                <w:rPrChange w:id="1266" w:author="tao huang" w:date="2017-12-27T15:18:00Z">
                  <w:rPr>
                    <w:del w:id="1267" w:author="tao huang" w:date="2017-12-27T16:23:00Z"/>
                    <w:rFonts w:eastAsia="Times New Roman" w:cs="Times New Roman"/>
                    <w:color w:val="000000" w:themeColor="text1"/>
                    <w:sz w:val="22"/>
                  </w:rPr>
                </w:rPrChange>
              </w:rPr>
            </w:pPr>
            <w:del w:id="1268" w:author="tao huang" w:date="2017-12-27T16:23:00Z">
              <w:r w:rsidRPr="00D663CA" w:rsidDel="00822E55">
                <w:rPr>
                  <w:rFonts w:eastAsia="Times New Roman" w:cs="Times New Roman"/>
                  <w:color w:val="000000" w:themeColor="text1"/>
                  <w:sz w:val="22"/>
                  <w:rPrChange w:id="1269" w:author="tao huang" w:date="2017-12-27T15:18:00Z">
                    <w:rPr>
                      <w:rFonts w:eastAsia="Times New Roman" w:cs="Times New Roman"/>
                      <w:color w:val="000000" w:themeColor="text1"/>
                      <w:sz w:val="22"/>
                    </w:rPr>
                  </w:rPrChange>
                </w:rPr>
                <w:delText>P-value</w:delText>
              </w:r>
            </w:del>
          </w:p>
        </w:tc>
        <w:tc>
          <w:tcPr>
            <w:tcW w:w="1347" w:type="dxa"/>
            <w:tcBorders>
              <w:left w:val="single" w:sz="4" w:space="0" w:color="auto"/>
            </w:tcBorders>
            <w:shd w:val="clear" w:color="auto" w:fill="auto"/>
            <w:noWrap/>
            <w:hideMark/>
            <w:tcPrChange w:id="1270" w:author="tao huang" w:date="2017-12-27T15:20:00Z">
              <w:tcPr>
                <w:tcW w:w="986" w:type="dxa"/>
                <w:tcBorders>
                  <w:left w:val="single" w:sz="4" w:space="0" w:color="auto"/>
                </w:tcBorders>
                <w:shd w:val="clear" w:color="auto" w:fill="auto"/>
                <w:noWrap/>
                <w:hideMark/>
              </w:tcPr>
            </w:tcPrChange>
          </w:tcPr>
          <w:p w14:paraId="0B8ADDE1" w14:textId="5E6D884C"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71" w:author="tao huang" w:date="2017-12-27T16:23:00Z"/>
                <w:rFonts w:eastAsia="Times New Roman" w:cs="Times New Roman"/>
                <w:color w:val="000000" w:themeColor="text1"/>
                <w:sz w:val="22"/>
                <w:rPrChange w:id="1272" w:author="tao huang" w:date="2017-12-27T15:18:00Z">
                  <w:rPr>
                    <w:del w:id="1273" w:author="tao huang" w:date="2017-12-27T16:23:00Z"/>
                    <w:rFonts w:eastAsia="Times New Roman" w:cs="Times New Roman"/>
                    <w:color w:val="000000" w:themeColor="text1"/>
                    <w:sz w:val="22"/>
                  </w:rPr>
                </w:rPrChange>
              </w:rPr>
            </w:pPr>
            <w:del w:id="1274" w:author="tao huang" w:date="2017-12-27T16:23:00Z">
              <w:r w:rsidRPr="00D663CA" w:rsidDel="00822E55">
                <w:rPr>
                  <w:rFonts w:eastAsia="Times New Roman" w:cs="Times New Roman"/>
                  <w:color w:val="000000" w:themeColor="text1"/>
                  <w:sz w:val="22"/>
                  <w:rPrChange w:id="1275" w:author="tao huang" w:date="2017-12-27T15:18:00Z">
                    <w:rPr>
                      <w:rFonts w:eastAsia="Times New Roman" w:cs="Times New Roman"/>
                      <w:color w:val="000000" w:themeColor="text1"/>
                      <w:sz w:val="22"/>
                    </w:rPr>
                  </w:rPrChange>
                </w:rPr>
                <w:delText>Estimate</w:delText>
              </w:r>
            </w:del>
          </w:p>
        </w:tc>
        <w:tc>
          <w:tcPr>
            <w:tcW w:w="999" w:type="dxa"/>
            <w:tcBorders>
              <w:right w:val="single" w:sz="4" w:space="0" w:color="auto"/>
            </w:tcBorders>
            <w:shd w:val="clear" w:color="auto" w:fill="auto"/>
            <w:noWrap/>
            <w:hideMark/>
            <w:tcPrChange w:id="1276" w:author="tao huang" w:date="2017-12-27T15:20:00Z">
              <w:tcPr>
                <w:tcW w:w="999" w:type="dxa"/>
                <w:tcBorders>
                  <w:right w:val="single" w:sz="4" w:space="0" w:color="auto"/>
                </w:tcBorders>
                <w:shd w:val="clear" w:color="auto" w:fill="auto"/>
                <w:noWrap/>
                <w:hideMark/>
              </w:tcPr>
            </w:tcPrChange>
          </w:tcPr>
          <w:p w14:paraId="696EB14A" w14:textId="2B12A959"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77" w:author="tao huang" w:date="2017-12-27T16:23:00Z"/>
                <w:rFonts w:eastAsia="Times New Roman" w:cs="Times New Roman"/>
                <w:color w:val="000000" w:themeColor="text1"/>
                <w:sz w:val="22"/>
                <w:rPrChange w:id="1278" w:author="tao huang" w:date="2017-12-27T15:18:00Z">
                  <w:rPr>
                    <w:del w:id="1279" w:author="tao huang" w:date="2017-12-27T16:23:00Z"/>
                    <w:rFonts w:eastAsia="Times New Roman" w:cs="Times New Roman"/>
                    <w:color w:val="000000" w:themeColor="text1"/>
                    <w:sz w:val="22"/>
                  </w:rPr>
                </w:rPrChange>
              </w:rPr>
            </w:pPr>
            <w:del w:id="1280" w:author="tao huang" w:date="2017-12-27T16:23:00Z">
              <w:r w:rsidRPr="00D663CA" w:rsidDel="00822E55">
                <w:rPr>
                  <w:rFonts w:eastAsia="Times New Roman" w:cs="Times New Roman"/>
                  <w:color w:val="000000" w:themeColor="text1"/>
                  <w:sz w:val="22"/>
                  <w:rPrChange w:id="1281" w:author="tao huang" w:date="2017-12-27T15:18:00Z">
                    <w:rPr>
                      <w:rFonts w:eastAsia="Times New Roman" w:cs="Times New Roman"/>
                      <w:color w:val="000000" w:themeColor="text1"/>
                      <w:sz w:val="22"/>
                    </w:rPr>
                  </w:rPrChange>
                </w:rPr>
                <w:delText>P-value</w:delText>
              </w:r>
            </w:del>
          </w:p>
        </w:tc>
        <w:tc>
          <w:tcPr>
            <w:tcW w:w="986" w:type="dxa"/>
            <w:tcBorders>
              <w:left w:val="single" w:sz="4" w:space="0" w:color="auto"/>
            </w:tcBorders>
            <w:shd w:val="clear" w:color="auto" w:fill="auto"/>
            <w:noWrap/>
            <w:hideMark/>
            <w:tcPrChange w:id="1282" w:author="tao huang" w:date="2017-12-27T15:20:00Z">
              <w:tcPr>
                <w:tcW w:w="986" w:type="dxa"/>
                <w:tcBorders>
                  <w:left w:val="single" w:sz="4" w:space="0" w:color="auto"/>
                </w:tcBorders>
                <w:shd w:val="clear" w:color="auto" w:fill="auto"/>
                <w:noWrap/>
                <w:hideMark/>
              </w:tcPr>
            </w:tcPrChange>
          </w:tcPr>
          <w:p w14:paraId="569458B2" w14:textId="05F777BA"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83" w:author="tao huang" w:date="2017-12-27T16:23:00Z"/>
                <w:rFonts w:eastAsia="Times New Roman" w:cs="Times New Roman"/>
                <w:color w:val="000000" w:themeColor="text1"/>
                <w:sz w:val="22"/>
                <w:rPrChange w:id="1284" w:author="tao huang" w:date="2017-12-27T15:18:00Z">
                  <w:rPr>
                    <w:del w:id="1285" w:author="tao huang" w:date="2017-12-27T16:23:00Z"/>
                    <w:rFonts w:eastAsia="Times New Roman" w:cs="Times New Roman"/>
                    <w:color w:val="000000" w:themeColor="text1"/>
                    <w:sz w:val="22"/>
                  </w:rPr>
                </w:rPrChange>
              </w:rPr>
            </w:pPr>
            <w:del w:id="1286" w:author="tao huang" w:date="2017-12-27T16:23:00Z">
              <w:r w:rsidRPr="00D663CA" w:rsidDel="00822E55">
                <w:rPr>
                  <w:rFonts w:eastAsia="Times New Roman" w:cs="Times New Roman"/>
                  <w:color w:val="000000" w:themeColor="text1"/>
                  <w:sz w:val="22"/>
                  <w:rPrChange w:id="1287" w:author="tao huang" w:date="2017-12-27T15:18:00Z">
                    <w:rPr>
                      <w:rFonts w:eastAsia="Times New Roman" w:cs="Times New Roman"/>
                      <w:color w:val="000000" w:themeColor="text1"/>
                      <w:sz w:val="22"/>
                    </w:rPr>
                  </w:rPrChange>
                </w:rPr>
                <w:delText>Estimate</w:delText>
              </w:r>
            </w:del>
          </w:p>
        </w:tc>
        <w:tc>
          <w:tcPr>
            <w:tcW w:w="1140" w:type="dxa"/>
            <w:tcBorders>
              <w:right w:val="single" w:sz="4" w:space="0" w:color="auto"/>
            </w:tcBorders>
            <w:shd w:val="clear" w:color="auto" w:fill="auto"/>
            <w:noWrap/>
            <w:hideMark/>
            <w:tcPrChange w:id="1288" w:author="tao huang" w:date="2017-12-27T15:20:00Z">
              <w:tcPr>
                <w:tcW w:w="1140" w:type="dxa"/>
                <w:tcBorders>
                  <w:right w:val="single" w:sz="4" w:space="0" w:color="auto"/>
                </w:tcBorders>
                <w:shd w:val="clear" w:color="auto" w:fill="auto"/>
                <w:noWrap/>
                <w:hideMark/>
              </w:tcPr>
            </w:tcPrChange>
          </w:tcPr>
          <w:p w14:paraId="141B8553" w14:textId="01B8DD7C"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89" w:author="tao huang" w:date="2017-12-27T16:23:00Z"/>
                <w:rFonts w:eastAsia="Times New Roman" w:cs="Times New Roman"/>
                <w:color w:val="000000" w:themeColor="text1"/>
                <w:sz w:val="22"/>
                <w:rPrChange w:id="1290" w:author="tao huang" w:date="2017-12-27T15:18:00Z">
                  <w:rPr>
                    <w:del w:id="1291" w:author="tao huang" w:date="2017-12-27T16:23:00Z"/>
                    <w:rFonts w:eastAsia="Times New Roman" w:cs="Times New Roman"/>
                    <w:color w:val="000000" w:themeColor="text1"/>
                    <w:sz w:val="22"/>
                  </w:rPr>
                </w:rPrChange>
              </w:rPr>
            </w:pPr>
            <w:del w:id="1292" w:author="tao huang" w:date="2017-12-27T16:23:00Z">
              <w:r w:rsidRPr="00D663CA" w:rsidDel="00822E55">
                <w:rPr>
                  <w:rFonts w:eastAsia="Times New Roman" w:cs="Times New Roman"/>
                  <w:color w:val="000000" w:themeColor="text1"/>
                  <w:sz w:val="22"/>
                  <w:rPrChange w:id="1293" w:author="tao huang" w:date="2017-12-27T15:18:00Z">
                    <w:rPr>
                      <w:rFonts w:eastAsia="Times New Roman" w:cs="Times New Roman"/>
                      <w:color w:val="000000" w:themeColor="text1"/>
                      <w:sz w:val="22"/>
                    </w:rPr>
                  </w:rPrChange>
                </w:rPr>
                <w:delText>P-value</w:delText>
              </w:r>
            </w:del>
          </w:p>
        </w:tc>
        <w:tc>
          <w:tcPr>
            <w:tcW w:w="986" w:type="dxa"/>
            <w:tcBorders>
              <w:left w:val="single" w:sz="4" w:space="0" w:color="auto"/>
            </w:tcBorders>
            <w:shd w:val="clear" w:color="auto" w:fill="auto"/>
            <w:noWrap/>
            <w:hideMark/>
            <w:tcPrChange w:id="1294" w:author="tao huang" w:date="2017-12-27T15:20:00Z">
              <w:tcPr>
                <w:tcW w:w="986" w:type="dxa"/>
                <w:tcBorders>
                  <w:left w:val="single" w:sz="4" w:space="0" w:color="auto"/>
                </w:tcBorders>
                <w:shd w:val="clear" w:color="auto" w:fill="auto"/>
                <w:noWrap/>
                <w:hideMark/>
              </w:tcPr>
            </w:tcPrChange>
          </w:tcPr>
          <w:p w14:paraId="7ED680C3" w14:textId="2C159964"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295" w:author="tao huang" w:date="2017-12-27T16:23:00Z"/>
                <w:rFonts w:eastAsia="Times New Roman" w:cs="Times New Roman"/>
                <w:color w:val="000000" w:themeColor="text1"/>
                <w:sz w:val="22"/>
                <w:rPrChange w:id="1296" w:author="tao huang" w:date="2017-12-27T15:18:00Z">
                  <w:rPr>
                    <w:del w:id="1297" w:author="tao huang" w:date="2017-12-27T16:23:00Z"/>
                    <w:rFonts w:eastAsia="Times New Roman" w:cs="Times New Roman"/>
                    <w:color w:val="000000" w:themeColor="text1"/>
                    <w:sz w:val="22"/>
                  </w:rPr>
                </w:rPrChange>
              </w:rPr>
            </w:pPr>
            <w:del w:id="1298" w:author="tao huang" w:date="2017-12-27T16:23:00Z">
              <w:r w:rsidRPr="00D663CA" w:rsidDel="00822E55">
                <w:rPr>
                  <w:rFonts w:eastAsia="Times New Roman" w:cs="Times New Roman"/>
                  <w:color w:val="000000" w:themeColor="text1"/>
                  <w:sz w:val="22"/>
                  <w:rPrChange w:id="1299" w:author="tao huang" w:date="2017-12-27T15:18:00Z">
                    <w:rPr>
                      <w:rFonts w:eastAsia="Times New Roman" w:cs="Times New Roman"/>
                      <w:color w:val="000000" w:themeColor="text1"/>
                      <w:sz w:val="22"/>
                    </w:rPr>
                  </w:rPrChange>
                </w:rPr>
                <w:delText>Estimate</w:delText>
              </w:r>
            </w:del>
          </w:p>
        </w:tc>
        <w:tc>
          <w:tcPr>
            <w:tcW w:w="999" w:type="dxa"/>
            <w:shd w:val="clear" w:color="auto" w:fill="auto"/>
            <w:noWrap/>
            <w:hideMark/>
            <w:tcPrChange w:id="1300" w:author="tao huang" w:date="2017-12-27T15:20:00Z">
              <w:tcPr>
                <w:tcW w:w="999" w:type="dxa"/>
                <w:shd w:val="clear" w:color="auto" w:fill="auto"/>
                <w:noWrap/>
                <w:hideMark/>
              </w:tcPr>
            </w:tcPrChange>
          </w:tcPr>
          <w:p w14:paraId="0616C137" w14:textId="53AA65C6" w:rsidR="004617F2" w:rsidRPr="00D663CA" w:rsidDel="00822E55"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301" w:author="tao huang" w:date="2017-12-27T16:23:00Z"/>
                <w:rFonts w:eastAsia="Times New Roman" w:cs="Times New Roman"/>
                <w:color w:val="000000" w:themeColor="text1"/>
                <w:sz w:val="22"/>
                <w:rPrChange w:id="1302" w:author="tao huang" w:date="2017-12-27T15:18:00Z">
                  <w:rPr>
                    <w:del w:id="1303" w:author="tao huang" w:date="2017-12-27T16:23:00Z"/>
                    <w:rFonts w:eastAsia="Times New Roman" w:cs="Times New Roman"/>
                    <w:color w:val="000000" w:themeColor="text1"/>
                    <w:sz w:val="22"/>
                  </w:rPr>
                </w:rPrChange>
              </w:rPr>
            </w:pPr>
            <w:del w:id="1304" w:author="tao huang" w:date="2017-12-27T16:23:00Z">
              <w:r w:rsidRPr="00D663CA" w:rsidDel="00822E55">
                <w:rPr>
                  <w:rFonts w:eastAsia="Times New Roman" w:cs="Times New Roman"/>
                  <w:color w:val="000000" w:themeColor="text1"/>
                  <w:sz w:val="22"/>
                  <w:rPrChange w:id="1305" w:author="tao huang" w:date="2017-12-27T15:18:00Z">
                    <w:rPr>
                      <w:rFonts w:eastAsia="Times New Roman" w:cs="Times New Roman"/>
                      <w:color w:val="000000" w:themeColor="text1"/>
                      <w:sz w:val="22"/>
                    </w:rPr>
                  </w:rPrChange>
                </w:rPr>
                <w:delText>P-value</w:delText>
              </w:r>
            </w:del>
          </w:p>
        </w:tc>
      </w:tr>
      <w:tr w:rsidR="004617F2" w:rsidRPr="00D663CA" w:rsidDel="00822E55" w14:paraId="3AEE7265" w14:textId="091CA4CA" w:rsidTr="0045047F">
        <w:trPr>
          <w:cnfStyle w:val="000000100000" w:firstRow="0" w:lastRow="0" w:firstColumn="0" w:lastColumn="0" w:oddVBand="0" w:evenVBand="0" w:oddHBand="1" w:evenHBand="0" w:firstRowFirstColumn="0" w:firstRowLastColumn="0" w:lastRowFirstColumn="0" w:lastRowLastColumn="0"/>
          <w:trHeight w:val="20"/>
          <w:jc w:val="center"/>
          <w:del w:id="1306" w:author="tao huang" w:date="2017-12-27T16:23:00Z"/>
          <w:trPrChange w:id="1307"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308" w:author="tao huang" w:date="2017-12-27T15:20:00Z">
              <w:tcPr>
                <w:tcW w:w="3119" w:type="dxa"/>
                <w:shd w:val="clear" w:color="auto" w:fill="auto"/>
                <w:noWrap/>
                <w:hideMark/>
              </w:tcPr>
            </w:tcPrChange>
          </w:tcPr>
          <w:p w14:paraId="1E790B98" w14:textId="45A65946" w:rsidR="004617F2" w:rsidRPr="00D663CA" w:rsidDel="00822E55"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del w:id="1309" w:author="tao huang" w:date="2017-12-27T16:23:00Z"/>
                <w:rFonts w:eastAsia="Times New Roman" w:cs="Times New Roman"/>
                <w:b w:val="0"/>
                <w:i/>
                <w:color w:val="000000" w:themeColor="text1"/>
                <w:sz w:val="22"/>
                <w:rPrChange w:id="1310" w:author="tao huang" w:date="2017-12-27T15:18:00Z">
                  <w:rPr>
                    <w:del w:id="1311" w:author="tao huang" w:date="2017-12-27T16:23:00Z"/>
                    <w:rFonts w:eastAsia="Times New Roman" w:cs="Times New Roman"/>
                    <w:b w:val="0"/>
                    <w:i/>
                    <w:color w:val="000000" w:themeColor="text1"/>
                    <w:sz w:val="22"/>
                  </w:rPr>
                </w:rPrChange>
              </w:rPr>
            </w:pPr>
            <w:commentRangeStart w:id="1312"/>
            <w:del w:id="1313" w:author="tao huang" w:date="2017-12-27T15:20:00Z">
              <w:r w:rsidRPr="0045047F" w:rsidDel="0045047F">
                <w:rPr>
                  <w:rFonts w:eastAsia="Times New Roman" w:cs="Times New Roman"/>
                  <w:b w:val="0"/>
                  <w:i/>
                  <w:color w:val="000000" w:themeColor="text1"/>
                  <w:sz w:val="22"/>
                </w:rPr>
                <w:delText>Outliers and general variations</w:delText>
              </w:r>
              <w:commentRangeEnd w:id="1312"/>
              <w:r w:rsidR="002C199B" w:rsidRPr="00D663CA" w:rsidDel="0045047F">
                <w:rPr>
                  <w:rStyle w:val="CommentReference"/>
                  <w:rFonts w:cs="Times New Roman"/>
                  <w:b w:val="0"/>
                  <w:bCs w:val="0"/>
                  <w:sz w:val="22"/>
                  <w:szCs w:val="22"/>
                  <w:rPrChange w:id="1314" w:author="tao huang" w:date="2017-12-27T15:18:00Z">
                    <w:rPr>
                      <w:rStyle w:val="CommentReference"/>
                      <w:b w:val="0"/>
                      <w:bCs w:val="0"/>
                    </w:rPr>
                  </w:rPrChange>
                </w:rPr>
                <w:commentReference w:id="1312"/>
              </w:r>
            </w:del>
          </w:p>
        </w:tc>
        <w:tc>
          <w:tcPr>
            <w:tcW w:w="986" w:type="dxa"/>
            <w:shd w:val="clear" w:color="auto" w:fill="auto"/>
            <w:noWrap/>
            <w:hideMark/>
            <w:tcPrChange w:id="1315" w:author="tao huang" w:date="2017-12-27T15:20:00Z">
              <w:tcPr>
                <w:tcW w:w="986" w:type="dxa"/>
                <w:shd w:val="clear" w:color="auto" w:fill="auto"/>
                <w:noWrap/>
                <w:hideMark/>
              </w:tcPr>
            </w:tcPrChange>
          </w:tcPr>
          <w:p w14:paraId="24BE96EB" w14:textId="19BBB57D"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16" w:author="tao huang" w:date="2017-12-27T16:23:00Z"/>
                <w:rFonts w:eastAsia="Times New Roman" w:cs="Times New Roman"/>
                <w:color w:val="000000" w:themeColor="text1"/>
                <w:sz w:val="22"/>
                <w:rPrChange w:id="1317" w:author="tao huang" w:date="2017-12-27T15:18:00Z">
                  <w:rPr>
                    <w:del w:id="1318" w:author="tao huang" w:date="2017-12-27T16:23:00Z"/>
                    <w:rFonts w:eastAsia="Times New Roman" w:cs="Times New Roman"/>
                    <w:color w:val="000000" w:themeColor="text1"/>
                    <w:sz w:val="22"/>
                  </w:rPr>
                </w:rPrChange>
              </w:rPr>
            </w:pPr>
            <w:del w:id="1319" w:author="tao huang" w:date="2017-12-27T16:23:00Z">
              <w:r w:rsidRPr="00D663CA" w:rsidDel="00822E55">
                <w:rPr>
                  <w:rFonts w:eastAsia="Times New Roman" w:cs="Times New Roman"/>
                  <w:color w:val="000000" w:themeColor="text1"/>
                  <w:sz w:val="22"/>
                  <w:rPrChange w:id="1320" w:author="tao huang" w:date="2017-12-27T15:18:00Z">
                    <w:rPr>
                      <w:rFonts w:eastAsia="Times New Roman" w:cs="Times New Roman"/>
                      <w:color w:val="000000" w:themeColor="text1"/>
                      <w:sz w:val="22"/>
                    </w:rPr>
                  </w:rPrChange>
                </w:rPr>
                <w:delText>0.001</w:delText>
              </w:r>
            </w:del>
          </w:p>
        </w:tc>
        <w:tc>
          <w:tcPr>
            <w:tcW w:w="998" w:type="dxa"/>
            <w:tcBorders>
              <w:right w:val="single" w:sz="4" w:space="0" w:color="auto"/>
            </w:tcBorders>
            <w:shd w:val="clear" w:color="auto" w:fill="auto"/>
            <w:noWrap/>
            <w:hideMark/>
            <w:tcPrChange w:id="1321" w:author="tao huang" w:date="2017-12-27T15:20:00Z">
              <w:tcPr>
                <w:tcW w:w="998" w:type="dxa"/>
                <w:tcBorders>
                  <w:right w:val="single" w:sz="4" w:space="0" w:color="auto"/>
                </w:tcBorders>
                <w:shd w:val="clear" w:color="auto" w:fill="auto"/>
                <w:noWrap/>
                <w:hideMark/>
              </w:tcPr>
            </w:tcPrChange>
          </w:tcPr>
          <w:p w14:paraId="3EB080E6" w14:textId="512E34D5"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22" w:author="tao huang" w:date="2017-12-27T16:23:00Z"/>
                <w:rFonts w:eastAsia="Times New Roman" w:cs="Times New Roman"/>
                <w:color w:val="000000" w:themeColor="text1"/>
                <w:sz w:val="22"/>
                <w:rPrChange w:id="1323" w:author="tao huang" w:date="2017-12-27T15:18:00Z">
                  <w:rPr>
                    <w:del w:id="1324" w:author="tao huang" w:date="2017-12-27T16:23:00Z"/>
                    <w:rFonts w:eastAsia="Times New Roman" w:cs="Times New Roman"/>
                    <w:color w:val="000000" w:themeColor="text1"/>
                    <w:sz w:val="22"/>
                  </w:rPr>
                </w:rPrChange>
              </w:rPr>
            </w:pPr>
            <w:del w:id="1325" w:author="tao huang" w:date="2017-12-27T16:23:00Z">
              <w:r w:rsidRPr="00D663CA" w:rsidDel="00822E55">
                <w:rPr>
                  <w:rFonts w:eastAsia="Times New Roman" w:cs="Times New Roman"/>
                  <w:color w:val="000000" w:themeColor="text1"/>
                  <w:sz w:val="22"/>
                  <w:rPrChange w:id="1326" w:author="tao huang" w:date="2017-12-27T15:18:00Z">
                    <w:rPr>
                      <w:rFonts w:eastAsia="Times New Roman" w:cs="Times New Roman"/>
                      <w:color w:val="000000" w:themeColor="text1"/>
                      <w:sz w:val="22"/>
                    </w:rPr>
                  </w:rPrChange>
                </w:rPr>
                <w:delText>0.319</w:delText>
              </w:r>
            </w:del>
          </w:p>
        </w:tc>
        <w:tc>
          <w:tcPr>
            <w:tcW w:w="1347" w:type="dxa"/>
            <w:tcBorders>
              <w:left w:val="single" w:sz="4" w:space="0" w:color="auto"/>
            </w:tcBorders>
            <w:shd w:val="clear" w:color="auto" w:fill="auto"/>
            <w:noWrap/>
            <w:hideMark/>
            <w:tcPrChange w:id="1327" w:author="tao huang" w:date="2017-12-27T15:20:00Z">
              <w:tcPr>
                <w:tcW w:w="986" w:type="dxa"/>
                <w:tcBorders>
                  <w:left w:val="single" w:sz="4" w:space="0" w:color="auto"/>
                </w:tcBorders>
                <w:shd w:val="clear" w:color="auto" w:fill="auto"/>
                <w:noWrap/>
                <w:hideMark/>
              </w:tcPr>
            </w:tcPrChange>
          </w:tcPr>
          <w:p w14:paraId="144DD4FE" w14:textId="7743307D"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28" w:author="tao huang" w:date="2017-12-27T16:23:00Z"/>
                <w:rFonts w:eastAsia="Times New Roman" w:cs="Times New Roman"/>
                <w:color w:val="000000" w:themeColor="text1"/>
                <w:sz w:val="22"/>
                <w:rPrChange w:id="1329" w:author="tao huang" w:date="2017-12-27T15:18:00Z">
                  <w:rPr>
                    <w:del w:id="1330" w:author="tao huang" w:date="2017-12-27T16:23:00Z"/>
                    <w:rFonts w:eastAsia="Times New Roman" w:cs="Times New Roman"/>
                    <w:color w:val="000000" w:themeColor="text1"/>
                    <w:sz w:val="22"/>
                  </w:rPr>
                </w:rPrChange>
              </w:rPr>
            </w:pPr>
            <w:commentRangeStart w:id="1331"/>
            <w:del w:id="1332" w:author="tao huang" w:date="2017-12-27T16:23:00Z">
              <w:r w:rsidRPr="00D663CA" w:rsidDel="00822E55">
                <w:rPr>
                  <w:rFonts w:eastAsia="Times New Roman" w:cs="Times New Roman"/>
                  <w:color w:val="000000" w:themeColor="text1"/>
                  <w:sz w:val="22"/>
                  <w:rPrChange w:id="1333" w:author="tao huang" w:date="2017-12-27T15:18:00Z">
                    <w:rPr>
                      <w:rFonts w:eastAsia="Times New Roman" w:cs="Times New Roman"/>
                      <w:color w:val="000000" w:themeColor="text1"/>
                      <w:sz w:val="22"/>
                    </w:rPr>
                  </w:rPrChange>
                </w:rPr>
                <w:delText>0</w:delText>
              </w:r>
              <w:commentRangeEnd w:id="1331"/>
              <w:r w:rsidR="002C199B" w:rsidRPr="00D663CA" w:rsidDel="00822E55">
                <w:rPr>
                  <w:rStyle w:val="CommentReference"/>
                  <w:rFonts w:cs="Times New Roman"/>
                  <w:sz w:val="22"/>
                  <w:szCs w:val="22"/>
                  <w:rPrChange w:id="1334" w:author="tao huang" w:date="2017-12-27T15:18:00Z">
                    <w:rPr>
                      <w:rStyle w:val="CommentReference"/>
                    </w:rPr>
                  </w:rPrChange>
                </w:rPr>
                <w:commentReference w:id="1331"/>
              </w:r>
              <w:r w:rsidRPr="00D663CA" w:rsidDel="00822E55">
                <w:rPr>
                  <w:rFonts w:eastAsia="Times New Roman" w:cs="Times New Roman"/>
                  <w:color w:val="000000" w:themeColor="text1"/>
                  <w:sz w:val="22"/>
                  <w:rPrChange w:id="1335" w:author="tao huang" w:date="2017-12-27T15:18:00Z">
                    <w:rPr>
                      <w:rFonts w:eastAsia="Times New Roman" w:cs="Times New Roman"/>
                      <w:color w:val="000000" w:themeColor="text1"/>
                      <w:sz w:val="22"/>
                    </w:rPr>
                  </w:rPrChange>
                </w:rPr>
                <w:delText>.001</w:delText>
              </w:r>
            </w:del>
          </w:p>
        </w:tc>
        <w:tc>
          <w:tcPr>
            <w:tcW w:w="999" w:type="dxa"/>
            <w:tcBorders>
              <w:right w:val="single" w:sz="4" w:space="0" w:color="auto"/>
            </w:tcBorders>
            <w:shd w:val="clear" w:color="auto" w:fill="auto"/>
            <w:noWrap/>
            <w:hideMark/>
            <w:tcPrChange w:id="1336" w:author="tao huang" w:date="2017-12-27T15:20:00Z">
              <w:tcPr>
                <w:tcW w:w="999" w:type="dxa"/>
                <w:tcBorders>
                  <w:right w:val="single" w:sz="4" w:space="0" w:color="auto"/>
                </w:tcBorders>
                <w:shd w:val="clear" w:color="auto" w:fill="auto"/>
                <w:noWrap/>
                <w:hideMark/>
              </w:tcPr>
            </w:tcPrChange>
          </w:tcPr>
          <w:p w14:paraId="08F0DB29" w14:textId="67A8223F"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37" w:author="tao huang" w:date="2017-12-27T16:23:00Z"/>
                <w:rFonts w:eastAsia="Times New Roman" w:cs="Times New Roman"/>
                <w:color w:val="000000" w:themeColor="text1"/>
                <w:sz w:val="22"/>
                <w:rPrChange w:id="1338" w:author="tao huang" w:date="2017-12-27T15:18:00Z">
                  <w:rPr>
                    <w:del w:id="1339" w:author="tao huang" w:date="2017-12-27T16:23:00Z"/>
                    <w:rFonts w:eastAsia="Times New Roman" w:cs="Times New Roman"/>
                    <w:color w:val="000000" w:themeColor="text1"/>
                    <w:sz w:val="22"/>
                  </w:rPr>
                </w:rPrChange>
              </w:rPr>
            </w:pPr>
            <w:del w:id="1340" w:author="tao huang" w:date="2017-12-27T16:23:00Z">
              <w:r w:rsidRPr="00D663CA" w:rsidDel="00822E55">
                <w:rPr>
                  <w:rFonts w:eastAsia="Times New Roman" w:cs="Times New Roman"/>
                  <w:color w:val="000000" w:themeColor="text1"/>
                  <w:sz w:val="22"/>
                  <w:rPrChange w:id="1341" w:author="tao huang" w:date="2017-12-27T15:18:00Z">
                    <w:rPr>
                      <w:rFonts w:eastAsia="Times New Roman" w:cs="Times New Roman"/>
                      <w:color w:val="000000" w:themeColor="text1"/>
                      <w:sz w:val="22"/>
                    </w:rPr>
                  </w:rPrChange>
                </w:rPr>
                <w:delText>0.321</w:delText>
              </w:r>
            </w:del>
          </w:p>
        </w:tc>
        <w:tc>
          <w:tcPr>
            <w:tcW w:w="986" w:type="dxa"/>
            <w:tcBorders>
              <w:left w:val="single" w:sz="4" w:space="0" w:color="auto"/>
            </w:tcBorders>
            <w:shd w:val="clear" w:color="auto" w:fill="auto"/>
            <w:noWrap/>
            <w:hideMark/>
            <w:tcPrChange w:id="1342" w:author="tao huang" w:date="2017-12-27T15:20:00Z">
              <w:tcPr>
                <w:tcW w:w="986" w:type="dxa"/>
                <w:tcBorders>
                  <w:left w:val="single" w:sz="4" w:space="0" w:color="auto"/>
                </w:tcBorders>
                <w:shd w:val="clear" w:color="auto" w:fill="auto"/>
                <w:noWrap/>
                <w:hideMark/>
              </w:tcPr>
            </w:tcPrChange>
          </w:tcPr>
          <w:p w14:paraId="1B1460EE" w14:textId="3836A806"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43" w:author="tao huang" w:date="2017-12-27T16:23:00Z"/>
                <w:rFonts w:eastAsia="Times New Roman" w:cs="Times New Roman"/>
                <w:bCs/>
                <w:color w:val="000000" w:themeColor="text1"/>
                <w:sz w:val="22"/>
                <w:rPrChange w:id="1344" w:author="tao huang" w:date="2017-12-27T15:18:00Z">
                  <w:rPr>
                    <w:del w:id="1345" w:author="tao huang" w:date="2017-12-27T16:23:00Z"/>
                    <w:rFonts w:eastAsia="Times New Roman" w:cs="Times New Roman"/>
                    <w:bCs/>
                    <w:color w:val="000000" w:themeColor="text1"/>
                    <w:sz w:val="22"/>
                  </w:rPr>
                </w:rPrChange>
              </w:rPr>
            </w:pPr>
            <w:del w:id="1346" w:author="tao huang" w:date="2017-12-27T16:23:00Z">
              <w:r w:rsidRPr="00D663CA" w:rsidDel="00822E55">
                <w:rPr>
                  <w:rFonts w:eastAsia="Times New Roman" w:cs="Times New Roman"/>
                  <w:bCs/>
                  <w:color w:val="000000" w:themeColor="text1"/>
                  <w:sz w:val="22"/>
                  <w:rPrChange w:id="1347" w:author="tao huang" w:date="2017-12-27T15:18:00Z">
                    <w:rPr>
                      <w:rFonts w:eastAsia="Times New Roman" w:cs="Times New Roman"/>
                      <w:bCs/>
                      <w:color w:val="000000" w:themeColor="text1"/>
                      <w:sz w:val="22"/>
                    </w:rPr>
                  </w:rPrChange>
                </w:rPr>
                <w:delText>-0.010</w:delText>
              </w:r>
            </w:del>
          </w:p>
        </w:tc>
        <w:tc>
          <w:tcPr>
            <w:tcW w:w="1140" w:type="dxa"/>
            <w:tcBorders>
              <w:right w:val="single" w:sz="4" w:space="0" w:color="auto"/>
            </w:tcBorders>
            <w:shd w:val="clear" w:color="auto" w:fill="auto"/>
            <w:noWrap/>
            <w:hideMark/>
            <w:tcPrChange w:id="1348" w:author="tao huang" w:date="2017-12-27T15:20:00Z">
              <w:tcPr>
                <w:tcW w:w="1140" w:type="dxa"/>
                <w:tcBorders>
                  <w:right w:val="single" w:sz="4" w:space="0" w:color="auto"/>
                </w:tcBorders>
                <w:shd w:val="clear" w:color="auto" w:fill="auto"/>
                <w:noWrap/>
                <w:hideMark/>
              </w:tcPr>
            </w:tcPrChange>
          </w:tcPr>
          <w:p w14:paraId="77D7444D" w14:textId="23D8BF8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49" w:author="tao huang" w:date="2017-12-27T16:23:00Z"/>
                <w:rFonts w:eastAsia="Times New Roman" w:cs="Times New Roman"/>
                <w:bCs/>
                <w:color w:val="000000" w:themeColor="text1"/>
                <w:sz w:val="22"/>
                <w:rPrChange w:id="1350" w:author="tao huang" w:date="2017-12-27T15:18:00Z">
                  <w:rPr>
                    <w:del w:id="1351" w:author="tao huang" w:date="2017-12-27T16:23:00Z"/>
                    <w:rFonts w:eastAsia="Times New Roman" w:cs="Times New Roman"/>
                    <w:bCs/>
                    <w:color w:val="000000" w:themeColor="text1"/>
                    <w:sz w:val="22"/>
                  </w:rPr>
                </w:rPrChange>
              </w:rPr>
            </w:pPr>
            <w:del w:id="1352" w:author="tao huang" w:date="2017-12-27T16:23:00Z">
              <w:r w:rsidRPr="00D663CA" w:rsidDel="00822E55">
                <w:rPr>
                  <w:rFonts w:eastAsia="Times New Roman" w:cs="Times New Roman"/>
                  <w:bCs/>
                  <w:color w:val="000000" w:themeColor="text1"/>
                  <w:sz w:val="22"/>
                  <w:rPrChange w:id="1353" w:author="tao huang" w:date="2017-12-27T15:18:00Z">
                    <w:rPr>
                      <w:rFonts w:eastAsia="Times New Roman" w:cs="Times New Roman"/>
                      <w:bCs/>
                      <w:color w:val="000000" w:themeColor="text1"/>
                      <w:sz w:val="22"/>
                    </w:rPr>
                  </w:rPrChange>
                </w:rPr>
                <w:delText>0.000</w:delText>
              </w:r>
            </w:del>
          </w:p>
        </w:tc>
        <w:tc>
          <w:tcPr>
            <w:tcW w:w="986" w:type="dxa"/>
            <w:tcBorders>
              <w:left w:val="single" w:sz="4" w:space="0" w:color="auto"/>
            </w:tcBorders>
            <w:shd w:val="clear" w:color="auto" w:fill="auto"/>
            <w:noWrap/>
            <w:hideMark/>
            <w:tcPrChange w:id="1354" w:author="tao huang" w:date="2017-12-27T15:20:00Z">
              <w:tcPr>
                <w:tcW w:w="986" w:type="dxa"/>
                <w:tcBorders>
                  <w:left w:val="single" w:sz="4" w:space="0" w:color="auto"/>
                </w:tcBorders>
                <w:shd w:val="clear" w:color="auto" w:fill="auto"/>
                <w:noWrap/>
                <w:hideMark/>
              </w:tcPr>
            </w:tcPrChange>
          </w:tcPr>
          <w:p w14:paraId="186446DF" w14:textId="4D39681A"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55" w:author="tao huang" w:date="2017-12-27T16:23:00Z"/>
                <w:rFonts w:eastAsia="Times New Roman" w:cs="Times New Roman"/>
                <w:bCs/>
                <w:color w:val="000000" w:themeColor="text1"/>
                <w:sz w:val="22"/>
                <w:rPrChange w:id="1356" w:author="tao huang" w:date="2017-12-27T15:18:00Z">
                  <w:rPr>
                    <w:del w:id="1357" w:author="tao huang" w:date="2017-12-27T16:23:00Z"/>
                    <w:rFonts w:eastAsia="Times New Roman" w:cs="Times New Roman"/>
                    <w:bCs/>
                    <w:color w:val="000000" w:themeColor="text1"/>
                    <w:sz w:val="22"/>
                  </w:rPr>
                </w:rPrChange>
              </w:rPr>
            </w:pPr>
            <w:del w:id="1358" w:author="tao huang" w:date="2017-12-27T16:23:00Z">
              <w:r w:rsidRPr="00D663CA" w:rsidDel="00822E55">
                <w:rPr>
                  <w:rFonts w:eastAsia="Times New Roman" w:cs="Times New Roman"/>
                  <w:bCs/>
                  <w:color w:val="000000" w:themeColor="text1"/>
                  <w:sz w:val="22"/>
                  <w:rPrChange w:id="1359" w:author="tao huang" w:date="2017-12-27T15:18:00Z">
                    <w:rPr>
                      <w:rFonts w:eastAsia="Times New Roman" w:cs="Times New Roman"/>
                      <w:bCs/>
                      <w:color w:val="000000" w:themeColor="text1"/>
                      <w:sz w:val="22"/>
                    </w:rPr>
                  </w:rPrChange>
                </w:rPr>
                <w:delText>-0.014</w:delText>
              </w:r>
            </w:del>
          </w:p>
        </w:tc>
        <w:tc>
          <w:tcPr>
            <w:tcW w:w="999" w:type="dxa"/>
            <w:shd w:val="clear" w:color="auto" w:fill="auto"/>
            <w:noWrap/>
            <w:hideMark/>
            <w:tcPrChange w:id="1360" w:author="tao huang" w:date="2017-12-27T15:20:00Z">
              <w:tcPr>
                <w:tcW w:w="999" w:type="dxa"/>
                <w:shd w:val="clear" w:color="auto" w:fill="auto"/>
                <w:noWrap/>
                <w:hideMark/>
              </w:tcPr>
            </w:tcPrChange>
          </w:tcPr>
          <w:p w14:paraId="59FF8717" w14:textId="2E5B8C28"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361" w:author="tao huang" w:date="2017-12-27T16:23:00Z"/>
                <w:rFonts w:eastAsia="Times New Roman" w:cs="Times New Roman"/>
                <w:bCs/>
                <w:color w:val="000000" w:themeColor="text1"/>
                <w:sz w:val="22"/>
                <w:rPrChange w:id="1362" w:author="tao huang" w:date="2017-12-27T15:18:00Z">
                  <w:rPr>
                    <w:del w:id="1363" w:author="tao huang" w:date="2017-12-27T16:23:00Z"/>
                    <w:rFonts w:eastAsia="Times New Roman" w:cs="Times New Roman"/>
                    <w:bCs/>
                    <w:color w:val="000000" w:themeColor="text1"/>
                    <w:sz w:val="22"/>
                  </w:rPr>
                </w:rPrChange>
              </w:rPr>
            </w:pPr>
            <w:del w:id="1364" w:author="tao huang" w:date="2017-12-27T16:23:00Z">
              <w:r w:rsidRPr="00D663CA" w:rsidDel="00822E55">
                <w:rPr>
                  <w:rFonts w:eastAsia="Times New Roman" w:cs="Times New Roman"/>
                  <w:bCs/>
                  <w:color w:val="000000" w:themeColor="text1"/>
                  <w:sz w:val="22"/>
                  <w:rPrChange w:id="1365" w:author="tao huang" w:date="2017-12-27T15:18:00Z">
                    <w:rPr>
                      <w:rFonts w:eastAsia="Times New Roman" w:cs="Times New Roman"/>
                      <w:bCs/>
                      <w:color w:val="000000" w:themeColor="text1"/>
                      <w:sz w:val="22"/>
                    </w:rPr>
                  </w:rPrChange>
                </w:rPr>
                <w:delText>0.000</w:delText>
              </w:r>
            </w:del>
          </w:p>
        </w:tc>
      </w:tr>
      <w:tr w:rsidR="004617F2" w:rsidRPr="00D663CA" w:rsidDel="00822E55" w14:paraId="59BD79BA" w14:textId="10A85F83" w:rsidTr="0045047F">
        <w:trPr>
          <w:trHeight w:val="20"/>
          <w:jc w:val="center"/>
          <w:del w:id="1366" w:author="tao huang" w:date="2017-12-27T16:23:00Z"/>
          <w:trPrChange w:id="1367"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368" w:author="tao huang" w:date="2017-12-27T15:20:00Z">
              <w:tcPr>
                <w:tcW w:w="3119" w:type="dxa"/>
                <w:shd w:val="clear" w:color="auto" w:fill="auto"/>
                <w:noWrap/>
                <w:hideMark/>
              </w:tcPr>
            </w:tcPrChange>
          </w:tcPr>
          <w:p w14:paraId="68A75BE3" w14:textId="2AEA8D16" w:rsidR="004617F2" w:rsidRPr="00D663CA" w:rsidDel="00822E55" w:rsidRDefault="004617F2" w:rsidP="000B121E">
            <w:pPr>
              <w:shd w:val="clear" w:color="auto" w:fill="FFFFFF" w:themeFill="background1"/>
              <w:spacing w:after="0" w:line="240" w:lineRule="auto"/>
              <w:rPr>
                <w:del w:id="1369" w:author="tao huang" w:date="2017-12-27T16:23:00Z"/>
                <w:rFonts w:eastAsia="Times New Roman" w:cs="Times New Roman"/>
                <w:b w:val="0"/>
                <w:i/>
                <w:color w:val="000000" w:themeColor="text1"/>
                <w:sz w:val="22"/>
                <w:rPrChange w:id="1370" w:author="tao huang" w:date="2017-12-27T15:18:00Z">
                  <w:rPr>
                    <w:del w:id="1371" w:author="tao huang" w:date="2017-12-27T16:23:00Z"/>
                    <w:rFonts w:eastAsia="Times New Roman" w:cs="Times New Roman"/>
                    <w:b w:val="0"/>
                    <w:i/>
                    <w:color w:val="000000" w:themeColor="text1"/>
                    <w:sz w:val="22"/>
                  </w:rPr>
                </w:rPrChange>
              </w:rPr>
            </w:pPr>
            <w:del w:id="1372" w:author="tao huang" w:date="2017-12-27T16:23:00Z">
              <w:r w:rsidRPr="00D663CA" w:rsidDel="00822E55">
                <w:rPr>
                  <w:rFonts w:eastAsia="Times New Roman" w:cs="Times New Roman"/>
                  <w:b w:val="0"/>
                  <w:i/>
                  <w:color w:val="000000" w:themeColor="text1"/>
                  <w:sz w:val="22"/>
                  <w:rPrChange w:id="1373" w:author="tao huang" w:date="2017-12-27T15:18:00Z">
                    <w:rPr>
                      <w:rFonts w:eastAsia="Times New Roman" w:cs="Times New Roman"/>
                      <w:b w:val="0"/>
                      <w:i/>
                      <w:color w:val="000000" w:themeColor="text1"/>
                      <w:sz w:val="22"/>
                    </w:rPr>
                  </w:rPrChange>
                </w:rPr>
                <w:delText>Sales level and variation</w:delText>
              </w:r>
            </w:del>
          </w:p>
        </w:tc>
        <w:tc>
          <w:tcPr>
            <w:tcW w:w="986" w:type="dxa"/>
            <w:shd w:val="clear" w:color="auto" w:fill="auto"/>
            <w:noWrap/>
            <w:hideMark/>
            <w:tcPrChange w:id="1374" w:author="tao huang" w:date="2017-12-27T15:20:00Z">
              <w:tcPr>
                <w:tcW w:w="986" w:type="dxa"/>
                <w:shd w:val="clear" w:color="auto" w:fill="auto"/>
                <w:noWrap/>
                <w:hideMark/>
              </w:tcPr>
            </w:tcPrChange>
          </w:tcPr>
          <w:p w14:paraId="777D1370" w14:textId="03334536"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375" w:author="tao huang" w:date="2017-12-27T16:23:00Z"/>
                <w:rFonts w:eastAsia="Times New Roman" w:cs="Times New Roman"/>
                <w:color w:val="000000" w:themeColor="text1"/>
                <w:sz w:val="22"/>
                <w:rPrChange w:id="1376" w:author="tao huang" w:date="2017-12-27T15:18:00Z">
                  <w:rPr>
                    <w:del w:id="1377" w:author="tao huang" w:date="2017-12-27T16:23:00Z"/>
                    <w:rFonts w:eastAsia="Times New Roman" w:cs="Times New Roman"/>
                    <w:color w:val="000000" w:themeColor="text1"/>
                    <w:sz w:val="22"/>
                  </w:rPr>
                </w:rPrChange>
              </w:rPr>
            </w:pPr>
            <w:del w:id="1378" w:author="tao huang" w:date="2017-12-27T16:23:00Z">
              <w:r w:rsidRPr="00D663CA" w:rsidDel="00822E55">
                <w:rPr>
                  <w:rFonts w:eastAsia="Times New Roman" w:cs="Times New Roman"/>
                  <w:color w:val="000000" w:themeColor="text1"/>
                  <w:sz w:val="22"/>
                  <w:rPrChange w:id="1379" w:author="tao huang" w:date="2017-12-27T15:18:00Z">
                    <w:rPr>
                      <w:rFonts w:eastAsia="Times New Roman" w:cs="Times New Roman"/>
                      <w:color w:val="000000" w:themeColor="text1"/>
                      <w:sz w:val="22"/>
                    </w:rPr>
                  </w:rPrChange>
                </w:rPr>
                <w:delText>0.001</w:delText>
              </w:r>
            </w:del>
          </w:p>
        </w:tc>
        <w:tc>
          <w:tcPr>
            <w:tcW w:w="998" w:type="dxa"/>
            <w:tcBorders>
              <w:right w:val="single" w:sz="4" w:space="0" w:color="auto"/>
            </w:tcBorders>
            <w:shd w:val="clear" w:color="auto" w:fill="auto"/>
            <w:noWrap/>
            <w:hideMark/>
            <w:tcPrChange w:id="1380" w:author="tao huang" w:date="2017-12-27T15:20:00Z">
              <w:tcPr>
                <w:tcW w:w="998" w:type="dxa"/>
                <w:tcBorders>
                  <w:right w:val="single" w:sz="4" w:space="0" w:color="auto"/>
                </w:tcBorders>
                <w:shd w:val="clear" w:color="auto" w:fill="auto"/>
                <w:noWrap/>
                <w:hideMark/>
              </w:tcPr>
            </w:tcPrChange>
          </w:tcPr>
          <w:p w14:paraId="145FB92F" w14:textId="60F2CF47"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381" w:author="tao huang" w:date="2017-12-27T16:23:00Z"/>
                <w:rFonts w:eastAsia="Times New Roman" w:cs="Times New Roman"/>
                <w:color w:val="000000" w:themeColor="text1"/>
                <w:sz w:val="22"/>
                <w:rPrChange w:id="1382" w:author="tao huang" w:date="2017-12-27T15:18:00Z">
                  <w:rPr>
                    <w:del w:id="1383" w:author="tao huang" w:date="2017-12-27T16:23:00Z"/>
                    <w:rFonts w:eastAsia="Times New Roman" w:cs="Times New Roman"/>
                    <w:color w:val="000000" w:themeColor="text1"/>
                    <w:sz w:val="22"/>
                  </w:rPr>
                </w:rPrChange>
              </w:rPr>
            </w:pPr>
            <w:del w:id="1384" w:author="tao huang" w:date="2017-12-27T16:23:00Z">
              <w:r w:rsidRPr="00D663CA" w:rsidDel="00822E55">
                <w:rPr>
                  <w:rFonts w:eastAsia="Times New Roman" w:cs="Times New Roman"/>
                  <w:color w:val="000000" w:themeColor="text1"/>
                  <w:sz w:val="22"/>
                  <w:rPrChange w:id="1385" w:author="tao huang" w:date="2017-12-27T15:18:00Z">
                    <w:rPr>
                      <w:rFonts w:eastAsia="Times New Roman" w:cs="Times New Roman"/>
                      <w:color w:val="000000" w:themeColor="text1"/>
                      <w:sz w:val="22"/>
                    </w:rPr>
                  </w:rPrChange>
                </w:rPr>
                <w:delText>0.134</w:delText>
              </w:r>
            </w:del>
          </w:p>
        </w:tc>
        <w:tc>
          <w:tcPr>
            <w:tcW w:w="1347" w:type="dxa"/>
            <w:tcBorders>
              <w:left w:val="single" w:sz="4" w:space="0" w:color="auto"/>
            </w:tcBorders>
            <w:shd w:val="clear" w:color="auto" w:fill="auto"/>
            <w:noWrap/>
            <w:hideMark/>
            <w:tcPrChange w:id="1386" w:author="tao huang" w:date="2017-12-27T15:20:00Z">
              <w:tcPr>
                <w:tcW w:w="986" w:type="dxa"/>
                <w:tcBorders>
                  <w:left w:val="single" w:sz="4" w:space="0" w:color="auto"/>
                </w:tcBorders>
                <w:shd w:val="clear" w:color="auto" w:fill="auto"/>
                <w:noWrap/>
                <w:hideMark/>
              </w:tcPr>
            </w:tcPrChange>
          </w:tcPr>
          <w:p w14:paraId="374FFF8A" w14:textId="5E06CC82"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387" w:author="tao huang" w:date="2017-12-27T16:23:00Z"/>
                <w:rFonts w:eastAsia="Times New Roman" w:cs="Times New Roman"/>
                <w:color w:val="000000" w:themeColor="text1"/>
                <w:sz w:val="22"/>
                <w:rPrChange w:id="1388" w:author="tao huang" w:date="2017-12-27T15:18:00Z">
                  <w:rPr>
                    <w:del w:id="1389" w:author="tao huang" w:date="2017-12-27T16:23:00Z"/>
                    <w:rFonts w:eastAsia="Times New Roman" w:cs="Times New Roman"/>
                    <w:color w:val="000000" w:themeColor="text1"/>
                    <w:sz w:val="22"/>
                  </w:rPr>
                </w:rPrChange>
              </w:rPr>
            </w:pPr>
            <w:del w:id="1390" w:author="tao huang" w:date="2017-12-27T16:23:00Z">
              <w:r w:rsidRPr="00D663CA" w:rsidDel="00822E55">
                <w:rPr>
                  <w:rFonts w:eastAsia="Times New Roman" w:cs="Times New Roman"/>
                  <w:color w:val="000000" w:themeColor="text1"/>
                  <w:sz w:val="22"/>
                  <w:rPrChange w:id="1391" w:author="tao huang" w:date="2017-12-27T15:18:00Z">
                    <w:rPr>
                      <w:rFonts w:eastAsia="Times New Roman" w:cs="Times New Roman"/>
                      <w:color w:val="000000" w:themeColor="text1"/>
                      <w:sz w:val="22"/>
                    </w:rPr>
                  </w:rPrChange>
                </w:rPr>
                <w:delText>0.002</w:delText>
              </w:r>
            </w:del>
          </w:p>
        </w:tc>
        <w:tc>
          <w:tcPr>
            <w:tcW w:w="999" w:type="dxa"/>
            <w:tcBorders>
              <w:right w:val="single" w:sz="4" w:space="0" w:color="auto"/>
            </w:tcBorders>
            <w:shd w:val="clear" w:color="auto" w:fill="auto"/>
            <w:noWrap/>
            <w:hideMark/>
            <w:tcPrChange w:id="1392" w:author="tao huang" w:date="2017-12-27T15:20:00Z">
              <w:tcPr>
                <w:tcW w:w="999" w:type="dxa"/>
                <w:tcBorders>
                  <w:right w:val="single" w:sz="4" w:space="0" w:color="auto"/>
                </w:tcBorders>
                <w:shd w:val="clear" w:color="auto" w:fill="auto"/>
                <w:noWrap/>
                <w:hideMark/>
              </w:tcPr>
            </w:tcPrChange>
          </w:tcPr>
          <w:p w14:paraId="130B2535" w14:textId="45E06F6B"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393" w:author="tao huang" w:date="2017-12-27T16:23:00Z"/>
                <w:rFonts w:eastAsia="Times New Roman" w:cs="Times New Roman"/>
                <w:color w:val="000000" w:themeColor="text1"/>
                <w:sz w:val="22"/>
                <w:rPrChange w:id="1394" w:author="tao huang" w:date="2017-12-27T15:18:00Z">
                  <w:rPr>
                    <w:del w:id="1395" w:author="tao huang" w:date="2017-12-27T16:23:00Z"/>
                    <w:rFonts w:eastAsia="Times New Roman" w:cs="Times New Roman"/>
                    <w:color w:val="000000" w:themeColor="text1"/>
                    <w:sz w:val="22"/>
                  </w:rPr>
                </w:rPrChange>
              </w:rPr>
            </w:pPr>
            <w:del w:id="1396" w:author="tao huang" w:date="2017-12-27T16:23:00Z">
              <w:r w:rsidRPr="00D663CA" w:rsidDel="00822E55">
                <w:rPr>
                  <w:rFonts w:eastAsia="Times New Roman" w:cs="Times New Roman"/>
                  <w:color w:val="000000" w:themeColor="text1"/>
                  <w:sz w:val="22"/>
                  <w:rPrChange w:id="1397" w:author="tao huang" w:date="2017-12-27T15:18:00Z">
                    <w:rPr>
                      <w:rFonts w:eastAsia="Times New Roman" w:cs="Times New Roman"/>
                      <w:color w:val="000000" w:themeColor="text1"/>
                      <w:sz w:val="22"/>
                    </w:rPr>
                  </w:rPrChange>
                </w:rPr>
                <w:delText>0.085</w:delText>
              </w:r>
            </w:del>
          </w:p>
        </w:tc>
        <w:tc>
          <w:tcPr>
            <w:tcW w:w="986" w:type="dxa"/>
            <w:tcBorders>
              <w:left w:val="single" w:sz="4" w:space="0" w:color="auto"/>
            </w:tcBorders>
            <w:shd w:val="clear" w:color="auto" w:fill="auto"/>
            <w:noWrap/>
            <w:hideMark/>
            <w:tcPrChange w:id="1398" w:author="tao huang" w:date="2017-12-27T15:20:00Z">
              <w:tcPr>
                <w:tcW w:w="986" w:type="dxa"/>
                <w:tcBorders>
                  <w:left w:val="single" w:sz="4" w:space="0" w:color="auto"/>
                </w:tcBorders>
                <w:shd w:val="clear" w:color="auto" w:fill="auto"/>
                <w:noWrap/>
                <w:hideMark/>
              </w:tcPr>
            </w:tcPrChange>
          </w:tcPr>
          <w:p w14:paraId="2D9F0E17" w14:textId="4E1F2DB1"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399" w:author="tao huang" w:date="2017-12-27T16:23:00Z"/>
                <w:rFonts w:eastAsia="Times New Roman" w:cs="Times New Roman"/>
                <w:color w:val="000000" w:themeColor="text1"/>
                <w:sz w:val="22"/>
                <w:rPrChange w:id="1400" w:author="tao huang" w:date="2017-12-27T15:18:00Z">
                  <w:rPr>
                    <w:del w:id="1401" w:author="tao huang" w:date="2017-12-27T16:23:00Z"/>
                    <w:rFonts w:eastAsia="Times New Roman" w:cs="Times New Roman"/>
                    <w:color w:val="000000" w:themeColor="text1"/>
                    <w:sz w:val="22"/>
                  </w:rPr>
                </w:rPrChange>
              </w:rPr>
            </w:pPr>
            <w:del w:id="1402" w:author="tao huang" w:date="2017-12-27T16:23:00Z">
              <w:r w:rsidRPr="00D663CA" w:rsidDel="00822E55">
                <w:rPr>
                  <w:rFonts w:eastAsia="Times New Roman" w:cs="Times New Roman"/>
                  <w:color w:val="000000" w:themeColor="text1"/>
                  <w:sz w:val="22"/>
                  <w:rPrChange w:id="1403" w:author="tao huang" w:date="2017-12-27T15:18:00Z">
                    <w:rPr>
                      <w:rFonts w:eastAsia="Times New Roman" w:cs="Times New Roman"/>
                      <w:color w:val="000000" w:themeColor="text1"/>
                      <w:sz w:val="22"/>
                    </w:rPr>
                  </w:rPrChange>
                </w:rPr>
                <w:delText>-0.002</w:delText>
              </w:r>
            </w:del>
          </w:p>
        </w:tc>
        <w:tc>
          <w:tcPr>
            <w:tcW w:w="1140" w:type="dxa"/>
            <w:tcBorders>
              <w:right w:val="single" w:sz="4" w:space="0" w:color="auto"/>
            </w:tcBorders>
            <w:shd w:val="clear" w:color="auto" w:fill="auto"/>
            <w:noWrap/>
            <w:hideMark/>
            <w:tcPrChange w:id="1404" w:author="tao huang" w:date="2017-12-27T15:20:00Z">
              <w:tcPr>
                <w:tcW w:w="1140" w:type="dxa"/>
                <w:tcBorders>
                  <w:right w:val="single" w:sz="4" w:space="0" w:color="auto"/>
                </w:tcBorders>
                <w:shd w:val="clear" w:color="auto" w:fill="auto"/>
                <w:noWrap/>
                <w:hideMark/>
              </w:tcPr>
            </w:tcPrChange>
          </w:tcPr>
          <w:p w14:paraId="49EC45CC" w14:textId="1D28C6A1"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405" w:author="tao huang" w:date="2017-12-27T16:23:00Z"/>
                <w:rFonts w:eastAsia="Times New Roman" w:cs="Times New Roman"/>
                <w:color w:val="000000" w:themeColor="text1"/>
                <w:sz w:val="22"/>
                <w:rPrChange w:id="1406" w:author="tao huang" w:date="2017-12-27T15:18:00Z">
                  <w:rPr>
                    <w:del w:id="1407" w:author="tao huang" w:date="2017-12-27T16:23:00Z"/>
                    <w:rFonts w:eastAsia="Times New Roman" w:cs="Times New Roman"/>
                    <w:color w:val="000000" w:themeColor="text1"/>
                    <w:sz w:val="22"/>
                  </w:rPr>
                </w:rPrChange>
              </w:rPr>
            </w:pPr>
            <w:del w:id="1408" w:author="tao huang" w:date="2017-12-27T16:23:00Z">
              <w:r w:rsidRPr="00D663CA" w:rsidDel="00822E55">
                <w:rPr>
                  <w:rFonts w:eastAsia="Times New Roman" w:cs="Times New Roman"/>
                  <w:color w:val="000000" w:themeColor="text1"/>
                  <w:sz w:val="22"/>
                  <w:rPrChange w:id="1409" w:author="tao huang" w:date="2017-12-27T15:18:00Z">
                    <w:rPr>
                      <w:rFonts w:eastAsia="Times New Roman" w:cs="Times New Roman"/>
                      <w:color w:val="000000" w:themeColor="text1"/>
                      <w:sz w:val="22"/>
                    </w:rPr>
                  </w:rPrChange>
                </w:rPr>
                <w:delText>0.277</w:delText>
              </w:r>
            </w:del>
          </w:p>
        </w:tc>
        <w:tc>
          <w:tcPr>
            <w:tcW w:w="986" w:type="dxa"/>
            <w:tcBorders>
              <w:left w:val="single" w:sz="4" w:space="0" w:color="auto"/>
            </w:tcBorders>
            <w:shd w:val="clear" w:color="auto" w:fill="auto"/>
            <w:noWrap/>
            <w:hideMark/>
            <w:tcPrChange w:id="1410" w:author="tao huang" w:date="2017-12-27T15:20:00Z">
              <w:tcPr>
                <w:tcW w:w="986" w:type="dxa"/>
                <w:tcBorders>
                  <w:left w:val="single" w:sz="4" w:space="0" w:color="auto"/>
                </w:tcBorders>
                <w:shd w:val="clear" w:color="auto" w:fill="auto"/>
                <w:noWrap/>
                <w:hideMark/>
              </w:tcPr>
            </w:tcPrChange>
          </w:tcPr>
          <w:p w14:paraId="083E7ADB" w14:textId="4058D479"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411" w:author="tao huang" w:date="2017-12-27T16:23:00Z"/>
                <w:rFonts w:eastAsia="Times New Roman" w:cs="Times New Roman"/>
                <w:color w:val="000000" w:themeColor="text1"/>
                <w:sz w:val="22"/>
                <w:rPrChange w:id="1412" w:author="tao huang" w:date="2017-12-27T15:18:00Z">
                  <w:rPr>
                    <w:del w:id="1413" w:author="tao huang" w:date="2017-12-27T16:23:00Z"/>
                    <w:rFonts w:eastAsia="Times New Roman" w:cs="Times New Roman"/>
                    <w:color w:val="000000" w:themeColor="text1"/>
                    <w:sz w:val="22"/>
                  </w:rPr>
                </w:rPrChange>
              </w:rPr>
            </w:pPr>
            <w:del w:id="1414" w:author="tao huang" w:date="2017-12-27T16:23:00Z">
              <w:r w:rsidRPr="00D663CA" w:rsidDel="00822E55">
                <w:rPr>
                  <w:rFonts w:eastAsia="Times New Roman" w:cs="Times New Roman"/>
                  <w:color w:val="000000" w:themeColor="text1"/>
                  <w:sz w:val="22"/>
                  <w:rPrChange w:id="1415" w:author="tao huang" w:date="2017-12-27T15:18:00Z">
                    <w:rPr>
                      <w:rFonts w:eastAsia="Times New Roman" w:cs="Times New Roman"/>
                      <w:color w:val="000000" w:themeColor="text1"/>
                      <w:sz w:val="22"/>
                    </w:rPr>
                  </w:rPrChange>
                </w:rPr>
                <w:delText>-0.010</w:delText>
              </w:r>
            </w:del>
          </w:p>
        </w:tc>
        <w:tc>
          <w:tcPr>
            <w:tcW w:w="999" w:type="dxa"/>
            <w:shd w:val="clear" w:color="auto" w:fill="auto"/>
            <w:noWrap/>
            <w:hideMark/>
            <w:tcPrChange w:id="1416" w:author="tao huang" w:date="2017-12-27T15:20:00Z">
              <w:tcPr>
                <w:tcW w:w="999" w:type="dxa"/>
                <w:shd w:val="clear" w:color="auto" w:fill="auto"/>
                <w:noWrap/>
                <w:hideMark/>
              </w:tcPr>
            </w:tcPrChange>
          </w:tcPr>
          <w:p w14:paraId="5FFBCB92" w14:textId="52F15DCD"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417" w:author="tao huang" w:date="2017-12-27T16:23:00Z"/>
                <w:rFonts w:eastAsia="Times New Roman" w:cs="Times New Roman"/>
                <w:color w:val="000000" w:themeColor="text1"/>
                <w:sz w:val="22"/>
                <w:rPrChange w:id="1418" w:author="tao huang" w:date="2017-12-27T15:18:00Z">
                  <w:rPr>
                    <w:del w:id="1419" w:author="tao huang" w:date="2017-12-27T16:23:00Z"/>
                    <w:rFonts w:eastAsia="Times New Roman" w:cs="Times New Roman"/>
                    <w:color w:val="000000" w:themeColor="text1"/>
                    <w:sz w:val="22"/>
                  </w:rPr>
                </w:rPrChange>
              </w:rPr>
            </w:pPr>
            <w:del w:id="1420" w:author="tao huang" w:date="2017-12-27T16:23:00Z">
              <w:r w:rsidRPr="00D663CA" w:rsidDel="00822E55">
                <w:rPr>
                  <w:rFonts w:eastAsia="Times New Roman" w:cs="Times New Roman"/>
                  <w:color w:val="000000" w:themeColor="text1"/>
                  <w:sz w:val="22"/>
                  <w:rPrChange w:id="1421" w:author="tao huang" w:date="2017-12-27T15:18:00Z">
                    <w:rPr>
                      <w:rFonts w:eastAsia="Times New Roman" w:cs="Times New Roman"/>
                      <w:color w:val="000000" w:themeColor="text1"/>
                      <w:sz w:val="22"/>
                    </w:rPr>
                  </w:rPrChange>
                </w:rPr>
                <w:delText>0.000</w:delText>
              </w:r>
            </w:del>
          </w:p>
        </w:tc>
      </w:tr>
      <w:tr w:rsidR="004617F2" w:rsidRPr="00D663CA" w:rsidDel="00822E55" w14:paraId="6F88794F" w14:textId="40BB2CA2" w:rsidTr="0045047F">
        <w:trPr>
          <w:cnfStyle w:val="000000100000" w:firstRow="0" w:lastRow="0" w:firstColumn="0" w:lastColumn="0" w:oddVBand="0" w:evenVBand="0" w:oddHBand="1" w:evenHBand="0" w:firstRowFirstColumn="0" w:firstRowLastColumn="0" w:lastRowFirstColumn="0" w:lastRowLastColumn="0"/>
          <w:trHeight w:val="20"/>
          <w:jc w:val="center"/>
          <w:del w:id="1422" w:author="tao huang" w:date="2017-12-27T16:23:00Z"/>
          <w:trPrChange w:id="1423"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424" w:author="tao huang" w:date="2017-12-27T15:20:00Z">
              <w:tcPr>
                <w:tcW w:w="3119" w:type="dxa"/>
                <w:shd w:val="clear" w:color="auto" w:fill="auto"/>
                <w:noWrap/>
                <w:hideMark/>
              </w:tcPr>
            </w:tcPrChange>
          </w:tcPr>
          <w:p w14:paraId="54F3BEAB" w14:textId="05857891" w:rsidR="004617F2" w:rsidRPr="00D663CA" w:rsidDel="00822E55"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del w:id="1425" w:author="tao huang" w:date="2017-12-27T16:23:00Z"/>
                <w:rFonts w:eastAsia="Times New Roman" w:cs="Times New Roman"/>
                <w:b w:val="0"/>
                <w:i/>
                <w:color w:val="000000" w:themeColor="text1"/>
                <w:sz w:val="22"/>
                <w:rPrChange w:id="1426" w:author="tao huang" w:date="2017-12-27T15:18:00Z">
                  <w:rPr>
                    <w:del w:id="1427" w:author="tao huang" w:date="2017-12-27T16:23:00Z"/>
                    <w:rFonts w:eastAsia="Times New Roman" w:cs="Times New Roman"/>
                    <w:b w:val="0"/>
                    <w:i/>
                    <w:color w:val="000000" w:themeColor="text1"/>
                    <w:sz w:val="22"/>
                  </w:rPr>
                </w:rPrChange>
              </w:rPr>
            </w:pPr>
            <w:del w:id="1428" w:author="tao huang" w:date="2017-12-27T15:18:00Z">
              <w:r w:rsidRPr="00D663CA" w:rsidDel="00E63258">
                <w:rPr>
                  <w:rFonts w:cs="Times New Roman"/>
                  <w:b w:val="0"/>
                  <w:i/>
                  <w:color w:val="000000" w:themeColor="text1"/>
                  <w:sz w:val="22"/>
                  <w:rPrChange w:id="1429" w:author="tao huang" w:date="2017-12-27T15:18:00Z">
                    <w:rPr>
                      <w:rFonts w:asciiTheme="minorEastAsia" w:hAnsiTheme="minorEastAsia" w:cs="Times New Roman"/>
                      <w:b w:val="0"/>
                      <w:i/>
                      <w:color w:val="000000" w:themeColor="text1"/>
                      <w:sz w:val="22"/>
                    </w:rPr>
                  </w:rPrChange>
                </w:rPr>
                <w:delText>Central</w:delText>
              </w:r>
              <w:r w:rsidRPr="00D663CA" w:rsidDel="00E63258">
                <w:rPr>
                  <w:rFonts w:eastAsia="Times New Roman" w:cs="Times New Roman"/>
                  <w:b w:val="0"/>
                  <w:i/>
                  <w:color w:val="000000" w:themeColor="text1"/>
                  <w:sz w:val="22"/>
                  <w:rPrChange w:id="1430" w:author="tao huang" w:date="2017-12-27T15:18:00Z">
                    <w:rPr>
                      <w:rFonts w:eastAsia="Times New Roman" w:cs="Times New Roman"/>
                      <w:b w:val="0"/>
                      <w:i/>
                      <w:color w:val="000000" w:themeColor="text1"/>
                      <w:sz w:val="22"/>
                    </w:rPr>
                  </w:rPrChange>
                </w:rPr>
                <w:delText xml:space="preserve"> tendency of sales</w:delText>
              </w:r>
            </w:del>
          </w:p>
        </w:tc>
        <w:tc>
          <w:tcPr>
            <w:tcW w:w="986" w:type="dxa"/>
            <w:shd w:val="clear" w:color="auto" w:fill="auto"/>
            <w:noWrap/>
            <w:hideMark/>
            <w:tcPrChange w:id="1431" w:author="tao huang" w:date="2017-12-27T15:20:00Z">
              <w:tcPr>
                <w:tcW w:w="986" w:type="dxa"/>
                <w:shd w:val="clear" w:color="auto" w:fill="auto"/>
                <w:noWrap/>
                <w:hideMark/>
              </w:tcPr>
            </w:tcPrChange>
          </w:tcPr>
          <w:p w14:paraId="25E687C1" w14:textId="6C6F0F84"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32" w:author="tao huang" w:date="2017-12-27T16:23:00Z"/>
                <w:rFonts w:eastAsia="Times New Roman" w:cs="Times New Roman"/>
                <w:color w:val="000000" w:themeColor="text1"/>
                <w:sz w:val="22"/>
                <w:rPrChange w:id="1433" w:author="tao huang" w:date="2017-12-27T15:18:00Z">
                  <w:rPr>
                    <w:del w:id="1434" w:author="tao huang" w:date="2017-12-27T16:23:00Z"/>
                    <w:rFonts w:eastAsia="Times New Roman" w:cs="Times New Roman"/>
                    <w:color w:val="000000" w:themeColor="text1"/>
                    <w:sz w:val="22"/>
                  </w:rPr>
                </w:rPrChange>
              </w:rPr>
            </w:pPr>
            <w:del w:id="1435" w:author="tao huang" w:date="2017-12-27T16:23:00Z">
              <w:r w:rsidRPr="00D663CA" w:rsidDel="00822E55">
                <w:rPr>
                  <w:rFonts w:eastAsia="Times New Roman" w:cs="Times New Roman"/>
                  <w:color w:val="000000" w:themeColor="text1"/>
                  <w:sz w:val="22"/>
                  <w:rPrChange w:id="1436" w:author="tao huang" w:date="2017-12-27T15:18:00Z">
                    <w:rPr>
                      <w:rFonts w:eastAsia="Times New Roman" w:cs="Times New Roman"/>
                      <w:color w:val="000000" w:themeColor="text1"/>
                      <w:sz w:val="22"/>
                    </w:rPr>
                  </w:rPrChange>
                </w:rPr>
                <w:delText>-0.001</w:delText>
              </w:r>
            </w:del>
          </w:p>
        </w:tc>
        <w:tc>
          <w:tcPr>
            <w:tcW w:w="998" w:type="dxa"/>
            <w:tcBorders>
              <w:right w:val="single" w:sz="4" w:space="0" w:color="auto"/>
            </w:tcBorders>
            <w:shd w:val="clear" w:color="auto" w:fill="auto"/>
            <w:noWrap/>
            <w:hideMark/>
            <w:tcPrChange w:id="1437" w:author="tao huang" w:date="2017-12-27T15:20:00Z">
              <w:tcPr>
                <w:tcW w:w="998" w:type="dxa"/>
                <w:tcBorders>
                  <w:right w:val="single" w:sz="4" w:space="0" w:color="auto"/>
                </w:tcBorders>
                <w:shd w:val="clear" w:color="auto" w:fill="auto"/>
                <w:noWrap/>
                <w:hideMark/>
              </w:tcPr>
            </w:tcPrChange>
          </w:tcPr>
          <w:p w14:paraId="17F2C498" w14:textId="7BB327AC"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38" w:author="tao huang" w:date="2017-12-27T16:23:00Z"/>
                <w:rFonts w:eastAsia="Times New Roman" w:cs="Times New Roman"/>
                <w:color w:val="000000" w:themeColor="text1"/>
                <w:sz w:val="22"/>
                <w:rPrChange w:id="1439" w:author="tao huang" w:date="2017-12-27T15:18:00Z">
                  <w:rPr>
                    <w:del w:id="1440" w:author="tao huang" w:date="2017-12-27T16:23:00Z"/>
                    <w:rFonts w:eastAsia="Times New Roman" w:cs="Times New Roman"/>
                    <w:color w:val="000000" w:themeColor="text1"/>
                    <w:sz w:val="22"/>
                  </w:rPr>
                </w:rPrChange>
              </w:rPr>
            </w:pPr>
            <w:del w:id="1441" w:author="tao huang" w:date="2017-12-27T16:23:00Z">
              <w:r w:rsidRPr="00D663CA" w:rsidDel="00822E55">
                <w:rPr>
                  <w:rFonts w:eastAsia="Times New Roman" w:cs="Times New Roman"/>
                  <w:color w:val="000000" w:themeColor="text1"/>
                  <w:sz w:val="22"/>
                  <w:rPrChange w:id="1442" w:author="tao huang" w:date="2017-12-27T15:18:00Z">
                    <w:rPr>
                      <w:rFonts w:eastAsia="Times New Roman" w:cs="Times New Roman"/>
                      <w:color w:val="000000" w:themeColor="text1"/>
                      <w:sz w:val="22"/>
                    </w:rPr>
                  </w:rPrChange>
                </w:rPr>
                <w:delText>0.508</w:delText>
              </w:r>
            </w:del>
          </w:p>
        </w:tc>
        <w:tc>
          <w:tcPr>
            <w:tcW w:w="1347" w:type="dxa"/>
            <w:tcBorders>
              <w:left w:val="single" w:sz="4" w:space="0" w:color="auto"/>
            </w:tcBorders>
            <w:shd w:val="clear" w:color="auto" w:fill="auto"/>
            <w:noWrap/>
            <w:hideMark/>
            <w:tcPrChange w:id="1443" w:author="tao huang" w:date="2017-12-27T15:20:00Z">
              <w:tcPr>
                <w:tcW w:w="986" w:type="dxa"/>
                <w:tcBorders>
                  <w:left w:val="single" w:sz="4" w:space="0" w:color="auto"/>
                </w:tcBorders>
                <w:shd w:val="clear" w:color="auto" w:fill="auto"/>
                <w:noWrap/>
                <w:hideMark/>
              </w:tcPr>
            </w:tcPrChange>
          </w:tcPr>
          <w:p w14:paraId="576CA7A6" w14:textId="2305E0E8"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44" w:author="tao huang" w:date="2017-12-27T16:23:00Z"/>
                <w:rFonts w:eastAsia="Times New Roman" w:cs="Times New Roman"/>
                <w:color w:val="000000" w:themeColor="text1"/>
                <w:sz w:val="22"/>
                <w:rPrChange w:id="1445" w:author="tao huang" w:date="2017-12-27T15:18:00Z">
                  <w:rPr>
                    <w:del w:id="1446" w:author="tao huang" w:date="2017-12-27T16:23:00Z"/>
                    <w:rFonts w:eastAsia="Times New Roman" w:cs="Times New Roman"/>
                    <w:color w:val="000000" w:themeColor="text1"/>
                    <w:sz w:val="22"/>
                  </w:rPr>
                </w:rPrChange>
              </w:rPr>
            </w:pPr>
            <w:del w:id="1447" w:author="tao huang" w:date="2017-12-27T16:23:00Z">
              <w:r w:rsidRPr="00D663CA" w:rsidDel="00822E55">
                <w:rPr>
                  <w:rFonts w:eastAsia="Times New Roman" w:cs="Times New Roman"/>
                  <w:color w:val="000000" w:themeColor="text1"/>
                  <w:sz w:val="22"/>
                  <w:rPrChange w:id="1448" w:author="tao huang" w:date="2017-12-27T15:18:00Z">
                    <w:rPr>
                      <w:rFonts w:eastAsia="Times New Roman" w:cs="Times New Roman"/>
                      <w:color w:val="000000" w:themeColor="text1"/>
                      <w:sz w:val="22"/>
                    </w:rPr>
                  </w:rPrChange>
                </w:rPr>
                <w:delText>-0.001</w:delText>
              </w:r>
            </w:del>
          </w:p>
        </w:tc>
        <w:tc>
          <w:tcPr>
            <w:tcW w:w="999" w:type="dxa"/>
            <w:tcBorders>
              <w:right w:val="single" w:sz="4" w:space="0" w:color="auto"/>
            </w:tcBorders>
            <w:shd w:val="clear" w:color="auto" w:fill="auto"/>
            <w:noWrap/>
            <w:hideMark/>
            <w:tcPrChange w:id="1449" w:author="tao huang" w:date="2017-12-27T15:20:00Z">
              <w:tcPr>
                <w:tcW w:w="999" w:type="dxa"/>
                <w:tcBorders>
                  <w:right w:val="single" w:sz="4" w:space="0" w:color="auto"/>
                </w:tcBorders>
                <w:shd w:val="clear" w:color="auto" w:fill="auto"/>
                <w:noWrap/>
                <w:hideMark/>
              </w:tcPr>
            </w:tcPrChange>
          </w:tcPr>
          <w:p w14:paraId="7E68807D" w14:textId="3391DBA8"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50" w:author="tao huang" w:date="2017-12-27T16:23:00Z"/>
                <w:rFonts w:eastAsia="Times New Roman" w:cs="Times New Roman"/>
                <w:color w:val="000000" w:themeColor="text1"/>
                <w:sz w:val="22"/>
                <w:rPrChange w:id="1451" w:author="tao huang" w:date="2017-12-27T15:18:00Z">
                  <w:rPr>
                    <w:del w:id="1452" w:author="tao huang" w:date="2017-12-27T16:23:00Z"/>
                    <w:rFonts w:eastAsia="Times New Roman" w:cs="Times New Roman"/>
                    <w:color w:val="000000" w:themeColor="text1"/>
                    <w:sz w:val="22"/>
                  </w:rPr>
                </w:rPrChange>
              </w:rPr>
            </w:pPr>
            <w:del w:id="1453" w:author="tao huang" w:date="2017-12-27T16:23:00Z">
              <w:r w:rsidRPr="00D663CA" w:rsidDel="00822E55">
                <w:rPr>
                  <w:rFonts w:eastAsia="Times New Roman" w:cs="Times New Roman"/>
                  <w:color w:val="000000" w:themeColor="text1"/>
                  <w:sz w:val="22"/>
                  <w:rPrChange w:id="1454" w:author="tao huang" w:date="2017-12-27T15:18:00Z">
                    <w:rPr>
                      <w:rFonts w:eastAsia="Times New Roman" w:cs="Times New Roman"/>
                      <w:color w:val="000000" w:themeColor="text1"/>
                      <w:sz w:val="22"/>
                    </w:rPr>
                  </w:rPrChange>
                </w:rPr>
                <w:delText>0.530</w:delText>
              </w:r>
            </w:del>
          </w:p>
        </w:tc>
        <w:tc>
          <w:tcPr>
            <w:tcW w:w="986" w:type="dxa"/>
            <w:tcBorders>
              <w:left w:val="single" w:sz="4" w:space="0" w:color="auto"/>
            </w:tcBorders>
            <w:shd w:val="clear" w:color="auto" w:fill="auto"/>
            <w:noWrap/>
            <w:hideMark/>
            <w:tcPrChange w:id="1455" w:author="tao huang" w:date="2017-12-27T15:20:00Z">
              <w:tcPr>
                <w:tcW w:w="986" w:type="dxa"/>
                <w:tcBorders>
                  <w:left w:val="single" w:sz="4" w:space="0" w:color="auto"/>
                </w:tcBorders>
                <w:shd w:val="clear" w:color="auto" w:fill="auto"/>
                <w:noWrap/>
                <w:hideMark/>
              </w:tcPr>
            </w:tcPrChange>
          </w:tcPr>
          <w:p w14:paraId="0A163EEA" w14:textId="7DA4786C"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56" w:author="tao huang" w:date="2017-12-27T16:23:00Z"/>
                <w:rFonts w:eastAsia="Times New Roman" w:cs="Times New Roman"/>
                <w:bCs/>
                <w:color w:val="000000" w:themeColor="text1"/>
                <w:sz w:val="22"/>
                <w:rPrChange w:id="1457" w:author="tao huang" w:date="2017-12-27T15:18:00Z">
                  <w:rPr>
                    <w:del w:id="1458" w:author="tao huang" w:date="2017-12-27T16:23:00Z"/>
                    <w:rFonts w:eastAsia="Times New Roman" w:cs="Times New Roman"/>
                    <w:bCs/>
                    <w:color w:val="000000" w:themeColor="text1"/>
                    <w:sz w:val="22"/>
                  </w:rPr>
                </w:rPrChange>
              </w:rPr>
            </w:pPr>
            <w:del w:id="1459" w:author="tao huang" w:date="2017-12-27T16:23:00Z">
              <w:r w:rsidRPr="00D663CA" w:rsidDel="00822E55">
                <w:rPr>
                  <w:rFonts w:eastAsia="Times New Roman" w:cs="Times New Roman"/>
                  <w:bCs/>
                  <w:color w:val="000000" w:themeColor="text1"/>
                  <w:sz w:val="22"/>
                  <w:rPrChange w:id="1460" w:author="tao huang" w:date="2017-12-27T15:18:00Z">
                    <w:rPr>
                      <w:rFonts w:eastAsia="Times New Roman" w:cs="Times New Roman"/>
                      <w:bCs/>
                      <w:color w:val="000000" w:themeColor="text1"/>
                      <w:sz w:val="22"/>
                    </w:rPr>
                  </w:rPrChange>
                </w:rPr>
                <w:delText>-0.007</w:delText>
              </w:r>
            </w:del>
          </w:p>
        </w:tc>
        <w:tc>
          <w:tcPr>
            <w:tcW w:w="1140" w:type="dxa"/>
            <w:tcBorders>
              <w:right w:val="single" w:sz="4" w:space="0" w:color="auto"/>
            </w:tcBorders>
            <w:shd w:val="clear" w:color="auto" w:fill="auto"/>
            <w:noWrap/>
            <w:hideMark/>
            <w:tcPrChange w:id="1461" w:author="tao huang" w:date="2017-12-27T15:20:00Z">
              <w:tcPr>
                <w:tcW w:w="1140" w:type="dxa"/>
                <w:tcBorders>
                  <w:right w:val="single" w:sz="4" w:space="0" w:color="auto"/>
                </w:tcBorders>
                <w:shd w:val="clear" w:color="auto" w:fill="auto"/>
                <w:noWrap/>
                <w:hideMark/>
              </w:tcPr>
            </w:tcPrChange>
          </w:tcPr>
          <w:p w14:paraId="12784218" w14:textId="29ACB083"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62" w:author="tao huang" w:date="2017-12-27T16:23:00Z"/>
                <w:rFonts w:eastAsia="Times New Roman" w:cs="Times New Roman"/>
                <w:bCs/>
                <w:color w:val="000000" w:themeColor="text1"/>
                <w:sz w:val="22"/>
                <w:rPrChange w:id="1463" w:author="tao huang" w:date="2017-12-27T15:18:00Z">
                  <w:rPr>
                    <w:del w:id="1464" w:author="tao huang" w:date="2017-12-27T16:23:00Z"/>
                    <w:rFonts w:eastAsia="Times New Roman" w:cs="Times New Roman"/>
                    <w:bCs/>
                    <w:color w:val="000000" w:themeColor="text1"/>
                    <w:sz w:val="22"/>
                  </w:rPr>
                </w:rPrChange>
              </w:rPr>
            </w:pPr>
            <w:del w:id="1465" w:author="tao huang" w:date="2017-12-27T16:23:00Z">
              <w:r w:rsidRPr="00D663CA" w:rsidDel="00822E55">
                <w:rPr>
                  <w:rFonts w:eastAsia="Times New Roman" w:cs="Times New Roman"/>
                  <w:bCs/>
                  <w:color w:val="000000" w:themeColor="text1"/>
                  <w:sz w:val="22"/>
                  <w:rPrChange w:id="1466" w:author="tao huang" w:date="2017-12-27T15:18:00Z">
                    <w:rPr>
                      <w:rFonts w:eastAsia="Times New Roman" w:cs="Times New Roman"/>
                      <w:bCs/>
                      <w:color w:val="000000" w:themeColor="text1"/>
                      <w:sz w:val="22"/>
                    </w:rPr>
                  </w:rPrChange>
                </w:rPr>
                <w:delText>0.001</w:delText>
              </w:r>
            </w:del>
          </w:p>
        </w:tc>
        <w:tc>
          <w:tcPr>
            <w:tcW w:w="986" w:type="dxa"/>
            <w:tcBorders>
              <w:left w:val="single" w:sz="4" w:space="0" w:color="auto"/>
            </w:tcBorders>
            <w:shd w:val="clear" w:color="auto" w:fill="auto"/>
            <w:noWrap/>
            <w:hideMark/>
            <w:tcPrChange w:id="1467" w:author="tao huang" w:date="2017-12-27T15:20:00Z">
              <w:tcPr>
                <w:tcW w:w="986" w:type="dxa"/>
                <w:tcBorders>
                  <w:left w:val="single" w:sz="4" w:space="0" w:color="auto"/>
                </w:tcBorders>
                <w:shd w:val="clear" w:color="auto" w:fill="auto"/>
                <w:noWrap/>
                <w:hideMark/>
              </w:tcPr>
            </w:tcPrChange>
          </w:tcPr>
          <w:p w14:paraId="2A8C5734" w14:textId="60FC4D02"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68" w:author="tao huang" w:date="2017-12-27T16:23:00Z"/>
                <w:rFonts w:eastAsia="Times New Roman" w:cs="Times New Roman"/>
                <w:bCs/>
                <w:color w:val="000000" w:themeColor="text1"/>
                <w:sz w:val="22"/>
                <w:rPrChange w:id="1469" w:author="tao huang" w:date="2017-12-27T15:18:00Z">
                  <w:rPr>
                    <w:del w:id="1470" w:author="tao huang" w:date="2017-12-27T16:23:00Z"/>
                    <w:rFonts w:eastAsia="Times New Roman" w:cs="Times New Roman"/>
                    <w:bCs/>
                    <w:color w:val="000000" w:themeColor="text1"/>
                    <w:sz w:val="22"/>
                  </w:rPr>
                </w:rPrChange>
              </w:rPr>
            </w:pPr>
            <w:del w:id="1471" w:author="tao huang" w:date="2017-12-27T16:23:00Z">
              <w:r w:rsidRPr="00D663CA" w:rsidDel="00822E55">
                <w:rPr>
                  <w:rFonts w:eastAsia="Times New Roman" w:cs="Times New Roman"/>
                  <w:bCs/>
                  <w:color w:val="000000" w:themeColor="text1"/>
                  <w:sz w:val="22"/>
                  <w:rPrChange w:id="1472" w:author="tao huang" w:date="2017-12-27T15:18:00Z">
                    <w:rPr>
                      <w:rFonts w:eastAsia="Times New Roman" w:cs="Times New Roman"/>
                      <w:bCs/>
                      <w:color w:val="000000" w:themeColor="text1"/>
                      <w:sz w:val="22"/>
                    </w:rPr>
                  </w:rPrChange>
                </w:rPr>
                <w:delText>-0.008</w:delText>
              </w:r>
            </w:del>
          </w:p>
        </w:tc>
        <w:tc>
          <w:tcPr>
            <w:tcW w:w="999" w:type="dxa"/>
            <w:shd w:val="clear" w:color="auto" w:fill="auto"/>
            <w:noWrap/>
            <w:hideMark/>
            <w:tcPrChange w:id="1473" w:author="tao huang" w:date="2017-12-27T15:20:00Z">
              <w:tcPr>
                <w:tcW w:w="999" w:type="dxa"/>
                <w:shd w:val="clear" w:color="auto" w:fill="auto"/>
                <w:noWrap/>
                <w:hideMark/>
              </w:tcPr>
            </w:tcPrChange>
          </w:tcPr>
          <w:p w14:paraId="64FA407A" w14:textId="4A232124"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474" w:author="tao huang" w:date="2017-12-27T16:23:00Z"/>
                <w:rFonts w:eastAsia="Times New Roman" w:cs="Times New Roman"/>
                <w:bCs/>
                <w:color w:val="000000" w:themeColor="text1"/>
                <w:sz w:val="22"/>
                <w:rPrChange w:id="1475" w:author="tao huang" w:date="2017-12-27T15:18:00Z">
                  <w:rPr>
                    <w:del w:id="1476" w:author="tao huang" w:date="2017-12-27T16:23:00Z"/>
                    <w:rFonts w:eastAsia="Times New Roman" w:cs="Times New Roman"/>
                    <w:bCs/>
                    <w:color w:val="000000" w:themeColor="text1"/>
                    <w:sz w:val="22"/>
                  </w:rPr>
                </w:rPrChange>
              </w:rPr>
            </w:pPr>
            <w:del w:id="1477" w:author="tao huang" w:date="2017-12-27T16:23:00Z">
              <w:r w:rsidRPr="00D663CA" w:rsidDel="00822E55">
                <w:rPr>
                  <w:rFonts w:eastAsia="Times New Roman" w:cs="Times New Roman"/>
                  <w:bCs/>
                  <w:color w:val="000000" w:themeColor="text1"/>
                  <w:sz w:val="22"/>
                  <w:rPrChange w:id="1478" w:author="tao huang" w:date="2017-12-27T15:18:00Z">
                    <w:rPr>
                      <w:rFonts w:eastAsia="Times New Roman" w:cs="Times New Roman"/>
                      <w:bCs/>
                      <w:color w:val="000000" w:themeColor="text1"/>
                      <w:sz w:val="22"/>
                    </w:rPr>
                  </w:rPrChange>
                </w:rPr>
                <w:delText>0.001</w:delText>
              </w:r>
            </w:del>
          </w:p>
        </w:tc>
      </w:tr>
      <w:tr w:rsidR="004617F2" w:rsidRPr="00D663CA" w:rsidDel="00822E55" w14:paraId="116FCD5A" w14:textId="6466FB70" w:rsidTr="0045047F">
        <w:trPr>
          <w:trHeight w:val="20"/>
          <w:jc w:val="center"/>
          <w:del w:id="1479" w:author="tao huang" w:date="2017-12-27T16:23:00Z"/>
          <w:trPrChange w:id="1480"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481" w:author="tao huang" w:date="2017-12-27T15:20:00Z">
              <w:tcPr>
                <w:tcW w:w="3119" w:type="dxa"/>
                <w:shd w:val="clear" w:color="auto" w:fill="auto"/>
                <w:noWrap/>
                <w:hideMark/>
              </w:tcPr>
            </w:tcPrChange>
          </w:tcPr>
          <w:p w14:paraId="61A2C89A" w14:textId="67AC126C" w:rsidR="004617F2" w:rsidRPr="00D663CA" w:rsidDel="00822E55" w:rsidRDefault="004617F2" w:rsidP="000B121E">
            <w:pPr>
              <w:shd w:val="clear" w:color="auto" w:fill="FFFFFF" w:themeFill="background1"/>
              <w:spacing w:after="0" w:line="240" w:lineRule="auto"/>
              <w:rPr>
                <w:del w:id="1482" w:author="tao huang" w:date="2017-12-27T16:23:00Z"/>
                <w:rFonts w:eastAsia="Times New Roman" w:cs="Times New Roman"/>
                <w:b w:val="0"/>
                <w:i/>
                <w:color w:val="000000" w:themeColor="text1"/>
                <w:sz w:val="22"/>
                <w:rPrChange w:id="1483" w:author="tao huang" w:date="2017-12-27T15:18:00Z">
                  <w:rPr>
                    <w:del w:id="1484" w:author="tao huang" w:date="2017-12-27T16:23:00Z"/>
                    <w:rFonts w:eastAsia="Times New Roman" w:cs="Times New Roman"/>
                    <w:b w:val="0"/>
                    <w:i/>
                    <w:color w:val="000000" w:themeColor="text1"/>
                    <w:sz w:val="22"/>
                  </w:rPr>
                </w:rPrChange>
              </w:rPr>
            </w:pPr>
            <w:del w:id="1485" w:author="tao huang" w:date="2017-12-27T16:23:00Z">
              <w:r w:rsidRPr="00D663CA" w:rsidDel="00822E55">
                <w:rPr>
                  <w:rFonts w:eastAsia="Times New Roman" w:cs="Times New Roman"/>
                  <w:b w:val="0"/>
                  <w:i/>
                  <w:color w:val="000000" w:themeColor="text1"/>
                  <w:sz w:val="22"/>
                  <w:rPrChange w:id="1486" w:author="tao huang" w:date="2017-12-27T15:18:00Z">
                    <w:rPr>
                      <w:rFonts w:eastAsia="Times New Roman" w:cs="Times New Roman"/>
                      <w:b w:val="0"/>
                      <w:i/>
                      <w:color w:val="000000" w:themeColor="text1"/>
                      <w:sz w:val="22"/>
                    </w:rPr>
                  </w:rPrChange>
                </w:rPr>
                <w:delText>Price level and variation</w:delText>
              </w:r>
            </w:del>
          </w:p>
        </w:tc>
        <w:tc>
          <w:tcPr>
            <w:tcW w:w="986" w:type="dxa"/>
            <w:shd w:val="clear" w:color="auto" w:fill="auto"/>
            <w:noWrap/>
            <w:hideMark/>
            <w:tcPrChange w:id="1487" w:author="tao huang" w:date="2017-12-27T15:20:00Z">
              <w:tcPr>
                <w:tcW w:w="986" w:type="dxa"/>
                <w:shd w:val="clear" w:color="auto" w:fill="auto"/>
                <w:noWrap/>
                <w:hideMark/>
              </w:tcPr>
            </w:tcPrChange>
          </w:tcPr>
          <w:p w14:paraId="3CF6B45B" w14:textId="4F4BB5B1"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488" w:author="tao huang" w:date="2017-12-27T16:23:00Z"/>
                <w:rFonts w:eastAsia="Times New Roman" w:cs="Times New Roman"/>
                <w:color w:val="000000" w:themeColor="text1"/>
                <w:sz w:val="22"/>
                <w:rPrChange w:id="1489" w:author="tao huang" w:date="2017-12-27T15:18:00Z">
                  <w:rPr>
                    <w:del w:id="1490" w:author="tao huang" w:date="2017-12-27T16:23:00Z"/>
                    <w:rFonts w:eastAsia="Times New Roman" w:cs="Times New Roman"/>
                    <w:color w:val="000000" w:themeColor="text1"/>
                    <w:sz w:val="22"/>
                  </w:rPr>
                </w:rPrChange>
              </w:rPr>
            </w:pPr>
            <w:del w:id="1491" w:author="tao huang" w:date="2017-12-27T16:23:00Z">
              <w:r w:rsidRPr="00D663CA" w:rsidDel="00822E55">
                <w:rPr>
                  <w:rFonts w:eastAsia="Times New Roman" w:cs="Times New Roman"/>
                  <w:color w:val="000000" w:themeColor="text1"/>
                  <w:sz w:val="22"/>
                  <w:rPrChange w:id="1492" w:author="tao huang" w:date="2017-12-27T15:18:00Z">
                    <w:rPr>
                      <w:rFonts w:eastAsia="Times New Roman" w:cs="Times New Roman"/>
                      <w:color w:val="000000" w:themeColor="text1"/>
                      <w:sz w:val="22"/>
                    </w:rPr>
                  </w:rPrChange>
                </w:rPr>
                <w:delText>-0.001</w:delText>
              </w:r>
            </w:del>
          </w:p>
        </w:tc>
        <w:tc>
          <w:tcPr>
            <w:tcW w:w="998" w:type="dxa"/>
            <w:tcBorders>
              <w:right w:val="single" w:sz="4" w:space="0" w:color="auto"/>
            </w:tcBorders>
            <w:shd w:val="clear" w:color="auto" w:fill="auto"/>
            <w:noWrap/>
            <w:hideMark/>
            <w:tcPrChange w:id="1493" w:author="tao huang" w:date="2017-12-27T15:20:00Z">
              <w:tcPr>
                <w:tcW w:w="998" w:type="dxa"/>
                <w:tcBorders>
                  <w:right w:val="single" w:sz="4" w:space="0" w:color="auto"/>
                </w:tcBorders>
                <w:shd w:val="clear" w:color="auto" w:fill="auto"/>
                <w:noWrap/>
                <w:hideMark/>
              </w:tcPr>
            </w:tcPrChange>
          </w:tcPr>
          <w:p w14:paraId="5F71DCED" w14:textId="268615D4"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494" w:author="tao huang" w:date="2017-12-27T16:23:00Z"/>
                <w:rFonts w:eastAsia="Times New Roman" w:cs="Times New Roman"/>
                <w:color w:val="000000" w:themeColor="text1"/>
                <w:sz w:val="22"/>
                <w:rPrChange w:id="1495" w:author="tao huang" w:date="2017-12-27T15:18:00Z">
                  <w:rPr>
                    <w:del w:id="1496" w:author="tao huang" w:date="2017-12-27T16:23:00Z"/>
                    <w:rFonts w:eastAsia="Times New Roman" w:cs="Times New Roman"/>
                    <w:color w:val="000000" w:themeColor="text1"/>
                    <w:sz w:val="22"/>
                  </w:rPr>
                </w:rPrChange>
              </w:rPr>
            </w:pPr>
            <w:del w:id="1497" w:author="tao huang" w:date="2017-12-27T16:23:00Z">
              <w:r w:rsidRPr="00D663CA" w:rsidDel="00822E55">
                <w:rPr>
                  <w:rFonts w:eastAsia="Times New Roman" w:cs="Times New Roman"/>
                  <w:color w:val="000000" w:themeColor="text1"/>
                  <w:sz w:val="22"/>
                  <w:rPrChange w:id="1498" w:author="tao huang" w:date="2017-12-27T15:18:00Z">
                    <w:rPr>
                      <w:rFonts w:eastAsia="Times New Roman" w:cs="Times New Roman"/>
                      <w:color w:val="000000" w:themeColor="text1"/>
                      <w:sz w:val="22"/>
                    </w:rPr>
                  </w:rPrChange>
                </w:rPr>
                <w:delText>0.170</w:delText>
              </w:r>
            </w:del>
          </w:p>
        </w:tc>
        <w:tc>
          <w:tcPr>
            <w:tcW w:w="1347" w:type="dxa"/>
            <w:tcBorders>
              <w:left w:val="single" w:sz="4" w:space="0" w:color="auto"/>
            </w:tcBorders>
            <w:shd w:val="clear" w:color="auto" w:fill="auto"/>
            <w:noWrap/>
            <w:hideMark/>
            <w:tcPrChange w:id="1499" w:author="tao huang" w:date="2017-12-27T15:20:00Z">
              <w:tcPr>
                <w:tcW w:w="986" w:type="dxa"/>
                <w:tcBorders>
                  <w:left w:val="single" w:sz="4" w:space="0" w:color="auto"/>
                </w:tcBorders>
                <w:shd w:val="clear" w:color="auto" w:fill="auto"/>
                <w:noWrap/>
                <w:hideMark/>
              </w:tcPr>
            </w:tcPrChange>
          </w:tcPr>
          <w:p w14:paraId="2E355015" w14:textId="01002748"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500" w:author="tao huang" w:date="2017-12-27T16:23:00Z"/>
                <w:rFonts w:eastAsia="Times New Roman" w:cs="Times New Roman"/>
                <w:color w:val="000000" w:themeColor="text1"/>
                <w:sz w:val="22"/>
                <w:rPrChange w:id="1501" w:author="tao huang" w:date="2017-12-27T15:18:00Z">
                  <w:rPr>
                    <w:del w:id="1502" w:author="tao huang" w:date="2017-12-27T16:23:00Z"/>
                    <w:rFonts w:eastAsia="Times New Roman" w:cs="Times New Roman"/>
                    <w:color w:val="000000" w:themeColor="text1"/>
                    <w:sz w:val="22"/>
                  </w:rPr>
                </w:rPrChange>
              </w:rPr>
            </w:pPr>
            <w:del w:id="1503" w:author="tao huang" w:date="2017-12-27T16:23:00Z">
              <w:r w:rsidRPr="00D663CA" w:rsidDel="00822E55">
                <w:rPr>
                  <w:rFonts w:eastAsia="Times New Roman" w:cs="Times New Roman"/>
                  <w:color w:val="000000" w:themeColor="text1"/>
                  <w:sz w:val="22"/>
                  <w:rPrChange w:id="1504" w:author="tao huang" w:date="2017-12-27T15:18:00Z">
                    <w:rPr>
                      <w:rFonts w:eastAsia="Times New Roman" w:cs="Times New Roman"/>
                      <w:color w:val="000000" w:themeColor="text1"/>
                      <w:sz w:val="22"/>
                    </w:rPr>
                  </w:rPrChange>
                </w:rPr>
                <w:delText>-0.002</w:delText>
              </w:r>
            </w:del>
          </w:p>
        </w:tc>
        <w:tc>
          <w:tcPr>
            <w:tcW w:w="999" w:type="dxa"/>
            <w:tcBorders>
              <w:right w:val="single" w:sz="4" w:space="0" w:color="auto"/>
            </w:tcBorders>
            <w:shd w:val="clear" w:color="auto" w:fill="auto"/>
            <w:noWrap/>
            <w:hideMark/>
            <w:tcPrChange w:id="1505" w:author="tao huang" w:date="2017-12-27T15:20:00Z">
              <w:tcPr>
                <w:tcW w:w="999" w:type="dxa"/>
                <w:tcBorders>
                  <w:right w:val="single" w:sz="4" w:space="0" w:color="auto"/>
                </w:tcBorders>
                <w:shd w:val="clear" w:color="auto" w:fill="auto"/>
                <w:noWrap/>
                <w:hideMark/>
              </w:tcPr>
            </w:tcPrChange>
          </w:tcPr>
          <w:p w14:paraId="4E4E0341" w14:textId="7DEFB0A5"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506" w:author="tao huang" w:date="2017-12-27T16:23:00Z"/>
                <w:rFonts w:eastAsia="Times New Roman" w:cs="Times New Roman"/>
                <w:color w:val="000000" w:themeColor="text1"/>
                <w:sz w:val="22"/>
                <w:rPrChange w:id="1507" w:author="tao huang" w:date="2017-12-27T15:18:00Z">
                  <w:rPr>
                    <w:del w:id="1508" w:author="tao huang" w:date="2017-12-27T16:23:00Z"/>
                    <w:rFonts w:eastAsia="Times New Roman" w:cs="Times New Roman"/>
                    <w:color w:val="000000" w:themeColor="text1"/>
                    <w:sz w:val="22"/>
                  </w:rPr>
                </w:rPrChange>
              </w:rPr>
            </w:pPr>
            <w:del w:id="1509" w:author="tao huang" w:date="2017-12-27T16:23:00Z">
              <w:r w:rsidRPr="00D663CA" w:rsidDel="00822E55">
                <w:rPr>
                  <w:rFonts w:eastAsia="Times New Roman" w:cs="Times New Roman"/>
                  <w:color w:val="000000" w:themeColor="text1"/>
                  <w:sz w:val="22"/>
                  <w:rPrChange w:id="1510" w:author="tao huang" w:date="2017-12-27T15:18:00Z">
                    <w:rPr>
                      <w:rFonts w:eastAsia="Times New Roman" w:cs="Times New Roman"/>
                      <w:color w:val="000000" w:themeColor="text1"/>
                      <w:sz w:val="22"/>
                    </w:rPr>
                  </w:rPrChange>
                </w:rPr>
                <w:delText>0.121</w:delText>
              </w:r>
            </w:del>
          </w:p>
        </w:tc>
        <w:tc>
          <w:tcPr>
            <w:tcW w:w="986" w:type="dxa"/>
            <w:tcBorders>
              <w:left w:val="single" w:sz="4" w:space="0" w:color="auto"/>
            </w:tcBorders>
            <w:shd w:val="clear" w:color="auto" w:fill="auto"/>
            <w:noWrap/>
            <w:hideMark/>
            <w:tcPrChange w:id="1511" w:author="tao huang" w:date="2017-12-27T15:20:00Z">
              <w:tcPr>
                <w:tcW w:w="986" w:type="dxa"/>
                <w:tcBorders>
                  <w:left w:val="single" w:sz="4" w:space="0" w:color="auto"/>
                </w:tcBorders>
                <w:shd w:val="clear" w:color="auto" w:fill="auto"/>
                <w:noWrap/>
                <w:hideMark/>
              </w:tcPr>
            </w:tcPrChange>
          </w:tcPr>
          <w:p w14:paraId="21DFB559" w14:textId="6F58B2AF"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512" w:author="tao huang" w:date="2017-12-27T16:23:00Z"/>
                <w:rFonts w:eastAsia="Times New Roman" w:cs="Times New Roman"/>
                <w:color w:val="000000" w:themeColor="text1"/>
                <w:sz w:val="22"/>
                <w:rPrChange w:id="1513" w:author="tao huang" w:date="2017-12-27T15:18:00Z">
                  <w:rPr>
                    <w:del w:id="1514" w:author="tao huang" w:date="2017-12-27T16:23:00Z"/>
                    <w:rFonts w:eastAsia="Times New Roman" w:cs="Times New Roman"/>
                    <w:color w:val="000000" w:themeColor="text1"/>
                    <w:sz w:val="22"/>
                  </w:rPr>
                </w:rPrChange>
              </w:rPr>
            </w:pPr>
            <w:del w:id="1515" w:author="tao huang" w:date="2017-12-27T16:23:00Z">
              <w:r w:rsidRPr="00D663CA" w:rsidDel="00822E55">
                <w:rPr>
                  <w:rFonts w:eastAsia="Times New Roman" w:cs="Times New Roman"/>
                  <w:color w:val="000000" w:themeColor="text1"/>
                  <w:sz w:val="22"/>
                  <w:rPrChange w:id="1516" w:author="tao huang" w:date="2017-12-27T15:18:00Z">
                    <w:rPr>
                      <w:rFonts w:eastAsia="Times New Roman" w:cs="Times New Roman"/>
                      <w:color w:val="000000" w:themeColor="text1"/>
                      <w:sz w:val="22"/>
                    </w:rPr>
                  </w:rPrChange>
                </w:rPr>
                <w:delText>0.000</w:delText>
              </w:r>
            </w:del>
          </w:p>
        </w:tc>
        <w:tc>
          <w:tcPr>
            <w:tcW w:w="1140" w:type="dxa"/>
            <w:tcBorders>
              <w:right w:val="single" w:sz="4" w:space="0" w:color="auto"/>
            </w:tcBorders>
            <w:shd w:val="clear" w:color="auto" w:fill="auto"/>
            <w:noWrap/>
            <w:hideMark/>
            <w:tcPrChange w:id="1517" w:author="tao huang" w:date="2017-12-27T15:20:00Z">
              <w:tcPr>
                <w:tcW w:w="1140" w:type="dxa"/>
                <w:tcBorders>
                  <w:right w:val="single" w:sz="4" w:space="0" w:color="auto"/>
                </w:tcBorders>
                <w:shd w:val="clear" w:color="auto" w:fill="auto"/>
                <w:noWrap/>
                <w:hideMark/>
              </w:tcPr>
            </w:tcPrChange>
          </w:tcPr>
          <w:p w14:paraId="1E3CDDEB" w14:textId="38CBDBFC"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518" w:author="tao huang" w:date="2017-12-27T16:23:00Z"/>
                <w:rFonts w:eastAsia="Times New Roman" w:cs="Times New Roman"/>
                <w:color w:val="000000" w:themeColor="text1"/>
                <w:sz w:val="22"/>
                <w:rPrChange w:id="1519" w:author="tao huang" w:date="2017-12-27T15:18:00Z">
                  <w:rPr>
                    <w:del w:id="1520" w:author="tao huang" w:date="2017-12-27T16:23:00Z"/>
                    <w:rFonts w:eastAsia="Times New Roman" w:cs="Times New Roman"/>
                    <w:color w:val="000000" w:themeColor="text1"/>
                    <w:sz w:val="22"/>
                  </w:rPr>
                </w:rPrChange>
              </w:rPr>
            </w:pPr>
            <w:del w:id="1521" w:author="tao huang" w:date="2017-12-27T16:23:00Z">
              <w:r w:rsidRPr="00D663CA" w:rsidDel="00822E55">
                <w:rPr>
                  <w:rFonts w:eastAsia="Times New Roman" w:cs="Times New Roman"/>
                  <w:color w:val="000000" w:themeColor="text1"/>
                  <w:sz w:val="22"/>
                  <w:rPrChange w:id="1522" w:author="tao huang" w:date="2017-12-27T15:18:00Z">
                    <w:rPr>
                      <w:rFonts w:eastAsia="Times New Roman" w:cs="Times New Roman"/>
                      <w:color w:val="000000" w:themeColor="text1"/>
                      <w:sz w:val="22"/>
                    </w:rPr>
                  </w:rPrChange>
                </w:rPr>
                <w:delText>0.824</w:delText>
              </w:r>
            </w:del>
          </w:p>
        </w:tc>
        <w:tc>
          <w:tcPr>
            <w:tcW w:w="986" w:type="dxa"/>
            <w:tcBorders>
              <w:left w:val="single" w:sz="4" w:space="0" w:color="auto"/>
            </w:tcBorders>
            <w:shd w:val="clear" w:color="auto" w:fill="auto"/>
            <w:noWrap/>
            <w:hideMark/>
            <w:tcPrChange w:id="1523" w:author="tao huang" w:date="2017-12-27T15:20:00Z">
              <w:tcPr>
                <w:tcW w:w="986" w:type="dxa"/>
                <w:tcBorders>
                  <w:left w:val="single" w:sz="4" w:space="0" w:color="auto"/>
                </w:tcBorders>
                <w:shd w:val="clear" w:color="auto" w:fill="auto"/>
                <w:noWrap/>
                <w:hideMark/>
              </w:tcPr>
            </w:tcPrChange>
          </w:tcPr>
          <w:p w14:paraId="201A37E5" w14:textId="7FC3287C"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524" w:author="tao huang" w:date="2017-12-27T16:23:00Z"/>
                <w:rFonts w:eastAsia="Times New Roman" w:cs="Times New Roman"/>
                <w:color w:val="000000" w:themeColor="text1"/>
                <w:sz w:val="22"/>
                <w:rPrChange w:id="1525" w:author="tao huang" w:date="2017-12-27T15:18:00Z">
                  <w:rPr>
                    <w:del w:id="1526" w:author="tao huang" w:date="2017-12-27T16:23:00Z"/>
                    <w:rFonts w:eastAsia="Times New Roman" w:cs="Times New Roman"/>
                    <w:color w:val="000000" w:themeColor="text1"/>
                    <w:sz w:val="22"/>
                  </w:rPr>
                </w:rPrChange>
              </w:rPr>
            </w:pPr>
            <w:del w:id="1527" w:author="tao huang" w:date="2017-12-27T16:23:00Z">
              <w:r w:rsidRPr="00D663CA" w:rsidDel="00822E55">
                <w:rPr>
                  <w:rFonts w:eastAsia="Times New Roman" w:cs="Times New Roman"/>
                  <w:color w:val="000000" w:themeColor="text1"/>
                  <w:sz w:val="22"/>
                  <w:rPrChange w:id="1528" w:author="tao huang" w:date="2017-12-27T15:18:00Z">
                    <w:rPr>
                      <w:rFonts w:eastAsia="Times New Roman" w:cs="Times New Roman"/>
                      <w:color w:val="000000" w:themeColor="text1"/>
                      <w:sz w:val="22"/>
                    </w:rPr>
                  </w:rPrChange>
                </w:rPr>
                <w:delText>-0.001</w:delText>
              </w:r>
            </w:del>
          </w:p>
        </w:tc>
        <w:tc>
          <w:tcPr>
            <w:tcW w:w="999" w:type="dxa"/>
            <w:shd w:val="clear" w:color="auto" w:fill="auto"/>
            <w:noWrap/>
            <w:hideMark/>
            <w:tcPrChange w:id="1529" w:author="tao huang" w:date="2017-12-27T15:20:00Z">
              <w:tcPr>
                <w:tcW w:w="999" w:type="dxa"/>
                <w:shd w:val="clear" w:color="auto" w:fill="auto"/>
                <w:noWrap/>
                <w:hideMark/>
              </w:tcPr>
            </w:tcPrChange>
          </w:tcPr>
          <w:p w14:paraId="28DF1686" w14:textId="7CF52A5C"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530" w:author="tao huang" w:date="2017-12-27T16:23:00Z"/>
                <w:rFonts w:eastAsia="Times New Roman" w:cs="Times New Roman"/>
                <w:color w:val="000000" w:themeColor="text1"/>
                <w:sz w:val="22"/>
                <w:rPrChange w:id="1531" w:author="tao huang" w:date="2017-12-27T15:18:00Z">
                  <w:rPr>
                    <w:del w:id="1532" w:author="tao huang" w:date="2017-12-27T16:23:00Z"/>
                    <w:rFonts w:eastAsia="Times New Roman" w:cs="Times New Roman"/>
                    <w:color w:val="000000" w:themeColor="text1"/>
                    <w:sz w:val="22"/>
                  </w:rPr>
                </w:rPrChange>
              </w:rPr>
            </w:pPr>
            <w:del w:id="1533" w:author="tao huang" w:date="2017-12-27T16:23:00Z">
              <w:r w:rsidRPr="00D663CA" w:rsidDel="00822E55">
                <w:rPr>
                  <w:rFonts w:eastAsia="Times New Roman" w:cs="Times New Roman"/>
                  <w:color w:val="000000" w:themeColor="text1"/>
                  <w:sz w:val="22"/>
                  <w:rPrChange w:id="1534" w:author="tao huang" w:date="2017-12-27T15:18:00Z">
                    <w:rPr>
                      <w:rFonts w:eastAsia="Times New Roman" w:cs="Times New Roman"/>
                      <w:color w:val="000000" w:themeColor="text1"/>
                      <w:sz w:val="22"/>
                    </w:rPr>
                  </w:rPrChange>
                </w:rPr>
                <w:delText>0.761</w:delText>
              </w:r>
            </w:del>
          </w:p>
        </w:tc>
      </w:tr>
      <w:tr w:rsidR="004617F2" w:rsidRPr="00D663CA" w:rsidDel="00822E55" w14:paraId="57FB2CBD" w14:textId="30DF72B6" w:rsidTr="0045047F">
        <w:trPr>
          <w:cnfStyle w:val="000000100000" w:firstRow="0" w:lastRow="0" w:firstColumn="0" w:lastColumn="0" w:oddVBand="0" w:evenVBand="0" w:oddHBand="1" w:evenHBand="0" w:firstRowFirstColumn="0" w:firstRowLastColumn="0" w:lastRowFirstColumn="0" w:lastRowLastColumn="0"/>
          <w:trHeight w:val="20"/>
          <w:jc w:val="center"/>
          <w:del w:id="1535" w:author="tao huang" w:date="2017-12-27T16:23:00Z"/>
          <w:trPrChange w:id="1536"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537" w:author="tao huang" w:date="2017-12-27T15:20:00Z">
              <w:tcPr>
                <w:tcW w:w="3119" w:type="dxa"/>
                <w:shd w:val="clear" w:color="auto" w:fill="auto"/>
                <w:noWrap/>
                <w:hideMark/>
              </w:tcPr>
            </w:tcPrChange>
          </w:tcPr>
          <w:p w14:paraId="0925B1CB" w14:textId="5DC8E6CE" w:rsidR="004617F2" w:rsidRPr="00D663CA" w:rsidDel="00822E55"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del w:id="1538" w:author="tao huang" w:date="2017-12-27T16:23:00Z"/>
                <w:rFonts w:eastAsia="Times New Roman" w:cs="Times New Roman"/>
                <w:b w:val="0"/>
                <w:i/>
                <w:color w:val="000000" w:themeColor="text1"/>
                <w:sz w:val="22"/>
                <w:rPrChange w:id="1539" w:author="tao huang" w:date="2017-12-27T15:18:00Z">
                  <w:rPr>
                    <w:del w:id="1540" w:author="tao huang" w:date="2017-12-27T16:23:00Z"/>
                    <w:rFonts w:eastAsia="Times New Roman" w:cs="Times New Roman"/>
                    <w:b w:val="0"/>
                    <w:i/>
                    <w:color w:val="000000" w:themeColor="text1"/>
                    <w:sz w:val="22"/>
                  </w:rPr>
                </w:rPrChange>
              </w:rPr>
            </w:pPr>
            <w:del w:id="1541" w:author="tao huang" w:date="2017-12-27T16:23:00Z">
              <w:r w:rsidRPr="00D663CA" w:rsidDel="00822E55">
                <w:rPr>
                  <w:rFonts w:eastAsia="Times New Roman" w:cs="Times New Roman"/>
                  <w:b w:val="0"/>
                  <w:i/>
                  <w:color w:val="000000" w:themeColor="text1"/>
                  <w:sz w:val="22"/>
                  <w:rPrChange w:id="1542" w:author="tao huang" w:date="2017-12-27T15:18:00Z">
                    <w:rPr>
                      <w:rFonts w:eastAsia="Times New Roman" w:cs="Times New Roman"/>
                      <w:b w:val="0"/>
                      <w:i/>
                      <w:color w:val="000000" w:themeColor="text1"/>
                      <w:sz w:val="22"/>
                    </w:rPr>
                  </w:rPrChange>
                </w:rPr>
                <w:delText>Randomness and growth</w:delText>
              </w:r>
            </w:del>
          </w:p>
        </w:tc>
        <w:tc>
          <w:tcPr>
            <w:tcW w:w="986" w:type="dxa"/>
            <w:shd w:val="clear" w:color="auto" w:fill="auto"/>
            <w:noWrap/>
            <w:hideMark/>
            <w:tcPrChange w:id="1543" w:author="tao huang" w:date="2017-12-27T15:20:00Z">
              <w:tcPr>
                <w:tcW w:w="986" w:type="dxa"/>
                <w:shd w:val="clear" w:color="auto" w:fill="auto"/>
                <w:noWrap/>
                <w:hideMark/>
              </w:tcPr>
            </w:tcPrChange>
          </w:tcPr>
          <w:p w14:paraId="06225FCA" w14:textId="7F4B54FC"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44" w:author="tao huang" w:date="2017-12-27T16:23:00Z"/>
                <w:rFonts w:eastAsia="Times New Roman" w:cs="Times New Roman"/>
                <w:bCs/>
                <w:color w:val="000000" w:themeColor="text1"/>
                <w:sz w:val="22"/>
                <w:rPrChange w:id="1545" w:author="tao huang" w:date="2017-12-27T15:18:00Z">
                  <w:rPr>
                    <w:del w:id="1546" w:author="tao huang" w:date="2017-12-27T16:23:00Z"/>
                    <w:rFonts w:eastAsia="Times New Roman" w:cs="Times New Roman"/>
                    <w:bCs/>
                    <w:color w:val="000000" w:themeColor="text1"/>
                    <w:sz w:val="22"/>
                  </w:rPr>
                </w:rPrChange>
              </w:rPr>
            </w:pPr>
            <w:del w:id="1547" w:author="tao huang" w:date="2017-12-27T16:23:00Z">
              <w:r w:rsidRPr="00D663CA" w:rsidDel="00822E55">
                <w:rPr>
                  <w:rFonts w:eastAsia="Times New Roman" w:cs="Times New Roman"/>
                  <w:bCs/>
                  <w:color w:val="000000" w:themeColor="text1"/>
                  <w:sz w:val="22"/>
                  <w:rPrChange w:id="1548" w:author="tao huang" w:date="2017-12-27T15:18:00Z">
                    <w:rPr>
                      <w:rFonts w:eastAsia="Times New Roman" w:cs="Times New Roman"/>
                      <w:bCs/>
                      <w:color w:val="000000" w:themeColor="text1"/>
                      <w:sz w:val="22"/>
                    </w:rPr>
                  </w:rPrChange>
                </w:rPr>
                <w:delText>0.004</w:delText>
              </w:r>
            </w:del>
          </w:p>
        </w:tc>
        <w:tc>
          <w:tcPr>
            <w:tcW w:w="998" w:type="dxa"/>
            <w:tcBorders>
              <w:right w:val="single" w:sz="4" w:space="0" w:color="auto"/>
            </w:tcBorders>
            <w:shd w:val="clear" w:color="auto" w:fill="auto"/>
            <w:noWrap/>
            <w:hideMark/>
            <w:tcPrChange w:id="1549" w:author="tao huang" w:date="2017-12-27T15:20:00Z">
              <w:tcPr>
                <w:tcW w:w="998" w:type="dxa"/>
                <w:tcBorders>
                  <w:right w:val="single" w:sz="4" w:space="0" w:color="auto"/>
                </w:tcBorders>
                <w:shd w:val="clear" w:color="auto" w:fill="auto"/>
                <w:noWrap/>
                <w:hideMark/>
              </w:tcPr>
            </w:tcPrChange>
          </w:tcPr>
          <w:p w14:paraId="6FC16DD8" w14:textId="080833D2"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50" w:author="tao huang" w:date="2017-12-27T16:23:00Z"/>
                <w:rFonts w:eastAsia="Times New Roman" w:cs="Times New Roman"/>
                <w:bCs/>
                <w:color w:val="000000" w:themeColor="text1"/>
                <w:sz w:val="22"/>
                <w:rPrChange w:id="1551" w:author="tao huang" w:date="2017-12-27T15:18:00Z">
                  <w:rPr>
                    <w:del w:id="1552" w:author="tao huang" w:date="2017-12-27T16:23:00Z"/>
                    <w:rFonts w:eastAsia="Times New Roman" w:cs="Times New Roman"/>
                    <w:bCs/>
                    <w:color w:val="000000" w:themeColor="text1"/>
                    <w:sz w:val="22"/>
                  </w:rPr>
                </w:rPrChange>
              </w:rPr>
            </w:pPr>
            <w:del w:id="1553" w:author="tao huang" w:date="2017-12-27T16:23:00Z">
              <w:r w:rsidRPr="00D663CA" w:rsidDel="00822E55">
                <w:rPr>
                  <w:rFonts w:eastAsia="Times New Roman" w:cs="Times New Roman"/>
                  <w:bCs/>
                  <w:color w:val="000000" w:themeColor="text1"/>
                  <w:sz w:val="22"/>
                  <w:rPrChange w:id="1554" w:author="tao huang" w:date="2017-12-27T15:18:00Z">
                    <w:rPr>
                      <w:rFonts w:eastAsia="Times New Roman" w:cs="Times New Roman"/>
                      <w:bCs/>
                      <w:color w:val="000000" w:themeColor="text1"/>
                      <w:sz w:val="22"/>
                    </w:rPr>
                  </w:rPrChange>
                </w:rPr>
                <w:delText>0.000</w:delText>
              </w:r>
            </w:del>
          </w:p>
        </w:tc>
        <w:tc>
          <w:tcPr>
            <w:tcW w:w="1347" w:type="dxa"/>
            <w:tcBorders>
              <w:left w:val="single" w:sz="4" w:space="0" w:color="auto"/>
            </w:tcBorders>
            <w:shd w:val="clear" w:color="auto" w:fill="auto"/>
            <w:noWrap/>
            <w:hideMark/>
            <w:tcPrChange w:id="1555" w:author="tao huang" w:date="2017-12-27T15:20:00Z">
              <w:tcPr>
                <w:tcW w:w="986" w:type="dxa"/>
                <w:tcBorders>
                  <w:left w:val="single" w:sz="4" w:space="0" w:color="auto"/>
                </w:tcBorders>
                <w:shd w:val="clear" w:color="auto" w:fill="auto"/>
                <w:noWrap/>
                <w:hideMark/>
              </w:tcPr>
            </w:tcPrChange>
          </w:tcPr>
          <w:p w14:paraId="6A9FF0C6" w14:textId="3DB8C4E6"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56" w:author="tao huang" w:date="2017-12-27T16:23:00Z"/>
                <w:rFonts w:eastAsia="Times New Roman" w:cs="Times New Roman"/>
                <w:bCs/>
                <w:color w:val="000000" w:themeColor="text1"/>
                <w:sz w:val="22"/>
                <w:rPrChange w:id="1557" w:author="tao huang" w:date="2017-12-27T15:18:00Z">
                  <w:rPr>
                    <w:del w:id="1558" w:author="tao huang" w:date="2017-12-27T16:23:00Z"/>
                    <w:rFonts w:eastAsia="Times New Roman" w:cs="Times New Roman"/>
                    <w:bCs/>
                    <w:color w:val="000000" w:themeColor="text1"/>
                    <w:sz w:val="22"/>
                  </w:rPr>
                </w:rPrChange>
              </w:rPr>
            </w:pPr>
            <w:del w:id="1559" w:author="tao huang" w:date="2017-12-27T16:23:00Z">
              <w:r w:rsidRPr="00D663CA" w:rsidDel="00822E55">
                <w:rPr>
                  <w:rFonts w:eastAsia="Times New Roman" w:cs="Times New Roman"/>
                  <w:bCs/>
                  <w:color w:val="000000" w:themeColor="text1"/>
                  <w:sz w:val="22"/>
                  <w:rPrChange w:id="1560" w:author="tao huang" w:date="2017-12-27T15:18:00Z">
                    <w:rPr>
                      <w:rFonts w:eastAsia="Times New Roman" w:cs="Times New Roman"/>
                      <w:bCs/>
                      <w:color w:val="000000" w:themeColor="text1"/>
                      <w:sz w:val="22"/>
                    </w:rPr>
                  </w:rPrChange>
                </w:rPr>
                <w:delText>0.004</w:delText>
              </w:r>
            </w:del>
          </w:p>
        </w:tc>
        <w:tc>
          <w:tcPr>
            <w:tcW w:w="999" w:type="dxa"/>
            <w:tcBorders>
              <w:right w:val="single" w:sz="4" w:space="0" w:color="auto"/>
            </w:tcBorders>
            <w:shd w:val="clear" w:color="auto" w:fill="auto"/>
            <w:noWrap/>
            <w:hideMark/>
            <w:tcPrChange w:id="1561" w:author="tao huang" w:date="2017-12-27T15:20:00Z">
              <w:tcPr>
                <w:tcW w:w="999" w:type="dxa"/>
                <w:tcBorders>
                  <w:right w:val="single" w:sz="4" w:space="0" w:color="auto"/>
                </w:tcBorders>
                <w:shd w:val="clear" w:color="auto" w:fill="auto"/>
                <w:noWrap/>
                <w:hideMark/>
              </w:tcPr>
            </w:tcPrChange>
          </w:tcPr>
          <w:p w14:paraId="14E4DF22" w14:textId="74667B93"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62" w:author="tao huang" w:date="2017-12-27T16:23:00Z"/>
                <w:rFonts w:eastAsia="Times New Roman" w:cs="Times New Roman"/>
                <w:bCs/>
                <w:color w:val="000000" w:themeColor="text1"/>
                <w:sz w:val="22"/>
                <w:rPrChange w:id="1563" w:author="tao huang" w:date="2017-12-27T15:18:00Z">
                  <w:rPr>
                    <w:del w:id="1564" w:author="tao huang" w:date="2017-12-27T16:23:00Z"/>
                    <w:rFonts w:eastAsia="Times New Roman" w:cs="Times New Roman"/>
                    <w:bCs/>
                    <w:color w:val="000000" w:themeColor="text1"/>
                    <w:sz w:val="22"/>
                  </w:rPr>
                </w:rPrChange>
              </w:rPr>
            </w:pPr>
            <w:del w:id="1565" w:author="tao huang" w:date="2017-12-27T16:23:00Z">
              <w:r w:rsidRPr="00D663CA" w:rsidDel="00822E55">
                <w:rPr>
                  <w:rFonts w:eastAsia="Times New Roman" w:cs="Times New Roman"/>
                  <w:bCs/>
                  <w:color w:val="000000" w:themeColor="text1"/>
                  <w:sz w:val="22"/>
                  <w:rPrChange w:id="1566" w:author="tao huang" w:date="2017-12-27T15:18:00Z">
                    <w:rPr>
                      <w:rFonts w:eastAsia="Times New Roman" w:cs="Times New Roman"/>
                      <w:bCs/>
                      <w:color w:val="000000" w:themeColor="text1"/>
                      <w:sz w:val="22"/>
                    </w:rPr>
                  </w:rPrChange>
                </w:rPr>
                <w:delText>0.000</w:delText>
              </w:r>
            </w:del>
          </w:p>
        </w:tc>
        <w:tc>
          <w:tcPr>
            <w:tcW w:w="986" w:type="dxa"/>
            <w:tcBorders>
              <w:left w:val="single" w:sz="4" w:space="0" w:color="auto"/>
            </w:tcBorders>
            <w:shd w:val="clear" w:color="auto" w:fill="auto"/>
            <w:noWrap/>
            <w:hideMark/>
            <w:tcPrChange w:id="1567" w:author="tao huang" w:date="2017-12-27T15:20:00Z">
              <w:tcPr>
                <w:tcW w:w="986" w:type="dxa"/>
                <w:tcBorders>
                  <w:left w:val="single" w:sz="4" w:space="0" w:color="auto"/>
                </w:tcBorders>
                <w:shd w:val="clear" w:color="auto" w:fill="auto"/>
                <w:noWrap/>
                <w:hideMark/>
              </w:tcPr>
            </w:tcPrChange>
          </w:tcPr>
          <w:p w14:paraId="2B50D0DA" w14:textId="1A9FB64F"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68" w:author="tao huang" w:date="2017-12-27T16:23:00Z"/>
                <w:rFonts w:eastAsia="Times New Roman" w:cs="Times New Roman"/>
                <w:bCs/>
                <w:color w:val="000000" w:themeColor="text1"/>
                <w:sz w:val="22"/>
                <w:rPrChange w:id="1569" w:author="tao huang" w:date="2017-12-27T15:18:00Z">
                  <w:rPr>
                    <w:del w:id="1570" w:author="tao huang" w:date="2017-12-27T16:23:00Z"/>
                    <w:rFonts w:eastAsia="Times New Roman" w:cs="Times New Roman"/>
                    <w:bCs/>
                    <w:color w:val="000000" w:themeColor="text1"/>
                    <w:sz w:val="22"/>
                  </w:rPr>
                </w:rPrChange>
              </w:rPr>
            </w:pPr>
            <w:del w:id="1571" w:author="tao huang" w:date="2017-12-27T16:23:00Z">
              <w:r w:rsidRPr="00D663CA" w:rsidDel="00822E55">
                <w:rPr>
                  <w:rFonts w:eastAsia="Times New Roman" w:cs="Times New Roman"/>
                  <w:bCs/>
                  <w:color w:val="000000" w:themeColor="text1"/>
                  <w:sz w:val="22"/>
                  <w:rPrChange w:id="1572" w:author="tao huang" w:date="2017-12-27T15:18:00Z">
                    <w:rPr>
                      <w:rFonts w:eastAsia="Times New Roman" w:cs="Times New Roman"/>
                      <w:bCs/>
                      <w:color w:val="000000" w:themeColor="text1"/>
                      <w:sz w:val="22"/>
                    </w:rPr>
                  </w:rPrChange>
                </w:rPr>
                <w:delText>0.006</w:delText>
              </w:r>
            </w:del>
          </w:p>
        </w:tc>
        <w:tc>
          <w:tcPr>
            <w:tcW w:w="1140" w:type="dxa"/>
            <w:tcBorders>
              <w:right w:val="single" w:sz="4" w:space="0" w:color="auto"/>
            </w:tcBorders>
            <w:shd w:val="clear" w:color="auto" w:fill="auto"/>
            <w:noWrap/>
            <w:hideMark/>
            <w:tcPrChange w:id="1573" w:author="tao huang" w:date="2017-12-27T15:20:00Z">
              <w:tcPr>
                <w:tcW w:w="1140" w:type="dxa"/>
                <w:tcBorders>
                  <w:right w:val="single" w:sz="4" w:space="0" w:color="auto"/>
                </w:tcBorders>
                <w:shd w:val="clear" w:color="auto" w:fill="auto"/>
                <w:noWrap/>
                <w:hideMark/>
              </w:tcPr>
            </w:tcPrChange>
          </w:tcPr>
          <w:p w14:paraId="56690932" w14:textId="7C21AA92"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74" w:author="tao huang" w:date="2017-12-27T16:23:00Z"/>
                <w:rFonts w:eastAsia="Times New Roman" w:cs="Times New Roman"/>
                <w:bCs/>
                <w:color w:val="000000" w:themeColor="text1"/>
                <w:sz w:val="22"/>
                <w:rPrChange w:id="1575" w:author="tao huang" w:date="2017-12-27T15:18:00Z">
                  <w:rPr>
                    <w:del w:id="1576" w:author="tao huang" w:date="2017-12-27T16:23:00Z"/>
                    <w:rFonts w:eastAsia="Times New Roman" w:cs="Times New Roman"/>
                    <w:bCs/>
                    <w:color w:val="000000" w:themeColor="text1"/>
                    <w:sz w:val="22"/>
                  </w:rPr>
                </w:rPrChange>
              </w:rPr>
            </w:pPr>
            <w:del w:id="1577" w:author="tao huang" w:date="2017-12-27T16:23:00Z">
              <w:r w:rsidRPr="00D663CA" w:rsidDel="00822E55">
                <w:rPr>
                  <w:rFonts w:eastAsia="Times New Roman" w:cs="Times New Roman"/>
                  <w:bCs/>
                  <w:color w:val="000000" w:themeColor="text1"/>
                  <w:sz w:val="22"/>
                  <w:rPrChange w:id="1578" w:author="tao huang" w:date="2017-12-27T15:18:00Z">
                    <w:rPr>
                      <w:rFonts w:eastAsia="Times New Roman" w:cs="Times New Roman"/>
                      <w:bCs/>
                      <w:color w:val="000000" w:themeColor="text1"/>
                      <w:sz w:val="22"/>
                    </w:rPr>
                  </w:rPrChange>
                </w:rPr>
                <w:delText>0.008</w:delText>
              </w:r>
            </w:del>
          </w:p>
        </w:tc>
        <w:tc>
          <w:tcPr>
            <w:tcW w:w="986" w:type="dxa"/>
            <w:tcBorders>
              <w:left w:val="single" w:sz="4" w:space="0" w:color="auto"/>
            </w:tcBorders>
            <w:shd w:val="clear" w:color="auto" w:fill="auto"/>
            <w:noWrap/>
            <w:hideMark/>
            <w:tcPrChange w:id="1579" w:author="tao huang" w:date="2017-12-27T15:20:00Z">
              <w:tcPr>
                <w:tcW w:w="986" w:type="dxa"/>
                <w:tcBorders>
                  <w:left w:val="single" w:sz="4" w:space="0" w:color="auto"/>
                </w:tcBorders>
                <w:shd w:val="clear" w:color="auto" w:fill="auto"/>
                <w:noWrap/>
                <w:hideMark/>
              </w:tcPr>
            </w:tcPrChange>
          </w:tcPr>
          <w:p w14:paraId="1692A061" w14:textId="329993E2"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80" w:author="tao huang" w:date="2017-12-27T16:23:00Z"/>
                <w:rFonts w:eastAsia="Times New Roman" w:cs="Times New Roman"/>
                <w:bCs/>
                <w:color w:val="000000" w:themeColor="text1"/>
                <w:sz w:val="22"/>
                <w:rPrChange w:id="1581" w:author="tao huang" w:date="2017-12-27T15:18:00Z">
                  <w:rPr>
                    <w:del w:id="1582" w:author="tao huang" w:date="2017-12-27T16:23:00Z"/>
                    <w:rFonts w:eastAsia="Times New Roman" w:cs="Times New Roman"/>
                    <w:bCs/>
                    <w:color w:val="000000" w:themeColor="text1"/>
                    <w:sz w:val="22"/>
                  </w:rPr>
                </w:rPrChange>
              </w:rPr>
            </w:pPr>
            <w:del w:id="1583" w:author="tao huang" w:date="2017-12-27T16:23:00Z">
              <w:r w:rsidRPr="00D663CA" w:rsidDel="00822E55">
                <w:rPr>
                  <w:rFonts w:eastAsia="Times New Roman" w:cs="Times New Roman"/>
                  <w:bCs/>
                  <w:color w:val="000000" w:themeColor="text1"/>
                  <w:sz w:val="22"/>
                  <w:rPrChange w:id="1584" w:author="tao huang" w:date="2017-12-27T15:18:00Z">
                    <w:rPr>
                      <w:rFonts w:eastAsia="Times New Roman" w:cs="Times New Roman"/>
                      <w:bCs/>
                      <w:color w:val="000000" w:themeColor="text1"/>
                      <w:sz w:val="22"/>
                    </w:rPr>
                  </w:rPrChange>
                </w:rPr>
                <w:delText>0.007</w:delText>
              </w:r>
            </w:del>
          </w:p>
        </w:tc>
        <w:tc>
          <w:tcPr>
            <w:tcW w:w="999" w:type="dxa"/>
            <w:shd w:val="clear" w:color="auto" w:fill="auto"/>
            <w:noWrap/>
            <w:hideMark/>
            <w:tcPrChange w:id="1585" w:author="tao huang" w:date="2017-12-27T15:20:00Z">
              <w:tcPr>
                <w:tcW w:w="999" w:type="dxa"/>
                <w:shd w:val="clear" w:color="auto" w:fill="auto"/>
                <w:noWrap/>
                <w:hideMark/>
              </w:tcPr>
            </w:tcPrChange>
          </w:tcPr>
          <w:p w14:paraId="121F5B38" w14:textId="48CB0DDB"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586" w:author="tao huang" w:date="2017-12-27T16:23:00Z"/>
                <w:rFonts w:eastAsia="Times New Roman" w:cs="Times New Roman"/>
                <w:bCs/>
                <w:color w:val="000000" w:themeColor="text1"/>
                <w:sz w:val="22"/>
                <w:rPrChange w:id="1587" w:author="tao huang" w:date="2017-12-27T15:18:00Z">
                  <w:rPr>
                    <w:del w:id="1588" w:author="tao huang" w:date="2017-12-27T16:23:00Z"/>
                    <w:rFonts w:eastAsia="Times New Roman" w:cs="Times New Roman"/>
                    <w:bCs/>
                    <w:color w:val="000000" w:themeColor="text1"/>
                    <w:sz w:val="22"/>
                  </w:rPr>
                </w:rPrChange>
              </w:rPr>
            </w:pPr>
            <w:del w:id="1589" w:author="tao huang" w:date="2017-12-27T16:23:00Z">
              <w:r w:rsidRPr="00D663CA" w:rsidDel="00822E55">
                <w:rPr>
                  <w:rFonts w:eastAsia="Times New Roman" w:cs="Times New Roman"/>
                  <w:bCs/>
                  <w:color w:val="000000" w:themeColor="text1"/>
                  <w:sz w:val="22"/>
                  <w:rPrChange w:id="1590" w:author="tao huang" w:date="2017-12-27T15:18:00Z">
                    <w:rPr>
                      <w:rFonts w:eastAsia="Times New Roman" w:cs="Times New Roman"/>
                      <w:bCs/>
                      <w:color w:val="000000" w:themeColor="text1"/>
                      <w:sz w:val="22"/>
                    </w:rPr>
                  </w:rPrChange>
                </w:rPr>
                <w:delText>0.003</w:delText>
              </w:r>
            </w:del>
          </w:p>
        </w:tc>
      </w:tr>
      <w:tr w:rsidR="004617F2" w:rsidRPr="00D663CA" w:rsidDel="00822E55" w14:paraId="245E735A" w14:textId="3A6FB2D9" w:rsidTr="0045047F">
        <w:trPr>
          <w:trHeight w:val="20"/>
          <w:jc w:val="center"/>
          <w:del w:id="1591" w:author="tao huang" w:date="2017-12-27T16:23:00Z"/>
          <w:trPrChange w:id="1592"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593" w:author="tao huang" w:date="2017-12-27T15:20:00Z">
              <w:tcPr>
                <w:tcW w:w="3119" w:type="dxa"/>
                <w:shd w:val="clear" w:color="auto" w:fill="auto"/>
                <w:noWrap/>
                <w:hideMark/>
              </w:tcPr>
            </w:tcPrChange>
          </w:tcPr>
          <w:p w14:paraId="59F02DBE" w14:textId="07407607" w:rsidR="004617F2" w:rsidRPr="00D663CA" w:rsidDel="00822E55" w:rsidRDefault="004617F2" w:rsidP="000B121E">
            <w:pPr>
              <w:shd w:val="clear" w:color="auto" w:fill="FFFFFF" w:themeFill="background1"/>
              <w:spacing w:after="0" w:line="240" w:lineRule="auto"/>
              <w:rPr>
                <w:del w:id="1594" w:author="tao huang" w:date="2017-12-27T16:23:00Z"/>
                <w:rFonts w:eastAsia="Times New Roman" w:cs="Times New Roman"/>
                <w:b w:val="0"/>
                <w:i/>
                <w:color w:val="000000" w:themeColor="text1"/>
                <w:sz w:val="22"/>
                <w:rPrChange w:id="1595" w:author="tao huang" w:date="2017-12-27T15:18:00Z">
                  <w:rPr>
                    <w:del w:id="1596" w:author="tao huang" w:date="2017-12-27T16:23:00Z"/>
                    <w:rFonts w:eastAsia="Times New Roman" w:cs="Times New Roman"/>
                    <w:b w:val="0"/>
                    <w:i/>
                    <w:color w:val="000000" w:themeColor="text1"/>
                    <w:sz w:val="22"/>
                  </w:rPr>
                </w:rPrChange>
              </w:rPr>
            </w:pPr>
            <w:del w:id="1597" w:author="tao huang" w:date="2017-12-27T16:23:00Z">
              <w:r w:rsidRPr="00D663CA" w:rsidDel="00822E55">
                <w:rPr>
                  <w:rFonts w:eastAsia="Times New Roman" w:cs="Times New Roman"/>
                  <w:b w:val="0"/>
                  <w:i/>
                  <w:color w:val="000000" w:themeColor="text1"/>
                  <w:sz w:val="22"/>
                  <w:rPrChange w:id="1598" w:author="tao huang" w:date="2017-12-27T15:18:00Z">
                    <w:rPr>
                      <w:rFonts w:eastAsia="Times New Roman" w:cs="Times New Roman"/>
                      <w:b w:val="0"/>
                      <w:i/>
                      <w:color w:val="000000" w:themeColor="text1"/>
                      <w:sz w:val="22"/>
                    </w:rPr>
                  </w:rPrChange>
                </w:rPr>
                <w:delText>Intercept</w:delText>
              </w:r>
            </w:del>
          </w:p>
        </w:tc>
        <w:tc>
          <w:tcPr>
            <w:tcW w:w="986" w:type="dxa"/>
            <w:shd w:val="clear" w:color="auto" w:fill="auto"/>
            <w:noWrap/>
            <w:hideMark/>
            <w:tcPrChange w:id="1599" w:author="tao huang" w:date="2017-12-27T15:20:00Z">
              <w:tcPr>
                <w:tcW w:w="986" w:type="dxa"/>
                <w:shd w:val="clear" w:color="auto" w:fill="auto"/>
                <w:noWrap/>
                <w:hideMark/>
              </w:tcPr>
            </w:tcPrChange>
          </w:tcPr>
          <w:p w14:paraId="6E17BF1E" w14:textId="4EFCB013"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00" w:author="tao huang" w:date="2017-12-27T16:23:00Z"/>
                <w:rFonts w:eastAsia="Times New Roman" w:cs="Times New Roman"/>
                <w:color w:val="000000" w:themeColor="text1"/>
                <w:sz w:val="22"/>
                <w:rPrChange w:id="1601" w:author="tao huang" w:date="2017-12-27T15:18:00Z">
                  <w:rPr>
                    <w:del w:id="1602" w:author="tao huang" w:date="2017-12-27T16:23:00Z"/>
                    <w:rFonts w:eastAsia="Times New Roman" w:cs="Times New Roman"/>
                    <w:color w:val="000000" w:themeColor="text1"/>
                    <w:sz w:val="22"/>
                  </w:rPr>
                </w:rPrChange>
              </w:rPr>
            </w:pPr>
            <w:del w:id="1603" w:author="tao huang" w:date="2017-12-27T16:23:00Z">
              <w:r w:rsidRPr="00D663CA" w:rsidDel="00822E55">
                <w:rPr>
                  <w:rFonts w:eastAsia="Times New Roman" w:cs="Times New Roman"/>
                  <w:color w:val="000000" w:themeColor="text1"/>
                  <w:sz w:val="22"/>
                  <w:rPrChange w:id="1604" w:author="tao huang" w:date="2017-12-27T15:18:00Z">
                    <w:rPr>
                      <w:rFonts w:eastAsia="Times New Roman" w:cs="Times New Roman"/>
                      <w:color w:val="000000" w:themeColor="text1"/>
                      <w:sz w:val="22"/>
                    </w:rPr>
                  </w:rPrChange>
                </w:rPr>
                <w:delText>0.003</w:delText>
              </w:r>
            </w:del>
          </w:p>
        </w:tc>
        <w:tc>
          <w:tcPr>
            <w:tcW w:w="998" w:type="dxa"/>
            <w:tcBorders>
              <w:right w:val="single" w:sz="4" w:space="0" w:color="auto"/>
            </w:tcBorders>
            <w:shd w:val="clear" w:color="auto" w:fill="auto"/>
            <w:noWrap/>
            <w:hideMark/>
            <w:tcPrChange w:id="1605" w:author="tao huang" w:date="2017-12-27T15:20:00Z">
              <w:tcPr>
                <w:tcW w:w="998" w:type="dxa"/>
                <w:tcBorders>
                  <w:right w:val="single" w:sz="4" w:space="0" w:color="auto"/>
                </w:tcBorders>
                <w:shd w:val="clear" w:color="auto" w:fill="auto"/>
                <w:noWrap/>
                <w:hideMark/>
              </w:tcPr>
            </w:tcPrChange>
          </w:tcPr>
          <w:p w14:paraId="200BCDB9" w14:textId="4EFBB852"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06" w:author="tao huang" w:date="2017-12-27T16:23:00Z"/>
                <w:rFonts w:eastAsia="Times New Roman" w:cs="Times New Roman"/>
                <w:color w:val="000000" w:themeColor="text1"/>
                <w:sz w:val="22"/>
                <w:rPrChange w:id="1607" w:author="tao huang" w:date="2017-12-27T15:18:00Z">
                  <w:rPr>
                    <w:del w:id="1608" w:author="tao huang" w:date="2017-12-27T16:23:00Z"/>
                    <w:rFonts w:eastAsia="Times New Roman" w:cs="Times New Roman"/>
                    <w:color w:val="000000" w:themeColor="text1"/>
                    <w:sz w:val="22"/>
                  </w:rPr>
                </w:rPrChange>
              </w:rPr>
            </w:pPr>
            <w:del w:id="1609" w:author="tao huang" w:date="2017-12-27T16:23:00Z">
              <w:r w:rsidRPr="00D663CA" w:rsidDel="00822E55">
                <w:rPr>
                  <w:rFonts w:eastAsia="Times New Roman" w:cs="Times New Roman"/>
                  <w:color w:val="000000" w:themeColor="text1"/>
                  <w:sz w:val="22"/>
                  <w:rPrChange w:id="1610" w:author="tao huang" w:date="2017-12-27T15:18:00Z">
                    <w:rPr>
                      <w:rFonts w:eastAsia="Times New Roman" w:cs="Times New Roman"/>
                      <w:color w:val="000000" w:themeColor="text1"/>
                      <w:sz w:val="22"/>
                    </w:rPr>
                  </w:rPrChange>
                </w:rPr>
                <w:delText>0.001</w:delText>
              </w:r>
            </w:del>
          </w:p>
        </w:tc>
        <w:tc>
          <w:tcPr>
            <w:tcW w:w="1347" w:type="dxa"/>
            <w:tcBorders>
              <w:left w:val="single" w:sz="4" w:space="0" w:color="auto"/>
            </w:tcBorders>
            <w:shd w:val="clear" w:color="auto" w:fill="auto"/>
            <w:noWrap/>
            <w:hideMark/>
            <w:tcPrChange w:id="1611" w:author="tao huang" w:date="2017-12-27T15:20:00Z">
              <w:tcPr>
                <w:tcW w:w="986" w:type="dxa"/>
                <w:tcBorders>
                  <w:left w:val="single" w:sz="4" w:space="0" w:color="auto"/>
                </w:tcBorders>
                <w:shd w:val="clear" w:color="auto" w:fill="auto"/>
                <w:noWrap/>
                <w:hideMark/>
              </w:tcPr>
            </w:tcPrChange>
          </w:tcPr>
          <w:p w14:paraId="7FDFF45D" w14:textId="29DAFF73"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12" w:author="tao huang" w:date="2017-12-27T16:23:00Z"/>
                <w:rFonts w:eastAsia="Times New Roman" w:cs="Times New Roman"/>
                <w:color w:val="000000" w:themeColor="text1"/>
                <w:sz w:val="22"/>
                <w:rPrChange w:id="1613" w:author="tao huang" w:date="2017-12-27T15:18:00Z">
                  <w:rPr>
                    <w:del w:id="1614" w:author="tao huang" w:date="2017-12-27T16:23:00Z"/>
                    <w:rFonts w:eastAsia="Times New Roman" w:cs="Times New Roman"/>
                    <w:color w:val="000000" w:themeColor="text1"/>
                    <w:sz w:val="22"/>
                  </w:rPr>
                </w:rPrChange>
              </w:rPr>
            </w:pPr>
            <w:del w:id="1615" w:author="tao huang" w:date="2017-12-27T16:23:00Z">
              <w:r w:rsidRPr="00D663CA" w:rsidDel="00822E55">
                <w:rPr>
                  <w:rFonts w:eastAsia="Times New Roman" w:cs="Times New Roman"/>
                  <w:color w:val="000000" w:themeColor="text1"/>
                  <w:sz w:val="22"/>
                  <w:rPrChange w:id="1616" w:author="tao huang" w:date="2017-12-27T15:18:00Z">
                    <w:rPr>
                      <w:rFonts w:eastAsia="Times New Roman" w:cs="Times New Roman"/>
                      <w:color w:val="000000" w:themeColor="text1"/>
                      <w:sz w:val="22"/>
                    </w:rPr>
                  </w:rPrChange>
                </w:rPr>
                <w:delText>0.003</w:delText>
              </w:r>
            </w:del>
          </w:p>
        </w:tc>
        <w:tc>
          <w:tcPr>
            <w:tcW w:w="999" w:type="dxa"/>
            <w:tcBorders>
              <w:right w:val="single" w:sz="4" w:space="0" w:color="auto"/>
            </w:tcBorders>
            <w:shd w:val="clear" w:color="auto" w:fill="auto"/>
            <w:noWrap/>
            <w:hideMark/>
            <w:tcPrChange w:id="1617" w:author="tao huang" w:date="2017-12-27T15:20:00Z">
              <w:tcPr>
                <w:tcW w:w="999" w:type="dxa"/>
                <w:tcBorders>
                  <w:right w:val="single" w:sz="4" w:space="0" w:color="auto"/>
                </w:tcBorders>
                <w:shd w:val="clear" w:color="auto" w:fill="auto"/>
                <w:noWrap/>
                <w:hideMark/>
              </w:tcPr>
            </w:tcPrChange>
          </w:tcPr>
          <w:p w14:paraId="4DAEA2E6" w14:textId="5186BA90"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18" w:author="tao huang" w:date="2017-12-27T16:23:00Z"/>
                <w:rFonts w:eastAsia="Times New Roman" w:cs="Times New Roman"/>
                <w:color w:val="000000" w:themeColor="text1"/>
                <w:sz w:val="22"/>
                <w:rPrChange w:id="1619" w:author="tao huang" w:date="2017-12-27T15:18:00Z">
                  <w:rPr>
                    <w:del w:id="1620" w:author="tao huang" w:date="2017-12-27T16:23:00Z"/>
                    <w:rFonts w:eastAsia="Times New Roman" w:cs="Times New Roman"/>
                    <w:color w:val="000000" w:themeColor="text1"/>
                    <w:sz w:val="22"/>
                  </w:rPr>
                </w:rPrChange>
              </w:rPr>
            </w:pPr>
            <w:del w:id="1621" w:author="tao huang" w:date="2017-12-27T16:23:00Z">
              <w:r w:rsidRPr="00D663CA" w:rsidDel="00822E55">
                <w:rPr>
                  <w:rFonts w:eastAsia="Times New Roman" w:cs="Times New Roman"/>
                  <w:color w:val="000000" w:themeColor="text1"/>
                  <w:sz w:val="22"/>
                  <w:rPrChange w:id="1622" w:author="tao huang" w:date="2017-12-27T15:18:00Z">
                    <w:rPr>
                      <w:rFonts w:eastAsia="Times New Roman" w:cs="Times New Roman"/>
                      <w:color w:val="000000" w:themeColor="text1"/>
                      <w:sz w:val="22"/>
                    </w:rPr>
                  </w:rPrChange>
                </w:rPr>
                <w:delText>0.001</w:delText>
              </w:r>
            </w:del>
          </w:p>
        </w:tc>
        <w:tc>
          <w:tcPr>
            <w:tcW w:w="986" w:type="dxa"/>
            <w:tcBorders>
              <w:left w:val="single" w:sz="4" w:space="0" w:color="auto"/>
            </w:tcBorders>
            <w:shd w:val="clear" w:color="auto" w:fill="auto"/>
            <w:noWrap/>
            <w:hideMark/>
            <w:tcPrChange w:id="1623" w:author="tao huang" w:date="2017-12-27T15:20:00Z">
              <w:tcPr>
                <w:tcW w:w="986" w:type="dxa"/>
                <w:tcBorders>
                  <w:left w:val="single" w:sz="4" w:space="0" w:color="auto"/>
                </w:tcBorders>
                <w:shd w:val="clear" w:color="auto" w:fill="auto"/>
                <w:noWrap/>
                <w:hideMark/>
              </w:tcPr>
            </w:tcPrChange>
          </w:tcPr>
          <w:p w14:paraId="3FAC28FF" w14:textId="38B013B5"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24" w:author="tao huang" w:date="2017-12-27T16:23:00Z"/>
                <w:rFonts w:eastAsia="Times New Roman" w:cs="Times New Roman"/>
                <w:color w:val="000000" w:themeColor="text1"/>
                <w:sz w:val="22"/>
                <w:rPrChange w:id="1625" w:author="tao huang" w:date="2017-12-27T15:18:00Z">
                  <w:rPr>
                    <w:del w:id="1626" w:author="tao huang" w:date="2017-12-27T16:23:00Z"/>
                    <w:rFonts w:eastAsia="Times New Roman" w:cs="Times New Roman"/>
                    <w:color w:val="000000" w:themeColor="text1"/>
                    <w:sz w:val="22"/>
                  </w:rPr>
                </w:rPrChange>
              </w:rPr>
            </w:pPr>
            <w:del w:id="1627" w:author="tao huang" w:date="2017-12-27T16:23:00Z">
              <w:r w:rsidRPr="00D663CA" w:rsidDel="00822E55">
                <w:rPr>
                  <w:rFonts w:eastAsia="Times New Roman" w:cs="Times New Roman"/>
                  <w:color w:val="000000" w:themeColor="text1"/>
                  <w:sz w:val="22"/>
                  <w:rPrChange w:id="1628" w:author="tao huang" w:date="2017-12-27T15:18:00Z">
                    <w:rPr>
                      <w:rFonts w:eastAsia="Times New Roman" w:cs="Times New Roman"/>
                      <w:color w:val="000000" w:themeColor="text1"/>
                      <w:sz w:val="22"/>
                    </w:rPr>
                  </w:rPrChange>
                </w:rPr>
                <w:delText>-0.002</w:delText>
              </w:r>
            </w:del>
          </w:p>
        </w:tc>
        <w:tc>
          <w:tcPr>
            <w:tcW w:w="1140" w:type="dxa"/>
            <w:tcBorders>
              <w:right w:val="single" w:sz="4" w:space="0" w:color="auto"/>
            </w:tcBorders>
            <w:shd w:val="clear" w:color="auto" w:fill="auto"/>
            <w:noWrap/>
            <w:hideMark/>
            <w:tcPrChange w:id="1629" w:author="tao huang" w:date="2017-12-27T15:20:00Z">
              <w:tcPr>
                <w:tcW w:w="1140" w:type="dxa"/>
                <w:tcBorders>
                  <w:right w:val="single" w:sz="4" w:space="0" w:color="auto"/>
                </w:tcBorders>
                <w:shd w:val="clear" w:color="auto" w:fill="auto"/>
                <w:noWrap/>
                <w:hideMark/>
              </w:tcPr>
            </w:tcPrChange>
          </w:tcPr>
          <w:p w14:paraId="4AAD9780" w14:textId="55F0E816"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30" w:author="tao huang" w:date="2017-12-27T16:23:00Z"/>
                <w:rFonts w:eastAsia="Times New Roman" w:cs="Times New Roman"/>
                <w:color w:val="000000" w:themeColor="text1"/>
                <w:sz w:val="22"/>
                <w:rPrChange w:id="1631" w:author="tao huang" w:date="2017-12-27T15:18:00Z">
                  <w:rPr>
                    <w:del w:id="1632" w:author="tao huang" w:date="2017-12-27T16:23:00Z"/>
                    <w:rFonts w:eastAsia="Times New Roman" w:cs="Times New Roman"/>
                    <w:color w:val="000000" w:themeColor="text1"/>
                    <w:sz w:val="22"/>
                  </w:rPr>
                </w:rPrChange>
              </w:rPr>
            </w:pPr>
            <w:del w:id="1633" w:author="tao huang" w:date="2017-12-27T16:23:00Z">
              <w:r w:rsidRPr="00D663CA" w:rsidDel="00822E55">
                <w:rPr>
                  <w:rFonts w:eastAsia="Times New Roman" w:cs="Times New Roman"/>
                  <w:color w:val="000000" w:themeColor="text1"/>
                  <w:sz w:val="22"/>
                  <w:rPrChange w:id="1634" w:author="tao huang" w:date="2017-12-27T15:18:00Z">
                    <w:rPr>
                      <w:rFonts w:eastAsia="Times New Roman" w:cs="Times New Roman"/>
                      <w:color w:val="000000" w:themeColor="text1"/>
                      <w:sz w:val="22"/>
                    </w:rPr>
                  </w:rPrChange>
                </w:rPr>
                <w:delText>0.234</w:delText>
              </w:r>
            </w:del>
          </w:p>
        </w:tc>
        <w:tc>
          <w:tcPr>
            <w:tcW w:w="986" w:type="dxa"/>
            <w:tcBorders>
              <w:left w:val="single" w:sz="4" w:space="0" w:color="auto"/>
            </w:tcBorders>
            <w:shd w:val="clear" w:color="auto" w:fill="auto"/>
            <w:noWrap/>
            <w:hideMark/>
            <w:tcPrChange w:id="1635" w:author="tao huang" w:date="2017-12-27T15:20:00Z">
              <w:tcPr>
                <w:tcW w:w="986" w:type="dxa"/>
                <w:tcBorders>
                  <w:left w:val="single" w:sz="4" w:space="0" w:color="auto"/>
                </w:tcBorders>
                <w:shd w:val="clear" w:color="auto" w:fill="auto"/>
                <w:noWrap/>
                <w:hideMark/>
              </w:tcPr>
            </w:tcPrChange>
          </w:tcPr>
          <w:p w14:paraId="0099F3AD" w14:textId="16046BF6"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36" w:author="tao huang" w:date="2017-12-27T16:23:00Z"/>
                <w:rFonts w:eastAsia="Times New Roman" w:cs="Times New Roman"/>
                <w:color w:val="000000" w:themeColor="text1"/>
                <w:sz w:val="22"/>
                <w:rPrChange w:id="1637" w:author="tao huang" w:date="2017-12-27T15:18:00Z">
                  <w:rPr>
                    <w:del w:id="1638" w:author="tao huang" w:date="2017-12-27T16:23:00Z"/>
                    <w:rFonts w:eastAsia="Times New Roman" w:cs="Times New Roman"/>
                    <w:color w:val="000000" w:themeColor="text1"/>
                    <w:sz w:val="22"/>
                  </w:rPr>
                </w:rPrChange>
              </w:rPr>
            </w:pPr>
            <w:del w:id="1639" w:author="tao huang" w:date="2017-12-27T16:23:00Z">
              <w:r w:rsidRPr="00D663CA" w:rsidDel="00822E55">
                <w:rPr>
                  <w:rFonts w:eastAsia="Times New Roman" w:cs="Times New Roman"/>
                  <w:color w:val="000000" w:themeColor="text1"/>
                  <w:sz w:val="22"/>
                  <w:rPrChange w:id="1640" w:author="tao huang" w:date="2017-12-27T15:18:00Z">
                    <w:rPr>
                      <w:rFonts w:eastAsia="Times New Roman" w:cs="Times New Roman"/>
                      <w:color w:val="000000" w:themeColor="text1"/>
                      <w:sz w:val="22"/>
                    </w:rPr>
                  </w:rPrChange>
                </w:rPr>
                <w:delText>-0.004</w:delText>
              </w:r>
            </w:del>
          </w:p>
        </w:tc>
        <w:tc>
          <w:tcPr>
            <w:tcW w:w="999" w:type="dxa"/>
            <w:shd w:val="clear" w:color="auto" w:fill="auto"/>
            <w:noWrap/>
            <w:hideMark/>
            <w:tcPrChange w:id="1641" w:author="tao huang" w:date="2017-12-27T15:20:00Z">
              <w:tcPr>
                <w:tcW w:w="999" w:type="dxa"/>
                <w:shd w:val="clear" w:color="auto" w:fill="auto"/>
                <w:noWrap/>
                <w:hideMark/>
              </w:tcPr>
            </w:tcPrChange>
          </w:tcPr>
          <w:p w14:paraId="2D25F616" w14:textId="42AE7949"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42" w:author="tao huang" w:date="2017-12-27T16:23:00Z"/>
                <w:rFonts w:eastAsia="Times New Roman" w:cs="Times New Roman"/>
                <w:color w:val="000000" w:themeColor="text1"/>
                <w:sz w:val="22"/>
                <w:rPrChange w:id="1643" w:author="tao huang" w:date="2017-12-27T15:18:00Z">
                  <w:rPr>
                    <w:del w:id="1644" w:author="tao huang" w:date="2017-12-27T16:23:00Z"/>
                    <w:rFonts w:eastAsia="Times New Roman" w:cs="Times New Roman"/>
                    <w:color w:val="000000" w:themeColor="text1"/>
                    <w:sz w:val="22"/>
                  </w:rPr>
                </w:rPrChange>
              </w:rPr>
            </w:pPr>
            <w:del w:id="1645" w:author="tao huang" w:date="2017-12-27T16:23:00Z">
              <w:r w:rsidRPr="00D663CA" w:rsidDel="00822E55">
                <w:rPr>
                  <w:rFonts w:eastAsia="Times New Roman" w:cs="Times New Roman"/>
                  <w:color w:val="000000" w:themeColor="text1"/>
                  <w:sz w:val="22"/>
                  <w:rPrChange w:id="1646" w:author="tao huang" w:date="2017-12-27T15:18:00Z">
                    <w:rPr>
                      <w:rFonts w:eastAsia="Times New Roman" w:cs="Times New Roman"/>
                      <w:color w:val="000000" w:themeColor="text1"/>
                      <w:sz w:val="22"/>
                    </w:rPr>
                  </w:rPrChange>
                </w:rPr>
                <w:delText>0.094</w:delText>
              </w:r>
            </w:del>
          </w:p>
        </w:tc>
      </w:tr>
      <w:tr w:rsidR="004617F2" w:rsidRPr="00D663CA" w:rsidDel="00822E55" w14:paraId="6D7F8C50" w14:textId="598DA45E" w:rsidTr="0045047F">
        <w:trPr>
          <w:cnfStyle w:val="000000100000" w:firstRow="0" w:lastRow="0" w:firstColumn="0" w:lastColumn="0" w:oddVBand="0" w:evenVBand="0" w:oddHBand="1" w:evenHBand="0" w:firstRowFirstColumn="0" w:firstRowLastColumn="0" w:lastRowFirstColumn="0" w:lastRowLastColumn="0"/>
          <w:trHeight w:val="20"/>
          <w:jc w:val="center"/>
          <w:del w:id="1647" w:author="tao huang" w:date="2017-12-27T16:23:00Z"/>
          <w:trPrChange w:id="1648"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2268" w:type="dxa"/>
            <w:gridSpan w:val="9"/>
            <w:tcBorders>
              <w:bottom w:val="single" w:sz="4" w:space="0" w:color="auto"/>
            </w:tcBorders>
            <w:shd w:val="clear" w:color="auto" w:fill="auto"/>
            <w:noWrap/>
            <w:hideMark/>
            <w:tcPrChange w:id="1649" w:author="tao huang" w:date="2017-12-27T15:20:00Z">
              <w:tcPr>
                <w:tcW w:w="11199" w:type="dxa"/>
                <w:gridSpan w:val="9"/>
                <w:tcBorders>
                  <w:bottom w:val="single" w:sz="4" w:space="0" w:color="auto"/>
                </w:tcBorders>
                <w:shd w:val="clear" w:color="auto" w:fill="auto"/>
                <w:noWrap/>
                <w:hideMark/>
              </w:tcPr>
            </w:tcPrChange>
          </w:tcPr>
          <w:p w14:paraId="567BFC01" w14:textId="6A2CF3B0" w:rsidR="004617F2" w:rsidRPr="00D663CA" w:rsidDel="00822E55" w:rsidRDefault="004617F2" w:rsidP="000B121E">
            <w:pPr>
              <w:shd w:val="clear" w:color="auto" w:fill="FFFFFF" w:themeFill="background1"/>
              <w:spacing w:after="0" w:line="240" w:lineRule="auto"/>
              <w:jc w:val="center"/>
              <w:cnfStyle w:val="001000100000" w:firstRow="0" w:lastRow="0" w:firstColumn="1" w:lastColumn="0" w:oddVBand="0" w:evenVBand="0" w:oddHBand="1" w:evenHBand="0" w:firstRowFirstColumn="0" w:firstRowLastColumn="0" w:lastRowFirstColumn="0" w:lastRowLastColumn="0"/>
              <w:rPr>
                <w:del w:id="1650" w:author="tao huang" w:date="2017-12-27T16:23:00Z"/>
                <w:rFonts w:eastAsia="Times New Roman" w:cs="Times New Roman"/>
                <w:b w:val="0"/>
                <w:color w:val="000000" w:themeColor="text1"/>
                <w:sz w:val="22"/>
                <w:rPrChange w:id="1651" w:author="tao huang" w:date="2017-12-27T15:18:00Z">
                  <w:rPr>
                    <w:del w:id="1652" w:author="tao huang" w:date="2017-12-27T16:23:00Z"/>
                    <w:rFonts w:eastAsia="Times New Roman" w:cs="Times New Roman"/>
                    <w:b w:val="0"/>
                    <w:color w:val="000000" w:themeColor="text1"/>
                    <w:sz w:val="22"/>
                  </w:rPr>
                </w:rPrChange>
              </w:rPr>
            </w:pPr>
            <w:del w:id="1653" w:author="tao huang" w:date="2017-12-27T16:23:00Z">
              <w:r w:rsidRPr="00D663CA" w:rsidDel="00822E55">
                <w:rPr>
                  <w:rFonts w:eastAsia="Times New Roman" w:cs="Times New Roman"/>
                  <w:b w:val="0"/>
                  <w:color w:val="000000" w:themeColor="text1"/>
                  <w:sz w:val="22"/>
                  <w:rPrChange w:id="1654" w:author="tao huang" w:date="2017-12-27T15:18:00Z">
                    <w:rPr>
                      <w:rFonts w:eastAsia="Times New Roman" w:cs="Times New Roman"/>
                      <w:b w:val="0"/>
                      <w:color w:val="000000" w:themeColor="text1"/>
                      <w:sz w:val="22"/>
                    </w:rPr>
                  </w:rPrChange>
                </w:rPr>
                <w:delText>Model with 5 factors and category dummy variables</w:delText>
              </w:r>
            </w:del>
          </w:p>
        </w:tc>
      </w:tr>
      <w:tr w:rsidR="004617F2" w:rsidRPr="00D663CA" w:rsidDel="00822E55" w14:paraId="3049E9BF" w14:textId="3E29D50C" w:rsidTr="0045047F">
        <w:trPr>
          <w:trHeight w:val="20"/>
          <w:jc w:val="center"/>
          <w:del w:id="1655" w:author="tao huang" w:date="2017-12-27T16:23:00Z"/>
          <w:trPrChange w:id="1656"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tcBorders>
            <w:shd w:val="clear" w:color="auto" w:fill="auto"/>
            <w:noWrap/>
            <w:hideMark/>
            <w:tcPrChange w:id="1657" w:author="tao huang" w:date="2017-12-27T15:20:00Z">
              <w:tcPr>
                <w:tcW w:w="3119" w:type="dxa"/>
                <w:tcBorders>
                  <w:top w:val="single" w:sz="4" w:space="0" w:color="auto"/>
                </w:tcBorders>
                <w:shd w:val="clear" w:color="auto" w:fill="auto"/>
                <w:noWrap/>
                <w:hideMark/>
              </w:tcPr>
            </w:tcPrChange>
          </w:tcPr>
          <w:p w14:paraId="5136C868" w14:textId="29E78689" w:rsidR="004617F2" w:rsidRPr="00D663CA" w:rsidDel="00822E55" w:rsidRDefault="004617F2" w:rsidP="000B121E">
            <w:pPr>
              <w:shd w:val="clear" w:color="auto" w:fill="FFFFFF" w:themeFill="background1"/>
              <w:spacing w:after="0" w:line="240" w:lineRule="auto"/>
              <w:jc w:val="center"/>
              <w:rPr>
                <w:del w:id="1658" w:author="tao huang" w:date="2017-12-27T16:23:00Z"/>
                <w:rFonts w:eastAsia="Times New Roman" w:cs="Times New Roman"/>
                <w:b w:val="0"/>
                <w:color w:val="000000" w:themeColor="text1"/>
                <w:sz w:val="22"/>
                <w:rPrChange w:id="1659" w:author="tao huang" w:date="2017-12-27T15:18:00Z">
                  <w:rPr>
                    <w:del w:id="1660" w:author="tao huang" w:date="2017-12-27T16:23:00Z"/>
                    <w:rFonts w:eastAsia="Times New Roman" w:cs="Times New Roman"/>
                    <w:b w:val="0"/>
                    <w:color w:val="000000" w:themeColor="text1"/>
                    <w:sz w:val="22"/>
                  </w:rPr>
                </w:rPrChange>
              </w:rPr>
            </w:pPr>
            <w:del w:id="1661" w:author="tao huang" w:date="2017-12-27T16:23:00Z">
              <w:r w:rsidRPr="00D663CA" w:rsidDel="00822E55">
                <w:rPr>
                  <w:rFonts w:eastAsia="Times New Roman" w:cs="Times New Roman"/>
                  <w:b w:val="0"/>
                  <w:color w:val="000000" w:themeColor="text1"/>
                  <w:sz w:val="22"/>
                  <w:rPrChange w:id="1662" w:author="tao huang" w:date="2017-12-27T15:18:00Z">
                    <w:rPr>
                      <w:rFonts w:eastAsia="Times New Roman" w:cs="Times New Roman"/>
                      <w:b w:val="0"/>
                      <w:color w:val="000000" w:themeColor="text1"/>
                      <w:sz w:val="22"/>
                    </w:rPr>
                  </w:rPrChange>
                </w:rPr>
                <w:delText>Horizon = 8</w:delText>
              </w:r>
            </w:del>
          </w:p>
        </w:tc>
        <w:tc>
          <w:tcPr>
            <w:tcW w:w="1984" w:type="dxa"/>
            <w:gridSpan w:val="2"/>
            <w:tcBorders>
              <w:top w:val="single" w:sz="4" w:space="0" w:color="auto"/>
              <w:right w:val="single" w:sz="4" w:space="0" w:color="auto"/>
            </w:tcBorders>
            <w:shd w:val="clear" w:color="auto" w:fill="auto"/>
            <w:noWrap/>
            <w:hideMark/>
            <w:tcPrChange w:id="1663" w:author="tao huang" w:date="2017-12-27T15:20:00Z">
              <w:tcPr>
                <w:tcW w:w="1984" w:type="dxa"/>
                <w:gridSpan w:val="2"/>
                <w:tcBorders>
                  <w:top w:val="single" w:sz="4" w:space="0" w:color="auto"/>
                  <w:right w:val="single" w:sz="4" w:space="0" w:color="auto"/>
                </w:tcBorders>
                <w:shd w:val="clear" w:color="auto" w:fill="auto"/>
                <w:noWrap/>
                <w:hideMark/>
              </w:tcPr>
            </w:tcPrChange>
          </w:tcPr>
          <w:p w14:paraId="3DB314A0" w14:textId="32210E30"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64" w:author="tao huang" w:date="2017-12-27T16:23:00Z"/>
                <w:rFonts w:eastAsia="Times New Roman" w:cs="Times New Roman"/>
                <w:color w:val="000000" w:themeColor="text1"/>
                <w:sz w:val="22"/>
                <w:rPrChange w:id="1665" w:author="tao huang" w:date="2017-12-27T15:18:00Z">
                  <w:rPr>
                    <w:del w:id="1666" w:author="tao huang" w:date="2017-12-27T16:23:00Z"/>
                    <w:rFonts w:eastAsia="Times New Roman" w:cs="Times New Roman"/>
                    <w:color w:val="000000" w:themeColor="text1"/>
                    <w:sz w:val="22"/>
                  </w:rPr>
                </w:rPrChange>
              </w:rPr>
            </w:pPr>
            <w:del w:id="1667" w:author="tao huang" w:date="2017-12-27T16:23:00Z">
              <w:r w:rsidRPr="00D663CA" w:rsidDel="00822E55">
                <w:rPr>
                  <w:rFonts w:eastAsia="Times New Roman" w:cs="Times New Roman"/>
                  <w:color w:val="000000" w:themeColor="text1"/>
                  <w:sz w:val="22"/>
                  <w:rPrChange w:id="1668" w:author="tao huang" w:date="2017-12-27T15:18:00Z">
                    <w:rPr>
                      <w:rFonts w:eastAsia="Times New Roman" w:cs="Times New Roman"/>
                      <w:color w:val="000000" w:themeColor="text1"/>
                      <w:sz w:val="22"/>
                    </w:rPr>
                  </w:rPrChange>
                </w:rPr>
                <w:delText>ADL-intra-EWC</w:delText>
              </w:r>
            </w:del>
          </w:p>
        </w:tc>
        <w:tc>
          <w:tcPr>
            <w:tcW w:w="2346" w:type="dxa"/>
            <w:gridSpan w:val="2"/>
            <w:tcBorders>
              <w:top w:val="single" w:sz="4" w:space="0" w:color="auto"/>
              <w:left w:val="single" w:sz="4" w:space="0" w:color="auto"/>
              <w:right w:val="single" w:sz="4" w:space="0" w:color="auto"/>
            </w:tcBorders>
            <w:shd w:val="clear" w:color="auto" w:fill="auto"/>
            <w:noWrap/>
            <w:hideMark/>
            <w:tcPrChange w:id="1669" w:author="tao huang" w:date="2017-12-27T15:20:00Z">
              <w:tcPr>
                <w:tcW w:w="1985" w:type="dxa"/>
                <w:gridSpan w:val="2"/>
                <w:tcBorders>
                  <w:top w:val="single" w:sz="4" w:space="0" w:color="auto"/>
                  <w:left w:val="single" w:sz="4" w:space="0" w:color="auto"/>
                  <w:right w:val="single" w:sz="4" w:space="0" w:color="auto"/>
                </w:tcBorders>
                <w:shd w:val="clear" w:color="auto" w:fill="auto"/>
                <w:noWrap/>
                <w:hideMark/>
              </w:tcPr>
            </w:tcPrChange>
          </w:tcPr>
          <w:p w14:paraId="1A2B059C" w14:textId="392A07CD"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70" w:author="tao huang" w:date="2017-12-27T16:23:00Z"/>
                <w:rFonts w:eastAsia="Times New Roman" w:cs="Times New Roman"/>
                <w:color w:val="000000" w:themeColor="text1"/>
                <w:sz w:val="22"/>
                <w:rPrChange w:id="1671" w:author="tao huang" w:date="2017-12-27T15:18:00Z">
                  <w:rPr>
                    <w:del w:id="1672" w:author="tao huang" w:date="2017-12-27T16:23:00Z"/>
                    <w:rFonts w:eastAsia="Times New Roman" w:cs="Times New Roman"/>
                    <w:color w:val="000000" w:themeColor="text1"/>
                    <w:sz w:val="22"/>
                  </w:rPr>
                </w:rPrChange>
              </w:rPr>
            </w:pPr>
            <w:del w:id="1673" w:author="tao huang" w:date="2017-12-27T16:23:00Z">
              <w:r w:rsidRPr="00D663CA" w:rsidDel="00822E55">
                <w:rPr>
                  <w:rFonts w:eastAsia="Times New Roman" w:cs="Times New Roman"/>
                  <w:color w:val="000000" w:themeColor="text1"/>
                  <w:sz w:val="22"/>
                  <w:rPrChange w:id="1674" w:author="tao huang" w:date="2017-12-27T15:18:00Z">
                    <w:rPr>
                      <w:rFonts w:eastAsia="Times New Roman" w:cs="Times New Roman"/>
                      <w:color w:val="000000" w:themeColor="text1"/>
                      <w:sz w:val="22"/>
                    </w:rPr>
                  </w:rPrChange>
                </w:rPr>
                <w:delText>ADL-own-EWC</w:delText>
              </w:r>
            </w:del>
          </w:p>
        </w:tc>
        <w:tc>
          <w:tcPr>
            <w:tcW w:w="2126" w:type="dxa"/>
            <w:gridSpan w:val="2"/>
            <w:tcBorders>
              <w:top w:val="single" w:sz="4" w:space="0" w:color="auto"/>
              <w:left w:val="single" w:sz="4" w:space="0" w:color="auto"/>
              <w:right w:val="single" w:sz="4" w:space="0" w:color="auto"/>
            </w:tcBorders>
            <w:shd w:val="clear" w:color="auto" w:fill="auto"/>
            <w:noWrap/>
            <w:hideMark/>
            <w:tcPrChange w:id="1675" w:author="tao huang" w:date="2017-12-27T15:20:00Z">
              <w:tcPr>
                <w:tcW w:w="2126" w:type="dxa"/>
                <w:gridSpan w:val="2"/>
                <w:tcBorders>
                  <w:top w:val="single" w:sz="4" w:space="0" w:color="auto"/>
                  <w:left w:val="single" w:sz="4" w:space="0" w:color="auto"/>
                  <w:right w:val="single" w:sz="4" w:space="0" w:color="auto"/>
                </w:tcBorders>
                <w:shd w:val="clear" w:color="auto" w:fill="auto"/>
                <w:noWrap/>
                <w:hideMark/>
              </w:tcPr>
            </w:tcPrChange>
          </w:tcPr>
          <w:p w14:paraId="7F82F015" w14:textId="1C7A1E70"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76" w:author="tao huang" w:date="2017-12-27T16:23:00Z"/>
                <w:rFonts w:eastAsia="Times New Roman" w:cs="Times New Roman"/>
                <w:color w:val="000000" w:themeColor="text1"/>
                <w:sz w:val="22"/>
                <w:rPrChange w:id="1677" w:author="tao huang" w:date="2017-12-27T15:18:00Z">
                  <w:rPr>
                    <w:del w:id="1678" w:author="tao huang" w:date="2017-12-27T16:23:00Z"/>
                    <w:rFonts w:eastAsia="Times New Roman" w:cs="Times New Roman"/>
                    <w:color w:val="000000" w:themeColor="text1"/>
                    <w:sz w:val="22"/>
                  </w:rPr>
                </w:rPrChange>
              </w:rPr>
            </w:pPr>
            <w:del w:id="1679" w:author="tao huang" w:date="2017-12-27T16:23:00Z">
              <w:r w:rsidRPr="00D663CA" w:rsidDel="00822E55">
                <w:rPr>
                  <w:rFonts w:eastAsia="Times New Roman" w:cs="Times New Roman"/>
                  <w:color w:val="000000" w:themeColor="text1"/>
                  <w:sz w:val="22"/>
                  <w:rPrChange w:id="1680" w:author="tao huang" w:date="2017-12-27T15:18:00Z">
                    <w:rPr>
                      <w:rFonts w:eastAsia="Times New Roman" w:cs="Times New Roman"/>
                      <w:color w:val="000000" w:themeColor="text1"/>
                      <w:sz w:val="22"/>
                    </w:rPr>
                  </w:rPrChange>
                </w:rPr>
                <w:delText>ADL-intra-IC</w:delText>
              </w:r>
            </w:del>
          </w:p>
        </w:tc>
        <w:tc>
          <w:tcPr>
            <w:tcW w:w="1985" w:type="dxa"/>
            <w:gridSpan w:val="2"/>
            <w:tcBorders>
              <w:top w:val="single" w:sz="4" w:space="0" w:color="auto"/>
              <w:left w:val="single" w:sz="4" w:space="0" w:color="auto"/>
            </w:tcBorders>
            <w:shd w:val="clear" w:color="auto" w:fill="auto"/>
            <w:noWrap/>
            <w:hideMark/>
            <w:tcPrChange w:id="1681" w:author="tao huang" w:date="2017-12-27T15:20:00Z">
              <w:tcPr>
                <w:tcW w:w="1985" w:type="dxa"/>
                <w:gridSpan w:val="2"/>
                <w:tcBorders>
                  <w:top w:val="single" w:sz="4" w:space="0" w:color="auto"/>
                  <w:left w:val="single" w:sz="4" w:space="0" w:color="auto"/>
                </w:tcBorders>
                <w:shd w:val="clear" w:color="auto" w:fill="auto"/>
                <w:noWrap/>
                <w:hideMark/>
              </w:tcPr>
            </w:tcPrChange>
          </w:tcPr>
          <w:p w14:paraId="5D416198" w14:textId="13EE75CC"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682" w:author="tao huang" w:date="2017-12-27T16:23:00Z"/>
                <w:rFonts w:eastAsia="Times New Roman" w:cs="Times New Roman"/>
                <w:color w:val="000000" w:themeColor="text1"/>
                <w:sz w:val="22"/>
                <w:rPrChange w:id="1683" w:author="tao huang" w:date="2017-12-27T15:18:00Z">
                  <w:rPr>
                    <w:del w:id="1684" w:author="tao huang" w:date="2017-12-27T16:23:00Z"/>
                    <w:rFonts w:eastAsia="Times New Roman" w:cs="Times New Roman"/>
                    <w:color w:val="000000" w:themeColor="text1"/>
                    <w:sz w:val="22"/>
                  </w:rPr>
                </w:rPrChange>
              </w:rPr>
            </w:pPr>
            <w:del w:id="1685" w:author="tao huang" w:date="2017-12-27T16:23:00Z">
              <w:r w:rsidRPr="00D663CA" w:rsidDel="00822E55">
                <w:rPr>
                  <w:rFonts w:eastAsia="Times New Roman" w:cs="Times New Roman"/>
                  <w:color w:val="000000" w:themeColor="text1"/>
                  <w:sz w:val="22"/>
                  <w:rPrChange w:id="1686" w:author="tao huang" w:date="2017-12-27T15:18:00Z">
                    <w:rPr>
                      <w:rFonts w:eastAsia="Times New Roman" w:cs="Times New Roman"/>
                      <w:color w:val="000000" w:themeColor="text1"/>
                      <w:sz w:val="22"/>
                    </w:rPr>
                  </w:rPrChange>
                </w:rPr>
                <w:delText>ADL-own-IC</w:delText>
              </w:r>
            </w:del>
          </w:p>
        </w:tc>
      </w:tr>
      <w:tr w:rsidR="004617F2" w:rsidRPr="00D663CA" w:rsidDel="00822E55" w14:paraId="37260007" w14:textId="340C3A8C" w:rsidTr="0045047F">
        <w:trPr>
          <w:cnfStyle w:val="000000100000" w:firstRow="0" w:lastRow="0" w:firstColumn="0" w:lastColumn="0" w:oddVBand="0" w:evenVBand="0" w:oddHBand="1" w:evenHBand="0" w:firstRowFirstColumn="0" w:firstRowLastColumn="0" w:lastRowFirstColumn="0" w:lastRowLastColumn="0"/>
          <w:trHeight w:val="20"/>
          <w:jc w:val="center"/>
          <w:del w:id="1687" w:author="tao huang" w:date="2017-12-27T16:23:00Z"/>
          <w:trPrChange w:id="1688"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689" w:author="tao huang" w:date="2017-12-27T15:20:00Z">
              <w:tcPr>
                <w:tcW w:w="3119" w:type="dxa"/>
                <w:shd w:val="clear" w:color="auto" w:fill="auto"/>
                <w:noWrap/>
                <w:hideMark/>
              </w:tcPr>
            </w:tcPrChange>
          </w:tcPr>
          <w:p w14:paraId="1E9922F3" w14:textId="65DF0134" w:rsidR="004617F2" w:rsidRPr="00D663CA" w:rsidDel="00822E55" w:rsidRDefault="004617F2" w:rsidP="000B121E">
            <w:pPr>
              <w:shd w:val="clear" w:color="auto" w:fill="FFFFFF" w:themeFill="background1"/>
              <w:spacing w:after="0" w:line="240" w:lineRule="auto"/>
              <w:jc w:val="center"/>
              <w:cnfStyle w:val="001000100000" w:firstRow="0" w:lastRow="0" w:firstColumn="1" w:lastColumn="0" w:oddVBand="0" w:evenVBand="0" w:oddHBand="1" w:evenHBand="0" w:firstRowFirstColumn="0" w:firstRowLastColumn="0" w:lastRowFirstColumn="0" w:lastRowLastColumn="0"/>
              <w:rPr>
                <w:del w:id="1690" w:author="tao huang" w:date="2017-12-27T16:23:00Z"/>
                <w:rFonts w:eastAsia="Times New Roman" w:cs="Times New Roman"/>
                <w:b w:val="0"/>
                <w:color w:val="000000" w:themeColor="text1"/>
                <w:sz w:val="22"/>
                <w:rPrChange w:id="1691" w:author="tao huang" w:date="2017-12-27T15:18:00Z">
                  <w:rPr>
                    <w:del w:id="1692" w:author="tao huang" w:date="2017-12-27T16:23:00Z"/>
                    <w:rFonts w:eastAsia="Times New Roman" w:cs="Times New Roman"/>
                    <w:b w:val="0"/>
                    <w:color w:val="000000" w:themeColor="text1"/>
                    <w:sz w:val="22"/>
                  </w:rPr>
                </w:rPrChange>
              </w:rPr>
            </w:pPr>
            <w:del w:id="1693" w:author="tao huang" w:date="2017-12-27T16:23:00Z">
              <w:r w:rsidRPr="00D663CA" w:rsidDel="00822E55">
                <w:rPr>
                  <w:rFonts w:eastAsia="Times New Roman" w:cs="Times New Roman"/>
                  <w:b w:val="0"/>
                  <w:color w:val="000000" w:themeColor="text1"/>
                  <w:sz w:val="22"/>
                  <w:rPrChange w:id="1694" w:author="tao huang" w:date="2017-12-27T15:18:00Z">
                    <w:rPr>
                      <w:rFonts w:eastAsia="Times New Roman" w:cs="Times New Roman"/>
                      <w:b w:val="0"/>
                      <w:color w:val="000000" w:themeColor="text1"/>
                      <w:sz w:val="22"/>
                    </w:rPr>
                  </w:rPrChange>
                </w:rPr>
                <w:delText>Parameter/estimate and p-values</w:delText>
              </w:r>
            </w:del>
          </w:p>
        </w:tc>
        <w:tc>
          <w:tcPr>
            <w:tcW w:w="986" w:type="dxa"/>
            <w:shd w:val="clear" w:color="auto" w:fill="auto"/>
            <w:noWrap/>
            <w:hideMark/>
            <w:tcPrChange w:id="1695" w:author="tao huang" w:date="2017-12-27T15:20:00Z">
              <w:tcPr>
                <w:tcW w:w="986" w:type="dxa"/>
                <w:shd w:val="clear" w:color="auto" w:fill="auto"/>
                <w:noWrap/>
                <w:hideMark/>
              </w:tcPr>
            </w:tcPrChange>
          </w:tcPr>
          <w:p w14:paraId="73DE8097" w14:textId="373E0B8C"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696" w:author="tao huang" w:date="2017-12-27T16:23:00Z"/>
                <w:rFonts w:eastAsia="Times New Roman" w:cs="Times New Roman"/>
                <w:color w:val="000000" w:themeColor="text1"/>
                <w:sz w:val="22"/>
                <w:rPrChange w:id="1697" w:author="tao huang" w:date="2017-12-27T15:18:00Z">
                  <w:rPr>
                    <w:del w:id="1698" w:author="tao huang" w:date="2017-12-27T16:23:00Z"/>
                    <w:rFonts w:eastAsia="Times New Roman" w:cs="Times New Roman"/>
                    <w:color w:val="000000" w:themeColor="text1"/>
                    <w:sz w:val="22"/>
                  </w:rPr>
                </w:rPrChange>
              </w:rPr>
            </w:pPr>
            <w:del w:id="1699" w:author="tao huang" w:date="2017-12-27T16:23:00Z">
              <w:r w:rsidRPr="00D663CA" w:rsidDel="00822E55">
                <w:rPr>
                  <w:rFonts w:eastAsia="Times New Roman" w:cs="Times New Roman"/>
                  <w:color w:val="000000" w:themeColor="text1"/>
                  <w:sz w:val="22"/>
                  <w:rPrChange w:id="1700" w:author="tao huang" w:date="2017-12-27T15:18:00Z">
                    <w:rPr>
                      <w:rFonts w:eastAsia="Times New Roman" w:cs="Times New Roman"/>
                      <w:color w:val="000000" w:themeColor="text1"/>
                      <w:sz w:val="22"/>
                    </w:rPr>
                  </w:rPrChange>
                </w:rPr>
                <w:delText>Estimate</w:delText>
              </w:r>
            </w:del>
          </w:p>
        </w:tc>
        <w:tc>
          <w:tcPr>
            <w:tcW w:w="998" w:type="dxa"/>
            <w:tcBorders>
              <w:right w:val="single" w:sz="4" w:space="0" w:color="auto"/>
            </w:tcBorders>
            <w:shd w:val="clear" w:color="auto" w:fill="auto"/>
            <w:noWrap/>
            <w:hideMark/>
            <w:tcPrChange w:id="1701" w:author="tao huang" w:date="2017-12-27T15:20:00Z">
              <w:tcPr>
                <w:tcW w:w="998" w:type="dxa"/>
                <w:tcBorders>
                  <w:right w:val="single" w:sz="4" w:space="0" w:color="auto"/>
                </w:tcBorders>
                <w:shd w:val="clear" w:color="auto" w:fill="auto"/>
                <w:noWrap/>
                <w:hideMark/>
              </w:tcPr>
            </w:tcPrChange>
          </w:tcPr>
          <w:p w14:paraId="39F82986" w14:textId="624DC3A9"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02" w:author="tao huang" w:date="2017-12-27T16:23:00Z"/>
                <w:rFonts w:eastAsia="Times New Roman" w:cs="Times New Roman"/>
                <w:color w:val="000000" w:themeColor="text1"/>
                <w:sz w:val="22"/>
                <w:rPrChange w:id="1703" w:author="tao huang" w:date="2017-12-27T15:18:00Z">
                  <w:rPr>
                    <w:del w:id="1704" w:author="tao huang" w:date="2017-12-27T16:23:00Z"/>
                    <w:rFonts w:eastAsia="Times New Roman" w:cs="Times New Roman"/>
                    <w:color w:val="000000" w:themeColor="text1"/>
                    <w:sz w:val="22"/>
                  </w:rPr>
                </w:rPrChange>
              </w:rPr>
            </w:pPr>
            <w:del w:id="1705" w:author="tao huang" w:date="2017-12-27T16:23:00Z">
              <w:r w:rsidRPr="00D663CA" w:rsidDel="00822E55">
                <w:rPr>
                  <w:rFonts w:eastAsia="Times New Roman" w:cs="Times New Roman"/>
                  <w:color w:val="000000" w:themeColor="text1"/>
                  <w:sz w:val="22"/>
                  <w:rPrChange w:id="1706" w:author="tao huang" w:date="2017-12-27T15:18:00Z">
                    <w:rPr>
                      <w:rFonts w:eastAsia="Times New Roman" w:cs="Times New Roman"/>
                      <w:color w:val="000000" w:themeColor="text1"/>
                      <w:sz w:val="22"/>
                    </w:rPr>
                  </w:rPrChange>
                </w:rPr>
                <w:delText>P-value</w:delText>
              </w:r>
            </w:del>
          </w:p>
        </w:tc>
        <w:tc>
          <w:tcPr>
            <w:tcW w:w="1347" w:type="dxa"/>
            <w:tcBorders>
              <w:left w:val="single" w:sz="4" w:space="0" w:color="auto"/>
            </w:tcBorders>
            <w:shd w:val="clear" w:color="auto" w:fill="auto"/>
            <w:noWrap/>
            <w:hideMark/>
            <w:tcPrChange w:id="1707" w:author="tao huang" w:date="2017-12-27T15:20:00Z">
              <w:tcPr>
                <w:tcW w:w="986" w:type="dxa"/>
                <w:tcBorders>
                  <w:left w:val="single" w:sz="4" w:space="0" w:color="auto"/>
                </w:tcBorders>
                <w:shd w:val="clear" w:color="auto" w:fill="auto"/>
                <w:noWrap/>
                <w:hideMark/>
              </w:tcPr>
            </w:tcPrChange>
          </w:tcPr>
          <w:p w14:paraId="005DDF83" w14:textId="5C582760"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08" w:author="tao huang" w:date="2017-12-27T16:23:00Z"/>
                <w:rFonts w:eastAsia="Times New Roman" w:cs="Times New Roman"/>
                <w:color w:val="000000" w:themeColor="text1"/>
                <w:sz w:val="22"/>
                <w:rPrChange w:id="1709" w:author="tao huang" w:date="2017-12-27T15:18:00Z">
                  <w:rPr>
                    <w:del w:id="1710" w:author="tao huang" w:date="2017-12-27T16:23:00Z"/>
                    <w:rFonts w:eastAsia="Times New Roman" w:cs="Times New Roman"/>
                    <w:color w:val="000000" w:themeColor="text1"/>
                    <w:sz w:val="22"/>
                  </w:rPr>
                </w:rPrChange>
              </w:rPr>
            </w:pPr>
            <w:del w:id="1711" w:author="tao huang" w:date="2017-12-27T16:23:00Z">
              <w:r w:rsidRPr="00D663CA" w:rsidDel="00822E55">
                <w:rPr>
                  <w:rFonts w:eastAsia="Times New Roman" w:cs="Times New Roman"/>
                  <w:color w:val="000000" w:themeColor="text1"/>
                  <w:sz w:val="22"/>
                  <w:rPrChange w:id="1712" w:author="tao huang" w:date="2017-12-27T15:18:00Z">
                    <w:rPr>
                      <w:rFonts w:eastAsia="Times New Roman" w:cs="Times New Roman"/>
                      <w:color w:val="000000" w:themeColor="text1"/>
                      <w:sz w:val="22"/>
                    </w:rPr>
                  </w:rPrChange>
                </w:rPr>
                <w:delText>Estimate</w:delText>
              </w:r>
            </w:del>
          </w:p>
        </w:tc>
        <w:tc>
          <w:tcPr>
            <w:tcW w:w="999" w:type="dxa"/>
            <w:tcBorders>
              <w:right w:val="single" w:sz="4" w:space="0" w:color="auto"/>
            </w:tcBorders>
            <w:shd w:val="clear" w:color="auto" w:fill="auto"/>
            <w:noWrap/>
            <w:hideMark/>
            <w:tcPrChange w:id="1713" w:author="tao huang" w:date="2017-12-27T15:20:00Z">
              <w:tcPr>
                <w:tcW w:w="999" w:type="dxa"/>
                <w:tcBorders>
                  <w:right w:val="single" w:sz="4" w:space="0" w:color="auto"/>
                </w:tcBorders>
                <w:shd w:val="clear" w:color="auto" w:fill="auto"/>
                <w:noWrap/>
                <w:hideMark/>
              </w:tcPr>
            </w:tcPrChange>
          </w:tcPr>
          <w:p w14:paraId="2C54524C" w14:textId="3CEB66D1"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14" w:author="tao huang" w:date="2017-12-27T16:23:00Z"/>
                <w:rFonts w:eastAsia="Times New Roman" w:cs="Times New Roman"/>
                <w:color w:val="000000" w:themeColor="text1"/>
                <w:sz w:val="22"/>
                <w:rPrChange w:id="1715" w:author="tao huang" w:date="2017-12-27T15:18:00Z">
                  <w:rPr>
                    <w:del w:id="1716" w:author="tao huang" w:date="2017-12-27T16:23:00Z"/>
                    <w:rFonts w:eastAsia="Times New Roman" w:cs="Times New Roman"/>
                    <w:color w:val="000000" w:themeColor="text1"/>
                    <w:sz w:val="22"/>
                  </w:rPr>
                </w:rPrChange>
              </w:rPr>
            </w:pPr>
            <w:del w:id="1717" w:author="tao huang" w:date="2017-12-27T16:23:00Z">
              <w:r w:rsidRPr="00D663CA" w:rsidDel="00822E55">
                <w:rPr>
                  <w:rFonts w:eastAsia="Times New Roman" w:cs="Times New Roman"/>
                  <w:color w:val="000000" w:themeColor="text1"/>
                  <w:sz w:val="22"/>
                  <w:rPrChange w:id="1718" w:author="tao huang" w:date="2017-12-27T15:18:00Z">
                    <w:rPr>
                      <w:rFonts w:eastAsia="Times New Roman" w:cs="Times New Roman"/>
                      <w:color w:val="000000" w:themeColor="text1"/>
                      <w:sz w:val="22"/>
                    </w:rPr>
                  </w:rPrChange>
                </w:rPr>
                <w:delText>P-value</w:delText>
              </w:r>
            </w:del>
          </w:p>
        </w:tc>
        <w:tc>
          <w:tcPr>
            <w:tcW w:w="986" w:type="dxa"/>
            <w:tcBorders>
              <w:left w:val="single" w:sz="4" w:space="0" w:color="auto"/>
            </w:tcBorders>
            <w:shd w:val="clear" w:color="auto" w:fill="auto"/>
            <w:noWrap/>
            <w:hideMark/>
            <w:tcPrChange w:id="1719" w:author="tao huang" w:date="2017-12-27T15:20:00Z">
              <w:tcPr>
                <w:tcW w:w="986" w:type="dxa"/>
                <w:tcBorders>
                  <w:left w:val="single" w:sz="4" w:space="0" w:color="auto"/>
                </w:tcBorders>
                <w:shd w:val="clear" w:color="auto" w:fill="auto"/>
                <w:noWrap/>
                <w:hideMark/>
              </w:tcPr>
            </w:tcPrChange>
          </w:tcPr>
          <w:p w14:paraId="39E5FFCF" w14:textId="2DD42AB5"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20" w:author="tao huang" w:date="2017-12-27T16:23:00Z"/>
                <w:rFonts w:eastAsia="Times New Roman" w:cs="Times New Roman"/>
                <w:color w:val="000000" w:themeColor="text1"/>
                <w:sz w:val="22"/>
                <w:rPrChange w:id="1721" w:author="tao huang" w:date="2017-12-27T15:18:00Z">
                  <w:rPr>
                    <w:del w:id="1722" w:author="tao huang" w:date="2017-12-27T16:23:00Z"/>
                    <w:rFonts w:eastAsia="Times New Roman" w:cs="Times New Roman"/>
                    <w:color w:val="000000" w:themeColor="text1"/>
                    <w:sz w:val="22"/>
                  </w:rPr>
                </w:rPrChange>
              </w:rPr>
            </w:pPr>
            <w:del w:id="1723" w:author="tao huang" w:date="2017-12-27T16:23:00Z">
              <w:r w:rsidRPr="00D663CA" w:rsidDel="00822E55">
                <w:rPr>
                  <w:rFonts w:eastAsia="Times New Roman" w:cs="Times New Roman"/>
                  <w:color w:val="000000" w:themeColor="text1"/>
                  <w:sz w:val="22"/>
                  <w:rPrChange w:id="1724" w:author="tao huang" w:date="2017-12-27T15:18:00Z">
                    <w:rPr>
                      <w:rFonts w:eastAsia="Times New Roman" w:cs="Times New Roman"/>
                      <w:color w:val="000000" w:themeColor="text1"/>
                      <w:sz w:val="22"/>
                    </w:rPr>
                  </w:rPrChange>
                </w:rPr>
                <w:delText>Estimate</w:delText>
              </w:r>
            </w:del>
          </w:p>
        </w:tc>
        <w:tc>
          <w:tcPr>
            <w:tcW w:w="1140" w:type="dxa"/>
            <w:tcBorders>
              <w:right w:val="single" w:sz="4" w:space="0" w:color="auto"/>
            </w:tcBorders>
            <w:shd w:val="clear" w:color="auto" w:fill="auto"/>
            <w:noWrap/>
            <w:hideMark/>
            <w:tcPrChange w:id="1725" w:author="tao huang" w:date="2017-12-27T15:20:00Z">
              <w:tcPr>
                <w:tcW w:w="1140" w:type="dxa"/>
                <w:tcBorders>
                  <w:right w:val="single" w:sz="4" w:space="0" w:color="auto"/>
                </w:tcBorders>
                <w:shd w:val="clear" w:color="auto" w:fill="auto"/>
                <w:noWrap/>
                <w:hideMark/>
              </w:tcPr>
            </w:tcPrChange>
          </w:tcPr>
          <w:p w14:paraId="47937407" w14:textId="3F771FDF"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26" w:author="tao huang" w:date="2017-12-27T16:23:00Z"/>
                <w:rFonts w:eastAsia="Times New Roman" w:cs="Times New Roman"/>
                <w:color w:val="000000" w:themeColor="text1"/>
                <w:sz w:val="22"/>
                <w:rPrChange w:id="1727" w:author="tao huang" w:date="2017-12-27T15:18:00Z">
                  <w:rPr>
                    <w:del w:id="1728" w:author="tao huang" w:date="2017-12-27T16:23:00Z"/>
                    <w:rFonts w:eastAsia="Times New Roman" w:cs="Times New Roman"/>
                    <w:color w:val="000000" w:themeColor="text1"/>
                    <w:sz w:val="22"/>
                  </w:rPr>
                </w:rPrChange>
              </w:rPr>
            </w:pPr>
            <w:del w:id="1729" w:author="tao huang" w:date="2017-12-27T16:23:00Z">
              <w:r w:rsidRPr="00D663CA" w:rsidDel="00822E55">
                <w:rPr>
                  <w:rFonts w:eastAsia="Times New Roman" w:cs="Times New Roman"/>
                  <w:color w:val="000000" w:themeColor="text1"/>
                  <w:sz w:val="22"/>
                  <w:rPrChange w:id="1730" w:author="tao huang" w:date="2017-12-27T15:18:00Z">
                    <w:rPr>
                      <w:rFonts w:eastAsia="Times New Roman" w:cs="Times New Roman"/>
                      <w:color w:val="000000" w:themeColor="text1"/>
                      <w:sz w:val="22"/>
                    </w:rPr>
                  </w:rPrChange>
                </w:rPr>
                <w:delText>P-value</w:delText>
              </w:r>
            </w:del>
          </w:p>
        </w:tc>
        <w:tc>
          <w:tcPr>
            <w:tcW w:w="986" w:type="dxa"/>
            <w:tcBorders>
              <w:left w:val="single" w:sz="4" w:space="0" w:color="auto"/>
            </w:tcBorders>
            <w:shd w:val="clear" w:color="auto" w:fill="auto"/>
            <w:noWrap/>
            <w:hideMark/>
            <w:tcPrChange w:id="1731" w:author="tao huang" w:date="2017-12-27T15:20:00Z">
              <w:tcPr>
                <w:tcW w:w="986" w:type="dxa"/>
                <w:tcBorders>
                  <w:left w:val="single" w:sz="4" w:space="0" w:color="auto"/>
                </w:tcBorders>
                <w:shd w:val="clear" w:color="auto" w:fill="auto"/>
                <w:noWrap/>
                <w:hideMark/>
              </w:tcPr>
            </w:tcPrChange>
          </w:tcPr>
          <w:p w14:paraId="7ED7037C" w14:textId="580E77BD"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32" w:author="tao huang" w:date="2017-12-27T16:23:00Z"/>
                <w:rFonts w:eastAsia="Times New Roman" w:cs="Times New Roman"/>
                <w:color w:val="000000" w:themeColor="text1"/>
                <w:sz w:val="22"/>
                <w:rPrChange w:id="1733" w:author="tao huang" w:date="2017-12-27T15:18:00Z">
                  <w:rPr>
                    <w:del w:id="1734" w:author="tao huang" w:date="2017-12-27T16:23:00Z"/>
                    <w:rFonts w:eastAsia="Times New Roman" w:cs="Times New Roman"/>
                    <w:color w:val="000000" w:themeColor="text1"/>
                    <w:sz w:val="22"/>
                  </w:rPr>
                </w:rPrChange>
              </w:rPr>
            </w:pPr>
            <w:del w:id="1735" w:author="tao huang" w:date="2017-12-27T16:23:00Z">
              <w:r w:rsidRPr="00D663CA" w:rsidDel="00822E55">
                <w:rPr>
                  <w:rFonts w:eastAsia="Times New Roman" w:cs="Times New Roman"/>
                  <w:color w:val="000000" w:themeColor="text1"/>
                  <w:sz w:val="22"/>
                  <w:rPrChange w:id="1736" w:author="tao huang" w:date="2017-12-27T15:18:00Z">
                    <w:rPr>
                      <w:rFonts w:eastAsia="Times New Roman" w:cs="Times New Roman"/>
                      <w:color w:val="000000" w:themeColor="text1"/>
                      <w:sz w:val="22"/>
                    </w:rPr>
                  </w:rPrChange>
                </w:rPr>
                <w:delText>Estimate</w:delText>
              </w:r>
            </w:del>
          </w:p>
        </w:tc>
        <w:tc>
          <w:tcPr>
            <w:tcW w:w="999" w:type="dxa"/>
            <w:shd w:val="clear" w:color="auto" w:fill="auto"/>
            <w:noWrap/>
            <w:hideMark/>
            <w:tcPrChange w:id="1737" w:author="tao huang" w:date="2017-12-27T15:20:00Z">
              <w:tcPr>
                <w:tcW w:w="999" w:type="dxa"/>
                <w:shd w:val="clear" w:color="auto" w:fill="auto"/>
                <w:noWrap/>
                <w:hideMark/>
              </w:tcPr>
            </w:tcPrChange>
          </w:tcPr>
          <w:p w14:paraId="19ADAF2D" w14:textId="3E1483AC" w:rsidR="004617F2" w:rsidRPr="00D663CA" w:rsidDel="00822E55"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738" w:author="tao huang" w:date="2017-12-27T16:23:00Z"/>
                <w:rFonts w:eastAsia="Times New Roman" w:cs="Times New Roman"/>
                <w:color w:val="000000" w:themeColor="text1"/>
                <w:sz w:val="22"/>
                <w:rPrChange w:id="1739" w:author="tao huang" w:date="2017-12-27T15:18:00Z">
                  <w:rPr>
                    <w:del w:id="1740" w:author="tao huang" w:date="2017-12-27T16:23:00Z"/>
                    <w:rFonts w:eastAsia="Times New Roman" w:cs="Times New Roman"/>
                    <w:color w:val="000000" w:themeColor="text1"/>
                    <w:sz w:val="22"/>
                  </w:rPr>
                </w:rPrChange>
              </w:rPr>
            </w:pPr>
            <w:del w:id="1741" w:author="tao huang" w:date="2017-12-27T16:23:00Z">
              <w:r w:rsidRPr="00D663CA" w:rsidDel="00822E55">
                <w:rPr>
                  <w:rFonts w:eastAsia="Times New Roman" w:cs="Times New Roman"/>
                  <w:color w:val="000000" w:themeColor="text1"/>
                  <w:sz w:val="22"/>
                  <w:rPrChange w:id="1742" w:author="tao huang" w:date="2017-12-27T15:18:00Z">
                    <w:rPr>
                      <w:rFonts w:eastAsia="Times New Roman" w:cs="Times New Roman"/>
                      <w:color w:val="000000" w:themeColor="text1"/>
                      <w:sz w:val="22"/>
                    </w:rPr>
                  </w:rPrChange>
                </w:rPr>
                <w:delText>P-value</w:delText>
              </w:r>
            </w:del>
          </w:p>
        </w:tc>
      </w:tr>
      <w:tr w:rsidR="004617F2" w:rsidRPr="00D663CA" w:rsidDel="00822E55" w14:paraId="77414DFC" w14:textId="391C6BC1" w:rsidTr="0045047F">
        <w:trPr>
          <w:trHeight w:val="20"/>
          <w:jc w:val="center"/>
          <w:del w:id="1743" w:author="tao huang" w:date="2017-12-27T16:23:00Z"/>
          <w:trPrChange w:id="1744"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745" w:author="tao huang" w:date="2017-12-27T15:20:00Z">
              <w:tcPr>
                <w:tcW w:w="3119" w:type="dxa"/>
                <w:shd w:val="clear" w:color="auto" w:fill="auto"/>
                <w:noWrap/>
                <w:hideMark/>
              </w:tcPr>
            </w:tcPrChange>
          </w:tcPr>
          <w:p w14:paraId="47DBEC9A" w14:textId="24050D58" w:rsidR="004617F2" w:rsidRPr="00D663CA" w:rsidDel="00822E55" w:rsidRDefault="004617F2" w:rsidP="000B121E">
            <w:pPr>
              <w:shd w:val="clear" w:color="auto" w:fill="FFFFFF" w:themeFill="background1"/>
              <w:spacing w:after="0" w:line="240" w:lineRule="auto"/>
              <w:rPr>
                <w:del w:id="1746" w:author="tao huang" w:date="2017-12-27T16:23:00Z"/>
                <w:rFonts w:eastAsia="Times New Roman" w:cs="Times New Roman"/>
                <w:b w:val="0"/>
                <w:i/>
                <w:color w:val="000000" w:themeColor="text1"/>
                <w:sz w:val="22"/>
                <w:rPrChange w:id="1747" w:author="tao huang" w:date="2017-12-27T15:18:00Z">
                  <w:rPr>
                    <w:del w:id="1748" w:author="tao huang" w:date="2017-12-27T16:23:00Z"/>
                    <w:rFonts w:eastAsia="Times New Roman" w:cs="Times New Roman"/>
                    <w:b w:val="0"/>
                    <w:i/>
                    <w:color w:val="000000" w:themeColor="text1"/>
                    <w:sz w:val="22"/>
                  </w:rPr>
                </w:rPrChange>
              </w:rPr>
            </w:pPr>
            <w:del w:id="1749" w:author="tao huang" w:date="2017-12-27T15:20:00Z">
              <w:r w:rsidRPr="0045047F" w:rsidDel="0045047F">
                <w:rPr>
                  <w:rFonts w:eastAsia="Times New Roman" w:cs="Times New Roman"/>
                  <w:b w:val="0"/>
                  <w:i/>
                  <w:color w:val="000000" w:themeColor="text1"/>
                  <w:sz w:val="22"/>
                </w:rPr>
                <w:delText>Ou</w:delText>
              </w:r>
              <w:r w:rsidRPr="00D663CA" w:rsidDel="0045047F">
                <w:rPr>
                  <w:rFonts w:eastAsia="Times New Roman" w:cs="Times New Roman"/>
                  <w:b w:val="0"/>
                  <w:i/>
                  <w:color w:val="000000" w:themeColor="text1"/>
                  <w:sz w:val="22"/>
                  <w:rPrChange w:id="1750" w:author="tao huang" w:date="2017-12-27T15:18:00Z">
                    <w:rPr>
                      <w:rFonts w:eastAsia="Times New Roman" w:cs="Times New Roman"/>
                      <w:b w:val="0"/>
                      <w:i/>
                      <w:color w:val="000000" w:themeColor="text1"/>
                      <w:sz w:val="22"/>
                    </w:rPr>
                  </w:rPrChange>
                </w:rPr>
                <w:delText>tliers and general variations</w:delText>
              </w:r>
            </w:del>
          </w:p>
        </w:tc>
        <w:tc>
          <w:tcPr>
            <w:tcW w:w="986" w:type="dxa"/>
            <w:shd w:val="clear" w:color="auto" w:fill="auto"/>
            <w:noWrap/>
            <w:hideMark/>
            <w:tcPrChange w:id="1751" w:author="tao huang" w:date="2017-12-27T15:20:00Z">
              <w:tcPr>
                <w:tcW w:w="986" w:type="dxa"/>
                <w:shd w:val="clear" w:color="auto" w:fill="auto"/>
                <w:noWrap/>
                <w:hideMark/>
              </w:tcPr>
            </w:tcPrChange>
          </w:tcPr>
          <w:p w14:paraId="5B10A48A" w14:textId="70DDA0F0"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52" w:author="tao huang" w:date="2017-12-27T16:23:00Z"/>
                <w:rFonts w:eastAsia="Times New Roman" w:cs="Times New Roman"/>
                <w:color w:val="000000" w:themeColor="text1"/>
                <w:sz w:val="22"/>
                <w:rPrChange w:id="1753" w:author="tao huang" w:date="2017-12-27T15:18:00Z">
                  <w:rPr>
                    <w:del w:id="1754" w:author="tao huang" w:date="2017-12-27T16:23:00Z"/>
                    <w:rFonts w:eastAsia="Times New Roman" w:cs="Times New Roman"/>
                    <w:color w:val="000000" w:themeColor="text1"/>
                    <w:sz w:val="22"/>
                  </w:rPr>
                </w:rPrChange>
              </w:rPr>
            </w:pPr>
            <w:del w:id="1755" w:author="tao huang" w:date="2017-12-27T16:23:00Z">
              <w:r w:rsidRPr="00D663CA" w:rsidDel="00822E55">
                <w:rPr>
                  <w:rFonts w:eastAsia="Times New Roman" w:cs="Times New Roman"/>
                  <w:color w:val="000000" w:themeColor="text1"/>
                  <w:sz w:val="22"/>
                  <w:rPrChange w:id="1756" w:author="tao huang" w:date="2017-12-27T15:18:00Z">
                    <w:rPr>
                      <w:rFonts w:eastAsia="Times New Roman" w:cs="Times New Roman"/>
                      <w:color w:val="000000" w:themeColor="text1"/>
                      <w:sz w:val="22"/>
                    </w:rPr>
                  </w:rPrChange>
                </w:rPr>
                <w:delText>0.002</w:delText>
              </w:r>
            </w:del>
          </w:p>
        </w:tc>
        <w:tc>
          <w:tcPr>
            <w:tcW w:w="998" w:type="dxa"/>
            <w:tcBorders>
              <w:right w:val="single" w:sz="4" w:space="0" w:color="auto"/>
            </w:tcBorders>
            <w:shd w:val="clear" w:color="auto" w:fill="auto"/>
            <w:noWrap/>
            <w:hideMark/>
            <w:tcPrChange w:id="1757" w:author="tao huang" w:date="2017-12-27T15:20:00Z">
              <w:tcPr>
                <w:tcW w:w="998" w:type="dxa"/>
                <w:tcBorders>
                  <w:right w:val="single" w:sz="4" w:space="0" w:color="auto"/>
                </w:tcBorders>
                <w:shd w:val="clear" w:color="auto" w:fill="auto"/>
                <w:noWrap/>
                <w:hideMark/>
              </w:tcPr>
            </w:tcPrChange>
          </w:tcPr>
          <w:p w14:paraId="28851EBF" w14:textId="01740B55"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58" w:author="tao huang" w:date="2017-12-27T16:23:00Z"/>
                <w:rFonts w:eastAsia="Times New Roman" w:cs="Times New Roman"/>
                <w:color w:val="000000" w:themeColor="text1"/>
                <w:sz w:val="22"/>
                <w:rPrChange w:id="1759" w:author="tao huang" w:date="2017-12-27T15:18:00Z">
                  <w:rPr>
                    <w:del w:id="1760" w:author="tao huang" w:date="2017-12-27T16:23:00Z"/>
                    <w:rFonts w:eastAsia="Times New Roman" w:cs="Times New Roman"/>
                    <w:color w:val="000000" w:themeColor="text1"/>
                    <w:sz w:val="22"/>
                  </w:rPr>
                </w:rPrChange>
              </w:rPr>
            </w:pPr>
            <w:del w:id="1761" w:author="tao huang" w:date="2017-12-27T16:23:00Z">
              <w:r w:rsidRPr="00D663CA" w:rsidDel="00822E55">
                <w:rPr>
                  <w:rFonts w:eastAsia="Times New Roman" w:cs="Times New Roman"/>
                  <w:color w:val="000000" w:themeColor="text1"/>
                  <w:sz w:val="22"/>
                  <w:rPrChange w:id="1762" w:author="tao huang" w:date="2017-12-27T15:18:00Z">
                    <w:rPr>
                      <w:rFonts w:eastAsia="Times New Roman" w:cs="Times New Roman"/>
                      <w:color w:val="000000" w:themeColor="text1"/>
                      <w:sz w:val="22"/>
                    </w:rPr>
                  </w:rPrChange>
                </w:rPr>
                <w:delText>0.085</w:delText>
              </w:r>
            </w:del>
          </w:p>
        </w:tc>
        <w:tc>
          <w:tcPr>
            <w:tcW w:w="1347" w:type="dxa"/>
            <w:tcBorders>
              <w:left w:val="single" w:sz="4" w:space="0" w:color="auto"/>
            </w:tcBorders>
            <w:shd w:val="clear" w:color="auto" w:fill="auto"/>
            <w:noWrap/>
            <w:hideMark/>
            <w:tcPrChange w:id="1763" w:author="tao huang" w:date="2017-12-27T15:20:00Z">
              <w:tcPr>
                <w:tcW w:w="986" w:type="dxa"/>
                <w:tcBorders>
                  <w:left w:val="single" w:sz="4" w:space="0" w:color="auto"/>
                </w:tcBorders>
                <w:shd w:val="clear" w:color="auto" w:fill="auto"/>
                <w:noWrap/>
                <w:hideMark/>
              </w:tcPr>
            </w:tcPrChange>
          </w:tcPr>
          <w:p w14:paraId="15F94C59" w14:textId="5BE35DF8"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64" w:author="tao huang" w:date="2017-12-27T16:23:00Z"/>
                <w:rFonts w:eastAsia="Times New Roman" w:cs="Times New Roman"/>
                <w:bCs/>
                <w:color w:val="000000" w:themeColor="text1"/>
                <w:sz w:val="22"/>
                <w:rPrChange w:id="1765" w:author="tao huang" w:date="2017-12-27T15:18:00Z">
                  <w:rPr>
                    <w:del w:id="1766" w:author="tao huang" w:date="2017-12-27T16:23:00Z"/>
                    <w:rFonts w:eastAsia="Times New Roman" w:cs="Times New Roman"/>
                    <w:bCs/>
                    <w:color w:val="000000" w:themeColor="text1"/>
                    <w:sz w:val="22"/>
                  </w:rPr>
                </w:rPrChange>
              </w:rPr>
            </w:pPr>
            <w:del w:id="1767" w:author="tao huang" w:date="2017-12-27T16:23:00Z">
              <w:r w:rsidRPr="00D663CA" w:rsidDel="00822E55">
                <w:rPr>
                  <w:rFonts w:eastAsia="Times New Roman" w:cs="Times New Roman"/>
                  <w:bCs/>
                  <w:color w:val="000000" w:themeColor="text1"/>
                  <w:sz w:val="22"/>
                  <w:rPrChange w:id="1768" w:author="tao huang" w:date="2017-12-27T15:18:00Z">
                    <w:rPr>
                      <w:rFonts w:eastAsia="Times New Roman" w:cs="Times New Roman"/>
                      <w:bCs/>
                      <w:color w:val="000000" w:themeColor="text1"/>
                      <w:sz w:val="22"/>
                    </w:rPr>
                  </w:rPrChange>
                </w:rPr>
                <w:delText>0.004</w:delText>
              </w:r>
            </w:del>
          </w:p>
        </w:tc>
        <w:tc>
          <w:tcPr>
            <w:tcW w:w="999" w:type="dxa"/>
            <w:tcBorders>
              <w:right w:val="single" w:sz="4" w:space="0" w:color="auto"/>
            </w:tcBorders>
            <w:shd w:val="clear" w:color="auto" w:fill="auto"/>
            <w:noWrap/>
            <w:hideMark/>
            <w:tcPrChange w:id="1769" w:author="tao huang" w:date="2017-12-27T15:20:00Z">
              <w:tcPr>
                <w:tcW w:w="999" w:type="dxa"/>
                <w:tcBorders>
                  <w:right w:val="single" w:sz="4" w:space="0" w:color="auto"/>
                </w:tcBorders>
                <w:shd w:val="clear" w:color="auto" w:fill="auto"/>
                <w:noWrap/>
                <w:hideMark/>
              </w:tcPr>
            </w:tcPrChange>
          </w:tcPr>
          <w:p w14:paraId="17F2A656" w14:textId="3C98E5BC"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70" w:author="tao huang" w:date="2017-12-27T16:23:00Z"/>
                <w:rFonts w:eastAsia="Times New Roman" w:cs="Times New Roman"/>
                <w:bCs/>
                <w:color w:val="000000" w:themeColor="text1"/>
                <w:sz w:val="22"/>
                <w:rPrChange w:id="1771" w:author="tao huang" w:date="2017-12-27T15:18:00Z">
                  <w:rPr>
                    <w:del w:id="1772" w:author="tao huang" w:date="2017-12-27T16:23:00Z"/>
                    <w:rFonts w:eastAsia="Times New Roman" w:cs="Times New Roman"/>
                    <w:bCs/>
                    <w:color w:val="000000" w:themeColor="text1"/>
                    <w:sz w:val="22"/>
                  </w:rPr>
                </w:rPrChange>
              </w:rPr>
            </w:pPr>
            <w:del w:id="1773" w:author="tao huang" w:date="2017-12-27T16:23:00Z">
              <w:r w:rsidRPr="00D663CA" w:rsidDel="00822E55">
                <w:rPr>
                  <w:rFonts w:eastAsia="Times New Roman" w:cs="Times New Roman"/>
                  <w:bCs/>
                  <w:color w:val="000000" w:themeColor="text1"/>
                  <w:sz w:val="22"/>
                  <w:rPrChange w:id="1774" w:author="tao huang" w:date="2017-12-27T15:18:00Z">
                    <w:rPr>
                      <w:rFonts w:eastAsia="Times New Roman" w:cs="Times New Roman"/>
                      <w:bCs/>
                      <w:color w:val="000000" w:themeColor="text1"/>
                      <w:sz w:val="22"/>
                    </w:rPr>
                  </w:rPrChange>
                </w:rPr>
                <w:delText>0.013</w:delText>
              </w:r>
            </w:del>
          </w:p>
        </w:tc>
        <w:tc>
          <w:tcPr>
            <w:tcW w:w="986" w:type="dxa"/>
            <w:tcBorders>
              <w:left w:val="single" w:sz="4" w:space="0" w:color="auto"/>
            </w:tcBorders>
            <w:shd w:val="clear" w:color="auto" w:fill="auto"/>
            <w:noWrap/>
            <w:hideMark/>
            <w:tcPrChange w:id="1775" w:author="tao huang" w:date="2017-12-27T15:20:00Z">
              <w:tcPr>
                <w:tcW w:w="986" w:type="dxa"/>
                <w:tcBorders>
                  <w:left w:val="single" w:sz="4" w:space="0" w:color="auto"/>
                </w:tcBorders>
                <w:shd w:val="clear" w:color="auto" w:fill="auto"/>
                <w:noWrap/>
                <w:hideMark/>
              </w:tcPr>
            </w:tcPrChange>
          </w:tcPr>
          <w:p w14:paraId="52E3E6F7" w14:textId="50B23F27"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76" w:author="tao huang" w:date="2017-12-27T16:23:00Z"/>
                <w:rFonts w:eastAsia="Times New Roman" w:cs="Times New Roman"/>
                <w:color w:val="000000" w:themeColor="text1"/>
                <w:sz w:val="22"/>
                <w:rPrChange w:id="1777" w:author="tao huang" w:date="2017-12-27T15:18:00Z">
                  <w:rPr>
                    <w:del w:id="1778" w:author="tao huang" w:date="2017-12-27T16:23:00Z"/>
                    <w:rFonts w:eastAsia="Times New Roman" w:cs="Times New Roman"/>
                    <w:color w:val="000000" w:themeColor="text1"/>
                    <w:sz w:val="22"/>
                  </w:rPr>
                </w:rPrChange>
              </w:rPr>
            </w:pPr>
            <w:del w:id="1779" w:author="tao huang" w:date="2017-12-27T16:23:00Z">
              <w:r w:rsidRPr="00D663CA" w:rsidDel="00822E55">
                <w:rPr>
                  <w:rFonts w:eastAsia="Times New Roman" w:cs="Times New Roman"/>
                  <w:color w:val="000000" w:themeColor="text1"/>
                  <w:sz w:val="22"/>
                  <w:rPrChange w:id="1780" w:author="tao huang" w:date="2017-12-27T15:18:00Z">
                    <w:rPr>
                      <w:rFonts w:eastAsia="Times New Roman" w:cs="Times New Roman"/>
                      <w:color w:val="000000" w:themeColor="text1"/>
                      <w:sz w:val="22"/>
                    </w:rPr>
                  </w:rPrChange>
                </w:rPr>
                <w:delText>-0.005</w:delText>
              </w:r>
            </w:del>
          </w:p>
        </w:tc>
        <w:tc>
          <w:tcPr>
            <w:tcW w:w="1140" w:type="dxa"/>
            <w:tcBorders>
              <w:right w:val="single" w:sz="4" w:space="0" w:color="auto"/>
            </w:tcBorders>
            <w:shd w:val="clear" w:color="auto" w:fill="auto"/>
            <w:noWrap/>
            <w:hideMark/>
            <w:tcPrChange w:id="1781" w:author="tao huang" w:date="2017-12-27T15:20:00Z">
              <w:tcPr>
                <w:tcW w:w="1140" w:type="dxa"/>
                <w:tcBorders>
                  <w:right w:val="single" w:sz="4" w:space="0" w:color="auto"/>
                </w:tcBorders>
                <w:shd w:val="clear" w:color="auto" w:fill="auto"/>
                <w:noWrap/>
                <w:hideMark/>
              </w:tcPr>
            </w:tcPrChange>
          </w:tcPr>
          <w:p w14:paraId="0C2074A4" w14:textId="612D9D8C"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82" w:author="tao huang" w:date="2017-12-27T16:23:00Z"/>
                <w:rFonts w:eastAsia="Times New Roman" w:cs="Times New Roman"/>
                <w:color w:val="000000" w:themeColor="text1"/>
                <w:sz w:val="22"/>
                <w:rPrChange w:id="1783" w:author="tao huang" w:date="2017-12-27T15:18:00Z">
                  <w:rPr>
                    <w:del w:id="1784" w:author="tao huang" w:date="2017-12-27T16:23:00Z"/>
                    <w:rFonts w:eastAsia="Times New Roman" w:cs="Times New Roman"/>
                    <w:color w:val="000000" w:themeColor="text1"/>
                    <w:sz w:val="22"/>
                  </w:rPr>
                </w:rPrChange>
              </w:rPr>
            </w:pPr>
            <w:del w:id="1785" w:author="tao huang" w:date="2017-12-27T16:23:00Z">
              <w:r w:rsidRPr="00D663CA" w:rsidDel="00822E55">
                <w:rPr>
                  <w:rFonts w:eastAsia="Times New Roman" w:cs="Times New Roman"/>
                  <w:color w:val="000000" w:themeColor="text1"/>
                  <w:sz w:val="22"/>
                  <w:rPrChange w:id="1786" w:author="tao huang" w:date="2017-12-27T15:18:00Z">
                    <w:rPr>
                      <w:rFonts w:eastAsia="Times New Roman" w:cs="Times New Roman"/>
                      <w:color w:val="000000" w:themeColor="text1"/>
                      <w:sz w:val="22"/>
                    </w:rPr>
                  </w:rPrChange>
                </w:rPr>
                <w:delText>0.155</w:delText>
              </w:r>
            </w:del>
          </w:p>
        </w:tc>
        <w:tc>
          <w:tcPr>
            <w:tcW w:w="986" w:type="dxa"/>
            <w:tcBorders>
              <w:left w:val="single" w:sz="4" w:space="0" w:color="auto"/>
            </w:tcBorders>
            <w:shd w:val="clear" w:color="auto" w:fill="auto"/>
            <w:noWrap/>
            <w:hideMark/>
            <w:tcPrChange w:id="1787" w:author="tao huang" w:date="2017-12-27T15:20:00Z">
              <w:tcPr>
                <w:tcW w:w="986" w:type="dxa"/>
                <w:tcBorders>
                  <w:left w:val="single" w:sz="4" w:space="0" w:color="auto"/>
                </w:tcBorders>
                <w:shd w:val="clear" w:color="auto" w:fill="auto"/>
                <w:noWrap/>
                <w:hideMark/>
              </w:tcPr>
            </w:tcPrChange>
          </w:tcPr>
          <w:p w14:paraId="54276210" w14:textId="2E01F0A8"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88" w:author="tao huang" w:date="2017-12-27T16:23:00Z"/>
                <w:rFonts w:eastAsia="Times New Roman" w:cs="Times New Roman"/>
                <w:color w:val="000000" w:themeColor="text1"/>
                <w:sz w:val="22"/>
                <w:rPrChange w:id="1789" w:author="tao huang" w:date="2017-12-27T15:18:00Z">
                  <w:rPr>
                    <w:del w:id="1790" w:author="tao huang" w:date="2017-12-27T16:23:00Z"/>
                    <w:rFonts w:eastAsia="Times New Roman" w:cs="Times New Roman"/>
                    <w:color w:val="000000" w:themeColor="text1"/>
                    <w:sz w:val="22"/>
                  </w:rPr>
                </w:rPrChange>
              </w:rPr>
            </w:pPr>
            <w:del w:id="1791" w:author="tao huang" w:date="2017-12-27T16:23:00Z">
              <w:r w:rsidRPr="00D663CA" w:rsidDel="00822E55">
                <w:rPr>
                  <w:rFonts w:eastAsia="Times New Roman" w:cs="Times New Roman"/>
                  <w:color w:val="000000" w:themeColor="text1"/>
                  <w:sz w:val="22"/>
                  <w:rPrChange w:id="1792" w:author="tao huang" w:date="2017-12-27T15:18:00Z">
                    <w:rPr>
                      <w:rFonts w:eastAsia="Times New Roman" w:cs="Times New Roman"/>
                      <w:color w:val="000000" w:themeColor="text1"/>
                      <w:sz w:val="22"/>
                    </w:rPr>
                  </w:rPrChange>
                </w:rPr>
                <w:delText>-0.007</w:delText>
              </w:r>
            </w:del>
          </w:p>
        </w:tc>
        <w:tc>
          <w:tcPr>
            <w:tcW w:w="999" w:type="dxa"/>
            <w:shd w:val="clear" w:color="auto" w:fill="auto"/>
            <w:noWrap/>
            <w:hideMark/>
            <w:tcPrChange w:id="1793" w:author="tao huang" w:date="2017-12-27T15:20:00Z">
              <w:tcPr>
                <w:tcW w:w="999" w:type="dxa"/>
                <w:shd w:val="clear" w:color="auto" w:fill="auto"/>
                <w:noWrap/>
                <w:hideMark/>
              </w:tcPr>
            </w:tcPrChange>
          </w:tcPr>
          <w:p w14:paraId="05E9D948" w14:textId="1B7A2CFB"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794" w:author="tao huang" w:date="2017-12-27T16:23:00Z"/>
                <w:rFonts w:eastAsia="Times New Roman" w:cs="Times New Roman"/>
                <w:color w:val="000000" w:themeColor="text1"/>
                <w:sz w:val="22"/>
                <w:rPrChange w:id="1795" w:author="tao huang" w:date="2017-12-27T15:18:00Z">
                  <w:rPr>
                    <w:del w:id="1796" w:author="tao huang" w:date="2017-12-27T16:23:00Z"/>
                    <w:rFonts w:eastAsia="Times New Roman" w:cs="Times New Roman"/>
                    <w:color w:val="000000" w:themeColor="text1"/>
                    <w:sz w:val="22"/>
                  </w:rPr>
                </w:rPrChange>
              </w:rPr>
            </w:pPr>
            <w:del w:id="1797" w:author="tao huang" w:date="2017-12-27T16:23:00Z">
              <w:r w:rsidRPr="00D663CA" w:rsidDel="00822E55">
                <w:rPr>
                  <w:rFonts w:eastAsia="Times New Roman" w:cs="Times New Roman"/>
                  <w:color w:val="000000" w:themeColor="text1"/>
                  <w:sz w:val="22"/>
                  <w:rPrChange w:id="1798" w:author="tao huang" w:date="2017-12-27T15:18:00Z">
                    <w:rPr>
                      <w:rFonts w:eastAsia="Times New Roman" w:cs="Times New Roman"/>
                      <w:color w:val="000000" w:themeColor="text1"/>
                      <w:sz w:val="22"/>
                    </w:rPr>
                  </w:rPrChange>
                </w:rPr>
                <w:delText>0.075</w:delText>
              </w:r>
            </w:del>
          </w:p>
        </w:tc>
      </w:tr>
      <w:tr w:rsidR="004617F2" w:rsidRPr="00D663CA" w:rsidDel="00822E55" w14:paraId="46D8550E" w14:textId="059870B5" w:rsidTr="0045047F">
        <w:trPr>
          <w:cnfStyle w:val="000000100000" w:firstRow="0" w:lastRow="0" w:firstColumn="0" w:lastColumn="0" w:oddVBand="0" w:evenVBand="0" w:oddHBand="1" w:evenHBand="0" w:firstRowFirstColumn="0" w:firstRowLastColumn="0" w:lastRowFirstColumn="0" w:lastRowLastColumn="0"/>
          <w:trHeight w:val="20"/>
          <w:jc w:val="center"/>
          <w:del w:id="1799" w:author="tao huang" w:date="2017-12-27T16:23:00Z"/>
          <w:trPrChange w:id="1800"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801" w:author="tao huang" w:date="2017-12-27T15:20:00Z">
              <w:tcPr>
                <w:tcW w:w="3119" w:type="dxa"/>
                <w:shd w:val="clear" w:color="auto" w:fill="auto"/>
                <w:noWrap/>
                <w:hideMark/>
              </w:tcPr>
            </w:tcPrChange>
          </w:tcPr>
          <w:p w14:paraId="1F59AA8B" w14:textId="125EAB66" w:rsidR="004617F2" w:rsidRPr="00D663CA" w:rsidDel="00822E55"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del w:id="1802" w:author="tao huang" w:date="2017-12-27T16:23:00Z"/>
                <w:rFonts w:eastAsia="Times New Roman" w:cs="Times New Roman"/>
                <w:b w:val="0"/>
                <w:i/>
                <w:color w:val="000000" w:themeColor="text1"/>
                <w:sz w:val="22"/>
                <w:rPrChange w:id="1803" w:author="tao huang" w:date="2017-12-27T15:18:00Z">
                  <w:rPr>
                    <w:del w:id="1804" w:author="tao huang" w:date="2017-12-27T16:23:00Z"/>
                    <w:rFonts w:eastAsia="Times New Roman" w:cs="Times New Roman"/>
                    <w:b w:val="0"/>
                    <w:i/>
                    <w:color w:val="000000" w:themeColor="text1"/>
                    <w:sz w:val="22"/>
                  </w:rPr>
                </w:rPrChange>
              </w:rPr>
            </w:pPr>
            <w:del w:id="1805" w:author="tao huang" w:date="2017-12-27T16:23:00Z">
              <w:r w:rsidRPr="00D663CA" w:rsidDel="00822E55">
                <w:rPr>
                  <w:rFonts w:eastAsia="Times New Roman" w:cs="Times New Roman"/>
                  <w:b w:val="0"/>
                  <w:i/>
                  <w:color w:val="000000" w:themeColor="text1"/>
                  <w:sz w:val="22"/>
                  <w:rPrChange w:id="1806" w:author="tao huang" w:date="2017-12-27T15:18:00Z">
                    <w:rPr>
                      <w:rFonts w:eastAsia="Times New Roman" w:cs="Times New Roman"/>
                      <w:b w:val="0"/>
                      <w:i/>
                      <w:color w:val="000000" w:themeColor="text1"/>
                      <w:sz w:val="22"/>
                    </w:rPr>
                  </w:rPrChange>
                </w:rPr>
                <w:delText>Sales level and variation</w:delText>
              </w:r>
            </w:del>
          </w:p>
        </w:tc>
        <w:tc>
          <w:tcPr>
            <w:tcW w:w="986" w:type="dxa"/>
            <w:shd w:val="clear" w:color="auto" w:fill="auto"/>
            <w:noWrap/>
            <w:hideMark/>
            <w:tcPrChange w:id="1807" w:author="tao huang" w:date="2017-12-27T15:20:00Z">
              <w:tcPr>
                <w:tcW w:w="986" w:type="dxa"/>
                <w:shd w:val="clear" w:color="auto" w:fill="auto"/>
                <w:noWrap/>
                <w:hideMark/>
              </w:tcPr>
            </w:tcPrChange>
          </w:tcPr>
          <w:p w14:paraId="4DF062D9" w14:textId="54E22B3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08" w:author="tao huang" w:date="2017-12-27T16:23:00Z"/>
                <w:rFonts w:eastAsia="Times New Roman" w:cs="Times New Roman"/>
                <w:color w:val="000000" w:themeColor="text1"/>
                <w:sz w:val="22"/>
                <w:rPrChange w:id="1809" w:author="tao huang" w:date="2017-12-27T15:18:00Z">
                  <w:rPr>
                    <w:del w:id="1810" w:author="tao huang" w:date="2017-12-27T16:23:00Z"/>
                    <w:rFonts w:eastAsia="Times New Roman" w:cs="Times New Roman"/>
                    <w:color w:val="000000" w:themeColor="text1"/>
                    <w:sz w:val="22"/>
                  </w:rPr>
                </w:rPrChange>
              </w:rPr>
            </w:pPr>
            <w:del w:id="1811" w:author="tao huang" w:date="2017-12-27T16:23:00Z">
              <w:r w:rsidRPr="00D663CA" w:rsidDel="00822E55">
                <w:rPr>
                  <w:rFonts w:eastAsia="Times New Roman" w:cs="Times New Roman"/>
                  <w:color w:val="000000" w:themeColor="text1"/>
                  <w:sz w:val="22"/>
                  <w:rPrChange w:id="1812" w:author="tao huang" w:date="2017-12-27T15:18:00Z">
                    <w:rPr>
                      <w:rFonts w:eastAsia="Times New Roman" w:cs="Times New Roman"/>
                      <w:color w:val="000000" w:themeColor="text1"/>
                      <w:sz w:val="22"/>
                    </w:rPr>
                  </w:rPrChange>
                </w:rPr>
                <w:delText>0.001</w:delText>
              </w:r>
            </w:del>
          </w:p>
        </w:tc>
        <w:tc>
          <w:tcPr>
            <w:tcW w:w="998" w:type="dxa"/>
            <w:tcBorders>
              <w:right w:val="single" w:sz="4" w:space="0" w:color="auto"/>
            </w:tcBorders>
            <w:shd w:val="clear" w:color="auto" w:fill="auto"/>
            <w:noWrap/>
            <w:hideMark/>
            <w:tcPrChange w:id="1813" w:author="tao huang" w:date="2017-12-27T15:20:00Z">
              <w:tcPr>
                <w:tcW w:w="998" w:type="dxa"/>
                <w:tcBorders>
                  <w:right w:val="single" w:sz="4" w:space="0" w:color="auto"/>
                </w:tcBorders>
                <w:shd w:val="clear" w:color="auto" w:fill="auto"/>
                <w:noWrap/>
                <w:hideMark/>
              </w:tcPr>
            </w:tcPrChange>
          </w:tcPr>
          <w:p w14:paraId="1A0CFC32" w14:textId="039FC70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14" w:author="tao huang" w:date="2017-12-27T16:23:00Z"/>
                <w:rFonts w:eastAsia="Times New Roman" w:cs="Times New Roman"/>
                <w:color w:val="000000" w:themeColor="text1"/>
                <w:sz w:val="22"/>
                <w:rPrChange w:id="1815" w:author="tao huang" w:date="2017-12-27T15:18:00Z">
                  <w:rPr>
                    <w:del w:id="1816" w:author="tao huang" w:date="2017-12-27T16:23:00Z"/>
                    <w:rFonts w:eastAsia="Times New Roman" w:cs="Times New Roman"/>
                    <w:color w:val="000000" w:themeColor="text1"/>
                    <w:sz w:val="22"/>
                  </w:rPr>
                </w:rPrChange>
              </w:rPr>
            </w:pPr>
            <w:del w:id="1817" w:author="tao huang" w:date="2017-12-27T16:23:00Z">
              <w:r w:rsidRPr="00D663CA" w:rsidDel="00822E55">
                <w:rPr>
                  <w:rFonts w:eastAsia="Times New Roman" w:cs="Times New Roman"/>
                  <w:color w:val="000000" w:themeColor="text1"/>
                  <w:sz w:val="22"/>
                  <w:rPrChange w:id="1818" w:author="tao huang" w:date="2017-12-27T15:18:00Z">
                    <w:rPr>
                      <w:rFonts w:eastAsia="Times New Roman" w:cs="Times New Roman"/>
                      <w:color w:val="000000" w:themeColor="text1"/>
                      <w:sz w:val="22"/>
                    </w:rPr>
                  </w:rPrChange>
                </w:rPr>
                <w:delText>0.150</w:delText>
              </w:r>
            </w:del>
          </w:p>
        </w:tc>
        <w:tc>
          <w:tcPr>
            <w:tcW w:w="1347" w:type="dxa"/>
            <w:tcBorders>
              <w:left w:val="single" w:sz="4" w:space="0" w:color="auto"/>
            </w:tcBorders>
            <w:shd w:val="clear" w:color="auto" w:fill="auto"/>
            <w:noWrap/>
            <w:hideMark/>
            <w:tcPrChange w:id="1819" w:author="tao huang" w:date="2017-12-27T15:20:00Z">
              <w:tcPr>
                <w:tcW w:w="986" w:type="dxa"/>
                <w:tcBorders>
                  <w:left w:val="single" w:sz="4" w:space="0" w:color="auto"/>
                </w:tcBorders>
                <w:shd w:val="clear" w:color="auto" w:fill="auto"/>
                <w:noWrap/>
                <w:hideMark/>
              </w:tcPr>
            </w:tcPrChange>
          </w:tcPr>
          <w:p w14:paraId="7F33CA13" w14:textId="23A405C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20" w:author="tao huang" w:date="2017-12-27T16:23:00Z"/>
                <w:rFonts w:eastAsia="Times New Roman" w:cs="Times New Roman"/>
                <w:color w:val="000000" w:themeColor="text1"/>
                <w:sz w:val="22"/>
                <w:rPrChange w:id="1821" w:author="tao huang" w:date="2017-12-27T15:18:00Z">
                  <w:rPr>
                    <w:del w:id="1822" w:author="tao huang" w:date="2017-12-27T16:23:00Z"/>
                    <w:rFonts w:eastAsia="Times New Roman" w:cs="Times New Roman"/>
                    <w:color w:val="000000" w:themeColor="text1"/>
                    <w:sz w:val="22"/>
                  </w:rPr>
                </w:rPrChange>
              </w:rPr>
            </w:pPr>
            <w:del w:id="1823" w:author="tao huang" w:date="2017-12-27T16:23:00Z">
              <w:r w:rsidRPr="00D663CA" w:rsidDel="00822E55">
                <w:rPr>
                  <w:rFonts w:eastAsia="Times New Roman" w:cs="Times New Roman"/>
                  <w:color w:val="000000" w:themeColor="text1"/>
                  <w:sz w:val="22"/>
                  <w:rPrChange w:id="1824" w:author="tao huang" w:date="2017-12-27T15:18:00Z">
                    <w:rPr>
                      <w:rFonts w:eastAsia="Times New Roman" w:cs="Times New Roman"/>
                      <w:color w:val="000000" w:themeColor="text1"/>
                      <w:sz w:val="22"/>
                    </w:rPr>
                  </w:rPrChange>
                </w:rPr>
                <w:delText>0.002</w:delText>
              </w:r>
            </w:del>
          </w:p>
        </w:tc>
        <w:tc>
          <w:tcPr>
            <w:tcW w:w="999" w:type="dxa"/>
            <w:tcBorders>
              <w:right w:val="single" w:sz="4" w:space="0" w:color="auto"/>
            </w:tcBorders>
            <w:shd w:val="clear" w:color="auto" w:fill="auto"/>
            <w:noWrap/>
            <w:hideMark/>
            <w:tcPrChange w:id="1825" w:author="tao huang" w:date="2017-12-27T15:20:00Z">
              <w:tcPr>
                <w:tcW w:w="999" w:type="dxa"/>
                <w:tcBorders>
                  <w:right w:val="single" w:sz="4" w:space="0" w:color="auto"/>
                </w:tcBorders>
                <w:shd w:val="clear" w:color="auto" w:fill="auto"/>
                <w:noWrap/>
                <w:hideMark/>
              </w:tcPr>
            </w:tcPrChange>
          </w:tcPr>
          <w:p w14:paraId="00DC38C9" w14:textId="667F7FA2"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26" w:author="tao huang" w:date="2017-12-27T16:23:00Z"/>
                <w:rFonts w:eastAsia="Times New Roman" w:cs="Times New Roman"/>
                <w:color w:val="000000" w:themeColor="text1"/>
                <w:sz w:val="22"/>
                <w:rPrChange w:id="1827" w:author="tao huang" w:date="2017-12-27T15:18:00Z">
                  <w:rPr>
                    <w:del w:id="1828" w:author="tao huang" w:date="2017-12-27T16:23:00Z"/>
                    <w:rFonts w:eastAsia="Times New Roman" w:cs="Times New Roman"/>
                    <w:color w:val="000000" w:themeColor="text1"/>
                    <w:sz w:val="22"/>
                  </w:rPr>
                </w:rPrChange>
              </w:rPr>
            </w:pPr>
            <w:del w:id="1829" w:author="tao huang" w:date="2017-12-27T16:23:00Z">
              <w:r w:rsidRPr="00D663CA" w:rsidDel="00822E55">
                <w:rPr>
                  <w:rFonts w:eastAsia="Times New Roman" w:cs="Times New Roman"/>
                  <w:color w:val="000000" w:themeColor="text1"/>
                  <w:sz w:val="22"/>
                  <w:rPrChange w:id="1830" w:author="tao huang" w:date="2017-12-27T15:18:00Z">
                    <w:rPr>
                      <w:rFonts w:eastAsia="Times New Roman" w:cs="Times New Roman"/>
                      <w:color w:val="000000" w:themeColor="text1"/>
                      <w:sz w:val="22"/>
                    </w:rPr>
                  </w:rPrChange>
                </w:rPr>
                <w:delText>0.054</w:delText>
              </w:r>
            </w:del>
          </w:p>
        </w:tc>
        <w:tc>
          <w:tcPr>
            <w:tcW w:w="986" w:type="dxa"/>
            <w:tcBorders>
              <w:left w:val="single" w:sz="4" w:space="0" w:color="auto"/>
            </w:tcBorders>
            <w:shd w:val="clear" w:color="auto" w:fill="auto"/>
            <w:noWrap/>
            <w:hideMark/>
            <w:tcPrChange w:id="1831" w:author="tao huang" w:date="2017-12-27T15:20:00Z">
              <w:tcPr>
                <w:tcW w:w="986" w:type="dxa"/>
                <w:tcBorders>
                  <w:left w:val="single" w:sz="4" w:space="0" w:color="auto"/>
                </w:tcBorders>
                <w:shd w:val="clear" w:color="auto" w:fill="auto"/>
                <w:noWrap/>
                <w:hideMark/>
              </w:tcPr>
            </w:tcPrChange>
          </w:tcPr>
          <w:p w14:paraId="1B7B307E" w14:textId="445054D9"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32" w:author="tao huang" w:date="2017-12-27T16:23:00Z"/>
                <w:rFonts w:eastAsia="Times New Roman" w:cs="Times New Roman"/>
                <w:color w:val="000000" w:themeColor="text1"/>
                <w:sz w:val="22"/>
                <w:rPrChange w:id="1833" w:author="tao huang" w:date="2017-12-27T15:18:00Z">
                  <w:rPr>
                    <w:del w:id="1834" w:author="tao huang" w:date="2017-12-27T16:23:00Z"/>
                    <w:rFonts w:eastAsia="Times New Roman" w:cs="Times New Roman"/>
                    <w:color w:val="000000" w:themeColor="text1"/>
                    <w:sz w:val="22"/>
                  </w:rPr>
                </w:rPrChange>
              </w:rPr>
            </w:pPr>
            <w:del w:id="1835" w:author="tao huang" w:date="2017-12-27T16:23:00Z">
              <w:r w:rsidRPr="00D663CA" w:rsidDel="00822E55">
                <w:rPr>
                  <w:rFonts w:eastAsia="Times New Roman" w:cs="Times New Roman"/>
                  <w:color w:val="000000" w:themeColor="text1"/>
                  <w:sz w:val="22"/>
                  <w:rPrChange w:id="1836" w:author="tao huang" w:date="2017-12-27T15:18:00Z">
                    <w:rPr>
                      <w:rFonts w:eastAsia="Times New Roman" w:cs="Times New Roman"/>
                      <w:color w:val="000000" w:themeColor="text1"/>
                      <w:sz w:val="22"/>
                    </w:rPr>
                  </w:rPrChange>
                </w:rPr>
                <w:delText>-0.001</w:delText>
              </w:r>
            </w:del>
          </w:p>
        </w:tc>
        <w:tc>
          <w:tcPr>
            <w:tcW w:w="1140" w:type="dxa"/>
            <w:tcBorders>
              <w:right w:val="single" w:sz="4" w:space="0" w:color="auto"/>
            </w:tcBorders>
            <w:shd w:val="clear" w:color="auto" w:fill="auto"/>
            <w:noWrap/>
            <w:hideMark/>
            <w:tcPrChange w:id="1837" w:author="tao huang" w:date="2017-12-27T15:20:00Z">
              <w:tcPr>
                <w:tcW w:w="1140" w:type="dxa"/>
                <w:tcBorders>
                  <w:right w:val="single" w:sz="4" w:space="0" w:color="auto"/>
                </w:tcBorders>
                <w:shd w:val="clear" w:color="auto" w:fill="auto"/>
                <w:noWrap/>
                <w:hideMark/>
              </w:tcPr>
            </w:tcPrChange>
          </w:tcPr>
          <w:p w14:paraId="60001176" w14:textId="58D3F15B"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38" w:author="tao huang" w:date="2017-12-27T16:23:00Z"/>
                <w:rFonts w:eastAsia="Times New Roman" w:cs="Times New Roman"/>
                <w:color w:val="000000" w:themeColor="text1"/>
                <w:sz w:val="22"/>
                <w:rPrChange w:id="1839" w:author="tao huang" w:date="2017-12-27T15:18:00Z">
                  <w:rPr>
                    <w:del w:id="1840" w:author="tao huang" w:date="2017-12-27T16:23:00Z"/>
                    <w:rFonts w:eastAsia="Times New Roman" w:cs="Times New Roman"/>
                    <w:color w:val="000000" w:themeColor="text1"/>
                    <w:sz w:val="22"/>
                  </w:rPr>
                </w:rPrChange>
              </w:rPr>
            </w:pPr>
            <w:del w:id="1841" w:author="tao huang" w:date="2017-12-27T16:23:00Z">
              <w:r w:rsidRPr="00D663CA" w:rsidDel="00822E55">
                <w:rPr>
                  <w:rFonts w:eastAsia="Times New Roman" w:cs="Times New Roman"/>
                  <w:color w:val="000000" w:themeColor="text1"/>
                  <w:sz w:val="22"/>
                  <w:rPrChange w:id="1842" w:author="tao huang" w:date="2017-12-27T15:18:00Z">
                    <w:rPr>
                      <w:rFonts w:eastAsia="Times New Roman" w:cs="Times New Roman"/>
                      <w:color w:val="000000" w:themeColor="text1"/>
                      <w:sz w:val="22"/>
                    </w:rPr>
                  </w:rPrChange>
                </w:rPr>
                <w:delText>0.539</w:delText>
              </w:r>
            </w:del>
          </w:p>
        </w:tc>
        <w:tc>
          <w:tcPr>
            <w:tcW w:w="986" w:type="dxa"/>
            <w:tcBorders>
              <w:left w:val="single" w:sz="4" w:space="0" w:color="auto"/>
            </w:tcBorders>
            <w:shd w:val="clear" w:color="auto" w:fill="auto"/>
            <w:noWrap/>
            <w:hideMark/>
            <w:tcPrChange w:id="1843" w:author="tao huang" w:date="2017-12-27T15:20:00Z">
              <w:tcPr>
                <w:tcW w:w="986" w:type="dxa"/>
                <w:tcBorders>
                  <w:left w:val="single" w:sz="4" w:space="0" w:color="auto"/>
                </w:tcBorders>
                <w:shd w:val="clear" w:color="auto" w:fill="auto"/>
                <w:noWrap/>
                <w:hideMark/>
              </w:tcPr>
            </w:tcPrChange>
          </w:tcPr>
          <w:p w14:paraId="7DAAD057" w14:textId="55DF18CF"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44" w:author="tao huang" w:date="2017-12-27T16:23:00Z"/>
                <w:rFonts w:eastAsia="Times New Roman" w:cs="Times New Roman"/>
                <w:bCs/>
                <w:color w:val="000000" w:themeColor="text1"/>
                <w:sz w:val="22"/>
                <w:rPrChange w:id="1845" w:author="tao huang" w:date="2017-12-27T15:18:00Z">
                  <w:rPr>
                    <w:del w:id="1846" w:author="tao huang" w:date="2017-12-27T16:23:00Z"/>
                    <w:rFonts w:eastAsia="Times New Roman" w:cs="Times New Roman"/>
                    <w:bCs/>
                    <w:color w:val="000000" w:themeColor="text1"/>
                    <w:sz w:val="22"/>
                  </w:rPr>
                </w:rPrChange>
              </w:rPr>
            </w:pPr>
            <w:del w:id="1847" w:author="tao huang" w:date="2017-12-27T16:23:00Z">
              <w:r w:rsidRPr="00D663CA" w:rsidDel="00822E55">
                <w:rPr>
                  <w:rFonts w:eastAsia="Times New Roman" w:cs="Times New Roman"/>
                  <w:bCs/>
                  <w:color w:val="000000" w:themeColor="text1"/>
                  <w:sz w:val="22"/>
                  <w:rPrChange w:id="1848" w:author="tao huang" w:date="2017-12-27T15:18:00Z">
                    <w:rPr>
                      <w:rFonts w:eastAsia="Times New Roman" w:cs="Times New Roman"/>
                      <w:bCs/>
                      <w:color w:val="000000" w:themeColor="text1"/>
                      <w:sz w:val="22"/>
                    </w:rPr>
                  </w:rPrChange>
                </w:rPr>
                <w:delText>-0.009</w:delText>
              </w:r>
            </w:del>
          </w:p>
        </w:tc>
        <w:tc>
          <w:tcPr>
            <w:tcW w:w="999" w:type="dxa"/>
            <w:shd w:val="clear" w:color="auto" w:fill="auto"/>
            <w:noWrap/>
            <w:hideMark/>
            <w:tcPrChange w:id="1849" w:author="tao huang" w:date="2017-12-27T15:20:00Z">
              <w:tcPr>
                <w:tcW w:w="999" w:type="dxa"/>
                <w:shd w:val="clear" w:color="auto" w:fill="auto"/>
                <w:noWrap/>
                <w:hideMark/>
              </w:tcPr>
            </w:tcPrChange>
          </w:tcPr>
          <w:p w14:paraId="1D07947E" w14:textId="6AC7947D"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850" w:author="tao huang" w:date="2017-12-27T16:23:00Z"/>
                <w:rFonts w:eastAsia="Times New Roman" w:cs="Times New Roman"/>
                <w:bCs/>
                <w:color w:val="000000" w:themeColor="text1"/>
                <w:sz w:val="22"/>
                <w:rPrChange w:id="1851" w:author="tao huang" w:date="2017-12-27T15:18:00Z">
                  <w:rPr>
                    <w:del w:id="1852" w:author="tao huang" w:date="2017-12-27T16:23:00Z"/>
                    <w:rFonts w:eastAsia="Times New Roman" w:cs="Times New Roman"/>
                    <w:bCs/>
                    <w:color w:val="000000" w:themeColor="text1"/>
                    <w:sz w:val="22"/>
                  </w:rPr>
                </w:rPrChange>
              </w:rPr>
            </w:pPr>
            <w:del w:id="1853" w:author="tao huang" w:date="2017-12-27T16:23:00Z">
              <w:r w:rsidRPr="00D663CA" w:rsidDel="00822E55">
                <w:rPr>
                  <w:rFonts w:eastAsia="Times New Roman" w:cs="Times New Roman"/>
                  <w:bCs/>
                  <w:color w:val="000000" w:themeColor="text1"/>
                  <w:sz w:val="22"/>
                  <w:rPrChange w:id="1854" w:author="tao huang" w:date="2017-12-27T15:18:00Z">
                    <w:rPr>
                      <w:rFonts w:eastAsia="Times New Roman" w:cs="Times New Roman"/>
                      <w:bCs/>
                      <w:color w:val="000000" w:themeColor="text1"/>
                      <w:sz w:val="22"/>
                    </w:rPr>
                  </w:rPrChange>
                </w:rPr>
                <w:delText>0.000</w:delText>
              </w:r>
            </w:del>
          </w:p>
        </w:tc>
      </w:tr>
      <w:tr w:rsidR="004617F2" w:rsidRPr="00D663CA" w:rsidDel="00822E55" w14:paraId="3DEBDAAB" w14:textId="30F225E8" w:rsidTr="0045047F">
        <w:trPr>
          <w:trHeight w:val="20"/>
          <w:jc w:val="center"/>
          <w:del w:id="1855" w:author="tao huang" w:date="2017-12-27T16:23:00Z"/>
          <w:trPrChange w:id="1856"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857" w:author="tao huang" w:date="2017-12-27T15:20:00Z">
              <w:tcPr>
                <w:tcW w:w="3119" w:type="dxa"/>
                <w:shd w:val="clear" w:color="auto" w:fill="auto"/>
                <w:noWrap/>
                <w:hideMark/>
              </w:tcPr>
            </w:tcPrChange>
          </w:tcPr>
          <w:p w14:paraId="7443C529" w14:textId="5F2E57E6" w:rsidR="004617F2" w:rsidRPr="00D663CA" w:rsidDel="00822E55" w:rsidRDefault="004617F2" w:rsidP="000B121E">
            <w:pPr>
              <w:shd w:val="clear" w:color="auto" w:fill="FFFFFF" w:themeFill="background1"/>
              <w:spacing w:after="0" w:line="240" w:lineRule="auto"/>
              <w:rPr>
                <w:del w:id="1858" w:author="tao huang" w:date="2017-12-27T16:23:00Z"/>
                <w:rFonts w:eastAsia="Times New Roman" w:cs="Times New Roman"/>
                <w:b w:val="0"/>
                <w:i/>
                <w:color w:val="000000" w:themeColor="text1"/>
                <w:sz w:val="22"/>
                <w:rPrChange w:id="1859" w:author="tao huang" w:date="2017-12-27T15:18:00Z">
                  <w:rPr>
                    <w:del w:id="1860" w:author="tao huang" w:date="2017-12-27T16:23:00Z"/>
                    <w:rFonts w:eastAsia="Times New Roman" w:cs="Times New Roman"/>
                    <w:b w:val="0"/>
                    <w:i/>
                    <w:color w:val="000000" w:themeColor="text1"/>
                    <w:sz w:val="22"/>
                  </w:rPr>
                </w:rPrChange>
              </w:rPr>
            </w:pPr>
            <w:del w:id="1861" w:author="tao huang" w:date="2017-12-27T15:18:00Z">
              <w:r w:rsidRPr="00D663CA" w:rsidDel="00E63258">
                <w:rPr>
                  <w:rFonts w:cs="Times New Roman"/>
                  <w:b w:val="0"/>
                  <w:i/>
                  <w:color w:val="000000" w:themeColor="text1"/>
                  <w:sz w:val="22"/>
                  <w:rPrChange w:id="1862" w:author="tao huang" w:date="2017-12-27T15:18:00Z">
                    <w:rPr>
                      <w:rFonts w:asciiTheme="minorEastAsia" w:hAnsiTheme="minorEastAsia" w:cs="Times New Roman"/>
                      <w:b w:val="0"/>
                      <w:i/>
                      <w:color w:val="000000" w:themeColor="text1"/>
                      <w:sz w:val="22"/>
                    </w:rPr>
                  </w:rPrChange>
                </w:rPr>
                <w:delText>Central</w:delText>
              </w:r>
              <w:r w:rsidRPr="00D663CA" w:rsidDel="00E63258">
                <w:rPr>
                  <w:rFonts w:eastAsia="Times New Roman" w:cs="Times New Roman"/>
                  <w:b w:val="0"/>
                  <w:i/>
                  <w:color w:val="000000" w:themeColor="text1"/>
                  <w:sz w:val="22"/>
                  <w:rPrChange w:id="1863" w:author="tao huang" w:date="2017-12-27T15:18:00Z">
                    <w:rPr>
                      <w:rFonts w:eastAsia="Times New Roman" w:cs="Times New Roman"/>
                      <w:b w:val="0"/>
                      <w:i/>
                      <w:color w:val="000000" w:themeColor="text1"/>
                      <w:sz w:val="22"/>
                    </w:rPr>
                  </w:rPrChange>
                </w:rPr>
                <w:delText xml:space="preserve"> tendency of sales</w:delText>
              </w:r>
            </w:del>
          </w:p>
        </w:tc>
        <w:tc>
          <w:tcPr>
            <w:tcW w:w="986" w:type="dxa"/>
            <w:shd w:val="clear" w:color="auto" w:fill="auto"/>
            <w:noWrap/>
            <w:hideMark/>
            <w:tcPrChange w:id="1864" w:author="tao huang" w:date="2017-12-27T15:20:00Z">
              <w:tcPr>
                <w:tcW w:w="986" w:type="dxa"/>
                <w:shd w:val="clear" w:color="auto" w:fill="auto"/>
                <w:noWrap/>
                <w:hideMark/>
              </w:tcPr>
            </w:tcPrChange>
          </w:tcPr>
          <w:p w14:paraId="66EFB63F" w14:textId="0FEF0952"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865" w:author="tao huang" w:date="2017-12-27T16:23:00Z"/>
                <w:rFonts w:eastAsia="Times New Roman" w:cs="Times New Roman"/>
                <w:color w:val="000000" w:themeColor="text1"/>
                <w:sz w:val="22"/>
                <w:rPrChange w:id="1866" w:author="tao huang" w:date="2017-12-27T15:18:00Z">
                  <w:rPr>
                    <w:del w:id="1867" w:author="tao huang" w:date="2017-12-27T16:23:00Z"/>
                    <w:rFonts w:eastAsia="Times New Roman" w:cs="Times New Roman"/>
                    <w:color w:val="000000" w:themeColor="text1"/>
                    <w:sz w:val="22"/>
                  </w:rPr>
                </w:rPrChange>
              </w:rPr>
            </w:pPr>
            <w:del w:id="1868" w:author="tao huang" w:date="2017-12-27T16:23:00Z">
              <w:r w:rsidRPr="00D663CA" w:rsidDel="00822E55">
                <w:rPr>
                  <w:rFonts w:eastAsia="Times New Roman" w:cs="Times New Roman"/>
                  <w:color w:val="000000" w:themeColor="text1"/>
                  <w:sz w:val="22"/>
                  <w:rPrChange w:id="1869" w:author="tao huang" w:date="2017-12-27T15:18:00Z">
                    <w:rPr>
                      <w:rFonts w:eastAsia="Times New Roman" w:cs="Times New Roman"/>
                      <w:color w:val="000000" w:themeColor="text1"/>
                      <w:sz w:val="22"/>
                    </w:rPr>
                  </w:rPrChange>
                </w:rPr>
                <w:delText>0.000</w:delText>
              </w:r>
            </w:del>
          </w:p>
        </w:tc>
        <w:tc>
          <w:tcPr>
            <w:tcW w:w="998" w:type="dxa"/>
            <w:tcBorders>
              <w:right w:val="single" w:sz="4" w:space="0" w:color="auto"/>
            </w:tcBorders>
            <w:shd w:val="clear" w:color="auto" w:fill="auto"/>
            <w:noWrap/>
            <w:hideMark/>
            <w:tcPrChange w:id="1870" w:author="tao huang" w:date="2017-12-27T15:20:00Z">
              <w:tcPr>
                <w:tcW w:w="998" w:type="dxa"/>
                <w:tcBorders>
                  <w:right w:val="single" w:sz="4" w:space="0" w:color="auto"/>
                </w:tcBorders>
                <w:shd w:val="clear" w:color="auto" w:fill="auto"/>
                <w:noWrap/>
                <w:hideMark/>
              </w:tcPr>
            </w:tcPrChange>
          </w:tcPr>
          <w:p w14:paraId="152F6E93" w14:textId="60453E71"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871" w:author="tao huang" w:date="2017-12-27T16:23:00Z"/>
                <w:rFonts w:eastAsia="Times New Roman" w:cs="Times New Roman"/>
                <w:color w:val="000000" w:themeColor="text1"/>
                <w:sz w:val="22"/>
                <w:rPrChange w:id="1872" w:author="tao huang" w:date="2017-12-27T15:18:00Z">
                  <w:rPr>
                    <w:del w:id="1873" w:author="tao huang" w:date="2017-12-27T16:23:00Z"/>
                    <w:rFonts w:eastAsia="Times New Roman" w:cs="Times New Roman"/>
                    <w:color w:val="000000" w:themeColor="text1"/>
                    <w:sz w:val="22"/>
                  </w:rPr>
                </w:rPrChange>
              </w:rPr>
            </w:pPr>
            <w:del w:id="1874" w:author="tao huang" w:date="2017-12-27T16:23:00Z">
              <w:r w:rsidRPr="00D663CA" w:rsidDel="00822E55">
                <w:rPr>
                  <w:rFonts w:eastAsia="Times New Roman" w:cs="Times New Roman"/>
                  <w:color w:val="000000" w:themeColor="text1"/>
                  <w:sz w:val="22"/>
                  <w:rPrChange w:id="1875" w:author="tao huang" w:date="2017-12-27T15:18:00Z">
                    <w:rPr>
                      <w:rFonts w:eastAsia="Times New Roman" w:cs="Times New Roman"/>
                      <w:color w:val="000000" w:themeColor="text1"/>
                      <w:sz w:val="22"/>
                    </w:rPr>
                  </w:rPrChange>
                </w:rPr>
                <w:delText>0.679</w:delText>
              </w:r>
            </w:del>
          </w:p>
        </w:tc>
        <w:tc>
          <w:tcPr>
            <w:tcW w:w="1347" w:type="dxa"/>
            <w:tcBorders>
              <w:left w:val="single" w:sz="4" w:space="0" w:color="auto"/>
            </w:tcBorders>
            <w:shd w:val="clear" w:color="auto" w:fill="auto"/>
            <w:noWrap/>
            <w:hideMark/>
            <w:tcPrChange w:id="1876" w:author="tao huang" w:date="2017-12-27T15:20:00Z">
              <w:tcPr>
                <w:tcW w:w="986" w:type="dxa"/>
                <w:tcBorders>
                  <w:left w:val="single" w:sz="4" w:space="0" w:color="auto"/>
                </w:tcBorders>
                <w:shd w:val="clear" w:color="auto" w:fill="auto"/>
                <w:noWrap/>
                <w:hideMark/>
              </w:tcPr>
            </w:tcPrChange>
          </w:tcPr>
          <w:p w14:paraId="57B1AF27" w14:textId="5B7962F8"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877" w:author="tao huang" w:date="2017-12-27T16:23:00Z"/>
                <w:rFonts w:eastAsia="Times New Roman" w:cs="Times New Roman"/>
                <w:color w:val="000000" w:themeColor="text1"/>
                <w:sz w:val="22"/>
                <w:rPrChange w:id="1878" w:author="tao huang" w:date="2017-12-27T15:18:00Z">
                  <w:rPr>
                    <w:del w:id="1879" w:author="tao huang" w:date="2017-12-27T16:23:00Z"/>
                    <w:rFonts w:eastAsia="Times New Roman" w:cs="Times New Roman"/>
                    <w:color w:val="000000" w:themeColor="text1"/>
                    <w:sz w:val="22"/>
                  </w:rPr>
                </w:rPrChange>
              </w:rPr>
            </w:pPr>
            <w:del w:id="1880" w:author="tao huang" w:date="2017-12-27T16:23:00Z">
              <w:r w:rsidRPr="00D663CA" w:rsidDel="00822E55">
                <w:rPr>
                  <w:rFonts w:eastAsia="Times New Roman" w:cs="Times New Roman"/>
                  <w:color w:val="000000" w:themeColor="text1"/>
                  <w:sz w:val="22"/>
                  <w:rPrChange w:id="1881" w:author="tao huang" w:date="2017-12-27T15:18:00Z">
                    <w:rPr>
                      <w:rFonts w:eastAsia="Times New Roman" w:cs="Times New Roman"/>
                      <w:color w:val="000000" w:themeColor="text1"/>
                      <w:sz w:val="22"/>
                    </w:rPr>
                  </w:rPrChange>
                </w:rPr>
                <w:delText>0.000</w:delText>
              </w:r>
            </w:del>
          </w:p>
        </w:tc>
        <w:tc>
          <w:tcPr>
            <w:tcW w:w="999" w:type="dxa"/>
            <w:tcBorders>
              <w:right w:val="single" w:sz="4" w:space="0" w:color="auto"/>
            </w:tcBorders>
            <w:shd w:val="clear" w:color="auto" w:fill="auto"/>
            <w:noWrap/>
            <w:hideMark/>
            <w:tcPrChange w:id="1882" w:author="tao huang" w:date="2017-12-27T15:20:00Z">
              <w:tcPr>
                <w:tcW w:w="999" w:type="dxa"/>
                <w:tcBorders>
                  <w:right w:val="single" w:sz="4" w:space="0" w:color="auto"/>
                </w:tcBorders>
                <w:shd w:val="clear" w:color="auto" w:fill="auto"/>
                <w:noWrap/>
                <w:hideMark/>
              </w:tcPr>
            </w:tcPrChange>
          </w:tcPr>
          <w:p w14:paraId="56995C62" w14:textId="5AD6AFD7"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883" w:author="tao huang" w:date="2017-12-27T16:23:00Z"/>
                <w:rFonts w:eastAsia="Times New Roman" w:cs="Times New Roman"/>
                <w:color w:val="000000" w:themeColor="text1"/>
                <w:sz w:val="22"/>
                <w:rPrChange w:id="1884" w:author="tao huang" w:date="2017-12-27T15:18:00Z">
                  <w:rPr>
                    <w:del w:id="1885" w:author="tao huang" w:date="2017-12-27T16:23:00Z"/>
                    <w:rFonts w:eastAsia="Times New Roman" w:cs="Times New Roman"/>
                    <w:color w:val="000000" w:themeColor="text1"/>
                    <w:sz w:val="22"/>
                  </w:rPr>
                </w:rPrChange>
              </w:rPr>
            </w:pPr>
            <w:del w:id="1886" w:author="tao huang" w:date="2017-12-27T16:23:00Z">
              <w:r w:rsidRPr="00D663CA" w:rsidDel="00822E55">
                <w:rPr>
                  <w:rFonts w:eastAsia="Times New Roman" w:cs="Times New Roman"/>
                  <w:color w:val="000000" w:themeColor="text1"/>
                  <w:sz w:val="22"/>
                  <w:rPrChange w:id="1887" w:author="tao huang" w:date="2017-12-27T15:18:00Z">
                    <w:rPr>
                      <w:rFonts w:eastAsia="Times New Roman" w:cs="Times New Roman"/>
                      <w:color w:val="000000" w:themeColor="text1"/>
                      <w:sz w:val="22"/>
                    </w:rPr>
                  </w:rPrChange>
                </w:rPr>
                <w:delText>0.851</w:delText>
              </w:r>
            </w:del>
          </w:p>
        </w:tc>
        <w:tc>
          <w:tcPr>
            <w:tcW w:w="986" w:type="dxa"/>
            <w:tcBorders>
              <w:left w:val="single" w:sz="4" w:space="0" w:color="auto"/>
            </w:tcBorders>
            <w:shd w:val="clear" w:color="auto" w:fill="auto"/>
            <w:noWrap/>
            <w:hideMark/>
            <w:tcPrChange w:id="1888" w:author="tao huang" w:date="2017-12-27T15:20:00Z">
              <w:tcPr>
                <w:tcW w:w="986" w:type="dxa"/>
                <w:tcBorders>
                  <w:left w:val="single" w:sz="4" w:space="0" w:color="auto"/>
                </w:tcBorders>
                <w:shd w:val="clear" w:color="auto" w:fill="auto"/>
                <w:noWrap/>
                <w:hideMark/>
              </w:tcPr>
            </w:tcPrChange>
          </w:tcPr>
          <w:p w14:paraId="547A070C" w14:textId="7924AC96"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889" w:author="tao huang" w:date="2017-12-27T16:23:00Z"/>
                <w:rFonts w:eastAsia="Times New Roman" w:cs="Times New Roman"/>
                <w:bCs/>
                <w:color w:val="000000" w:themeColor="text1"/>
                <w:sz w:val="22"/>
                <w:rPrChange w:id="1890" w:author="tao huang" w:date="2017-12-27T15:18:00Z">
                  <w:rPr>
                    <w:del w:id="1891" w:author="tao huang" w:date="2017-12-27T16:23:00Z"/>
                    <w:rFonts w:eastAsia="Times New Roman" w:cs="Times New Roman"/>
                    <w:bCs/>
                    <w:color w:val="000000" w:themeColor="text1"/>
                    <w:sz w:val="22"/>
                  </w:rPr>
                </w:rPrChange>
              </w:rPr>
            </w:pPr>
            <w:del w:id="1892" w:author="tao huang" w:date="2017-12-27T16:23:00Z">
              <w:r w:rsidRPr="00D663CA" w:rsidDel="00822E55">
                <w:rPr>
                  <w:rFonts w:eastAsia="Times New Roman" w:cs="Times New Roman"/>
                  <w:bCs/>
                  <w:color w:val="000000" w:themeColor="text1"/>
                  <w:sz w:val="22"/>
                  <w:rPrChange w:id="1893" w:author="tao huang" w:date="2017-12-27T15:18:00Z">
                    <w:rPr>
                      <w:rFonts w:eastAsia="Times New Roman" w:cs="Times New Roman"/>
                      <w:bCs/>
                      <w:color w:val="000000" w:themeColor="text1"/>
                      <w:sz w:val="22"/>
                    </w:rPr>
                  </w:rPrChange>
                </w:rPr>
                <w:delText>-0.005</w:delText>
              </w:r>
            </w:del>
          </w:p>
        </w:tc>
        <w:tc>
          <w:tcPr>
            <w:tcW w:w="1140" w:type="dxa"/>
            <w:tcBorders>
              <w:right w:val="single" w:sz="4" w:space="0" w:color="auto"/>
            </w:tcBorders>
            <w:shd w:val="clear" w:color="auto" w:fill="auto"/>
            <w:noWrap/>
            <w:hideMark/>
            <w:tcPrChange w:id="1894" w:author="tao huang" w:date="2017-12-27T15:20:00Z">
              <w:tcPr>
                <w:tcW w:w="1140" w:type="dxa"/>
                <w:tcBorders>
                  <w:right w:val="single" w:sz="4" w:space="0" w:color="auto"/>
                </w:tcBorders>
                <w:shd w:val="clear" w:color="auto" w:fill="auto"/>
                <w:noWrap/>
                <w:hideMark/>
              </w:tcPr>
            </w:tcPrChange>
          </w:tcPr>
          <w:p w14:paraId="686D4354" w14:textId="0EFDDC66"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895" w:author="tao huang" w:date="2017-12-27T16:23:00Z"/>
                <w:rFonts w:eastAsia="Times New Roman" w:cs="Times New Roman"/>
                <w:bCs/>
                <w:color w:val="000000" w:themeColor="text1"/>
                <w:sz w:val="22"/>
                <w:rPrChange w:id="1896" w:author="tao huang" w:date="2017-12-27T15:18:00Z">
                  <w:rPr>
                    <w:del w:id="1897" w:author="tao huang" w:date="2017-12-27T16:23:00Z"/>
                    <w:rFonts w:eastAsia="Times New Roman" w:cs="Times New Roman"/>
                    <w:bCs/>
                    <w:color w:val="000000" w:themeColor="text1"/>
                    <w:sz w:val="22"/>
                  </w:rPr>
                </w:rPrChange>
              </w:rPr>
            </w:pPr>
            <w:del w:id="1898" w:author="tao huang" w:date="2017-12-27T16:23:00Z">
              <w:r w:rsidRPr="00D663CA" w:rsidDel="00822E55">
                <w:rPr>
                  <w:rFonts w:eastAsia="Times New Roman" w:cs="Times New Roman"/>
                  <w:bCs/>
                  <w:color w:val="000000" w:themeColor="text1"/>
                  <w:sz w:val="22"/>
                  <w:rPrChange w:id="1899" w:author="tao huang" w:date="2017-12-27T15:18:00Z">
                    <w:rPr>
                      <w:rFonts w:eastAsia="Times New Roman" w:cs="Times New Roman"/>
                      <w:bCs/>
                      <w:color w:val="000000" w:themeColor="text1"/>
                      <w:sz w:val="22"/>
                    </w:rPr>
                  </w:rPrChange>
                </w:rPr>
                <w:delText>0.044</w:delText>
              </w:r>
            </w:del>
          </w:p>
        </w:tc>
        <w:tc>
          <w:tcPr>
            <w:tcW w:w="986" w:type="dxa"/>
            <w:tcBorders>
              <w:left w:val="single" w:sz="4" w:space="0" w:color="auto"/>
            </w:tcBorders>
            <w:shd w:val="clear" w:color="auto" w:fill="auto"/>
            <w:noWrap/>
            <w:hideMark/>
            <w:tcPrChange w:id="1900" w:author="tao huang" w:date="2017-12-27T15:20:00Z">
              <w:tcPr>
                <w:tcW w:w="986" w:type="dxa"/>
                <w:tcBorders>
                  <w:left w:val="single" w:sz="4" w:space="0" w:color="auto"/>
                </w:tcBorders>
                <w:shd w:val="clear" w:color="auto" w:fill="auto"/>
                <w:noWrap/>
                <w:hideMark/>
              </w:tcPr>
            </w:tcPrChange>
          </w:tcPr>
          <w:p w14:paraId="42BCE3E7" w14:textId="3BFCE9BB"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901" w:author="tao huang" w:date="2017-12-27T16:23:00Z"/>
                <w:rFonts w:eastAsia="Times New Roman" w:cs="Times New Roman"/>
                <w:bCs/>
                <w:color w:val="000000" w:themeColor="text1"/>
                <w:sz w:val="22"/>
                <w:rPrChange w:id="1902" w:author="tao huang" w:date="2017-12-27T15:18:00Z">
                  <w:rPr>
                    <w:del w:id="1903" w:author="tao huang" w:date="2017-12-27T16:23:00Z"/>
                    <w:rFonts w:eastAsia="Times New Roman" w:cs="Times New Roman"/>
                    <w:bCs/>
                    <w:color w:val="000000" w:themeColor="text1"/>
                    <w:sz w:val="22"/>
                  </w:rPr>
                </w:rPrChange>
              </w:rPr>
            </w:pPr>
            <w:del w:id="1904" w:author="tao huang" w:date="2017-12-27T16:23:00Z">
              <w:r w:rsidRPr="00D663CA" w:rsidDel="00822E55">
                <w:rPr>
                  <w:rFonts w:eastAsia="Times New Roman" w:cs="Times New Roman"/>
                  <w:bCs/>
                  <w:color w:val="000000" w:themeColor="text1"/>
                  <w:sz w:val="22"/>
                  <w:rPrChange w:id="1905" w:author="tao huang" w:date="2017-12-27T15:18:00Z">
                    <w:rPr>
                      <w:rFonts w:eastAsia="Times New Roman" w:cs="Times New Roman"/>
                      <w:bCs/>
                      <w:color w:val="000000" w:themeColor="text1"/>
                      <w:sz w:val="22"/>
                    </w:rPr>
                  </w:rPrChange>
                </w:rPr>
                <w:delText>-0.005</w:delText>
              </w:r>
            </w:del>
          </w:p>
        </w:tc>
        <w:tc>
          <w:tcPr>
            <w:tcW w:w="999" w:type="dxa"/>
            <w:shd w:val="clear" w:color="auto" w:fill="auto"/>
            <w:noWrap/>
            <w:hideMark/>
            <w:tcPrChange w:id="1906" w:author="tao huang" w:date="2017-12-27T15:20:00Z">
              <w:tcPr>
                <w:tcW w:w="999" w:type="dxa"/>
                <w:shd w:val="clear" w:color="auto" w:fill="auto"/>
                <w:noWrap/>
                <w:hideMark/>
              </w:tcPr>
            </w:tcPrChange>
          </w:tcPr>
          <w:p w14:paraId="637FEE75" w14:textId="709F7902"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907" w:author="tao huang" w:date="2017-12-27T16:23:00Z"/>
                <w:rFonts w:eastAsia="Times New Roman" w:cs="Times New Roman"/>
                <w:bCs/>
                <w:color w:val="000000" w:themeColor="text1"/>
                <w:sz w:val="22"/>
                <w:rPrChange w:id="1908" w:author="tao huang" w:date="2017-12-27T15:18:00Z">
                  <w:rPr>
                    <w:del w:id="1909" w:author="tao huang" w:date="2017-12-27T16:23:00Z"/>
                    <w:rFonts w:eastAsia="Times New Roman" w:cs="Times New Roman"/>
                    <w:bCs/>
                    <w:color w:val="000000" w:themeColor="text1"/>
                    <w:sz w:val="22"/>
                  </w:rPr>
                </w:rPrChange>
              </w:rPr>
            </w:pPr>
            <w:del w:id="1910" w:author="tao huang" w:date="2017-12-27T16:23:00Z">
              <w:r w:rsidRPr="00D663CA" w:rsidDel="00822E55">
                <w:rPr>
                  <w:rFonts w:eastAsia="Times New Roman" w:cs="Times New Roman"/>
                  <w:bCs/>
                  <w:color w:val="000000" w:themeColor="text1"/>
                  <w:sz w:val="22"/>
                  <w:rPrChange w:id="1911" w:author="tao huang" w:date="2017-12-27T15:18:00Z">
                    <w:rPr>
                      <w:rFonts w:eastAsia="Times New Roman" w:cs="Times New Roman"/>
                      <w:bCs/>
                      <w:color w:val="000000" w:themeColor="text1"/>
                      <w:sz w:val="22"/>
                    </w:rPr>
                  </w:rPrChange>
                </w:rPr>
                <w:delText>0.047</w:delText>
              </w:r>
            </w:del>
          </w:p>
        </w:tc>
      </w:tr>
      <w:tr w:rsidR="004617F2" w:rsidRPr="00D663CA" w:rsidDel="00822E55" w14:paraId="3C32561F" w14:textId="1041311A" w:rsidTr="0045047F">
        <w:trPr>
          <w:cnfStyle w:val="000000100000" w:firstRow="0" w:lastRow="0" w:firstColumn="0" w:lastColumn="0" w:oddVBand="0" w:evenVBand="0" w:oddHBand="1" w:evenHBand="0" w:firstRowFirstColumn="0" w:firstRowLastColumn="0" w:lastRowFirstColumn="0" w:lastRowLastColumn="0"/>
          <w:trHeight w:val="20"/>
          <w:jc w:val="center"/>
          <w:del w:id="1912" w:author="tao huang" w:date="2017-12-27T16:23:00Z"/>
          <w:trPrChange w:id="1913"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914" w:author="tao huang" w:date="2017-12-27T15:20:00Z">
              <w:tcPr>
                <w:tcW w:w="3119" w:type="dxa"/>
                <w:shd w:val="clear" w:color="auto" w:fill="auto"/>
                <w:noWrap/>
                <w:hideMark/>
              </w:tcPr>
            </w:tcPrChange>
          </w:tcPr>
          <w:p w14:paraId="1C3095A2" w14:textId="5A6D3381" w:rsidR="004617F2" w:rsidRPr="00D663CA" w:rsidDel="00822E55"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del w:id="1915" w:author="tao huang" w:date="2017-12-27T16:23:00Z"/>
                <w:rFonts w:eastAsia="Times New Roman" w:cs="Times New Roman"/>
                <w:b w:val="0"/>
                <w:i/>
                <w:color w:val="000000" w:themeColor="text1"/>
                <w:sz w:val="22"/>
                <w:rPrChange w:id="1916" w:author="tao huang" w:date="2017-12-27T15:18:00Z">
                  <w:rPr>
                    <w:del w:id="1917" w:author="tao huang" w:date="2017-12-27T16:23:00Z"/>
                    <w:rFonts w:eastAsia="Times New Roman" w:cs="Times New Roman"/>
                    <w:b w:val="0"/>
                    <w:i/>
                    <w:color w:val="000000" w:themeColor="text1"/>
                    <w:sz w:val="22"/>
                  </w:rPr>
                </w:rPrChange>
              </w:rPr>
            </w:pPr>
            <w:del w:id="1918" w:author="tao huang" w:date="2017-12-27T16:23:00Z">
              <w:r w:rsidRPr="00D663CA" w:rsidDel="00822E55">
                <w:rPr>
                  <w:rFonts w:eastAsia="Times New Roman" w:cs="Times New Roman"/>
                  <w:b w:val="0"/>
                  <w:i/>
                  <w:color w:val="000000" w:themeColor="text1"/>
                  <w:sz w:val="22"/>
                  <w:rPrChange w:id="1919" w:author="tao huang" w:date="2017-12-27T15:18:00Z">
                    <w:rPr>
                      <w:rFonts w:eastAsia="Times New Roman" w:cs="Times New Roman"/>
                      <w:b w:val="0"/>
                      <w:i/>
                      <w:color w:val="000000" w:themeColor="text1"/>
                      <w:sz w:val="22"/>
                    </w:rPr>
                  </w:rPrChange>
                </w:rPr>
                <w:delText>Price level and variation</w:delText>
              </w:r>
            </w:del>
          </w:p>
        </w:tc>
        <w:tc>
          <w:tcPr>
            <w:tcW w:w="986" w:type="dxa"/>
            <w:shd w:val="clear" w:color="auto" w:fill="auto"/>
            <w:noWrap/>
            <w:hideMark/>
            <w:tcPrChange w:id="1920" w:author="tao huang" w:date="2017-12-27T15:20:00Z">
              <w:tcPr>
                <w:tcW w:w="986" w:type="dxa"/>
                <w:shd w:val="clear" w:color="auto" w:fill="auto"/>
                <w:noWrap/>
                <w:hideMark/>
              </w:tcPr>
            </w:tcPrChange>
          </w:tcPr>
          <w:p w14:paraId="0EE93495" w14:textId="2A5DB34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21" w:author="tao huang" w:date="2017-12-27T16:23:00Z"/>
                <w:rFonts w:eastAsia="Times New Roman" w:cs="Times New Roman"/>
                <w:color w:val="000000" w:themeColor="text1"/>
                <w:sz w:val="22"/>
                <w:rPrChange w:id="1922" w:author="tao huang" w:date="2017-12-27T15:18:00Z">
                  <w:rPr>
                    <w:del w:id="1923" w:author="tao huang" w:date="2017-12-27T16:23:00Z"/>
                    <w:rFonts w:eastAsia="Times New Roman" w:cs="Times New Roman"/>
                    <w:color w:val="000000" w:themeColor="text1"/>
                    <w:sz w:val="22"/>
                  </w:rPr>
                </w:rPrChange>
              </w:rPr>
            </w:pPr>
            <w:del w:id="1924" w:author="tao huang" w:date="2017-12-27T16:23:00Z">
              <w:r w:rsidRPr="00D663CA" w:rsidDel="00822E55">
                <w:rPr>
                  <w:rFonts w:eastAsia="Times New Roman" w:cs="Times New Roman"/>
                  <w:color w:val="000000" w:themeColor="text1"/>
                  <w:sz w:val="22"/>
                  <w:rPrChange w:id="1925" w:author="tao huang" w:date="2017-12-27T15:18:00Z">
                    <w:rPr>
                      <w:rFonts w:eastAsia="Times New Roman" w:cs="Times New Roman"/>
                      <w:color w:val="000000" w:themeColor="text1"/>
                      <w:sz w:val="22"/>
                    </w:rPr>
                  </w:rPrChange>
                </w:rPr>
                <w:delText>-0.001</w:delText>
              </w:r>
            </w:del>
          </w:p>
        </w:tc>
        <w:tc>
          <w:tcPr>
            <w:tcW w:w="998" w:type="dxa"/>
            <w:tcBorders>
              <w:right w:val="single" w:sz="4" w:space="0" w:color="auto"/>
            </w:tcBorders>
            <w:shd w:val="clear" w:color="auto" w:fill="auto"/>
            <w:noWrap/>
            <w:hideMark/>
            <w:tcPrChange w:id="1926" w:author="tao huang" w:date="2017-12-27T15:20:00Z">
              <w:tcPr>
                <w:tcW w:w="998" w:type="dxa"/>
                <w:tcBorders>
                  <w:right w:val="single" w:sz="4" w:space="0" w:color="auto"/>
                </w:tcBorders>
                <w:shd w:val="clear" w:color="auto" w:fill="auto"/>
                <w:noWrap/>
                <w:hideMark/>
              </w:tcPr>
            </w:tcPrChange>
          </w:tcPr>
          <w:p w14:paraId="2392EB9B" w14:textId="67B49033"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27" w:author="tao huang" w:date="2017-12-27T16:23:00Z"/>
                <w:rFonts w:eastAsia="Times New Roman" w:cs="Times New Roman"/>
                <w:color w:val="000000" w:themeColor="text1"/>
                <w:sz w:val="22"/>
                <w:rPrChange w:id="1928" w:author="tao huang" w:date="2017-12-27T15:18:00Z">
                  <w:rPr>
                    <w:del w:id="1929" w:author="tao huang" w:date="2017-12-27T16:23:00Z"/>
                    <w:rFonts w:eastAsia="Times New Roman" w:cs="Times New Roman"/>
                    <w:color w:val="000000" w:themeColor="text1"/>
                    <w:sz w:val="22"/>
                  </w:rPr>
                </w:rPrChange>
              </w:rPr>
            </w:pPr>
            <w:del w:id="1930" w:author="tao huang" w:date="2017-12-27T16:23:00Z">
              <w:r w:rsidRPr="00D663CA" w:rsidDel="00822E55">
                <w:rPr>
                  <w:rFonts w:eastAsia="Times New Roman" w:cs="Times New Roman"/>
                  <w:color w:val="000000" w:themeColor="text1"/>
                  <w:sz w:val="22"/>
                  <w:rPrChange w:id="1931" w:author="tao huang" w:date="2017-12-27T15:18:00Z">
                    <w:rPr>
                      <w:rFonts w:eastAsia="Times New Roman" w:cs="Times New Roman"/>
                      <w:color w:val="000000" w:themeColor="text1"/>
                      <w:sz w:val="22"/>
                    </w:rPr>
                  </w:rPrChange>
                </w:rPr>
                <w:delText>0.370</w:delText>
              </w:r>
            </w:del>
          </w:p>
        </w:tc>
        <w:tc>
          <w:tcPr>
            <w:tcW w:w="1347" w:type="dxa"/>
            <w:tcBorders>
              <w:left w:val="single" w:sz="4" w:space="0" w:color="auto"/>
            </w:tcBorders>
            <w:shd w:val="clear" w:color="auto" w:fill="auto"/>
            <w:noWrap/>
            <w:hideMark/>
            <w:tcPrChange w:id="1932" w:author="tao huang" w:date="2017-12-27T15:20:00Z">
              <w:tcPr>
                <w:tcW w:w="986" w:type="dxa"/>
                <w:tcBorders>
                  <w:left w:val="single" w:sz="4" w:space="0" w:color="auto"/>
                </w:tcBorders>
                <w:shd w:val="clear" w:color="auto" w:fill="auto"/>
                <w:noWrap/>
                <w:hideMark/>
              </w:tcPr>
            </w:tcPrChange>
          </w:tcPr>
          <w:p w14:paraId="56656AFB" w14:textId="150CDEB4"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33" w:author="tao huang" w:date="2017-12-27T16:23:00Z"/>
                <w:rFonts w:eastAsia="Times New Roman" w:cs="Times New Roman"/>
                <w:color w:val="000000" w:themeColor="text1"/>
                <w:sz w:val="22"/>
                <w:rPrChange w:id="1934" w:author="tao huang" w:date="2017-12-27T15:18:00Z">
                  <w:rPr>
                    <w:del w:id="1935" w:author="tao huang" w:date="2017-12-27T16:23:00Z"/>
                    <w:rFonts w:eastAsia="Times New Roman" w:cs="Times New Roman"/>
                    <w:color w:val="000000" w:themeColor="text1"/>
                    <w:sz w:val="22"/>
                  </w:rPr>
                </w:rPrChange>
              </w:rPr>
            </w:pPr>
            <w:del w:id="1936" w:author="tao huang" w:date="2017-12-27T16:23:00Z">
              <w:r w:rsidRPr="00D663CA" w:rsidDel="00822E55">
                <w:rPr>
                  <w:rFonts w:eastAsia="Times New Roman" w:cs="Times New Roman"/>
                  <w:color w:val="000000" w:themeColor="text1"/>
                  <w:sz w:val="22"/>
                  <w:rPrChange w:id="1937" w:author="tao huang" w:date="2017-12-27T15:18:00Z">
                    <w:rPr>
                      <w:rFonts w:eastAsia="Times New Roman" w:cs="Times New Roman"/>
                      <w:color w:val="000000" w:themeColor="text1"/>
                      <w:sz w:val="22"/>
                    </w:rPr>
                  </w:rPrChange>
                </w:rPr>
                <w:delText>-0.003</w:delText>
              </w:r>
            </w:del>
          </w:p>
        </w:tc>
        <w:tc>
          <w:tcPr>
            <w:tcW w:w="999" w:type="dxa"/>
            <w:tcBorders>
              <w:right w:val="single" w:sz="4" w:space="0" w:color="auto"/>
            </w:tcBorders>
            <w:shd w:val="clear" w:color="auto" w:fill="auto"/>
            <w:noWrap/>
            <w:hideMark/>
            <w:tcPrChange w:id="1938" w:author="tao huang" w:date="2017-12-27T15:20:00Z">
              <w:tcPr>
                <w:tcW w:w="999" w:type="dxa"/>
                <w:tcBorders>
                  <w:right w:val="single" w:sz="4" w:space="0" w:color="auto"/>
                </w:tcBorders>
                <w:shd w:val="clear" w:color="auto" w:fill="auto"/>
                <w:noWrap/>
                <w:hideMark/>
              </w:tcPr>
            </w:tcPrChange>
          </w:tcPr>
          <w:p w14:paraId="0BC5F894" w14:textId="29C861A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39" w:author="tao huang" w:date="2017-12-27T16:23:00Z"/>
                <w:rFonts w:eastAsia="Times New Roman" w:cs="Times New Roman"/>
                <w:color w:val="000000" w:themeColor="text1"/>
                <w:sz w:val="22"/>
                <w:rPrChange w:id="1940" w:author="tao huang" w:date="2017-12-27T15:18:00Z">
                  <w:rPr>
                    <w:del w:id="1941" w:author="tao huang" w:date="2017-12-27T16:23:00Z"/>
                    <w:rFonts w:eastAsia="Times New Roman" w:cs="Times New Roman"/>
                    <w:color w:val="000000" w:themeColor="text1"/>
                    <w:sz w:val="22"/>
                  </w:rPr>
                </w:rPrChange>
              </w:rPr>
            </w:pPr>
            <w:del w:id="1942" w:author="tao huang" w:date="2017-12-27T16:23:00Z">
              <w:r w:rsidRPr="00D663CA" w:rsidDel="00822E55">
                <w:rPr>
                  <w:rFonts w:eastAsia="Times New Roman" w:cs="Times New Roman"/>
                  <w:color w:val="000000" w:themeColor="text1"/>
                  <w:sz w:val="22"/>
                  <w:rPrChange w:id="1943" w:author="tao huang" w:date="2017-12-27T15:18:00Z">
                    <w:rPr>
                      <w:rFonts w:eastAsia="Times New Roman" w:cs="Times New Roman"/>
                      <w:color w:val="000000" w:themeColor="text1"/>
                      <w:sz w:val="22"/>
                    </w:rPr>
                  </w:rPrChange>
                </w:rPr>
                <w:delText>0.066</w:delText>
              </w:r>
            </w:del>
          </w:p>
        </w:tc>
        <w:tc>
          <w:tcPr>
            <w:tcW w:w="986" w:type="dxa"/>
            <w:tcBorders>
              <w:left w:val="single" w:sz="4" w:space="0" w:color="auto"/>
            </w:tcBorders>
            <w:shd w:val="clear" w:color="auto" w:fill="auto"/>
            <w:noWrap/>
            <w:hideMark/>
            <w:tcPrChange w:id="1944" w:author="tao huang" w:date="2017-12-27T15:20:00Z">
              <w:tcPr>
                <w:tcW w:w="986" w:type="dxa"/>
                <w:tcBorders>
                  <w:left w:val="single" w:sz="4" w:space="0" w:color="auto"/>
                </w:tcBorders>
                <w:shd w:val="clear" w:color="auto" w:fill="auto"/>
                <w:noWrap/>
                <w:hideMark/>
              </w:tcPr>
            </w:tcPrChange>
          </w:tcPr>
          <w:p w14:paraId="44DDEDA1" w14:textId="075626D9"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45" w:author="tao huang" w:date="2017-12-27T16:23:00Z"/>
                <w:rFonts w:eastAsia="Times New Roman" w:cs="Times New Roman"/>
                <w:color w:val="000000" w:themeColor="text1"/>
                <w:sz w:val="22"/>
                <w:rPrChange w:id="1946" w:author="tao huang" w:date="2017-12-27T15:18:00Z">
                  <w:rPr>
                    <w:del w:id="1947" w:author="tao huang" w:date="2017-12-27T16:23:00Z"/>
                    <w:rFonts w:eastAsia="Times New Roman" w:cs="Times New Roman"/>
                    <w:color w:val="000000" w:themeColor="text1"/>
                    <w:sz w:val="22"/>
                  </w:rPr>
                </w:rPrChange>
              </w:rPr>
            </w:pPr>
            <w:del w:id="1948" w:author="tao huang" w:date="2017-12-27T16:23:00Z">
              <w:r w:rsidRPr="00D663CA" w:rsidDel="00822E55">
                <w:rPr>
                  <w:rFonts w:eastAsia="Times New Roman" w:cs="Times New Roman"/>
                  <w:color w:val="000000" w:themeColor="text1"/>
                  <w:sz w:val="22"/>
                  <w:rPrChange w:id="1949" w:author="tao huang" w:date="2017-12-27T15:18:00Z">
                    <w:rPr>
                      <w:rFonts w:eastAsia="Times New Roman" w:cs="Times New Roman"/>
                      <w:color w:val="000000" w:themeColor="text1"/>
                      <w:sz w:val="22"/>
                    </w:rPr>
                  </w:rPrChange>
                </w:rPr>
                <w:delText>-0.001</w:delText>
              </w:r>
            </w:del>
          </w:p>
        </w:tc>
        <w:tc>
          <w:tcPr>
            <w:tcW w:w="1140" w:type="dxa"/>
            <w:tcBorders>
              <w:right w:val="single" w:sz="4" w:space="0" w:color="auto"/>
            </w:tcBorders>
            <w:shd w:val="clear" w:color="auto" w:fill="auto"/>
            <w:noWrap/>
            <w:hideMark/>
            <w:tcPrChange w:id="1950" w:author="tao huang" w:date="2017-12-27T15:20:00Z">
              <w:tcPr>
                <w:tcW w:w="1140" w:type="dxa"/>
                <w:tcBorders>
                  <w:right w:val="single" w:sz="4" w:space="0" w:color="auto"/>
                </w:tcBorders>
                <w:shd w:val="clear" w:color="auto" w:fill="auto"/>
                <w:noWrap/>
                <w:hideMark/>
              </w:tcPr>
            </w:tcPrChange>
          </w:tcPr>
          <w:p w14:paraId="10F2053E" w14:textId="0F1CFFA4"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51" w:author="tao huang" w:date="2017-12-27T16:23:00Z"/>
                <w:rFonts w:eastAsia="Times New Roman" w:cs="Times New Roman"/>
                <w:color w:val="000000" w:themeColor="text1"/>
                <w:sz w:val="22"/>
                <w:rPrChange w:id="1952" w:author="tao huang" w:date="2017-12-27T15:18:00Z">
                  <w:rPr>
                    <w:del w:id="1953" w:author="tao huang" w:date="2017-12-27T16:23:00Z"/>
                    <w:rFonts w:eastAsia="Times New Roman" w:cs="Times New Roman"/>
                    <w:color w:val="000000" w:themeColor="text1"/>
                    <w:sz w:val="22"/>
                  </w:rPr>
                </w:rPrChange>
              </w:rPr>
            </w:pPr>
            <w:del w:id="1954" w:author="tao huang" w:date="2017-12-27T16:23:00Z">
              <w:r w:rsidRPr="00D663CA" w:rsidDel="00822E55">
                <w:rPr>
                  <w:rFonts w:eastAsia="Times New Roman" w:cs="Times New Roman"/>
                  <w:color w:val="000000" w:themeColor="text1"/>
                  <w:sz w:val="22"/>
                  <w:rPrChange w:id="1955" w:author="tao huang" w:date="2017-12-27T15:18:00Z">
                    <w:rPr>
                      <w:rFonts w:eastAsia="Times New Roman" w:cs="Times New Roman"/>
                      <w:color w:val="000000" w:themeColor="text1"/>
                      <w:sz w:val="22"/>
                    </w:rPr>
                  </w:rPrChange>
                </w:rPr>
                <w:delText>0.795</w:delText>
              </w:r>
            </w:del>
          </w:p>
        </w:tc>
        <w:tc>
          <w:tcPr>
            <w:tcW w:w="986" w:type="dxa"/>
            <w:tcBorders>
              <w:left w:val="single" w:sz="4" w:space="0" w:color="auto"/>
            </w:tcBorders>
            <w:shd w:val="clear" w:color="auto" w:fill="auto"/>
            <w:noWrap/>
            <w:hideMark/>
            <w:tcPrChange w:id="1956" w:author="tao huang" w:date="2017-12-27T15:20:00Z">
              <w:tcPr>
                <w:tcW w:w="986" w:type="dxa"/>
                <w:tcBorders>
                  <w:left w:val="single" w:sz="4" w:space="0" w:color="auto"/>
                </w:tcBorders>
                <w:shd w:val="clear" w:color="auto" w:fill="auto"/>
                <w:noWrap/>
                <w:hideMark/>
              </w:tcPr>
            </w:tcPrChange>
          </w:tcPr>
          <w:p w14:paraId="2FBFE781" w14:textId="668801E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57" w:author="tao huang" w:date="2017-12-27T16:23:00Z"/>
                <w:rFonts w:eastAsia="Times New Roman" w:cs="Times New Roman"/>
                <w:color w:val="000000" w:themeColor="text1"/>
                <w:sz w:val="22"/>
                <w:rPrChange w:id="1958" w:author="tao huang" w:date="2017-12-27T15:18:00Z">
                  <w:rPr>
                    <w:del w:id="1959" w:author="tao huang" w:date="2017-12-27T16:23:00Z"/>
                    <w:rFonts w:eastAsia="Times New Roman" w:cs="Times New Roman"/>
                    <w:color w:val="000000" w:themeColor="text1"/>
                    <w:sz w:val="22"/>
                  </w:rPr>
                </w:rPrChange>
              </w:rPr>
            </w:pPr>
            <w:del w:id="1960" w:author="tao huang" w:date="2017-12-27T16:23:00Z">
              <w:r w:rsidRPr="00D663CA" w:rsidDel="00822E55">
                <w:rPr>
                  <w:rFonts w:eastAsia="Times New Roman" w:cs="Times New Roman"/>
                  <w:color w:val="000000" w:themeColor="text1"/>
                  <w:sz w:val="22"/>
                  <w:rPrChange w:id="1961" w:author="tao huang" w:date="2017-12-27T15:18:00Z">
                    <w:rPr>
                      <w:rFonts w:eastAsia="Times New Roman" w:cs="Times New Roman"/>
                      <w:color w:val="000000" w:themeColor="text1"/>
                      <w:sz w:val="22"/>
                    </w:rPr>
                  </w:rPrChange>
                </w:rPr>
                <w:delText>-0.003</w:delText>
              </w:r>
            </w:del>
          </w:p>
        </w:tc>
        <w:tc>
          <w:tcPr>
            <w:tcW w:w="999" w:type="dxa"/>
            <w:shd w:val="clear" w:color="auto" w:fill="auto"/>
            <w:noWrap/>
            <w:hideMark/>
            <w:tcPrChange w:id="1962" w:author="tao huang" w:date="2017-12-27T15:20:00Z">
              <w:tcPr>
                <w:tcW w:w="999" w:type="dxa"/>
                <w:shd w:val="clear" w:color="auto" w:fill="auto"/>
                <w:noWrap/>
                <w:hideMark/>
              </w:tcPr>
            </w:tcPrChange>
          </w:tcPr>
          <w:p w14:paraId="7020FA61" w14:textId="0ABD03A3"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1963" w:author="tao huang" w:date="2017-12-27T16:23:00Z"/>
                <w:rFonts w:eastAsia="Times New Roman" w:cs="Times New Roman"/>
                <w:color w:val="000000" w:themeColor="text1"/>
                <w:sz w:val="22"/>
                <w:rPrChange w:id="1964" w:author="tao huang" w:date="2017-12-27T15:18:00Z">
                  <w:rPr>
                    <w:del w:id="1965" w:author="tao huang" w:date="2017-12-27T16:23:00Z"/>
                    <w:rFonts w:eastAsia="Times New Roman" w:cs="Times New Roman"/>
                    <w:color w:val="000000" w:themeColor="text1"/>
                    <w:sz w:val="22"/>
                  </w:rPr>
                </w:rPrChange>
              </w:rPr>
            </w:pPr>
            <w:del w:id="1966" w:author="tao huang" w:date="2017-12-27T16:23:00Z">
              <w:r w:rsidRPr="00D663CA" w:rsidDel="00822E55">
                <w:rPr>
                  <w:rFonts w:eastAsia="Times New Roman" w:cs="Times New Roman"/>
                  <w:color w:val="000000" w:themeColor="text1"/>
                  <w:sz w:val="22"/>
                  <w:rPrChange w:id="1967" w:author="tao huang" w:date="2017-12-27T15:18:00Z">
                    <w:rPr>
                      <w:rFonts w:eastAsia="Times New Roman" w:cs="Times New Roman"/>
                      <w:color w:val="000000" w:themeColor="text1"/>
                      <w:sz w:val="22"/>
                    </w:rPr>
                  </w:rPrChange>
                </w:rPr>
                <w:delText>0.367</w:delText>
              </w:r>
            </w:del>
          </w:p>
        </w:tc>
      </w:tr>
      <w:tr w:rsidR="004617F2" w:rsidRPr="00D663CA" w:rsidDel="00822E55" w14:paraId="29B1911D" w14:textId="0DB18CE6" w:rsidTr="0045047F">
        <w:trPr>
          <w:trHeight w:val="20"/>
          <w:jc w:val="center"/>
          <w:del w:id="1968" w:author="tao huang" w:date="2017-12-27T16:23:00Z"/>
          <w:trPrChange w:id="1969" w:author="tao huang" w:date="2017-12-27T15:20: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1970" w:author="tao huang" w:date="2017-12-27T15:20:00Z">
              <w:tcPr>
                <w:tcW w:w="3119" w:type="dxa"/>
                <w:shd w:val="clear" w:color="auto" w:fill="auto"/>
                <w:noWrap/>
                <w:hideMark/>
              </w:tcPr>
            </w:tcPrChange>
          </w:tcPr>
          <w:p w14:paraId="721EB8E7" w14:textId="30055E5B" w:rsidR="004617F2" w:rsidRPr="00D663CA" w:rsidDel="00822E55" w:rsidRDefault="004617F2" w:rsidP="000B121E">
            <w:pPr>
              <w:shd w:val="clear" w:color="auto" w:fill="FFFFFF" w:themeFill="background1"/>
              <w:spacing w:after="0" w:line="240" w:lineRule="auto"/>
              <w:rPr>
                <w:del w:id="1971" w:author="tao huang" w:date="2017-12-27T16:23:00Z"/>
                <w:rFonts w:eastAsia="Times New Roman" w:cs="Times New Roman"/>
                <w:b w:val="0"/>
                <w:i/>
                <w:color w:val="000000" w:themeColor="text1"/>
                <w:sz w:val="22"/>
                <w:rPrChange w:id="1972" w:author="tao huang" w:date="2017-12-27T15:18:00Z">
                  <w:rPr>
                    <w:del w:id="1973" w:author="tao huang" w:date="2017-12-27T16:23:00Z"/>
                    <w:rFonts w:eastAsia="Times New Roman" w:cs="Times New Roman"/>
                    <w:b w:val="0"/>
                    <w:i/>
                    <w:color w:val="000000" w:themeColor="text1"/>
                    <w:sz w:val="22"/>
                  </w:rPr>
                </w:rPrChange>
              </w:rPr>
            </w:pPr>
            <w:del w:id="1974" w:author="tao huang" w:date="2017-12-27T16:23:00Z">
              <w:r w:rsidRPr="00D663CA" w:rsidDel="00822E55">
                <w:rPr>
                  <w:rFonts w:eastAsia="Times New Roman" w:cs="Times New Roman"/>
                  <w:b w:val="0"/>
                  <w:i/>
                  <w:color w:val="000000" w:themeColor="text1"/>
                  <w:sz w:val="22"/>
                  <w:rPrChange w:id="1975" w:author="tao huang" w:date="2017-12-27T15:18:00Z">
                    <w:rPr>
                      <w:rFonts w:eastAsia="Times New Roman" w:cs="Times New Roman"/>
                      <w:b w:val="0"/>
                      <w:i/>
                      <w:color w:val="000000" w:themeColor="text1"/>
                      <w:sz w:val="22"/>
                    </w:rPr>
                  </w:rPrChange>
                </w:rPr>
                <w:delText>Randomness and growth</w:delText>
              </w:r>
            </w:del>
          </w:p>
        </w:tc>
        <w:tc>
          <w:tcPr>
            <w:tcW w:w="986" w:type="dxa"/>
            <w:shd w:val="clear" w:color="auto" w:fill="auto"/>
            <w:noWrap/>
            <w:hideMark/>
            <w:tcPrChange w:id="1976" w:author="tao huang" w:date="2017-12-27T15:20:00Z">
              <w:tcPr>
                <w:tcW w:w="986" w:type="dxa"/>
                <w:shd w:val="clear" w:color="auto" w:fill="auto"/>
                <w:noWrap/>
                <w:hideMark/>
              </w:tcPr>
            </w:tcPrChange>
          </w:tcPr>
          <w:p w14:paraId="1FA8675D" w14:textId="59018D78"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977" w:author="tao huang" w:date="2017-12-27T16:23:00Z"/>
                <w:rFonts w:eastAsia="Times New Roman" w:cs="Times New Roman"/>
                <w:bCs/>
                <w:color w:val="000000" w:themeColor="text1"/>
                <w:sz w:val="22"/>
                <w:rPrChange w:id="1978" w:author="tao huang" w:date="2017-12-27T15:18:00Z">
                  <w:rPr>
                    <w:del w:id="1979" w:author="tao huang" w:date="2017-12-27T16:23:00Z"/>
                    <w:rFonts w:eastAsia="Times New Roman" w:cs="Times New Roman"/>
                    <w:bCs/>
                    <w:color w:val="000000" w:themeColor="text1"/>
                    <w:sz w:val="22"/>
                  </w:rPr>
                </w:rPrChange>
              </w:rPr>
            </w:pPr>
            <w:del w:id="1980" w:author="tao huang" w:date="2017-12-27T16:23:00Z">
              <w:r w:rsidRPr="00D663CA" w:rsidDel="00822E55">
                <w:rPr>
                  <w:rFonts w:eastAsia="Times New Roman" w:cs="Times New Roman"/>
                  <w:bCs/>
                  <w:color w:val="000000" w:themeColor="text1"/>
                  <w:sz w:val="22"/>
                  <w:rPrChange w:id="1981" w:author="tao huang" w:date="2017-12-27T15:18:00Z">
                    <w:rPr>
                      <w:rFonts w:eastAsia="Times New Roman" w:cs="Times New Roman"/>
                      <w:bCs/>
                      <w:color w:val="000000" w:themeColor="text1"/>
                      <w:sz w:val="22"/>
                    </w:rPr>
                  </w:rPrChange>
                </w:rPr>
                <w:delText>0.003</w:delText>
              </w:r>
            </w:del>
          </w:p>
        </w:tc>
        <w:tc>
          <w:tcPr>
            <w:tcW w:w="998" w:type="dxa"/>
            <w:tcBorders>
              <w:right w:val="single" w:sz="4" w:space="0" w:color="auto"/>
            </w:tcBorders>
            <w:shd w:val="clear" w:color="auto" w:fill="auto"/>
            <w:noWrap/>
            <w:hideMark/>
            <w:tcPrChange w:id="1982" w:author="tao huang" w:date="2017-12-27T15:20:00Z">
              <w:tcPr>
                <w:tcW w:w="998" w:type="dxa"/>
                <w:tcBorders>
                  <w:right w:val="single" w:sz="4" w:space="0" w:color="auto"/>
                </w:tcBorders>
                <w:shd w:val="clear" w:color="auto" w:fill="auto"/>
                <w:noWrap/>
                <w:hideMark/>
              </w:tcPr>
            </w:tcPrChange>
          </w:tcPr>
          <w:p w14:paraId="1A920E90" w14:textId="2B9D0837"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983" w:author="tao huang" w:date="2017-12-27T16:23:00Z"/>
                <w:rFonts w:eastAsia="Times New Roman" w:cs="Times New Roman"/>
                <w:bCs/>
                <w:color w:val="000000" w:themeColor="text1"/>
                <w:sz w:val="22"/>
                <w:rPrChange w:id="1984" w:author="tao huang" w:date="2017-12-27T15:18:00Z">
                  <w:rPr>
                    <w:del w:id="1985" w:author="tao huang" w:date="2017-12-27T16:23:00Z"/>
                    <w:rFonts w:eastAsia="Times New Roman" w:cs="Times New Roman"/>
                    <w:bCs/>
                    <w:color w:val="000000" w:themeColor="text1"/>
                    <w:sz w:val="22"/>
                  </w:rPr>
                </w:rPrChange>
              </w:rPr>
            </w:pPr>
            <w:del w:id="1986" w:author="tao huang" w:date="2017-12-27T16:23:00Z">
              <w:r w:rsidRPr="00D663CA" w:rsidDel="00822E55">
                <w:rPr>
                  <w:rFonts w:eastAsia="Times New Roman" w:cs="Times New Roman"/>
                  <w:bCs/>
                  <w:color w:val="000000" w:themeColor="text1"/>
                  <w:sz w:val="22"/>
                  <w:rPrChange w:id="1987" w:author="tao huang" w:date="2017-12-27T15:18:00Z">
                    <w:rPr>
                      <w:rFonts w:eastAsia="Times New Roman" w:cs="Times New Roman"/>
                      <w:bCs/>
                      <w:color w:val="000000" w:themeColor="text1"/>
                      <w:sz w:val="22"/>
                    </w:rPr>
                  </w:rPrChange>
                </w:rPr>
                <w:delText>0.001</w:delText>
              </w:r>
            </w:del>
          </w:p>
        </w:tc>
        <w:tc>
          <w:tcPr>
            <w:tcW w:w="1347" w:type="dxa"/>
            <w:tcBorders>
              <w:left w:val="single" w:sz="4" w:space="0" w:color="auto"/>
            </w:tcBorders>
            <w:shd w:val="clear" w:color="auto" w:fill="auto"/>
            <w:noWrap/>
            <w:hideMark/>
            <w:tcPrChange w:id="1988" w:author="tao huang" w:date="2017-12-27T15:20:00Z">
              <w:tcPr>
                <w:tcW w:w="986" w:type="dxa"/>
                <w:tcBorders>
                  <w:left w:val="single" w:sz="4" w:space="0" w:color="auto"/>
                </w:tcBorders>
                <w:shd w:val="clear" w:color="auto" w:fill="auto"/>
                <w:noWrap/>
                <w:hideMark/>
              </w:tcPr>
            </w:tcPrChange>
          </w:tcPr>
          <w:p w14:paraId="7045717E" w14:textId="4250F4BB"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989" w:author="tao huang" w:date="2017-12-27T16:23:00Z"/>
                <w:rFonts w:eastAsia="Times New Roman" w:cs="Times New Roman"/>
                <w:bCs/>
                <w:color w:val="000000" w:themeColor="text1"/>
                <w:sz w:val="22"/>
                <w:rPrChange w:id="1990" w:author="tao huang" w:date="2017-12-27T15:18:00Z">
                  <w:rPr>
                    <w:del w:id="1991" w:author="tao huang" w:date="2017-12-27T16:23:00Z"/>
                    <w:rFonts w:eastAsia="Times New Roman" w:cs="Times New Roman"/>
                    <w:bCs/>
                    <w:color w:val="000000" w:themeColor="text1"/>
                    <w:sz w:val="22"/>
                  </w:rPr>
                </w:rPrChange>
              </w:rPr>
            </w:pPr>
            <w:del w:id="1992" w:author="tao huang" w:date="2017-12-27T16:23:00Z">
              <w:r w:rsidRPr="00D663CA" w:rsidDel="00822E55">
                <w:rPr>
                  <w:rFonts w:eastAsia="Times New Roman" w:cs="Times New Roman"/>
                  <w:bCs/>
                  <w:color w:val="000000" w:themeColor="text1"/>
                  <w:sz w:val="22"/>
                  <w:rPrChange w:id="1993" w:author="tao huang" w:date="2017-12-27T15:18:00Z">
                    <w:rPr>
                      <w:rFonts w:eastAsia="Times New Roman" w:cs="Times New Roman"/>
                      <w:bCs/>
                      <w:color w:val="000000" w:themeColor="text1"/>
                      <w:sz w:val="22"/>
                    </w:rPr>
                  </w:rPrChange>
                </w:rPr>
                <w:delText>0.004</w:delText>
              </w:r>
            </w:del>
          </w:p>
        </w:tc>
        <w:tc>
          <w:tcPr>
            <w:tcW w:w="999" w:type="dxa"/>
            <w:tcBorders>
              <w:right w:val="single" w:sz="4" w:space="0" w:color="auto"/>
            </w:tcBorders>
            <w:shd w:val="clear" w:color="auto" w:fill="auto"/>
            <w:noWrap/>
            <w:hideMark/>
            <w:tcPrChange w:id="1994" w:author="tao huang" w:date="2017-12-27T15:20:00Z">
              <w:tcPr>
                <w:tcW w:w="999" w:type="dxa"/>
                <w:tcBorders>
                  <w:right w:val="single" w:sz="4" w:space="0" w:color="auto"/>
                </w:tcBorders>
                <w:shd w:val="clear" w:color="auto" w:fill="auto"/>
                <w:noWrap/>
                <w:hideMark/>
              </w:tcPr>
            </w:tcPrChange>
          </w:tcPr>
          <w:p w14:paraId="331FDE0B" w14:textId="36C9801A"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1995" w:author="tao huang" w:date="2017-12-27T16:23:00Z"/>
                <w:rFonts w:eastAsia="Times New Roman" w:cs="Times New Roman"/>
                <w:bCs/>
                <w:color w:val="000000" w:themeColor="text1"/>
                <w:sz w:val="22"/>
                <w:rPrChange w:id="1996" w:author="tao huang" w:date="2017-12-27T15:18:00Z">
                  <w:rPr>
                    <w:del w:id="1997" w:author="tao huang" w:date="2017-12-27T16:23:00Z"/>
                    <w:rFonts w:eastAsia="Times New Roman" w:cs="Times New Roman"/>
                    <w:bCs/>
                    <w:color w:val="000000" w:themeColor="text1"/>
                    <w:sz w:val="22"/>
                  </w:rPr>
                </w:rPrChange>
              </w:rPr>
            </w:pPr>
            <w:del w:id="1998" w:author="tao huang" w:date="2017-12-27T16:23:00Z">
              <w:r w:rsidRPr="00D663CA" w:rsidDel="00822E55">
                <w:rPr>
                  <w:rFonts w:eastAsia="Times New Roman" w:cs="Times New Roman"/>
                  <w:bCs/>
                  <w:color w:val="000000" w:themeColor="text1"/>
                  <w:sz w:val="22"/>
                  <w:rPrChange w:id="1999" w:author="tao huang" w:date="2017-12-27T15:18:00Z">
                    <w:rPr>
                      <w:rFonts w:eastAsia="Times New Roman" w:cs="Times New Roman"/>
                      <w:bCs/>
                      <w:color w:val="000000" w:themeColor="text1"/>
                      <w:sz w:val="22"/>
                    </w:rPr>
                  </w:rPrChange>
                </w:rPr>
                <w:delText>0.000</w:delText>
              </w:r>
            </w:del>
          </w:p>
        </w:tc>
        <w:tc>
          <w:tcPr>
            <w:tcW w:w="986" w:type="dxa"/>
            <w:tcBorders>
              <w:left w:val="single" w:sz="4" w:space="0" w:color="auto"/>
            </w:tcBorders>
            <w:shd w:val="clear" w:color="auto" w:fill="auto"/>
            <w:noWrap/>
            <w:hideMark/>
            <w:tcPrChange w:id="2000" w:author="tao huang" w:date="2017-12-27T15:20:00Z">
              <w:tcPr>
                <w:tcW w:w="986" w:type="dxa"/>
                <w:tcBorders>
                  <w:left w:val="single" w:sz="4" w:space="0" w:color="auto"/>
                </w:tcBorders>
                <w:shd w:val="clear" w:color="auto" w:fill="auto"/>
                <w:noWrap/>
                <w:hideMark/>
              </w:tcPr>
            </w:tcPrChange>
          </w:tcPr>
          <w:p w14:paraId="68961BCB" w14:textId="6B443AF0"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2001" w:author="tao huang" w:date="2017-12-27T16:23:00Z"/>
                <w:rFonts w:eastAsia="Times New Roman" w:cs="Times New Roman"/>
                <w:color w:val="000000" w:themeColor="text1"/>
                <w:sz w:val="22"/>
                <w:rPrChange w:id="2002" w:author="tao huang" w:date="2017-12-27T15:18:00Z">
                  <w:rPr>
                    <w:del w:id="2003" w:author="tao huang" w:date="2017-12-27T16:23:00Z"/>
                    <w:rFonts w:eastAsia="Times New Roman" w:cs="Times New Roman"/>
                    <w:color w:val="000000" w:themeColor="text1"/>
                    <w:sz w:val="22"/>
                  </w:rPr>
                </w:rPrChange>
              </w:rPr>
            </w:pPr>
            <w:del w:id="2004" w:author="tao huang" w:date="2017-12-27T16:23:00Z">
              <w:r w:rsidRPr="00D663CA" w:rsidDel="00822E55">
                <w:rPr>
                  <w:rFonts w:eastAsia="Times New Roman" w:cs="Times New Roman"/>
                  <w:color w:val="000000" w:themeColor="text1"/>
                  <w:sz w:val="22"/>
                  <w:rPrChange w:id="2005" w:author="tao huang" w:date="2017-12-27T15:18:00Z">
                    <w:rPr>
                      <w:rFonts w:eastAsia="Times New Roman" w:cs="Times New Roman"/>
                      <w:color w:val="000000" w:themeColor="text1"/>
                      <w:sz w:val="22"/>
                    </w:rPr>
                  </w:rPrChange>
                </w:rPr>
                <w:delText>0.004</w:delText>
              </w:r>
            </w:del>
          </w:p>
        </w:tc>
        <w:tc>
          <w:tcPr>
            <w:tcW w:w="1140" w:type="dxa"/>
            <w:tcBorders>
              <w:right w:val="single" w:sz="4" w:space="0" w:color="auto"/>
            </w:tcBorders>
            <w:shd w:val="clear" w:color="auto" w:fill="auto"/>
            <w:noWrap/>
            <w:hideMark/>
            <w:tcPrChange w:id="2006" w:author="tao huang" w:date="2017-12-27T15:20:00Z">
              <w:tcPr>
                <w:tcW w:w="1140" w:type="dxa"/>
                <w:tcBorders>
                  <w:right w:val="single" w:sz="4" w:space="0" w:color="auto"/>
                </w:tcBorders>
                <w:shd w:val="clear" w:color="auto" w:fill="auto"/>
                <w:noWrap/>
                <w:hideMark/>
              </w:tcPr>
            </w:tcPrChange>
          </w:tcPr>
          <w:p w14:paraId="61B525BE" w14:textId="3395ECB1"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2007" w:author="tao huang" w:date="2017-12-27T16:23:00Z"/>
                <w:rFonts w:eastAsia="Times New Roman" w:cs="Times New Roman"/>
                <w:color w:val="000000" w:themeColor="text1"/>
                <w:sz w:val="22"/>
                <w:rPrChange w:id="2008" w:author="tao huang" w:date="2017-12-27T15:18:00Z">
                  <w:rPr>
                    <w:del w:id="2009" w:author="tao huang" w:date="2017-12-27T16:23:00Z"/>
                    <w:rFonts w:eastAsia="Times New Roman" w:cs="Times New Roman"/>
                    <w:color w:val="000000" w:themeColor="text1"/>
                    <w:sz w:val="22"/>
                  </w:rPr>
                </w:rPrChange>
              </w:rPr>
            </w:pPr>
            <w:del w:id="2010" w:author="tao huang" w:date="2017-12-27T16:23:00Z">
              <w:r w:rsidRPr="00D663CA" w:rsidDel="00822E55">
                <w:rPr>
                  <w:rFonts w:eastAsia="Times New Roman" w:cs="Times New Roman"/>
                  <w:color w:val="000000" w:themeColor="text1"/>
                  <w:sz w:val="22"/>
                  <w:rPrChange w:id="2011" w:author="tao huang" w:date="2017-12-27T15:18:00Z">
                    <w:rPr>
                      <w:rFonts w:eastAsia="Times New Roman" w:cs="Times New Roman"/>
                      <w:color w:val="000000" w:themeColor="text1"/>
                      <w:sz w:val="22"/>
                    </w:rPr>
                  </w:rPrChange>
                </w:rPr>
                <w:delText>0.053</w:delText>
              </w:r>
            </w:del>
          </w:p>
        </w:tc>
        <w:tc>
          <w:tcPr>
            <w:tcW w:w="986" w:type="dxa"/>
            <w:tcBorders>
              <w:left w:val="single" w:sz="4" w:space="0" w:color="auto"/>
            </w:tcBorders>
            <w:shd w:val="clear" w:color="auto" w:fill="auto"/>
            <w:noWrap/>
            <w:hideMark/>
            <w:tcPrChange w:id="2012" w:author="tao huang" w:date="2017-12-27T15:20:00Z">
              <w:tcPr>
                <w:tcW w:w="986" w:type="dxa"/>
                <w:tcBorders>
                  <w:left w:val="single" w:sz="4" w:space="0" w:color="auto"/>
                </w:tcBorders>
                <w:shd w:val="clear" w:color="auto" w:fill="auto"/>
                <w:noWrap/>
                <w:hideMark/>
              </w:tcPr>
            </w:tcPrChange>
          </w:tcPr>
          <w:p w14:paraId="7D75D28C" w14:textId="19A62489"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2013" w:author="tao huang" w:date="2017-12-27T16:23:00Z"/>
                <w:rFonts w:eastAsia="Times New Roman" w:cs="Times New Roman"/>
                <w:color w:val="000000" w:themeColor="text1"/>
                <w:sz w:val="22"/>
                <w:rPrChange w:id="2014" w:author="tao huang" w:date="2017-12-27T15:18:00Z">
                  <w:rPr>
                    <w:del w:id="2015" w:author="tao huang" w:date="2017-12-27T16:23:00Z"/>
                    <w:rFonts w:eastAsia="Times New Roman" w:cs="Times New Roman"/>
                    <w:color w:val="000000" w:themeColor="text1"/>
                    <w:sz w:val="22"/>
                  </w:rPr>
                </w:rPrChange>
              </w:rPr>
            </w:pPr>
            <w:del w:id="2016" w:author="tao huang" w:date="2017-12-27T16:23:00Z">
              <w:r w:rsidRPr="00D663CA" w:rsidDel="00822E55">
                <w:rPr>
                  <w:rFonts w:eastAsia="Times New Roman" w:cs="Times New Roman"/>
                  <w:color w:val="000000" w:themeColor="text1"/>
                  <w:sz w:val="22"/>
                  <w:rPrChange w:id="2017" w:author="tao huang" w:date="2017-12-27T15:18:00Z">
                    <w:rPr>
                      <w:rFonts w:eastAsia="Times New Roman" w:cs="Times New Roman"/>
                      <w:color w:val="000000" w:themeColor="text1"/>
                      <w:sz w:val="22"/>
                    </w:rPr>
                  </w:rPrChange>
                </w:rPr>
                <w:delText>0.005</w:delText>
              </w:r>
            </w:del>
          </w:p>
        </w:tc>
        <w:tc>
          <w:tcPr>
            <w:tcW w:w="999" w:type="dxa"/>
            <w:shd w:val="clear" w:color="auto" w:fill="auto"/>
            <w:noWrap/>
            <w:hideMark/>
            <w:tcPrChange w:id="2018" w:author="tao huang" w:date="2017-12-27T15:20:00Z">
              <w:tcPr>
                <w:tcW w:w="999" w:type="dxa"/>
                <w:shd w:val="clear" w:color="auto" w:fill="auto"/>
                <w:noWrap/>
                <w:hideMark/>
              </w:tcPr>
            </w:tcPrChange>
          </w:tcPr>
          <w:p w14:paraId="2C1B2D9C" w14:textId="15D45445" w:rsidR="004617F2" w:rsidRPr="00D663CA" w:rsidDel="00822E55"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del w:id="2019" w:author="tao huang" w:date="2017-12-27T16:23:00Z"/>
                <w:rFonts w:eastAsia="Times New Roman" w:cs="Times New Roman"/>
                <w:color w:val="000000" w:themeColor="text1"/>
                <w:sz w:val="22"/>
                <w:rPrChange w:id="2020" w:author="tao huang" w:date="2017-12-27T15:18:00Z">
                  <w:rPr>
                    <w:del w:id="2021" w:author="tao huang" w:date="2017-12-27T16:23:00Z"/>
                    <w:rFonts w:eastAsia="Times New Roman" w:cs="Times New Roman"/>
                    <w:color w:val="000000" w:themeColor="text1"/>
                    <w:sz w:val="22"/>
                  </w:rPr>
                </w:rPrChange>
              </w:rPr>
            </w:pPr>
            <w:del w:id="2022" w:author="tao huang" w:date="2017-12-27T16:23:00Z">
              <w:r w:rsidRPr="00D663CA" w:rsidDel="00822E55">
                <w:rPr>
                  <w:rFonts w:eastAsia="Times New Roman" w:cs="Times New Roman"/>
                  <w:color w:val="000000" w:themeColor="text1"/>
                  <w:sz w:val="22"/>
                  <w:rPrChange w:id="2023" w:author="tao huang" w:date="2017-12-27T15:18:00Z">
                    <w:rPr>
                      <w:rFonts w:eastAsia="Times New Roman" w:cs="Times New Roman"/>
                      <w:color w:val="000000" w:themeColor="text1"/>
                      <w:sz w:val="22"/>
                    </w:rPr>
                  </w:rPrChange>
                </w:rPr>
                <w:delText>0.055</w:delText>
              </w:r>
            </w:del>
          </w:p>
        </w:tc>
      </w:tr>
      <w:tr w:rsidR="004617F2" w:rsidRPr="00D663CA" w:rsidDel="00822E55" w14:paraId="3FDBB6D3" w14:textId="70F2B9B5" w:rsidTr="0045047F">
        <w:trPr>
          <w:cnfStyle w:val="000000100000" w:firstRow="0" w:lastRow="0" w:firstColumn="0" w:lastColumn="0" w:oddVBand="0" w:evenVBand="0" w:oddHBand="1" w:evenHBand="0" w:firstRowFirstColumn="0" w:firstRowLastColumn="0" w:lastRowFirstColumn="0" w:lastRowLastColumn="0"/>
          <w:trHeight w:val="80"/>
          <w:jc w:val="center"/>
          <w:del w:id="2024" w:author="tao huang" w:date="2017-12-27T16:23:00Z"/>
          <w:trPrChange w:id="2025" w:author="tao huang" w:date="2017-12-27T15:20:00Z">
            <w:trPr>
              <w:trHeight w:val="80"/>
              <w:jc w:val="center"/>
            </w:trPr>
          </w:trPrChange>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noWrap/>
            <w:hideMark/>
            <w:tcPrChange w:id="2026" w:author="tao huang" w:date="2017-12-27T15:20:00Z">
              <w:tcPr>
                <w:tcW w:w="3119" w:type="dxa"/>
                <w:shd w:val="clear" w:color="auto" w:fill="auto"/>
                <w:noWrap/>
                <w:hideMark/>
              </w:tcPr>
            </w:tcPrChange>
          </w:tcPr>
          <w:p w14:paraId="1C18DE67" w14:textId="6F76FF03" w:rsidR="004617F2" w:rsidRPr="00D663CA" w:rsidDel="00822E55" w:rsidRDefault="004617F2" w:rsidP="000B121E">
            <w:pPr>
              <w:shd w:val="clear" w:color="auto" w:fill="FFFFFF" w:themeFill="background1"/>
              <w:spacing w:after="0" w:line="240" w:lineRule="auto"/>
              <w:cnfStyle w:val="001000100000" w:firstRow="0" w:lastRow="0" w:firstColumn="1" w:lastColumn="0" w:oddVBand="0" w:evenVBand="0" w:oddHBand="1" w:evenHBand="0" w:firstRowFirstColumn="0" w:firstRowLastColumn="0" w:lastRowFirstColumn="0" w:lastRowLastColumn="0"/>
              <w:rPr>
                <w:del w:id="2027" w:author="tao huang" w:date="2017-12-27T16:23:00Z"/>
                <w:rFonts w:eastAsia="Times New Roman" w:cs="Times New Roman"/>
                <w:b w:val="0"/>
                <w:i/>
                <w:color w:val="000000" w:themeColor="text1"/>
                <w:sz w:val="22"/>
                <w:rPrChange w:id="2028" w:author="tao huang" w:date="2017-12-27T15:18:00Z">
                  <w:rPr>
                    <w:del w:id="2029" w:author="tao huang" w:date="2017-12-27T16:23:00Z"/>
                    <w:rFonts w:eastAsia="Times New Roman" w:cs="Times New Roman"/>
                    <w:b w:val="0"/>
                    <w:i/>
                    <w:color w:val="000000" w:themeColor="text1"/>
                    <w:sz w:val="22"/>
                  </w:rPr>
                </w:rPrChange>
              </w:rPr>
            </w:pPr>
            <w:del w:id="2030" w:author="tao huang" w:date="2017-12-27T16:23:00Z">
              <w:r w:rsidRPr="00D663CA" w:rsidDel="00822E55">
                <w:rPr>
                  <w:rFonts w:eastAsia="Times New Roman" w:cs="Times New Roman"/>
                  <w:b w:val="0"/>
                  <w:i/>
                  <w:color w:val="000000" w:themeColor="text1"/>
                  <w:sz w:val="22"/>
                  <w:rPrChange w:id="2031" w:author="tao huang" w:date="2017-12-27T15:18:00Z">
                    <w:rPr>
                      <w:rFonts w:eastAsia="Times New Roman" w:cs="Times New Roman"/>
                      <w:b w:val="0"/>
                      <w:i/>
                      <w:color w:val="000000" w:themeColor="text1"/>
                      <w:sz w:val="22"/>
                    </w:rPr>
                  </w:rPrChange>
                </w:rPr>
                <w:delText>Intercept</w:delText>
              </w:r>
            </w:del>
          </w:p>
        </w:tc>
        <w:tc>
          <w:tcPr>
            <w:tcW w:w="986" w:type="dxa"/>
            <w:shd w:val="clear" w:color="auto" w:fill="auto"/>
            <w:noWrap/>
            <w:hideMark/>
            <w:tcPrChange w:id="2032" w:author="tao huang" w:date="2017-12-27T15:20:00Z">
              <w:tcPr>
                <w:tcW w:w="986" w:type="dxa"/>
                <w:shd w:val="clear" w:color="auto" w:fill="auto"/>
                <w:noWrap/>
                <w:hideMark/>
              </w:tcPr>
            </w:tcPrChange>
          </w:tcPr>
          <w:p w14:paraId="0118D93B" w14:textId="4321FD6B"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33" w:author="tao huang" w:date="2017-12-27T16:23:00Z"/>
                <w:rFonts w:eastAsia="Times New Roman" w:cs="Times New Roman"/>
                <w:color w:val="000000" w:themeColor="text1"/>
                <w:sz w:val="22"/>
                <w:rPrChange w:id="2034" w:author="tao huang" w:date="2017-12-27T15:18:00Z">
                  <w:rPr>
                    <w:del w:id="2035" w:author="tao huang" w:date="2017-12-27T16:23:00Z"/>
                    <w:rFonts w:eastAsia="Times New Roman" w:cs="Times New Roman"/>
                    <w:color w:val="000000" w:themeColor="text1"/>
                    <w:sz w:val="22"/>
                  </w:rPr>
                </w:rPrChange>
              </w:rPr>
            </w:pPr>
            <w:del w:id="2036" w:author="tao huang" w:date="2017-12-27T16:23:00Z">
              <w:r w:rsidRPr="00D663CA" w:rsidDel="00822E55">
                <w:rPr>
                  <w:rFonts w:eastAsia="Times New Roman" w:cs="Times New Roman"/>
                  <w:color w:val="000000" w:themeColor="text1"/>
                  <w:sz w:val="22"/>
                  <w:rPrChange w:id="2037" w:author="tao huang" w:date="2017-12-27T15:18:00Z">
                    <w:rPr>
                      <w:rFonts w:eastAsia="Times New Roman" w:cs="Times New Roman"/>
                      <w:color w:val="000000" w:themeColor="text1"/>
                      <w:sz w:val="22"/>
                    </w:rPr>
                  </w:rPrChange>
                </w:rPr>
                <w:delText>0.015</w:delText>
              </w:r>
            </w:del>
          </w:p>
        </w:tc>
        <w:tc>
          <w:tcPr>
            <w:tcW w:w="998" w:type="dxa"/>
            <w:tcBorders>
              <w:right w:val="single" w:sz="4" w:space="0" w:color="auto"/>
            </w:tcBorders>
            <w:shd w:val="clear" w:color="auto" w:fill="auto"/>
            <w:noWrap/>
            <w:hideMark/>
            <w:tcPrChange w:id="2038" w:author="tao huang" w:date="2017-12-27T15:20:00Z">
              <w:tcPr>
                <w:tcW w:w="998" w:type="dxa"/>
                <w:tcBorders>
                  <w:right w:val="single" w:sz="4" w:space="0" w:color="auto"/>
                </w:tcBorders>
                <w:shd w:val="clear" w:color="auto" w:fill="auto"/>
                <w:noWrap/>
                <w:hideMark/>
              </w:tcPr>
            </w:tcPrChange>
          </w:tcPr>
          <w:p w14:paraId="31526EAC" w14:textId="0A03B7EF"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39" w:author="tao huang" w:date="2017-12-27T16:23:00Z"/>
                <w:rFonts w:eastAsia="Times New Roman" w:cs="Times New Roman"/>
                <w:color w:val="000000" w:themeColor="text1"/>
                <w:sz w:val="22"/>
                <w:rPrChange w:id="2040" w:author="tao huang" w:date="2017-12-27T15:18:00Z">
                  <w:rPr>
                    <w:del w:id="2041" w:author="tao huang" w:date="2017-12-27T16:23:00Z"/>
                    <w:rFonts w:eastAsia="Times New Roman" w:cs="Times New Roman"/>
                    <w:color w:val="000000" w:themeColor="text1"/>
                    <w:sz w:val="22"/>
                  </w:rPr>
                </w:rPrChange>
              </w:rPr>
            </w:pPr>
            <w:del w:id="2042" w:author="tao huang" w:date="2017-12-27T16:23:00Z">
              <w:r w:rsidRPr="00D663CA" w:rsidDel="00822E55">
                <w:rPr>
                  <w:rFonts w:eastAsia="Times New Roman" w:cs="Times New Roman"/>
                  <w:color w:val="000000" w:themeColor="text1"/>
                  <w:sz w:val="22"/>
                  <w:rPrChange w:id="2043" w:author="tao huang" w:date="2017-12-27T15:18:00Z">
                    <w:rPr>
                      <w:rFonts w:eastAsia="Times New Roman" w:cs="Times New Roman"/>
                      <w:color w:val="000000" w:themeColor="text1"/>
                      <w:sz w:val="22"/>
                    </w:rPr>
                  </w:rPrChange>
                </w:rPr>
                <w:delText>0.001</w:delText>
              </w:r>
            </w:del>
          </w:p>
        </w:tc>
        <w:tc>
          <w:tcPr>
            <w:tcW w:w="1347" w:type="dxa"/>
            <w:tcBorders>
              <w:left w:val="single" w:sz="4" w:space="0" w:color="auto"/>
            </w:tcBorders>
            <w:shd w:val="clear" w:color="auto" w:fill="auto"/>
            <w:noWrap/>
            <w:hideMark/>
            <w:tcPrChange w:id="2044" w:author="tao huang" w:date="2017-12-27T15:20:00Z">
              <w:tcPr>
                <w:tcW w:w="986" w:type="dxa"/>
                <w:tcBorders>
                  <w:left w:val="single" w:sz="4" w:space="0" w:color="auto"/>
                </w:tcBorders>
                <w:shd w:val="clear" w:color="auto" w:fill="auto"/>
                <w:noWrap/>
                <w:hideMark/>
              </w:tcPr>
            </w:tcPrChange>
          </w:tcPr>
          <w:p w14:paraId="426C85D7" w14:textId="4BB3F8E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45" w:author="tao huang" w:date="2017-12-27T16:23:00Z"/>
                <w:rFonts w:eastAsia="Times New Roman" w:cs="Times New Roman"/>
                <w:color w:val="000000" w:themeColor="text1"/>
                <w:sz w:val="22"/>
                <w:rPrChange w:id="2046" w:author="tao huang" w:date="2017-12-27T15:18:00Z">
                  <w:rPr>
                    <w:del w:id="2047" w:author="tao huang" w:date="2017-12-27T16:23:00Z"/>
                    <w:rFonts w:eastAsia="Times New Roman" w:cs="Times New Roman"/>
                    <w:color w:val="000000" w:themeColor="text1"/>
                    <w:sz w:val="22"/>
                  </w:rPr>
                </w:rPrChange>
              </w:rPr>
            </w:pPr>
            <w:del w:id="2048" w:author="tao huang" w:date="2017-12-27T16:23:00Z">
              <w:r w:rsidRPr="00D663CA" w:rsidDel="00822E55">
                <w:rPr>
                  <w:rFonts w:eastAsia="Times New Roman" w:cs="Times New Roman"/>
                  <w:color w:val="000000" w:themeColor="text1"/>
                  <w:sz w:val="22"/>
                  <w:rPrChange w:id="2049" w:author="tao huang" w:date="2017-12-27T15:18:00Z">
                    <w:rPr>
                      <w:rFonts w:eastAsia="Times New Roman" w:cs="Times New Roman"/>
                      <w:color w:val="000000" w:themeColor="text1"/>
                      <w:sz w:val="22"/>
                    </w:rPr>
                  </w:rPrChange>
                </w:rPr>
                <w:delText>0.016</w:delText>
              </w:r>
            </w:del>
          </w:p>
        </w:tc>
        <w:tc>
          <w:tcPr>
            <w:tcW w:w="999" w:type="dxa"/>
            <w:tcBorders>
              <w:right w:val="single" w:sz="4" w:space="0" w:color="auto"/>
            </w:tcBorders>
            <w:shd w:val="clear" w:color="auto" w:fill="auto"/>
            <w:noWrap/>
            <w:hideMark/>
            <w:tcPrChange w:id="2050" w:author="tao huang" w:date="2017-12-27T15:20:00Z">
              <w:tcPr>
                <w:tcW w:w="999" w:type="dxa"/>
                <w:tcBorders>
                  <w:right w:val="single" w:sz="4" w:space="0" w:color="auto"/>
                </w:tcBorders>
                <w:shd w:val="clear" w:color="auto" w:fill="auto"/>
                <w:noWrap/>
                <w:hideMark/>
              </w:tcPr>
            </w:tcPrChange>
          </w:tcPr>
          <w:p w14:paraId="585767C7" w14:textId="5261A9A3"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51" w:author="tao huang" w:date="2017-12-27T16:23:00Z"/>
                <w:rFonts w:eastAsia="Times New Roman" w:cs="Times New Roman"/>
                <w:color w:val="000000" w:themeColor="text1"/>
                <w:sz w:val="22"/>
                <w:rPrChange w:id="2052" w:author="tao huang" w:date="2017-12-27T15:18:00Z">
                  <w:rPr>
                    <w:del w:id="2053" w:author="tao huang" w:date="2017-12-27T16:23:00Z"/>
                    <w:rFonts w:eastAsia="Times New Roman" w:cs="Times New Roman"/>
                    <w:color w:val="000000" w:themeColor="text1"/>
                    <w:sz w:val="22"/>
                  </w:rPr>
                </w:rPrChange>
              </w:rPr>
            </w:pPr>
            <w:del w:id="2054" w:author="tao huang" w:date="2017-12-27T16:23:00Z">
              <w:r w:rsidRPr="00D663CA" w:rsidDel="00822E55">
                <w:rPr>
                  <w:rFonts w:eastAsia="Times New Roman" w:cs="Times New Roman"/>
                  <w:color w:val="000000" w:themeColor="text1"/>
                  <w:sz w:val="22"/>
                  <w:rPrChange w:id="2055" w:author="tao huang" w:date="2017-12-27T15:18:00Z">
                    <w:rPr>
                      <w:rFonts w:eastAsia="Times New Roman" w:cs="Times New Roman"/>
                      <w:color w:val="000000" w:themeColor="text1"/>
                      <w:sz w:val="22"/>
                    </w:rPr>
                  </w:rPrChange>
                </w:rPr>
                <w:delText>0.001</w:delText>
              </w:r>
            </w:del>
          </w:p>
        </w:tc>
        <w:tc>
          <w:tcPr>
            <w:tcW w:w="986" w:type="dxa"/>
            <w:tcBorders>
              <w:left w:val="single" w:sz="4" w:space="0" w:color="auto"/>
            </w:tcBorders>
            <w:shd w:val="clear" w:color="auto" w:fill="auto"/>
            <w:noWrap/>
            <w:hideMark/>
            <w:tcPrChange w:id="2056" w:author="tao huang" w:date="2017-12-27T15:20:00Z">
              <w:tcPr>
                <w:tcW w:w="986" w:type="dxa"/>
                <w:tcBorders>
                  <w:left w:val="single" w:sz="4" w:space="0" w:color="auto"/>
                </w:tcBorders>
                <w:shd w:val="clear" w:color="auto" w:fill="auto"/>
                <w:noWrap/>
                <w:hideMark/>
              </w:tcPr>
            </w:tcPrChange>
          </w:tcPr>
          <w:p w14:paraId="2C351735" w14:textId="07B5B0A1"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57" w:author="tao huang" w:date="2017-12-27T16:23:00Z"/>
                <w:rFonts w:eastAsia="Times New Roman" w:cs="Times New Roman"/>
                <w:color w:val="000000" w:themeColor="text1"/>
                <w:sz w:val="22"/>
                <w:rPrChange w:id="2058" w:author="tao huang" w:date="2017-12-27T15:18:00Z">
                  <w:rPr>
                    <w:del w:id="2059" w:author="tao huang" w:date="2017-12-27T16:23:00Z"/>
                    <w:rFonts w:eastAsia="Times New Roman" w:cs="Times New Roman"/>
                    <w:color w:val="000000" w:themeColor="text1"/>
                    <w:sz w:val="22"/>
                  </w:rPr>
                </w:rPrChange>
              </w:rPr>
            </w:pPr>
            <w:del w:id="2060" w:author="tao huang" w:date="2017-12-27T16:23:00Z">
              <w:r w:rsidRPr="00D663CA" w:rsidDel="00822E55">
                <w:rPr>
                  <w:rFonts w:eastAsia="Times New Roman" w:cs="Times New Roman"/>
                  <w:color w:val="000000" w:themeColor="text1"/>
                  <w:sz w:val="22"/>
                  <w:rPrChange w:id="2061" w:author="tao huang" w:date="2017-12-27T15:18:00Z">
                    <w:rPr>
                      <w:rFonts w:eastAsia="Times New Roman" w:cs="Times New Roman"/>
                      <w:color w:val="000000" w:themeColor="text1"/>
                      <w:sz w:val="22"/>
                    </w:rPr>
                  </w:rPrChange>
                </w:rPr>
                <w:delText>0.026</w:delText>
              </w:r>
            </w:del>
          </w:p>
        </w:tc>
        <w:tc>
          <w:tcPr>
            <w:tcW w:w="1140" w:type="dxa"/>
            <w:tcBorders>
              <w:right w:val="single" w:sz="4" w:space="0" w:color="auto"/>
            </w:tcBorders>
            <w:shd w:val="clear" w:color="auto" w:fill="auto"/>
            <w:noWrap/>
            <w:hideMark/>
            <w:tcPrChange w:id="2062" w:author="tao huang" w:date="2017-12-27T15:20:00Z">
              <w:tcPr>
                <w:tcW w:w="1140" w:type="dxa"/>
                <w:tcBorders>
                  <w:right w:val="single" w:sz="4" w:space="0" w:color="auto"/>
                </w:tcBorders>
                <w:shd w:val="clear" w:color="auto" w:fill="auto"/>
                <w:noWrap/>
                <w:hideMark/>
              </w:tcPr>
            </w:tcPrChange>
          </w:tcPr>
          <w:p w14:paraId="0BC824E6" w14:textId="6045BED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63" w:author="tao huang" w:date="2017-12-27T16:23:00Z"/>
                <w:rFonts w:eastAsia="Times New Roman" w:cs="Times New Roman"/>
                <w:color w:val="000000" w:themeColor="text1"/>
                <w:sz w:val="22"/>
                <w:rPrChange w:id="2064" w:author="tao huang" w:date="2017-12-27T15:18:00Z">
                  <w:rPr>
                    <w:del w:id="2065" w:author="tao huang" w:date="2017-12-27T16:23:00Z"/>
                    <w:rFonts w:eastAsia="Times New Roman" w:cs="Times New Roman"/>
                    <w:color w:val="000000" w:themeColor="text1"/>
                    <w:sz w:val="22"/>
                  </w:rPr>
                </w:rPrChange>
              </w:rPr>
            </w:pPr>
            <w:del w:id="2066" w:author="tao huang" w:date="2017-12-27T16:23:00Z">
              <w:r w:rsidRPr="00D663CA" w:rsidDel="00822E55">
                <w:rPr>
                  <w:rFonts w:eastAsia="Times New Roman" w:cs="Times New Roman"/>
                  <w:color w:val="000000" w:themeColor="text1"/>
                  <w:sz w:val="22"/>
                  <w:rPrChange w:id="2067" w:author="tao huang" w:date="2017-12-27T15:18:00Z">
                    <w:rPr>
                      <w:rFonts w:eastAsia="Times New Roman" w:cs="Times New Roman"/>
                      <w:color w:val="000000" w:themeColor="text1"/>
                      <w:sz w:val="22"/>
                    </w:rPr>
                  </w:rPrChange>
                </w:rPr>
                <w:delText>0.015</w:delText>
              </w:r>
            </w:del>
          </w:p>
        </w:tc>
        <w:tc>
          <w:tcPr>
            <w:tcW w:w="986" w:type="dxa"/>
            <w:tcBorders>
              <w:left w:val="single" w:sz="4" w:space="0" w:color="auto"/>
            </w:tcBorders>
            <w:shd w:val="clear" w:color="auto" w:fill="auto"/>
            <w:noWrap/>
            <w:hideMark/>
            <w:tcPrChange w:id="2068" w:author="tao huang" w:date="2017-12-27T15:20:00Z">
              <w:tcPr>
                <w:tcW w:w="986" w:type="dxa"/>
                <w:tcBorders>
                  <w:left w:val="single" w:sz="4" w:space="0" w:color="auto"/>
                </w:tcBorders>
                <w:shd w:val="clear" w:color="auto" w:fill="auto"/>
                <w:noWrap/>
                <w:hideMark/>
              </w:tcPr>
            </w:tcPrChange>
          </w:tcPr>
          <w:p w14:paraId="183C3A76" w14:textId="6EB83532"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69" w:author="tao huang" w:date="2017-12-27T16:23:00Z"/>
                <w:rFonts w:eastAsia="Times New Roman" w:cs="Times New Roman"/>
                <w:color w:val="000000" w:themeColor="text1"/>
                <w:sz w:val="22"/>
                <w:rPrChange w:id="2070" w:author="tao huang" w:date="2017-12-27T15:18:00Z">
                  <w:rPr>
                    <w:del w:id="2071" w:author="tao huang" w:date="2017-12-27T16:23:00Z"/>
                    <w:rFonts w:eastAsia="Times New Roman" w:cs="Times New Roman"/>
                    <w:color w:val="000000" w:themeColor="text1"/>
                    <w:sz w:val="22"/>
                  </w:rPr>
                </w:rPrChange>
              </w:rPr>
            </w:pPr>
            <w:del w:id="2072" w:author="tao huang" w:date="2017-12-27T16:23:00Z">
              <w:r w:rsidRPr="00D663CA" w:rsidDel="00822E55">
                <w:rPr>
                  <w:rFonts w:eastAsia="Times New Roman" w:cs="Times New Roman"/>
                  <w:color w:val="000000" w:themeColor="text1"/>
                  <w:sz w:val="22"/>
                  <w:rPrChange w:id="2073" w:author="tao huang" w:date="2017-12-27T15:18:00Z">
                    <w:rPr>
                      <w:rFonts w:eastAsia="Times New Roman" w:cs="Times New Roman"/>
                      <w:color w:val="000000" w:themeColor="text1"/>
                      <w:sz w:val="22"/>
                    </w:rPr>
                  </w:rPrChange>
                </w:rPr>
                <w:delText>0.042</w:delText>
              </w:r>
            </w:del>
          </w:p>
        </w:tc>
        <w:tc>
          <w:tcPr>
            <w:tcW w:w="999" w:type="dxa"/>
            <w:shd w:val="clear" w:color="auto" w:fill="auto"/>
            <w:noWrap/>
            <w:hideMark/>
            <w:tcPrChange w:id="2074" w:author="tao huang" w:date="2017-12-27T15:20:00Z">
              <w:tcPr>
                <w:tcW w:w="999" w:type="dxa"/>
                <w:shd w:val="clear" w:color="auto" w:fill="auto"/>
                <w:noWrap/>
                <w:hideMark/>
              </w:tcPr>
            </w:tcPrChange>
          </w:tcPr>
          <w:p w14:paraId="599B8F77" w14:textId="2BDDA43E" w:rsidR="004617F2" w:rsidRPr="00D663CA" w:rsidDel="00822E55"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del w:id="2075" w:author="tao huang" w:date="2017-12-27T16:23:00Z"/>
                <w:rFonts w:eastAsia="Times New Roman" w:cs="Times New Roman"/>
                <w:color w:val="000000" w:themeColor="text1"/>
                <w:sz w:val="22"/>
                <w:rPrChange w:id="2076" w:author="tao huang" w:date="2017-12-27T15:18:00Z">
                  <w:rPr>
                    <w:del w:id="2077" w:author="tao huang" w:date="2017-12-27T16:23:00Z"/>
                    <w:rFonts w:eastAsia="Times New Roman" w:cs="Times New Roman"/>
                    <w:color w:val="000000" w:themeColor="text1"/>
                    <w:sz w:val="22"/>
                  </w:rPr>
                </w:rPrChange>
              </w:rPr>
            </w:pPr>
            <w:del w:id="2078" w:author="tao huang" w:date="2017-12-27T16:23:00Z">
              <w:r w:rsidRPr="00D663CA" w:rsidDel="00822E55">
                <w:rPr>
                  <w:rFonts w:eastAsia="Times New Roman" w:cs="Times New Roman"/>
                  <w:color w:val="000000" w:themeColor="text1"/>
                  <w:sz w:val="22"/>
                  <w:rPrChange w:id="2079" w:author="tao huang" w:date="2017-12-27T15:18:00Z">
                    <w:rPr>
                      <w:rFonts w:eastAsia="Times New Roman" w:cs="Times New Roman"/>
                      <w:color w:val="000000" w:themeColor="text1"/>
                      <w:sz w:val="22"/>
                    </w:rPr>
                  </w:rPrChange>
                </w:rPr>
                <w:delText>0.001</w:delText>
              </w:r>
            </w:del>
          </w:p>
        </w:tc>
      </w:tr>
    </w:tbl>
    <w:p w14:paraId="6B019A63"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1E94297F" w:rsidR="004617F2" w:rsidRDefault="004617F2" w:rsidP="000B121E">
      <w:pPr>
        <w:pStyle w:val="ListParagraph"/>
        <w:shd w:val="clear" w:color="auto" w:fill="FFFFFF" w:themeFill="background1"/>
        <w:spacing w:after="0" w:line="360" w:lineRule="auto"/>
        <w:ind w:left="0"/>
        <w:rPr>
          <w:ins w:id="2080" w:author="tao huang" w:date="2017-12-27T16:21:00Z"/>
          <w:rFonts w:cs="Times New Roman"/>
          <w:color w:val="000000" w:themeColor="text1"/>
          <w:szCs w:val="24"/>
        </w:rPr>
      </w:pPr>
    </w:p>
    <w:p w14:paraId="3508C0AF" w14:textId="074B9793" w:rsidR="00822E55" w:rsidRDefault="00822E55" w:rsidP="000B121E">
      <w:pPr>
        <w:pStyle w:val="ListParagraph"/>
        <w:shd w:val="clear" w:color="auto" w:fill="FFFFFF" w:themeFill="background1"/>
        <w:spacing w:after="0" w:line="360" w:lineRule="auto"/>
        <w:ind w:left="0"/>
        <w:rPr>
          <w:ins w:id="2081" w:author="tao huang" w:date="2017-12-27T16:21:00Z"/>
          <w:rFonts w:cs="Times New Roman"/>
          <w:color w:val="000000" w:themeColor="text1"/>
          <w:szCs w:val="24"/>
        </w:rPr>
      </w:pPr>
    </w:p>
    <w:p w14:paraId="7A028E75" w14:textId="29D9B566" w:rsidR="00822E55" w:rsidRDefault="00822E55" w:rsidP="000B121E">
      <w:pPr>
        <w:pStyle w:val="ListParagraph"/>
        <w:shd w:val="clear" w:color="auto" w:fill="FFFFFF" w:themeFill="background1"/>
        <w:spacing w:after="0" w:line="360" w:lineRule="auto"/>
        <w:ind w:left="0"/>
        <w:rPr>
          <w:ins w:id="2082" w:author="tao huang" w:date="2017-12-27T16:21:00Z"/>
          <w:rFonts w:cs="Times New Roman"/>
          <w:color w:val="000000" w:themeColor="text1"/>
          <w:szCs w:val="24"/>
        </w:rPr>
      </w:pPr>
    </w:p>
    <w:p w14:paraId="2010D150" w14:textId="3C0B3C84" w:rsidR="00822E55" w:rsidRPr="000B121E" w:rsidDel="00822E55" w:rsidRDefault="00822E55" w:rsidP="000B121E">
      <w:pPr>
        <w:pStyle w:val="ListParagraph"/>
        <w:shd w:val="clear" w:color="auto" w:fill="FFFFFF" w:themeFill="background1"/>
        <w:spacing w:after="0" w:line="360" w:lineRule="auto"/>
        <w:ind w:left="0"/>
        <w:rPr>
          <w:del w:id="2083" w:author="tao huang" w:date="2017-12-27T16:23:00Z"/>
          <w:rFonts w:cs="Times New Roman"/>
          <w:color w:val="000000" w:themeColor="text1"/>
          <w:szCs w:val="24"/>
        </w:rPr>
      </w:pPr>
    </w:p>
    <w:p w14:paraId="2A7E3E45" w14:textId="0BF6A17D" w:rsidR="004617F2" w:rsidRPr="000B121E" w:rsidRDefault="00822E55" w:rsidP="000B121E">
      <w:pPr>
        <w:pStyle w:val="ListParagraph"/>
        <w:shd w:val="clear" w:color="auto" w:fill="FFFFFF" w:themeFill="background1"/>
        <w:spacing w:after="0" w:line="360" w:lineRule="auto"/>
        <w:ind w:left="0"/>
        <w:rPr>
          <w:rFonts w:cs="Times New Roman"/>
          <w:color w:val="000000" w:themeColor="text1"/>
          <w:szCs w:val="24"/>
        </w:rPr>
      </w:pPr>
      <w:ins w:id="2084" w:author="tao huang" w:date="2017-12-27T16:23:00Z">
        <w:r>
          <w:rPr>
            <w:rFonts w:cs="Times New Roman"/>
            <w:color w:val="000000" w:themeColor="text1"/>
            <w:szCs w:val="24"/>
          </w:rPr>
          <w:t xml:space="preserve"> </w:t>
        </w:r>
      </w:ins>
    </w:p>
    <w:p w14:paraId="4827A65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FF1046">
          <w:pgSz w:w="11906" w:h="16838" w:orient="portrait"/>
          <w:pgMar w:top="1440" w:right="1440" w:bottom="1440" w:left="1440" w:header="708" w:footer="708" w:gutter="0"/>
          <w:cols w:space="708"/>
          <w:docGrid w:linePitch="360"/>
          <w:sectPrChange w:id="2085" w:author="tao huang" w:date="2017-12-27T16:28:00Z">
            <w:sectPr w:rsidR="004617F2" w:rsidRPr="000B121E" w:rsidSect="00FF1046">
              <w:pgSz w:w="16838" w:h="11906" w:orient="landscape"/>
              <w:pgMar w:top="1440" w:right="1440" w:bottom="1440" w:left="1440" w:header="708" w:footer="708" w:gutter="0"/>
            </w:sectPr>
          </w:sectPrChange>
        </w:sectPr>
      </w:pPr>
    </w:p>
    <w:p w14:paraId="518EDC11" w14:textId="6C910337" w:rsidR="002C199B" w:rsidRDefault="004617F2" w:rsidP="000B121E">
      <w:pPr>
        <w:pStyle w:val="ListParagraph"/>
        <w:shd w:val="clear" w:color="auto" w:fill="FFFFFF" w:themeFill="background1"/>
        <w:spacing w:after="0" w:line="360" w:lineRule="auto"/>
        <w:ind w:left="0"/>
        <w:rPr>
          <w:ins w:id="2086" w:author="Fildes, Robert" w:date="2017-12-12T16:19:00Z"/>
          <w:rFonts w:cs="Times New Roman"/>
          <w:color w:val="000000" w:themeColor="text1"/>
          <w:szCs w:val="24"/>
        </w:rPr>
      </w:pPr>
      <w:r w:rsidRPr="000B121E">
        <w:rPr>
          <w:rFonts w:cs="Times New Roman"/>
          <w:color w:val="000000" w:themeColor="text1"/>
          <w:szCs w:val="24"/>
        </w:rPr>
        <w:lastRenderedPageBreak/>
        <w:t xml:space="preserve">Table 7 reports the estimated parameters of the models </w:t>
      </w:r>
      <w:r w:rsidR="009365D8" w:rsidRPr="000B121E">
        <w:rPr>
          <w:rFonts w:cs="Times New Roman"/>
          <w:color w:val="000000" w:themeColor="text1"/>
          <w:szCs w:val="24"/>
        </w:rPr>
        <w:t xml:space="preserve">for the percentage improvement </w:t>
      </w:r>
      <w:moveToRangeStart w:id="2087" w:author="Fildes, Robert" w:date="2017-12-12T16:23:00Z" w:name="move500859153"/>
      <w:moveTo w:id="2088" w:author="Fildes, Robert" w:date="2017-12-12T16:23:00Z">
        <w:r w:rsidR="00F44A40" w:rsidRPr="000B121E">
          <w:rPr>
            <w:rFonts w:cs="Times New Roman"/>
            <w:color w:val="000000" w:themeColor="text1"/>
            <w:szCs w:val="24"/>
          </w:rPr>
          <w:t xml:space="preserve">results for </w:t>
        </w:r>
      </w:moveTo>
      <w:ins w:id="2089" w:author="tao huang" w:date="2017-12-27T16:36:00Z">
        <w:r w:rsidR="00DE6F79">
          <w:rPr>
            <w:rFonts w:cs="Times New Roman"/>
            <w:color w:val="000000" w:themeColor="text1"/>
            <w:szCs w:val="24"/>
          </w:rPr>
          <w:t xml:space="preserve">the </w:t>
        </w:r>
      </w:ins>
      <w:moveTo w:id="2090" w:author="Fildes, Robert" w:date="2017-12-12T16:23:00Z">
        <w:del w:id="2091" w:author="Fildes, Robert" w:date="2017-12-12T16:26:00Z">
          <w:r w:rsidR="00F44A40" w:rsidRPr="000B121E" w:rsidDel="00F44A40">
            <w:rPr>
              <w:rFonts w:cs="Times New Roman"/>
              <w:color w:val="000000" w:themeColor="text1"/>
              <w:szCs w:val="24"/>
            </w:rPr>
            <w:delText xml:space="preserve">the </w:delText>
          </w:r>
        </w:del>
        <w:r w:rsidR="00F44A40" w:rsidRPr="000B121E">
          <w:rPr>
            <w:rFonts w:cs="Times New Roman"/>
            <w:color w:val="000000" w:themeColor="text1"/>
            <w:szCs w:val="24"/>
          </w:rPr>
          <w:t xml:space="preserve">MASE and when the horizon is one to eight weeks ahead. The results are consistent across all the </w:t>
        </w:r>
      </w:moveTo>
      <w:ins w:id="2092" w:author="Fildes, Robert" w:date="2017-12-12T16:26:00Z">
        <w:r w:rsidR="00F44A40">
          <w:rPr>
            <w:rFonts w:cs="Times New Roman"/>
            <w:color w:val="000000" w:themeColor="text1"/>
            <w:szCs w:val="24"/>
          </w:rPr>
          <w:t xml:space="preserve">other </w:t>
        </w:r>
      </w:ins>
      <w:moveTo w:id="2093" w:author="Fildes, Robert" w:date="2017-12-12T16:23:00Z">
        <w:r w:rsidR="00F44A40" w:rsidRPr="000B121E">
          <w:rPr>
            <w:rFonts w:cs="Times New Roman"/>
            <w:color w:val="000000" w:themeColor="text1"/>
            <w:szCs w:val="24"/>
          </w:rPr>
          <w:t xml:space="preserve">error measures and forecast horizons. </w:t>
        </w:r>
      </w:moveTo>
      <w:moveToRangeEnd w:id="2087"/>
      <w:ins w:id="2094" w:author="Fildes, Robert" w:date="2017-12-12T16:23:00Z">
        <w:r w:rsidR="00F44A40">
          <w:rPr>
            <w:rFonts w:cs="Times New Roman"/>
            <w:color w:val="000000" w:themeColor="text1"/>
            <w:szCs w:val="24"/>
          </w:rPr>
          <w:t>For</w:t>
        </w:r>
      </w:ins>
      <w:del w:id="2095" w:author="Fildes, Robert" w:date="2017-12-12T16:23:00Z">
        <w:r w:rsidR="009365D8" w:rsidRPr="000B121E" w:rsidDel="00F44A40">
          <w:rPr>
            <w:rFonts w:cs="Times New Roman"/>
            <w:color w:val="000000" w:themeColor="text1"/>
            <w:szCs w:val="24"/>
          </w:rPr>
          <w:delText>by</w:delText>
        </w:r>
      </w:del>
      <w:r w:rsidR="009365D8" w:rsidRPr="000B121E">
        <w:rPr>
          <w:rFonts w:cs="Times New Roman"/>
          <w:color w:val="000000" w:themeColor="text1"/>
          <w:szCs w:val="24"/>
        </w:rPr>
        <w:t xml:space="preserve"> the ADL-</w:t>
      </w:r>
      <w:r w:rsidR="009365D8" w:rsidRPr="009C2B30">
        <w:rPr>
          <w:rFonts w:cs="Times New Roman"/>
          <w:noProof/>
          <w:color w:val="000000" w:themeColor="text1"/>
          <w:szCs w:val="24"/>
        </w:rPr>
        <w:t>intra</w:t>
      </w:r>
      <w:r w:rsidR="009365D8" w:rsidRPr="000B121E">
        <w:rPr>
          <w:rFonts w:cs="Times New Roman"/>
          <w:color w:val="000000" w:themeColor="text1"/>
          <w:szCs w:val="24"/>
        </w:rPr>
        <w:t>-EWC model over the ADL-</w:t>
      </w:r>
      <w:r w:rsidR="009365D8" w:rsidRPr="009C2B30">
        <w:rPr>
          <w:rFonts w:cs="Times New Roman"/>
          <w:noProof/>
          <w:color w:val="000000" w:themeColor="text1"/>
          <w:szCs w:val="24"/>
        </w:rPr>
        <w:t>intra</w:t>
      </w:r>
      <w:r w:rsidR="009365D8" w:rsidRPr="000B121E">
        <w:rPr>
          <w:rFonts w:cs="Times New Roman"/>
          <w:color w:val="000000" w:themeColor="text1"/>
          <w:szCs w:val="24"/>
        </w:rPr>
        <w:t xml:space="preserve"> model </w:t>
      </w:r>
      <w:del w:id="2096" w:author="Fildes, Robert" w:date="2017-12-12T16:24:00Z">
        <w:r w:rsidR="009365D8" w:rsidRPr="000B121E" w:rsidDel="00F44A40">
          <w:rPr>
            <w:rFonts w:cs="Times New Roman"/>
            <w:color w:val="000000" w:themeColor="text1"/>
            <w:szCs w:val="24"/>
          </w:rPr>
          <w:delText xml:space="preserve">regarding the MASE with and </w:delText>
        </w:r>
      </w:del>
      <w:r w:rsidR="009365D8" w:rsidRPr="000B121E">
        <w:rPr>
          <w:rFonts w:cs="Times New Roman"/>
          <w:color w:val="000000" w:themeColor="text1"/>
          <w:szCs w:val="24"/>
        </w:rPr>
        <w:t xml:space="preserve">without category dummy </w:t>
      </w:r>
      <w:del w:id="2097" w:author="Fildes, Robert" w:date="2017-12-12T16:25:00Z">
        <w:r w:rsidR="009365D8" w:rsidRPr="000B121E" w:rsidDel="00F44A40">
          <w:rPr>
            <w:rFonts w:cs="Times New Roman"/>
            <w:color w:val="000000" w:themeColor="text1"/>
            <w:szCs w:val="24"/>
          </w:rPr>
          <w:delText xml:space="preserve">variables. For the model without the category dummy variables, </w:delText>
        </w:r>
      </w:del>
      <w:r w:rsidR="009365D8" w:rsidRPr="000B121E">
        <w:rPr>
          <w:rFonts w:cs="Times New Roman"/>
          <w:color w:val="000000" w:themeColor="text1"/>
          <w:szCs w:val="24"/>
        </w:rPr>
        <w:t>t</w:t>
      </w:r>
      <w:r w:rsidRPr="000B121E">
        <w:rPr>
          <w:rFonts w:cs="Times New Roman"/>
          <w:color w:val="000000" w:themeColor="text1"/>
          <w:szCs w:val="24"/>
        </w:rPr>
        <w:t xml:space="preserve">he estimate of the parameter “Randomness and growth” is positive (e.g., </w:t>
      </w:r>
      <w:del w:id="2098" w:author="tao huang" w:date="2017-12-27T16:36:00Z">
        <w:r w:rsidRPr="000B121E" w:rsidDel="00DE6F79">
          <w:rPr>
            <w:rFonts w:cs="Times New Roman"/>
            <w:color w:val="000000" w:themeColor="text1"/>
            <w:szCs w:val="24"/>
          </w:rPr>
          <w:delText>0</w:delText>
        </w:r>
        <w:commentRangeStart w:id="2099"/>
        <w:r w:rsidRPr="000B121E" w:rsidDel="00DE6F79">
          <w:rPr>
            <w:rFonts w:cs="Times New Roman"/>
            <w:color w:val="000000" w:themeColor="text1"/>
            <w:szCs w:val="24"/>
          </w:rPr>
          <w:delText>.004</w:delText>
        </w:r>
      </w:del>
      <w:ins w:id="2100" w:author="tao huang" w:date="2017-12-27T16:36:00Z">
        <w:r w:rsidR="00DE6F79">
          <w:rPr>
            <w:rFonts w:cs="Times New Roman"/>
            <w:color w:val="000000" w:themeColor="text1"/>
            <w:szCs w:val="24"/>
          </w:rPr>
          <w:t>0.38</w:t>
        </w:r>
      </w:ins>
      <w:r w:rsidRPr="000B121E">
        <w:rPr>
          <w:rFonts w:cs="Times New Roman"/>
          <w:color w:val="000000" w:themeColor="text1"/>
          <w:szCs w:val="24"/>
        </w:rPr>
        <w:t xml:space="preserve">) </w:t>
      </w:r>
      <w:commentRangeEnd w:id="2099"/>
      <w:r w:rsidR="00F44A40">
        <w:rPr>
          <w:rStyle w:val="CommentReference"/>
        </w:rPr>
        <w:commentReference w:id="2099"/>
      </w:r>
      <w:r w:rsidRPr="000B121E">
        <w:rPr>
          <w:rFonts w:cs="Times New Roman"/>
          <w:color w:val="000000" w:themeColor="text1"/>
          <w:szCs w:val="24"/>
        </w:rPr>
        <w:t xml:space="preserve">and statistical </w:t>
      </w:r>
      <w:r w:rsidRPr="009C2B30">
        <w:rPr>
          <w:rFonts w:cs="Times New Roman"/>
          <w:noProof/>
          <w:color w:val="000000" w:themeColor="text1"/>
          <w:szCs w:val="24"/>
        </w:rPr>
        <w:t>significant</w:t>
      </w:r>
      <w:r w:rsidRPr="000B121E">
        <w:rPr>
          <w:rFonts w:cs="Times New Roman"/>
          <w:color w:val="000000" w:themeColor="text1"/>
          <w:szCs w:val="24"/>
        </w:rPr>
        <w:t xml:space="preserve"> (e.g., p-value&lt;0.000)</w:t>
      </w:r>
      <w:ins w:id="2101" w:author="tao huang" w:date="2017-12-27T16:37:00Z">
        <w:r w:rsidR="002218D6">
          <w:rPr>
            <w:rFonts w:cs="Times New Roman"/>
            <w:color w:val="000000" w:themeColor="text1"/>
            <w:szCs w:val="24"/>
          </w:rPr>
          <w:t xml:space="preserve">. </w:t>
        </w:r>
      </w:ins>
      <w:ins w:id="2102" w:author="Fildes, Robert" w:date="2017-12-12T16:16:00Z">
        <w:del w:id="2103" w:author="tao huang" w:date="2017-12-27T16:37:00Z">
          <w:r w:rsidR="002C199B" w:rsidDel="002218D6">
            <w:rPr>
              <w:rFonts w:cs="Times New Roman"/>
              <w:color w:val="000000" w:themeColor="text1"/>
              <w:szCs w:val="24"/>
            </w:rPr>
            <w:delText>: s</w:delText>
          </w:r>
        </w:del>
      </w:ins>
      <w:ins w:id="2104" w:author="tao huang" w:date="2017-12-27T16:38:00Z">
        <w:r w:rsidR="002218D6">
          <w:rPr>
            <w:rFonts w:cs="Times New Roman"/>
            <w:color w:val="000000" w:themeColor="text1"/>
            <w:szCs w:val="24"/>
          </w:rPr>
          <w:t xml:space="preserve">We obtain similar results </w:t>
        </w:r>
      </w:ins>
      <w:ins w:id="2105" w:author="tao huang" w:date="2017-12-27T16:39:00Z">
        <w:r w:rsidR="002218D6">
          <w:rPr>
            <w:rFonts w:cs="Times New Roman"/>
            <w:color w:val="000000" w:themeColor="text1"/>
            <w:szCs w:val="24"/>
          </w:rPr>
          <w:t>from</w:t>
        </w:r>
      </w:ins>
      <w:ins w:id="2106" w:author="Fildes, Robert" w:date="2017-12-12T16:16:00Z">
        <w:del w:id="2107" w:author="tao huang" w:date="2017-12-27T16:38:00Z">
          <w:r w:rsidR="002C199B" w:rsidDel="002218D6">
            <w:rPr>
              <w:rFonts w:cs="Times New Roman"/>
              <w:color w:val="000000" w:themeColor="text1"/>
              <w:szCs w:val="24"/>
            </w:rPr>
            <w:delText>imilarly, for</w:delText>
          </w:r>
        </w:del>
        <w:r w:rsidR="002C199B">
          <w:rPr>
            <w:rFonts w:cs="Times New Roman"/>
            <w:color w:val="000000" w:themeColor="text1"/>
            <w:szCs w:val="24"/>
          </w:rPr>
          <w:t xml:space="preserve"> </w:t>
        </w:r>
        <w:del w:id="2108" w:author="tao huang" w:date="2017-12-27T16:39:00Z">
          <w:r w:rsidR="002C199B" w:rsidDel="002218D6">
            <w:rPr>
              <w:rFonts w:cs="Times New Roman"/>
              <w:color w:val="000000" w:themeColor="text1"/>
              <w:szCs w:val="24"/>
            </w:rPr>
            <w:delText>the</w:delText>
          </w:r>
        </w:del>
      </w:ins>
      <w:ins w:id="2109" w:author="tao huang" w:date="2017-12-27T16:39:00Z">
        <w:r w:rsidR="002218D6">
          <w:rPr>
            <w:rFonts w:cs="Times New Roman"/>
            <w:color w:val="000000" w:themeColor="text1"/>
            <w:szCs w:val="24"/>
          </w:rPr>
          <w:t>an</w:t>
        </w:r>
      </w:ins>
      <w:ins w:id="2110" w:author="Fildes, Robert" w:date="2017-12-12T16:16:00Z">
        <w:r w:rsidR="002C199B">
          <w:rPr>
            <w:rFonts w:cs="Times New Roman"/>
            <w:color w:val="000000" w:themeColor="text1"/>
            <w:szCs w:val="24"/>
          </w:rPr>
          <w:t xml:space="preserve"> extended model with category dummy variables</w:t>
        </w:r>
        <w:del w:id="2111" w:author="tao huang" w:date="2017-12-27T16:39:00Z">
          <w:r w:rsidR="002C199B" w:rsidDel="002218D6">
            <w:rPr>
              <w:rFonts w:cs="Times New Roman"/>
              <w:color w:val="000000" w:themeColor="text1"/>
              <w:szCs w:val="24"/>
            </w:rPr>
            <w:delText xml:space="preserve"> included</w:delText>
          </w:r>
        </w:del>
      </w:ins>
      <w:r w:rsidRPr="000B121E">
        <w:rPr>
          <w:rFonts w:cs="Times New Roman"/>
          <w:color w:val="000000" w:themeColor="text1"/>
          <w:szCs w:val="24"/>
        </w:rPr>
        <w:t xml:space="preserve">. </w:t>
      </w:r>
      <w:ins w:id="2112" w:author="Fildes, Robert" w:date="2017-12-12T16:17:00Z">
        <w:del w:id="2113" w:author="tao huang" w:date="2017-12-27T16:39:00Z">
          <w:r w:rsidR="002C199B" w:rsidDel="002218D6">
            <w:rPr>
              <w:rFonts w:cs="Times New Roman"/>
              <w:color w:val="000000" w:themeColor="text1"/>
              <w:szCs w:val="24"/>
            </w:rPr>
            <w:delText xml:space="preserve">This result holds true for models only including the focal marketing variables. </w:delText>
          </w:r>
        </w:del>
      </w:ins>
      <w:del w:id="2114" w:author="Fildes, Robert" w:date="2017-12-12T16:16:00Z">
        <w:r w:rsidR="009365D8" w:rsidRPr="000B121E" w:rsidDel="002C199B">
          <w:rPr>
            <w:rFonts w:cs="Times New Roman"/>
            <w:color w:val="000000" w:themeColor="text1"/>
            <w:szCs w:val="24"/>
          </w:rPr>
          <w:delText>For the model with category dummy variables,</w:delText>
        </w:r>
        <w:r w:rsidRPr="000B121E" w:rsidDel="002C199B">
          <w:rPr>
            <w:rFonts w:cs="Times New Roman"/>
            <w:color w:val="000000" w:themeColor="text1"/>
            <w:szCs w:val="24"/>
          </w:rPr>
          <w:delText xml:space="preserve"> the estimate for “Randomness and growth” stays positive (e.g., 0.003) and statistical </w:delText>
        </w:r>
        <w:r w:rsidRPr="009C2B30" w:rsidDel="002C199B">
          <w:rPr>
            <w:rFonts w:cs="Times New Roman"/>
            <w:noProof/>
            <w:color w:val="000000" w:themeColor="text1"/>
            <w:szCs w:val="24"/>
          </w:rPr>
          <w:delText>significant</w:delText>
        </w:r>
        <w:r w:rsidRPr="000B121E" w:rsidDel="002C199B">
          <w:rPr>
            <w:rFonts w:cs="Times New Roman"/>
            <w:color w:val="000000" w:themeColor="text1"/>
            <w:szCs w:val="24"/>
          </w:rPr>
          <w:delText xml:space="preserve"> (e.g., p-value= 0.001). </w:delText>
        </w:r>
      </w:del>
      <w:del w:id="2115" w:author="Fildes, Robert" w:date="2017-12-12T16:18:00Z">
        <w:r w:rsidRPr="000B121E" w:rsidDel="002C199B">
          <w:rPr>
            <w:rFonts w:cs="Times New Roman"/>
            <w:color w:val="000000" w:themeColor="text1"/>
            <w:szCs w:val="24"/>
          </w:rPr>
          <w:delText xml:space="preserve">We also explore the determinants of the percentage improvement of the MASE by the ADL-own-EWC model (compared to the ADL-own model), </w:delText>
        </w:r>
        <w:r w:rsidR="009365D8" w:rsidRPr="000B121E" w:rsidDel="002C199B">
          <w:rPr>
            <w:rFonts w:cs="Times New Roman"/>
            <w:color w:val="000000" w:themeColor="text1"/>
            <w:szCs w:val="24"/>
          </w:rPr>
          <w:delText xml:space="preserve">by </w:delText>
        </w:r>
        <w:r w:rsidRPr="000B121E" w:rsidDel="002C199B">
          <w:rPr>
            <w:rFonts w:cs="Times New Roman"/>
            <w:color w:val="000000" w:themeColor="text1"/>
            <w:szCs w:val="24"/>
          </w:rPr>
          <w:delText>the ADL-intra-IC model (compared to the ADL-</w:delText>
        </w:r>
        <w:r w:rsidRPr="009C2B30" w:rsidDel="002C199B">
          <w:rPr>
            <w:rFonts w:cs="Times New Roman"/>
            <w:noProof/>
            <w:color w:val="000000" w:themeColor="text1"/>
            <w:szCs w:val="24"/>
          </w:rPr>
          <w:delText>intra</w:delText>
        </w:r>
        <w:r w:rsidRPr="000B121E" w:rsidDel="002C199B">
          <w:rPr>
            <w:rFonts w:cs="Times New Roman"/>
            <w:color w:val="000000" w:themeColor="text1"/>
            <w:szCs w:val="24"/>
          </w:rPr>
          <w:delText xml:space="preserve"> model), and</w:delText>
        </w:r>
        <w:r w:rsidR="009365D8" w:rsidRPr="000B121E" w:rsidDel="002C199B">
          <w:rPr>
            <w:rFonts w:cs="Times New Roman"/>
            <w:color w:val="000000" w:themeColor="text1"/>
            <w:szCs w:val="24"/>
          </w:rPr>
          <w:delText xml:space="preserve"> by</w:delText>
        </w:r>
        <w:r w:rsidRPr="000B121E" w:rsidDel="002C199B">
          <w:rPr>
            <w:rFonts w:cs="Times New Roman"/>
            <w:color w:val="000000" w:themeColor="text1"/>
            <w:szCs w:val="24"/>
          </w:rPr>
          <w:delText xml:space="preserve"> the ADL-own-IC model (compared to the ADL-own model). We find the following from the analysis. First, the coefficients for the factor “Randomness and growth” are all positive and statistically significant, which </w:delText>
        </w:r>
      </w:del>
      <w:ins w:id="2116" w:author="Fildes, Robert" w:date="2017-12-12T16:18:00Z">
        <w:r w:rsidR="002C199B">
          <w:rPr>
            <w:rFonts w:cs="Times New Roman"/>
            <w:color w:val="000000" w:themeColor="text1"/>
            <w:szCs w:val="24"/>
          </w:rPr>
          <w:t xml:space="preserve">This </w:t>
        </w:r>
      </w:ins>
      <w:r w:rsidRPr="000B121E">
        <w:rPr>
          <w:rFonts w:cs="Times New Roman"/>
          <w:color w:val="000000" w:themeColor="text1"/>
          <w:szCs w:val="24"/>
        </w:rPr>
        <w:t>suggests that our proposed models tend to be more advantageous for the SKU</w:t>
      </w:r>
      <w:del w:id="2117" w:author="Fildes, Robert" w:date="2017-12-12T16:18:00Z">
        <w:r w:rsidRPr="000B121E" w:rsidDel="002C199B">
          <w:rPr>
            <w:rFonts w:cs="Times New Roman"/>
            <w:color w:val="000000" w:themeColor="text1"/>
            <w:szCs w:val="24"/>
          </w:rPr>
          <w:delText>’</w:delText>
        </w:r>
      </w:del>
      <w:r w:rsidRPr="000B121E">
        <w:rPr>
          <w:rFonts w:cs="Times New Roman"/>
          <w:color w:val="000000" w:themeColor="text1"/>
          <w:szCs w:val="24"/>
        </w:rPr>
        <w:t>s which are difficult to forecast and exhibit</w:t>
      </w:r>
      <w:del w:id="2118" w:author="Fildes, Robert" w:date="2017-12-12T16:25:00Z">
        <w:r w:rsidRPr="000B121E" w:rsidDel="00F44A40">
          <w:rPr>
            <w:rFonts w:cs="Times New Roman"/>
            <w:color w:val="000000" w:themeColor="text1"/>
            <w:szCs w:val="24"/>
          </w:rPr>
          <w:delText>ing</w:delText>
        </w:r>
      </w:del>
      <w:r w:rsidRPr="000B121E">
        <w:rPr>
          <w:rFonts w:cs="Times New Roman"/>
          <w:color w:val="000000" w:themeColor="text1"/>
          <w:szCs w:val="24"/>
        </w:rPr>
        <w:t xml:space="preserve"> a </w:t>
      </w:r>
      <w:r w:rsidRPr="000B121E">
        <w:rPr>
          <w:rFonts w:cs="Times New Roman"/>
          <w:noProof/>
          <w:color w:val="000000" w:themeColor="text1"/>
          <w:szCs w:val="24"/>
        </w:rPr>
        <w:t>trend</w:t>
      </w:r>
      <w:r w:rsidRPr="000B121E">
        <w:rPr>
          <w:rFonts w:cs="Times New Roman"/>
          <w:color w:val="000000" w:themeColor="text1"/>
          <w:szCs w:val="24"/>
        </w:rPr>
        <w:t xml:space="preserve"> in </w:t>
      </w:r>
      <w:commentRangeStart w:id="2119"/>
      <w:commentRangeStart w:id="2120"/>
      <w:r w:rsidRPr="000B121E">
        <w:rPr>
          <w:rFonts w:cs="Times New Roman"/>
          <w:color w:val="000000" w:themeColor="text1"/>
          <w:szCs w:val="24"/>
        </w:rPr>
        <w:t>sales</w:t>
      </w:r>
      <w:commentRangeEnd w:id="2119"/>
      <w:r w:rsidRPr="000B121E">
        <w:rPr>
          <w:rStyle w:val="CommentReference"/>
          <w:color w:val="000000" w:themeColor="text1"/>
          <w:sz w:val="24"/>
          <w:szCs w:val="24"/>
        </w:rPr>
        <w:commentReference w:id="2119"/>
      </w:r>
      <w:commentRangeEnd w:id="2120"/>
      <w:r w:rsidRPr="000B121E">
        <w:rPr>
          <w:rStyle w:val="CommentReference"/>
          <w:color w:val="000000" w:themeColor="text1"/>
        </w:rPr>
        <w:commentReference w:id="2120"/>
      </w:r>
      <w:r w:rsidRPr="000B121E">
        <w:rPr>
          <w:rFonts w:cs="Times New Roman"/>
          <w:color w:val="000000" w:themeColor="text1"/>
          <w:szCs w:val="24"/>
        </w:rPr>
        <w:t xml:space="preserve">. </w:t>
      </w:r>
    </w:p>
    <w:p w14:paraId="47601430" w14:textId="77777777" w:rsidR="002C199B" w:rsidRDefault="002C199B" w:rsidP="000B121E">
      <w:pPr>
        <w:pStyle w:val="ListParagraph"/>
        <w:shd w:val="clear" w:color="auto" w:fill="FFFFFF" w:themeFill="background1"/>
        <w:spacing w:after="0" w:line="360" w:lineRule="auto"/>
        <w:ind w:left="0"/>
        <w:rPr>
          <w:ins w:id="2121" w:author="Fildes, Robert" w:date="2017-12-12T16:19:00Z"/>
          <w:rFonts w:cs="Times New Roman"/>
          <w:color w:val="000000" w:themeColor="text1"/>
          <w:szCs w:val="24"/>
        </w:rPr>
      </w:pPr>
    </w:p>
    <w:p w14:paraId="0E2FD153" w14:textId="1AB760D6"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Second, the ADL-intra-IC model and the ADL-own-IC model tend to have disadvantages for the SKU</w:t>
      </w:r>
      <w:del w:id="2122" w:author="Fildes, Robert" w:date="2017-12-12T16:19:00Z">
        <w:r w:rsidRPr="000B121E" w:rsidDel="002C199B">
          <w:rPr>
            <w:rFonts w:cs="Times New Roman"/>
            <w:color w:val="000000" w:themeColor="text1"/>
            <w:szCs w:val="24"/>
          </w:rPr>
          <w:delText>’</w:delText>
        </w:r>
      </w:del>
      <w:r w:rsidRPr="000B121E">
        <w:rPr>
          <w:rFonts w:cs="Times New Roman"/>
          <w:color w:val="000000" w:themeColor="text1"/>
          <w:szCs w:val="24"/>
        </w:rPr>
        <w:t xml:space="preserve">s with a </w:t>
      </w:r>
      <w:r w:rsidRPr="000B121E">
        <w:rPr>
          <w:rFonts w:cs="Times New Roman"/>
          <w:noProof/>
          <w:color w:val="000000" w:themeColor="text1"/>
          <w:szCs w:val="24"/>
        </w:rPr>
        <w:t>high</w:t>
      </w:r>
      <w:r w:rsidRPr="000B121E">
        <w:rPr>
          <w:rFonts w:cs="Times New Roman"/>
          <w:color w:val="000000" w:themeColor="text1"/>
          <w:szCs w:val="24"/>
        </w:rPr>
        <w:t xml:space="preserve"> proportion of outliers and </w:t>
      </w:r>
      <w:commentRangeStart w:id="2123"/>
      <w:del w:id="2124" w:author="tao huang" w:date="2017-12-27T16:39:00Z">
        <w:r w:rsidRPr="00AA2151" w:rsidDel="00012641">
          <w:rPr>
            <w:rFonts w:cs="Times New Roman"/>
            <w:color w:val="000000" w:themeColor="text1"/>
            <w:szCs w:val="24"/>
            <w:highlight w:val="yellow"/>
            <w:rPrChange w:id="2125" w:author="Fildes, Robert" w:date="2017-12-13T16:04:00Z">
              <w:rPr>
                <w:rFonts w:cs="Times New Roman"/>
                <w:color w:val="000000" w:themeColor="text1"/>
                <w:szCs w:val="24"/>
              </w:rPr>
            </w:rPrChange>
          </w:rPr>
          <w:delText xml:space="preserve">general </w:delText>
        </w:r>
      </w:del>
      <w:ins w:id="2126" w:author="tao huang" w:date="2017-12-27T16:39:00Z">
        <w:r w:rsidR="00012641">
          <w:rPr>
            <w:rFonts w:cs="Times New Roman"/>
            <w:color w:val="000000" w:themeColor="text1"/>
            <w:szCs w:val="24"/>
            <w:highlight w:val="yellow"/>
          </w:rPr>
          <w:t>promotional</w:t>
        </w:r>
        <w:r w:rsidR="00012641" w:rsidRPr="00AA2151">
          <w:rPr>
            <w:rFonts w:cs="Times New Roman"/>
            <w:color w:val="000000" w:themeColor="text1"/>
            <w:szCs w:val="24"/>
            <w:highlight w:val="yellow"/>
            <w:rPrChange w:id="2127" w:author="Fildes, Robert" w:date="2017-12-13T16:04:00Z">
              <w:rPr>
                <w:rFonts w:cs="Times New Roman"/>
                <w:color w:val="000000" w:themeColor="text1"/>
                <w:szCs w:val="24"/>
              </w:rPr>
            </w:rPrChange>
          </w:rPr>
          <w:t xml:space="preserve"> </w:t>
        </w:r>
      </w:ins>
      <w:r w:rsidRPr="00AA2151">
        <w:rPr>
          <w:rFonts w:cs="Times New Roman"/>
          <w:color w:val="000000" w:themeColor="text1"/>
          <w:szCs w:val="24"/>
          <w:highlight w:val="yellow"/>
          <w:rPrChange w:id="2128" w:author="Fildes, Robert" w:date="2017-12-13T16:04:00Z">
            <w:rPr>
              <w:rFonts w:cs="Times New Roman"/>
              <w:color w:val="000000" w:themeColor="text1"/>
              <w:szCs w:val="24"/>
            </w:rPr>
          </w:rPrChange>
        </w:rPr>
        <w:t xml:space="preserve">variations </w:t>
      </w:r>
      <w:commentRangeEnd w:id="2123"/>
      <w:r w:rsidR="002C199B" w:rsidRPr="00AA2151">
        <w:rPr>
          <w:rStyle w:val="CommentReference"/>
          <w:highlight w:val="yellow"/>
          <w:rPrChange w:id="2129" w:author="Fildes, Robert" w:date="2017-12-13T16:04:00Z">
            <w:rPr>
              <w:rStyle w:val="CommentReference"/>
            </w:rPr>
          </w:rPrChange>
        </w:rPr>
        <w:commentReference w:id="2123"/>
      </w:r>
      <w:r w:rsidRPr="000B121E">
        <w:rPr>
          <w:rFonts w:cs="Times New Roman"/>
          <w:color w:val="000000" w:themeColor="text1"/>
          <w:szCs w:val="24"/>
        </w:rPr>
        <w:t>and for the SKU</w:t>
      </w:r>
      <w:del w:id="2130" w:author="Fildes, Robert" w:date="2017-12-12T16:19:00Z">
        <w:r w:rsidRPr="000B121E" w:rsidDel="002C199B">
          <w:rPr>
            <w:rFonts w:cs="Times New Roman"/>
            <w:color w:val="000000" w:themeColor="text1"/>
            <w:szCs w:val="24"/>
          </w:rPr>
          <w:delText>’</w:delText>
        </w:r>
      </w:del>
      <w:r w:rsidRPr="000B121E">
        <w:rPr>
          <w:rFonts w:cs="Times New Roman"/>
          <w:color w:val="000000" w:themeColor="text1"/>
          <w:szCs w:val="24"/>
        </w:rPr>
        <w:t xml:space="preserve">s with the </w:t>
      </w:r>
      <w:r w:rsidRPr="000B121E">
        <w:rPr>
          <w:rFonts w:cs="Times New Roman"/>
          <w:noProof/>
          <w:color w:val="000000" w:themeColor="text1"/>
          <w:szCs w:val="24"/>
        </w:rPr>
        <w:t>high</w:t>
      </w:r>
      <w:r w:rsidRPr="000B121E">
        <w:rPr>
          <w:rFonts w:cs="Times New Roman"/>
          <w:color w:val="000000" w:themeColor="text1"/>
          <w:szCs w:val="24"/>
        </w:rPr>
        <w:t xml:space="preserve"> central tendency of sales. This may indicate that the ‘intercept correction’ for the bias can be submerged by high sales p</w:t>
      </w:r>
      <w:ins w:id="2131" w:author="Fildes, Robert" w:date="2017-12-12T16:20:00Z">
        <w:r w:rsidR="002C199B">
          <w:rPr>
            <w:rFonts w:cs="Times New Roman"/>
            <w:color w:val="000000" w:themeColor="text1"/>
            <w:szCs w:val="24"/>
          </w:rPr>
          <w:t>ea</w:t>
        </w:r>
      </w:ins>
      <w:del w:id="2132" w:author="Fildes, Robert" w:date="2017-12-12T16:20:00Z">
        <w:r w:rsidRPr="000B121E" w:rsidDel="002C199B">
          <w:rPr>
            <w:rFonts w:cs="Times New Roman"/>
            <w:color w:val="000000" w:themeColor="text1"/>
            <w:szCs w:val="24"/>
          </w:rPr>
          <w:delText>i</w:delText>
        </w:r>
      </w:del>
      <w:r w:rsidRPr="000B121E">
        <w:rPr>
          <w:rFonts w:cs="Times New Roman"/>
          <w:color w:val="000000" w:themeColor="text1"/>
          <w:szCs w:val="24"/>
        </w:rPr>
        <w:t>k</w:t>
      </w:r>
      <w:del w:id="2133" w:author="Fildes, Robert" w:date="2017-12-12T16:20:00Z">
        <w:r w:rsidRPr="000B121E" w:rsidDel="002C199B">
          <w:rPr>
            <w:rFonts w:cs="Times New Roman"/>
            <w:color w:val="000000" w:themeColor="text1"/>
            <w:szCs w:val="24"/>
          </w:rPr>
          <w:delText>e</w:delText>
        </w:r>
      </w:del>
      <w:r w:rsidRPr="000B121E">
        <w:rPr>
          <w:rFonts w:cs="Times New Roman"/>
          <w:color w:val="000000" w:themeColor="text1"/>
          <w:szCs w:val="24"/>
        </w:rPr>
        <w:t xml:space="preserve">s which are usually ‘outliers’ and caused by promotions. </w:t>
      </w:r>
      <w:del w:id="2134" w:author="Fildes, Robert" w:date="2017-12-13T16:00:00Z">
        <w:r w:rsidRPr="000B121E" w:rsidDel="00961517">
          <w:rPr>
            <w:rFonts w:cs="Times New Roman"/>
            <w:color w:val="000000" w:themeColor="text1"/>
            <w:szCs w:val="24"/>
          </w:rPr>
          <w:delText xml:space="preserve">For simplicity, we only show the </w:delText>
        </w:r>
      </w:del>
      <w:moveFromRangeStart w:id="2135" w:author="Fildes, Robert" w:date="2017-12-12T16:23:00Z" w:name="move500859153"/>
      <w:moveFrom w:id="2136" w:author="Fildes, Robert" w:date="2017-12-12T16:23:00Z">
        <w:r w:rsidRPr="000B121E" w:rsidDel="00F44A40">
          <w:rPr>
            <w:rFonts w:cs="Times New Roman"/>
            <w:color w:val="000000" w:themeColor="text1"/>
            <w:szCs w:val="24"/>
          </w:rPr>
          <w:t xml:space="preserve">results for the MASE and when the horizon is one to eight weeks ahead. The results are consistent across all the error measures and forecast horizons. </w:t>
        </w:r>
      </w:moveFrom>
      <w:moveFromRangeEnd w:id="2135"/>
      <w:r w:rsidRPr="000B121E">
        <w:rPr>
          <w:rFonts w:cs="Times New Roman"/>
          <w:color w:val="000000" w:themeColor="text1"/>
          <w:szCs w:val="24"/>
        </w:rPr>
        <w:t>This indicates that we may pre-test these features</w:t>
      </w:r>
      <w:ins w:id="2137" w:author="Fildes, Robert" w:date="2017-12-13T16:02:00Z">
        <w:r w:rsidR="00961517">
          <w:rPr>
            <w:rFonts w:cs="Times New Roman"/>
            <w:color w:val="000000" w:themeColor="text1"/>
            <w:szCs w:val="24"/>
          </w:rPr>
          <w:t xml:space="preserve"> for each</w:t>
        </w:r>
      </w:ins>
      <w:del w:id="2138" w:author="Fildes, Robert" w:date="2017-12-13T16:02:00Z">
        <w:r w:rsidRPr="000B121E" w:rsidDel="00961517">
          <w:rPr>
            <w:rFonts w:cs="Times New Roman"/>
            <w:color w:val="000000" w:themeColor="text1"/>
            <w:szCs w:val="24"/>
          </w:rPr>
          <w:delText xml:space="preserve"> of the</w:delText>
        </w:r>
      </w:del>
      <w:r w:rsidRPr="000B121E">
        <w:rPr>
          <w:rFonts w:cs="Times New Roman"/>
          <w:color w:val="000000" w:themeColor="text1"/>
          <w:szCs w:val="24"/>
        </w:rPr>
        <w:t xml:space="preserve"> SKU and then determine the optimal sales forecasting method specifically for that SKU.</w:t>
      </w:r>
    </w:p>
    <w:p w14:paraId="5B7E0D8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5FCA010D" w14:textId="273D94F3" w:rsidR="00012641" w:rsidRPr="000B121E" w:rsidRDefault="00961517" w:rsidP="00012641">
      <w:pPr>
        <w:shd w:val="clear" w:color="auto" w:fill="FFFFFF" w:themeFill="background1"/>
        <w:spacing w:after="0" w:line="360" w:lineRule="auto"/>
        <w:rPr>
          <w:moveTo w:id="2139" w:author="tao huang" w:date="2017-12-27T16:40:00Z"/>
          <w:rFonts w:cs="Times New Roman"/>
          <w:color w:val="000000" w:themeColor="text1"/>
          <w:szCs w:val="24"/>
        </w:rPr>
      </w:pPr>
      <w:r>
        <w:rPr>
          <w:rStyle w:val="CommentReference"/>
        </w:rPr>
        <w:commentReference w:id="2140"/>
      </w:r>
      <w:ins w:id="2141" w:author="tao huang" w:date="2017-12-27T16:40:00Z">
        <w:r w:rsidR="00012641" w:rsidRPr="00012641">
          <w:rPr>
            <w:rFonts w:cs="Times New Roman"/>
            <w:color w:val="000000" w:themeColor="text1"/>
            <w:szCs w:val="24"/>
          </w:rPr>
          <w:t xml:space="preserve"> </w:t>
        </w:r>
      </w:ins>
      <w:moveToRangeStart w:id="2142" w:author="tao huang" w:date="2017-12-27T16:40:00Z" w:name="move502156146"/>
    </w:p>
    <w:p w14:paraId="639731E0" w14:textId="77777777" w:rsidR="00012641" w:rsidRPr="000B121E" w:rsidRDefault="00012641" w:rsidP="00012641">
      <w:pPr>
        <w:shd w:val="clear" w:color="auto" w:fill="FFFFFF" w:themeFill="background1"/>
        <w:spacing w:after="0" w:line="360" w:lineRule="auto"/>
        <w:rPr>
          <w:moveTo w:id="2143" w:author="tao huang" w:date="2017-12-27T16:40:00Z"/>
          <w:rFonts w:cs="Times New Roman"/>
          <w:color w:val="000000" w:themeColor="text1"/>
          <w:szCs w:val="24"/>
        </w:rPr>
      </w:pPr>
      <w:commentRangeStart w:id="2144"/>
      <w:moveTo w:id="2145" w:author="tao huang" w:date="2017-12-27T16:40:00Z">
        <w:r w:rsidRPr="000B121E">
          <w:rPr>
            <w:rFonts w:cs="Times New Roman"/>
            <w:color w:val="000000" w:themeColor="text1"/>
            <w:szCs w:val="24"/>
          </w:rPr>
          <w:t>Table 8.</w:t>
        </w:r>
        <w:r w:rsidRPr="000B121E">
          <w:rPr>
            <w:rFonts w:cs="Times New Roman"/>
            <w:color w:val="000000" w:themeColor="text1"/>
            <w:szCs w:val="24"/>
          </w:rPr>
          <w:tab/>
          <w:t>Forecasting performance regarding percentage reductions in various error measures</w:t>
        </w:r>
        <w:commentRangeEnd w:id="2144"/>
        <w:r>
          <w:rPr>
            <w:rStyle w:val="CommentReference"/>
          </w:rPr>
          <w:commentReference w:id="2144"/>
        </w:r>
      </w:moveTo>
    </w:p>
    <w:p w14:paraId="3A615CA1" w14:textId="77777777" w:rsidR="00012641" w:rsidRPr="000B121E" w:rsidRDefault="00012641" w:rsidP="00012641">
      <w:pPr>
        <w:shd w:val="clear" w:color="auto" w:fill="FFFFFF" w:themeFill="background1"/>
        <w:spacing w:after="0" w:line="360" w:lineRule="auto"/>
        <w:rPr>
          <w:moveTo w:id="2146" w:author="tao huang" w:date="2017-12-27T16:40:00Z"/>
          <w:rFonts w:cs="Times New Roman"/>
          <w:color w:val="000000" w:themeColor="text1"/>
          <w:szCs w:val="24"/>
        </w:rPr>
      </w:pPr>
      <w:moveTo w:id="2147" w:author="tao huang" w:date="2017-12-27T16:40:00Z">
        <w:r w:rsidRPr="000B121E">
          <w:rPr>
            <w:rFonts w:cs="Times New Roman"/>
            <w:color w:val="000000" w:themeColor="text1"/>
            <w:szCs w:val="24"/>
          </w:rPr>
          <w:t xml:space="preserve"> </w:t>
        </w:r>
      </w:moveTo>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012641" w:rsidRPr="000B121E" w14:paraId="6D2A6873" w14:textId="77777777" w:rsidTr="00D33C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442B68CD" w14:textId="77777777" w:rsidR="00012641" w:rsidRPr="000B121E" w:rsidRDefault="00012641" w:rsidP="00D33C43">
            <w:pPr>
              <w:shd w:val="clear" w:color="auto" w:fill="FFFFFF" w:themeFill="background1"/>
              <w:spacing w:after="0" w:line="240" w:lineRule="auto"/>
              <w:jc w:val="center"/>
              <w:rPr>
                <w:moveTo w:id="2148" w:author="tao huang" w:date="2017-12-27T16:40:00Z"/>
                <w:rFonts w:eastAsia="Times New Roman" w:cs="Times New Roman"/>
                <w:b w:val="0"/>
                <w:color w:val="000000" w:themeColor="text1"/>
                <w:sz w:val="22"/>
              </w:rPr>
            </w:pPr>
            <w:moveTo w:id="2149" w:author="tao huang" w:date="2017-12-27T16:40:00Z">
              <w:r w:rsidRPr="000B121E">
                <w:rPr>
                  <w:rFonts w:eastAsia="Times New Roman" w:cs="Times New Roman"/>
                  <w:b w:val="0"/>
                  <w:color w:val="000000" w:themeColor="text1"/>
                  <w:sz w:val="22"/>
                </w:rPr>
                <w:t>Forecast horizon</w:t>
              </w:r>
            </w:moveTo>
          </w:p>
        </w:tc>
        <w:tc>
          <w:tcPr>
            <w:tcW w:w="1873" w:type="dxa"/>
            <w:vMerge w:val="restart"/>
            <w:shd w:val="clear" w:color="auto" w:fill="auto"/>
            <w:noWrap/>
            <w:hideMark/>
          </w:tcPr>
          <w:p w14:paraId="506051EB" w14:textId="77777777" w:rsidR="00012641" w:rsidRPr="000B121E" w:rsidRDefault="00012641" w:rsidP="00D33C43">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moveTo w:id="2150" w:author="tao huang" w:date="2017-12-27T16:40:00Z"/>
                <w:rFonts w:eastAsia="Times New Roman" w:cs="Times New Roman"/>
                <w:b w:val="0"/>
                <w:color w:val="000000" w:themeColor="text1"/>
                <w:sz w:val="22"/>
              </w:rPr>
            </w:pPr>
            <w:moveTo w:id="2151" w:author="tao huang" w:date="2017-12-27T16:40:00Z">
              <w:r w:rsidRPr="000B121E">
                <w:rPr>
                  <w:rFonts w:eastAsia="Times New Roman" w:cs="Times New Roman"/>
                  <w:b w:val="0"/>
                  <w:color w:val="000000" w:themeColor="text1"/>
                  <w:sz w:val="22"/>
                </w:rPr>
                <w:t>Proposed model</w:t>
              </w:r>
            </w:moveTo>
          </w:p>
        </w:tc>
        <w:tc>
          <w:tcPr>
            <w:tcW w:w="1231" w:type="dxa"/>
            <w:vMerge w:val="restart"/>
            <w:shd w:val="clear" w:color="auto" w:fill="auto"/>
            <w:noWrap/>
            <w:hideMark/>
          </w:tcPr>
          <w:p w14:paraId="1A338F39" w14:textId="77777777" w:rsidR="00012641" w:rsidRPr="000B121E" w:rsidRDefault="00012641" w:rsidP="00D33C4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moveTo w:id="2152" w:author="tao huang" w:date="2017-12-27T16:40:00Z"/>
                <w:rFonts w:eastAsia="Times New Roman" w:cs="Times New Roman"/>
                <w:b w:val="0"/>
                <w:color w:val="000000" w:themeColor="text1"/>
                <w:sz w:val="22"/>
              </w:rPr>
            </w:pPr>
            <w:moveTo w:id="2153" w:author="tao huang" w:date="2017-12-27T16:40:00Z">
              <w:r w:rsidRPr="000B121E">
                <w:rPr>
                  <w:rFonts w:eastAsia="Times New Roman" w:cs="Times New Roman"/>
                  <w:b w:val="0"/>
                  <w:color w:val="000000" w:themeColor="text1"/>
                  <w:sz w:val="22"/>
                </w:rPr>
                <w:t>Benchmark</w:t>
              </w:r>
            </w:moveTo>
          </w:p>
        </w:tc>
        <w:tc>
          <w:tcPr>
            <w:tcW w:w="4707" w:type="dxa"/>
            <w:gridSpan w:val="5"/>
            <w:tcBorders>
              <w:bottom w:val="none" w:sz="0" w:space="0" w:color="auto"/>
            </w:tcBorders>
            <w:shd w:val="clear" w:color="auto" w:fill="auto"/>
            <w:noWrap/>
            <w:hideMark/>
          </w:tcPr>
          <w:p w14:paraId="470A31EF" w14:textId="77777777" w:rsidR="00012641" w:rsidRPr="000B121E" w:rsidRDefault="00012641" w:rsidP="00D33C4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moveTo w:id="2154" w:author="tao huang" w:date="2017-12-27T16:40:00Z"/>
                <w:rFonts w:eastAsia="Times New Roman" w:cs="Times New Roman"/>
                <w:b w:val="0"/>
                <w:color w:val="000000" w:themeColor="text1"/>
                <w:sz w:val="22"/>
              </w:rPr>
            </w:pPr>
            <w:moveTo w:id="2155" w:author="tao huang" w:date="2017-12-27T16:40:00Z">
              <w:r w:rsidRPr="000B121E">
                <w:rPr>
                  <w:rFonts w:eastAsia="Times New Roman" w:cs="Times New Roman"/>
                  <w:b w:val="0"/>
                  <w:color w:val="000000" w:themeColor="text1"/>
                  <w:sz w:val="22"/>
                </w:rPr>
                <w:t>percentage of increase/decrease</w:t>
              </w:r>
            </w:moveTo>
          </w:p>
        </w:tc>
      </w:tr>
      <w:tr w:rsidR="00012641" w:rsidRPr="000B121E" w14:paraId="443BFD89"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0EF600B0" w14:textId="77777777" w:rsidR="00012641" w:rsidRPr="000B121E" w:rsidRDefault="00012641" w:rsidP="00D33C43">
            <w:pPr>
              <w:shd w:val="clear" w:color="auto" w:fill="FFFFFF" w:themeFill="background1"/>
              <w:spacing w:after="0" w:line="240" w:lineRule="auto"/>
              <w:rPr>
                <w:moveTo w:id="2156" w:author="tao huang" w:date="2017-12-27T16:40:00Z"/>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0E850BA0"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157" w:author="tao huang" w:date="2017-12-27T16:40:00Z"/>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211BA8A2"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158" w:author="tao huang" w:date="2017-12-27T16:40:00Z"/>
                <w:rFonts w:eastAsia="Times New Roman" w:cs="Times New Roman"/>
                <w:color w:val="000000" w:themeColor="text1"/>
                <w:sz w:val="22"/>
              </w:rPr>
            </w:pPr>
          </w:p>
        </w:tc>
        <w:tc>
          <w:tcPr>
            <w:tcW w:w="1179" w:type="dxa"/>
            <w:tcBorders>
              <w:bottom w:val="single" w:sz="4" w:space="0" w:color="auto"/>
            </w:tcBorders>
            <w:shd w:val="clear" w:color="auto" w:fill="auto"/>
            <w:hideMark/>
          </w:tcPr>
          <w:p w14:paraId="3D210879"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159" w:author="tao huang" w:date="2017-12-27T16:40:00Z"/>
                <w:rFonts w:eastAsia="Times New Roman" w:cs="Times New Roman"/>
                <w:bCs/>
                <w:color w:val="000000" w:themeColor="text1"/>
                <w:sz w:val="22"/>
              </w:rPr>
            </w:pPr>
            <w:moveTo w:id="2160" w:author="tao huang" w:date="2017-12-27T16:40:00Z">
              <w:r w:rsidRPr="000B121E">
                <w:rPr>
                  <w:rFonts w:eastAsia="Times New Roman" w:cs="Times New Roman"/>
                  <w:bCs/>
                  <w:color w:val="000000" w:themeColor="text1"/>
                  <w:sz w:val="22"/>
                </w:rPr>
                <w:t>MAE</w:t>
              </w:r>
            </w:moveTo>
          </w:p>
        </w:tc>
        <w:tc>
          <w:tcPr>
            <w:tcW w:w="1134" w:type="dxa"/>
            <w:tcBorders>
              <w:bottom w:val="single" w:sz="4" w:space="0" w:color="auto"/>
            </w:tcBorders>
            <w:shd w:val="clear" w:color="auto" w:fill="auto"/>
            <w:hideMark/>
          </w:tcPr>
          <w:p w14:paraId="374ED795"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161" w:author="tao huang" w:date="2017-12-27T16:40:00Z"/>
                <w:rFonts w:eastAsia="Times New Roman" w:cs="Times New Roman"/>
                <w:bCs/>
                <w:color w:val="000000" w:themeColor="text1"/>
                <w:sz w:val="22"/>
              </w:rPr>
            </w:pPr>
            <w:moveTo w:id="2162" w:author="tao huang" w:date="2017-12-27T16:40:00Z">
              <w:r w:rsidRPr="000B121E">
                <w:rPr>
                  <w:rFonts w:eastAsia="Times New Roman" w:cs="Times New Roman"/>
                  <w:bCs/>
                  <w:color w:val="000000" w:themeColor="text1"/>
                  <w:sz w:val="22"/>
                </w:rPr>
                <w:t>SMAPE</w:t>
              </w:r>
            </w:moveTo>
          </w:p>
        </w:tc>
        <w:tc>
          <w:tcPr>
            <w:tcW w:w="992" w:type="dxa"/>
            <w:tcBorders>
              <w:bottom w:val="single" w:sz="4" w:space="0" w:color="auto"/>
            </w:tcBorders>
            <w:shd w:val="clear" w:color="auto" w:fill="auto"/>
            <w:hideMark/>
          </w:tcPr>
          <w:p w14:paraId="66B14FDC"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163" w:author="tao huang" w:date="2017-12-27T16:40:00Z"/>
                <w:rFonts w:eastAsia="Times New Roman" w:cs="Times New Roman"/>
                <w:bCs/>
                <w:color w:val="000000" w:themeColor="text1"/>
                <w:sz w:val="22"/>
              </w:rPr>
            </w:pPr>
            <w:moveTo w:id="2164" w:author="tao huang" w:date="2017-12-27T16:40:00Z">
              <w:r w:rsidRPr="000B121E">
                <w:rPr>
                  <w:rFonts w:eastAsia="Times New Roman" w:cs="Times New Roman"/>
                  <w:bCs/>
                  <w:color w:val="000000" w:themeColor="text1"/>
                  <w:sz w:val="22"/>
                </w:rPr>
                <w:t>MASE</w:t>
              </w:r>
            </w:moveTo>
          </w:p>
        </w:tc>
        <w:tc>
          <w:tcPr>
            <w:tcW w:w="0" w:type="dxa"/>
            <w:tcBorders>
              <w:bottom w:val="single" w:sz="4" w:space="0" w:color="auto"/>
            </w:tcBorders>
            <w:shd w:val="clear" w:color="auto" w:fill="auto"/>
            <w:noWrap/>
            <w:hideMark/>
          </w:tcPr>
          <w:p w14:paraId="3B5197DE"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165" w:author="tao huang" w:date="2017-12-27T16:40:00Z"/>
                <w:rFonts w:eastAsia="Times New Roman" w:cs="Times New Roman"/>
                <w:bCs/>
                <w:color w:val="000000" w:themeColor="text1"/>
                <w:sz w:val="22"/>
              </w:rPr>
            </w:pPr>
            <w:moveTo w:id="2166" w:author="tao huang" w:date="2017-12-27T16:40:00Z">
              <w:r w:rsidRPr="000B121E">
                <w:rPr>
                  <w:rFonts w:eastAsia="Times New Roman" w:cs="Times New Roman"/>
                  <w:bCs/>
                  <w:color w:val="000000" w:themeColor="text1"/>
                  <w:sz w:val="22"/>
                </w:rPr>
                <w:t>AvgRelMAE</w:t>
              </w:r>
            </w:moveTo>
          </w:p>
        </w:tc>
      </w:tr>
      <w:tr w:rsidR="00012641" w:rsidRPr="000B121E" w14:paraId="78C4156A"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C7A3B19" w14:textId="77777777" w:rsidR="00012641" w:rsidRPr="000B121E" w:rsidRDefault="00012641" w:rsidP="00D33C43">
            <w:pPr>
              <w:shd w:val="clear" w:color="auto" w:fill="FFFFFF" w:themeFill="background1"/>
              <w:spacing w:after="0" w:line="240" w:lineRule="auto"/>
              <w:jc w:val="center"/>
              <w:rPr>
                <w:moveTo w:id="2167" w:author="tao huang" w:date="2017-12-27T16:40:00Z"/>
                <w:rFonts w:eastAsia="Times New Roman" w:cs="Times New Roman"/>
                <w:b w:val="0"/>
                <w:color w:val="000000" w:themeColor="text1"/>
                <w:sz w:val="22"/>
              </w:rPr>
            </w:pPr>
            <w:moveTo w:id="2168" w:author="tao huang" w:date="2017-12-27T16:40:00Z">
              <w:r w:rsidRPr="000B121E">
                <w:rPr>
                  <w:rFonts w:eastAsia="Times New Roman" w:cs="Times New Roman"/>
                  <w:b w:val="0"/>
                  <w:color w:val="000000" w:themeColor="text1"/>
                  <w:sz w:val="22"/>
                </w:rPr>
                <w:t>h=8</w:t>
              </w:r>
            </w:moveTo>
          </w:p>
        </w:tc>
        <w:tc>
          <w:tcPr>
            <w:tcW w:w="1873" w:type="dxa"/>
            <w:tcBorders>
              <w:top w:val="single" w:sz="4" w:space="0" w:color="auto"/>
            </w:tcBorders>
            <w:shd w:val="clear" w:color="auto" w:fill="auto"/>
            <w:noWrap/>
            <w:hideMark/>
          </w:tcPr>
          <w:p w14:paraId="083A0F1E"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169" w:author="tao huang" w:date="2017-12-27T16:40:00Z"/>
                <w:rFonts w:eastAsia="Times New Roman" w:cs="Times New Roman"/>
                <w:color w:val="000000" w:themeColor="text1"/>
                <w:sz w:val="22"/>
              </w:rPr>
            </w:pPr>
            <w:moveTo w:id="2170" w:author="tao huang" w:date="2017-12-27T16:40:00Z">
              <w:r w:rsidRPr="000B121E">
                <w:rPr>
                  <w:rFonts w:eastAsia="Times New Roman" w:cs="Times New Roman"/>
                  <w:color w:val="000000" w:themeColor="text1"/>
                  <w:sz w:val="22"/>
                </w:rPr>
                <w:t>ADL-intra-EWC</w:t>
              </w:r>
            </w:moveTo>
          </w:p>
        </w:tc>
        <w:tc>
          <w:tcPr>
            <w:tcW w:w="1231" w:type="dxa"/>
            <w:tcBorders>
              <w:top w:val="single" w:sz="4" w:space="0" w:color="auto"/>
            </w:tcBorders>
            <w:shd w:val="clear" w:color="auto" w:fill="auto"/>
            <w:noWrap/>
            <w:hideMark/>
          </w:tcPr>
          <w:p w14:paraId="3662ADFE"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171" w:author="tao huang" w:date="2017-12-27T16:40:00Z"/>
                <w:rFonts w:eastAsia="Times New Roman" w:cs="Times New Roman"/>
                <w:color w:val="000000" w:themeColor="text1"/>
                <w:sz w:val="22"/>
              </w:rPr>
            </w:pPr>
            <w:moveTo w:id="2172" w:author="tao huang" w:date="2017-12-27T16:40:00Z">
              <w:r w:rsidRPr="000B121E">
                <w:rPr>
                  <w:rFonts w:eastAsia="Times New Roman" w:cs="Times New Roman"/>
                  <w:color w:val="000000" w:themeColor="text1"/>
                  <w:sz w:val="22"/>
                </w:rPr>
                <w:t>ADL-intra</w:t>
              </w:r>
            </w:moveTo>
          </w:p>
        </w:tc>
        <w:tc>
          <w:tcPr>
            <w:tcW w:w="1179" w:type="dxa"/>
            <w:tcBorders>
              <w:top w:val="single" w:sz="4" w:space="0" w:color="auto"/>
            </w:tcBorders>
            <w:shd w:val="clear" w:color="auto" w:fill="auto"/>
            <w:noWrap/>
            <w:hideMark/>
          </w:tcPr>
          <w:p w14:paraId="02B9B6AE"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173" w:author="tao huang" w:date="2017-12-27T16:40:00Z"/>
                <w:rFonts w:eastAsia="Times New Roman" w:cs="Times New Roman"/>
                <w:color w:val="000000" w:themeColor="text1"/>
                <w:sz w:val="22"/>
              </w:rPr>
            </w:pPr>
            <w:moveTo w:id="2174" w:author="tao huang" w:date="2017-12-27T16:40:00Z">
              <w:r w:rsidRPr="000B121E">
                <w:rPr>
                  <w:rFonts w:eastAsia="Times New Roman" w:cs="Times New Roman"/>
                  <w:color w:val="000000" w:themeColor="text1"/>
                  <w:sz w:val="22"/>
                </w:rPr>
                <w:t>-0.57%</w:t>
              </w:r>
            </w:moveTo>
          </w:p>
        </w:tc>
        <w:tc>
          <w:tcPr>
            <w:tcW w:w="1134" w:type="dxa"/>
            <w:tcBorders>
              <w:top w:val="single" w:sz="4" w:space="0" w:color="auto"/>
            </w:tcBorders>
            <w:shd w:val="clear" w:color="auto" w:fill="auto"/>
            <w:noWrap/>
            <w:hideMark/>
          </w:tcPr>
          <w:p w14:paraId="29A1D6AD"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175" w:author="tao huang" w:date="2017-12-27T16:40:00Z"/>
                <w:rFonts w:eastAsia="Times New Roman" w:cs="Times New Roman"/>
                <w:color w:val="000000" w:themeColor="text1"/>
                <w:sz w:val="22"/>
              </w:rPr>
            </w:pPr>
            <w:moveTo w:id="2176" w:author="tao huang" w:date="2017-12-27T16:40:00Z">
              <w:r w:rsidRPr="000B121E">
                <w:rPr>
                  <w:rFonts w:eastAsia="Times New Roman" w:cs="Times New Roman"/>
                  <w:color w:val="000000" w:themeColor="text1"/>
                  <w:sz w:val="22"/>
                </w:rPr>
                <w:t>-0.22%</w:t>
              </w:r>
            </w:moveTo>
          </w:p>
        </w:tc>
        <w:tc>
          <w:tcPr>
            <w:tcW w:w="992" w:type="dxa"/>
            <w:tcBorders>
              <w:top w:val="single" w:sz="4" w:space="0" w:color="auto"/>
            </w:tcBorders>
            <w:shd w:val="clear" w:color="auto" w:fill="auto"/>
            <w:noWrap/>
            <w:hideMark/>
          </w:tcPr>
          <w:p w14:paraId="40B57DCC"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177" w:author="tao huang" w:date="2017-12-27T16:40:00Z"/>
                <w:rFonts w:eastAsia="Times New Roman" w:cs="Times New Roman"/>
                <w:color w:val="000000" w:themeColor="text1"/>
                <w:sz w:val="22"/>
              </w:rPr>
            </w:pPr>
            <w:moveTo w:id="2178" w:author="tao huang" w:date="2017-12-27T16:40:00Z">
              <w:r w:rsidRPr="000B121E">
                <w:rPr>
                  <w:rFonts w:eastAsia="Times New Roman" w:cs="Times New Roman"/>
                  <w:color w:val="000000" w:themeColor="text1"/>
                  <w:sz w:val="22"/>
                </w:rPr>
                <w:t>-0.18%</w:t>
              </w:r>
            </w:moveTo>
          </w:p>
        </w:tc>
        <w:tc>
          <w:tcPr>
            <w:tcW w:w="0" w:type="dxa"/>
            <w:tcBorders>
              <w:top w:val="single" w:sz="4" w:space="0" w:color="auto"/>
            </w:tcBorders>
            <w:shd w:val="clear" w:color="auto" w:fill="auto"/>
            <w:noWrap/>
            <w:hideMark/>
          </w:tcPr>
          <w:p w14:paraId="0DA7C884"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179" w:author="tao huang" w:date="2017-12-27T16:40:00Z"/>
                <w:rFonts w:eastAsia="Times New Roman" w:cs="Times New Roman"/>
                <w:color w:val="000000" w:themeColor="text1"/>
                <w:sz w:val="22"/>
              </w:rPr>
            </w:pPr>
            <w:moveTo w:id="2180" w:author="tao huang" w:date="2017-12-27T16:40:00Z">
              <w:r w:rsidRPr="000B121E">
                <w:rPr>
                  <w:rFonts w:eastAsia="Times New Roman" w:cs="Times New Roman"/>
                  <w:color w:val="000000" w:themeColor="text1"/>
                  <w:sz w:val="22"/>
                </w:rPr>
                <w:t>-0.33%</w:t>
              </w:r>
            </w:moveTo>
          </w:p>
        </w:tc>
      </w:tr>
      <w:tr w:rsidR="00012641" w:rsidRPr="000B121E" w14:paraId="3F026F4E"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5767CD2" w14:textId="77777777" w:rsidR="00012641" w:rsidRPr="000B121E" w:rsidRDefault="00012641" w:rsidP="00D33C43">
            <w:pPr>
              <w:shd w:val="clear" w:color="auto" w:fill="FFFFFF" w:themeFill="background1"/>
              <w:spacing w:after="0" w:line="240" w:lineRule="auto"/>
              <w:rPr>
                <w:moveTo w:id="2181" w:author="tao huang" w:date="2017-12-27T16:40:00Z"/>
                <w:rFonts w:eastAsia="Times New Roman" w:cs="Times New Roman"/>
                <w:b w:val="0"/>
                <w:color w:val="000000" w:themeColor="text1"/>
                <w:sz w:val="22"/>
              </w:rPr>
            </w:pPr>
          </w:p>
        </w:tc>
        <w:tc>
          <w:tcPr>
            <w:tcW w:w="1873" w:type="dxa"/>
            <w:shd w:val="clear" w:color="auto" w:fill="auto"/>
            <w:noWrap/>
            <w:hideMark/>
          </w:tcPr>
          <w:p w14:paraId="7D9F3AC2"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182" w:author="tao huang" w:date="2017-12-27T16:40:00Z"/>
                <w:rFonts w:eastAsia="Times New Roman" w:cs="Times New Roman"/>
                <w:color w:val="000000" w:themeColor="text1"/>
                <w:sz w:val="22"/>
              </w:rPr>
            </w:pPr>
            <w:moveTo w:id="2183" w:author="tao huang" w:date="2017-12-27T16:40:00Z">
              <w:r w:rsidRPr="000B121E">
                <w:rPr>
                  <w:rFonts w:eastAsia="Times New Roman" w:cs="Times New Roman"/>
                  <w:color w:val="000000" w:themeColor="text1"/>
                  <w:sz w:val="22"/>
                </w:rPr>
                <w:t>ADL-intra-IC</w:t>
              </w:r>
            </w:moveTo>
          </w:p>
        </w:tc>
        <w:tc>
          <w:tcPr>
            <w:tcW w:w="1231" w:type="dxa"/>
            <w:shd w:val="clear" w:color="auto" w:fill="auto"/>
            <w:noWrap/>
            <w:hideMark/>
          </w:tcPr>
          <w:p w14:paraId="609E26B3"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184" w:author="tao huang" w:date="2017-12-27T16:40:00Z"/>
                <w:rFonts w:eastAsia="Times New Roman" w:cs="Times New Roman"/>
                <w:color w:val="000000" w:themeColor="text1"/>
                <w:sz w:val="22"/>
              </w:rPr>
            </w:pPr>
            <w:moveTo w:id="2185" w:author="tao huang" w:date="2017-12-27T16:40:00Z">
              <w:r w:rsidRPr="000B121E">
                <w:rPr>
                  <w:rFonts w:eastAsia="Times New Roman" w:cs="Times New Roman"/>
                  <w:color w:val="000000" w:themeColor="text1"/>
                  <w:sz w:val="22"/>
                </w:rPr>
                <w:t>ADL-intra</w:t>
              </w:r>
            </w:moveTo>
          </w:p>
        </w:tc>
        <w:tc>
          <w:tcPr>
            <w:tcW w:w="1179" w:type="dxa"/>
            <w:shd w:val="clear" w:color="auto" w:fill="auto"/>
            <w:noWrap/>
            <w:hideMark/>
          </w:tcPr>
          <w:p w14:paraId="2E3F958B"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186" w:author="tao huang" w:date="2017-12-27T16:40:00Z"/>
                <w:rFonts w:eastAsia="Times New Roman" w:cs="Times New Roman"/>
                <w:color w:val="000000" w:themeColor="text1"/>
                <w:sz w:val="22"/>
              </w:rPr>
            </w:pPr>
            <w:moveTo w:id="2187" w:author="tao huang" w:date="2017-12-27T16:40:00Z">
              <w:r w:rsidRPr="000B121E">
                <w:rPr>
                  <w:rFonts w:eastAsia="Times New Roman" w:cs="Times New Roman"/>
                  <w:color w:val="000000" w:themeColor="text1"/>
                  <w:sz w:val="22"/>
                </w:rPr>
                <w:t>0.86%</w:t>
              </w:r>
            </w:moveTo>
          </w:p>
        </w:tc>
        <w:tc>
          <w:tcPr>
            <w:tcW w:w="1134" w:type="dxa"/>
            <w:shd w:val="clear" w:color="auto" w:fill="auto"/>
            <w:noWrap/>
            <w:hideMark/>
          </w:tcPr>
          <w:p w14:paraId="5858BA47"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188" w:author="tao huang" w:date="2017-12-27T16:40:00Z"/>
                <w:rFonts w:eastAsia="Times New Roman" w:cs="Times New Roman"/>
                <w:color w:val="000000" w:themeColor="text1"/>
                <w:sz w:val="22"/>
              </w:rPr>
            </w:pPr>
            <w:moveTo w:id="2189" w:author="tao huang" w:date="2017-12-27T16:40:00Z">
              <w:r w:rsidRPr="000B121E">
                <w:rPr>
                  <w:rFonts w:eastAsia="Times New Roman" w:cs="Times New Roman"/>
                  <w:color w:val="000000" w:themeColor="text1"/>
                  <w:sz w:val="22"/>
                </w:rPr>
                <w:t>-0.18%</w:t>
              </w:r>
            </w:moveTo>
          </w:p>
        </w:tc>
        <w:tc>
          <w:tcPr>
            <w:tcW w:w="992" w:type="dxa"/>
            <w:shd w:val="clear" w:color="auto" w:fill="auto"/>
            <w:noWrap/>
            <w:hideMark/>
          </w:tcPr>
          <w:p w14:paraId="5EEF2C41"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190" w:author="tao huang" w:date="2017-12-27T16:40:00Z"/>
                <w:rFonts w:eastAsia="Times New Roman" w:cs="Times New Roman"/>
                <w:color w:val="000000" w:themeColor="text1"/>
                <w:sz w:val="22"/>
              </w:rPr>
            </w:pPr>
            <w:moveTo w:id="2191" w:author="tao huang" w:date="2017-12-27T16:40:00Z">
              <w:r w:rsidRPr="000B121E">
                <w:rPr>
                  <w:rFonts w:eastAsia="Times New Roman" w:cs="Times New Roman"/>
                  <w:color w:val="000000" w:themeColor="text1"/>
                  <w:sz w:val="22"/>
                </w:rPr>
                <w:t>-0.45%</w:t>
              </w:r>
            </w:moveTo>
          </w:p>
        </w:tc>
        <w:tc>
          <w:tcPr>
            <w:tcW w:w="0" w:type="dxa"/>
            <w:shd w:val="clear" w:color="auto" w:fill="auto"/>
            <w:noWrap/>
            <w:hideMark/>
          </w:tcPr>
          <w:p w14:paraId="18819A20"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192" w:author="tao huang" w:date="2017-12-27T16:40:00Z"/>
                <w:rFonts w:eastAsia="Times New Roman" w:cs="Times New Roman"/>
                <w:color w:val="000000" w:themeColor="text1"/>
                <w:sz w:val="22"/>
              </w:rPr>
            </w:pPr>
            <w:moveTo w:id="2193" w:author="tao huang" w:date="2017-12-27T16:40:00Z">
              <w:r w:rsidRPr="000B121E">
                <w:rPr>
                  <w:rFonts w:eastAsia="Times New Roman" w:cs="Times New Roman"/>
                  <w:color w:val="000000" w:themeColor="text1"/>
                  <w:sz w:val="22"/>
                </w:rPr>
                <w:t>-0.36%</w:t>
              </w:r>
            </w:moveTo>
          </w:p>
        </w:tc>
      </w:tr>
      <w:tr w:rsidR="00012641" w:rsidRPr="000B121E" w14:paraId="4D564AA1"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B74C738" w14:textId="77777777" w:rsidR="00012641" w:rsidRPr="000B121E" w:rsidRDefault="00012641" w:rsidP="00D33C43">
            <w:pPr>
              <w:shd w:val="clear" w:color="auto" w:fill="FFFFFF" w:themeFill="background1"/>
              <w:spacing w:after="0" w:line="240" w:lineRule="auto"/>
              <w:rPr>
                <w:moveTo w:id="2194" w:author="tao huang" w:date="2017-12-27T16:40:00Z"/>
                <w:rFonts w:eastAsia="Times New Roman" w:cs="Times New Roman"/>
                <w:b w:val="0"/>
                <w:color w:val="000000" w:themeColor="text1"/>
                <w:sz w:val="22"/>
              </w:rPr>
            </w:pPr>
          </w:p>
        </w:tc>
        <w:tc>
          <w:tcPr>
            <w:tcW w:w="1873" w:type="dxa"/>
            <w:shd w:val="clear" w:color="auto" w:fill="auto"/>
            <w:noWrap/>
            <w:hideMark/>
          </w:tcPr>
          <w:p w14:paraId="2A0B9EEA"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195" w:author="tao huang" w:date="2017-12-27T16:40:00Z"/>
                <w:rFonts w:eastAsia="Times New Roman" w:cs="Times New Roman"/>
                <w:color w:val="000000" w:themeColor="text1"/>
                <w:sz w:val="22"/>
              </w:rPr>
            </w:pPr>
            <w:moveTo w:id="2196" w:author="tao huang" w:date="2017-12-27T16:40:00Z">
              <w:r w:rsidRPr="000B121E">
                <w:rPr>
                  <w:rFonts w:eastAsia="Times New Roman" w:cs="Times New Roman"/>
                  <w:color w:val="000000" w:themeColor="text1"/>
                  <w:sz w:val="22"/>
                </w:rPr>
                <w:t>ADL-own-EWC</w:t>
              </w:r>
            </w:moveTo>
          </w:p>
        </w:tc>
        <w:tc>
          <w:tcPr>
            <w:tcW w:w="1231" w:type="dxa"/>
            <w:shd w:val="clear" w:color="auto" w:fill="auto"/>
            <w:noWrap/>
            <w:hideMark/>
          </w:tcPr>
          <w:p w14:paraId="1ADC3C3F"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197" w:author="tao huang" w:date="2017-12-27T16:40:00Z"/>
                <w:rFonts w:eastAsia="Times New Roman" w:cs="Times New Roman"/>
                <w:color w:val="000000" w:themeColor="text1"/>
                <w:sz w:val="22"/>
              </w:rPr>
            </w:pPr>
            <w:moveTo w:id="2198"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0DFFEA12"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199" w:author="tao huang" w:date="2017-12-27T16:40:00Z"/>
                <w:rFonts w:eastAsia="Times New Roman" w:cs="Times New Roman"/>
                <w:color w:val="000000" w:themeColor="text1"/>
                <w:sz w:val="22"/>
              </w:rPr>
            </w:pPr>
            <w:moveTo w:id="2200" w:author="tao huang" w:date="2017-12-27T16:40:00Z">
              <w:r w:rsidRPr="000B121E">
                <w:rPr>
                  <w:rFonts w:eastAsia="Times New Roman" w:cs="Times New Roman"/>
                  <w:color w:val="000000" w:themeColor="text1"/>
                  <w:sz w:val="22"/>
                </w:rPr>
                <w:t>-0.52%</w:t>
              </w:r>
            </w:moveTo>
          </w:p>
        </w:tc>
        <w:tc>
          <w:tcPr>
            <w:tcW w:w="1134" w:type="dxa"/>
            <w:shd w:val="clear" w:color="auto" w:fill="auto"/>
            <w:noWrap/>
            <w:hideMark/>
          </w:tcPr>
          <w:p w14:paraId="2DC37C52"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01" w:author="tao huang" w:date="2017-12-27T16:40:00Z"/>
                <w:rFonts w:eastAsia="Times New Roman" w:cs="Times New Roman"/>
                <w:color w:val="000000" w:themeColor="text1"/>
                <w:sz w:val="22"/>
              </w:rPr>
            </w:pPr>
            <w:moveTo w:id="2202" w:author="tao huang" w:date="2017-12-27T16:40:00Z">
              <w:r w:rsidRPr="000B121E">
                <w:rPr>
                  <w:rFonts w:eastAsia="Times New Roman" w:cs="Times New Roman"/>
                  <w:color w:val="000000" w:themeColor="text1"/>
                  <w:sz w:val="22"/>
                </w:rPr>
                <w:t>-0.31%</w:t>
              </w:r>
            </w:moveTo>
          </w:p>
        </w:tc>
        <w:tc>
          <w:tcPr>
            <w:tcW w:w="992" w:type="dxa"/>
            <w:shd w:val="clear" w:color="auto" w:fill="auto"/>
            <w:noWrap/>
            <w:hideMark/>
          </w:tcPr>
          <w:p w14:paraId="3F853014"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03" w:author="tao huang" w:date="2017-12-27T16:40:00Z"/>
                <w:rFonts w:eastAsia="Times New Roman" w:cs="Times New Roman"/>
                <w:color w:val="000000" w:themeColor="text1"/>
                <w:sz w:val="22"/>
              </w:rPr>
            </w:pPr>
            <w:moveTo w:id="2204" w:author="tao huang" w:date="2017-12-27T16:40:00Z">
              <w:r w:rsidRPr="000B121E">
                <w:rPr>
                  <w:rFonts w:eastAsia="Times New Roman" w:cs="Times New Roman"/>
                  <w:color w:val="000000" w:themeColor="text1"/>
                  <w:sz w:val="22"/>
                </w:rPr>
                <w:t>-0.17%</w:t>
              </w:r>
            </w:moveTo>
          </w:p>
        </w:tc>
        <w:tc>
          <w:tcPr>
            <w:tcW w:w="0" w:type="dxa"/>
            <w:shd w:val="clear" w:color="auto" w:fill="auto"/>
            <w:noWrap/>
            <w:hideMark/>
          </w:tcPr>
          <w:p w14:paraId="73924462"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05" w:author="tao huang" w:date="2017-12-27T16:40:00Z"/>
                <w:rFonts w:eastAsia="Times New Roman" w:cs="Times New Roman"/>
                <w:color w:val="000000" w:themeColor="text1"/>
                <w:sz w:val="22"/>
              </w:rPr>
            </w:pPr>
            <w:moveTo w:id="2206" w:author="tao huang" w:date="2017-12-27T16:40:00Z">
              <w:r w:rsidRPr="000B121E">
                <w:rPr>
                  <w:rFonts w:eastAsia="Times New Roman" w:cs="Times New Roman"/>
                  <w:color w:val="000000" w:themeColor="text1"/>
                  <w:sz w:val="22"/>
                </w:rPr>
                <w:t>-0.42%</w:t>
              </w:r>
            </w:moveTo>
          </w:p>
        </w:tc>
      </w:tr>
      <w:tr w:rsidR="00012641" w:rsidRPr="000B121E" w14:paraId="5E37B01D"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279D30A" w14:textId="77777777" w:rsidR="00012641" w:rsidRPr="000B121E" w:rsidRDefault="00012641" w:rsidP="00D33C43">
            <w:pPr>
              <w:shd w:val="clear" w:color="auto" w:fill="FFFFFF" w:themeFill="background1"/>
              <w:spacing w:after="0" w:line="240" w:lineRule="auto"/>
              <w:rPr>
                <w:moveTo w:id="2207" w:author="tao huang" w:date="2017-12-27T16:40:00Z"/>
                <w:rFonts w:eastAsia="Times New Roman" w:cs="Times New Roman"/>
                <w:b w:val="0"/>
                <w:color w:val="000000" w:themeColor="text1"/>
                <w:sz w:val="22"/>
              </w:rPr>
            </w:pPr>
          </w:p>
        </w:tc>
        <w:tc>
          <w:tcPr>
            <w:tcW w:w="1873" w:type="dxa"/>
            <w:shd w:val="clear" w:color="auto" w:fill="auto"/>
            <w:noWrap/>
            <w:hideMark/>
          </w:tcPr>
          <w:p w14:paraId="16A1E43A"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208" w:author="tao huang" w:date="2017-12-27T16:40:00Z"/>
                <w:rFonts w:eastAsia="Times New Roman" w:cs="Times New Roman"/>
                <w:color w:val="000000" w:themeColor="text1"/>
                <w:sz w:val="22"/>
              </w:rPr>
            </w:pPr>
            <w:moveTo w:id="2209" w:author="tao huang" w:date="2017-12-27T16:40:00Z">
              <w:r w:rsidRPr="000B121E">
                <w:rPr>
                  <w:rFonts w:eastAsia="Times New Roman" w:cs="Times New Roman"/>
                  <w:color w:val="000000" w:themeColor="text1"/>
                  <w:sz w:val="22"/>
                </w:rPr>
                <w:t>ADL-own-IC</w:t>
              </w:r>
            </w:moveTo>
          </w:p>
        </w:tc>
        <w:tc>
          <w:tcPr>
            <w:tcW w:w="1231" w:type="dxa"/>
            <w:shd w:val="clear" w:color="auto" w:fill="auto"/>
            <w:noWrap/>
            <w:hideMark/>
          </w:tcPr>
          <w:p w14:paraId="5BBD4463"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10" w:author="tao huang" w:date="2017-12-27T16:40:00Z"/>
                <w:rFonts w:eastAsia="Times New Roman" w:cs="Times New Roman"/>
                <w:color w:val="000000" w:themeColor="text1"/>
                <w:sz w:val="22"/>
              </w:rPr>
            </w:pPr>
            <w:moveTo w:id="2211"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06F5671B"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12" w:author="tao huang" w:date="2017-12-27T16:40:00Z"/>
                <w:rFonts w:eastAsia="Times New Roman" w:cs="Times New Roman"/>
                <w:color w:val="000000" w:themeColor="text1"/>
                <w:sz w:val="22"/>
              </w:rPr>
            </w:pPr>
            <w:moveTo w:id="2213" w:author="tao huang" w:date="2017-12-27T16:40:00Z">
              <w:r w:rsidRPr="000B121E">
                <w:rPr>
                  <w:rFonts w:eastAsia="Times New Roman" w:cs="Times New Roman"/>
                  <w:color w:val="000000" w:themeColor="text1"/>
                  <w:sz w:val="22"/>
                </w:rPr>
                <w:t>3.00%</w:t>
              </w:r>
            </w:moveTo>
          </w:p>
        </w:tc>
        <w:tc>
          <w:tcPr>
            <w:tcW w:w="1134" w:type="dxa"/>
            <w:shd w:val="clear" w:color="auto" w:fill="auto"/>
            <w:noWrap/>
            <w:hideMark/>
          </w:tcPr>
          <w:p w14:paraId="0F8121D2"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14" w:author="tao huang" w:date="2017-12-27T16:40:00Z"/>
                <w:rFonts w:eastAsia="Times New Roman" w:cs="Times New Roman"/>
                <w:color w:val="000000" w:themeColor="text1"/>
                <w:sz w:val="22"/>
              </w:rPr>
            </w:pPr>
            <w:moveTo w:id="2215" w:author="tao huang" w:date="2017-12-27T16:40:00Z">
              <w:r w:rsidRPr="000B121E">
                <w:rPr>
                  <w:rFonts w:eastAsia="Times New Roman" w:cs="Times New Roman"/>
                  <w:color w:val="000000" w:themeColor="text1"/>
                  <w:sz w:val="22"/>
                </w:rPr>
                <w:t>-0.15%</w:t>
              </w:r>
            </w:moveTo>
          </w:p>
        </w:tc>
        <w:tc>
          <w:tcPr>
            <w:tcW w:w="992" w:type="dxa"/>
            <w:shd w:val="clear" w:color="auto" w:fill="auto"/>
            <w:noWrap/>
            <w:hideMark/>
          </w:tcPr>
          <w:p w14:paraId="67FB32CE"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16" w:author="tao huang" w:date="2017-12-27T16:40:00Z"/>
                <w:rFonts w:eastAsia="Times New Roman" w:cs="Times New Roman"/>
                <w:color w:val="000000" w:themeColor="text1"/>
                <w:sz w:val="22"/>
              </w:rPr>
            </w:pPr>
            <w:moveTo w:id="2217" w:author="tao huang" w:date="2017-12-27T16:40:00Z">
              <w:r w:rsidRPr="000B121E">
                <w:rPr>
                  <w:rFonts w:eastAsia="Times New Roman" w:cs="Times New Roman"/>
                  <w:color w:val="000000" w:themeColor="text1"/>
                  <w:sz w:val="22"/>
                </w:rPr>
                <w:t>-0.52%</w:t>
              </w:r>
            </w:moveTo>
          </w:p>
        </w:tc>
        <w:tc>
          <w:tcPr>
            <w:tcW w:w="0" w:type="dxa"/>
            <w:shd w:val="clear" w:color="auto" w:fill="auto"/>
            <w:noWrap/>
            <w:hideMark/>
          </w:tcPr>
          <w:p w14:paraId="2AD8E78C"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18" w:author="tao huang" w:date="2017-12-27T16:40:00Z"/>
                <w:rFonts w:eastAsia="Times New Roman" w:cs="Times New Roman"/>
                <w:color w:val="000000" w:themeColor="text1"/>
                <w:sz w:val="22"/>
              </w:rPr>
            </w:pPr>
            <w:moveTo w:id="2219" w:author="tao huang" w:date="2017-12-27T16:40:00Z">
              <w:r w:rsidRPr="000B121E">
                <w:rPr>
                  <w:rFonts w:eastAsia="Times New Roman" w:cs="Times New Roman"/>
                  <w:color w:val="000000" w:themeColor="text1"/>
                  <w:sz w:val="22"/>
                </w:rPr>
                <w:t>-0.32%</w:t>
              </w:r>
            </w:moveTo>
          </w:p>
        </w:tc>
      </w:tr>
      <w:tr w:rsidR="00012641" w:rsidRPr="000B121E" w14:paraId="42EBB5FF"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6C229A" w14:textId="77777777" w:rsidR="00012641" w:rsidRPr="000B121E" w:rsidRDefault="00012641" w:rsidP="00D33C43">
            <w:pPr>
              <w:shd w:val="clear" w:color="auto" w:fill="FFFFFF" w:themeFill="background1"/>
              <w:spacing w:after="0" w:line="240" w:lineRule="auto"/>
              <w:rPr>
                <w:moveTo w:id="2220" w:author="tao huang" w:date="2017-12-27T16:40:00Z"/>
                <w:rFonts w:eastAsia="Times New Roman" w:cs="Times New Roman"/>
                <w:b w:val="0"/>
                <w:color w:val="000000" w:themeColor="text1"/>
                <w:sz w:val="22"/>
              </w:rPr>
            </w:pPr>
          </w:p>
        </w:tc>
        <w:tc>
          <w:tcPr>
            <w:tcW w:w="1873" w:type="dxa"/>
            <w:shd w:val="clear" w:color="auto" w:fill="auto"/>
            <w:noWrap/>
            <w:hideMark/>
          </w:tcPr>
          <w:p w14:paraId="64782E28"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221" w:author="tao huang" w:date="2017-12-27T16:40:00Z"/>
                <w:rFonts w:eastAsia="Times New Roman" w:cs="Times New Roman"/>
                <w:color w:val="000000" w:themeColor="text1"/>
                <w:sz w:val="22"/>
              </w:rPr>
            </w:pPr>
            <w:moveTo w:id="2222" w:author="tao huang" w:date="2017-12-27T16:40:00Z">
              <w:r w:rsidRPr="000B121E">
                <w:rPr>
                  <w:rFonts w:eastAsia="Times New Roman" w:cs="Times New Roman"/>
                  <w:color w:val="000000" w:themeColor="text1"/>
                  <w:sz w:val="22"/>
                </w:rPr>
                <w:t>ADL-intra</w:t>
              </w:r>
            </w:moveTo>
          </w:p>
        </w:tc>
        <w:tc>
          <w:tcPr>
            <w:tcW w:w="1231" w:type="dxa"/>
            <w:shd w:val="clear" w:color="auto" w:fill="auto"/>
            <w:noWrap/>
            <w:hideMark/>
          </w:tcPr>
          <w:p w14:paraId="718FA7EB"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23" w:author="tao huang" w:date="2017-12-27T16:40:00Z"/>
                <w:rFonts w:eastAsia="Times New Roman" w:cs="Times New Roman"/>
                <w:color w:val="000000" w:themeColor="text1"/>
                <w:sz w:val="22"/>
              </w:rPr>
            </w:pPr>
            <w:moveTo w:id="2224"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2F29D816"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25" w:author="tao huang" w:date="2017-12-27T16:40:00Z"/>
                <w:rFonts w:eastAsia="Times New Roman" w:cs="Times New Roman"/>
                <w:color w:val="000000" w:themeColor="text1"/>
                <w:sz w:val="22"/>
              </w:rPr>
            </w:pPr>
            <w:moveTo w:id="2226" w:author="tao huang" w:date="2017-12-27T16:40:00Z">
              <w:r w:rsidRPr="000B121E">
                <w:rPr>
                  <w:rFonts w:eastAsia="Times New Roman" w:cs="Times New Roman"/>
                  <w:color w:val="000000" w:themeColor="text1"/>
                  <w:sz w:val="22"/>
                </w:rPr>
                <w:t>-2.02%</w:t>
              </w:r>
            </w:moveTo>
          </w:p>
        </w:tc>
        <w:tc>
          <w:tcPr>
            <w:tcW w:w="1134" w:type="dxa"/>
            <w:shd w:val="clear" w:color="auto" w:fill="auto"/>
            <w:noWrap/>
            <w:hideMark/>
          </w:tcPr>
          <w:p w14:paraId="73538540"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27" w:author="tao huang" w:date="2017-12-27T16:40:00Z"/>
                <w:rFonts w:eastAsia="Times New Roman" w:cs="Times New Roman"/>
                <w:color w:val="000000" w:themeColor="text1"/>
                <w:sz w:val="22"/>
              </w:rPr>
            </w:pPr>
            <w:moveTo w:id="2228" w:author="tao huang" w:date="2017-12-27T16:40:00Z">
              <w:r w:rsidRPr="000B121E">
                <w:rPr>
                  <w:rFonts w:eastAsia="Times New Roman" w:cs="Times New Roman"/>
                  <w:color w:val="000000" w:themeColor="text1"/>
                  <w:sz w:val="22"/>
                </w:rPr>
                <w:t>-0.75%</w:t>
              </w:r>
            </w:moveTo>
          </w:p>
        </w:tc>
        <w:tc>
          <w:tcPr>
            <w:tcW w:w="992" w:type="dxa"/>
            <w:shd w:val="clear" w:color="auto" w:fill="auto"/>
            <w:noWrap/>
            <w:hideMark/>
          </w:tcPr>
          <w:p w14:paraId="662BF07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29" w:author="tao huang" w:date="2017-12-27T16:40:00Z"/>
                <w:rFonts w:eastAsia="Times New Roman" w:cs="Times New Roman"/>
                <w:color w:val="000000" w:themeColor="text1"/>
                <w:sz w:val="22"/>
              </w:rPr>
            </w:pPr>
            <w:moveTo w:id="2230" w:author="tao huang" w:date="2017-12-27T16:40:00Z">
              <w:r w:rsidRPr="000B121E">
                <w:rPr>
                  <w:rFonts w:eastAsia="Times New Roman" w:cs="Times New Roman"/>
                  <w:color w:val="000000" w:themeColor="text1"/>
                  <w:sz w:val="22"/>
                </w:rPr>
                <w:t>-0.30%</w:t>
              </w:r>
            </w:moveTo>
          </w:p>
        </w:tc>
        <w:tc>
          <w:tcPr>
            <w:tcW w:w="0" w:type="dxa"/>
            <w:shd w:val="clear" w:color="auto" w:fill="auto"/>
            <w:noWrap/>
            <w:hideMark/>
          </w:tcPr>
          <w:p w14:paraId="3EB50E20"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31" w:author="tao huang" w:date="2017-12-27T16:40:00Z"/>
                <w:rFonts w:eastAsia="Times New Roman" w:cs="Times New Roman"/>
                <w:color w:val="000000" w:themeColor="text1"/>
                <w:sz w:val="22"/>
              </w:rPr>
            </w:pPr>
            <w:moveTo w:id="2232" w:author="tao huang" w:date="2017-12-27T16:40:00Z">
              <w:r w:rsidRPr="000B121E">
                <w:rPr>
                  <w:rFonts w:eastAsia="Times New Roman" w:cs="Times New Roman"/>
                  <w:color w:val="000000" w:themeColor="text1"/>
                  <w:sz w:val="22"/>
                </w:rPr>
                <w:t>-0.86%</w:t>
              </w:r>
            </w:moveTo>
          </w:p>
        </w:tc>
      </w:tr>
      <w:tr w:rsidR="00012641" w:rsidRPr="000B121E" w14:paraId="13F7EB2C"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B1BF57" w14:textId="77777777" w:rsidR="00012641" w:rsidRPr="000B121E" w:rsidRDefault="00012641" w:rsidP="00D33C43">
            <w:pPr>
              <w:shd w:val="clear" w:color="auto" w:fill="FFFFFF" w:themeFill="background1"/>
              <w:spacing w:after="0" w:line="240" w:lineRule="auto"/>
              <w:rPr>
                <w:moveTo w:id="2233" w:author="tao huang" w:date="2017-12-27T16:40:00Z"/>
                <w:rFonts w:eastAsia="Times New Roman" w:cs="Times New Roman"/>
                <w:b w:val="0"/>
                <w:color w:val="000000" w:themeColor="text1"/>
                <w:sz w:val="22"/>
              </w:rPr>
            </w:pPr>
          </w:p>
        </w:tc>
        <w:tc>
          <w:tcPr>
            <w:tcW w:w="1873" w:type="dxa"/>
            <w:shd w:val="clear" w:color="auto" w:fill="auto"/>
            <w:noWrap/>
            <w:hideMark/>
          </w:tcPr>
          <w:p w14:paraId="2906664A"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234" w:author="tao huang" w:date="2017-12-27T16:40:00Z"/>
                <w:rFonts w:eastAsia="Times New Roman" w:cs="Times New Roman"/>
                <w:color w:val="000000" w:themeColor="text1"/>
                <w:sz w:val="22"/>
              </w:rPr>
            </w:pPr>
            <w:moveTo w:id="2235" w:author="tao huang" w:date="2017-12-27T16:40:00Z">
              <w:r w:rsidRPr="000B121E">
                <w:rPr>
                  <w:rFonts w:eastAsia="Times New Roman" w:cs="Times New Roman"/>
                  <w:color w:val="000000" w:themeColor="text1"/>
                  <w:sz w:val="22"/>
                </w:rPr>
                <w:t>ADL-own-EWC</w:t>
              </w:r>
            </w:moveTo>
          </w:p>
        </w:tc>
        <w:tc>
          <w:tcPr>
            <w:tcW w:w="1231" w:type="dxa"/>
            <w:shd w:val="clear" w:color="auto" w:fill="auto"/>
            <w:noWrap/>
            <w:hideMark/>
          </w:tcPr>
          <w:p w14:paraId="758EFE1F"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36" w:author="tao huang" w:date="2017-12-27T16:40:00Z"/>
                <w:rFonts w:eastAsia="Times New Roman" w:cs="Times New Roman"/>
                <w:color w:val="000000" w:themeColor="text1"/>
                <w:sz w:val="22"/>
              </w:rPr>
            </w:pPr>
            <w:moveTo w:id="2237"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09B7D1EB"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38" w:author="tao huang" w:date="2017-12-27T16:40:00Z"/>
                <w:rFonts w:eastAsia="Times New Roman" w:cs="Times New Roman"/>
                <w:color w:val="000000" w:themeColor="text1"/>
                <w:sz w:val="22"/>
              </w:rPr>
            </w:pPr>
            <w:moveTo w:id="2239" w:author="tao huang" w:date="2017-12-27T16:40:00Z">
              <w:r w:rsidRPr="000B121E">
                <w:rPr>
                  <w:rFonts w:eastAsia="Times New Roman" w:cs="Times New Roman"/>
                  <w:color w:val="000000" w:themeColor="text1"/>
                  <w:sz w:val="22"/>
                </w:rPr>
                <w:t>-31.61%</w:t>
              </w:r>
            </w:moveTo>
          </w:p>
        </w:tc>
        <w:tc>
          <w:tcPr>
            <w:tcW w:w="1134" w:type="dxa"/>
            <w:shd w:val="clear" w:color="auto" w:fill="auto"/>
            <w:noWrap/>
            <w:hideMark/>
          </w:tcPr>
          <w:p w14:paraId="6BFCD226"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40" w:author="tao huang" w:date="2017-12-27T16:40:00Z"/>
                <w:rFonts w:eastAsia="Times New Roman" w:cs="Times New Roman"/>
                <w:color w:val="000000" w:themeColor="text1"/>
                <w:sz w:val="22"/>
              </w:rPr>
            </w:pPr>
            <w:moveTo w:id="2241" w:author="tao huang" w:date="2017-12-27T16:40:00Z">
              <w:r w:rsidRPr="000B121E">
                <w:rPr>
                  <w:rFonts w:eastAsia="Times New Roman" w:cs="Times New Roman"/>
                  <w:color w:val="000000" w:themeColor="text1"/>
                  <w:sz w:val="22"/>
                </w:rPr>
                <w:t>-13.40%</w:t>
              </w:r>
            </w:moveTo>
          </w:p>
        </w:tc>
        <w:tc>
          <w:tcPr>
            <w:tcW w:w="992" w:type="dxa"/>
            <w:shd w:val="clear" w:color="auto" w:fill="auto"/>
            <w:noWrap/>
            <w:hideMark/>
          </w:tcPr>
          <w:p w14:paraId="5D16FB55"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42" w:author="tao huang" w:date="2017-12-27T16:40:00Z"/>
                <w:rFonts w:eastAsia="Times New Roman" w:cs="Times New Roman"/>
                <w:color w:val="000000" w:themeColor="text1"/>
                <w:sz w:val="22"/>
              </w:rPr>
            </w:pPr>
            <w:moveTo w:id="2243" w:author="tao huang" w:date="2017-12-27T16:40:00Z">
              <w:r w:rsidRPr="000B121E">
                <w:rPr>
                  <w:rFonts w:eastAsia="Times New Roman" w:cs="Times New Roman"/>
                  <w:color w:val="000000" w:themeColor="text1"/>
                  <w:sz w:val="22"/>
                </w:rPr>
                <w:t>-10.22%</w:t>
              </w:r>
            </w:moveTo>
          </w:p>
        </w:tc>
        <w:tc>
          <w:tcPr>
            <w:tcW w:w="0" w:type="dxa"/>
            <w:shd w:val="clear" w:color="auto" w:fill="auto"/>
            <w:noWrap/>
            <w:hideMark/>
          </w:tcPr>
          <w:p w14:paraId="55B4CBB6"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44" w:author="tao huang" w:date="2017-12-27T16:40:00Z"/>
                <w:rFonts w:eastAsia="Times New Roman" w:cs="Times New Roman"/>
                <w:color w:val="000000" w:themeColor="text1"/>
                <w:sz w:val="22"/>
              </w:rPr>
            </w:pPr>
            <w:moveTo w:id="2245" w:author="tao huang" w:date="2017-12-27T16:40:00Z">
              <w:r w:rsidRPr="000B121E">
                <w:rPr>
                  <w:rFonts w:eastAsia="Times New Roman" w:cs="Times New Roman"/>
                  <w:color w:val="000000" w:themeColor="text1"/>
                  <w:sz w:val="22"/>
                </w:rPr>
                <w:t>-12.36%</w:t>
              </w:r>
            </w:moveTo>
          </w:p>
        </w:tc>
      </w:tr>
      <w:tr w:rsidR="00012641" w:rsidRPr="000B121E" w14:paraId="526005A0"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05B999" w14:textId="77777777" w:rsidR="00012641" w:rsidRPr="000B121E" w:rsidRDefault="00012641" w:rsidP="00D33C43">
            <w:pPr>
              <w:shd w:val="clear" w:color="auto" w:fill="FFFFFF" w:themeFill="background1"/>
              <w:spacing w:after="0" w:line="240" w:lineRule="auto"/>
              <w:rPr>
                <w:moveTo w:id="2246" w:author="tao huang" w:date="2017-12-27T16:40:00Z"/>
                <w:rFonts w:eastAsia="Times New Roman" w:cs="Times New Roman"/>
                <w:b w:val="0"/>
                <w:color w:val="000000" w:themeColor="text1"/>
                <w:sz w:val="22"/>
              </w:rPr>
            </w:pPr>
          </w:p>
        </w:tc>
        <w:tc>
          <w:tcPr>
            <w:tcW w:w="1873" w:type="dxa"/>
            <w:shd w:val="clear" w:color="auto" w:fill="auto"/>
            <w:noWrap/>
            <w:hideMark/>
          </w:tcPr>
          <w:p w14:paraId="5BADE86A"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247" w:author="tao huang" w:date="2017-12-27T16:40:00Z"/>
                <w:rFonts w:eastAsia="Times New Roman" w:cs="Times New Roman"/>
                <w:color w:val="000000" w:themeColor="text1"/>
                <w:sz w:val="22"/>
              </w:rPr>
            </w:pPr>
            <w:moveTo w:id="2248" w:author="tao huang" w:date="2017-12-27T16:40:00Z">
              <w:r w:rsidRPr="000B121E">
                <w:rPr>
                  <w:rFonts w:eastAsia="Times New Roman" w:cs="Times New Roman"/>
                  <w:color w:val="000000" w:themeColor="text1"/>
                  <w:sz w:val="22"/>
                </w:rPr>
                <w:t>ADL-own-IC</w:t>
              </w:r>
            </w:moveTo>
          </w:p>
        </w:tc>
        <w:tc>
          <w:tcPr>
            <w:tcW w:w="1231" w:type="dxa"/>
            <w:shd w:val="clear" w:color="auto" w:fill="auto"/>
            <w:noWrap/>
            <w:hideMark/>
          </w:tcPr>
          <w:p w14:paraId="39BA0F70"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49" w:author="tao huang" w:date="2017-12-27T16:40:00Z"/>
                <w:rFonts w:eastAsia="Times New Roman" w:cs="Times New Roman"/>
                <w:color w:val="000000" w:themeColor="text1"/>
                <w:sz w:val="22"/>
              </w:rPr>
            </w:pPr>
            <w:moveTo w:id="2250"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31EF08DD"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51" w:author="tao huang" w:date="2017-12-27T16:40:00Z"/>
                <w:rFonts w:eastAsia="Times New Roman" w:cs="Times New Roman"/>
                <w:color w:val="000000" w:themeColor="text1"/>
                <w:sz w:val="22"/>
              </w:rPr>
            </w:pPr>
            <w:moveTo w:id="2252" w:author="tao huang" w:date="2017-12-27T16:40:00Z">
              <w:r w:rsidRPr="000B121E">
                <w:rPr>
                  <w:rFonts w:eastAsia="Times New Roman" w:cs="Times New Roman"/>
                  <w:color w:val="000000" w:themeColor="text1"/>
                  <w:sz w:val="22"/>
                </w:rPr>
                <w:t>-29.20%</w:t>
              </w:r>
            </w:moveTo>
          </w:p>
        </w:tc>
        <w:tc>
          <w:tcPr>
            <w:tcW w:w="1134" w:type="dxa"/>
            <w:shd w:val="clear" w:color="auto" w:fill="auto"/>
            <w:noWrap/>
            <w:hideMark/>
          </w:tcPr>
          <w:p w14:paraId="3A33E392"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53" w:author="tao huang" w:date="2017-12-27T16:40:00Z"/>
                <w:rFonts w:eastAsia="Times New Roman" w:cs="Times New Roman"/>
                <w:color w:val="000000" w:themeColor="text1"/>
                <w:sz w:val="22"/>
              </w:rPr>
            </w:pPr>
            <w:moveTo w:id="2254" w:author="tao huang" w:date="2017-12-27T16:40:00Z">
              <w:r w:rsidRPr="000B121E">
                <w:rPr>
                  <w:rFonts w:eastAsia="Times New Roman" w:cs="Times New Roman"/>
                  <w:color w:val="000000" w:themeColor="text1"/>
                  <w:sz w:val="22"/>
                </w:rPr>
                <w:t>-13.26%</w:t>
              </w:r>
            </w:moveTo>
          </w:p>
        </w:tc>
        <w:tc>
          <w:tcPr>
            <w:tcW w:w="992" w:type="dxa"/>
            <w:shd w:val="clear" w:color="auto" w:fill="auto"/>
            <w:noWrap/>
            <w:hideMark/>
          </w:tcPr>
          <w:p w14:paraId="73AE375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55" w:author="tao huang" w:date="2017-12-27T16:40:00Z"/>
                <w:rFonts w:eastAsia="Times New Roman" w:cs="Times New Roman"/>
                <w:color w:val="000000" w:themeColor="text1"/>
                <w:sz w:val="22"/>
              </w:rPr>
            </w:pPr>
            <w:moveTo w:id="2256" w:author="tao huang" w:date="2017-12-27T16:40:00Z">
              <w:r w:rsidRPr="000B121E">
                <w:rPr>
                  <w:rFonts w:eastAsia="Times New Roman" w:cs="Times New Roman"/>
                  <w:color w:val="000000" w:themeColor="text1"/>
                  <w:sz w:val="22"/>
                </w:rPr>
                <w:t>-10.53%</w:t>
              </w:r>
            </w:moveTo>
          </w:p>
        </w:tc>
        <w:tc>
          <w:tcPr>
            <w:tcW w:w="0" w:type="dxa"/>
            <w:shd w:val="clear" w:color="auto" w:fill="auto"/>
            <w:noWrap/>
            <w:hideMark/>
          </w:tcPr>
          <w:p w14:paraId="7D8E2CF7"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57" w:author="tao huang" w:date="2017-12-27T16:40:00Z"/>
                <w:rFonts w:eastAsia="Times New Roman" w:cs="Times New Roman"/>
                <w:color w:val="000000" w:themeColor="text1"/>
                <w:sz w:val="22"/>
              </w:rPr>
            </w:pPr>
            <w:moveTo w:id="2258" w:author="tao huang" w:date="2017-12-27T16:40:00Z">
              <w:r w:rsidRPr="000B121E">
                <w:rPr>
                  <w:rFonts w:eastAsia="Times New Roman" w:cs="Times New Roman"/>
                  <w:color w:val="000000" w:themeColor="text1"/>
                  <w:sz w:val="22"/>
                </w:rPr>
                <w:t>-12.27%</w:t>
              </w:r>
            </w:moveTo>
          </w:p>
        </w:tc>
      </w:tr>
      <w:tr w:rsidR="00012641" w:rsidRPr="000B121E" w14:paraId="162C90B7"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8C4BBBE" w14:textId="77777777" w:rsidR="00012641" w:rsidRPr="000B121E" w:rsidRDefault="00012641" w:rsidP="00D33C43">
            <w:pPr>
              <w:shd w:val="clear" w:color="auto" w:fill="FFFFFF" w:themeFill="background1"/>
              <w:spacing w:after="0" w:line="240" w:lineRule="auto"/>
              <w:rPr>
                <w:moveTo w:id="2259" w:author="tao huang" w:date="2017-12-27T16:40:00Z"/>
                <w:rFonts w:eastAsia="Times New Roman" w:cs="Times New Roman"/>
                <w:b w:val="0"/>
                <w:color w:val="000000" w:themeColor="text1"/>
                <w:sz w:val="22"/>
              </w:rPr>
            </w:pPr>
          </w:p>
        </w:tc>
        <w:tc>
          <w:tcPr>
            <w:tcW w:w="1873" w:type="dxa"/>
            <w:shd w:val="clear" w:color="auto" w:fill="auto"/>
            <w:noWrap/>
            <w:hideMark/>
          </w:tcPr>
          <w:p w14:paraId="3E634216"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260" w:author="tao huang" w:date="2017-12-27T16:40:00Z"/>
                <w:rFonts w:eastAsia="Times New Roman" w:cs="Times New Roman"/>
                <w:color w:val="000000" w:themeColor="text1"/>
                <w:sz w:val="22"/>
              </w:rPr>
            </w:pPr>
            <w:moveTo w:id="2261" w:author="tao huang" w:date="2017-12-27T16:40:00Z">
              <w:r w:rsidRPr="000B121E">
                <w:rPr>
                  <w:rFonts w:eastAsia="Times New Roman" w:cs="Times New Roman"/>
                  <w:color w:val="000000" w:themeColor="text1"/>
                  <w:sz w:val="22"/>
                </w:rPr>
                <w:t>ADL-intra-EWC</w:t>
              </w:r>
            </w:moveTo>
          </w:p>
        </w:tc>
        <w:tc>
          <w:tcPr>
            <w:tcW w:w="1231" w:type="dxa"/>
            <w:shd w:val="clear" w:color="auto" w:fill="auto"/>
            <w:noWrap/>
            <w:hideMark/>
          </w:tcPr>
          <w:p w14:paraId="00EB2C93"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62" w:author="tao huang" w:date="2017-12-27T16:40:00Z"/>
                <w:rFonts w:eastAsia="Times New Roman" w:cs="Times New Roman"/>
                <w:color w:val="000000" w:themeColor="text1"/>
                <w:sz w:val="22"/>
              </w:rPr>
            </w:pPr>
            <w:moveTo w:id="2263"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5919AA10"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64" w:author="tao huang" w:date="2017-12-27T16:40:00Z"/>
                <w:rFonts w:eastAsia="Times New Roman" w:cs="Times New Roman"/>
                <w:color w:val="000000" w:themeColor="text1"/>
                <w:sz w:val="22"/>
              </w:rPr>
            </w:pPr>
            <w:moveTo w:id="2265" w:author="tao huang" w:date="2017-12-27T16:40:00Z">
              <w:r w:rsidRPr="000B121E">
                <w:rPr>
                  <w:rFonts w:eastAsia="Times New Roman" w:cs="Times New Roman"/>
                  <w:color w:val="000000" w:themeColor="text1"/>
                  <w:sz w:val="22"/>
                </w:rPr>
                <w:t>-33.03%</w:t>
              </w:r>
            </w:moveTo>
          </w:p>
        </w:tc>
        <w:tc>
          <w:tcPr>
            <w:tcW w:w="1134" w:type="dxa"/>
            <w:shd w:val="clear" w:color="auto" w:fill="auto"/>
            <w:noWrap/>
            <w:hideMark/>
          </w:tcPr>
          <w:p w14:paraId="489E1D87"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66" w:author="tao huang" w:date="2017-12-27T16:40:00Z"/>
                <w:rFonts w:eastAsia="Times New Roman" w:cs="Times New Roman"/>
                <w:color w:val="000000" w:themeColor="text1"/>
                <w:sz w:val="22"/>
              </w:rPr>
            </w:pPr>
            <w:moveTo w:id="2267" w:author="tao huang" w:date="2017-12-27T16:40:00Z">
              <w:r w:rsidRPr="000B121E">
                <w:rPr>
                  <w:rFonts w:eastAsia="Times New Roman" w:cs="Times New Roman"/>
                  <w:color w:val="000000" w:themeColor="text1"/>
                  <w:sz w:val="22"/>
                </w:rPr>
                <w:t>-13.97%</w:t>
              </w:r>
            </w:moveTo>
          </w:p>
        </w:tc>
        <w:tc>
          <w:tcPr>
            <w:tcW w:w="992" w:type="dxa"/>
            <w:shd w:val="clear" w:color="auto" w:fill="auto"/>
            <w:noWrap/>
            <w:hideMark/>
          </w:tcPr>
          <w:p w14:paraId="74DF90B1"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68" w:author="tao huang" w:date="2017-12-27T16:40:00Z"/>
                <w:rFonts w:eastAsia="Times New Roman" w:cs="Times New Roman"/>
                <w:color w:val="000000" w:themeColor="text1"/>
                <w:sz w:val="22"/>
              </w:rPr>
            </w:pPr>
            <w:moveTo w:id="2269" w:author="tao huang" w:date="2017-12-27T16:40:00Z">
              <w:r w:rsidRPr="000B121E">
                <w:rPr>
                  <w:rFonts w:eastAsia="Times New Roman" w:cs="Times New Roman"/>
                  <w:color w:val="000000" w:themeColor="text1"/>
                  <w:sz w:val="22"/>
                </w:rPr>
                <w:t>-10.49%</w:t>
              </w:r>
            </w:moveTo>
          </w:p>
        </w:tc>
        <w:tc>
          <w:tcPr>
            <w:tcW w:w="0" w:type="dxa"/>
            <w:shd w:val="clear" w:color="auto" w:fill="auto"/>
            <w:noWrap/>
            <w:hideMark/>
          </w:tcPr>
          <w:p w14:paraId="3FBECF89"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70" w:author="tao huang" w:date="2017-12-27T16:40:00Z"/>
                <w:rFonts w:eastAsia="Times New Roman" w:cs="Times New Roman"/>
                <w:color w:val="000000" w:themeColor="text1"/>
                <w:sz w:val="22"/>
              </w:rPr>
            </w:pPr>
            <w:moveTo w:id="2271" w:author="tao huang" w:date="2017-12-27T16:40:00Z">
              <w:r w:rsidRPr="000B121E">
                <w:rPr>
                  <w:rFonts w:eastAsia="Times New Roman" w:cs="Times New Roman"/>
                  <w:color w:val="000000" w:themeColor="text1"/>
                  <w:sz w:val="22"/>
                </w:rPr>
                <w:t>-13.04%</w:t>
              </w:r>
            </w:moveTo>
          </w:p>
        </w:tc>
      </w:tr>
      <w:tr w:rsidR="00012641" w:rsidRPr="000B121E" w14:paraId="18D52D0D"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B87D12" w14:textId="77777777" w:rsidR="00012641" w:rsidRPr="000B121E" w:rsidRDefault="00012641" w:rsidP="00D33C43">
            <w:pPr>
              <w:shd w:val="clear" w:color="auto" w:fill="FFFFFF" w:themeFill="background1"/>
              <w:spacing w:after="0" w:line="240" w:lineRule="auto"/>
              <w:rPr>
                <w:moveTo w:id="2272" w:author="tao huang" w:date="2017-12-27T16:40:00Z"/>
                <w:rFonts w:eastAsia="Times New Roman" w:cs="Times New Roman"/>
                <w:b w:val="0"/>
                <w:color w:val="000000" w:themeColor="text1"/>
                <w:sz w:val="22"/>
              </w:rPr>
            </w:pPr>
          </w:p>
        </w:tc>
        <w:tc>
          <w:tcPr>
            <w:tcW w:w="1873" w:type="dxa"/>
            <w:shd w:val="clear" w:color="auto" w:fill="auto"/>
            <w:noWrap/>
            <w:hideMark/>
          </w:tcPr>
          <w:p w14:paraId="2EA2E50C"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273" w:author="tao huang" w:date="2017-12-27T16:40:00Z"/>
                <w:rFonts w:eastAsia="Times New Roman" w:cs="Times New Roman"/>
                <w:color w:val="000000" w:themeColor="text1"/>
                <w:sz w:val="22"/>
              </w:rPr>
            </w:pPr>
            <w:moveTo w:id="2274" w:author="tao huang" w:date="2017-12-27T16:40:00Z">
              <w:r w:rsidRPr="000B121E">
                <w:rPr>
                  <w:rFonts w:eastAsia="Times New Roman" w:cs="Times New Roman"/>
                  <w:color w:val="000000" w:themeColor="text1"/>
                  <w:sz w:val="22"/>
                </w:rPr>
                <w:t>ADL-intra-IC</w:t>
              </w:r>
            </w:moveTo>
          </w:p>
        </w:tc>
        <w:tc>
          <w:tcPr>
            <w:tcW w:w="1231" w:type="dxa"/>
            <w:shd w:val="clear" w:color="auto" w:fill="auto"/>
            <w:noWrap/>
            <w:hideMark/>
          </w:tcPr>
          <w:p w14:paraId="3A39B81B"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75" w:author="tao huang" w:date="2017-12-27T16:40:00Z"/>
                <w:rFonts w:eastAsia="Times New Roman" w:cs="Times New Roman"/>
                <w:color w:val="000000" w:themeColor="text1"/>
                <w:sz w:val="22"/>
              </w:rPr>
            </w:pPr>
            <w:moveTo w:id="2276"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5358A6DE"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77" w:author="tao huang" w:date="2017-12-27T16:40:00Z"/>
                <w:rFonts w:eastAsia="Times New Roman" w:cs="Times New Roman"/>
                <w:color w:val="000000" w:themeColor="text1"/>
                <w:sz w:val="22"/>
              </w:rPr>
            </w:pPr>
            <w:moveTo w:id="2278" w:author="tao huang" w:date="2017-12-27T16:40:00Z">
              <w:r w:rsidRPr="000B121E">
                <w:rPr>
                  <w:rFonts w:eastAsia="Times New Roman" w:cs="Times New Roman"/>
                  <w:color w:val="000000" w:themeColor="text1"/>
                  <w:sz w:val="22"/>
                </w:rPr>
                <w:t>-32.07%</w:t>
              </w:r>
            </w:moveTo>
          </w:p>
        </w:tc>
        <w:tc>
          <w:tcPr>
            <w:tcW w:w="1134" w:type="dxa"/>
            <w:shd w:val="clear" w:color="auto" w:fill="auto"/>
            <w:noWrap/>
            <w:hideMark/>
          </w:tcPr>
          <w:p w14:paraId="0B06824C"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79" w:author="tao huang" w:date="2017-12-27T16:40:00Z"/>
                <w:rFonts w:eastAsia="Times New Roman" w:cs="Times New Roman"/>
                <w:color w:val="000000" w:themeColor="text1"/>
                <w:sz w:val="22"/>
              </w:rPr>
            </w:pPr>
            <w:moveTo w:id="2280" w:author="tao huang" w:date="2017-12-27T16:40:00Z">
              <w:r w:rsidRPr="000B121E">
                <w:rPr>
                  <w:rFonts w:eastAsia="Times New Roman" w:cs="Times New Roman"/>
                  <w:color w:val="000000" w:themeColor="text1"/>
                  <w:sz w:val="22"/>
                </w:rPr>
                <w:t>-13.94%</w:t>
              </w:r>
            </w:moveTo>
          </w:p>
        </w:tc>
        <w:tc>
          <w:tcPr>
            <w:tcW w:w="992" w:type="dxa"/>
            <w:shd w:val="clear" w:color="auto" w:fill="auto"/>
            <w:noWrap/>
            <w:hideMark/>
          </w:tcPr>
          <w:p w14:paraId="13C14374"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281" w:author="tao huang" w:date="2017-12-27T16:40:00Z"/>
                <w:rFonts w:eastAsia="Times New Roman" w:cs="Times New Roman"/>
                <w:color w:val="000000" w:themeColor="text1"/>
                <w:sz w:val="22"/>
              </w:rPr>
            </w:pPr>
            <w:moveTo w:id="2282" w:author="tao huang" w:date="2017-12-27T16:40:00Z">
              <w:r w:rsidRPr="000B121E">
                <w:rPr>
                  <w:rFonts w:eastAsia="Times New Roman" w:cs="Times New Roman"/>
                  <w:color w:val="000000" w:themeColor="text1"/>
                  <w:sz w:val="22"/>
                </w:rPr>
                <w:t>-10.74%</w:t>
              </w:r>
            </w:moveTo>
          </w:p>
        </w:tc>
        <w:tc>
          <w:tcPr>
            <w:tcW w:w="0" w:type="dxa"/>
            <w:shd w:val="clear" w:color="auto" w:fill="auto"/>
            <w:noWrap/>
            <w:hideMark/>
          </w:tcPr>
          <w:p w14:paraId="78456233"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283" w:author="tao huang" w:date="2017-12-27T16:40:00Z"/>
                <w:rFonts w:eastAsia="Times New Roman" w:cs="Times New Roman"/>
                <w:color w:val="000000" w:themeColor="text1"/>
                <w:sz w:val="22"/>
              </w:rPr>
            </w:pPr>
            <w:moveTo w:id="2284" w:author="tao huang" w:date="2017-12-27T16:40:00Z">
              <w:r w:rsidRPr="000B121E">
                <w:rPr>
                  <w:rFonts w:eastAsia="Times New Roman" w:cs="Times New Roman"/>
                  <w:color w:val="000000" w:themeColor="text1"/>
                  <w:sz w:val="22"/>
                </w:rPr>
                <w:t>-13.06%</w:t>
              </w:r>
            </w:moveTo>
          </w:p>
        </w:tc>
      </w:tr>
      <w:tr w:rsidR="00012641" w:rsidRPr="000B121E" w14:paraId="4283D4AA"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52DFC34" w14:textId="77777777" w:rsidR="00012641" w:rsidRPr="000B121E" w:rsidRDefault="00012641" w:rsidP="00D33C43">
            <w:pPr>
              <w:shd w:val="clear" w:color="auto" w:fill="FFFFFF" w:themeFill="background1"/>
              <w:spacing w:after="0" w:line="240" w:lineRule="auto"/>
              <w:jc w:val="center"/>
              <w:rPr>
                <w:moveTo w:id="2285" w:author="tao huang" w:date="2017-12-27T16:40:00Z"/>
                <w:rFonts w:eastAsia="Times New Roman" w:cs="Times New Roman"/>
                <w:b w:val="0"/>
                <w:color w:val="000000" w:themeColor="text1"/>
                <w:sz w:val="22"/>
              </w:rPr>
            </w:pPr>
            <w:moveTo w:id="2286" w:author="tao huang" w:date="2017-12-27T16:40:00Z">
              <w:r w:rsidRPr="000B121E">
                <w:rPr>
                  <w:rFonts w:eastAsia="Times New Roman" w:cs="Times New Roman"/>
                  <w:b w:val="0"/>
                  <w:color w:val="000000" w:themeColor="text1"/>
                  <w:sz w:val="22"/>
                </w:rPr>
                <w:t> </w:t>
              </w:r>
            </w:moveTo>
          </w:p>
        </w:tc>
        <w:tc>
          <w:tcPr>
            <w:tcW w:w="1873" w:type="dxa"/>
            <w:tcBorders>
              <w:bottom w:val="single" w:sz="4" w:space="0" w:color="auto"/>
            </w:tcBorders>
            <w:shd w:val="clear" w:color="auto" w:fill="auto"/>
            <w:hideMark/>
          </w:tcPr>
          <w:p w14:paraId="10311E60"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287" w:author="tao huang" w:date="2017-12-27T16:40:00Z"/>
                <w:rFonts w:eastAsia="Times New Roman" w:cs="Times New Roman"/>
                <w:color w:val="000000" w:themeColor="text1"/>
                <w:sz w:val="22"/>
              </w:rPr>
            </w:pPr>
            <w:moveTo w:id="2288" w:author="tao huang" w:date="2017-12-27T16:40:00Z">
              <w:r w:rsidRPr="000B121E">
                <w:rPr>
                  <w:rFonts w:eastAsia="Times New Roman" w:cs="Times New Roman"/>
                  <w:color w:val="000000" w:themeColor="text1"/>
                  <w:sz w:val="22"/>
                </w:rPr>
                <w:t>ADL-EWC-IC</w:t>
              </w:r>
            </w:moveTo>
          </w:p>
        </w:tc>
        <w:tc>
          <w:tcPr>
            <w:tcW w:w="1231" w:type="dxa"/>
            <w:tcBorders>
              <w:bottom w:val="single" w:sz="4" w:space="0" w:color="auto"/>
            </w:tcBorders>
            <w:shd w:val="clear" w:color="auto" w:fill="auto"/>
            <w:noWrap/>
            <w:hideMark/>
          </w:tcPr>
          <w:p w14:paraId="4767074A"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89" w:author="tao huang" w:date="2017-12-27T16:40:00Z"/>
                <w:rFonts w:eastAsia="Times New Roman" w:cs="Times New Roman"/>
                <w:color w:val="000000" w:themeColor="text1"/>
                <w:sz w:val="22"/>
              </w:rPr>
            </w:pPr>
            <w:moveTo w:id="2290" w:author="tao huang" w:date="2017-12-27T16:40:00Z">
              <w:r w:rsidRPr="000B121E">
                <w:rPr>
                  <w:rFonts w:eastAsia="Times New Roman" w:cs="Times New Roman"/>
                  <w:color w:val="000000" w:themeColor="text1"/>
                  <w:sz w:val="22"/>
                </w:rPr>
                <w:t>Base-lift</w:t>
              </w:r>
            </w:moveTo>
          </w:p>
        </w:tc>
        <w:tc>
          <w:tcPr>
            <w:tcW w:w="1179" w:type="dxa"/>
            <w:tcBorders>
              <w:bottom w:val="single" w:sz="4" w:space="0" w:color="auto"/>
            </w:tcBorders>
            <w:shd w:val="clear" w:color="auto" w:fill="auto"/>
            <w:noWrap/>
            <w:hideMark/>
          </w:tcPr>
          <w:p w14:paraId="568F877C"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91" w:author="tao huang" w:date="2017-12-27T16:40:00Z"/>
                <w:rFonts w:eastAsia="Times New Roman" w:cs="Times New Roman"/>
                <w:color w:val="000000" w:themeColor="text1"/>
                <w:sz w:val="22"/>
              </w:rPr>
            </w:pPr>
            <w:moveTo w:id="2292" w:author="tao huang" w:date="2017-12-27T16:40:00Z">
              <w:r w:rsidRPr="000B121E">
                <w:rPr>
                  <w:rFonts w:eastAsia="Times New Roman" w:cs="Times New Roman"/>
                  <w:color w:val="000000" w:themeColor="text1"/>
                  <w:sz w:val="22"/>
                </w:rPr>
                <w:t>-33.27%</w:t>
              </w:r>
            </w:moveTo>
          </w:p>
        </w:tc>
        <w:tc>
          <w:tcPr>
            <w:tcW w:w="1134" w:type="dxa"/>
            <w:tcBorders>
              <w:bottom w:val="single" w:sz="4" w:space="0" w:color="auto"/>
            </w:tcBorders>
            <w:shd w:val="clear" w:color="auto" w:fill="auto"/>
            <w:noWrap/>
            <w:hideMark/>
          </w:tcPr>
          <w:p w14:paraId="5B4D8593"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93" w:author="tao huang" w:date="2017-12-27T16:40:00Z"/>
                <w:rFonts w:eastAsia="Times New Roman" w:cs="Times New Roman"/>
                <w:color w:val="000000" w:themeColor="text1"/>
                <w:sz w:val="22"/>
              </w:rPr>
            </w:pPr>
            <w:moveTo w:id="2294" w:author="tao huang" w:date="2017-12-27T16:40:00Z">
              <w:r w:rsidRPr="000B121E">
                <w:rPr>
                  <w:rFonts w:eastAsia="Times New Roman" w:cs="Times New Roman"/>
                  <w:color w:val="000000" w:themeColor="text1"/>
                  <w:sz w:val="22"/>
                </w:rPr>
                <w:t>-14.02%</w:t>
              </w:r>
            </w:moveTo>
          </w:p>
        </w:tc>
        <w:tc>
          <w:tcPr>
            <w:tcW w:w="992" w:type="dxa"/>
            <w:tcBorders>
              <w:bottom w:val="single" w:sz="4" w:space="0" w:color="auto"/>
            </w:tcBorders>
            <w:shd w:val="clear" w:color="auto" w:fill="auto"/>
            <w:noWrap/>
            <w:hideMark/>
          </w:tcPr>
          <w:p w14:paraId="480A36F6"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295" w:author="tao huang" w:date="2017-12-27T16:40:00Z"/>
                <w:rFonts w:eastAsia="Times New Roman" w:cs="Times New Roman"/>
                <w:color w:val="000000" w:themeColor="text1"/>
                <w:sz w:val="22"/>
              </w:rPr>
            </w:pPr>
            <w:moveTo w:id="2296" w:author="tao huang" w:date="2017-12-27T16:40:00Z">
              <w:r w:rsidRPr="000B121E">
                <w:rPr>
                  <w:rFonts w:eastAsia="Times New Roman" w:cs="Times New Roman"/>
                  <w:color w:val="000000" w:themeColor="text1"/>
                  <w:sz w:val="22"/>
                </w:rPr>
                <w:t>-11.09%</w:t>
              </w:r>
            </w:moveTo>
          </w:p>
        </w:tc>
        <w:tc>
          <w:tcPr>
            <w:tcW w:w="0" w:type="dxa"/>
            <w:tcBorders>
              <w:bottom w:val="single" w:sz="4" w:space="0" w:color="auto"/>
            </w:tcBorders>
            <w:shd w:val="clear" w:color="auto" w:fill="auto"/>
            <w:noWrap/>
            <w:hideMark/>
          </w:tcPr>
          <w:p w14:paraId="4AEB5E0C"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297" w:author="tao huang" w:date="2017-12-27T16:40:00Z"/>
                <w:rFonts w:eastAsia="Times New Roman" w:cs="Times New Roman"/>
                <w:color w:val="000000" w:themeColor="text1"/>
                <w:sz w:val="22"/>
              </w:rPr>
            </w:pPr>
            <w:moveTo w:id="2298" w:author="tao huang" w:date="2017-12-27T16:40:00Z">
              <w:r w:rsidRPr="000B121E">
                <w:rPr>
                  <w:rFonts w:eastAsia="Times New Roman" w:cs="Times New Roman"/>
                  <w:color w:val="000000" w:themeColor="text1"/>
                  <w:sz w:val="22"/>
                </w:rPr>
                <w:t>-13.32%</w:t>
              </w:r>
            </w:moveTo>
          </w:p>
        </w:tc>
      </w:tr>
      <w:tr w:rsidR="00012641" w:rsidRPr="000B121E" w14:paraId="62FB6765"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6826396" w14:textId="77777777" w:rsidR="00012641" w:rsidRPr="000B121E" w:rsidRDefault="00012641" w:rsidP="00D33C43">
            <w:pPr>
              <w:shd w:val="clear" w:color="auto" w:fill="FFFFFF" w:themeFill="background1"/>
              <w:spacing w:after="0" w:line="240" w:lineRule="auto"/>
              <w:jc w:val="center"/>
              <w:rPr>
                <w:moveTo w:id="2299" w:author="tao huang" w:date="2017-12-27T16:40:00Z"/>
                <w:rFonts w:eastAsia="Times New Roman" w:cs="Times New Roman"/>
                <w:b w:val="0"/>
                <w:color w:val="000000" w:themeColor="text1"/>
                <w:sz w:val="22"/>
              </w:rPr>
            </w:pPr>
            <w:moveTo w:id="2300" w:author="tao huang" w:date="2017-12-27T16:40:00Z">
              <w:r w:rsidRPr="000B121E">
                <w:rPr>
                  <w:rFonts w:eastAsia="Times New Roman" w:cs="Times New Roman"/>
                  <w:b w:val="0"/>
                  <w:color w:val="000000" w:themeColor="text1"/>
                  <w:sz w:val="22"/>
                </w:rPr>
                <w:t>h=4</w:t>
              </w:r>
            </w:moveTo>
          </w:p>
        </w:tc>
        <w:tc>
          <w:tcPr>
            <w:tcW w:w="1873" w:type="dxa"/>
            <w:tcBorders>
              <w:top w:val="single" w:sz="4" w:space="0" w:color="auto"/>
            </w:tcBorders>
            <w:shd w:val="clear" w:color="auto" w:fill="auto"/>
            <w:noWrap/>
            <w:hideMark/>
          </w:tcPr>
          <w:p w14:paraId="6333458F"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301" w:author="tao huang" w:date="2017-12-27T16:40:00Z"/>
                <w:rFonts w:eastAsia="Times New Roman" w:cs="Times New Roman"/>
                <w:color w:val="000000" w:themeColor="text1"/>
                <w:sz w:val="22"/>
              </w:rPr>
            </w:pPr>
            <w:moveTo w:id="2302" w:author="tao huang" w:date="2017-12-27T16:40:00Z">
              <w:r w:rsidRPr="000B121E">
                <w:rPr>
                  <w:rFonts w:eastAsia="Times New Roman" w:cs="Times New Roman"/>
                  <w:color w:val="000000" w:themeColor="text1"/>
                  <w:sz w:val="22"/>
                </w:rPr>
                <w:t>ADL-intra-EWC</w:t>
              </w:r>
            </w:moveTo>
          </w:p>
        </w:tc>
        <w:tc>
          <w:tcPr>
            <w:tcW w:w="1231" w:type="dxa"/>
            <w:tcBorders>
              <w:top w:val="single" w:sz="4" w:space="0" w:color="auto"/>
            </w:tcBorders>
            <w:shd w:val="clear" w:color="auto" w:fill="auto"/>
            <w:noWrap/>
            <w:hideMark/>
          </w:tcPr>
          <w:p w14:paraId="41007782"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03" w:author="tao huang" w:date="2017-12-27T16:40:00Z"/>
                <w:rFonts w:eastAsia="Times New Roman" w:cs="Times New Roman"/>
                <w:color w:val="000000" w:themeColor="text1"/>
                <w:sz w:val="22"/>
              </w:rPr>
            </w:pPr>
            <w:moveTo w:id="2304" w:author="tao huang" w:date="2017-12-27T16:40:00Z">
              <w:r w:rsidRPr="000B121E">
                <w:rPr>
                  <w:rFonts w:eastAsia="Times New Roman" w:cs="Times New Roman"/>
                  <w:color w:val="000000" w:themeColor="text1"/>
                  <w:sz w:val="22"/>
                </w:rPr>
                <w:t>ADL-intra</w:t>
              </w:r>
            </w:moveTo>
          </w:p>
        </w:tc>
        <w:tc>
          <w:tcPr>
            <w:tcW w:w="1179" w:type="dxa"/>
            <w:tcBorders>
              <w:top w:val="single" w:sz="4" w:space="0" w:color="auto"/>
            </w:tcBorders>
            <w:shd w:val="clear" w:color="auto" w:fill="auto"/>
            <w:noWrap/>
            <w:hideMark/>
          </w:tcPr>
          <w:p w14:paraId="49F59A0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05" w:author="tao huang" w:date="2017-12-27T16:40:00Z"/>
                <w:rFonts w:eastAsia="Times New Roman" w:cs="Times New Roman"/>
                <w:color w:val="000000" w:themeColor="text1"/>
                <w:sz w:val="22"/>
              </w:rPr>
            </w:pPr>
            <w:moveTo w:id="2306" w:author="tao huang" w:date="2017-12-27T16:40:00Z">
              <w:r w:rsidRPr="000B121E">
                <w:rPr>
                  <w:rFonts w:eastAsia="Times New Roman" w:cs="Times New Roman"/>
                  <w:color w:val="000000" w:themeColor="text1"/>
                  <w:sz w:val="22"/>
                </w:rPr>
                <w:t>-0.54%</w:t>
              </w:r>
            </w:moveTo>
          </w:p>
        </w:tc>
        <w:tc>
          <w:tcPr>
            <w:tcW w:w="1134" w:type="dxa"/>
            <w:tcBorders>
              <w:top w:val="single" w:sz="4" w:space="0" w:color="auto"/>
            </w:tcBorders>
            <w:shd w:val="clear" w:color="auto" w:fill="auto"/>
            <w:noWrap/>
            <w:hideMark/>
          </w:tcPr>
          <w:p w14:paraId="6E22FCA5"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07" w:author="tao huang" w:date="2017-12-27T16:40:00Z"/>
                <w:rFonts w:eastAsia="Times New Roman" w:cs="Times New Roman"/>
                <w:color w:val="000000" w:themeColor="text1"/>
                <w:sz w:val="22"/>
              </w:rPr>
            </w:pPr>
            <w:moveTo w:id="2308" w:author="tao huang" w:date="2017-12-27T16:40:00Z">
              <w:r w:rsidRPr="000B121E">
                <w:rPr>
                  <w:rFonts w:eastAsia="Times New Roman" w:cs="Times New Roman"/>
                  <w:color w:val="000000" w:themeColor="text1"/>
                  <w:sz w:val="22"/>
                </w:rPr>
                <w:t>-0.34%</w:t>
              </w:r>
            </w:moveTo>
          </w:p>
        </w:tc>
        <w:tc>
          <w:tcPr>
            <w:tcW w:w="992" w:type="dxa"/>
            <w:tcBorders>
              <w:top w:val="single" w:sz="4" w:space="0" w:color="auto"/>
            </w:tcBorders>
            <w:shd w:val="clear" w:color="auto" w:fill="auto"/>
            <w:noWrap/>
            <w:hideMark/>
          </w:tcPr>
          <w:p w14:paraId="4F433AAE"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09" w:author="tao huang" w:date="2017-12-27T16:40:00Z"/>
                <w:rFonts w:eastAsia="Times New Roman" w:cs="Times New Roman"/>
                <w:color w:val="000000" w:themeColor="text1"/>
                <w:sz w:val="22"/>
              </w:rPr>
            </w:pPr>
            <w:moveTo w:id="2310" w:author="tao huang" w:date="2017-12-27T16:40:00Z">
              <w:r w:rsidRPr="000B121E">
                <w:rPr>
                  <w:rFonts w:eastAsia="Times New Roman" w:cs="Times New Roman"/>
                  <w:color w:val="000000" w:themeColor="text1"/>
                  <w:sz w:val="22"/>
                </w:rPr>
                <w:t>-0.26%</w:t>
              </w:r>
            </w:moveTo>
          </w:p>
        </w:tc>
        <w:tc>
          <w:tcPr>
            <w:tcW w:w="0" w:type="dxa"/>
            <w:tcBorders>
              <w:top w:val="single" w:sz="4" w:space="0" w:color="auto"/>
            </w:tcBorders>
            <w:shd w:val="clear" w:color="auto" w:fill="auto"/>
            <w:noWrap/>
            <w:hideMark/>
          </w:tcPr>
          <w:p w14:paraId="612EFF0C"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11" w:author="tao huang" w:date="2017-12-27T16:40:00Z"/>
                <w:rFonts w:eastAsia="Times New Roman" w:cs="Times New Roman"/>
                <w:color w:val="000000" w:themeColor="text1"/>
                <w:sz w:val="22"/>
              </w:rPr>
            </w:pPr>
            <w:moveTo w:id="2312" w:author="tao huang" w:date="2017-12-27T16:40:00Z">
              <w:r w:rsidRPr="000B121E">
                <w:rPr>
                  <w:rFonts w:eastAsia="Times New Roman" w:cs="Times New Roman"/>
                  <w:color w:val="000000" w:themeColor="text1"/>
                  <w:sz w:val="22"/>
                </w:rPr>
                <w:t>-0.46%</w:t>
              </w:r>
            </w:moveTo>
          </w:p>
        </w:tc>
      </w:tr>
      <w:tr w:rsidR="00012641" w:rsidRPr="000B121E" w14:paraId="49970BE1"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BA6714" w14:textId="77777777" w:rsidR="00012641" w:rsidRPr="000B121E" w:rsidRDefault="00012641" w:rsidP="00D33C43">
            <w:pPr>
              <w:shd w:val="clear" w:color="auto" w:fill="FFFFFF" w:themeFill="background1"/>
              <w:spacing w:after="0" w:line="240" w:lineRule="auto"/>
              <w:rPr>
                <w:moveTo w:id="2313" w:author="tao huang" w:date="2017-12-27T16:40:00Z"/>
                <w:rFonts w:eastAsia="Times New Roman" w:cs="Times New Roman"/>
                <w:b w:val="0"/>
                <w:color w:val="000000" w:themeColor="text1"/>
                <w:sz w:val="22"/>
              </w:rPr>
            </w:pPr>
          </w:p>
        </w:tc>
        <w:tc>
          <w:tcPr>
            <w:tcW w:w="1873" w:type="dxa"/>
            <w:shd w:val="clear" w:color="auto" w:fill="auto"/>
            <w:noWrap/>
            <w:hideMark/>
          </w:tcPr>
          <w:p w14:paraId="47115EDB"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314" w:author="tao huang" w:date="2017-12-27T16:40:00Z"/>
                <w:rFonts w:eastAsia="Times New Roman" w:cs="Times New Roman"/>
                <w:color w:val="000000" w:themeColor="text1"/>
                <w:sz w:val="22"/>
              </w:rPr>
            </w:pPr>
            <w:moveTo w:id="2315" w:author="tao huang" w:date="2017-12-27T16:40:00Z">
              <w:r w:rsidRPr="000B121E">
                <w:rPr>
                  <w:rFonts w:eastAsia="Times New Roman" w:cs="Times New Roman"/>
                  <w:color w:val="000000" w:themeColor="text1"/>
                  <w:sz w:val="22"/>
                </w:rPr>
                <w:t>ADL-intra-IC</w:t>
              </w:r>
            </w:moveTo>
          </w:p>
        </w:tc>
        <w:tc>
          <w:tcPr>
            <w:tcW w:w="1231" w:type="dxa"/>
            <w:shd w:val="clear" w:color="auto" w:fill="auto"/>
            <w:noWrap/>
            <w:hideMark/>
          </w:tcPr>
          <w:p w14:paraId="0070C351"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16" w:author="tao huang" w:date="2017-12-27T16:40:00Z"/>
                <w:rFonts w:eastAsia="Times New Roman" w:cs="Times New Roman"/>
                <w:color w:val="000000" w:themeColor="text1"/>
                <w:sz w:val="22"/>
              </w:rPr>
            </w:pPr>
            <w:moveTo w:id="2317" w:author="tao huang" w:date="2017-12-27T16:40:00Z">
              <w:r w:rsidRPr="000B121E">
                <w:rPr>
                  <w:rFonts w:eastAsia="Times New Roman" w:cs="Times New Roman"/>
                  <w:color w:val="000000" w:themeColor="text1"/>
                  <w:sz w:val="22"/>
                </w:rPr>
                <w:t>ADL-intra</w:t>
              </w:r>
            </w:moveTo>
          </w:p>
        </w:tc>
        <w:tc>
          <w:tcPr>
            <w:tcW w:w="1179" w:type="dxa"/>
            <w:shd w:val="clear" w:color="auto" w:fill="auto"/>
            <w:noWrap/>
            <w:hideMark/>
          </w:tcPr>
          <w:p w14:paraId="0101A00B"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18" w:author="tao huang" w:date="2017-12-27T16:40:00Z"/>
                <w:rFonts w:eastAsia="Times New Roman" w:cs="Times New Roman"/>
                <w:color w:val="000000" w:themeColor="text1"/>
                <w:sz w:val="22"/>
              </w:rPr>
            </w:pPr>
            <w:moveTo w:id="2319" w:author="tao huang" w:date="2017-12-27T16:40:00Z">
              <w:r w:rsidRPr="000B121E">
                <w:rPr>
                  <w:rFonts w:eastAsia="Times New Roman" w:cs="Times New Roman"/>
                  <w:color w:val="000000" w:themeColor="text1"/>
                  <w:sz w:val="22"/>
                </w:rPr>
                <w:t>1.96%</w:t>
              </w:r>
            </w:moveTo>
          </w:p>
        </w:tc>
        <w:tc>
          <w:tcPr>
            <w:tcW w:w="1134" w:type="dxa"/>
            <w:shd w:val="clear" w:color="auto" w:fill="auto"/>
            <w:noWrap/>
            <w:hideMark/>
          </w:tcPr>
          <w:p w14:paraId="36658084"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20" w:author="tao huang" w:date="2017-12-27T16:40:00Z"/>
                <w:rFonts w:eastAsia="Times New Roman" w:cs="Times New Roman"/>
                <w:color w:val="000000" w:themeColor="text1"/>
                <w:sz w:val="22"/>
              </w:rPr>
            </w:pPr>
            <w:moveTo w:id="2321" w:author="tao huang" w:date="2017-12-27T16:40:00Z">
              <w:r w:rsidRPr="000B121E">
                <w:rPr>
                  <w:rFonts w:eastAsia="Times New Roman" w:cs="Times New Roman"/>
                  <w:color w:val="000000" w:themeColor="text1"/>
                  <w:sz w:val="22"/>
                </w:rPr>
                <w:t>-0.49%</w:t>
              </w:r>
            </w:moveTo>
          </w:p>
        </w:tc>
        <w:tc>
          <w:tcPr>
            <w:tcW w:w="992" w:type="dxa"/>
            <w:shd w:val="clear" w:color="auto" w:fill="auto"/>
            <w:noWrap/>
            <w:hideMark/>
          </w:tcPr>
          <w:p w14:paraId="6F0027F8"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22" w:author="tao huang" w:date="2017-12-27T16:40:00Z"/>
                <w:rFonts w:eastAsia="Times New Roman" w:cs="Times New Roman"/>
                <w:color w:val="000000" w:themeColor="text1"/>
                <w:sz w:val="22"/>
              </w:rPr>
            </w:pPr>
            <w:moveTo w:id="2323" w:author="tao huang" w:date="2017-12-27T16:40:00Z">
              <w:r w:rsidRPr="000B121E">
                <w:rPr>
                  <w:rFonts w:eastAsia="Times New Roman" w:cs="Times New Roman"/>
                  <w:color w:val="000000" w:themeColor="text1"/>
                  <w:sz w:val="22"/>
                </w:rPr>
                <w:t>-0.97%</w:t>
              </w:r>
            </w:moveTo>
          </w:p>
        </w:tc>
        <w:tc>
          <w:tcPr>
            <w:tcW w:w="0" w:type="dxa"/>
            <w:shd w:val="clear" w:color="auto" w:fill="auto"/>
            <w:noWrap/>
            <w:hideMark/>
          </w:tcPr>
          <w:p w14:paraId="740A48C8"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24" w:author="tao huang" w:date="2017-12-27T16:40:00Z"/>
                <w:rFonts w:eastAsia="Times New Roman" w:cs="Times New Roman"/>
                <w:color w:val="000000" w:themeColor="text1"/>
                <w:sz w:val="22"/>
              </w:rPr>
            </w:pPr>
            <w:moveTo w:id="2325" w:author="tao huang" w:date="2017-12-27T16:40:00Z">
              <w:r w:rsidRPr="000B121E">
                <w:rPr>
                  <w:rFonts w:eastAsia="Times New Roman" w:cs="Times New Roman"/>
                  <w:color w:val="000000" w:themeColor="text1"/>
                  <w:sz w:val="22"/>
                </w:rPr>
                <w:t>-0.72%</w:t>
              </w:r>
            </w:moveTo>
          </w:p>
        </w:tc>
      </w:tr>
      <w:tr w:rsidR="00012641" w:rsidRPr="000B121E" w14:paraId="5E06E535"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2AF8DE1" w14:textId="77777777" w:rsidR="00012641" w:rsidRPr="000B121E" w:rsidRDefault="00012641" w:rsidP="00D33C43">
            <w:pPr>
              <w:shd w:val="clear" w:color="auto" w:fill="FFFFFF" w:themeFill="background1"/>
              <w:spacing w:after="0" w:line="240" w:lineRule="auto"/>
              <w:rPr>
                <w:moveTo w:id="2326" w:author="tao huang" w:date="2017-12-27T16:40:00Z"/>
                <w:rFonts w:eastAsia="Times New Roman" w:cs="Times New Roman"/>
                <w:b w:val="0"/>
                <w:color w:val="000000" w:themeColor="text1"/>
                <w:sz w:val="22"/>
              </w:rPr>
            </w:pPr>
          </w:p>
        </w:tc>
        <w:tc>
          <w:tcPr>
            <w:tcW w:w="1873" w:type="dxa"/>
            <w:shd w:val="clear" w:color="auto" w:fill="auto"/>
            <w:noWrap/>
            <w:hideMark/>
          </w:tcPr>
          <w:p w14:paraId="63E2D417"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327" w:author="tao huang" w:date="2017-12-27T16:40:00Z"/>
                <w:rFonts w:eastAsia="Times New Roman" w:cs="Times New Roman"/>
                <w:color w:val="000000" w:themeColor="text1"/>
                <w:sz w:val="22"/>
              </w:rPr>
            </w:pPr>
            <w:moveTo w:id="2328" w:author="tao huang" w:date="2017-12-27T16:40:00Z">
              <w:r w:rsidRPr="000B121E">
                <w:rPr>
                  <w:rFonts w:eastAsia="Times New Roman" w:cs="Times New Roman"/>
                  <w:color w:val="000000" w:themeColor="text1"/>
                  <w:sz w:val="22"/>
                </w:rPr>
                <w:t>ADL-own-EWC</w:t>
              </w:r>
            </w:moveTo>
          </w:p>
        </w:tc>
        <w:tc>
          <w:tcPr>
            <w:tcW w:w="1231" w:type="dxa"/>
            <w:shd w:val="clear" w:color="auto" w:fill="auto"/>
            <w:noWrap/>
            <w:hideMark/>
          </w:tcPr>
          <w:p w14:paraId="0FEF7104"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29" w:author="tao huang" w:date="2017-12-27T16:40:00Z"/>
                <w:rFonts w:eastAsia="Times New Roman" w:cs="Times New Roman"/>
                <w:color w:val="000000" w:themeColor="text1"/>
                <w:sz w:val="22"/>
              </w:rPr>
            </w:pPr>
            <w:moveTo w:id="2330"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6FCF6730"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31" w:author="tao huang" w:date="2017-12-27T16:40:00Z"/>
                <w:rFonts w:eastAsia="Times New Roman" w:cs="Times New Roman"/>
                <w:color w:val="000000" w:themeColor="text1"/>
                <w:sz w:val="22"/>
              </w:rPr>
            </w:pPr>
            <w:moveTo w:id="2332" w:author="tao huang" w:date="2017-12-27T16:40:00Z">
              <w:r w:rsidRPr="000B121E">
                <w:rPr>
                  <w:rFonts w:eastAsia="Times New Roman" w:cs="Times New Roman"/>
                  <w:color w:val="000000" w:themeColor="text1"/>
                  <w:sz w:val="22"/>
                </w:rPr>
                <w:t>-0.54%</w:t>
              </w:r>
            </w:moveTo>
          </w:p>
        </w:tc>
        <w:tc>
          <w:tcPr>
            <w:tcW w:w="1134" w:type="dxa"/>
            <w:shd w:val="clear" w:color="auto" w:fill="auto"/>
            <w:noWrap/>
            <w:hideMark/>
          </w:tcPr>
          <w:p w14:paraId="02B69A3F"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33" w:author="tao huang" w:date="2017-12-27T16:40:00Z"/>
                <w:rFonts w:eastAsia="Times New Roman" w:cs="Times New Roman"/>
                <w:color w:val="000000" w:themeColor="text1"/>
                <w:sz w:val="22"/>
              </w:rPr>
            </w:pPr>
            <w:moveTo w:id="2334" w:author="tao huang" w:date="2017-12-27T16:40:00Z">
              <w:r w:rsidRPr="000B121E">
                <w:rPr>
                  <w:rFonts w:eastAsia="Times New Roman" w:cs="Times New Roman"/>
                  <w:color w:val="000000" w:themeColor="text1"/>
                  <w:sz w:val="22"/>
                </w:rPr>
                <w:t>-0.34%</w:t>
              </w:r>
            </w:moveTo>
          </w:p>
        </w:tc>
        <w:tc>
          <w:tcPr>
            <w:tcW w:w="992" w:type="dxa"/>
            <w:shd w:val="clear" w:color="auto" w:fill="auto"/>
            <w:noWrap/>
            <w:hideMark/>
          </w:tcPr>
          <w:p w14:paraId="32481577"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35" w:author="tao huang" w:date="2017-12-27T16:40:00Z"/>
                <w:rFonts w:eastAsia="Times New Roman" w:cs="Times New Roman"/>
                <w:color w:val="000000" w:themeColor="text1"/>
                <w:sz w:val="22"/>
              </w:rPr>
            </w:pPr>
            <w:moveTo w:id="2336" w:author="tao huang" w:date="2017-12-27T16:40:00Z">
              <w:r w:rsidRPr="000B121E">
                <w:rPr>
                  <w:rFonts w:eastAsia="Times New Roman" w:cs="Times New Roman"/>
                  <w:color w:val="000000" w:themeColor="text1"/>
                  <w:sz w:val="22"/>
                </w:rPr>
                <w:t>-0.26%</w:t>
              </w:r>
            </w:moveTo>
          </w:p>
        </w:tc>
        <w:tc>
          <w:tcPr>
            <w:tcW w:w="0" w:type="dxa"/>
            <w:shd w:val="clear" w:color="auto" w:fill="auto"/>
            <w:noWrap/>
            <w:hideMark/>
          </w:tcPr>
          <w:p w14:paraId="126C4104"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37" w:author="tao huang" w:date="2017-12-27T16:40:00Z"/>
                <w:rFonts w:eastAsia="Times New Roman" w:cs="Times New Roman"/>
                <w:color w:val="000000" w:themeColor="text1"/>
                <w:sz w:val="22"/>
              </w:rPr>
            </w:pPr>
            <w:moveTo w:id="2338" w:author="tao huang" w:date="2017-12-27T16:40:00Z">
              <w:r w:rsidRPr="000B121E">
                <w:rPr>
                  <w:rFonts w:eastAsia="Times New Roman" w:cs="Times New Roman"/>
                  <w:color w:val="000000" w:themeColor="text1"/>
                  <w:sz w:val="22"/>
                </w:rPr>
                <w:t>-0.46%</w:t>
              </w:r>
            </w:moveTo>
          </w:p>
        </w:tc>
      </w:tr>
      <w:tr w:rsidR="00012641" w:rsidRPr="000B121E" w14:paraId="0CA625D8"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9940948" w14:textId="77777777" w:rsidR="00012641" w:rsidRPr="000B121E" w:rsidRDefault="00012641" w:rsidP="00D33C43">
            <w:pPr>
              <w:shd w:val="clear" w:color="auto" w:fill="FFFFFF" w:themeFill="background1"/>
              <w:spacing w:after="0" w:line="240" w:lineRule="auto"/>
              <w:rPr>
                <w:moveTo w:id="2339" w:author="tao huang" w:date="2017-12-27T16:40:00Z"/>
                <w:rFonts w:eastAsia="Times New Roman" w:cs="Times New Roman"/>
                <w:b w:val="0"/>
                <w:color w:val="000000" w:themeColor="text1"/>
                <w:sz w:val="22"/>
              </w:rPr>
            </w:pPr>
          </w:p>
        </w:tc>
        <w:tc>
          <w:tcPr>
            <w:tcW w:w="1873" w:type="dxa"/>
            <w:shd w:val="clear" w:color="auto" w:fill="auto"/>
            <w:noWrap/>
            <w:hideMark/>
          </w:tcPr>
          <w:p w14:paraId="4F34DFA1"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340" w:author="tao huang" w:date="2017-12-27T16:40:00Z"/>
                <w:rFonts w:eastAsia="Times New Roman" w:cs="Times New Roman"/>
                <w:color w:val="000000" w:themeColor="text1"/>
                <w:sz w:val="22"/>
              </w:rPr>
            </w:pPr>
            <w:moveTo w:id="2341" w:author="tao huang" w:date="2017-12-27T16:40:00Z">
              <w:r w:rsidRPr="000B121E">
                <w:rPr>
                  <w:rFonts w:eastAsia="Times New Roman" w:cs="Times New Roman"/>
                  <w:color w:val="000000" w:themeColor="text1"/>
                  <w:sz w:val="22"/>
                </w:rPr>
                <w:t>ADL-own-IC</w:t>
              </w:r>
            </w:moveTo>
          </w:p>
        </w:tc>
        <w:tc>
          <w:tcPr>
            <w:tcW w:w="1231" w:type="dxa"/>
            <w:shd w:val="clear" w:color="auto" w:fill="auto"/>
            <w:noWrap/>
            <w:hideMark/>
          </w:tcPr>
          <w:p w14:paraId="3A74007A"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42" w:author="tao huang" w:date="2017-12-27T16:40:00Z"/>
                <w:rFonts w:eastAsia="Times New Roman" w:cs="Times New Roman"/>
                <w:color w:val="000000" w:themeColor="text1"/>
                <w:sz w:val="22"/>
              </w:rPr>
            </w:pPr>
            <w:moveTo w:id="2343"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0F430BC2"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44" w:author="tao huang" w:date="2017-12-27T16:40:00Z"/>
                <w:rFonts w:eastAsia="Times New Roman" w:cs="Times New Roman"/>
                <w:color w:val="000000" w:themeColor="text1"/>
                <w:sz w:val="22"/>
              </w:rPr>
            </w:pPr>
            <w:moveTo w:id="2345" w:author="tao huang" w:date="2017-12-27T16:40:00Z">
              <w:r w:rsidRPr="000B121E">
                <w:rPr>
                  <w:rFonts w:eastAsia="Times New Roman" w:cs="Times New Roman"/>
                  <w:color w:val="000000" w:themeColor="text1"/>
                  <w:sz w:val="22"/>
                </w:rPr>
                <w:t>1.96%</w:t>
              </w:r>
            </w:moveTo>
          </w:p>
        </w:tc>
        <w:tc>
          <w:tcPr>
            <w:tcW w:w="1134" w:type="dxa"/>
            <w:shd w:val="clear" w:color="auto" w:fill="auto"/>
            <w:noWrap/>
            <w:hideMark/>
          </w:tcPr>
          <w:p w14:paraId="1A26D73D"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46" w:author="tao huang" w:date="2017-12-27T16:40:00Z"/>
                <w:rFonts w:eastAsia="Times New Roman" w:cs="Times New Roman"/>
                <w:color w:val="000000" w:themeColor="text1"/>
                <w:sz w:val="22"/>
              </w:rPr>
            </w:pPr>
            <w:moveTo w:id="2347" w:author="tao huang" w:date="2017-12-27T16:40:00Z">
              <w:r w:rsidRPr="000B121E">
                <w:rPr>
                  <w:rFonts w:eastAsia="Times New Roman" w:cs="Times New Roman"/>
                  <w:color w:val="000000" w:themeColor="text1"/>
                  <w:sz w:val="22"/>
                </w:rPr>
                <w:t>-0.49%</w:t>
              </w:r>
            </w:moveTo>
          </w:p>
        </w:tc>
        <w:tc>
          <w:tcPr>
            <w:tcW w:w="992" w:type="dxa"/>
            <w:shd w:val="clear" w:color="auto" w:fill="auto"/>
            <w:noWrap/>
            <w:hideMark/>
          </w:tcPr>
          <w:p w14:paraId="5F1BF6C1"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48" w:author="tao huang" w:date="2017-12-27T16:40:00Z"/>
                <w:rFonts w:eastAsia="Times New Roman" w:cs="Times New Roman"/>
                <w:color w:val="000000" w:themeColor="text1"/>
                <w:sz w:val="22"/>
              </w:rPr>
            </w:pPr>
            <w:moveTo w:id="2349" w:author="tao huang" w:date="2017-12-27T16:40:00Z">
              <w:r w:rsidRPr="000B121E">
                <w:rPr>
                  <w:rFonts w:eastAsia="Times New Roman" w:cs="Times New Roman"/>
                  <w:color w:val="000000" w:themeColor="text1"/>
                  <w:sz w:val="22"/>
                </w:rPr>
                <w:t>-0.97%</w:t>
              </w:r>
            </w:moveTo>
          </w:p>
        </w:tc>
        <w:tc>
          <w:tcPr>
            <w:tcW w:w="0" w:type="dxa"/>
            <w:shd w:val="clear" w:color="auto" w:fill="auto"/>
            <w:noWrap/>
            <w:hideMark/>
          </w:tcPr>
          <w:p w14:paraId="4ED641C6"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50" w:author="tao huang" w:date="2017-12-27T16:40:00Z"/>
                <w:rFonts w:eastAsia="Times New Roman" w:cs="Times New Roman"/>
                <w:color w:val="000000" w:themeColor="text1"/>
                <w:sz w:val="22"/>
              </w:rPr>
            </w:pPr>
            <w:moveTo w:id="2351" w:author="tao huang" w:date="2017-12-27T16:40:00Z">
              <w:r w:rsidRPr="000B121E">
                <w:rPr>
                  <w:rFonts w:eastAsia="Times New Roman" w:cs="Times New Roman"/>
                  <w:color w:val="000000" w:themeColor="text1"/>
                  <w:sz w:val="22"/>
                </w:rPr>
                <w:t>-0.72%</w:t>
              </w:r>
            </w:moveTo>
          </w:p>
        </w:tc>
      </w:tr>
      <w:tr w:rsidR="00012641" w:rsidRPr="000B121E" w14:paraId="683AA807"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D068BEF" w14:textId="77777777" w:rsidR="00012641" w:rsidRPr="000B121E" w:rsidRDefault="00012641" w:rsidP="00D33C43">
            <w:pPr>
              <w:shd w:val="clear" w:color="auto" w:fill="FFFFFF" w:themeFill="background1"/>
              <w:spacing w:after="0" w:line="240" w:lineRule="auto"/>
              <w:rPr>
                <w:moveTo w:id="2352" w:author="tao huang" w:date="2017-12-27T16:40:00Z"/>
                <w:rFonts w:eastAsia="Times New Roman" w:cs="Times New Roman"/>
                <w:b w:val="0"/>
                <w:color w:val="000000" w:themeColor="text1"/>
                <w:sz w:val="22"/>
              </w:rPr>
            </w:pPr>
          </w:p>
        </w:tc>
        <w:tc>
          <w:tcPr>
            <w:tcW w:w="1873" w:type="dxa"/>
            <w:shd w:val="clear" w:color="auto" w:fill="auto"/>
            <w:noWrap/>
            <w:hideMark/>
          </w:tcPr>
          <w:p w14:paraId="5F334011"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353" w:author="tao huang" w:date="2017-12-27T16:40:00Z"/>
                <w:rFonts w:eastAsia="Times New Roman" w:cs="Times New Roman"/>
                <w:color w:val="000000" w:themeColor="text1"/>
                <w:sz w:val="22"/>
              </w:rPr>
            </w:pPr>
            <w:moveTo w:id="2354" w:author="tao huang" w:date="2017-12-27T16:40:00Z">
              <w:r w:rsidRPr="000B121E">
                <w:rPr>
                  <w:rFonts w:eastAsia="Times New Roman" w:cs="Times New Roman"/>
                  <w:color w:val="000000" w:themeColor="text1"/>
                  <w:sz w:val="22"/>
                </w:rPr>
                <w:t>ADL-intra</w:t>
              </w:r>
            </w:moveTo>
          </w:p>
        </w:tc>
        <w:tc>
          <w:tcPr>
            <w:tcW w:w="1231" w:type="dxa"/>
            <w:shd w:val="clear" w:color="auto" w:fill="auto"/>
            <w:noWrap/>
            <w:hideMark/>
          </w:tcPr>
          <w:p w14:paraId="4C2DA9C3"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55" w:author="tao huang" w:date="2017-12-27T16:40:00Z"/>
                <w:rFonts w:eastAsia="Times New Roman" w:cs="Times New Roman"/>
                <w:color w:val="000000" w:themeColor="text1"/>
                <w:sz w:val="22"/>
              </w:rPr>
            </w:pPr>
            <w:moveTo w:id="2356"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0ED672A9"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57" w:author="tao huang" w:date="2017-12-27T16:40:00Z"/>
                <w:rFonts w:eastAsia="Times New Roman" w:cs="Times New Roman"/>
                <w:color w:val="000000" w:themeColor="text1"/>
                <w:sz w:val="22"/>
              </w:rPr>
            </w:pPr>
            <w:moveTo w:id="2358" w:author="tao huang" w:date="2017-12-27T16:40:00Z">
              <w:r w:rsidRPr="000B121E">
                <w:rPr>
                  <w:rFonts w:eastAsia="Times New Roman" w:cs="Times New Roman"/>
                  <w:color w:val="000000" w:themeColor="text1"/>
                  <w:sz w:val="22"/>
                </w:rPr>
                <w:t>-3.03%</w:t>
              </w:r>
            </w:moveTo>
          </w:p>
        </w:tc>
        <w:tc>
          <w:tcPr>
            <w:tcW w:w="1134" w:type="dxa"/>
            <w:shd w:val="clear" w:color="auto" w:fill="auto"/>
            <w:noWrap/>
            <w:hideMark/>
          </w:tcPr>
          <w:p w14:paraId="53F9888C"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59" w:author="tao huang" w:date="2017-12-27T16:40:00Z"/>
                <w:rFonts w:eastAsia="Times New Roman" w:cs="Times New Roman"/>
                <w:color w:val="000000" w:themeColor="text1"/>
                <w:sz w:val="22"/>
              </w:rPr>
            </w:pPr>
            <w:moveTo w:id="2360" w:author="tao huang" w:date="2017-12-27T16:40:00Z">
              <w:r w:rsidRPr="000B121E">
                <w:rPr>
                  <w:rFonts w:eastAsia="Times New Roman" w:cs="Times New Roman"/>
                  <w:color w:val="000000" w:themeColor="text1"/>
                  <w:sz w:val="22"/>
                </w:rPr>
                <w:t>-0.84%</w:t>
              </w:r>
            </w:moveTo>
          </w:p>
        </w:tc>
        <w:tc>
          <w:tcPr>
            <w:tcW w:w="992" w:type="dxa"/>
            <w:shd w:val="clear" w:color="auto" w:fill="auto"/>
            <w:noWrap/>
            <w:hideMark/>
          </w:tcPr>
          <w:p w14:paraId="26F843D2"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61" w:author="tao huang" w:date="2017-12-27T16:40:00Z"/>
                <w:rFonts w:eastAsia="Times New Roman" w:cs="Times New Roman"/>
                <w:color w:val="000000" w:themeColor="text1"/>
                <w:sz w:val="22"/>
              </w:rPr>
            </w:pPr>
            <w:moveTo w:id="2362" w:author="tao huang" w:date="2017-12-27T16:40:00Z">
              <w:r w:rsidRPr="000B121E">
                <w:rPr>
                  <w:rFonts w:eastAsia="Times New Roman" w:cs="Times New Roman"/>
                  <w:color w:val="000000" w:themeColor="text1"/>
                  <w:sz w:val="22"/>
                </w:rPr>
                <w:t>-0.57%</w:t>
              </w:r>
            </w:moveTo>
          </w:p>
        </w:tc>
        <w:tc>
          <w:tcPr>
            <w:tcW w:w="0" w:type="dxa"/>
            <w:shd w:val="clear" w:color="auto" w:fill="auto"/>
            <w:noWrap/>
            <w:hideMark/>
          </w:tcPr>
          <w:p w14:paraId="1D4E846A"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63" w:author="tao huang" w:date="2017-12-27T16:40:00Z"/>
                <w:rFonts w:eastAsia="Times New Roman" w:cs="Times New Roman"/>
                <w:color w:val="000000" w:themeColor="text1"/>
                <w:sz w:val="22"/>
              </w:rPr>
            </w:pPr>
            <w:moveTo w:id="2364" w:author="tao huang" w:date="2017-12-27T16:40:00Z">
              <w:r w:rsidRPr="000B121E">
                <w:rPr>
                  <w:rFonts w:eastAsia="Times New Roman" w:cs="Times New Roman"/>
                  <w:color w:val="000000" w:themeColor="text1"/>
                  <w:sz w:val="22"/>
                </w:rPr>
                <w:t>-1.13%</w:t>
              </w:r>
            </w:moveTo>
          </w:p>
        </w:tc>
      </w:tr>
      <w:tr w:rsidR="00012641" w:rsidRPr="000B121E" w14:paraId="0C08F836"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D4D065C" w14:textId="77777777" w:rsidR="00012641" w:rsidRPr="000B121E" w:rsidRDefault="00012641" w:rsidP="00D33C43">
            <w:pPr>
              <w:shd w:val="clear" w:color="auto" w:fill="FFFFFF" w:themeFill="background1"/>
              <w:spacing w:after="0" w:line="240" w:lineRule="auto"/>
              <w:rPr>
                <w:moveTo w:id="2365" w:author="tao huang" w:date="2017-12-27T16:40:00Z"/>
                <w:rFonts w:eastAsia="Times New Roman" w:cs="Times New Roman"/>
                <w:b w:val="0"/>
                <w:color w:val="000000" w:themeColor="text1"/>
                <w:sz w:val="22"/>
              </w:rPr>
            </w:pPr>
          </w:p>
        </w:tc>
        <w:tc>
          <w:tcPr>
            <w:tcW w:w="1873" w:type="dxa"/>
            <w:shd w:val="clear" w:color="auto" w:fill="auto"/>
            <w:noWrap/>
            <w:hideMark/>
          </w:tcPr>
          <w:p w14:paraId="7EF9CDE3"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366" w:author="tao huang" w:date="2017-12-27T16:40:00Z"/>
                <w:rFonts w:eastAsia="Times New Roman" w:cs="Times New Roman"/>
                <w:color w:val="000000" w:themeColor="text1"/>
                <w:sz w:val="22"/>
              </w:rPr>
            </w:pPr>
            <w:moveTo w:id="2367" w:author="tao huang" w:date="2017-12-27T16:40:00Z">
              <w:r w:rsidRPr="000B121E">
                <w:rPr>
                  <w:rFonts w:eastAsia="Times New Roman" w:cs="Times New Roman"/>
                  <w:color w:val="000000" w:themeColor="text1"/>
                  <w:sz w:val="22"/>
                </w:rPr>
                <w:t>ADL-own-EWC</w:t>
              </w:r>
            </w:moveTo>
          </w:p>
        </w:tc>
        <w:tc>
          <w:tcPr>
            <w:tcW w:w="1231" w:type="dxa"/>
            <w:shd w:val="clear" w:color="auto" w:fill="auto"/>
            <w:noWrap/>
            <w:hideMark/>
          </w:tcPr>
          <w:p w14:paraId="505C6ED5"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68" w:author="tao huang" w:date="2017-12-27T16:40:00Z"/>
                <w:rFonts w:eastAsia="Times New Roman" w:cs="Times New Roman"/>
                <w:color w:val="000000" w:themeColor="text1"/>
                <w:sz w:val="22"/>
              </w:rPr>
            </w:pPr>
            <w:moveTo w:id="2369"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0514B47A"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70" w:author="tao huang" w:date="2017-12-27T16:40:00Z"/>
                <w:rFonts w:eastAsia="Times New Roman" w:cs="Times New Roman"/>
                <w:color w:val="000000" w:themeColor="text1"/>
                <w:sz w:val="22"/>
              </w:rPr>
            </w:pPr>
            <w:moveTo w:id="2371" w:author="tao huang" w:date="2017-12-27T16:40:00Z">
              <w:r w:rsidRPr="000B121E">
                <w:rPr>
                  <w:rFonts w:eastAsia="Times New Roman" w:cs="Times New Roman"/>
                  <w:color w:val="000000" w:themeColor="text1"/>
                  <w:sz w:val="22"/>
                </w:rPr>
                <w:t>-31.42%</w:t>
              </w:r>
            </w:moveTo>
          </w:p>
        </w:tc>
        <w:tc>
          <w:tcPr>
            <w:tcW w:w="1134" w:type="dxa"/>
            <w:shd w:val="clear" w:color="auto" w:fill="auto"/>
            <w:noWrap/>
            <w:hideMark/>
          </w:tcPr>
          <w:p w14:paraId="065C70A9"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72" w:author="tao huang" w:date="2017-12-27T16:40:00Z"/>
                <w:rFonts w:eastAsia="Times New Roman" w:cs="Times New Roman"/>
                <w:color w:val="000000" w:themeColor="text1"/>
                <w:sz w:val="22"/>
              </w:rPr>
            </w:pPr>
            <w:moveTo w:id="2373" w:author="tao huang" w:date="2017-12-27T16:40:00Z">
              <w:r w:rsidRPr="000B121E">
                <w:rPr>
                  <w:rFonts w:eastAsia="Times New Roman" w:cs="Times New Roman"/>
                  <w:color w:val="000000" w:themeColor="text1"/>
                  <w:sz w:val="22"/>
                </w:rPr>
                <w:t>-12.82%</w:t>
              </w:r>
            </w:moveTo>
          </w:p>
        </w:tc>
        <w:tc>
          <w:tcPr>
            <w:tcW w:w="992" w:type="dxa"/>
            <w:shd w:val="clear" w:color="auto" w:fill="auto"/>
            <w:noWrap/>
            <w:hideMark/>
          </w:tcPr>
          <w:p w14:paraId="235AA9AF"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74" w:author="tao huang" w:date="2017-12-27T16:40:00Z"/>
                <w:rFonts w:eastAsia="Times New Roman" w:cs="Times New Roman"/>
                <w:color w:val="000000" w:themeColor="text1"/>
                <w:sz w:val="22"/>
              </w:rPr>
            </w:pPr>
            <w:moveTo w:id="2375" w:author="tao huang" w:date="2017-12-27T16:40:00Z">
              <w:r w:rsidRPr="000B121E">
                <w:rPr>
                  <w:rFonts w:eastAsia="Times New Roman" w:cs="Times New Roman"/>
                  <w:color w:val="000000" w:themeColor="text1"/>
                  <w:sz w:val="22"/>
                </w:rPr>
                <w:t>-9.62%</w:t>
              </w:r>
            </w:moveTo>
          </w:p>
        </w:tc>
        <w:tc>
          <w:tcPr>
            <w:tcW w:w="0" w:type="dxa"/>
            <w:shd w:val="clear" w:color="auto" w:fill="auto"/>
            <w:noWrap/>
            <w:hideMark/>
          </w:tcPr>
          <w:p w14:paraId="682C7171"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76" w:author="tao huang" w:date="2017-12-27T16:40:00Z"/>
                <w:rFonts w:eastAsia="Times New Roman" w:cs="Times New Roman"/>
                <w:color w:val="000000" w:themeColor="text1"/>
                <w:sz w:val="22"/>
              </w:rPr>
            </w:pPr>
            <w:moveTo w:id="2377" w:author="tao huang" w:date="2017-12-27T16:40:00Z">
              <w:r w:rsidRPr="000B121E">
                <w:rPr>
                  <w:rFonts w:eastAsia="Times New Roman" w:cs="Times New Roman"/>
                  <w:color w:val="000000" w:themeColor="text1"/>
                  <w:sz w:val="22"/>
                </w:rPr>
                <w:t>-9.97%</w:t>
              </w:r>
            </w:moveTo>
          </w:p>
        </w:tc>
      </w:tr>
      <w:tr w:rsidR="00012641" w:rsidRPr="000B121E" w14:paraId="0288C839"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F26E245" w14:textId="77777777" w:rsidR="00012641" w:rsidRPr="000B121E" w:rsidRDefault="00012641" w:rsidP="00D33C43">
            <w:pPr>
              <w:shd w:val="clear" w:color="auto" w:fill="FFFFFF" w:themeFill="background1"/>
              <w:spacing w:after="0" w:line="240" w:lineRule="auto"/>
              <w:rPr>
                <w:moveTo w:id="2378" w:author="tao huang" w:date="2017-12-27T16:40:00Z"/>
                <w:rFonts w:eastAsia="Times New Roman" w:cs="Times New Roman"/>
                <w:b w:val="0"/>
                <w:color w:val="000000" w:themeColor="text1"/>
                <w:sz w:val="22"/>
              </w:rPr>
            </w:pPr>
          </w:p>
        </w:tc>
        <w:tc>
          <w:tcPr>
            <w:tcW w:w="1873" w:type="dxa"/>
            <w:shd w:val="clear" w:color="auto" w:fill="auto"/>
            <w:noWrap/>
            <w:hideMark/>
          </w:tcPr>
          <w:p w14:paraId="21C342D1"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379" w:author="tao huang" w:date="2017-12-27T16:40:00Z"/>
                <w:rFonts w:eastAsia="Times New Roman" w:cs="Times New Roman"/>
                <w:color w:val="000000" w:themeColor="text1"/>
                <w:sz w:val="22"/>
              </w:rPr>
            </w:pPr>
            <w:moveTo w:id="2380" w:author="tao huang" w:date="2017-12-27T16:40:00Z">
              <w:r w:rsidRPr="000B121E">
                <w:rPr>
                  <w:rFonts w:eastAsia="Times New Roman" w:cs="Times New Roman"/>
                  <w:color w:val="000000" w:themeColor="text1"/>
                  <w:sz w:val="22"/>
                </w:rPr>
                <w:t>ADL-own-IC</w:t>
              </w:r>
            </w:moveTo>
          </w:p>
        </w:tc>
        <w:tc>
          <w:tcPr>
            <w:tcW w:w="1231" w:type="dxa"/>
            <w:shd w:val="clear" w:color="auto" w:fill="auto"/>
            <w:noWrap/>
            <w:hideMark/>
          </w:tcPr>
          <w:p w14:paraId="5AE705EB"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81" w:author="tao huang" w:date="2017-12-27T16:40:00Z"/>
                <w:rFonts w:eastAsia="Times New Roman" w:cs="Times New Roman"/>
                <w:color w:val="000000" w:themeColor="text1"/>
                <w:sz w:val="22"/>
              </w:rPr>
            </w:pPr>
            <w:moveTo w:id="2382"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6BDAF8D6"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83" w:author="tao huang" w:date="2017-12-27T16:40:00Z"/>
                <w:rFonts w:eastAsia="Times New Roman" w:cs="Times New Roman"/>
                <w:color w:val="000000" w:themeColor="text1"/>
                <w:sz w:val="22"/>
              </w:rPr>
            </w:pPr>
            <w:moveTo w:id="2384" w:author="tao huang" w:date="2017-12-27T16:40:00Z">
              <w:r w:rsidRPr="000B121E">
                <w:rPr>
                  <w:rFonts w:eastAsia="Times New Roman" w:cs="Times New Roman"/>
                  <w:color w:val="000000" w:themeColor="text1"/>
                  <w:sz w:val="22"/>
                </w:rPr>
                <w:t>-29.70%</w:t>
              </w:r>
            </w:moveTo>
          </w:p>
        </w:tc>
        <w:tc>
          <w:tcPr>
            <w:tcW w:w="1134" w:type="dxa"/>
            <w:shd w:val="clear" w:color="auto" w:fill="auto"/>
            <w:noWrap/>
            <w:hideMark/>
          </w:tcPr>
          <w:p w14:paraId="4A891C3B"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85" w:author="tao huang" w:date="2017-12-27T16:40:00Z"/>
                <w:rFonts w:eastAsia="Times New Roman" w:cs="Times New Roman"/>
                <w:color w:val="000000" w:themeColor="text1"/>
                <w:sz w:val="22"/>
              </w:rPr>
            </w:pPr>
            <w:moveTo w:id="2386" w:author="tao huang" w:date="2017-12-27T16:40:00Z">
              <w:r w:rsidRPr="000B121E">
                <w:rPr>
                  <w:rFonts w:eastAsia="Times New Roman" w:cs="Times New Roman"/>
                  <w:color w:val="000000" w:themeColor="text1"/>
                  <w:sz w:val="22"/>
                </w:rPr>
                <w:t>-12.95%</w:t>
              </w:r>
            </w:moveTo>
          </w:p>
        </w:tc>
        <w:tc>
          <w:tcPr>
            <w:tcW w:w="992" w:type="dxa"/>
            <w:shd w:val="clear" w:color="auto" w:fill="auto"/>
            <w:noWrap/>
            <w:hideMark/>
          </w:tcPr>
          <w:p w14:paraId="090CF242"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387" w:author="tao huang" w:date="2017-12-27T16:40:00Z"/>
                <w:rFonts w:eastAsia="Times New Roman" w:cs="Times New Roman"/>
                <w:color w:val="000000" w:themeColor="text1"/>
                <w:sz w:val="22"/>
              </w:rPr>
            </w:pPr>
            <w:moveTo w:id="2388" w:author="tao huang" w:date="2017-12-27T16:40:00Z">
              <w:r w:rsidRPr="000B121E">
                <w:rPr>
                  <w:rFonts w:eastAsia="Times New Roman" w:cs="Times New Roman"/>
                  <w:color w:val="000000" w:themeColor="text1"/>
                  <w:sz w:val="22"/>
                </w:rPr>
                <w:t>-10.25%</w:t>
              </w:r>
            </w:moveTo>
          </w:p>
        </w:tc>
        <w:tc>
          <w:tcPr>
            <w:tcW w:w="0" w:type="dxa"/>
            <w:shd w:val="clear" w:color="auto" w:fill="auto"/>
            <w:noWrap/>
            <w:hideMark/>
          </w:tcPr>
          <w:p w14:paraId="50B673E4"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389" w:author="tao huang" w:date="2017-12-27T16:40:00Z"/>
                <w:rFonts w:eastAsia="Times New Roman" w:cs="Times New Roman"/>
                <w:color w:val="000000" w:themeColor="text1"/>
                <w:sz w:val="22"/>
              </w:rPr>
            </w:pPr>
            <w:moveTo w:id="2390" w:author="tao huang" w:date="2017-12-27T16:40:00Z">
              <w:r w:rsidRPr="000B121E">
                <w:rPr>
                  <w:rFonts w:eastAsia="Times New Roman" w:cs="Times New Roman"/>
                  <w:color w:val="000000" w:themeColor="text1"/>
                  <w:sz w:val="22"/>
                </w:rPr>
                <w:t>-10.21%</w:t>
              </w:r>
            </w:moveTo>
          </w:p>
        </w:tc>
      </w:tr>
      <w:tr w:rsidR="00012641" w:rsidRPr="000B121E" w14:paraId="674F149E"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475F6BE" w14:textId="77777777" w:rsidR="00012641" w:rsidRPr="000B121E" w:rsidRDefault="00012641" w:rsidP="00D33C43">
            <w:pPr>
              <w:shd w:val="clear" w:color="auto" w:fill="FFFFFF" w:themeFill="background1"/>
              <w:spacing w:after="0" w:line="240" w:lineRule="auto"/>
              <w:rPr>
                <w:moveTo w:id="2391" w:author="tao huang" w:date="2017-12-27T16:40:00Z"/>
                <w:rFonts w:eastAsia="Times New Roman" w:cs="Times New Roman"/>
                <w:b w:val="0"/>
                <w:color w:val="000000" w:themeColor="text1"/>
                <w:sz w:val="22"/>
              </w:rPr>
            </w:pPr>
          </w:p>
        </w:tc>
        <w:tc>
          <w:tcPr>
            <w:tcW w:w="1873" w:type="dxa"/>
            <w:shd w:val="clear" w:color="auto" w:fill="auto"/>
            <w:noWrap/>
            <w:hideMark/>
          </w:tcPr>
          <w:p w14:paraId="4C87AE2B"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392" w:author="tao huang" w:date="2017-12-27T16:40:00Z"/>
                <w:rFonts w:eastAsia="Times New Roman" w:cs="Times New Roman"/>
                <w:color w:val="000000" w:themeColor="text1"/>
                <w:sz w:val="22"/>
              </w:rPr>
            </w:pPr>
            <w:moveTo w:id="2393" w:author="tao huang" w:date="2017-12-27T16:40:00Z">
              <w:r w:rsidRPr="000B121E">
                <w:rPr>
                  <w:rFonts w:eastAsia="Times New Roman" w:cs="Times New Roman"/>
                  <w:color w:val="000000" w:themeColor="text1"/>
                  <w:sz w:val="22"/>
                </w:rPr>
                <w:t>ADL-intra-EWC</w:t>
              </w:r>
            </w:moveTo>
          </w:p>
        </w:tc>
        <w:tc>
          <w:tcPr>
            <w:tcW w:w="1231" w:type="dxa"/>
            <w:shd w:val="clear" w:color="auto" w:fill="auto"/>
            <w:noWrap/>
            <w:hideMark/>
          </w:tcPr>
          <w:p w14:paraId="0C317B9F"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394" w:author="tao huang" w:date="2017-12-27T16:40:00Z"/>
                <w:rFonts w:eastAsia="Times New Roman" w:cs="Times New Roman"/>
                <w:color w:val="000000" w:themeColor="text1"/>
                <w:sz w:val="22"/>
              </w:rPr>
            </w:pPr>
            <w:moveTo w:id="2395"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616027A0"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96" w:author="tao huang" w:date="2017-12-27T16:40:00Z"/>
                <w:rFonts w:eastAsia="Times New Roman" w:cs="Times New Roman"/>
                <w:color w:val="000000" w:themeColor="text1"/>
                <w:sz w:val="22"/>
              </w:rPr>
            </w:pPr>
            <w:moveTo w:id="2397" w:author="tao huang" w:date="2017-12-27T16:40:00Z">
              <w:r w:rsidRPr="000B121E">
                <w:rPr>
                  <w:rFonts w:eastAsia="Times New Roman" w:cs="Times New Roman"/>
                  <w:color w:val="000000" w:themeColor="text1"/>
                  <w:sz w:val="22"/>
                </w:rPr>
                <w:t>-33.47%</w:t>
              </w:r>
            </w:moveTo>
          </w:p>
        </w:tc>
        <w:tc>
          <w:tcPr>
            <w:tcW w:w="1134" w:type="dxa"/>
            <w:shd w:val="clear" w:color="auto" w:fill="auto"/>
            <w:noWrap/>
            <w:hideMark/>
          </w:tcPr>
          <w:p w14:paraId="40DD0D0D"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398" w:author="tao huang" w:date="2017-12-27T16:40:00Z"/>
                <w:rFonts w:eastAsia="Times New Roman" w:cs="Times New Roman"/>
                <w:color w:val="000000" w:themeColor="text1"/>
                <w:sz w:val="22"/>
              </w:rPr>
            </w:pPr>
            <w:moveTo w:id="2399" w:author="tao huang" w:date="2017-12-27T16:40:00Z">
              <w:r w:rsidRPr="000B121E">
                <w:rPr>
                  <w:rFonts w:eastAsia="Times New Roman" w:cs="Times New Roman"/>
                  <w:color w:val="000000" w:themeColor="text1"/>
                  <w:sz w:val="22"/>
                </w:rPr>
                <w:t>-13.45%</w:t>
              </w:r>
            </w:moveTo>
          </w:p>
        </w:tc>
        <w:tc>
          <w:tcPr>
            <w:tcW w:w="992" w:type="dxa"/>
            <w:shd w:val="clear" w:color="auto" w:fill="auto"/>
            <w:noWrap/>
            <w:hideMark/>
          </w:tcPr>
          <w:p w14:paraId="7B4A8316"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00" w:author="tao huang" w:date="2017-12-27T16:40:00Z"/>
                <w:rFonts w:eastAsia="Times New Roman" w:cs="Times New Roman"/>
                <w:color w:val="000000" w:themeColor="text1"/>
                <w:sz w:val="22"/>
              </w:rPr>
            </w:pPr>
            <w:moveTo w:id="2401" w:author="tao huang" w:date="2017-12-27T16:40:00Z">
              <w:r w:rsidRPr="000B121E">
                <w:rPr>
                  <w:rFonts w:eastAsia="Times New Roman" w:cs="Times New Roman"/>
                  <w:color w:val="000000" w:themeColor="text1"/>
                  <w:sz w:val="22"/>
                </w:rPr>
                <w:t>-10.07%</w:t>
              </w:r>
            </w:moveTo>
          </w:p>
        </w:tc>
        <w:tc>
          <w:tcPr>
            <w:tcW w:w="0" w:type="dxa"/>
            <w:shd w:val="clear" w:color="auto" w:fill="auto"/>
            <w:noWrap/>
            <w:hideMark/>
          </w:tcPr>
          <w:p w14:paraId="7493DB40"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02" w:author="tao huang" w:date="2017-12-27T16:40:00Z"/>
                <w:rFonts w:eastAsia="Times New Roman" w:cs="Times New Roman"/>
                <w:color w:val="000000" w:themeColor="text1"/>
                <w:sz w:val="22"/>
              </w:rPr>
            </w:pPr>
            <w:moveTo w:id="2403" w:author="tao huang" w:date="2017-12-27T16:40:00Z">
              <w:r w:rsidRPr="000B121E">
                <w:rPr>
                  <w:rFonts w:eastAsia="Times New Roman" w:cs="Times New Roman"/>
                  <w:color w:val="000000" w:themeColor="text1"/>
                  <w:sz w:val="22"/>
                </w:rPr>
                <w:t>-10.88%</w:t>
              </w:r>
            </w:moveTo>
          </w:p>
        </w:tc>
      </w:tr>
      <w:tr w:rsidR="00012641" w:rsidRPr="000B121E" w14:paraId="3E49DC6B"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FD6E0AA" w14:textId="77777777" w:rsidR="00012641" w:rsidRPr="000B121E" w:rsidRDefault="00012641" w:rsidP="00D33C43">
            <w:pPr>
              <w:shd w:val="clear" w:color="auto" w:fill="FFFFFF" w:themeFill="background1"/>
              <w:spacing w:after="0" w:line="240" w:lineRule="auto"/>
              <w:rPr>
                <w:moveTo w:id="2404" w:author="tao huang" w:date="2017-12-27T16:40:00Z"/>
                <w:rFonts w:eastAsia="Times New Roman" w:cs="Times New Roman"/>
                <w:b w:val="0"/>
                <w:color w:val="000000" w:themeColor="text1"/>
                <w:sz w:val="22"/>
              </w:rPr>
            </w:pPr>
          </w:p>
        </w:tc>
        <w:tc>
          <w:tcPr>
            <w:tcW w:w="1873" w:type="dxa"/>
            <w:shd w:val="clear" w:color="auto" w:fill="auto"/>
            <w:noWrap/>
            <w:hideMark/>
          </w:tcPr>
          <w:p w14:paraId="5175CFD8"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405" w:author="tao huang" w:date="2017-12-27T16:40:00Z"/>
                <w:rFonts w:eastAsia="Times New Roman" w:cs="Times New Roman"/>
                <w:color w:val="000000" w:themeColor="text1"/>
                <w:sz w:val="22"/>
              </w:rPr>
            </w:pPr>
            <w:moveTo w:id="2406" w:author="tao huang" w:date="2017-12-27T16:40:00Z">
              <w:r w:rsidRPr="000B121E">
                <w:rPr>
                  <w:rFonts w:eastAsia="Times New Roman" w:cs="Times New Roman"/>
                  <w:color w:val="000000" w:themeColor="text1"/>
                  <w:sz w:val="22"/>
                </w:rPr>
                <w:t>ADL-intra-IC</w:t>
              </w:r>
            </w:moveTo>
          </w:p>
        </w:tc>
        <w:tc>
          <w:tcPr>
            <w:tcW w:w="1231" w:type="dxa"/>
            <w:shd w:val="clear" w:color="auto" w:fill="auto"/>
            <w:noWrap/>
            <w:hideMark/>
          </w:tcPr>
          <w:p w14:paraId="2FB37580"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07" w:author="tao huang" w:date="2017-12-27T16:40:00Z"/>
                <w:rFonts w:eastAsia="Times New Roman" w:cs="Times New Roman"/>
                <w:color w:val="000000" w:themeColor="text1"/>
                <w:sz w:val="22"/>
              </w:rPr>
            </w:pPr>
            <w:moveTo w:id="2408"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12AF75C9"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09" w:author="tao huang" w:date="2017-12-27T16:40:00Z"/>
                <w:rFonts w:eastAsia="Times New Roman" w:cs="Times New Roman"/>
                <w:color w:val="000000" w:themeColor="text1"/>
                <w:sz w:val="22"/>
              </w:rPr>
            </w:pPr>
            <w:moveTo w:id="2410" w:author="tao huang" w:date="2017-12-27T16:40:00Z">
              <w:r w:rsidRPr="000B121E">
                <w:rPr>
                  <w:rFonts w:eastAsia="Times New Roman" w:cs="Times New Roman"/>
                  <w:color w:val="000000" w:themeColor="text1"/>
                  <w:sz w:val="22"/>
                </w:rPr>
                <w:t>-32.99%</w:t>
              </w:r>
            </w:moveTo>
          </w:p>
        </w:tc>
        <w:tc>
          <w:tcPr>
            <w:tcW w:w="1134" w:type="dxa"/>
            <w:shd w:val="clear" w:color="auto" w:fill="auto"/>
            <w:noWrap/>
            <w:hideMark/>
          </w:tcPr>
          <w:p w14:paraId="70466207"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11" w:author="tao huang" w:date="2017-12-27T16:40:00Z"/>
                <w:rFonts w:eastAsia="Times New Roman" w:cs="Times New Roman"/>
                <w:color w:val="000000" w:themeColor="text1"/>
                <w:sz w:val="22"/>
              </w:rPr>
            </w:pPr>
            <w:moveTo w:id="2412" w:author="tao huang" w:date="2017-12-27T16:40:00Z">
              <w:r w:rsidRPr="000B121E">
                <w:rPr>
                  <w:rFonts w:eastAsia="Times New Roman" w:cs="Times New Roman"/>
                  <w:color w:val="000000" w:themeColor="text1"/>
                  <w:sz w:val="22"/>
                </w:rPr>
                <w:t>-13.66%</w:t>
              </w:r>
            </w:moveTo>
          </w:p>
        </w:tc>
        <w:tc>
          <w:tcPr>
            <w:tcW w:w="992" w:type="dxa"/>
            <w:shd w:val="clear" w:color="auto" w:fill="auto"/>
            <w:noWrap/>
            <w:hideMark/>
          </w:tcPr>
          <w:p w14:paraId="572BA7B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13" w:author="tao huang" w:date="2017-12-27T16:40:00Z"/>
                <w:rFonts w:eastAsia="Times New Roman" w:cs="Times New Roman"/>
                <w:color w:val="000000" w:themeColor="text1"/>
                <w:sz w:val="22"/>
              </w:rPr>
            </w:pPr>
            <w:moveTo w:id="2414" w:author="tao huang" w:date="2017-12-27T16:40:00Z">
              <w:r w:rsidRPr="000B121E">
                <w:rPr>
                  <w:rFonts w:eastAsia="Times New Roman" w:cs="Times New Roman"/>
                  <w:color w:val="000000" w:themeColor="text1"/>
                  <w:sz w:val="22"/>
                </w:rPr>
                <w:t>-10.62%</w:t>
              </w:r>
            </w:moveTo>
          </w:p>
        </w:tc>
        <w:tc>
          <w:tcPr>
            <w:tcW w:w="0" w:type="dxa"/>
            <w:shd w:val="clear" w:color="auto" w:fill="auto"/>
            <w:noWrap/>
            <w:hideMark/>
          </w:tcPr>
          <w:p w14:paraId="40CE1D61"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15" w:author="tao huang" w:date="2017-12-27T16:40:00Z"/>
                <w:rFonts w:eastAsia="Times New Roman" w:cs="Times New Roman"/>
                <w:color w:val="000000" w:themeColor="text1"/>
                <w:sz w:val="22"/>
              </w:rPr>
            </w:pPr>
            <w:moveTo w:id="2416" w:author="tao huang" w:date="2017-12-27T16:40:00Z">
              <w:r w:rsidRPr="000B121E">
                <w:rPr>
                  <w:rFonts w:eastAsia="Times New Roman" w:cs="Times New Roman"/>
                  <w:color w:val="000000" w:themeColor="text1"/>
                  <w:sz w:val="22"/>
                </w:rPr>
                <w:t>-11.21%</w:t>
              </w:r>
            </w:moveTo>
          </w:p>
        </w:tc>
      </w:tr>
      <w:tr w:rsidR="00012641" w:rsidRPr="000B121E" w14:paraId="14D58156"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3299C7F8" w14:textId="77777777" w:rsidR="00012641" w:rsidRPr="000B121E" w:rsidRDefault="00012641" w:rsidP="00D33C43">
            <w:pPr>
              <w:shd w:val="clear" w:color="auto" w:fill="FFFFFF" w:themeFill="background1"/>
              <w:spacing w:after="0" w:line="240" w:lineRule="auto"/>
              <w:jc w:val="center"/>
              <w:rPr>
                <w:moveTo w:id="2417" w:author="tao huang" w:date="2017-12-27T16:40:00Z"/>
                <w:rFonts w:eastAsia="Times New Roman" w:cs="Times New Roman"/>
                <w:b w:val="0"/>
                <w:color w:val="000000" w:themeColor="text1"/>
                <w:sz w:val="22"/>
              </w:rPr>
            </w:pPr>
            <w:moveTo w:id="2418" w:author="tao huang" w:date="2017-12-27T16:40:00Z">
              <w:r w:rsidRPr="000B121E">
                <w:rPr>
                  <w:rFonts w:eastAsia="Times New Roman" w:cs="Times New Roman"/>
                  <w:b w:val="0"/>
                  <w:color w:val="000000" w:themeColor="text1"/>
                  <w:sz w:val="22"/>
                </w:rPr>
                <w:t> </w:t>
              </w:r>
            </w:moveTo>
          </w:p>
        </w:tc>
        <w:tc>
          <w:tcPr>
            <w:tcW w:w="1873" w:type="dxa"/>
            <w:tcBorders>
              <w:bottom w:val="single" w:sz="4" w:space="0" w:color="auto"/>
            </w:tcBorders>
            <w:shd w:val="clear" w:color="auto" w:fill="auto"/>
            <w:hideMark/>
          </w:tcPr>
          <w:p w14:paraId="5099396D"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419" w:author="tao huang" w:date="2017-12-27T16:40:00Z"/>
                <w:rFonts w:eastAsia="Times New Roman" w:cs="Times New Roman"/>
                <w:color w:val="000000" w:themeColor="text1"/>
                <w:sz w:val="22"/>
              </w:rPr>
            </w:pPr>
            <w:moveTo w:id="2420" w:author="tao huang" w:date="2017-12-27T16:40:00Z">
              <w:r w:rsidRPr="000B121E">
                <w:rPr>
                  <w:rFonts w:eastAsia="Times New Roman" w:cs="Times New Roman"/>
                  <w:color w:val="000000" w:themeColor="text1"/>
                  <w:sz w:val="22"/>
                </w:rPr>
                <w:t>ADL-EWC-IC</w:t>
              </w:r>
            </w:moveTo>
          </w:p>
        </w:tc>
        <w:tc>
          <w:tcPr>
            <w:tcW w:w="1231" w:type="dxa"/>
            <w:tcBorders>
              <w:bottom w:val="single" w:sz="4" w:space="0" w:color="auto"/>
            </w:tcBorders>
            <w:shd w:val="clear" w:color="auto" w:fill="auto"/>
            <w:noWrap/>
            <w:hideMark/>
          </w:tcPr>
          <w:p w14:paraId="213CFD9D"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21" w:author="tao huang" w:date="2017-12-27T16:40:00Z"/>
                <w:rFonts w:eastAsia="Times New Roman" w:cs="Times New Roman"/>
                <w:color w:val="000000" w:themeColor="text1"/>
                <w:sz w:val="22"/>
              </w:rPr>
            </w:pPr>
            <w:moveTo w:id="2422" w:author="tao huang" w:date="2017-12-27T16:40:00Z">
              <w:r w:rsidRPr="000B121E">
                <w:rPr>
                  <w:rFonts w:eastAsia="Times New Roman" w:cs="Times New Roman"/>
                  <w:color w:val="000000" w:themeColor="text1"/>
                  <w:sz w:val="22"/>
                </w:rPr>
                <w:t>Base-lift</w:t>
              </w:r>
            </w:moveTo>
          </w:p>
        </w:tc>
        <w:tc>
          <w:tcPr>
            <w:tcW w:w="1179" w:type="dxa"/>
            <w:tcBorders>
              <w:bottom w:val="single" w:sz="4" w:space="0" w:color="auto"/>
            </w:tcBorders>
            <w:shd w:val="clear" w:color="auto" w:fill="auto"/>
            <w:noWrap/>
            <w:hideMark/>
          </w:tcPr>
          <w:p w14:paraId="3BDA42E8"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23" w:author="tao huang" w:date="2017-12-27T16:40:00Z"/>
                <w:rFonts w:eastAsia="Times New Roman" w:cs="Times New Roman"/>
                <w:color w:val="000000" w:themeColor="text1"/>
                <w:sz w:val="22"/>
              </w:rPr>
            </w:pPr>
            <w:moveTo w:id="2424" w:author="tao huang" w:date="2017-12-27T16:40:00Z">
              <w:r w:rsidRPr="000B121E">
                <w:rPr>
                  <w:rFonts w:eastAsia="Times New Roman" w:cs="Times New Roman"/>
                  <w:color w:val="000000" w:themeColor="text1"/>
                  <w:sz w:val="22"/>
                </w:rPr>
                <w:t>-33.85%</w:t>
              </w:r>
            </w:moveTo>
          </w:p>
        </w:tc>
        <w:tc>
          <w:tcPr>
            <w:tcW w:w="1134" w:type="dxa"/>
            <w:tcBorders>
              <w:bottom w:val="single" w:sz="4" w:space="0" w:color="auto"/>
            </w:tcBorders>
            <w:shd w:val="clear" w:color="auto" w:fill="auto"/>
            <w:noWrap/>
            <w:hideMark/>
          </w:tcPr>
          <w:p w14:paraId="3F459413"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25" w:author="tao huang" w:date="2017-12-27T16:40:00Z"/>
                <w:rFonts w:eastAsia="Times New Roman" w:cs="Times New Roman"/>
                <w:color w:val="000000" w:themeColor="text1"/>
                <w:sz w:val="22"/>
              </w:rPr>
            </w:pPr>
            <w:moveTo w:id="2426" w:author="tao huang" w:date="2017-12-27T16:40:00Z">
              <w:r w:rsidRPr="000B121E">
                <w:rPr>
                  <w:rFonts w:eastAsia="Times New Roman" w:cs="Times New Roman"/>
                  <w:color w:val="000000" w:themeColor="text1"/>
                  <w:sz w:val="22"/>
                </w:rPr>
                <w:t>-13.70%</w:t>
              </w:r>
            </w:moveTo>
          </w:p>
        </w:tc>
        <w:tc>
          <w:tcPr>
            <w:tcW w:w="992" w:type="dxa"/>
            <w:tcBorders>
              <w:bottom w:val="single" w:sz="4" w:space="0" w:color="auto"/>
            </w:tcBorders>
            <w:shd w:val="clear" w:color="auto" w:fill="auto"/>
            <w:noWrap/>
            <w:hideMark/>
          </w:tcPr>
          <w:p w14:paraId="6B4E75EA"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27" w:author="tao huang" w:date="2017-12-27T16:40:00Z"/>
                <w:rFonts w:eastAsia="Times New Roman" w:cs="Times New Roman"/>
                <w:color w:val="000000" w:themeColor="text1"/>
                <w:sz w:val="22"/>
              </w:rPr>
            </w:pPr>
            <w:moveTo w:id="2428" w:author="tao huang" w:date="2017-12-27T16:40:00Z">
              <w:r w:rsidRPr="000B121E">
                <w:rPr>
                  <w:rFonts w:eastAsia="Times New Roman" w:cs="Times New Roman"/>
                  <w:color w:val="000000" w:themeColor="text1"/>
                  <w:sz w:val="22"/>
                </w:rPr>
                <w:t>-10.88%</w:t>
              </w:r>
            </w:moveTo>
          </w:p>
        </w:tc>
        <w:tc>
          <w:tcPr>
            <w:tcW w:w="0" w:type="dxa"/>
            <w:tcBorders>
              <w:bottom w:val="single" w:sz="4" w:space="0" w:color="auto"/>
            </w:tcBorders>
            <w:shd w:val="clear" w:color="auto" w:fill="auto"/>
            <w:noWrap/>
            <w:hideMark/>
          </w:tcPr>
          <w:p w14:paraId="3C0E8A1E"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29" w:author="tao huang" w:date="2017-12-27T16:40:00Z"/>
                <w:rFonts w:eastAsia="Times New Roman" w:cs="Times New Roman"/>
                <w:color w:val="000000" w:themeColor="text1"/>
                <w:sz w:val="22"/>
              </w:rPr>
            </w:pPr>
            <w:moveTo w:id="2430" w:author="tao huang" w:date="2017-12-27T16:40:00Z">
              <w:r w:rsidRPr="000B121E">
                <w:rPr>
                  <w:rFonts w:eastAsia="Times New Roman" w:cs="Times New Roman"/>
                  <w:color w:val="000000" w:themeColor="text1"/>
                  <w:sz w:val="22"/>
                </w:rPr>
                <w:t>-11.36%</w:t>
              </w:r>
            </w:moveTo>
          </w:p>
        </w:tc>
      </w:tr>
      <w:tr w:rsidR="00012641" w:rsidRPr="000B121E" w14:paraId="16806B80"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DCF6AF3" w14:textId="77777777" w:rsidR="00012641" w:rsidRPr="000B121E" w:rsidRDefault="00012641" w:rsidP="00D33C43">
            <w:pPr>
              <w:shd w:val="clear" w:color="auto" w:fill="FFFFFF" w:themeFill="background1"/>
              <w:spacing w:after="0" w:line="240" w:lineRule="auto"/>
              <w:jc w:val="center"/>
              <w:rPr>
                <w:moveTo w:id="2431" w:author="tao huang" w:date="2017-12-27T16:40:00Z"/>
                <w:rFonts w:eastAsia="Times New Roman" w:cs="Times New Roman"/>
                <w:b w:val="0"/>
                <w:color w:val="000000" w:themeColor="text1"/>
                <w:sz w:val="22"/>
              </w:rPr>
            </w:pPr>
            <w:moveTo w:id="2432" w:author="tao huang" w:date="2017-12-27T16:40:00Z">
              <w:r w:rsidRPr="000B121E">
                <w:rPr>
                  <w:rFonts w:eastAsia="Times New Roman" w:cs="Times New Roman"/>
                  <w:b w:val="0"/>
                  <w:color w:val="000000" w:themeColor="text1"/>
                  <w:sz w:val="22"/>
                </w:rPr>
                <w:lastRenderedPageBreak/>
                <w:t>h=1</w:t>
              </w:r>
            </w:moveTo>
          </w:p>
        </w:tc>
        <w:tc>
          <w:tcPr>
            <w:tcW w:w="1873" w:type="dxa"/>
            <w:tcBorders>
              <w:top w:val="single" w:sz="4" w:space="0" w:color="auto"/>
            </w:tcBorders>
            <w:shd w:val="clear" w:color="auto" w:fill="auto"/>
            <w:noWrap/>
            <w:hideMark/>
          </w:tcPr>
          <w:p w14:paraId="7946DAA5"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433" w:author="tao huang" w:date="2017-12-27T16:40:00Z"/>
                <w:rFonts w:eastAsia="Times New Roman" w:cs="Times New Roman"/>
                <w:color w:val="000000" w:themeColor="text1"/>
                <w:sz w:val="22"/>
              </w:rPr>
            </w:pPr>
            <w:moveTo w:id="2434" w:author="tao huang" w:date="2017-12-27T16:40:00Z">
              <w:r w:rsidRPr="000B121E">
                <w:rPr>
                  <w:rFonts w:eastAsia="Times New Roman" w:cs="Times New Roman"/>
                  <w:color w:val="000000" w:themeColor="text1"/>
                  <w:sz w:val="22"/>
                </w:rPr>
                <w:t>ADL-intra-EWC</w:t>
              </w:r>
            </w:moveTo>
          </w:p>
        </w:tc>
        <w:tc>
          <w:tcPr>
            <w:tcW w:w="1231" w:type="dxa"/>
            <w:tcBorders>
              <w:top w:val="single" w:sz="4" w:space="0" w:color="auto"/>
            </w:tcBorders>
            <w:shd w:val="clear" w:color="auto" w:fill="auto"/>
            <w:noWrap/>
            <w:hideMark/>
          </w:tcPr>
          <w:p w14:paraId="2E3EDB23"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35" w:author="tao huang" w:date="2017-12-27T16:40:00Z"/>
                <w:rFonts w:eastAsia="Times New Roman" w:cs="Times New Roman"/>
                <w:color w:val="000000" w:themeColor="text1"/>
                <w:sz w:val="22"/>
              </w:rPr>
            </w:pPr>
            <w:moveTo w:id="2436" w:author="tao huang" w:date="2017-12-27T16:40:00Z">
              <w:r w:rsidRPr="000B121E">
                <w:rPr>
                  <w:rFonts w:eastAsia="Times New Roman" w:cs="Times New Roman"/>
                  <w:color w:val="000000" w:themeColor="text1"/>
                  <w:sz w:val="22"/>
                </w:rPr>
                <w:t>ADL-intra</w:t>
              </w:r>
            </w:moveTo>
          </w:p>
        </w:tc>
        <w:tc>
          <w:tcPr>
            <w:tcW w:w="1179" w:type="dxa"/>
            <w:tcBorders>
              <w:top w:val="single" w:sz="4" w:space="0" w:color="auto"/>
            </w:tcBorders>
            <w:shd w:val="clear" w:color="auto" w:fill="auto"/>
            <w:noWrap/>
            <w:hideMark/>
          </w:tcPr>
          <w:p w14:paraId="3C699679"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37" w:author="tao huang" w:date="2017-12-27T16:40:00Z"/>
                <w:rFonts w:eastAsia="Times New Roman" w:cs="Times New Roman"/>
                <w:color w:val="000000" w:themeColor="text1"/>
                <w:sz w:val="22"/>
              </w:rPr>
            </w:pPr>
            <w:moveTo w:id="2438" w:author="tao huang" w:date="2017-12-27T16:40:00Z">
              <w:r w:rsidRPr="000B121E">
                <w:rPr>
                  <w:rFonts w:eastAsia="Times New Roman" w:cs="Times New Roman"/>
                  <w:color w:val="000000" w:themeColor="text1"/>
                  <w:sz w:val="22"/>
                </w:rPr>
                <w:t>-37.33%</w:t>
              </w:r>
            </w:moveTo>
          </w:p>
        </w:tc>
        <w:tc>
          <w:tcPr>
            <w:tcW w:w="1134" w:type="dxa"/>
            <w:tcBorders>
              <w:top w:val="single" w:sz="4" w:space="0" w:color="auto"/>
            </w:tcBorders>
            <w:shd w:val="clear" w:color="auto" w:fill="auto"/>
            <w:noWrap/>
            <w:hideMark/>
          </w:tcPr>
          <w:p w14:paraId="39BE61BF"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39" w:author="tao huang" w:date="2017-12-27T16:40:00Z"/>
                <w:rFonts w:eastAsia="Times New Roman" w:cs="Times New Roman"/>
                <w:color w:val="000000" w:themeColor="text1"/>
                <w:sz w:val="22"/>
              </w:rPr>
            </w:pPr>
            <w:moveTo w:id="2440" w:author="tao huang" w:date="2017-12-27T16:40:00Z">
              <w:r w:rsidRPr="000B121E">
                <w:rPr>
                  <w:rFonts w:eastAsia="Times New Roman" w:cs="Times New Roman"/>
                  <w:color w:val="000000" w:themeColor="text1"/>
                  <w:sz w:val="22"/>
                </w:rPr>
                <w:t>-13.17%</w:t>
              </w:r>
            </w:moveTo>
          </w:p>
        </w:tc>
        <w:tc>
          <w:tcPr>
            <w:tcW w:w="992" w:type="dxa"/>
            <w:tcBorders>
              <w:top w:val="single" w:sz="4" w:space="0" w:color="auto"/>
            </w:tcBorders>
            <w:shd w:val="clear" w:color="auto" w:fill="auto"/>
            <w:noWrap/>
            <w:hideMark/>
          </w:tcPr>
          <w:p w14:paraId="57B8A24B"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41" w:author="tao huang" w:date="2017-12-27T16:40:00Z"/>
                <w:rFonts w:eastAsia="Times New Roman" w:cs="Times New Roman"/>
                <w:color w:val="000000" w:themeColor="text1"/>
                <w:sz w:val="22"/>
              </w:rPr>
            </w:pPr>
            <w:moveTo w:id="2442" w:author="tao huang" w:date="2017-12-27T16:40:00Z">
              <w:r w:rsidRPr="000B121E">
                <w:rPr>
                  <w:rFonts w:eastAsia="Times New Roman" w:cs="Times New Roman"/>
                  <w:color w:val="000000" w:themeColor="text1"/>
                  <w:sz w:val="22"/>
                </w:rPr>
                <w:t>-10.04%</w:t>
              </w:r>
            </w:moveTo>
          </w:p>
        </w:tc>
        <w:tc>
          <w:tcPr>
            <w:tcW w:w="0" w:type="dxa"/>
            <w:tcBorders>
              <w:top w:val="single" w:sz="4" w:space="0" w:color="auto"/>
            </w:tcBorders>
            <w:shd w:val="clear" w:color="auto" w:fill="auto"/>
            <w:noWrap/>
            <w:hideMark/>
          </w:tcPr>
          <w:p w14:paraId="61370324"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43" w:author="tao huang" w:date="2017-12-27T16:40:00Z"/>
                <w:rFonts w:eastAsia="Times New Roman" w:cs="Times New Roman"/>
                <w:color w:val="000000" w:themeColor="text1"/>
                <w:sz w:val="22"/>
              </w:rPr>
            </w:pPr>
            <w:moveTo w:id="2444" w:author="tao huang" w:date="2017-12-27T16:40:00Z">
              <w:r w:rsidRPr="000B121E">
                <w:rPr>
                  <w:rFonts w:eastAsia="Times New Roman" w:cs="Times New Roman"/>
                  <w:color w:val="000000" w:themeColor="text1"/>
                  <w:sz w:val="22"/>
                </w:rPr>
                <w:t>-4.55%</w:t>
              </w:r>
            </w:moveTo>
          </w:p>
        </w:tc>
      </w:tr>
      <w:tr w:rsidR="00012641" w:rsidRPr="000B121E" w14:paraId="1C937D2C"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7A8C4CC" w14:textId="77777777" w:rsidR="00012641" w:rsidRPr="000B121E" w:rsidRDefault="00012641" w:rsidP="00D33C43">
            <w:pPr>
              <w:shd w:val="clear" w:color="auto" w:fill="FFFFFF" w:themeFill="background1"/>
              <w:spacing w:after="0" w:line="240" w:lineRule="auto"/>
              <w:rPr>
                <w:moveTo w:id="2445" w:author="tao huang" w:date="2017-12-27T16:40:00Z"/>
                <w:rFonts w:eastAsia="Times New Roman" w:cs="Times New Roman"/>
                <w:b w:val="0"/>
                <w:color w:val="000000" w:themeColor="text1"/>
                <w:sz w:val="22"/>
              </w:rPr>
            </w:pPr>
          </w:p>
        </w:tc>
        <w:tc>
          <w:tcPr>
            <w:tcW w:w="1873" w:type="dxa"/>
            <w:shd w:val="clear" w:color="auto" w:fill="auto"/>
            <w:noWrap/>
            <w:hideMark/>
          </w:tcPr>
          <w:p w14:paraId="0092A1E7"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446" w:author="tao huang" w:date="2017-12-27T16:40:00Z"/>
                <w:rFonts w:eastAsia="Times New Roman" w:cs="Times New Roman"/>
                <w:color w:val="000000" w:themeColor="text1"/>
                <w:sz w:val="22"/>
              </w:rPr>
            </w:pPr>
            <w:moveTo w:id="2447" w:author="tao huang" w:date="2017-12-27T16:40:00Z">
              <w:r w:rsidRPr="000B121E">
                <w:rPr>
                  <w:rFonts w:eastAsia="Times New Roman" w:cs="Times New Roman"/>
                  <w:color w:val="000000" w:themeColor="text1"/>
                  <w:sz w:val="22"/>
                </w:rPr>
                <w:t>ADL-intra-IC</w:t>
              </w:r>
            </w:moveTo>
          </w:p>
        </w:tc>
        <w:tc>
          <w:tcPr>
            <w:tcW w:w="1231" w:type="dxa"/>
            <w:shd w:val="clear" w:color="auto" w:fill="auto"/>
            <w:noWrap/>
            <w:hideMark/>
          </w:tcPr>
          <w:p w14:paraId="1459BB97"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48" w:author="tao huang" w:date="2017-12-27T16:40:00Z"/>
                <w:rFonts w:eastAsia="Times New Roman" w:cs="Times New Roman"/>
                <w:color w:val="000000" w:themeColor="text1"/>
                <w:sz w:val="22"/>
              </w:rPr>
            </w:pPr>
            <w:moveTo w:id="2449" w:author="tao huang" w:date="2017-12-27T16:40:00Z">
              <w:r w:rsidRPr="000B121E">
                <w:rPr>
                  <w:rFonts w:eastAsia="Times New Roman" w:cs="Times New Roman"/>
                  <w:color w:val="000000" w:themeColor="text1"/>
                  <w:sz w:val="22"/>
                </w:rPr>
                <w:t>ADL-intra</w:t>
              </w:r>
            </w:moveTo>
          </w:p>
        </w:tc>
        <w:tc>
          <w:tcPr>
            <w:tcW w:w="1179" w:type="dxa"/>
            <w:shd w:val="clear" w:color="auto" w:fill="auto"/>
            <w:noWrap/>
            <w:hideMark/>
          </w:tcPr>
          <w:p w14:paraId="517E4AD3"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50" w:author="tao huang" w:date="2017-12-27T16:40:00Z"/>
                <w:rFonts w:eastAsia="Times New Roman" w:cs="Times New Roman"/>
                <w:color w:val="000000" w:themeColor="text1"/>
                <w:sz w:val="22"/>
              </w:rPr>
            </w:pPr>
            <w:moveTo w:id="2451" w:author="tao huang" w:date="2017-12-27T16:40:00Z">
              <w:r w:rsidRPr="000B121E">
                <w:rPr>
                  <w:rFonts w:eastAsia="Times New Roman" w:cs="Times New Roman"/>
                  <w:color w:val="000000" w:themeColor="text1"/>
                  <w:sz w:val="22"/>
                </w:rPr>
                <w:t>-37.63%</w:t>
              </w:r>
            </w:moveTo>
          </w:p>
        </w:tc>
        <w:tc>
          <w:tcPr>
            <w:tcW w:w="1134" w:type="dxa"/>
            <w:shd w:val="clear" w:color="auto" w:fill="auto"/>
            <w:noWrap/>
            <w:hideMark/>
          </w:tcPr>
          <w:p w14:paraId="7509641E"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52" w:author="tao huang" w:date="2017-12-27T16:40:00Z"/>
                <w:rFonts w:eastAsia="Times New Roman" w:cs="Times New Roman"/>
                <w:color w:val="000000" w:themeColor="text1"/>
                <w:sz w:val="22"/>
              </w:rPr>
            </w:pPr>
            <w:moveTo w:id="2453" w:author="tao huang" w:date="2017-12-27T16:40:00Z">
              <w:r w:rsidRPr="000B121E">
                <w:rPr>
                  <w:rFonts w:eastAsia="Times New Roman" w:cs="Times New Roman"/>
                  <w:color w:val="000000" w:themeColor="text1"/>
                  <w:sz w:val="22"/>
                </w:rPr>
                <w:t>-13.38%</w:t>
              </w:r>
            </w:moveTo>
          </w:p>
        </w:tc>
        <w:tc>
          <w:tcPr>
            <w:tcW w:w="992" w:type="dxa"/>
            <w:shd w:val="clear" w:color="auto" w:fill="auto"/>
            <w:noWrap/>
            <w:hideMark/>
          </w:tcPr>
          <w:p w14:paraId="0452C4CB"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54" w:author="tao huang" w:date="2017-12-27T16:40:00Z"/>
                <w:rFonts w:eastAsia="Times New Roman" w:cs="Times New Roman"/>
                <w:color w:val="000000" w:themeColor="text1"/>
                <w:sz w:val="22"/>
              </w:rPr>
            </w:pPr>
            <w:moveTo w:id="2455" w:author="tao huang" w:date="2017-12-27T16:40:00Z">
              <w:r w:rsidRPr="000B121E">
                <w:rPr>
                  <w:rFonts w:eastAsia="Times New Roman" w:cs="Times New Roman"/>
                  <w:color w:val="000000" w:themeColor="text1"/>
                  <w:sz w:val="22"/>
                </w:rPr>
                <w:t>-10.27%</w:t>
              </w:r>
            </w:moveTo>
          </w:p>
        </w:tc>
        <w:tc>
          <w:tcPr>
            <w:tcW w:w="0" w:type="dxa"/>
            <w:shd w:val="clear" w:color="auto" w:fill="auto"/>
            <w:noWrap/>
            <w:hideMark/>
          </w:tcPr>
          <w:p w14:paraId="765456D1"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56" w:author="tao huang" w:date="2017-12-27T16:40:00Z"/>
                <w:rFonts w:eastAsia="Times New Roman" w:cs="Times New Roman"/>
                <w:color w:val="000000" w:themeColor="text1"/>
                <w:sz w:val="22"/>
              </w:rPr>
            </w:pPr>
            <w:moveTo w:id="2457" w:author="tao huang" w:date="2017-12-27T16:40:00Z">
              <w:r w:rsidRPr="000B121E">
                <w:rPr>
                  <w:rFonts w:eastAsia="Times New Roman" w:cs="Times New Roman"/>
                  <w:color w:val="000000" w:themeColor="text1"/>
                  <w:sz w:val="22"/>
                </w:rPr>
                <w:t>-4.88%</w:t>
              </w:r>
            </w:moveTo>
          </w:p>
        </w:tc>
      </w:tr>
      <w:tr w:rsidR="00012641" w:rsidRPr="000B121E" w14:paraId="7383EA36"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35D487" w14:textId="77777777" w:rsidR="00012641" w:rsidRPr="000B121E" w:rsidRDefault="00012641" w:rsidP="00D33C43">
            <w:pPr>
              <w:shd w:val="clear" w:color="auto" w:fill="FFFFFF" w:themeFill="background1"/>
              <w:spacing w:after="0" w:line="240" w:lineRule="auto"/>
              <w:rPr>
                <w:moveTo w:id="2458" w:author="tao huang" w:date="2017-12-27T16:40:00Z"/>
                <w:rFonts w:eastAsia="Times New Roman" w:cs="Times New Roman"/>
                <w:b w:val="0"/>
                <w:color w:val="000000" w:themeColor="text1"/>
                <w:sz w:val="22"/>
              </w:rPr>
            </w:pPr>
          </w:p>
        </w:tc>
        <w:tc>
          <w:tcPr>
            <w:tcW w:w="1873" w:type="dxa"/>
            <w:shd w:val="clear" w:color="auto" w:fill="auto"/>
            <w:noWrap/>
            <w:hideMark/>
          </w:tcPr>
          <w:p w14:paraId="69272D2F"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459" w:author="tao huang" w:date="2017-12-27T16:40:00Z"/>
                <w:rFonts w:eastAsia="Times New Roman" w:cs="Times New Roman"/>
                <w:color w:val="000000" w:themeColor="text1"/>
                <w:sz w:val="22"/>
              </w:rPr>
            </w:pPr>
            <w:moveTo w:id="2460" w:author="tao huang" w:date="2017-12-27T16:40:00Z">
              <w:r w:rsidRPr="000B121E">
                <w:rPr>
                  <w:rFonts w:eastAsia="Times New Roman" w:cs="Times New Roman"/>
                  <w:color w:val="000000" w:themeColor="text1"/>
                  <w:sz w:val="22"/>
                </w:rPr>
                <w:t>ADL-own-EWC</w:t>
              </w:r>
            </w:moveTo>
          </w:p>
        </w:tc>
        <w:tc>
          <w:tcPr>
            <w:tcW w:w="1231" w:type="dxa"/>
            <w:shd w:val="clear" w:color="auto" w:fill="auto"/>
            <w:noWrap/>
            <w:hideMark/>
          </w:tcPr>
          <w:p w14:paraId="1EFD64BA"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61" w:author="tao huang" w:date="2017-12-27T16:40:00Z"/>
                <w:rFonts w:eastAsia="Times New Roman" w:cs="Times New Roman"/>
                <w:color w:val="000000" w:themeColor="text1"/>
                <w:sz w:val="22"/>
              </w:rPr>
            </w:pPr>
            <w:moveTo w:id="2462"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7A0E08B0"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63" w:author="tao huang" w:date="2017-12-27T16:40:00Z"/>
                <w:rFonts w:eastAsia="Times New Roman" w:cs="Times New Roman"/>
                <w:color w:val="000000" w:themeColor="text1"/>
                <w:sz w:val="22"/>
              </w:rPr>
            </w:pPr>
            <w:moveTo w:id="2464" w:author="tao huang" w:date="2017-12-27T16:40:00Z">
              <w:r w:rsidRPr="000B121E">
                <w:rPr>
                  <w:rFonts w:eastAsia="Times New Roman" w:cs="Times New Roman"/>
                  <w:color w:val="000000" w:themeColor="text1"/>
                  <w:sz w:val="22"/>
                </w:rPr>
                <w:t>-0.47%</w:t>
              </w:r>
            </w:moveTo>
          </w:p>
        </w:tc>
        <w:tc>
          <w:tcPr>
            <w:tcW w:w="1134" w:type="dxa"/>
            <w:shd w:val="clear" w:color="auto" w:fill="auto"/>
            <w:noWrap/>
            <w:hideMark/>
          </w:tcPr>
          <w:p w14:paraId="07702EF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65" w:author="tao huang" w:date="2017-12-27T16:40:00Z"/>
                <w:rFonts w:eastAsia="Times New Roman" w:cs="Times New Roman"/>
                <w:color w:val="000000" w:themeColor="text1"/>
                <w:sz w:val="22"/>
              </w:rPr>
            </w:pPr>
            <w:moveTo w:id="2466" w:author="tao huang" w:date="2017-12-27T16:40:00Z">
              <w:r w:rsidRPr="000B121E">
                <w:rPr>
                  <w:rFonts w:eastAsia="Times New Roman" w:cs="Times New Roman"/>
                  <w:color w:val="000000" w:themeColor="text1"/>
                  <w:sz w:val="22"/>
                </w:rPr>
                <w:t>-0.36%</w:t>
              </w:r>
            </w:moveTo>
          </w:p>
        </w:tc>
        <w:tc>
          <w:tcPr>
            <w:tcW w:w="992" w:type="dxa"/>
            <w:shd w:val="clear" w:color="auto" w:fill="auto"/>
            <w:noWrap/>
            <w:hideMark/>
          </w:tcPr>
          <w:p w14:paraId="75C68A47"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67" w:author="tao huang" w:date="2017-12-27T16:40:00Z"/>
                <w:rFonts w:eastAsia="Times New Roman" w:cs="Times New Roman"/>
                <w:color w:val="000000" w:themeColor="text1"/>
                <w:sz w:val="22"/>
              </w:rPr>
            </w:pPr>
            <w:moveTo w:id="2468" w:author="tao huang" w:date="2017-12-27T16:40:00Z">
              <w:r w:rsidRPr="000B121E">
                <w:rPr>
                  <w:rFonts w:eastAsia="Times New Roman" w:cs="Times New Roman"/>
                  <w:color w:val="000000" w:themeColor="text1"/>
                  <w:sz w:val="22"/>
                </w:rPr>
                <w:t>-0.44%</w:t>
              </w:r>
            </w:moveTo>
          </w:p>
        </w:tc>
        <w:tc>
          <w:tcPr>
            <w:tcW w:w="0" w:type="dxa"/>
            <w:shd w:val="clear" w:color="auto" w:fill="auto"/>
            <w:noWrap/>
            <w:hideMark/>
          </w:tcPr>
          <w:p w14:paraId="5CB3A9BF"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69" w:author="tao huang" w:date="2017-12-27T16:40:00Z"/>
                <w:rFonts w:eastAsia="Times New Roman" w:cs="Times New Roman"/>
                <w:color w:val="000000" w:themeColor="text1"/>
                <w:sz w:val="22"/>
              </w:rPr>
            </w:pPr>
            <w:moveTo w:id="2470" w:author="tao huang" w:date="2017-12-27T16:40:00Z">
              <w:r w:rsidRPr="000B121E">
                <w:rPr>
                  <w:rFonts w:eastAsia="Times New Roman" w:cs="Times New Roman"/>
                  <w:color w:val="000000" w:themeColor="text1"/>
                  <w:sz w:val="22"/>
                </w:rPr>
                <w:t>-0.58%</w:t>
              </w:r>
            </w:moveTo>
          </w:p>
        </w:tc>
      </w:tr>
      <w:tr w:rsidR="00012641" w:rsidRPr="000B121E" w14:paraId="4FDD96DD"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6BD140D" w14:textId="77777777" w:rsidR="00012641" w:rsidRPr="000B121E" w:rsidRDefault="00012641" w:rsidP="00D33C43">
            <w:pPr>
              <w:shd w:val="clear" w:color="auto" w:fill="FFFFFF" w:themeFill="background1"/>
              <w:spacing w:after="0" w:line="240" w:lineRule="auto"/>
              <w:rPr>
                <w:moveTo w:id="2471" w:author="tao huang" w:date="2017-12-27T16:40:00Z"/>
                <w:rFonts w:eastAsia="Times New Roman" w:cs="Times New Roman"/>
                <w:b w:val="0"/>
                <w:color w:val="000000" w:themeColor="text1"/>
                <w:sz w:val="22"/>
              </w:rPr>
            </w:pPr>
          </w:p>
        </w:tc>
        <w:tc>
          <w:tcPr>
            <w:tcW w:w="1873" w:type="dxa"/>
            <w:shd w:val="clear" w:color="auto" w:fill="auto"/>
            <w:noWrap/>
            <w:hideMark/>
          </w:tcPr>
          <w:p w14:paraId="3EB70912"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472" w:author="tao huang" w:date="2017-12-27T16:40:00Z"/>
                <w:rFonts w:eastAsia="Times New Roman" w:cs="Times New Roman"/>
                <w:color w:val="000000" w:themeColor="text1"/>
                <w:sz w:val="22"/>
              </w:rPr>
            </w:pPr>
            <w:moveTo w:id="2473" w:author="tao huang" w:date="2017-12-27T16:40:00Z">
              <w:r w:rsidRPr="000B121E">
                <w:rPr>
                  <w:rFonts w:eastAsia="Times New Roman" w:cs="Times New Roman"/>
                  <w:color w:val="000000" w:themeColor="text1"/>
                  <w:sz w:val="22"/>
                </w:rPr>
                <w:t>ADL-own-IC</w:t>
              </w:r>
            </w:moveTo>
          </w:p>
        </w:tc>
        <w:tc>
          <w:tcPr>
            <w:tcW w:w="1231" w:type="dxa"/>
            <w:shd w:val="clear" w:color="auto" w:fill="auto"/>
            <w:noWrap/>
            <w:hideMark/>
          </w:tcPr>
          <w:p w14:paraId="0EE3C2EC"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74" w:author="tao huang" w:date="2017-12-27T16:40:00Z"/>
                <w:rFonts w:eastAsia="Times New Roman" w:cs="Times New Roman"/>
                <w:color w:val="000000" w:themeColor="text1"/>
                <w:sz w:val="22"/>
              </w:rPr>
            </w:pPr>
            <w:moveTo w:id="2475"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52B980DF"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76" w:author="tao huang" w:date="2017-12-27T16:40:00Z"/>
                <w:rFonts w:eastAsia="Times New Roman" w:cs="Times New Roman"/>
                <w:color w:val="000000" w:themeColor="text1"/>
                <w:sz w:val="22"/>
              </w:rPr>
            </w:pPr>
            <w:moveTo w:id="2477" w:author="tao huang" w:date="2017-12-27T16:40:00Z">
              <w:r w:rsidRPr="000B121E">
                <w:rPr>
                  <w:rFonts w:eastAsia="Times New Roman" w:cs="Times New Roman"/>
                  <w:color w:val="000000" w:themeColor="text1"/>
                  <w:sz w:val="22"/>
                </w:rPr>
                <w:t>2.11%</w:t>
              </w:r>
            </w:moveTo>
          </w:p>
        </w:tc>
        <w:tc>
          <w:tcPr>
            <w:tcW w:w="1134" w:type="dxa"/>
            <w:shd w:val="clear" w:color="auto" w:fill="auto"/>
            <w:noWrap/>
            <w:hideMark/>
          </w:tcPr>
          <w:p w14:paraId="3191BA23"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78" w:author="tao huang" w:date="2017-12-27T16:40:00Z"/>
                <w:rFonts w:eastAsia="Times New Roman" w:cs="Times New Roman"/>
                <w:color w:val="000000" w:themeColor="text1"/>
                <w:sz w:val="22"/>
              </w:rPr>
            </w:pPr>
            <w:moveTo w:id="2479" w:author="tao huang" w:date="2017-12-27T16:40:00Z">
              <w:r w:rsidRPr="000B121E">
                <w:rPr>
                  <w:rFonts w:eastAsia="Times New Roman" w:cs="Times New Roman"/>
                  <w:color w:val="000000" w:themeColor="text1"/>
                  <w:sz w:val="22"/>
                </w:rPr>
                <w:t>-0.80%</w:t>
              </w:r>
            </w:moveTo>
          </w:p>
        </w:tc>
        <w:tc>
          <w:tcPr>
            <w:tcW w:w="992" w:type="dxa"/>
            <w:shd w:val="clear" w:color="auto" w:fill="auto"/>
            <w:noWrap/>
            <w:hideMark/>
          </w:tcPr>
          <w:p w14:paraId="3E9EA35C"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480" w:author="tao huang" w:date="2017-12-27T16:40:00Z"/>
                <w:rFonts w:eastAsia="Times New Roman" w:cs="Times New Roman"/>
                <w:color w:val="000000" w:themeColor="text1"/>
                <w:sz w:val="22"/>
              </w:rPr>
            </w:pPr>
            <w:moveTo w:id="2481" w:author="tao huang" w:date="2017-12-27T16:40:00Z">
              <w:r w:rsidRPr="000B121E">
                <w:rPr>
                  <w:rFonts w:eastAsia="Times New Roman" w:cs="Times New Roman"/>
                  <w:color w:val="000000" w:themeColor="text1"/>
                  <w:sz w:val="22"/>
                </w:rPr>
                <w:t>-1.22%</w:t>
              </w:r>
            </w:moveTo>
          </w:p>
        </w:tc>
        <w:tc>
          <w:tcPr>
            <w:tcW w:w="0" w:type="dxa"/>
            <w:shd w:val="clear" w:color="auto" w:fill="auto"/>
            <w:noWrap/>
            <w:hideMark/>
          </w:tcPr>
          <w:p w14:paraId="66EDE7AC"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482" w:author="tao huang" w:date="2017-12-27T16:40:00Z"/>
                <w:rFonts w:eastAsia="Times New Roman" w:cs="Times New Roman"/>
                <w:color w:val="000000" w:themeColor="text1"/>
                <w:sz w:val="22"/>
              </w:rPr>
            </w:pPr>
            <w:moveTo w:id="2483" w:author="tao huang" w:date="2017-12-27T16:40:00Z">
              <w:r w:rsidRPr="000B121E">
                <w:rPr>
                  <w:rFonts w:eastAsia="Times New Roman" w:cs="Times New Roman"/>
                  <w:color w:val="000000" w:themeColor="text1"/>
                  <w:sz w:val="22"/>
                </w:rPr>
                <w:t>-1.80%</w:t>
              </w:r>
            </w:moveTo>
          </w:p>
        </w:tc>
      </w:tr>
      <w:tr w:rsidR="00012641" w:rsidRPr="000B121E" w14:paraId="44849246"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2F16CE9" w14:textId="77777777" w:rsidR="00012641" w:rsidRPr="000B121E" w:rsidRDefault="00012641" w:rsidP="00D33C43">
            <w:pPr>
              <w:shd w:val="clear" w:color="auto" w:fill="FFFFFF" w:themeFill="background1"/>
              <w:spacing w:after="0" w:line="240" w:lineRule="auto"/>
              <w:rPr>
                <w:moveTo w:id="2484" w:author="tao huang" w:date="2017-12-27T16:40:00Z"/>
                <w:rFonts w:eastAsia="Times New Roman" w:cs="Times New Roman"/>
                <w:b w:val="0"/>
                <w:color w:val="000000" w:themeColor="text1"/>
                <w:sz w:val="22"/>
              </w:rPr>
            </w:pPr>
          </w:p>
        </w:tc>
        <w:tc>
          <w:tcPr>
            <w:tcW w:w="1873" w:type="dxa"/>
            <w:shd w:val="clear" w:color="auto" w:fill="auto"/>
            <w:noWrap/>
            <w:hideMark/>
          </w:tcPr>
          <w:p w14:paraId="02EBEB35"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485" w:author="tao huang" w:date="2017-12-27T16:40:00Z"/>
                <w:rFonts w:eastAsia="Times New Roman" w:cs="Times New Roman"/>
                <w:color w:val="000000" w:themeColor="text1"/>
                <w:sz w:val="22"/>
              </w:rPr>
            </w:pPr>
            <w:moveTo w:id="2486" w:author="tao huang" w:date="2017-12-27T16:40:00Z">
              <w:r w:rsidRPr="000B121E">
                <w:rPr>
                  <w:rFonts w:eastAsia="Times New Roman" w:cs="Times New Roman"/>
                  <w:color w:val="000000" w:themeColor="text1"/>
                  <w:sz w:val="22"/>
                </w:rPr>
                <w:t>ADL-intra</w:t>
              </w:r>
            </w:moveTo>
          </w:p>
        </w:tc>
        <w:tc>
          <w:tcPr>
            <w:tcW w:w="1231" w:type="dxa"/>
            <w:shd w:val="clear" w:color="auto" w:fill="auto"/>
            <w:noWrap/>
            <w:hideMark/>
          </w:tcPr>
          <w:p w14:paraId="2FAB0B73"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87" w:author="tao huang" w:date="2017-12-27T16:40:00Z"/>
                <w:rFonts w:eastAsia="Times New Roman" w:cs="Times New Roman"/>
                <w:color w:val="000000" w:themeColor="text1"/>
                <w:sz w:val="22"/>
              </w:rPr>
            </w:pPr>
            <w:moveTo w:id="2488" w:author="tao huang" w:date="2017-12-27T16:40:00Z">
              <w:r w:rsidRPr="000B121E">
                <w:rPr>
                  <w:rFonts w:eastAsia="Times New Roman" w:cs="Times New Roman"/>
                  <w:color w:val="000000" w:themeColor="text1"/>
                  <w:sz w:val="22"/>
                </w:rPr>
                <w:t>ADL-own</w:t>
              </w:r>
            </w:moveTo>
          </w:p>
        </w:tc>
        <w:tc>
          <w:tcPr>
            <w:tcW w:w="1179" w:type="dxa"/>
            <w:shd w:val="clear" w:color="auto" w:fill="auto"/>
            <w:noWrap/>
            <w:hideMark/>
          </w:tcPr>
          <w:p w14:paraId="4FE3184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89" w:author="tao huang" w:date="2017-12-27T16:40:00Z"/>
                <w:rFonts w:eastAsia="Times New Roman" w:cs="Times New Roman"/>
                <w:color w:val="000000" w:themeColor="text1"/>
                <w:sz w:val="22"/>
              </w:rPr>
            </w:pPr>
            <w:moveTo w:id="2490" w:author="tao huang" w:date="2017-12-27T16:40:00Z">
              <w:r w:rsidRPr="000B121E">
                <w:rPr>
                  <w:rFonts w:eastAsia="Times New Roman" w:cs="Times New Roman"/>
                  <w:color w:val="000000" w:themeColor="text1"/>
                  <w:sz w:val="22"/>
                </w:rPr>
                <w:t>-6.01%</w:t>
              </w:r>
            </w:moveTo>
          </w:p>
        </w:tc>
        <w:tc>
          <w:tcPr>
            <w:tcW w:w="1134" w:type="dxa"/>
            <w:shd w:val="clear" w:color="auto" w:fill="auto"/>
            <w:noWrap/>
            <w:hideMark/>
          </w:tcPr>
          <w:p w14:paraId="56276EBA"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91" w:author="tao huang" w:date="2017-12-27T16:40:00Z"/>
                <w:rFonts w:eastAsia="Times New Roman" w:cs="Times New Roman"/>
                <w:color w:val="000000" w:themeColor="text1"/>
                <w:sz w:val="22"/>
              </w:rPr>
            </w:pPr>
            <w:moveTo w:id="2492" w:author="tao huang" w:date="2017-12-27T16:40:00Z">
              <w:r w:rsidRPr="000B121E">
                <w:rPr>
                  <w:rFonts w:eastAsia="Times New Roman" w:cs="Times New Roman"/>
                  <w:color w:val="000000" w:themeColor="text1"/>
                  <w:sz w:val="22"/>
                </w:rPr>
                <w:t>-1.10%</w:t>
              </w:r>
            </w:moveTo>
          </w:p>
        </w:tc>
        <w:tc>
          <w:tcPr>
            <w:tcW w:w="992" w:type="dxa"/>
            <w:shd w:val="clear" w:color="auto" w:fill="auto"/>
            <w:noWrap/>
            <w:hideMark/>
          </w:tcPr>
          <w:p w14:paraId="41CFB6FA"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493" w:author="tao huang" w:date="2017-12-27T16:40:00Z"/>
                <w:rFonts w:eastAsia="Times New Roman" w:cs="Times New Roman"/>
                <w:color w:val="000000" w:themeColor="text1"/>
                <w:sz w:val="22"/>
              </w:rPr>
            </w:pPr>
            <w:moveTo w:id="2494" w:author="tao huang" w:date="2017-12-27T16:40:00Z">
              <w:r w:rsidRPr="000B121E">
                <w:rPr>
                  <w:rFonts w:eastAsia="Times New Roman" w:cs="Times New Roman"/>
                  <w:color w:val="000000" w:themeColor="text1"/>
                  <w:sz w:val="22"/>
                </w:rPr>
                <w:t>-0.51%</w:t>
              </w:r>
            </w:moveTo>
          </w:p>
        </w:tc>
        <w:tc>
          <w:tcPr>
            <w:tcW w:w="0" w:type="dxa"/>
            <w:shd w:val="clear" w:color="auto" w:fill="auto"/>
            <w:noWrap/>
            <w:hideMark/>
          </w:tcPr>
          <w:p w14:paraId="58AB73C1"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495" w:author="tao huang" w:date="2017-12-27T16:40:00Z"/>
                <w:rFonts w:eastAsia="Times New Roman" w:cs="Times New Roman"/>
                <w:color w:val="000000" w:themeColor="text1"/>
                <w:sz w:val="22"/>
              </w:rPr>
            </w:pPr>
            <w:moveTo w:id="2496" w:author="tao huang" w:date="2017-12-27T16:40:00Z">
              <w:r w:rsidRPr="000B121E">
                <w:rPr>
                  <w:rFonts w:eastAsia="Times New Roman" w:cs="Times New Roman"/>
                  <w:color w:val="000000" w:themeColor="text1"/>
                  <w:sz w:val="22"/>
                </w:rPr>
                <w:t>-2.03%</w:t>
              </w:r>
            </w:moveTo>
          </w:p>
        </w:tc>
      </w:tr>
      <w:tr w:rsidR="00012641" w:rsidRPr="000B121E" w14:paraId="238BD46B"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CEC5522" w14:textId="77777777" w:rsidR="00012641" w:rsidRPr="000B121E" w:rsidRDefault="00012641" w:rsidP="00D33C43">
            <w:pPr>
              <w:shd w:val="clear" w:color="auto" w:fill="FFFFFF" w:themeFill="background1"/>
              <w:spacing w:after="0" w:line="240" w:lineRule="auto"/>
              <w:rPr>
                <w:moveTo w:id="2497" w:author="tao huang" w:date="2017-12-27T16:40:00Z"/>
                <w:rFonts w:eastAsia="Times New Roman" w:cs="Times New Roman"/>
                <w:b w:val="0"/>
                <w:color w:val="000000" w:themeColor="text1"/>
                <w:sz w:val="22"/>
              </w:rPr>
            </w:pPr>
          </w:p>
        </w:tc>
        <w:tc>
          <w:tcPr>
            <w:tcW w:w="1873" w:type="dxa"/>
            <w:shd w:val="clear" w:color="auto" w:fill="auto"/>
            <w:noWrap/>
            <w:hideMark/>
          </w:tcPr>
          <w:p w14:paraId="018ABAB1"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498" w:author="tao huang" w:date="2017-12-27T16:40:00Z"/>
                <w:rFonts w:eastAsia="Times New Roman" w:cs="Times New Roman"/>
                <w:color w:val="000000" w:themeColor="text1"/>
                <w:sz w:val="22"/>
              </w:rPr>
            </w:pPr>
            <w:moveTo w:id="2499" w:author="tao huang" w:date="2017-12-27T16:40:00Z">
              <w:r w:rsidRPr="000B121E">
                <w:rPr>
                  <w:rFonts w:eastAsia="Times New Roman" w:cs="Times New Roman"/>
                  <w:color w:val="000000" w:themeColor="text1"/>
                  <w:sz w:val="22"/>
                </w:rPr>
                <w:t>ADL-own-EWC</w:t>
              </w:r>
            </w:moveTo>
          </w:p>
        </w:tc>
        <w:tc>
          <w:tcPr>
            <w:tcW w:w="1231" w:type="dxa"/>
            <w:shd w:val="clear" w:color="auto" w:fill="auto"/>
            <w:noWrap/>
            <w:hideMark/>
          </w:tcPr>
          <w:p w14:paraId="4228DAC3"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500" w:author="tao huang" w:date="2017-12-27T16:40:00Z"/>
                <w:rFonts w:eastAsia="Times New Roman" w:cs="Times New Roman"/>
                <w:color w:val="000000" w:themeColor="text1"/>
                <w:sz w:val="22"/>
              </w:rPr>
            </w:pPr>
            <w:moveTo w:id="2501"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345D491A"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02" w:author="tao huang" w:date="2017-12-27T16:40:00Z"/>
                <w:rFonts w:eastAsia="Times New Roman" w:cs="Times New Roman"/>
                <w:color w:val="000000" w:themeColor="text1"/>
                <w:sz w:val="22"/>
              </w:rPr>
            </w:pPr>
            <w:moveTo w:id="2503" w:author="tao huang" w:date="2017-12-27T16:40:00Z">
              <w:r w:rsidRPr="000B121E">
                <w:rPr>
                  <w:rFonts w:eastAsia="Times New Roman" w:cs="Times New Roman"/>
                  <w:color w:val="000000" w:themeColor="text1"/>
                  <w:sz w:val="22"/>
                </w:rPr>
                <w:t>-33.64%</w:t>
              </w:r>
            </w:moveTo>
          </w:p>
        </w:tc>
        <w:tc>
          <w:tcPr>
            <w:tcW w:w="1134" w:type="dxa"/>
            <w:shd w:val="clear" w:color="auto" w:fill="auto"/>
            <w:noWrap/>
            <w:hideMark/>
          </w:tcPr>
          <w:p w14:paraId="79CA3CB7"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04" w:author="tao huang" w:date="2017-12-27T16:40:00Z"/>
                <w:rFonts w:eastAsia="Times New Roman" w:cs="Times New Roman"/>
                <w:color w:val="000000" w:themeColor="text1"/>
                <w:sz w:val="22"/>
              </w:rPr>
            </w:pPr>
            <w:moveTo w:id="2505" w:author="tao huang" w:date="2017-12-27T16:40:00Z">
              <w:r w:rsidRPr="000B121E">
                <w:rPr>
                  <w:rFonts w:eastAsia="Times New Roman" w:cs="Times New Roman"/>
                  <w:color w:val="000000" w:themeColor="text1"/>
                  <w:sz w:val="22"/>
                </w:rPr>
                <w:t>-12.52%</w:t>
              </w:r>
            </w:moveTo>
          </w:p>
        </w:tc>
        <w:tc>
          <w:tcPr>
            <w:tcW w:w="992" w:type="dxa"/>
            <w:shd w:val="clear" w:color="auto" w:fill="auto"/>
            <w:noWrap/>
            <w:hideMark/>
          </w:tcPr>
          <w:p w14:paraId="5E882340"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06" w:author="tao huang" w:date="2017-12-27T16:40:00Z"/>
                <w:rFonts w:eastAsia="Times New Roman" w:cs="Times New Roman"/>
                <w:color w:val="000000" w:themeColor="text1"/>
                <w:sz w:val="22"/>
              </w:rPr>
            </w:pPr>
            <w:moveTo w:id="2507" w:author="tao huang" w:date="2017-12-27T16:40:00Z">
              <w:r w:rsidRPr="000B121E">
                <w:rPr>
                  <w:rFonts w:eastAsia="Times New Roman" w:cs="Times New Roman"/>
                  <w:color w:val="000000" w:themeColor="text1"/>
                  <w:sz w:val="22"/>
                </w:rPr>
                <w:t>-9.97%</w:t>
              </w:r>
            </w:moveTo>
          </w:p>
        </w:tc>
        <w:tc>
          <w:tcPr>
            <w:tcW w:w="0" w:type="dxa"/>
            <w:shd w:val="clear" w:color="auto" w:fill="auto"/>
            <w:noWrap/>
            <w:hideMark/>
          </w:tcPr>
          <w:p w14:paraId="27BD484F"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508" w:author="tao huang" w:date="2017-12-27T16:40:00Z"/>
                <w:rFonts w:eastAsia="Times New Roman" w:cs="Times New Roman"/>
                <w:color w:val="000000" w:themeColor="text1"/>
                <w:sz w:val="22"/>
              </w:rPr>
            </w:pPr>
            <w:moveTo w:id="2509" w:author="tao huang" w:date="2017-12-27T16:40:00Z">
              <w:r w:rsidRPr="000B121E">
                <w:rPr>
                  <w:rFonts w:eastAsia="Times New Roman" w:cs="Times New Roman"/>
                  <w:color w:val="000000" w:themeColor="text1"/>
                  <w:sz w:val="22"/>
                </w:rPr>
                <w:t>-3.14%</w:t>
              </w:r>
            </w:moveTo>
          </w:p>
        </w:tc>
      </w:tr>
      <w:tr w:rsidR="00012641" w:rsidRPr="000B121E" w14:paraId="09B70456"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60DEEB" w14:textId="77777777" w:rsidR="00012641" w:rsidRPr="000B121E" w:rsidRDefault="00012641" w:rsidP="00D33C43">
            <w:pPr>
              <w:shd w:val="clear" w:color="auto" w:fill="FFFFFF" w:themeFill="background1"/>
              <w:spacing w:after="0" w:line="240" w:lineRule="auto"/>
              <w:rPr>
                <w:moveTo w:id="2510" w:author="tao huang" w:date="2017-12-27T16:40:00Z"/>
                <w:rFonts w:eastAsia="Times New Roman" w:cs="Times New Roman"/>
                <w:b w:val="0"/>
                <w:color w:val="000000" w:themeColor="text1"/>
                <w:sz w:val="22"/>
              </w:rPr>
            </w:pPr>
          </w:p>
        </w:tc>
        <w:tc>
          <w:tcPr>
            <w:tcW w:w="1873" w:type="dxa"/>
            <w:shd w:val="clear" w:color="auto" w:fill="auto"/>
            <w:noWrap/>
            <w:hideMark/>
          </w:tcPr>
          <w:p w14:paraId="0D54B33E"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511" w:author="tao huang" w:date="2017-12-27T16:40:00Z"/>
                <w:rFonts w:eastAsia="Times New Roman" w:cs="Times New Roman"/>
                <w:color w:val="000000" w:themeColor="text1"/>
                <w:sz w:val="22"/>
              </w:rPr>
            </w:pPr>
            <w:moveTo w:id="2512" w:author="tao huang" w:date="2017-12-27T16:40:00Z">
              <w:r w:rsidRPr="000B121E">
                <w:rPr>
                  <w:rFonts w:eastAsia="Times New Roman" w:cs="Times New Roman"/>
                  <w:color w:val="000000" w:themeColor="text1"/>
                  <w:sz w:val="22"/>
                </w:rPr>
                <w:t>ADL-own-IC</w:t>
              </w:r>
            </w:moveTo>
          </w:p>
        </w:tc>
        <w:tc>
          <w:tcPr>
            <w:tcW w:w="1231" w:type="dxa"/>
            <w:shd w:val="clear" w:color="auto" w:fill="auto"/>
            <w:noWrap/>
            <w:hideMark/>
          </w:tcPr>
          <w:p w14:paraId="056D0B26"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513" w:author="tao huang" w:date="2017-12-27T16:40:00Z"/>
                <w:rFonts w:eastAsia="Times New Roman" w:cs="Times New Roman"/>
                <w:color w:val="000000" w:themeColor="text1"/>
                <w:sz w:val="22"/>
              </w:rPr>
            </w:pPr>
            <w:moveTo w:id="2514"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43515811"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515" w:author="tao huang" w:date="2017-12-27T16:40:00Z"/>
                <w:rFonts w:eastAsia="Times New Roman" w:cs="Times New Roman"/>
                <w:color w:val="000000" w:themeColor="text1"/>
                <w:sz w:val="22"/>
              </w:rPr>
            </w:pPr>
            <w:moveTo w:id="2516" w:author="tao huang" w:date="2017-12-27T16:40:00Z">
              <w:r w:rsidRPr="000B121E">
                <w:rPr>
                  <w:rFonts w:eastAsia="Times New Roman" w:cs="Times New Roman"/>
                  <w:color w:val="000000" w:themeColor="text1"/>
                  <w:sz w:val="22"/>
                </w:rPr>
                <w:t>-31.92%</w:t>
              </w:r>
            </w:moveTo>
          </w:p>
        </w:tc>
        <w:tc>
          <w:tcPr>
            <w:tcW w:w="1134" w:type="dxa"/>
            <w:shd w:val="clear" w:color="auto" w:fill="auto"/>
            <w:noWrap/>
            <w:hideMark/>
          </w:tcPr>
          <w:p w14:paraId="22AC64E9"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517" w:author="tao huang" w:date="2017-12-27T16:40:00Z"/>
                <w:rFonts w:eastAsia="Times New Roman" w:cs="Times New Roman"/>
                <w:color w:val="000000" w:themeColor="text1"/>
                <w:sz w:val="22"/>
              </w:rPr>
            </w:pPr>
            <w:moveTo w:id="2518" w:author="tao huang" w:date="2017-12-27T16:40:00Z">
              <w:r w:rsidRPr="000B121E">
                <w:rPr>
                  <w:rFonts w:eastAsia="Times New Roman" w:cs="Times New Roman"/>
                  <w:color w:val="000000" w:themeColor="text1"/>
                  <w:sz w:val="22"/>
                </w:rPr>
                <w:t>-12.91%</w:t>
              </w:r>
            </w:moveTo>
          </w:p>
        </w:tc>
        <w:tc>
          <w:tcPr>
            <w:tcW w:w="992" w:type="dxa"/>
            <w:shd w:val="clear" w:color="auto" w:fill="auto"/>
            <w:noWrap/>
            <w:hideMark/>
          </w:tcPr>
          <w:p w14:paraId="4AA8053A"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519" w:author="tao huang" w:date="2017-12-27T16:40:00Z"/>
                <w:rFonts w:eastAsia="Times New Roman" w:cs="Times New Roman"/>
                <w:color w:val="000000" w:themeColor="text1"/>
                <w:sz w:val="22"/>
              </w:rPr>
            </w:pPr>
            <w:moveTo w:id="2520" w:author="tao huang" w:date="2017-12-27T16:40:00Z">
              <w:r w:rsidRPr="000B121E">
                <w:rPr>
                  <w:rFonts w:eastAsia="Times New Roman" w:cs="Times New Roman"/>
                  <w:color w:val="000000" w:themeColor="text1"/>
                  <w:sz w:val="22"/>
                </w:rPr>
                <w:t>-10.68%</w:t>
              </w:r>
            </w:moveTo>
          </w:p>
        </w:tc>
        <w:tc>
          <w:tcPr>
            <w:tcW w:w="0" w:type="dxa"/>
            <w:shd w:val="clear" w:color="auto" w:fill="auto"/>
            <w:noWrap/>
            <w:hideMark/>
          </w:tcPr>
          <w:p w14:paraId="2ADD5FF5"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521" w:author="tao huang" w:date="2017-12-27T16:40:00Z"/>
                <w:rFonts w:eastAsia="Times New Roman" w:cs="Times New Roman"/>
                <w:color w:val="000000" w:themeColor="text1"/>
                <w:sz w:val="22"/>
              </w:rPr>
            </w:pPr>
            <w:moveTo w:id="2522" w:author="tao huang" w:date="2017-12-27T16:40:00Z">
              <w:r w:rsidRPr="000B121E">
                <w:rPr>
                  <w:rFonts w:eastAsia="Times New Roman" w:cs="Times New Roman"/>
                  <w:color w:val="000000" w:themeColor="text1"/>
                  <w:sz w:val="22"/>
                </w:rPr>
                <w:t>-4.33%</w:t>
              </w:r>
            </w:moveTo>
          </w:p>
        </w:tc>
      </w:tr>
      <w:tr w:rsidR="00012641" w:rsidRPr="000B121E" w14:paraId="67F9FEC8"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D2E11E9" w14:textId="77777777" w:rsidR="00012641" w:rsidRPr="000B121E" w:rsidRDefault="00012641" w:rsidP="00D33C43">
            <w:pPr>
              <w:shd w:val="clear" w:color="auto" w:fill="FFFFFF" w:themeFill="background1"/>
              <w:spacing w:after="0" w:line="240" w:lineRule="auto"/>
              <w:rPr>
                <w:moveTo w:id="2523" w:author="tao huang" w:date="2017-12-27T16:40:00Z"/>
                <w:rFonts w:eastAsia="Times New Roman" w:cs="Times New Roman"/>
                <w:b w:val="0"/>
                <w:color w:val="000000" w:themeColor="text1"/>
                <w:sz w:val="22"/>
              </w:rPr>
            </w:pPr>
          </w:p>
        </w:tc>
        <w:tc>
          <w:tcPr>
            <w:tcW w:w="1873" w:type="dxa"/>
            <w:shd w:val="clear" w:color="auto" w:fill="auto"/>
            <w:noWrap/>
            <w:hideMark/>
          </w:tcPr>
          <w:p w14:paraId="7B71FA19"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524" w:author="tao huang" w:date="2017-12-27T16:40:00Z"/>
                <w:rFonts w:eastAsia="Times New Roman" w:cs="Times New Roman"/>
                <w:color w:val="000000" w:themeColor="text1"/>
                <w:sz w:val="22"/>
              </w:rPr>
            </w:pPr>
            <w:moveTo w:id="2525" w:author="tao huang" w:date="2017-12-27T16:40:00Z">
              <w:r w:rsidRPr="000B121E">
                <w:rPr>
                  <w:rFonts w:eastAsia="Times New Roman" w:cs="Times New Roman"/>
                  <w:color w:val="000000" w:themeColor="text1"/>
                  <w:sz w:val="22"/>
                </w:rPr>
                <w:t>ADL-intra-EWC</w:t>
              </w:r>
            </w:moveTo>
          </w:p>
        </w:tc>
        <w:tc>
          <w:tcPr>
            <w:tcW w:w="1231" w:type="dxa"/>
            <w:shd w:val="clear" w:color="auto" w:fill="auto"/>
            <w:noWrap/>
            <w:hideMark/>
          </w:tcPr>
          <w:p w14:paraId="5E9484D8"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526" w:author="tao huang" w:date="2017-12-27T16:40:00Z"/>
                <w:rFonts w:eastAsia="Times New Roman" w:cs="Times New Roman"/>
                <w:color w:val="000000" w:themeColor="text1"/>
                <w:sz w:val="22"/>
              </w:rPr>
            </w:pPr>
            <w:moveTo w:id="2527"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02B944BD"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28" w:author="tao huang" w:date="2017-12-27T16:40:00Z"/>
                <w:rFonts w:eastAsia="Times New Roman" w:cs="Times New Roman"/>
                <w:color w:val="000000" w:themeColor="text1"/>
                <w:sz w:val="22"/>
              </w:rPr>
            </w:pPr>
            <w:moveTo w:id="2529" w:author="tao huang" w:date="2017-12-27T16:40:00Z">
              <w:r w:rsidRPr="000B121E">
                <w:rPr>
                  <w:rFonts w:eastAsia="Times New Roman" w:cs="Times New Roman"/>
                  <w:color w:val="000000" w:themeColor="text1"/>
                  <w:sz w:val="22"/>
                </w:rPr>
                <w:t>-37.63%</w:t>
              </w:r>
            </w:moveTo>
          </w:p>
        </w:tc>
        <w:tc>
          <w:tcPr>
            <w:tcW w:w="1134" w:type="dxa"/>
            <w:shd w:val="clear" w:color="auto" w:fill="auto"/>
            <w:noWrap/>
            <w:hideMark/>
          </w:tcPr>
          <w:p w14:paraId="188EBA37"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30" w:author="tao huang" w:date="2017-12-27T16:40:00Z"/>
                <w:rFonts w:eastAsia="Times New Roman" w:cs="Times New Roman"/>
                <w:color w:val="000000" w:themeColor="text1"/>
                <w:sz w:val="22"/>
              </w:rPr>
            </w:pPr>
            <w:moveTo w:id="2531" w:author="tao huang" w:date="2017-12-27T16:40:00Z">
              <w:r w:rsidRPr="000B121E">
                <w:rPr>
                  <w:rFonts w:eastAsia="Times New Roman" w:cs="Times New Roman"/>
                  <w:color w:val="000000" w:themeColor="text1"/>
                  <w:sz w:val="22"/>
                </w:rPr>
                <w:t>-13.38%</w:t>
              </w:r>
            </w:moveTo>
          </w:p>
        </w:tc>
        <w:tc>
          <w:tcPr>
            <w:tcW w:w="992" w:type="dxa"/>
            <w:shd w:val="clear" w:color="auto" w:fill="auto"/>
            <w:noWrap/>
            <w:hideMark/>
          </w:tcPr>
          <w:p w14:paraId="368A8243"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32" w:author="tao huang" w:date="2017-12-27T16:40:00Z"/>
                <w:rFonts w:eastAsia="Times New Roman" w:cs="Times New Roman"/>
                <w:color w:val="000000" w:themeColor="text1"/>
                <w:sz w:val="22"/>
              </w:rPr>
            </w:pPr>
            <w:moveTo w:id="2533" w:author="tao huang" w:date="2017-12-27T16:40:00Z">
              <w:r w:rsidRPr="000B121E">
                <w:rPr>
                  <w:rFonts w:eastAsia="Times New Roman" w:cs="Times New Roman"/>
                  <w:color w:val="000000" w:themeColor="text1"/>
                  <w:sz w:val="22"/>
                </w:rPr>
                <w:t>-10.27%</w:t>
              </w:r>
            </w:moveTo>
          </w:p>
        </w:tc>
        <w:tc>
          <w:tcPr>
            <w:tcW w:w="0" w:type="dxa"/>
            <w:shd w:val="clear" w:color="auto" w:fill="auto"/>
            <w:noWrap/>
            <w:hideMark/>
          </w:tcPr>
          <w:p w14:paraId="7AB40A3F"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534" w:author="tao huang" w:date="2017-12-27T16:40:00Z"/>
                <w:rFonts w:eastAsia="Times New Roman" w:cs="Times New Roman"/>
                <w:color w:val="000000" w:themeColor="text1"/>
                <w:sz w:val="22"/>
              </w:rPr>
            </w:pPr>
            <w:moveTo w:id="2535" w:author="tao huang" w:date="2017-12-27T16:40:00Z">
              <w:r w:rsidRPr="000B121E">
                <w:rPr>
                  <w:rFonts w:eastAsia="Times New Roman" w:cs="Times New Roman"/>
                  <w:color w:val="000000" w:themeColor="text1"/>
                  <w:sz w:val="22"/>
                </w:rPr>
                <w:t>-4.88%</w:t>
              </w:r>
            </w:moveTo>
          </w:p>
        </w:tc>
      </w:tr>
      <w:tr w:rsidR="00012641" w:rsidRPr="000B121E" w14:paraId="04E07092" w14:textId="77777777" w:rsidTr="00D33C43">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CB02E12" w14:textId="77777777" w:rsidR="00012641" w:rsidRPr="000B121E" w:rsidRDefault="00012641" w:rsidP="00D33C43">
            <w:pPr>
              <w:shd w:val="clear" w:color="auto" w:fill="FFFFFF" w:themeFill="background1"/>
              <w:spacing w:after="0" w:line="240" w:lineRule="auto"/>
              <w:rPr>
                <w:moveTo w:id="2536" w:author="tao huang" w:date="2017-12-27T16:40:00Z"/>
                <w:rFonts w:eastAsia="Times New Roman" w:cs="Times New Roman"/>
                <w:b w:val="0"/>
                <w:color w:val="000000" w:themeColor="text1"/>
                <w:sz w:val="22"/>
              </w:rPr>
            </w:pPr>
          </w:p>
        </w:tc>
        <w:tc>
          <w:tcPr>
            <w:tcW w:w="1873" w:type="dxa"/>
            <w:shd w:val="clear" w:color="auto" w:fill="auto"/>
            <w:noWrap/>
            <w:hideMark/>
          </w:tcPr>
          <w:p w14:paraId="0DE46C91" w14:textId="77777777" w:rsidR="00012641" w:rsidRPr="000B121E" w:rsidRDefault="00012641" w:rsidP="00D33C4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moveTo w:id="2537" w:author="tao huang" w:date="2017-12-27T16:40:00Z"/>
                <w:rFonts w:eastAsia="Times New Roman" w:cs="Times New Roman"/>
                <w:color w:val="000000" w:themeColor="text1"/>
                <w:sz w:val="22"/>
              </w:rPr>
            </w:pPr>
            <w:moveTo w:id="2538" w:author="tao huang" w:date="2017-12-27T16:40:00Z">
              <w:r w:rsidRPr="000B121E">
                <w:rPr>
                  <w:rFonts w:eastAsia="Times New Roman" w:cs="Times New Roman"/>
                  <w:color w:val="000000" w:themeColor="text1"/>
                  <w:sz w:val="22"/>
                </w:rPr>
                <w:t>ADL-intra-IC</w:t>
              </w:r>
            </w:moveTo>
          </w:p>
        </w:tc>
        <w:tc>
          <w:tcPr>
            <w:tcW w:w="1231" w:type="dxa"/>
            <w:shd w:val="clear" w:color="auto" w:fill="auto"/>
            <w:noWrap/>
            <w:hideMark/>
          </w:tcPr>
          <w:p w14:paraId="0F25AC41"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539" w:author="tao huang" w:date="2017-12-27T16:40:00Z"/>
                <w:rFonts w:eastAsia="Times New Roman" w:cs="Times New Roman"/>
                <w:color w:val="000000" w:themeColor="text1"/>
                <w:sz w:val="22"/>
              </w:rPr>
            </w:pPr>
            <w:moveTo w:id="2540"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334DE838"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541" w:author="tao huang" w:date="2017-12-27T16:40:00Z"/>
                <w:rFonts w:eastAsia="Times New Roman" w:cs="Times New Roman"/>
                <w:color w:val="000000" w:themeColor="text1"/>
                <w:sz w:val="22"/>
              </w:rPr>
            </w:pPr>
            <w:moveTo w:id="2542" w:author="tao huang" w:date="2017-12-27T16:40:00Z">
              <w:r w:rsidRPr="000B121E">
                <w:rPr>
                  <w:rFonts w:eastAsia="Times New Roman" w:cs="Times New Roman"/>
                  <w:color w:val="000000" w:themeColor="text1"/>
                  <w:sz w:val="22"/>
                </w:rPr>
                <w:t>-37.59%</w:t>
              </w:r>
            </w:moveTo>
          </w:p>
        </w:tc>
        <w:tc>
          <w:tcPr>
            <w:tcW w:w="1134" w:type="dxa"/>
            <w:shd w:val="clear" w:color="auto" w:fill="auto"/>
            <w:noWrap/>
            <w:hideMark/>
          </w:tcPr>
          <w:p w14:paraId="4ED2856F"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543" w:author="tao huang" w:date="2017-12-27T16:40:00Z"/>
                <w:rFonts w:eastAsia="Times New Roman" w:cs="Times New Roman"/>
                <w:color w:val="000000" w:themeColor="text1"/>
                <w:sz w:val="22"/>
              </w:rPr>
            </w:pPr>
            <w:moveTo w:id="2544" w:author="tao huang" w:date="2017-12-27T16:40:00Z">
              <w:r w:rsidRPr="000B121E">
                <w:rPr>
                  <w:rFonts w:eastAsia="Times New Roman" w:cs="Times New Roman"/>
                  <w:color w:val="000000" w:themeColor="text1"/>
                  <w:sz w:val="22"/>
                </w:rPr>
                <w:t>-13.75%</w:t>
              </w:r>
            </w:moveTo>
          </w:p>
        </w:tc>
        <w:tc>
          <w:tcPr>
            <w:tcW w:w="992" w:type="dxa"/>
            <w:shd w:val="clear" w:color="auto" w:fill="auto"/>
            <w:noWrap/>
            <w:hideMark/>
          </w:tcPr>
          <w:p w14:paraId="7D55CC09" w14:textId="77777777" w:rsidR="00012641" w:rsidRPr="000B121E" w:rsidRDefault="00012641" w:rsidP="00D33C4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moveTo w:id="2545" w:author="tao huang" w:date="2017-12-27T16:40:00Z"/>
                <w:rFonts w:eastAsia="Times New Roman" w:cs="Times New Roman"/>
                <w:color w:val="000000" w:themeColor="text1"/>
                <w:sz w:val="22"/>
              </w:rPr>
            </w:pPr>
            <w:moveTo w:id="2546" w:author="tao huang" w:date="2017-12-27T16:40:00Z">
              <w:r w:rsidRPr="000B121E">
                <w:rPr>
                  <w:rFonts w:eastAsia="Times New Roman" w:cs="Times New Roman"/>
                  <w:color w:val="000000" w:themeColor="text1"/>
                  <w:sz w:val="22"/>
                </w:rPr>
                <w:t>-10.99%</w:t>
              </w:r>
            </w:moveTo>
          </w:p>
        </w:tc>
        <w:tc>
          <w:tcPr>
            <w:tcW w:w="0" w:type="dxa"/>
            <w:shd w:val="clear" w:color="auto" w:fill="auto"/>
            <w:noWrap/>
            <w:hideMark/>
          </w:tcPr>
          <w:p w14:paraId="5F8177DE" w14:textId="77777777" w:rsidR="00012641" w:rsidRPr="000B121E" w:rsidRDefault="00012641" w:rsidP="00D33C43">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moveTo w:id="2547" w:author="tao huang" w:date="2017-12-27T16:40:00Z"/>
                <w:rFonts w:eastAsia="Times New Roman" w:cs="Times New Roman"/>
                <w:color w:val="000000" w:themeColor="text1"/>
                <w:sz w:val="22"/>
              </w:rPr>
            </w:pPr>
            <w:moveTo w:id="2548" w:author="tao huang" w:date="2017-12-27T16:40:00Z">
              <w:r w:rsidRPr="000B121E">
                <w:rPr>
                  <w:rFonts w:eastAsia="Times New Roman" w:cs="Times New Roman"/>
                  <w:color w:val="000000" w:themeColor="text1"/>
                  <w:sz w:val="22"/>
                </w:rPr>
                <w:t>-5.85%</w:t>
              </w:r>
            </w:moveTo>
          </w:p>
        </w:tc>
      </w:tr>
      <w:tr w:rsidR="00012641" w:rsidRPr="000B121E" w14:paraId="366AD18D" w14:textId="77777777" w:rsidTr="00D33C43">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314B3A40" w14:textId="77777777" w:rsidR="00012641" w:rsidRPr="000B121E" w:rsidRDefault="00012641" w:rsidP="00D33C43">
            <w:pPr>
              <w:shd w:val="clear" w:color="auto" w:fill="FFFFFF" w:themeFill="background1"/>
              <w:spacing w:after="0" w:line="240" w:lineRule="auto"/>
              <w:rPr>
                <w:moveTo w:id="2549" w:author="tao huang" w:date="2017-12-27T16:40:00Z"/>
                <w:rFonts w:eastAsia="Times New Roman" w:cs="Times New Roman"/>
                <w:b w:val="0"/>
                <w:color w:val="000000" w:themeColor="text1"/>
                <w:sz w:val="22"/>
              </w:rPr>
            </w:pPr>
            <w:moveTo w:id="2550" w:author="tao huang" w:date="2017-12-27T16:40:00Z">
              <w:r w:rsidRPr="000B121E">
                <w:rPr>
                  <w:rFonts w:eastAsia="Times New Roman" w:cs="Times New Roman"/>
                  <w:b w:val="0"/>
                  <w:color w:val="000000" w:themeColor="text1"/>
                  <w:sz w:val="22"/>
                </w:rPr>
                <w:t> </w:t>
              </w:r>
            </w:moveTo>
          </w:p>
        </w:tc>
        <w:tc>
          <w:tcPr>
            <w:tcW w:w="1873" w:type="dxa"/>
            <w:shd w:val="clear" w:color="auto" w:fill="auto"/>
            <w:hideMark/>
          </w:tcPr>
          <w:p w14:paraId="2E067F58" w14:textId="77777777" w:rsidR="00012641" w:rsidRPr="000B121E" w:rsidRDefault="00012641" w:rsidP="00D33C4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moveTo w:id="2551" w:author="tao huang" w:date="2017-12-27T16:40:00Z"/>
                <w:rFonts w:eastAsia="Times New Roman" w:cs="Times New Roman"/>
                <w:color w:val="000000" w:themeColor="text1"/>
                <w:sz w:val="22"/>
              </w:rPr>
            </w:pPr>
            <w:moveTo w:id="2552" w:author="tao huang" w:date="2017-12-27T16:40:00Z">
              <w:r w:rsidRPr="000B121E">
                <w:rPr>
                  <w:rFonts w:eastAsia="Times New Roman" w:cs="Times New Roman"/>
                  <w:color w:val="000000" w:themeColor="text1"/>
                  <w:sz w:val="22"/>
                </w:rPr>
                <w:t>ADL-EWC-IC</w:t>
              </w:r>
            </w:moveTo>
          </w:p>
        </w:tc>
        <w:tc>
          <w:tcPr>
            <w:tcW w:w="1231" w:type="dxa"/>
            <w:shd w:val="clear" w:color="auto" w:fill="auto"/>
            <w:noWrap/>
            <w:hideMark/>
          </w:tcPr>
          <w:p w14:paraId="4A50217E"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553" w:author="tao huang" w:date="2017-12-27T16:40:00Z"/>
                <w:rFonts w:eastAsia="Times New Roman" w:cs="Times New Roman"/>
                <w:color w:val="000000" w:themeColor="text1"/>
                <w:sz w:val="22"/>
              </w:rPr>
            </w:pPr>
            <w:moveTo w:id="2554" w:author="tao huang" w:date="2017-12-27T16:40:00Z">
              <w:r w:rsidRPr="000B121E">
                <w:rPr>
                  <w:rFonts w:eastAsia="Times New Roman" w:cs="Times New Roman"/>
                  <w:color w:val="000000" w:themeColor="text1"/>
                  <w:sz w:val="22"/>
                </w:rPr>
                <w:t>Base-lift</w:t>
              </w:r>
            </w:moveTo>
          </w:p>
        </w:tc>
        <w:tc>
          <w:tcPr>
            <w:tcW w:w="1179" w:type="dxa"/>
            <w:shd w:val="clear" w:color="auto" w:fill="auto"/>
            <w:noWrap/>
            <w:hideMark/>
          </w:tcPr>
          <w:p w14:paraId="7F21C665"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55" w:author="tao huang" w:date="2017-12-27T16:40:00Z"/>
                <w:rFonts w:eastAsia="Times New Roman" w:cs="Times New Roman"/>
                <w:color w:val="000000" w:themeColor="text1"/>
                <w:sz w:val="22"/>
              </w:rPr>
            </w:pPr>
            <w:moveTo w:id="2556" w:author="tao huang" w:date="2017-12-27T16:40:00Z">
              <w:r w:rsidRPr="000B121E">
                <w:rPr>
                  <w:rFonts w:eastAsia="Times New Roman" w:cs="Times New Roman"/>
                  <w:color w:val="000000" w:themeColor="text1"/>
                  <w:sz w:val="22"/>
                </w:rPr>
                <w:t>-37.97%</w:t>
              </w:r>
            </w:moveTo>
          </w:p>
        </w:tc>
        <w:tc>
          <w:tcPr>
            <w:tcW w:w="1134" w:type="dxa"/>
            <w:shd w:val="clear" w:color="auto" w:fill="auto"/>
            <w:noWrap/>
            <w:hideMark/>
          </w:tcPr>
          <w:p w14:paraId="4DC518E9"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57" w:author="tao huang" w:date="2017-12-27T16:40:00Z"/>
                <w:rFonts w:eastAsia="Times New Roman" w:cs="Times New Roman"/>
                <w:color w:val="000000" w:themeColor="text1"/>
                <w:sz w:val="22"/>
              </w:rPr>
            </w:pPr>
            <w:moveTo w:id="2558" w:author="tao huang" w:date="2017-12-27T16:40:00Z">
              <w:r w:rsidRPr="000B121E">
                <w:rPr>
                  <w:rFonts w:eastAsia="Times New Roman" w:cs="Times New Roman"/>
                  <w:color w:val="000000" w:themeColor="text1"/>
                  <w:sz w:val="22"/>
                </w:rPr>
                <w:t>-13.74%</w:t>
              </w:r>
            </w:moveTo>
          </w:p>
        </w:tc>
        <w:tc>
          <w:tcPr>
            <w:tcW w:w="992" w:type="dxa"/>
            <w:shd w:val="clear" w:color="auto" w:fill="auto"/>
            <w:noWrap/>
            <w:hideMark/>
          </w:tcPr>
          <w:p w14:paraId="1D59852D" w14:textId="77777777" w:rsidR="00012641" w:rsidRPr="000B121E" w:rsidRDefault="00012641" w:rsidP="00D33C4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moveTo w:id="2559" w:author="tao huang" w:date="2017-12-27T16:40:00Z"/>
                <w:rFonts w:eastAsia="Times New Roman" w:cs="Times New Roman"/>
                <w:color w:val="000000" w:themeColor="text1"/>
                <w:sz w:val="22"/>
              </w:rPr>
            </w:pPr>
            <w:moveTo w:id="2560" w:author="tao huang" w:date="2017-12-27T16:40:00Z">
              <w:r w:rsidRPr="000B121E">
                <w:rPr>
                  <w:rFonts w:eastAsia="Times New Roman" w:cs="Times New Roman"/>
                  <w:color w:val="000000" w:themeColor="text1"/>
                  <w:sz w:val="22"/>
                </w:rPr>
                <w:t>-10.97%</w:t>
              </w:r>
            </w:moveTo>
          </w:p>
        </w:tc>
        <w:tc>
          <w:tcPr>
            <w:tcW w:w="0" w:type="dxa"/>
            <w:shd w:val="clear" w:color="auto" w:fill="auto"/>
            <w:noWrap/>
            <w:hideMark/>
          </w:tcPr>
          <w:p w14:paraId="0E56E3B8" w14:textId="77777777" w:rsidR="00012641" w:rsidRPr="000B121E" w:rsidRDefault="00012641" w:rsidP="00D33C43">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moveTo w:id="2561" w:author="tao huang" w:date="2017-12-27T16:40:00Z"/>
                <w:rFonts w:eastAsia="Times New Roman" w:cs="Times New Roman"/>
                <w:color w:val="000000" w:themeColor="text1"/>
                <w:sz w:val="22"/>
              </w:rPr>
            </w:pPr>
            <w:moveTo w:id="2562" w:author="tao huang" w:date="2017-12-27T16:40:00Z">
              <w:r w:rsidRPr="000B121E">
                <w:rPr>
                  <w:rFonts w:eastAsia="Times New Roman" w:cs="Times New Roman"/>
                  <w:color w:val="000000" w:themeColor="text1"/>
                  <w:sz w:val="22"/>
                </w:rPr>
                <w:t>-6.02%</w:t>
              </w:r>
            </w:moveTo>
          </w:p>
        </w:tc>
      </w:tr>
    </w:tbl>
    <w:p w14:paraId="3AF5E18B" w14:textId="77777777" w:rsidR="00012641" w:rsidRPr="000B121E" w:rsidRDefault="00012641" w:rsidP="00012641">
      <w:pPr>
        <w:shd w:val="clear" w:color="auto" w:fill="FFFFFF" w:themeFill="background1"/>
        <w:spacing w:after="0" w:line="360" w:lineRule="auto"/>
        <w:rPr>
          <w:moveTo w:id="2563" w:author="tao huang" w:date="2017-12-27T16:40:00Z"/>
          <w:rFonts w:cs="Times New Roman"/>
          <w:color w:val="000000" w:themeColor="text1"/>
          <w:szCs w:val="24"/>
        </w:rPr>
      </w:pPr>
      <w:moveTo w:id="2564" w:author="tao huang" w:date="2017-12-27T16:40:00Z">
        <w:r w:rsidRPr="000B121E">
          <w:rPr>
            <w:rFonts w:cs="Times New Roman"/>
            <w:color w:val="000000" w:themeColor="text1"/>
            <w:szCs w:val="24"/>
          </w:rPr>
          <w:t xml:space="preserve"> </w:t>
        </w:r>
      </w:moveTo>
    </w:p>
    <w:moveToRangeEnd w:id="2142"/>
    <w:p w14:paraId="0DDAE777"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21EE82C5" w14:textId="77777777" w:rsidR="004617F2" w:rsidRPr="00F44A40" w:rsidRDefault="004617F2">
      <w:pPr>
        <w:pStyle w:val="Heading2"/>
        <w:numPr>
          <w:ilvl w:val="0"/>
          <w:numId w:val="57"/>
        </w:numPr>
        <w:rPr>
          <w:rPrChange w:id="2565" w:author="Fildes, Robert" w:date="2017-12-12T16:30:00Z">
            <w:rPr/>
          </w:rPrChange>
        </w:rPr>
        <w:pPrChange w:id="2566" w:author="Fildes, Robert" w:date="2017-12-12T16:30:00Z">
          <w:pPr>
            <w:pStyle w:val="ListParagraph"/>
            <w:numPr>
              <w:numId w:val="49"/>
            </w:numPr>
            <w:shd w:val="clear" w:color="auto" w:fill="FFFFFF" w:themeFill="background1"/>
            <w:spacing w:after="0" w:line="360" w:lineRule="auto"/>
            <w:ind w:left="360" w:hanging="360"/>
          </w:pPr>
        </w:pPrChange>
      </w:pPr>
      <w:r w:rsidRPr="00F44A40">
        <w:rPr>
          <w:rPrChange w:id="2567" w:author="Fildes, Robert" w:date="2017-12-12T16:30:00Z">
            <w:rPr>
              <w:b/>
              <w:bCs/>
            </w:rPr>
          </w:rPrChange>
        </w:rPr>
        <w:t>Conclusions, limitations and future research</w:t>
      </w:r>
    </w:p>
    <w:p w14:paraId="561B7E6E"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77CE2B02" w14:textId="62A3332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to effectively manage their inventory and, to achieve that, they rely use forecasting models and welcome new approaches that will enable them to improve on what they are currently doing. </w:t>
      </w:r>
      <w:r w:rsidRPr="003F64F4">
        <w:rPr>
          <w:rFonts w:cs="Times New Roman"/>
          <w:color w:val="000000" w:themeColor="text1"/>
          <w:szCs w:val="24"/>
          <w:lang w:val="fr-FR"/>
        </w:rPr>
        <w:t>Recent studies focus on incorporating more information (e.g., Gur Ali et al., 2009; Huang et al., 2014; Ma et al.</w:t>
      </w:r>
      <w:ins w:id="2568" w:author="Fildes, Robert" w:date="2017-12-12T16:30:00Z">
        <w:r w:rsidR="00F44A40" w:rsidRPr="003F64F4">
          <w:rPr>
            <w:rFonts w:cs="Times New Roman"/>
            <w:color w:val="000000" w:themeColor="text1"/>
            <w:szCs w:val="24"/>
            <w:lang w:val="fr-FR"/>
          </w:rPr>
          <w:t xml:space="preserve">, </w:t>
        </w:r>
      </w:ins>
      <w:del w:id="2569" w:author="Fildes, Robert" w:date="2017-12-12T16:30:00Z">
        <w:r w:rsidRPr="003F64F4" w:rsidDel="00F44A40">
          <w:rPr>
            <w:rFonts w:cs="Times New Roman"/>
            <w:color w:val="000000" w:themeColor="text1"/>
            <w:szCs w:val="24"/>
            <w:lang w:val="fr-FR"/>
          </w:rPr>
          <w:delText xml:space="preserve"> </w:delText>
        </w:r>
        <w:r w:rsidRPr="003F64F4" w:rsidDel="00F44A40">
          <w:rPr>
            <w:rFonts w:cs="Times New Roman"/>
            <w:color w:val="000000" w:themeColor="text1"/>
            <w:szCs w:val="24"/>
            <w:lang w:val="fr-FR"/>
            <w:rPrChange w:id="2570" w:author="Fildes, Robert" w:date="2017-12-13T15:45:00Z">
              <w:rPr>
                <w:rFonts w:cs="Times New Roman"/>
                <w:color w:val="000000" w:themeColor="text1"/>
                <w:szCs w:val="24"/>
              </w:rPr>
            </w:rPrChange>
          </w:rPr>
          <w:delText>(</w:delText>
        </w:r>
      </w:del>
      <w:r w:rsidRPr="003F64F4">
        <w:rPr>
          <w:rFonts w:cs="Times New Roman"/>
          <w:color w:val="000000" w:themeColor="text1"/>
          <w:szCs w:val="24"/>
          <w:lang w:val="fr-FR"/>
          <w:rPrChange w:id="2571" w:author="Fildes, Robert" w:date="2017-12-13T15:45:00Z">
            <w:rPr>
              <w:rFonts w:cs="Times New Roman"/>
              <w:color w:val="000000" w:themeColor="text1"/>
              <w:szCs w:val="24"/>
            </w:rPr>
          </w:rPrChange>
        </w:rPr>
        <w:t xml:space="preserve">2016). </w:t>
      </w:r>
      <w:r w:rsidR="00F44A40" w:rsidRPr="000B121E">
        <w:rPr>
          <w:rFonts w:cs="Times New Roman"/>
          <w:color w:val="000000" w:themeColor="text1"/>
          <w:szCs w:val="24"/>
        </w:rPr>
        <w:t>However</w:t>
      </w:r>
      <w:r w:rsidRPr="000B121E">
        <w:rPr>
          <w:rFonts w:cs="Times New Roman"/>
          <w:color w:val="000000" w:themeColor="text1"/>
          <w:szCs w:val="24"/>
        </w:rPr>
        <w:t xml:space="preserve">, they all assume a </w:t>
      </w:r>
      <w:r w:rsidRPr="000B121E">
        <w:rPr>
          <w:rFonts w:cs="Times New Roman"/>
          <w:noProof/>
          <w:color w:val="000000" w:themeColor="text1"/>
          <w:szCs w:val="24"/>
        </w:rPr>
        <w:t>constant</w:t>
      </w:r>
      <w:r w:rsidRPr="000B121E">
        <w:rPr>
          <w:rFonts w:cs="Times New Roman"/>
          <w:color w:val="000000" w:themeColor="text1"/>
          <w:szCs w:val="24"/>
        </w:rPr>
        <w:t xml:space="preserve"> effect of marketing activities such as price reductions and feature and display promotions which may actually change over time because of the impact of external factors including a change in economic conditions, the change of the consumer taste, and new competition entry etc. However, the data on these factors is not always available to incorporate </w:t>
      </w:r>
      <w:r w:rsidRPr="000B121E">
        <w:rPr>
          <w:rFonts w:cs="Times New Roman"/>
          <w:noProof/>
          <w:color w:val="000000" w:themeColor="text1"/>
          <w:szCs w:val="24"/>
        </w:rPr>
        <w:t>into</w:t>
      </w:r>
      <w:r w:rsidRPr="000B121E">
        <w:rPr>
          <w:rFonts w:cs="Times New Roman"/>
          <w:color w:val="000000" w:themeColor="text1"/>
          <w:szCs w:val="24"/>
        </w:rPr>
        <w:t xml:space="preserve"> the model. Or, we do not actually know which of these external factors </w:t>
      </w:r>
      <w:r w:rsidRPr="000B121E">
        <w:rPr>
          <w:rFonts w:cs="Times New Roman"/>
          <w:noProof/>
          <w:color w:val="000000" w:themeColor="text1"/>
          <w:szCs w:val="24"/>
        </w:rPr>
        <w:t>are</w:t>
      </w:r>
      <w:r w:rsidRPr="000B121E">
        <w:rPr>
          <w:rFonts w:cs="Times New Roman"/>
          <w:color w:val="000000" w:themeColor="text1"/>
          <w:szCs w:val="24"/>
        </w:rPr>
        <w:t xml:space="preserve"> actually causing the structural break. As a result, the conventional models with </w:t>
      </w:r>
      <w:ins w:id="2572" w:author="Fildes, Robert" w:date="2017-12-12T16:31:00Z">
        <w:r w:rsidR="00F44A40">
          <w:rPr>
            <w:rFonts w:cs="Times New Roman"/>
            <w:color w:val="000000" w:themeColor="text1"/>
            <w:szCs w:val="24"/>
          </w:rPr>
          <w:t xml:space="preserve">all </w:t>
        </w:r>
      </w:ins>
      <w:r w:rsidRPr="000B121E">
        <w:rPr>
          <w:rFonts w:cs="Times New Roman"/>
          <w:color w:val="000000" w:themeColor="text1"/>
          <w:szCs w:val="24"/>
        </w:rPr>
        <w:t>the</w:t>
      </w:r>
      <w:ins w:id="2573" w:author="Fildes, Robert" w:date="2017-12-12T16:31:00Z">
        <w:r w:rsidR="00F44A40">
          <w:rPr>
            <w:rFonts w:cs="Times New Roman"/>
            <w:color w:val="000000" w:themeColor="text1"/>
            <w:szCs w:val="24"/>
          </w:rPr>
          <w:t xml:space="preserve"> available</w:t>
        </w:r>
      </w:ins>
      <w:r w:rsidRPr="000B121E">
        <w:rPr>
          <w:rFonts w:cs="Times New Roman"/>
          <w:color w:val="000000" w:themeColor="text1"/>
          <w:szCs w:val="24"/>
        </w:rPr>
        <w:t xml:space="preserve"> data</w:t>
      </w:r>
      <w:del w:id="2574" w:author="Fildes, Robert" w:date="2017-12-12T16:31:00Z">
        <w:r w:rsidRPr="000B121E" w:rsidDel="00F44A40">
          <w:rPr>
            <w:rFonts w:cs="Times New Roman"/>
            <w:color w:val="000000" w:themeColor="text1"/>
            <w:szCs w:val="24"/>
          </w:rPr>
          <w:delText xml:space="preserve"> that is</w:delText>
        </w:r>
      </w:del>
      <w:r w:rsidRPr="000B121E">
        <w:rPr>
          <w:rFonts w:cs="Times New Roman"/>
          <w:color w:val="000000" w:themeColor="text1"/>
          <w:szCs w:val="24"/>
        </w:rPr>
        <w:t xml:space="preserve"> used in</w:t>
      </w:r>
      <w:ins w:id="2575" w:author="Fildes, Robert" w:date="2017-12-12T16:31:00Z">
        <w:r w:rsidR="00F44A40">
          <w:rPr>
            <w:rFonts w:cs="Times New Roman"/>
            <w:color w:val="000000" w:themeColor="text1"/>
            <w:szCs w:val="24"/>
          </w:rPr>
          <w:t xml:space="preserve"> model</w:t>
        </w:r>
      </w:ins>
      <w:r w:rsidRPr="000B121E">
        <w:rPr>
          <w:rFonts w:cs="Times New Roman"/>
          <w:color w:val="000000" w:themeColor="text1"/>
          <w:szCs w:val="24"/>
        </w:rPr>
        <w:t xml:space="preserve"> building</w:t>
      </w:r>
      <w:ins w:id="2576" w:author="Fildes, Robert" w:date="2017-12-12T16:31:00Z">
        <w:r w:rsidR="00F44A40">
          <w:rPr>
            <w:rFonts w:cs="Times New Roman"/>
            <w:color w:val="000000" w:themeColor="text1"/>
            <w:szCs w:val="24"/>
          </w:rPr>
          <w:t xml:space="preserve"> may</w:t>
        </w:r>
      </w:ins>
      <w:del w:id="2577" w:author="Fildes, Robert" w:date="2017-12-12T16:31:00Z">
        <w:r w:rsidRPr="000B121E" w:rsidDel="00F44A40">
          <w:rPr>
            <w:rFonts w:cs="Times New Roman"/>
            <w:color w:val="000000" w:themeColor="text1"/>
            <w:szCs w:val="24"/>
          </w:rPr>
          <w:delText xml:space="preserve"> these models will</w:delText>
        </w:r>
      </w:del>
      <w:r w:rsidRPr="000B121E">
        <w:rPr>
          <w:rFonts w:cs="Times New Roman"/>
          <w:color w:val="000000" w:themeColor="text1"/>
          <w:szCs w:val="24"/>
        </w:rPr>
        <w:t xml:space="preserve"> be subject to a structural break and potentially generate biased and </w:t>
      </w:r>
      <w:del w:id="2578" w:author="Fildes, Robert" w:date="2017-12-12T16:32:00Z">
        <w:r w:rsidRPr="000B121E" w:rsidDel="00F44A40">
          <w:rPr>
            <w:rFonts w:cs="Times New Roman"/>
            <w:color w:val="000000" w:themeColor="text1"/>
            <w:szCs w:val="24"/>
          </w:rPr>
          <w:delText xml:space="preserve">consequently produce </w:delText>
        </w:r>
      </w:del>
      <w:r w:rsidRPr="000B121E">
        <w:rPr>
          <w:rFonts w:cs="Times New Roman"/>
          <w:color w:val="000000" w:themeColor="text1"/>
          <w:szCs w:val="24"/>
        </w:rPr>
        <w:t xml:space="preserve">less accurate forecasts. </w:t>
      </w:r>
    </w:p>
    <w:p w14:paraId="3B54DEE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F7B1B6" w14:textId="085E624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Our research focuses on how to mitigate the problem</w:t>
      </w:r>
      <w:ins w:id="2579" w:author="Fildes, Robert" w:date="2017-12-12T16:32:00Z">
        <w:r w:rsidR="00F44A40">
          <w:rPr>
            <w:rFonts w:cs="Times New Roman"/>
            <w:color w:val="000000" w:themeColor="text1"/>
            <w:szCs w:val="24"/>
          </w:rPr>
          <w:t xml:space="preserve"> using</w:t>
        </w:r>
      </w:ins>
      <w:del w:id="2580" w:author="Fildes, Robert" w:date="2017-12-12T16:32:00Z">
        <w:r w:rsidRPr="000B121E" w:rsidDel="00F44A40">
          <w:rPr>
            <w:rFonts w:cs="Times New Roman"/>
            <w:color w:val="000000" w:themeColor="text1"/>
            <w:szCs w:val="24"/>
          </w:rPr>
          <w:delText xml:space="preserve"> with</w:delText>
        </w:r>
      </w:del>
      <w:r w:rsidRPr="000B121E">
        <w:rPr>
          <w:rFonts w:cs="Times New Roman"/>
          <w:color w:val="000000" w:themeColor="text1"/>
          <w:szCs w:val="24"/>
        </w:rPr>
        <w:t xml:space="preserve"> data of the marketing activities which retailers typically have control over. We propose a set of models which take into account the potential forecast bias caused by a structural break. The ADL-</w:t>
      </w:r>
      <w:r w:rsidRPr="004010B5">
        <w:rPr>
          <w:rFonts w:cs="Times New Roman"/>
          <w:noProof/>
          <w:color w:val="000000" w:themeColor="text1"/>
          <w:szCs w:val="24"/>
        </w:rPr>
        <w:t>intra</w:t>
      </w:r>
      <w:r w:rsidRPr="000B121E">
        <w:rPr>
          <w:rFonts w:cs="Times New Roman"/>
          <w:color w:val="000000" w:themeColor="text1"/>
          <w:szCs w:val="24"/>
        </w:rPr>
        <w:t xml:space="preserve">-EWC model </w:t>
      </w:r>
      <w:r w:rsidRPr="000B121E">
        <w:rPr>
          <w:rFonts w:cs="Times New Roman"/>
          <w:noProof/>
          <w:color w:val="000000" w:themeColor="text1"/>
          <w:szCs w:val="24"/>
        </w:rPr>
        <w:t>generates</w:t>
      </w:r>
      <w:r w:rsidRPr="000B121E">
        <w:rPr>
          <w:rFonts w:cs="Times New Roman"/>
          <w:color w:val="000000" w:themeColor="text1"/>
          <w:szCs w:val="24"/>
        </w:rPr>
        <w:t xml:space="preserve"> forecasts which are the </w:t>
      </w:r>
      <w:r w:rsidRPr="000B121E">
        <w:rPr>
          <w:rFonts w:cs="Times New Roman"/>
          <w:noProof/>
          <w:color w:val="000000" w:themeColor="text1"/>
          <w:szCs w:val="24"/>
        </w:rPr>
        <w:t>combination</w:t>
      </w:r>
      <w:r w:rsidRPr="000B121E">
        <w:rPr>
          <w:rFonts w:cs="Times New Roman"/>
          <w:color w:val="000000" w:themeColor="text1"/>
          <w:szCs w:val="24"/>
        </w:rPr>
        <w:t xml:space="preserve"> of various sets of forecasts by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4010B5">
        <w:rPr>
          <w:rFonts w:cs="Times New Roman"/>
          <w:noProof/>
          <w:color w:val="000000" w:themeColor="text1"/>
          <w:szCs w:val="24"/>
        </w:rPr>
        <w:t>intra</w:t>
      </w:r>
      <w:r w:rsidRPr="000B121E">
        <w:rPr>
          <w:rFonts w:cs="Times New Roman"/>
          <w:color w:val="000000" w:themeColor="text1"/>
          <w:szCs w:val="24"/>
        </w:rPr>
        <w:t xml:space="preserve"> model across all the 28 product categories. Table 7 shows </w:t>
      </w:r>
      <w:r w:rsidRPr="000B121E">
        <w:rPr>
          <w:rFonts w:cs="Times New Roman"/>
          <w:color w:val="000000" w:themeColor="text1"/>
          <w:szCs w:val="24"/>
        </w:rPr>
        <w:lastRenderedPageBreak/>
        <w:t xml:space="preserve">the percentage reductions of various error measures by these models compared </w:t>
      </w:r>
      <w:del w:id="2581" w:author="Fildes, Robert" w:date="2017-12-12T16:37:00Z">
        <w:r w:rsidRPr="000B121E" w:rsidDel="002B7A66">
          <w:rPr>
            <w:rFonts w:cs="Times New Roman"/>
            <w:color w:val="000000" w:themeColor="text1"/>
            <w:szCs w:val="24"/>
          </w:rPr>
          <w:delText xml:space="preserve">to compared </w:delText>
        </w:r>
      </w:del>
      <w:r w:rsidRPr="000B121E">
        <w:rPr>
          <w:rFonts w:cs="Times New Roman"/>
          <w:color w:val="000000" w:themeColor="text1"/>
          <w:szCs w:val="24"/>
        </w:rPr>
        <w:t>to different benchmark models. For example, for the forecast horizon of one to eight weeks ahead, the ADL-</w:t>
      </w:r>
      <w:r w:rsidRPr="004010B5">
        <w:rPr>
          <w:rFonts w:cs="Times New Roman"/>
          <w:noProof/>
          <w:color w:val="000000" w:themeColor="text1"/>
          <w:szCs w:val="24"/>
        </w:rPr>
        <w:t>intra</w:t>
      </w:r>
      <w:r w:rsidRPr="000B121E">
        <w:rPr>
          <w:rFonts w:cs="Times New Roman"/>
          <w:color w:val="000000" w:themeColor="text1"/>
          <w:szCs w:val="24"/>
        </w:rPr>
        <w:t>-EWC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w:t>
      </w:r>
      <w:commentRangeStart w:id="2582"/>
      <w:r w:rsidRPr="000B121E">
        <w:rPr>
          <w:rFonts w:cs="Times New Roman"/>
          <w:color w:val="000000" w:themeColor="text1"/>
          <w:szCs w:val="24"/>
        </w:rPr>
        <w:t xml:space="preserve">0.22% </w:t>
      </w:r>
      <w:commentRangeEnd w:id="2582"/>
      <w:r w:rsidR="002B7A66">
        <w:rPr>
          <w:rStyle w:val="CommentReference"/>
        </w:rPr>
        <w:commentReference w:id="2582"/>
      </w:r>
      <w:r w:rsidRPr="000B121E">
        <w:rPr>
          <w:rFonts w:cs="Times New Roman"/>
          <w:color w:val="000000" w:themeColor="text1"/>
          <w:szCs w:val="24"/>
        </w:rPr>
        <w:t>and reduces the SMAPE of the Base-lift model by 13.97%. The ADL-</w:t>
      </w:r>
      <w:r w:rsidRPr="000B121E">
        <w:rPr>
          <w:rFonts w:cs="Times New Roman"/>
          <w:noProof/>
          <w:color w:val="000000" w:themeColor="text1"/>
          <w:szCs w:val="24"/>
        </w:rPr>
        <w:t>intra</w:t>
      </w:r>
      <w:r w:rsidRPr="000B121E">
        <w:rPr>
          <w:rFonts w:cs="Times New Roman"/>
          <w:color w:val="000000" w:themeColor="text1"/>
          <w:szCs w:val="24"/>
        </w:rPr>
        <w:t>-IC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0.18% and reduces the SMAPE of the Base-lift model by 13.94%. </w:t>
      </w:r>
      <w:ins w:id="2583" w:author="Fildes, Robert" w:date="2017-12-12T16:32:00Z">
        <w:r w:rsidR="00F44A40">
          <w:rPr>
            <w:rFonts w:cs="Times New Roman"/>
            <w:color w:val="000000" w:themeColor="text1"/>
            <w:szCs w:val="24"/>
          </w:rPr>
          <w:t>More important than these average reductions, a</w:t>
        </w:r>
      </w:ins>
      <w:del w:id="2584" w:author="Fildes, Robert" w:date="2017-12-12T16:32:00Z">
        <w:r w:rsidRPr="000B121E" w:rsidDel="00F44A40">
          <w:rPr>
            <w:rFonts w:cs="Times New Roman"/>
            <w:color w:val="000000" w:themeColor="text1"/>
            <w:szCs w:val="24"/>
          </w:rPr>
          <w:delText>A</w:delText>
        </w:r>
      </w:del>
      <w:r w:rsidRPr="000B121E">
        <w:rPr>
          <w:rFonts w:cs="Times New Roman"/>
          <w:color w:val="000000" w:themeColor="text1"/>
          <w:szCs w:val="24"/>
        </w:rPr>
        <w:t>t the category level, the ADL-</w:t>
      </w:r>
      <w:r w:rsidRPr="004010B5">
        <w:rPr>
          <w:rFonts w:cs="Times New Roman"/>
          <w:noProof/>
          <w:color w:val="000000" w:themeColor="text1"/>
          <w:szCs w:val="24"/>
        </w:rPr>
        <w:t>intra</w:t>
      </w:r>
      <w:r w:rsidRPr="000B121E">
        <w:rPr>
          <w:rFonts w:cs="Times New Roman"/>
          <w:color w:val="000000" w:themeColor="text1"/>
          <w:szCs w:val="24"/>
        </w:rPr>
        <w:t>-EWC model and the ADL-</w:t>
      </w:r>
      <w:r w:rsidRPr="000B121E">
        <w:rPr>
          <w:rFonts w:cs="Times New Roman"/>
          <w:noProof/>
          <w:color w:val="000000" w:themeColor="text1"/>
          <w:szCs w:val="24"/>
        </w:rPr>
        <w:t>intra</w:t>
      </w:r>
      <w:r w:rsidRPr="000B121E">
        <w:rPr>
          <w:rFonts w:cs="Times New Roman"/>
          <w:color w:val="000000" w:themeColor="text1"/>
          <w:szCs w:val="24"/>
        </w:rPr>
        <w:t>-IC model have superior forecasting performance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most of the product categories</w:t>
      </w:r>
      <w:r w:rsidRPr="002B7A66">
        <w:rPr>
          <w:rFonts w:cs="Times New Roman"/>
          <w:color w:val="000000" w:themeColor="text1"/>
          <w:szCs w:val="24"/>
          <w:highlight w:val="yellow"/>
          <w:rPrChange w:id="2585" w:author="Fildes, Robert" w:date="2017-12-12T16:39:00Z">
            <w:rPr>
              <w:rFonts w:cs="Times New Roman"/>
              <w:color w:val="000000" w:themeColor="text1"/>
              <w:szCs w:val="24"/>
            </w:rPr>
          </w:rPrChange>
        </w:rPr>
        <w:t xml:space="preserve">.  </w:t>
      </w:r>
    </w:p>
    <w:p w14:paraId="566967A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4B9ADDC" w14:textId="3124A882"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observe that the ADL-</w:t>
      </w:r>
      <w:r w:rsidRPr="004010B5">
        <w:rPr>
          <w:rFonts w:cs="Times New Roman"/>
          <w:noProof/>
          <w:color w:val="000000" w:themeColor="text1"/>
          <w:szCs w:val="24"/>
        </w:rPr>
        <w:t>intra</w:t>
      </w:r>
      <w:r w:rsidRPr="000B121E">
        <w:rPr>
          <w:rFonts w:cs="Times New Roman"/>
          <w:color w:val="000000" w:themeColor="text1"/>
          <w:szCs w:val="24"/>
        </w:rPr>
        <w:t>-EWC model has the best performance for the promoted forecast period while the ADL-</w:t>
      </w:r>
      <w:r w:rsidRPr="000B121E">
        <w:rPr>
          <w:rFonts w:cs="Times New Roman"/>
          <w:noProof/>
          <w:color w:val="000000" w:themeColor="text1"/>
          <w:szCs w:val="24"/>
        </w:rPr>
        <w:t>intra</w:t>
      </w:r>
      <w:r w:rsidRPr="000B121E">
        <w:rPr>
          <w:rFonts w:cs="Times New Roman"/>
          <w:color w:val="000000" w:themeColor="text1"/>
          <w:szCs w:val="24"/>
        </w:rPr>
        <w:t xml:space="preserve">-IC model dominates the non-promoted forecast period. </w:t>
      </w:r>
      <w:r w:rsidRPr="000B121E">
        <w:rPr>
          <w:rFonts w:cs="Times New Roman"/>
          <w:noProof/>
          <w:color w:val="000000" w:themeColor="text1"/>
          <w:szCs w:val="24"/>
        </w:rPr>
        <w:t>We, therefore,</w:t>
      </w:r>
      <w:r w:rsidRPr="000B121E">
        <w:rPr>
          <w:rFonts w:cs="Times New Roman"/>
          <w:color w:val="000000" w:themeColor="text1"/>
          <w:szCs w:val="24"/>
        </w:rPr>
        <w:t xml:space="preserve"> combine the ADL-</w:t>
      </w:r>
      <w:r w:rsidRPr="004010B5">
        <w:rPr>
          <w:rFonts w:cs="Times New Roman"/>
          <w:noProof/>
          <w:color w:val="000000" w:themeColor="text1"/>
          <w:szCs w:val="24"/>
        </w:rPr>
        <w:t>intra</w:t>
      </w:r>
      <w:r w:rsidRPr="000B121E">
        <w:rPr>
          <w:rFonts w:cs="Times New Roman"/>
          <w:color w:val="000000" w:themeColor="text1"/>
          <w:szCs w:val="24"/>
        </w:rPr>
        <w:t>-EWC model with the ADL-</w:t>
      </w:r>
      <w:r w:rsidRPr="000B121E">
        <w:rPr>
          <w:rFonts w:cs="Times New Roman"/>
          <w:noProof/>
          <w:color w:val="000000" w:themeColor="text1"/>
          <w:szCs w:val="24"/>
        </w:rPr>
        <w:t>intra</w:t>
      </w:r>
      <w:r w:rsidRPr="000B121E">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0B121E">
        <w:rPr>
          <w:rFonts w:cs="Times New Roman"/>
          <w:noProof/>
          <w:color w:val="000000" w:themeColor="text1"/>
          <w:szCs w:val="24"/>
        </w:rPr>
        <w:t>has</w:t>
      </w:r>
      <w:r w:rsidRPr="000B121E">
        <w:rPr>
          <w:rFonts w:cs="Times New Roman"/>
          <w:color w:val="000000" w:themeColor="text1"/>
          <w:szCs w:val="24"/>
        </w:rPr>
        <w:t xml:space="preserve"> superior forecasting performances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21 out of 28 product categories</w:t>
      </w:r>
      <w:ins w:id="2586" w:author="Fildes, Robert" w:date="2017-12-12T16:41:00Z">
        <w:r w:rsidR="002B7A66">
          <w:rPr>
            <w:rFonts w:cs="Times New Roman"/>
            <w:color w:val="000000" w:themeColor="text1"/>
            <w:szCs w:val="24"/>
          </w:rPr>
          <w:t xml:space="preserve"> </w:t>
        </w:r>
        <w:r w:rsidR="002B7A66" w:rsidRPr="002B7A66">
          <w:rPr>
            <w:rFonts w:cs="Times New Roman"/>
            <w:color w:val="000000" w:themeColor="text1"/>
            <w:szCs w:val="24"/>
            <w:highlight w:val="yellow"/>
            <w:rPrChange w:id="2587" w:author="Fildes, Robert" w:date="2017-12-12T16:41:00Z">
              <w:rPr>
                <w:rFonts w:cs="Times New Roman"/>
                <w:color w:val="000000" w:themeColor="text1"/>
                <w:szCs w:val="24"/>
              </w:rPr>
            </w:rPrChange>
          </w:rPr>
          <w:t>with an overall improvement of</w:t>
        </w:r>
        <w:r w:rsidR="002B7A66">
          <w:rPr>
            <w:rFonts w:cs="Times New Roman"/>
            <w:color w:val="000000" w:themeColor="text1"/>
            <w:szCs w:val="24"/>
          </w:rPr>
          <w:t xml:space="preserve"> ?</w:t>
        </w:r>
      </w:ins>
      <w:r w:rsidRPr="000B121E">
        <w:rPr>
          <w:rFonts w:cs="Times New Roman"/>
          <w:color w:val="000000" w:themeColor="text1"/>
          <w:szCs w:val="24"/>
        </w:rPr>
        <w:t>.</w:t>
      </w:r>
    </w:p>
    <w:p w14:paraId="024F9C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32085FD" w14:textId="5E09C03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588"/>
      <w:commentRangeStart w:id="2589"/>
      <w:r w:rsidRPr="000B121E">
        <w:rPr>
          <w:rFonts w:cs="Times New Roman"/>
          <w:color w:val="000000" w:themeColor="text1"/>
          <w:szCs w:val="24"/>
        </w:rPr>
        <w:t>them</w:t>
      </w:r>
      <w:commentRangeEnd w:id="2588"/>
      <w:r w:rsidRPr="000B121E">
        <w:rPr>
          <w:rStyle w:val="CommentReference"/>
          <w:color w:val="000000" w:themeColor="text1"/>
          <w:sz w:val="24"/>
          <w:szCs w:val="24"/>
        </w:rPr>
        <w:commentReference w:id="2588"/>
      </w:r>
      <w:commentRangeEnd w:id="2589"/>
      <w:r w:rsidRPr="000B121E">
        <w:rPr>
          <w:rStyle w:val="CommentReference"/>
          <w:color w:val="000000" w:themeColor="text1"/>
          <w:sz w:val="24"/>
          <w:szCs w:val="24"/>
        </w:rPr>
        <w:commentReference w:id="2589"/>
      </w:r>
      <w:r w:rsidRPr="000B121E">
        <w:rPr>
          <w:rFonts w:cs="Times New Roman"/>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1" w:tooltip="Ali, 2011 #742" w:history="1">
        <w:r w:rsidR="00EE2F0B" w:rsidRPr="000B121E">
          <w:rPr>
            <w:rFonts w:cs="Times New Roman"/>
            <w:noProof/>
            <w:color w:val="000000" w:themeColor="text1"/>
            <w:szCs w:val="24"/>
          </w:rPr>
          <w:t>Ali &amp; Boylan, 2011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our experiment, the ADL-own -EWC model and the ADL-own -IC model both </w:t>
      </w:r>
      <w:r w:rsidRPr="000B121E">
        <w:rPr>
          <w:rFonts w:cs="Times New Roman"/>
          <w:noProof/>
          <w:color w:val="000000" w:themeColor="text1"/>
          <w:szCs w:val="24"/>
        </w:rPr>
        <w:t>outperform</w:t>
      </w:r>
      <w:r w:rsidRPr="000B121E">
        <w:rPr>
          <w:rFonts w:cs="Times New Roman"/>
          <w:color w:val="000000" w:themeColor="text1"/>
          <w:szCs w:val="24"/>
        </w:rPr>
        <w:t xml:space="preserve"> the ADL-own model across all the product categories. Table 8 also shows the percentage reductions of various error measures by these models compared to compared to different benchmarks. For example, for the forecast horizon of one to eight weeks head, the ADL-</w:t>
      </w:r>
      <w:r w:rsidRPr="000B121E">
        <w:rPr>
          <w:rFonts w:cs="Times New Roman"/>
          <w:noProof/>
          <w:color w:val="000000" w:themeColor="text1"/>
          <w:szCs w:val="24"/>
        </w:rPr>
        <w:t>own</w:t>
      </w:r>
      <w:r w:rsidRPr="000B121E">
        <w:rPr>
          <w:rFonts w:cs="Times New Roman"/>
          <w:color w:val="000000" w:themeColor="text1"/>
          <w:szCs w:val="24"/>
        </w:rPr>
        <w:t>-EWC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0.31% and reduces the SMAPE of the Base-lift model by 13.40%. The ADL-</w:t>
      </w:r>
      <w:r w:rsidRPr="000B121E">
        <w:rPr>
          <w:rFonts w:cs="Times New Roman"/>
          <w:noProof/>
          <w:color w:val="000000" w:themeColor="text1"/>
          <w:szCs w:val="24"/>
        </w:rPr>
        <w:t>own</w:t>
      </w:r>
      <w:r w:rsidRPr="000B121E">
        <w:rPr>
          <w:rFonts w:cs="Times New Roman"/>
          <w:color w:val="000000" w:themeColor="text1"/>
          <w:szCs w:val="24"/>
        </w:rPr>
        <w:t>-IC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0.15% and reduces the SMAPE of the Base-lift model by 13.26%. </w:t>
      </w:r>
    </w:p>
    <w:p w14:paraId="51C11A85" w14:textId="3B1FEF21" w:rsidR="004617F2" w:rsidRPr="000B121E" w:rsidDel="00012641" w:rsidRDefault="004617F2" w:rsidP="00012641">
      <w:pPr>
        <w:shd w:val="clear" w:color="auto" w:fill="FFFFFF" w:themeFill="background1"/>
        <w:spacing w:after="0" w:line="360" w:lineRule="auto"/>
        <w:rPr>
          <w:moveFrom w:id="2590" w:author="tao huang" w:date="2017-12-27T16:40:00Z"/>
          <w:rFonts w:cs="Times New Roman"/>
          <w:color w:val="000000" w:themeColor="text1"/>
          <w:szCs w:val="24"/>
        </w:rPr>
        <w:pPrChange w:id="2591" w:author="tao huang" w:date="2017-12-27T16:40:00Z">
          <w:pPr>
            <w:shd w:val="clear" w:color="auto" w:fill="FFFFFF" w:themeFill="background1"/>
            <w:spacing w:after="0" w:line="360" w:lineRule="auto"/>
          </w:pPr>
        </w:pPrChange>
      </w:pPr>
      <w:r w:rsidRPr="000B121E">
        <w:rPr>
          <w:rFonts w:cs="Times New Roman"/>
          <w:color w:val="000000" w:themeColor="text1"/>
          <w:szCs w:val="24"/>
        </w:rPr>
        <w:t xml:space="preserve"> </w:t>
      </w:r>
      <w:moveFromRangeStart w:id="2592" w:author="tao huang" w:date="2017-12-27T16:40:00Z" w:name="move502156146"/>
    </w:p>
    <w:p w14:paraId="78234877" w14:textId="46B00F9F" w:rsidR="004617F2" w:rsidRPr="000B121E" w:rsidDel="00012641" w:rsidRDefault="004617F2" w:rsidP="00012641">
      <w:pPr>
        <w:shd w:val="clear" w:color="auto" w:fill="FFFFFF" w:themeFill="background1"/>
        <w:spacing w:after="0" w:line="360" w:lineRule="auto"/>
        <w:rPr>
          <w:moveFrom w:id="2593" w:author="tao huang" w:date="2017-12-27T16:40:00Z"/>
          <w:rFonts w:cs="Times New Roman"/>
          <w:color w:val="000000" w:themeColor="text1"/>
          <w:szCs w:val="24"/>
        </w:rPr>
        <w:pPrChange w:id="2594" w:author="tao huang" w:date="2017-12-27T16:40:00Z">
          <w:pPr>
            <w:shd w:val="clear" w:color="auto" w:fill="FFFFFF" w:themeFill="background1"/>
            <w:spacing w:after="0" w:line="360" w:lineRule="auto"/>
          </w:pPr>
        </w:pPrChange>
      </w:pPr>
      <w:commentRangeStart w:id="2595"/>
      <w:moveFrom w:id="2596" w:author="tao huang" w:date="2017-12-27T16:40:00Z">
        <w:r w:rsidRPr="000B121E" w:rsidDel="00012641">
          <w:rPr>
            <w:rFonts w:cs="Times New Roman"/>
            <w:color w:val="000000" w:themeColor="text1"/>
            <w:szCs w:val="24"/>
          </w:rPr>
          <w:t>Table 8.</w:t>
        </w:r>
        <w:r w:rsidRPr="000B121E" w:rsidDel="00012641">
          <w:rPr>
            <w:rFonts w:cs="Times New Roman"/>
            <w:color w:val="000000" w:themeColor="text1"/>
            <w:szCs w:val="24"/>
          </w:rPr>
          <w:tab/>
          <w:t>Forecasting performance regarding percentage reductions in various error measures</w:t>
        </w:r>
        <w:commentRangeEnd w:id="2595"/>
        <w:r w:rsidR="002B7A66" w:rsidDel="00012641">
          <w:rPr>
            <w:rStyle w:val="CommentReference"/>
          </w:rPr>
          <w:commentReference w:id="2595"/>
        </w:r>
      </w:moveFrom>
    </w:p>
    <w:p w14:paraId="7C9FE980" w14:textId="6B541C67" w:rsidR="004617F2" w:rsidRPr="000B121E" w:rsidDel="00012641" w:rsidRDefault="004617F2" w:rsidP="00012641">
      <w:pPr>
        <w:shd w:val="clear" w:color="auto" w:fill="FFFFFF" w:themeFill="background1"/>
        <w:spacing w:after="0" w:line="360" w:lineRule="auto"/>
        <w:rPr>
          <w:moveFrom w:id="2597" w:author="tao huang" w:date="2017-12-27T16:40:00Z"/>
          <w:rFonts w:cs="Times New Roman"/>
          <w:color w:val="000000" w:themeColor="text1"/>
          <w:szCs w:val="24"/>
        </w:rPr>
        <w:pPrChange w:id="2598" w:author="tao huang" w:date="2017-12-27T16:40:00Z">
          <w:pPr>
            <w:shd w:val="clear" w:color="auto" w:fill="FFFFFF" w:themeFill="background1"/>
            <w:spacing w:after="0" w:line="360" w:lineRule="auto"/>
          </w:pPr>
        </w:pPrChange>
      </w:pPr>
      <w:moveFrom w:id="2599" w:author="tao huang" w:date="2017-12-27T16:40:00Z">
        <w:r w:rsidRPr="000B121E" w:rsidDel="00012641">
          <w:rPr>
            <w:rFonts w:cs="Times New Roman"/>
            <w:color w:val="000000" w:themeColor="text1"/>
            <w:szCs w:val="24"/>
          </w:rPr>
          <w:t xml:space="preserve"> </w:t>
        </w:r>
      </w:moveFrom>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0B121E" w:rsidDel="00012641" w14:paraId="7BB4BB39" w14:textId="751AF8F5"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14D28CDD" w:rsidR="004617F2" w:rsidRPr="000B121E" w:rsidDel="00012641" w:rsidRDefault="004617F2" w:rsidP="00012641">
            <w:pPr>
              <w:shd w:val="clear" w:color="auto" w:fill="FFFFFF" w:themeFill="background1"/>
              <w:spacing w:after="0" w:line="360" w:lineRule="auto"/>
              <w:rPr>
                <w:moveFrom w:id="2600" w:author="tao huang" w:date="2017-12-27T16:40:00Z"/>
                <w:rFonts w:eastAsia="Times New Roman" w:cs="Times New Roman"/>
                <w:b w:val="0"/>
                <w:color w:val="000000" w:themeColor="text1"/>
                <w:sz w:val="22"/>
              </w:rPr>
              <w:pPrChange w:id="2601" w:author="tao huang" w:date="2017-12-27T16:40:00Z">
                <w:pPr>
                  <w:shd w:val="clear" w:color="auto" w:fill="FFFFFF" w:themeFill="background1"/>
                  <w:spacing w:after="0" w:line="240" w:lineRule="auto"/>
                  <w:jc w:val="center"/>
                </w:pPr>
              </w:pPrChange>
            </w:pPr>
            <w:moveFrom w:id="2602" w:author="tao huang" w:date="2017-12-27T16:40:00Z">
              <w:r w:rsidRPr="000B121E" w:rsidDel="00012641">
                <w:rPr>
                  <w:rFonts w:eastAsia="Times New Roman" w:cs="Times New Roman"/>
                  <w:b w:val="0"/>
                  <w:color w:val="000000" w:themeColor="text1"/>
                  <w:sz w:val="22"/>
                </w:rPr>
                <w:t>Forecast horizon</w:t>
              </w:r>
            </w:moveFrom>
          </w:p>
        </w:tc>
        <w:tc>
          <w:tcPr>
            <w:tcW w:w="1873" w:type="dxa"/>
            <w:vMerge w:val="restart"/>
            <w:shd w:val="clear" w:color="auto" w:fill="auto"/>
            <w:noWrap/>
            <w:hideMark/>
          </w:tcPr>
          <w:p w14:paraId="7937550D" w14:textId="6C72AE0F" w:rsidR="004617F2" w:rsidRPr="000B121E" w:rsidDel="00012641" w:rsidRDefault="004617F2" w:rsidP="00012641">
            <w:pPr>
              <w:shd w:val="clear" w:color="auto" w:fill="FFFFFF" w:themeFill="background1"/>
              <w:spacing w:after="0" w:line="360" w:lineRule="auto"/>
              <w:cnfStyle w:val="100000000000" w:firstRow="1" w:lastRow="0" w:firstColumn="0" w:lastColumn="0" w:oddVBand="0" w:evenVBand="0" w:oddHBand="0" w:evenHBand="0" w:firstRowFirstColumn="0" w:firstRowLastColumn="0" w:lastRowFirstColumn="0" w:lastRowLastColumn="0"/>
              <w:rPr>
                <w:moveFrom w:id="2603" w:author="tao huang" w:date="2017-12-27T16:40:00Z"/>
                <w:rFonts w:eastAsia="Times New Roman" w:cs="Times New Roman"/>
                <w:b w:val="0"/>
                <w:color w:val="000000" w:themeColor="text1"/>
                <w:sz w:val="22"/>
              </w:rPr>
              <w:pPrChange w:id="2604" w:author="tao huang" w:date="2017-12-27T16:40:00Z">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pPr>
              </w:pPrChange>
            </w:pPr>
            <w:moveFrom w:id="2605" w:author="tao huang" w:date="2017-12-27T16:40:00Z">
              <w:r w:rsidRPr="000B121E" w:rsidDel="00012641">
                <w:rPr>
                  <w:rFonts w:eastAsia="Times New Roman" w:cs="Times New Roman"/>
                  <w:b w:val="0"/>
                  <w:color w:val="000000" w:themeColor="text1"/>
                  <w:sz w:val="22"/>
                </w:rPr>
                <w:t>Proposed model</w:t>
              </w:r>
            </w:moveFrom>
          </w:p>
        </w:tc>
        <w:tc>
          <w:tcPr>
            <w:tcW w:w="1231" w:type="dxa"/>
            <w:vMerge w:val="restart"/>
            <w:shd w:val="clear" w:color="auto" w:fill="auto"/>
            <w:noWrap/>
            <w:hideMark/>
          </w:tcPr>
          <w:p w14:paraId="5AC6DA98" w14:textId="068C6300" w:rsidR="004617F2" w:rsidRPr="000B121E" w:rsidDel="00012641" w:rsidRDefault="004617F2" w:rsidP="00012641">
            <w:pPr>
              <w:shd w:val="clear" w:color="auto" w:fill="FFFFFF" w:themeFill="background1"/>
              <w:spacing w:after="0" w:line="360" w:lineRule="auto"/>
              <w:cnfStyle w:val="100000000000" w:firstRow="1" w:lastRow="0" w:firstColumn="0" w:lastColumn="0" w:oddVBand="0" w:evenVBand="0" w:oddHBand="0" w:evenHBand="0" w:firstRowFirstColumn="0" w:firstRowLastColumn="0" w:lastRowFirstColumn="0" w:lastRowLastColumn="0"/>
              <w:rPr>
                <w:moveFrom w:id="2606" w:author="tao huang" w:date="2017-12-27T16:40:00Z"/>
                <w:rFonts w:eastAsia="Times New Roman" w:cs="Times New Roman"/>
                <w:b w:val="0"/>
                <w:color w:val="000000" w:themeColor="text1"/>
                <w:sz w:val="22"/>
              </w:rPr>
              <w:pPrChange w:id="2607" w:author="tao huang" w:date="2017-12-27T16:40:00Z">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moveFrom w:id="2608" w:author="tao huang" w:date="2017-12-27T16:40:00Z">
              <w:r w:rsidRPr="000B121E" w:rsidDel="00012641">
                <w:rPr>
                  <w:rFonts w:eastAsia="Times New Roman" w:cs="Times New Roman"/>
                  <w:b w:val="0"/>
                  <w:color w:val="000000" w:themeColor="text1"/>
                  <w:sz w:val="22"/>
                </w:rPr>
                <w:t>Benchmark</w:t>
              </w:r>
            </w:moveFrom>
          </w:p>
        </w:tc>
        <w:tc>
          <w:tcPr>
            <w:tcW w:w="4707" w:type="dxa"/>
            <w:gridSpan w:val="5"/>
            <w:tcBorders>
              <w:bottom w:val="none" w:sz="0" w:space="0" w:color="auto"/>
            </w:tcBorders>
            <w:shd w:val="clear" w:color="auto" w:fill="auto"/>
            <w:noWrap/>
            <w:hideMark/>
          </w:tcPr>
          <w:p w14:paraId="19BCD143" w14:textId="52BE99B1" w:rsidR="004617F2" w:rsidRPr="000B121E" w:rsidDel="00012641" w:rsidRDefault="004617F2" w:rsidP="00012641">
            <w:pPr>
              <w:shd w:val="clear" w:color="auto" w:fill="FFFFFF" w:themeFill="background1"/>
              <w:spacing w:after="0" w:line="360" w:lineRule="auto"/>
              <w:cnfStyle w:val="100000000000" w:firstRow="1" w:lastRow="0" w:firstColumn="0" w:lastColumn="0" w:oddVBand="0" w:evenVBand="0" w:oddHBand="0" w:evenHBand="0" w:firstRowFirstColumn="0" w:firstRowLastColumn="0" w:lastRowFirstColumn="0" w:lastRowLastColumn="0"/>
              <w:rPr>
                <w:moveFrom w:id="2609" w:author="tao huang" w:date="2017-12-27T16:40:00Z"/>
                <w:rFonts w:eastAsia="Times New Roman" w:cs="Times New Roman"/>
                <w:b w:val="0"/>
                <w:color w:val="000000" w:themeColor="text1"/>
                <w:sz w:val="22"/>
              </w:rPr>
              <w:pPrChange w:id="2610" w:author="tao huang" w:date="2017-12-27T16:40:00Z">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moveFrom w:id="2611" w:author="tao huang" w:date="2017-12-27T16:40:00Z">
              <w:r w:rsidRPr="000B121E" w:rsidDel="00012641">
                <w:rPr>
                  <w:rFonts w:eastAsia="Times New Roman" w:cs="Times New Roman"/>
                  <w:b w:val="0"/>
                  <w:color w:val="000000" w:themeColor="text1"/>
                  <w:sz w:val="22"/>
                </w:rPr>
                <w:t>percentage of increase/decrease</w:t>
              </w:r>
            </w:moveFrom>
          </w:p>
        </w:tc>
      </w:tr>
      <w:tr w:rsidR="004617F2" w:rsidRPr="000B121E" w:rsidDel="00012641" w14:paraId="2F00DFBF" w14:textId="1A7CABB1"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26CDD128" w:rsidR="004617F2" w:rsidRPr="000B121E" w:rsidDel="00012641" w:rsidRDefault="004617F2" w:rsidP="00012641">
            <w:pPr>
              <w:shd w:val="clear" w:color="auto" w:fill="FFFFFF" w:themeFill="background1"/>
              <w:spacing w:after="0" w:line="360" w:lineRule="auto"/>
              <w:rPr>
                <w:moveFrom w:id="2612" w:author="tao huang" w:date="2017-12-27T16:40:00Z"/>
                <w:rFonts w:eastAsia="Times New Roman" w:cs="Times New Roman"/>
                <w:b w:val="0"/>
                <w:color w:val="000000" w:themeColor="text1"/>
                <w:sz w:val="22"/>
              </w:rPr>
              <w:pPrChange w:id="2613" w:author="tao huang" w:date="2017-12-27T16:40:00Z">
                <w:pPr>
                  <w:shd w:val="clear" w:color="auto" w:fill="FFFFFF" w:themeFill="background1"/>
                  <w:spacing w:after="0" w:line="240" w:lineRule="auto"/>
                </w:pPr>
              </w:pPrChange>
            </w:pPr>
          </w:p>
        </w:tc>
        <w:tc>
          <w:tcPr>
            <w:tcW w:w="1873" w:type="dxa"/>
            <w:vMerge/>
            <w:tcBorders>
              <w:bottom w:val="single" w:sz="4" w:space="0" w:color="auto"/>
            </w:tcBorders>
            <w:shd w:val="clear" w:color="auto" w:fill="auto"/>
            <w:hideMark/>
          </w:tcPr>
          <w:p w14:paraId="35F68E1A" w14:textId="40DDB2A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14" w:author="tao huang" w:date="2017-12-27T16:40:00Z"/>
                <w:rFonts w:eastAsia="Times New Roman" w:cs="Times New Roman"/>
                <w:color w:val="000000" w:themeColor="text1"/>
                <w:sz w:val="22"/>
              </w:rPr>
              <w:pPrChange w:id="2615"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p>
        </w:tc>
        <w:tc>
          <w:tcPr>
            <w:tcW w:w="1231" w:type="dxa"/>
            <w:vMerge/>
            <w:tcBorders>
              <w:bottom w:val="single" w:sz="4" w:space="0" w:color="auto"/>
            </w:tcBorders>
            <w:shd w:val="clear" w:color="auto" w:fill="auto"/>
            <w:hideMark/>
          </w:tcPr>
          <w:p w14:paraId="4EB655F5" w14:textId="141AFF85"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16" w:author="tao huang" w:date="2017-12-27T16:40:00Z"/>
                <w:rFonts w:eastAsia="Times New Roman" w:cs="Times New Roman"/>
                <w:color w:val="000000" w:themeColor="text1"/>
                <w:sz w:val="22"/>
              </w:rPr>
              <w:pPrChange w:id="2617"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p>
        </w:tc>
        <w:tc>
          <w:tcPr>
            <w:tcW w:w="1179" w:type="dxa"/>
            <w:tcBorders>
              <w:bottom w:val="single" w:sz="4" w:space="0" w:color="auto"/>
            </w:tcBorders>
            <w:shd w:val="clear" w:color="auto" w:fill="auto"/>
            <w:hideMark/>
          </w:tcPr>
          <w:p w14:paraId="440C8207" w14:textId="6AC93ECC"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18" w:author="tao huang" w:date="2017-12-27T16:40:00Z"/>
                <w:rFonts w:eastAsia="Times New Roman" w:cs="Times New Roman"/>
                <w:bCs/>
                <w:color w:val="000000" w:themeColor="text1"/>
                <w:sz w:val="22"/>
              </w:rPr>
              <w:pPrChange w:id="261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620" w:author="tao huang" w:date="2017-12-27T16:40:00Z">
              <w:r w:rsidRPr="000B121E" w:rsidDel="00012641">
                <w:rPr>
                  <w:rFonts w:eastAsia="Times New Roman" w:cs="Times New Roman"/>
                  <w:bCs/>
                  <w:color w:val="000000" w:themeColor="text1"/>
                  <w:sz w:val="22"/>
                </w:rPr>
                <w:t>MAE</w:t>
              </w:r>
            </w:moveFrom>
          </w:p>
        </w:tc>
        <w:tc>
          <w:tcPr>
            <w:tcW w:w="1134" w:type="dxa"/>
            <w:tcBorders>
              <w:bottom w:val="single" w:sz="4" w:space="0" w:color="auto"/>
            </w:tcBorders>
            <w:shd w:val="clear" w:color="auto" w:fill="auto"/>
            <w:hideMark/>
          </w:tcPr>
          <w:p w14:paraId="2EE52135" w14:textId="457AFBC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21" w:author="tao huang" w:date="2017-12-27T16:40:00Z"/>
                <w:rFonts w:eastAsia="Times New Roman" w:cs="Times New Roman"/>
                <w:bCs/>
                <w:color w:val="000000" w:themeColor="text1"/>
                <w:sz w:val="22"/>
              </w:rPr>
              <w:pPrChange w:id="2622"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623" w:author="tao huang" w:date="2017-12-27T16:40:00Z">
              <w:r w:rsidRPr="000B121E" w:rsidDel="00012641">
                <w:rPr>
                  <w:rFonts w:eastAsia="Times New Roman" w:cs="Times New Roman"/>
                  <w:bCs/>
                  <w:color w:val="000000" w:themeColor="text1"/>
                  <w:sz w:val="22"/>
                </w:rPr>
                <w:t>SMAPE</w:t>
              </w:r>
            </w:moveFrom>
          </w:p>
        </w:tc>
        <w:tc>
          <w:tcPr>
            <w:tcW w:w="992" w:type="dxa"/>
            <w:tcBorders>
              <w:bottom w:val="single" w:sz="4" w:space="0" w:color="auto"/>
            </w:tcBorders>
            <w:shd w:val="clear" w:color="auto" w:fill="auto"/>
            <w:hideMark/>
          </w:tcPr>
          <w:p w14:paraId="2737BFDA" w14:textId="1A195829"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24" w:author="tao huang" w:date="2017-12-27T16:40:00Z"/>
                <w:rFonts w:eastAsia="Times New Roman" w:cs="Times New Roman"/>
                <w:bCs/>
                <w:color w:val="000000" w:themeColor="text1"/>
                <w:sz w:val="22"/>
              </w:rPr>
              <w:pPrChange w:id="2625"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626" w:author="tao huang" w:date="2017-12-27T16:40:00Z">
              <w:r w:rsidRPr="000B121E" w:rsidDel="00012641">
                <w:rPr>
                  <w:rFonts w:eastAsia="Times New Roman" w:cs="Times New Roman"/>
                  <w:bCs/>
                  <w:color w:val="000000" w:themeColor="text1"/>
                  <w:sz w:val="22"/>
                </w:rPr>
                <w:t>MASE</w:t>
              </w:r>
            </w:moveFrom>
          </w:p>
        </w:tc>
        <w:tc>
          <w:tcPr>
            <w:tcW w:w="0" w:type="dxa"/>
            <w:tcBorders>
              <w:bottom w:val="single" w:sz="4" w:space="0" w:color="auto"/>
            </w:tcBorders>
            <w:shd w:val="clear" w:color="auto" w:fill="auto"/>
            <w:noWrap/>
            <w:hideMark/>
          </w:tcPr>
          <w:p w14:paraId="20C7E09E" w14:textId="5957DB15"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27" w:author="tao huang" w:date="2017-12-27T16:40:00Z"/>
                <w:rFonts w:eastAsia="Times New Roman" w:cs="Times New Roman"/>
                <w:bCs/>
                <w:color w:val="000000" w:themeColor="text1"/>
                <w:sz w:val="22"/>
              </w:rPr>
              <w:pPrChange w:id="2628"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629" w:author="tao huang" w:date="2017-12-27T16:40:00Z">
              <w:r w:rsidRPr="000B121E" w:rsidDel="00012641">
                <w:rPr>
                  <w:rFonts w:eastAsia="Times New Roman" w:cs="Times New Roman"/>
                  <w:bCs/>
                  <w:color w:val="000000" w:themeColor="text1"/>
                  <w:sz w:val="22"/>
                </w:rPr>
                <w:t>AvgRelMAE</w:t>
              </w:r>
            </w:moveFrom>
          </w:p>
        </w:tc>
      </w:tr>
      <w:tr w:rsidR="004617F2" w:rsidRPr="000B121E" w:rsidDel="00012641" w14:paraId="03A5C5E1" w14:textId="5BD692EA"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3BD370D4" w:rsidR="004617F2" w:rsidRPr="000B121E" w:rsidDel="00012641" w:rsidRDefault="004617F2" w:rsidP="00012641">
            <w:pPr>
              <w:shd w:val="clear" w:color="auto" w:fill="FFFFFF" w:themeFill="background1"/>
              <w:spacing w:after="0" w:line="360" w:lineRule="auto"/>
              <w:rPr>
                <w:moveFrom w:id="2630" w:author="tao huang" w:date="2017-12-27T16:40:00Z"/>
                <w:rFonts w:eastAsia="Times New Roman" w:cs="Times New Roman"/>
                <w:b w:val="0"/>
                <w:color w:val="000000" w:themeColor="text1"/>
                <w:sz w:val="22"/>
              </w:rPr>
              <w:pPrChange w:id="2631" w:author="tao huang" w:date="2017-12-27T16:40:00Z">
                <w:pPr>
                  <w:shd w:val="clear" w:color="auto" w:fill="FFFFFF" w:themeFill="background1"/>
                  <w:spacing w:after="0" w:line="240" w:lineRule="auto"/>
                  <w:jc w:val="center"/>
                </w:pPr>
              </w:pPrChange>
            </w:pPr>
            <w:moveFrom w:id="2632" w:author="tao huang" w:date="2017-12-27T16:40:00Z">
              <w:r w:rsidRPr="000B121E" w:rsidDel="00012641">
                <w:rPr>
                  <w:rFonts w:eastAsia="Times New Roman" w:cs="Times New Roman"/>
                  <w:b w:val="0"/>
                  <w:color w:val="000000" w:themeColor="text1"/>
                  <w:sz w:val="22"/>
                </w:rPr>
                <w:t>h=8</w:t>
              </w:r>
            </w:moveFrom>
          </w:p>
        </w:tc>
        <w:tc>
          <w:tcPr>
            <w:tcW w:w="1873" w:type="dxa"/>
            <w:tcBorders>
              <w:top w:val="single" w:sz="4" w:space="0" w:color="auto"/>
            </w:tcBorders>
            <w:shd w:val="clear" w:color="auto" w:fill="auto"/>
            <w:noWrap/>
            <w:hideMark/>
          </w:tcPr>
          <w:p w14:paraId="0C43C7B5" w14:textId="399C527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33" w:author="tao huang" w:date="2017-12-27T16:40:00Z"/>
                <w:rFonts w:eastAsia="Times New Roman" w:cs="Times New Roman"/>
                <w:color w:val="000000" w:themeColor="text1"/>
                <w:sz w:val="22"/>
              </w:rPr>
              <w:pPrChange w:id="2634"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635" w:author="tao huang" w:date="2017-12-27T16:40:00Z">
              <w:r w:rsidRPr="000B121E" w:rsidDel="00012641">
                <w:rPr>
                  <w:rFonts w:eastAsia="Times New Roman" w:cs="Times New Roman"/>
                  <w:color w:val="000000" w:themeColor="text1"/>
                  <w:sz w:val="22"/>
                </w:rPr>
                <w:t>ADL-intra-EWC</w:t>
              </w:r>
            </w:moveFrom>
          </w:p>
        </w:tc>
        <w:tc>
          <w:tcPr>
            <w:tcW w:w="1231" w:type="dxa"/>
            <w:tcBorders>
              <w:top w:val="single" w:sz="4" w:space="0" w:color="auto"/>
            </w:tcBorders>
            <w:shd w:val="clear" w:color="auto" w:fill="auto"/>
            <w:noWrap/>
            <w:hideMark/>
          </w:tcPr>
          <w:p w14:paraId="1F511384" w14:textId="3D13F30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36" w:author="tao huang" w:date="2017-12-27T16:40:00Z"/>
                <w:rFonts w:eastAsia="Times New Roman" w:cs="Times New Roman"/>
                <w:color w:val="000000" w:themeColor="text1"/>
                <w:sz w:val="22"/>
              </w:rPr>
              <w:pPrChange w:id="2637"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638" w:author="tao huang" w:date="2017-12-27T16:40:00Z">
              <w:r w:rsidRPr="000B121E" w:rsidDel="00012641">
                <w:rPr>
                  <w:rFonts w:eastAsia="Times New Roman" w:cs="Times New Roman"/>
                  <w:color w:val="000000" w:themeColor="text1"/>
                  <w:sz w:val="22"/>
                </w:rPr>
                <w:t>ADL-intra</w:t>
              </w:r>
            </w:moveFrom>
          </w:p>
        </w:tc>
        <w:tc>
          <w:tcPr>
            <w:tcW w:w="1179" w:type="dxa"/>
            <w:tcBorders>
              <w:top w:val="single" w:sz="4" w:space="0" w:color="auto"/>
            </w:tcBorders>
            <w:shd w:val="clear" w:color="auto" w:fill="auto"/>
            <w:noWrap/>
            <w:hideMark/>
          </w:tcPr>
          <w:p w14:paraId="0466819A" w14:textId="415F009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39" w:author="tao huang" w:date="2017-12-27T16:40:00Z"/>
                <w:rFonts w:eastAsia="Times New Roman" w:cs="Times New Roman"/>
                <w:color w:val="000000" w:themeColor="text1"/>
                <w:sz w:val="22"/>
              </w:rPr>
              <w:pPrChange w:id="264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641" w:author="tao huang" w:date="2017-12-27T16:40:00Z">
              <w:r w:rsidRPr="000B121E" w:rsidDel="00012641">
                <w:rPr>
                  <w:rFonts w:eastAsia="Times New Roman" w:cs="Times New Roman"/>
                  <w:color w:val="000000" w:themeColor="text1"/>
                  <w:sz w:val="22"/>
                </w:rPr>
                <w:t>-0.57%</w:t>
              </w:r>
            </w:moveFrom>
          </w:p>
        </w:tc>
        <w:tc>
          <w:tcPr>
            <w:tcW w:w="1134" w:type="dxa"/>
            <w:tcBorders>
              <w:top w:val="single" w:sz="4" w:space="0" w:color="auto"/>
            </w:tcBorders>
            <w:shd w:val="clear" w:color="auto" w:fill="auto"/>
            <w:noWrap/>
            <w:hideMark/>
          </w:tcPr>
          <w:p w14:paraId="6B86B1D5" w14:textId="74A5E79B"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42" w:author="tao huang" w:date="2017-12-27T16:40:00Z"/>
                <w:rFonts w:eastAsia="Times New Roman" w:cs="Times New Roman"/>
                <w:color w:val="000000" w:themeColor="text1"/>
                <w:sz w:val="22"/>
              </w:rPr>
              <w:pPrChange w:id="2643"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644" w:author="tao huang" w:date="2017-12-27T16:40:00Z">
              <w:r w:rsidRPr="000B121E" w:rsidDel="00012641">
                <w:rPr>
                  <w:rFonts w:eastAsia="Times New Roman" w:cs="Times New Roman"/>
                  <w:color w:val="000000" w:themeColor="text1"/>
                  <w:sz w:val="22"/>
                </w:rPr>
                <w:t>-0.22%</w:t>
              </w:r>
            </w:moveFrom>
          </w:p>
        </w:tc>
        <w:tc>
          <w:tcPr>
            <w:tcW w:w="992" w:type="dxa"/>
            <w:tcBorders>
              <w:top w:val="single" w:sz="4" w:space="0" w:color="auto"/>
            </w:tcBorders>
            <w:shd w:val="clear" w:color="auto" w:fill="auto"/>
            <w:noWrap/>
            <w:hideMark/>
          </w:tcPr>
          <w:p w14:paraId="29611DC2" w14:textId="1BB32E3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45" w:author="tao huang" w:date="2017-12-27T16:40:00Z"/>
                <w:rFonts w:eastAsia="Times New Roman" w:cs="Times New Roman"/>
                <w:color w:val="000000" w:themeColor="text1"/>
                <w:sz w:val="22"/>
              </w:rPr>
              <w:pPrChange w:id="2646"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647" w:author="tao huang" w:date="2017-12-27T16:40:00Z">
              <w:r w:rsidRPr="000B121E" w:rsidDel="00012641">
                <w:rPr>
                  <w:rFonts w:eastAsia="Times New Roman" w:cs="Times New Roman"/>
                  <w:color w:val="000000" w:themeColor="text1"/>
                  <w:sz w:val="22"/>
                </w:rPr>
                <w:t>-0.18%</w:t>
              </w:r>
            </w:moveFrom>
          </w:p>
        </w:tc>
        <w:tc>
          <w:tcPr>
            <w:tcW w:w="0" w:type="dxa"/>
            <w:tcBorders>
              <w:top w:val="single" w:sz="4" w:space="0" w:color="auto"/>
            </w:tcBorders>
            <w:shd w:val="clear" w:color="auto" w:fill="auto"/>
            <w:noWrap/>
            <w:hideMark/>
          </w:tcPr>
          <w:p w14:paraId="0DBF6C2D" w14:textId="4400555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48" w:author="tao huang" w:date="2017-12-27T16:40:00Z"/>
                <w:rFonts w:eastAsia="Times New Roman" w:cs="Times New Roman"/>
                <w:color w:val="000000" w:themeColor="text1"/>
                <w:sz w:val="22"/>
              </w:rPr>
              <w:pPrChange w:id="264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650" w:author="tao huang" w:date="2017-12-27T16:40:00Z">
              <w:r w:rsidRPr="000B121E" w:rsidDel="00012641">
                <w:rPr>
                  <w:rFonts w:eastAsia="Times New Roman" w:cs="Times New Roman"/>
                  <w:color w:val="000000" w:themeColor="text1"/>
                  <w:sz w:val="22"/>
                </w:rPr>
                <w:t>-0.33%</w:t>
              </w:r>
            </w:moveFrom>
          </w:p>
        </w:tc>
      </w:tr>
      <w:tr w:rsidR="004617F2" w:rsidRPr="000B121E" w:rsidDel="00012641" w14:paraId="7A04AD44" w14:textId="17A127C2"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51CF1092" w:rsidR="004617F2" w:rsidRPr="000B121E" w:rsidDel="00012641" w:rsidRDefault="004617F2" w:rsidP="00012641">
            <w:pPr>
              <w:shd w:val="clear" w:color="auto" w:fill="FFFFFF" w:themeFill="background1"/>
              <w:spacing w:after="0" w:line="360" w:lineRule="auto"/>
              <w:rPr>
                <w:moveFrom w:id="2651" w:author="tao huang" w:date="2017-12-27T16:40:00Z"/>
                <w:rFonts w:eastAsia="Times New Roman" w:cs="Times New Roman"/>
                <w:b w:val="0"/>
                <w:color w:val="000000" w:themeColor="text1"/>
                <w:sz w:val="22"/>
              </w:rPr>
              <w:pPrChange w:id="2652" w:author="tao huang" w:date="2017-12-27T16:40:00Z">
                <w:pPr>
                  <w:shd w:val="clear" w:color="auto" w:fill="FFFFFF" w:themeFill="background1"/>
                  <w:spacing w:after="0" w:line="240" w:lineRule="auto"/>
                </w:pPr>
              </w:pPrChange>
            </w:pPr>
          </w:p>
        </w:tc>
        <w:tc>
          <w:tcPr>
            <w:tcW w:w="1873" w:type="dxa"/>
            <w:shd w:val="clear" w:color="auto" w:fill="auto"/>
            <w:noWrap/>
            <w:hideMark/>
          </w:tcPr>
          <w:p w14:paraId="19F69573" w14:textId="0FBB8AA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53" w:author="tao huang" w:date="2017-12-27T16:40:00Z"/>
                <w:rFonts w:eastAsia="Times New Roman" w:cs="Times New Roman"/>
                <w:color w:val="000000" w:themeColor="text1"/>
                <w:sz w:val="22"/>
              </w:rPr>
              <w:pPrChange w:id="2654"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655" w:author="tao huang" w:date="2017-12-27T16:40:00Z">
              <w:r w:rsidRPr="000B121E" w:rsidDel="00012641">
                <w:rPr>
                  <w:rFonts w:eastAsia="Times New Roman" w:cs="Times New Roman"/>
                  <w:color w:val="000000" w:themeColor="text1"/>
                  <w:sz w:val="22"/>
                </w:rPr>
                <w:t>ADL-intra-IC</w:t>
              </w:r>
            </w:moveFrom>
          </w:p>
        </w:tc>
        <w:tc>
          <w:tcPr>
            <w:tcW w:w="1231" w:type="dxa"/>
            <w:shd w:val="clear" w:color="auto" w:fill="auto"/>
            <w:noWrap/>
            <w:hideMark/>
          </w:tcPr>
          <w:p w14:paraId="23D009D0" w14:textId="28C30BCD"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56" w:author="tao huang" w:date="2017-12-27T16:40:00Z"/>
                <w:rFonts w:eastAsia="Times New Roman" w:cs="Times New Roman"/>
                <w:color w:val="000000" w:themeColor="text1"/>
                <w:sz w:val="22"/>
              </w:rPr>
              <w:pPrChange w:id="2657"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658" w:author="tao huang" w:date="2017-12-27T16:40:00Z">
              <w:r w:rsidRPr="000B121E" w:rsidDel="00012641">
                <w:rPr>
                  <w:rFonts w:eastAsia="Times New Roman" w:cs="Times New Roman"/>
                  <w:color w:val="000000" w:themeColor="text1"/>
                  <w:sz w:val="22"/>
                </w:rPr>
                <w:t>ADL-intra</w:t>
              </w:r>
            </w:moveFrom>
          </w:p>
        </w:tc>
        <w:tc>
          <w:tcPr>
            <w:tcW w:w="1179" w:type="dxa"/>
            <w:shd w:val="clear" w:color="auto" w:fill="auto"/>
            <w:noWrap/>
            <w:hideMark/>
          </w:tcPr>
          <w:p w14:paraId="7F152A67" w14:textId="5DA876DC"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59" w:author="tao huang" w:date="2017-12-27T16:40:00Z"/>
                <w:rFonts w:eastAsia="Times New Roman" w:cs="Times New Roman"/>
                <w:color w:val="000000" w:themeColor="text1"/>
                <w:sz w:val="22"/>
              </w:rPr>
              <w:pPrChange w:id="266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661" w:author="tao huang" w:date="2017-12-27T16:40:00Z">
              <w:r w:rsidRPr="000B121E" w:rsidDel="00012641">
                <w:rPr>
                  <w:rFonts w:eastAsia="Times New Roman" w:cs="Times New Roman"/>
                  <w:color w:val="000000" w:themeColor="text1"/>
                  <w:sz w:val="22"/>
                </w:rPr>
                <w:t>0.86%</w:t>
              </w:r>
            </w:moveFrom>
          </w:p>
        </w:tc>
        <w:tc>
          <w:tcPr>
            <w:tcW w:w="1134" w:type="dxa"/>
            <w:shd w:val="clear" w:color="auto" w:fill="auto"/>
            <w:noWrap/>
            <w:hideMark/>
          </w:tcPr>
          <w:p w14:paraId="6A08BA4F" w14:textId="22E4C96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62" w:author="tao huang" w:date="2017-12-27T16:40:00Z"/>
                <w:rFonts w:eastAsia="Times New Roman" w:cs="Times New Roman"/>
                <w:color w:val="000000" w:themeColor="text1"/>
                <w:sz w:val="22"/>
              </w:rPr>
              <w:pPrChange w:id="2663"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664" w:author="tao huang" w:date="2017-12-27T16:40:00Z">
              <w:r w:rsidRPr="000B121E" w:rsidDel="00012641">
                <w:rPr>
                  <w:rFonts w:eastAsia="Times New Roman" w:cs="Times New Roman"/>
                  <w:color w:val="000000" w:themeColor="text1"/>
                  <w:sz w:val="22"/>
                </w:rPr>
                <w:t>-0.18%</w:t>
              </w:r>
            </w:moveFrom>
          </w:p>
        </w:tc>
        <w:tc>
          <w:tcPr>
            <w:tcW w:w="992" w:type="dxa"/>
            <w:shd w:val="clear" w:color="auto" w:fill="auto"/>
            <w:noWrap/>
            <w:hideMark/>
          </w:tcPr>
          <w:p w14:paraId="6BE06381" w14:textId="3E0EB14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65" w:author="tao huang" w:date="2017-12-27T16:40:00Z"/>
                <w:rFonts w:eastAsia="Times New Roman" w:cs="Times New Roman"/>
                <w:color w:val="000000" w:themeColor="text1"/>
                <w:sz w:val="22"/>
              </w:rPr>
              <w:pPrChange w:id="2666"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667" w:author="tao huang" w:date="2017-12-27T16:40:00Z">
              <w:r w:rsidRPr="000B121E" w:rsidDel="00012641">
                <w:rPr>
                  <w:rFonts w:eastAsia="Times New Roman" w:cs="Times New Roman"/>
                  <w:color w:val="000000" w:themeColor="text1"/>
                  <w:sz w:val="22"/>
                </w:rPr>
                <w:t>-0.45%</w:t>
              </w:r>
            </w:moveFrom>
          </w:p>
        </w:tc>
        <w:tc>
          <w:tcPr>
            <w:tcW w:w="0" w:type="dxa"/>
            <w:shd w:val="clear" w:color="auto" w:fill="auto"/>
            <w:noWrap/>
            <w:hideMark/>
          </w:tcPr>
          <w:p w14:paraId="1A5640E7" w14:textId="54B3FA9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68" w:author="tao huang" w:date="2017-12-27T16:40:00Z"/>
                <w:rFonts w:eastAsia="Times New Roman" w:cs="Times New Roman"/>
                <w:color w:val="000000" w:themeColor="text1"/>
                <w:sz w:val="22"/>
              </w:rPr>
              <w:pPrChange w:id="266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670" w:author="tao huang" w:date="2017-12-27T16:40:00Z">
              <w:r w:rsidRPr="000B121E" w:rsidDel="00012641">
                <w:rPr>
                  <w:rFonts w:eastAsia="Times New Roman" w:cs="Times New Roman"/>
                  <w:color w:val="000000" w:themeColor="text1"/>
                  <w:sz w:val="22"/>
                </w:rPr>
                <w:t>-0.36%</w:t>
              </w:r>
            </w:moveFrom>
          </w:p>
        </w:tc>
      </w:tr>
      <w:tr w:rsidR="004617F2" w:rsidRPr="000B121E" w:rsidDel="00012641" w14:paraId="29DBDA0C" w14:textId="6247B136"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1C7EFA19" w:rsidR="004617F2" w:rsidRPr="000B121E" w:rsidDel="00012641" w:rsidRDefault="004617F2" w:rsidP="00012641">
            <w:pPr>
              <w:shd w:val="clear" w:color="auto" w:fill="FFFFFF" w:themeFill="background1"/>
              <w:spacing w:after="0" w:line="360" w:lineRule="auto"/>
              <w:rPr>
                <w:moveFrom w:id="2671" w:author="tao huang" w:date="2017-12-27T16:40:00Z"/>
                <w:rFonts w:eastAsia="Times New Roman" w:cs="Times New Roman"/>
                <w:b w:val="0"/>
                <w:color w:val="000000" w:themeColor="text1"/>
                <w:sz w:val="22"/>
              </w:rPr>
              <w:pPrChange w:id="2672" w:author="tao huang" w:date="2017-12-27T16:40:00Z">
                <w:pPr>
                  <w:shd w:val="clear" w:color="auto" w:fill="FFFFFF" w:themeFill="background1"/>
                  <w:spacing w:after="0" w:line="240" w:lineRule="auto"/>
                </w:pPr>
              </w:pPrChange>
            </w:pPr>
          </w:p>
        </w:tc>
        <w:tc>
          <w:tcPr>
            <w:tcW w:w="1873" w:type="dxa"/>
            <w:shd w:val="clear" w:color="auto" w:fill="auto"/>
            <w:noWrap/>
            <w:hideMark/>
          </w:tcPr>
          <w:p w14:paraId="346F25A7" w14:textId="4E4D428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73" w:author="tao huang" w:date="2017-12-27T16:40:00Z"/>
                <w:rFonts w:eastAsia="Times New Roman" w:cs="Times New Roman"/>
                <w:color w:val="000000" w:themeColor="text1"/>
                <w:sz w:val="22"/>
              </w:rPr>
              <w:pPrChange w:id="2674"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675" w:author="tao huang" w:date="2017-12-27T16:40:00Z">
              <w:r w:rsidRPr="000B121E" w:rsidDel="00012641">
                <w:rPr>
                  <w:rFonts w:eastAsia="Times New Roman" w:cs="Times New Roman"/>
                  <w:color w:val="000000" w:themeColor="text1"/>
                  <w:sz w:val="22"/>
                </w:rPr>
                <w:t>ADL-own-EWC</w:t>
              </w:r>
            </w:moveFrom>
          </w:p>
        </w:tc>
        <w:tc>
          <w:tcPr>
            <w:tcW w:w="1231" w:type="dxa"/>
            <w:shd w:val="clear" w:color="auto" w:fill="auto"/>
            <w:noWrap/>
            <w:hideMark/>
          </w:tcPr>
          <w:p w14:paraId="270445BF" w14:textId="04FE571E"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76" w:author="tao huang" w:date="2017-12-27T16:40:00Z"/>
                <w:rFonts w:eastAsia="Times New Roman" w:cs="Times New Roman"/>
                <w:color w:val="000000" w:themeColor="text1"/>
                <w:sz w:val="22"/>
              </w:rPr>
              <w:pPrChange w:id="2677"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678"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69F46E33" w14:textId="180FD4EC"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79" w:author="tao huang" w:date="2017-12-27T16:40:00Z"/>
                <w:rFonts w:eastAsia="Times New Roman" w:cs="Times New Roman"/>
                <w:color w:val="000000" w:themeColor="text1"/>
                <w:sz w:val="22"/>
              </w:rPr>
              <w:pPrChange w:id="268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681" w:author="tao huang" w:date="2017-12-27T16:40:00Z">
              <w:r w:rsidRPr="000B121E" w:rsidDel="00012641">
                <w:rPr>
                  <w:rFonts w:eastAsia="Times New Roman" w:cs="Times New Roman"/>
                  <w:color w:val="000000" w:themeColor="text1"/>
                  <w:sz w:val="22"/>
                </w:rPr>
                <w:t>-0.52%</w:t>
              </w:r>
            </w:moveFrom>
          </w:p>
        </w:tc>
        <w:tc>
          <w:tcPr>
            <w:tcW w:w="1134" w:type="dxa"/>
            <w:shd w:val="clear" w:color="auto" w:fill="auto"/>
            <w:noWrap/>
            <w:hideMark/>
          </w:tcPr>
          <w:p w14:paraId="6134951C" w14:textId="3268197B"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82" w:author="tao huang" w:date="2017-12-27T16:40:00Z"/>
                <w:rFonts w:eastAsia="Times New Roman" w:cs="Times New Roman"/>
                <w:color w:val="000000" w:themeColor="text1"/>
                <w:sz w:val="22"/>
              </w:rPr>
              <w:pPrChange w:id="2683"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684" w:author="tao huang" w:date="2017-12-27T16:40:00Z">
              <w:r w:rsidRPr="000B121E" w:rsidDel="00012641">
                <w:rPr>
                  <w:rFonts w:eastAsia="Times New Roman" w:cs="Times New Roman"/>
                  <w:color w:val="000000" w:themeColor="text1"/>
                  <w:sz w:val="22"/>
                </w:rPr>
                <w:t>-0.31%</w:t>
              </w:r>
            </w:moveFrom>
          </w:p>
        </w:tc>
        <w:tc>
          <w:tcPr>
            <w:tcW w:w="992" w:type="dxa"/>
            <w:shd w:val="clear" w:color="auto" w:fill="auto"/>
            <w:noWrap/>
            <w:hideMark/>
          </w:tcPr>
          <w:p w14:paraId="3949334E" w14:textId="5EA662E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85" w:author="tao huang" w:date="2017-12-27T16:40:00Z"/>
                <w:rFonts w:eastAsia="Times New Roman" w:cs="Times New Roman"/>
                <w:color w:val="000000" w:themeColor="text1"/>
                <w:sz w:val="22"/>
              </w:rPr>
              <w:pPrChange w:id="2686"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687" w:author="tao huang" w:date="2017-12-27T16:40:00Z">
              <w:r w:rsidRPr="000B121E" w:rsidDel="00012641">
                <w:rPr>
                  <w:rFonts w:eastAsia="Times New Roman" w:cs="Times New Roman"/>
                  <w:color w:val="000000" w:themeColor="text1"/>
                  <w:sz w:val="22"/>
                </w:rPr>
                <w:t>-0.17%</w:t>
              </w:r>
            </w:moveFrom>
          </w:p>
        </w:tc>
        <w:tc>
          <w:tcPr>
            <w:tcW w:w="0" w:type="dxa"/>
            <w:shd w:val="clear" w:color="auto" w:fill="auto"/>
            <w:noWrap/>
            <w:hideMark/>
          </w:tcPr>
          <w:p w14:paraId="484212E6" w14:textId="302DA60B"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688" w:author="tao huang" w:date="2017-12-27T16:40:00Z"/>
                <w:rFonts w:eastAsia="Times New Roman" w:cs="Times New Roman"/>
                <w:color w:val="000000" w:themeColor="text1"/>
                <w:sz w:val="22"/>
              </w:rPr>
              <w:pPrChange w:id="268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690" w:author="tao huang" w:date="2017-12-27T16:40:00Z">
              <w:r w:rsidRPr="000B121E" w:rsidDel="00012641">
                <w:rPr>
                  <w:rFonts w:eastAsia="Times New Roman" w:cs="Times New Roman"/>
                  <w:color w:val="000000" w:themeColor="text1"/>
                  <w:sz w:val="22"/>
                </w:rPr>
                <w:t>-0.42%</w:t>
              </w:r>
            </w:moveFrom>
          </w:p>
        </w:tc>
      </w:tr>
      <w:tr w:rsidR="004617F2" w:rsidRPr="000B121E" w:rsidDel="00012641" w14:paraId="5C08E8DB" w14:textId="3A0D2439"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3664DD0" w:rsidR="004617F2" w:rsidRPr="000B121E" w:rsidDel="00012641" w:rsidRDefault="004617F2" w:rsidP="00012641">
            <w:pPr>
              <w:shd w:val="clear" w:color="auto" w:fill="FFFFFF" w:themeFill="background1"/>
              <w:spacing w:after="0" w:line="360" w:lineRule="auto"/>
              <w:rPr>
                <w:moveFrom w:id="2691" w:author="tao huang" w:date="2017-12-27T16:40:00Z"/>
                <w:rFonts w:eastAsia="Times New Roman" w:cs="Times New Roman"/>
                <w:b w:val="0"/>
                <w:color w:val="000000" w:themeColor="text1"/>
                <w:sz w:val="22"/>
              </w:rPr>
              <w:pPrChange w:id="2692" w:author="tao huang" w:date="2017-12-27T16:40:00Z">
                <w:pPr>
                  <w:shd w:val="clear" w:color="auto" w:fill="FFFFFF" w:themeFill="background1"/>
                  <w:spacing w:after="0" w:line="240" w:lineRule="auto"/>
                </w:pPr>
              </w:pPrChange>
            </w:pPr>
          </w:p>
        </w:tc>
        <w:tc>
          <w:tcPr>
            <w:tcW w:w="1873" w:type="dxa"/>
            <w:shd w:val="clear" w:color="auto" w:fill="auto"/>
            <w:noWrap/>
            <w:hideMark/>
          </w:tcPr>
          <w:p w14:paraId="6CD4EE24" w14:textId="36C425A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93" w:author="tao huang" w:date="2017-12-27T16:40:00Z"/>
                <w:rFonts w:eastAsia="Times New Roman" w:cs="Times New Roman"/>
                <w:color w:val="000000" w:themeColor="text1"/>
                <w:sz w:val="22"/>
              </w:rPr>
              <w:pPrChange w:id="2694"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695" w:author="tao huang" w:date="2017-12-27T16:40:00Z">
              <w:r w:rsidRPr="000B121E" w:rsidDel="00012641">
                <w:rPr>
                  <w:rFonts w:eastAsia="Times New Roman" w:cs="Times New Roman"/>
                  <w:color w:val="000000" w:themeColor="text1"/>
                  <w:sz w:val="22"/>
                </w:rPr>
                <w:t>ADL-own-IC</w:t>
              </w:r>
            </w:moveFrom>
          </w:p>
        </w:tc>
        <w:tc>
          <w:tcPr>
            <w:tcW w:w="1231" w:type="dxa"/>
            <w:shd w:val="clear" w:color="auto" w:fill="auto"/>
            <w:noWrap/>
            <w:hideMark/>
          </w:tcPr>
          <w:p w14:paraId="3FC0C900" w14:textId="1DE5C36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96" w:author="tao huang" w:date="2017-12-27T16:40:00Z"/>
                <w:rFonts w:eastAsia="Times New Roman" w:cs="Times New Roman"/>
                <w:color w:val="000000" w:themeColor="text1"/>
                <w:sz w:val="22"/>
              </w:rPr>
              <w:pPrChange w:id="2697"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698"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61EBCA75" w14:textId="1285F55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699" w:author="tao huang" w:date="2017-12-27T16:40:00Z"/>
                <w:rFonts w:eastAsia="Times New Roman" w:cs="Times New Roman"/>
                <w:color w:val="000000" w:themeColor="text1"/>
                <w:sz w:val="22"/>
              </w:rPr>
              <w:pPrChange w:id="270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01" w:author="tao huang" w:date="2017-12-27T16:40:00Z">
              <w:r w:rsidRPr="000B121E" w:rsidDel="00012641">
                <w:rPr>
                  <w:rFonts w:eastAsia="Times New Roman" w:cs="Times New Roman"/>
                  <w:color w:val="000000" w:themeColor="text1"/>
                  <w:sz w:val="22"/>
                </w:rPr>
                <w:t>3.00%</w:t>
              </w:r>
            </w:moveFrom>
          </w:p>
        </w:tc>
        <w:tc>
          <w:tcPr>
            <w:tcW w:w="1134" w:type="dxa"/>
            <w:shd w:val="clear" w:color="auto" w:fill="auto"/>
            <w:noWrap/>
            <w:hideMark/>
          </w:tcPr>
          <w:p w14:paraId="2DC2D2F5" w14:textId="38213FC1"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02" w:author="tao huang" w:date="2017-12-27T16:40:00Z"/>
                <w:rFonts w:eastAsia="Times New Roman" w:cs="Times New Roman"/>
                <w:color w:val="000000" w:themeColor="text1"/>
                <w:sz w:val="22"/>
              </w:rPr>
              <w:pPrChange w:id="2703"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04" w:author="tao huang" w:date="2017-12-27T16:40:00Z">
              <w:r w:rsidRPr="000B121E" w:rsidDel="00012641">
                <w:rPr>
                  <w:rFonts w:eastAsia="Times New Roman" w:cs="Times New Roman"/>
                  <w:color w:val="000000" w:themeColor="text1"/>
                  <w:sz w:val="22"/>
                </w:rPr>
                <w:t>-0.15%</w:t>
              </w:r>
            </w:moveFrom>
          </w:p>
        </w:tc>
        <w:tc>
          <w:tcPr>
            <w:tcW w:w="992" w:type="dxa"/>
            <w:shd w:val="clear" w:color="auto" w:fill="auto"/>
            <w:noWrap/>
            <w:hideMark/>
          </w:tcPr>
          <w:p w14:paraId="2623BC6D" w14:textId="6E979757"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05" w:author="tao huang" w:date="2017-12-27T16:40:00Z"/>
                <w:rFonts w:eastAsia="Times New Roman" w:cs="Times New Roman"/>
                <w:color w:val="000000" w:themeColor="text1"/>
                <w:sz w:val="22"/>
              </w:rPr>
              <w:pPrChange w:id="2706"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07" w:author="tao huang" w:date="2017-12-27T16:40:00Z">
              <w:r w:rsidRPr="000B121E" w:rsidDel="00012641">
                <w:rPr>
                  <w:rFonts w:eastAsia="Times New Roman" w:cs="Times New Roman"/>
                  <w:color w:val="000000" w:themeColor="text1"/>
                  <w:sz w:val="22"/>
                </w:rPr>
                <w:t>-0.52%</w:t>
              </w:r>
            </w:moveFrom>
          </w:p>
        </w:tc>
        <w:tc>
          <w:tcPr>
            <w:tcW w:w="0" w:type="dxa"/>
            <w:shd w:val="clear" w:color="auto" w:fill="auto"/>
            <w:noWrap/>
            <w:hideMark/>
          </w:tcPr>
          <w:p w14:paraId="440056A6" w14:textId="4895E8B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08" w:author="tao huang" w:date="2017-12-27T16:40:00Z"/>
                <w:rFonts w:eastAsia="Times New Roman" w:cs="Times New Roman"/>
                <w:color w:val="000000" w:themeColor="text1"/>
                <w:sz w:val="22"/>
              </w:rPr>
              <w:pPrChange w:id="270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710" w:author="tao huang" w:date="2017-12-27T16:40:00Z">
              <w:r w:rsidRPr="000B121E" w:rsidDel="00012641">
                <w:rPr>
                  <w:rFonts w:eastAsia="Times New Roman" w:cs="Times New Roman"/>
                  <w:color w:val="000000" w:themeColor="text1"/>
                  <w:sz w:val="22"/>
                </w:rPr>
                <w:t>-0.32%</w:t>
              </w:r>
            </w:moveFrom>
          </w:p>
        </w:tc>
      </w:tr>
      <w:tr w:rsidR="004617F2" w:rsidRPr="000B121E" w:rsidDel="00012641" w14:paraId="36E3ECF0" w14:textId="78E41E5C"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25336897" w:rsidR="004617F2" w:rsidRPr="000B121E" w:rsidDel="00012641" w:rsidRDefault="004617F2" w:rsidP="00012641">
            <w:pPr>
              <w:shd w:val="clear" w:color="auto" w:fill="FFFFFF" w:themeFill="background1"/>
              <w:spacing w:after="0" w:line="360" w:lineRule="auto"/>
              <w:rPr>
                <w:moveFrom w:id="2711" w:author="tao huang" w:date="2017-12-27T16:40:00Z"/>
                <w:rFonts w:eastAsia="Times New Roman" w:cs="Times New Roman"/>
                <w:b w:val="0"/>
                <w:color w:val="000000" w:themeColor="text1"/>
                <w:sz w:val="22"/>
              </w:rPr>
              <w:pPrChange w:id="2712" w:author="tao huang" w:date="2017-12-27T16:40:00Z">
                <w:pPr>
                  <w:shd w:val="clear" w:color="auto" w:fill="FFFFFF" w:themeFill="background1"/>
                  <w:spacing w:after="0" w:line="240" w:lineRule="auto"/>
                </w:pPr>
              </w:pPrChange>
            </w:pPr>
          </w:p>
        </w:tc>
        <w:tc>
          <w:tcPr>
            <w:tcW w:w="1873" w:type="dxa"/>
            <w:shd w:val="clear" w:color="auto" w:fill="auto"/>
            <w:noWrap/>
            <w:hideMark/>
          </w:tcPr>
          <w:p w14:paraId="3491513B" w14:textId="4040201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13" w:author="tao huang" w:date="2017-12-27T16:40:00Z"/>
                <w:rFonts w:eastAsia="Times New Roman" w:cs="Times New Roman"/>
                <w:color w:val="000000" w:themeColor="text1"/>
                <w:sz w:val="22"/>
              </w:rPr>
              <w:pPrChange w:id="2714"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715" w:author="tao huang" w:date="2017-12-27T16:40:00Z">
              <w:r w:rsidRPr="000B121E" w:rsidDel="00012641">
                <w:rPr>
                  <w:rFonts w:eastAsia="Times New Roman" w:cs="Times New Roman"/>
                  <w:color w:val="000000" w:themeColor="text1"/>
                  <w:sz w:val="22"/>
                </w:rPr>
                <w:t>ADL-intra</w:t>
              </w:r>
            </w:moveFrom>
          </w:p>
        </w:tc>
        <w:tc>
          <w:tcPr>
            <w:tcW w:w="1231" w:type="dxa"/>
            <w:shd w:val="clear" w:color="auto" w:fill="auto"/>
            <w:noWrap/>
            <w:hideMark/>
          </w:tcPr>
          <w:p w14:paraId="45E612F5" w14:textId="771B741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16" w:author="tao huang" w:date="2017-12-27T16:40:00Z"/>
                <w:rFonts w:eastAsia="Times New Roman" w:cs="Times New Roman"/>
                <w:color w:val="000000" w:themeColor="text1"/>
                <w:sz w:val="22"/>
              </w:rPr>
              <w:pPrChange w:id="2717"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718"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267228A2" w14:textId="73413B2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19" w:author="tao huang" w:date="2017-12-27T16:40:00Z"/>
                <w:rFonts w:eastAsia="Times New Roman" w:cs="Times New Roman"/>
                <w:color w:val="000000" w:themeColor="text1"/>
                <w:sz w:val="22"/>
              </w:rPr>
              <w:pPrChange w:id="272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721" w:author="tao huang" w:date="2017-12-27T16:40:00Z">
              <w:r w:rsidRPr="000B121E" w:rsidDel="00012641">
                <w:rPr>
                  <w:rFonts w:eastAsia="Times New Roman" w:cs="Times New Roman"/>
                  <w:color w:val="000000" w:themeColor="text1"/>
                  <w:sz w:val="22"/>
                </w:rPr>
                <w:t>-2.02%</w:t>
              </w:r>
            </w:moveFrom>
          </w:p>
        </w:tc>
        <w:tc>
          <w:tcPr>
            <w:tcW w:w="1134" w:type="dxa"/>
            <w:shd w:val="clear" w:color="auto" w:fill="auto"/>
            <w:noWrap/>
            <w:hideMark/>
          </w:tcPr>
          <w:p w14:paraId="048D8A59" w14:textId="2886DB7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22" w:author="tao huang" w:date="2017-12-27T16:40:00Z"/>
                <w:rFonts w:eastAsia="Times New Roman" w:cs="Times New Roman"/>
                <w:color w:val="000000" w:themeColor="text1"/>
                <w:sz w:val="22"/>
              </w:rPr>
              <w:pPrChange w:id="2723"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724" w:author="tao huang" w:date="2017-12-27T16:40:00Z">
              <w:r w:rsidRPr="000B121E" w:rsidDel="00012641">
                <w:rPr>
                  <w:rFonts w:eastAsia="Times New Roman" w:cs="Times New Roman"/>
                  <w:color w:val="000000" w:themeColor="text1"/>
                  <w:sz w:val="22"/>
                </w:rPr>
                <w:t>-0.75%</w:t>
              </w:r>
            </w:moveFrom>
          </w:p>
        </w:tc>
        <w:tc>
          <w:tcPr>
            <w:tcW w:w="992" w:type="dxa"/>
            <w:shd w:val="clear" w:color="auto" w:fill="auto"/>
            <w:noWrap/>
            <w:hideMark/>
          </w:tcPr>
          <w:p w14:paraId="4501345A" w14:textId="589E937D"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25" w:author="tao huang" w:date="2017-12-27T16:40:00Z"/>
                <w:rFonts w:eastAsia="Times New Roman" w:cs="Times New Roman"/>
                <w:color w:val="000000" w:themeColor="text1"/>
                <w:sz w:val="22"/>
              </w:rPr>
              <w:pPrChange w:id="2726"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727" w:author="tao huang" w:date="2017-12-27T16:40:00Z">
              <w:r w:rsidRPr="000B121E" w:rsidDel="00012641">
                <w:rPr>
                  <w:rFonts w:eastAsia="Times New Roman" w:cs="Times New Roman"/>
                  <w:color w:val="000000" w:themeColor="text1"/>
                  <w:sz w:val="22"/>
                </w:rPr>
                <w:t>-0.30%</w:t>
              </w:r>
            </w:moveFrom>
          </w:p>
        </w:tc>
        <w:tc>
          <w:tcPr>
            <w:tcW w:w="0" w:type="dxa"/>
            <w:shd w:val="clear" w:color="auto" w:fill="auto"/>
            <w:noWrap/>
            <w:hideMark/>
          </w:tcPr>
          <w:p w14:paraId="5A422720" w14:textId="568CF6C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28" w:author="tao huang" w:date="2017-12-27T16:40:00Z"/>
                <w:rFonts w:eastAsia="Times New Roman" w:cs="Times New Roman"/>
                <w:color w:val="000000" w:themeColor="text1"/>
                <w:sz w:val="22"/>
              </w:rPr>
              <w:pPrChange w:id="272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730" w:author="tao huang" w:date="2017-12-27T16:40:00Z">
              <w:r w:rsidRPr="000B121E" w:rsidDel="00012641">
                <w:rPr>
                  <w:rFonts w:eastAsia="Times New Roman" w:cs="Times New Roman"/>
                  <w:color w:val="000000" w:themeColor="text1"/>
                  <w:sz w:val="22"/>
                </w:rPr>
                <w:t>-0.86%</w:t>
              </w:r>
            </w:moveFrom>
          </w:p>
        </w:tc>
      </w:tr>
      <w:tr w:rsidR="004617F2" w:rsidRPr="000B121E" w:rsidDel="00012641" w14:paraId="37796271" w14:textId="33CE315F"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626DA91B" w:rsidR="004617F2" w:rsidRPr="000B121E" w:rsidDel="00012641" w:rsidRDefault="004617F2" w:rsidP="00012641">
            <w:pPr>
              <w:shd w:val="clear" w:color="auto" w:fill="FFFFFF" w:themeFill="background1"/>
              <w:spacing w:after="0" w:line="360" w:lineRule="auto"/>
              <w:rPr>
                <w:moveFrom w:id="2731" w:author="tao huang" w:date="2017-12-27T16:40:00Z"/>
                <w:rFonts w:eastAsia="Times New Roman" w:cs="Times New Roman"/>
                <w:b w:val="0"/>
                <w:color w:val="000000" w:themeColor="text1"/>
                <w:sz w:val="22"/>
              </w:rPr>
              <w:pPrChange w:id="2732" w:author="tao huang" w:date="2017-12-27T16:40:00Z">
                <w:pPr>
                  <w:shd w:val="clear" w:color="auto" w:fill="FFFFFF" w:themeFill="background1"/>
                  <w:spacing w:after="0" w:line="240" w:lineRule="auto"/>
                </w:pPr>
              </w:pPrChange>
            </w:pPr>
          </w:p>
        </w:tc>
        <w:tc>
          <w:tcPr>
            <w:tcW w:w="1873" w:type="dxa"/>
            <w:shd w:val="clear" w:color="auto" w:fill="auto"/>
            <w:noWrap/>
            <w:hideMark/>
          </w:tcPr>
          <w:p w14:paraId="2BE943C3" w14:textId="23FD4A0D"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33" w:author="tao huang" w:date="2017-12-27T16:40:00Z"/>
                <w:rFonts w:eastAsia="Times New Roman" w:cs="Times New Roman"/>
                <w:color w:val="000000" w:themeColor="text1"/>
                <w:sz w:val="22"/>
              </w:rPr>
              <w:pPrChange w:id="2734"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735" w:author="tao huang" w:date="2017-12-27T16:40:00Z">
              <w:r w:rsidRPr="000B121E" w:rsidDel="00012641">
                <w:rPr>
                  <w:rFonts w:eastAsia="Times New Roman" w:cs="Times New Roman"/>
                  <w:color w:val="000000" w:themeColor="text1"/>
                  <w:sz w:val="22"/>
                </w:rPr>
                <w:t>ADL-own-EWC</w:t>
              </w:r>
            </w:moveFrom>
          </w:p>
        </w:tc>
        <w:tc>
          <w:tcPr>
            <w:tcW w:w="1231" w:type="dxa"/>
            <w:shd w:val="clear" w:color="auto" w:fill="auto"/>
            <w:noWrap/>
            <w:hideMark/>
          </w:tcPr>
          <w:p w14:paraId="2ED952FA" w14:textId="470E950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36" w:author="tao huang" w:date="2017-12-27T16:40:00Z"/>
                <w:rFonts w:eastAsia="Times New Roman" w:cs="Times New Roman"/>
                <w:color w:val="000000" w:themeColor="text1"/>
                <w:sz w:val="22"/>
              </w:rPr>
              <w:pPrChange w:id="2737"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738"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62511111" w14:textId="1577681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39" w:author="tao huang" w:date="2017-12-27T16:40:00Z"/>
                <w:rFonts w:eastAsia="Times New Roman" w:cs="Times New Roman"/>
                <w:color w:val="000000" w:themeColor="text1"/>
                <w:sz w:val="22"/>
              </w:rPr>
              <w:pPrChange w:id="274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41" w:author="tao huang" w:date="2017-12-27T16:40:00Z">
              <w:r w:rsidRPr="000B121E" w:rsidDel="00012641">
                <w:rPr>
                  <w:rFonts w:eastAsia="Times New Roman" w:cs="Times New Roman"/>
                  <w:color w:val="000000" w:themeColor="text1"/>
                  <w:sz w:val="22"/>
                </w:rPr>
                <w:t>-31.61%</w:t>
              </w:r>
            </w:moveFrom>
          </w:p>
        </w:tc>
        <w:tc>
          <w:tcPr>
            <w:tcW w:w="1134" w:type="dxa"/>
            <w:shd w:val="clear" w:color="auto" w:fill="auto"/>
            <w:noWrap/>
            <w:hideMark/>
          </w:tcPr>
          <w:p w14:paraId="5B08A79E" w14:textId="20E0DF39"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42" w:author="tao huang" w:date="2017-12-27T16:40:00Z"/>
                <w:rFonts w:eastAsia="Times New Roman" w:cs="Times New Roman"/>
                <w:color w:val="000000" w:themeColor="text1"/>
                <w:sz w:val="22"/>
              </w:rPr>
              <w:pPrChange w:id="2743"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44" w:author="tao huang" w:date="2017-12-27T16:40:00Z">
              <w:r w:rsidRPr="000B121E" w:rsidDel="00012641">
                <w:rPr>
                  <w:rFonts w:eastAsia="Times New Roman" w:cs="Times New Roman"/>
                  <w:color w:val="000000" w:themeColor="text1"/>
                  <w:sz w:val="22"/>
                </w:rPr>
                <w:t>-13.40%</w:t>
              </w:r>
            </w:moveFrom>
          </w:p>
        </w:tc>
        <w:tc>
          <w:tcPr>
            <w:tcW w:w="992" w:type="dxa"/>
            <w:shd w:val="clear" w:color="auto" w:fill="auto"/>
            <w:noWrap/>
            <w:hideMark/>
          </w:tcPr>
          <w:p w14:paraId="76134E8F" w14:textId="6DE04F4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45" w:author="tao huang" w:date="2017-12-27T16:40:00Z"/>
                <w:rFonts w:eastAsia="Times New Roman" w:cs="Times New Roman"/>
                <w:color w:val="000000" w:themeColor="text1"/>
                <w:sz w:val="22"/>
              </w:rPr>
              <w:pPrChange w:id="2746"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47" w:author="tao huang" w:date="2017-12-27T16:40:00Z">
              <w:r w:rsidRPr="000B121E" w:rsidDel="00012641">
                <w:rPr>
                  <w:rFonts w:eastAsia="Times New Roman" w:cs="Times New Roman"/>
                  <w:color w:val="000000" w:themeColor="text1"/>
                  <w:sz w:val="22"/>
                </w:rPr>
                <w:t>-10.22%</w:t>
              </w:r>
            </w:moveFrom>
          </w:p>
        </w:tc>
        <w:tc>
          <w:tcPr>
            <w:tcW w:w="0" w:type="dxa"/>
            <w:shd w:val="clear" w:color="auto" w:fill="auto"/>
            <w:noWrap/>
            <w:hideMark/>
          </w:tcPr>
          <w:p w14:paraId="5DB9AEF2" w14:textId="514DE16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48" w:author="tao huang" w:date="2017-12-27T16:40:00Z"/>
                <w:rFonts w:eastAsia="Times New Roman" w:cs="Times New Roman"/>
                <w:color w:val="000000" w:themeColor="text1"/>
                <w:sz w:val="22"/>
              </w:rPr>
              <w:pPrChange w:id="274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750" w:author="tao huang" w:date="2017-12-27T16:40:00Z">
              <w:r w:rsidRPr="000B121E" w:rsidDel="00012641">
                <w:rPr>
                  <w:rFonts w:eastAsia="Times New Roman" w:cs="Times New Roman"/>
                  <w:color w:val="000000" w:themeColor="text1"/>
                  <w:sz w:val="22"/>
                </w:rPr>
                <w:t>-12.36%</w:t>
              </w:r>
            </w:moveFrom>
          </w:p>
        </w:tc>
      </w:tr>
      <w:tr w:rsidR="004617F2" w:rsidRPr="000B121E" w:rsidDel="00012641" w14:paraId="543C392D" w14:textId="12D4CCDE"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0848DF62" w:rsidR="004617F2" w:rsidRPr="000B121E" w:rsidDel="00012641" w:rsidRDefault="004617F2" w:rsidP="00012641">
            <w:pPr>
              <w:shd w:val="clear" w:color="auto" w:fill="FFFFFF" w:themeFill="background1"/>
              <w:spacing w:after="0" w:line="360" w:lineRule="auto"/>
              <w:rPr>
                <w:moveFrom w:id="2751" w:author="tao huang" w:date="2017-12-27T16:40:00Z"/>
                <w:rFonts w:eastAsia="Times New Roman" w:cs="Times New Roman"/>
                <w:b w:val="0"/>
                <w:color w:val="000000" w:themeColor="text1"/>
                <w:sz w:val="22"/>
              </w:rPr>
              <w:pPrChange w:id="2752" w:author="tao huang" w:date="2017-12-27T16:40:00Z">
                <w:pPr>
                  <w:shd w:val="clear" w:color="auto" w:fill="FFFFFF" w:themeFill="background1"/>
                  <w:spacing w:after="0" w:line="240" w:lineRule="auto"/>
                </w:pPr>
              </w:pPrChange>
            </w:pPr>
          </w:p>
        </w:tc>
        <w:tc>
          <w:tcPr>
            <w:tcW w:w="1873" w:type="dxa"/>
            <w:shd w:val="clear" w:color="auto" w:fill="auto"/>
            <w:noWrap/>
            <w:hideMark/>
          </w:tcPr>
          <w:p w14:paraId="26D4DEFB" w14:textId="6EAE6C38"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53" w:author="tao huang" w:date="2017-12-27T16:40:00Z"/>
                <w:rFonts w:eastAsia="Times New Roman" w:cs="Times New Roman"/>
                <w:color w:val="000000" w:themeColor="text1"/>
                <w:sz w:val="22"/>
              </w:rPr>
              <w:pPrChange w:id="2754"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755" w:author="tao huang" w:date="2017-12-27T16:40:00Z">
              <w:r w:rsidRPr="000B121E" w:rsidDel="00012641">
                <w:rPr>
                  <w:rFonts w:eastAsia="Times New Roman" w:cs="Times New Roman"/>
                  <w:color w:val="000000" w:themeColor="text1"/>
                  <w:sz w:val="22"/>
                </w:rPr>
                <w:t>ADL-own-IC</w:t>
              </w:r>
            </w:moveFrom>
          </w:p>
        </w:tc>
        <w:tc>
          <w:tcPr>
            <w:tcW w:w="1231" w:type="dxa"/>
            <w:shd w:val="clear" w:color="auto" w:fill="auto"/>
            <w:noWrap/>
            <w:hideMark/>
          </w:tcPr>
          <w:p w14:paraId="4F7B0E1C" w14:textId="347A945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56" w:author="tao huang" w:date="2017-12-27T16:40:00Z"/>
                <w:rFonts w:eastAsia="Times New Roman" w:cs="Times New Roman"/>
                <w:color w:val="000000" w:themeColor="text1"/>
                <w:sz w:val="22"/>
              </w:rPr>
              <w:pPrChange w:id="2757"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758"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3ED93A96" w14:textId="5D99619C"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59" w:author="tao huang" w:date="2017-12-27T16:40:00Z"/>
                <w:rFonts w:eastAsia="Times New Roman" w:cs="Times New Roman"/>
                <w:color w:val="000000" w:themeColor="text1"/>
                <w:sz w:val="22"/>
              </w:rPr>
              <w:pPrChange w:id="276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761" w:author="tao huang" w:date="2017-12-27T16:40:00Z">
              <w:r w:rsidRPr="000B121E" w:rsidDel="00012641">
                <w:rPr>
                  <w:rFonts w:eastAsia="Times New Roman" w:cs="Times New Roman"/>
                  <w:color w:val="000000" w:themeColor="text1"/>
                  <w:sz w:val="22"/>
                </w:rPr>
                <w:t>-29.20%</w:t>
              </w:r>
            </w:moveFrom>
          </w:p>
        </w:tc>
        <w:tc>
          <w:tcPr>
            <w:tcW w:w="1134" w:type="dxa"/>
            <w:shd w:val="clear" w:color="auto" w:fill="auto"/>
            <w:noWrap/>
            <w:hideMark/>
          </w:tcPr>
          <w:p w14:paraId="2EA97458" w14:textId="60428A9E"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62" w:author="tao huang" w:date="2017-12-27T16:40:00Z"/>
                <w:rFonts w:eastAsia="Times New Roman" w:cs="Times New Roman"/>
                <w:color w:val="000000" w:themeColor="text1"/>
                <w:sz w:val="22"/>
              </w:rPr>
              <w:pPrChange w:id="2763"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764" w:author="tao huang" w:date="2017-12-27T16:40:00Z">
              <w:r w:rsidRPr="000B121E" w:rsidDel="00012641">
                <w:rPr>
                  <w:rFonts w:eastAsia="Times New Roman" w:cs="Times New Roman"/>
                  <w:color w:val="000000" w:themeColor="text1"/>
                  <w:sz w:val="22"/>
                </w:rPr>
                <w:t>-13.26%</w:t>
              </w:r>
            </w:moveFrom>
          </w:p>
        </w:tc>
        <w:tc>
          <w:tcPr>
            <w:tcW w:w="992" w:type="dxa"/>
            <w:shd w:val="clear" w:color="auto" w:fill="auto"/>
            <w:noWrap/>
            <w:hideMark/>
          </w:tcPr>
          <w:p w14:paraId="35E1245E" w14:textId="73CCAD48"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65" w:author="tao huang" w:date="2017-12-27T16:40:00Z"/>
                <w:rFonts w:eastAsia="Times New Roman" w:cs="Times New Roman"/>
                <w:color w:val="000000" w:themeColor="text1"/>
                <w:sz w:val="22"/>
              </w:rPr>
              <w:pPrChange w:id="2766"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767" w:author="tao huang" w:date="2017-12-27T16:40:00Z">
              <w:r w:rsidRPr="000B121E" w:rsidDel="00012641">
                <w:rPr>
                  <w:rFonts w:eastAsia="Times New Roman" w:cs="Times New Roman"/>
                  <w:color w:val="000000" w:themeColor="text1"/>
                  <w:sz w:val="22"/>
                </w:rPr>
                <w:t>-10.53%</w:t>
              </w:r>
            </w:moveFrom>
          </w:p>
        </w:tc>
        <w:tc>
          <w:tcPr>
            <w:tcW w:w="0" w:type="dxa"/>
            <w:shd w:val="clear" w:color="auto" w:fill="auto"/>
            <w:noWrap/>
            <w:hideMark/>
          </w:tcPr>
          <w:p w14:paraId="193D002B" w14:textId="0E2093D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68" w:author="tao huang" w:date="2017-12-27T16:40:00Z"/>
                <w:rFonts w:eastAsia="Times New Roman" w:cs="Times New Roman"/>
                <w:color w:val="000000" w:themeColor="text1"/>
                <w:sz w:val="22"/>
              </w:rPr>
              <w:pPrChange w:id="276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770" w:author="tao huang" w:date="2017-12-27T16:40:00Z">
              <w:r w:rsidRPr="000B121E" w:rsidDel="00012641">
                <w:rPr>
                  <w:rFonts w:eastAsia="Times New Roman" w:cs="Times New Roman"/>
                  <w:color w:val="000000" w:themeColor="text1"/>
                  <w:sz w:val="22"/>
                </w:rPr>
                <w:t>-12.27%</w:t>
              </w:r>
            </w:moveFrom>
          </w:p>
        </w:tc>
      </w:tr>
      <w:tr w:rsidR="004617F2" w:rsidRPr="000B121E" w:rsidDel="00012641" w14:paraId="151CC2F8" w14:textId="3331A74D"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08C41CBF" w:rsidR="004617F2" w:rsidRPr="000B121E" w:rsidDel="00012641" w:rsidRDefault="004617F2" w:rsidP="00012641">
            <w:pPr>
              <w:shd w:val="clear" w:color="auto" w:fill="FFFFFF" w:themeFill="background1"/>
              <w:spacing w:after="0" w:line="360" w:lineRule="auto"/>
              <w:rPr>
                <w:moveFrom w:id="2771" w:author="tao huang" w:date="2017-12-27T16:40:00Z"/>
                <w:rFonts w:eastAsia="Times New Roman" w:cs="Times New Roman"/>
                <w:b w:val="0"/>
                <w:color w:val="000000" w:themeColor="text1"/>
                <w:sz w:val="22"/>
              </w:rPr>
              <w:pPrChange w:id="2772" w:author="tao huang" w:date="2017-12-27T16:40:00Z">
                <w:pPr>
                  <w:shd w:val="clear" w:color="auto" w:fill="FFFFFF" w:themeFill="background1"/>
                  <w:spacing w:after="0" w:line="240" w:lineRule="auto"/>
                </w:pPr>
              </w:pPrChange>
            </w:pPr>
          </w:p>
        </w:tc>
        <w:tc>
          <w:tcPr>
            <w:tcW w:w="1873" w:type="dxa"/>
            <w:shd w:val="clear" w:color="auto" w:fill="auto"/>
            <w:noWrap/>
            <w:hideMark/>
          </w:tcPr>
          <w:p w14:paraId="7CCEFD32" w14:textId="668F726C"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73" w:author="tao huang" w:date="2017-12-27T16:40:00Z"/>
                <w:rFonts w:eastAsia="Times New Roman" w:cs="Times New Roman"/>
                <w:color w:val="000000" w:themeColor="text1"/>
                <w:sz w:val="22"/>
              </w:rPr>
              <w:pPrChange w:id="2774"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775" w:author="tao huang" w:date="2017-12-27T16:40:00Z">
              <w:r w:rsidRPr="000B121E" w:rsidDel="00012641">
                <w:rPr>
                  <w:rFonts w:eastAsia="Times New Roman" w:cs="Times New Roman"/>
                  <w:color w:val="000000" w:themeColor="text1"/>
                  <w:sz w:val="22"/>
                </w:rPr>
                <w:t>ADL-intra-EWC</w:t>
              </w:r>
            </w:moveFrom>
          </w:p>
        </w:tc>
        <w:tc>
          <w:tcPr>
            <w:tcW w:w="1231" w:type="dxa"/>
            <w:shd w:val="clear" w:color="auto" w:fill="auto"/>
            <w:noWrap/>
            <w:hideMark/>
          </w:tcPr>
          <w:p w14:paraId="2BD4736E" w14:textId="4362A78B"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76" w:author="tao huang" w:date="2017-12-27T16:40:00Z"/>
                <w:rFonts w:eastAsia="Times New Roman" w:cs="Times New Roman"/>
                <w:color w:val="000000" w:themeColor="text1"/>
                <w:sz w:val="22"/>
              </w:rPr>
              <w:pPrChange w:id="2777"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778"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105D1E01" w14:textId="3AC25C42"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79" w:author="tao huang" w:date="2017-12-27T16:40:00Z"/>
                <w:rFonts w:eastAsia="Times New Roman" w:cs="Times New Roman"/>
                <w:color w:val="000000" w:themeColor="text1"/>
                <w:sz w:val="22"/>
              </w:rPr>
              <w:pPrChange w:id="278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81" w:author="tao huang" w:date="2017-12-27T16:40:00Z">
              <w:r w:rsidRPr="000B121E" w:rsidDel="00012641">
                <w:rPr>
                  <w:rFonts w:eastAsia="Times New Roman" w:cs="Times New Roman"/>
                  <w:color w:val="000000" w:themeColor="text1"/>
                  <w:sz w:val="22"/>
                </w:rPr>
                <w:t>-33.03%</w:t>
              </w:r>
            </w:moveFrom>
          </w:p>
        </w:tc>
        <w:tc>
          <w:tcPr>
            <w:tcW w:w="1134" w:type="dxa"/>
            <w:shd w:val="clear" w:color="auto" w:fill="auto"/>
            <w:noWrap/>
            <w:hideMark/>
          </w:tcPr>
          <w:p w14:paraId="5F54B413" w14:textId="4D5A24D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82" w:author="tao huang" w:date="2017-12-27T16:40:00Z"/>
                <w:rFonts w:eastAsia="Times New Roman" w:cs="Times New Roman"/>
                <w:color w:val="000000" w:themeColor="text1"/>
                <w:sz w:val="22"/>
              </w:rPr>
              <w:pPrChange w:id="2783"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84" w:author="tao huang" w:date="2017-12-27T16:40:00Z">
              <w:r w:rsidRPr="000B121E" w:rsidDel="00012641">
                <w:rPr>
                  <w:rFonts w:eastAsia="Times New Roman" w:cs="Times New Roman"/>
                  <w:color w:val="000000" w:themeColor="text1"/>
                  <w:sz w:val="22"/>
                </w:rPr>
                <w:t>-13.97%</w:t>
              </w:r>
            </w:moveFrom>
          </w:p>
        </w:tc>
        <w:tc>
          <w:tcPr>
            <w:tcW w:w="992" w:type="dxa"/>
            <w:shd w:val="clear" w:color="auto" w:fill="auto"/>
            <w:noWrap/>
            <w:hideMark/>
          </w:tcPr>
          <w:p w14:paraId="4F8D2115" w14:textId="1645512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85" w:author="tao huang" w:date="2017-12-27T16:40:00Z"/>
                <w:rFonts w:eastAsia="Times New Roman" w:cs="Times New Roman"/>
                <w:color w:val="000000" w:themeColor="text1"/>
                <w:sz w:val="22"/>
              </w:rPr>
              <w:pPrChange w:id="2786"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787" w:author="tao huang" w:date="2017-12-27T16:40:00Z">
              <w:r w:rsidRPr="000B121E" w:rsidDel="00012641">
                <w:rPr>
                  <w:rFonts w:eastAsia="Times New Roman" w:cs="Times New Roman"/>
                  <w:color w:val="000000" w:themeColor="text1"/>
                  <w:sz w:val="22"/>
                </w:rPr>
                <w:t>-10.49%</w:t>
              </w:r>
            </w:moveFrom>
          </w:p>
        </w:tc>
        <w:tc>
          <w:tcPr>
            <w:tcW w:w="0" w:type="dxa"/>
            <w:shd w:val="clear" w:color="auto" w:fill="auto"/>
            <w:noWrap/>
            <w:hideMark/>
          </w:tcPr>
          <w:p w14:paraId="743AF6D8" w14:textId="7C46622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788" w:author="tao huang" w:date="2017-12-27T16:40:00Z"/>
                <w:rFonts w:eastAsia="Times New Roman" w:cs="Times New Roman"/>
                <w:color w:val="000000" w:themeColor="text1"/>
                <w:sz w:val="22"/>
              </w:rPr>
              <w:pPrChange w:id="278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790" w:author="tao huang" w:date="2017-12-27T16:40:00Z">
              <w:r w:rsidRPr="000B121E" w:rsidDel="00012641">
                <w:rPr>
                  <w:rFonts w:eastAsia="Times New Roman" w:cs="Times New Roman"/>
                  <w:color w:val="000000" w:themeColor="text1"/>
                  <w:sz w:val="22"/>
                </w:rPr>
                <w:t>-13.04%</w:t>
              </w:r>
            </w:moveFrom>
          </w:p>
        </w:tc>
      </w:tr>
      <w:tr w:rsidR="004617F2" w:rsidRPr="000B121E" w:rsidDel="00012641" w14:paraId="304677E8" w14:textId="2ED662B8"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12EC0320" w:rsidR="004617F2" w:rsidRPr="000B121E" w:rsidDel="00012641" w:rsidRDefault="004617F2" w:rsidP="00012641">
            <w:pPr>
              <w:shd w:val="clear" w:color="auto" w:fill="FFFFFF" w:themeFill="background1"/>
              <w:spacing w:after="0" w:line="360" w:lineRule="auto"/>
              <w:rPr>
                <w:moveFrom w:id="2791" w:author="tao huang" w:date="2017-12-27T16:40:00Z"/>
                <w:rFonts w:eastAsia="Times New Roman" w:cs="Times New Roman"/>
                <w:b w:val="0"/>
                <w:color w:val="000000" w:themeColor="text1"/>
                <w:sz w:val="22"/>
              </w:rPr>
              <w:pPrChange w:id="2792" w:author="tao huang" w:date="2017-12-27T16:40:00Z">
                <w:pPr>
                  <w:shd w:val="clear" w:color="auto" w:fill="FFFFFF" w:themeFill="background1"/>
                  <w:spacing w:after="0" w:line="240" w:lineRule="auto"/>
                </w:pPr>
              </w:pPrChange>
            </w:pPr>
          </w:p>
        </w:tc>
        <w:tc>
          <w:tcPr>
            <w:tcW w:w="1873" w:type="dxa"/>
            <w:shd w:val="clear" w:color="auto" w:fill="auto"/>
            <w:noWrap/>
            <w:hideMark/>
          </w:tcPr>
          <w:p w14:paraId="70214A9B" w14:textId="0340A76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93" w:author="tao huang" w:date="2017-12-27T16:40:00Z"/>
                <w:rFonts w:eastAsia="Times New Roman" w:cs="Times New Roman"/>
                <w:color w:val="000000" w:themeColor="text1"/>
                <w:sz w:val="22"/>
              </w:rPr>
              <w:pPrChange w:id="2794"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795" w:author="tao huang" w:date="2017-12-27T16:40:00Z">
              <w:r w:rsidRPr="000B121E" w:rsidDel="00012641">
                <w:rPr>
                  <w:rFonts w:eastAsia="Times New Roman" w:cs="Times New Roman"/>
                  <w:color w:val="000000" w:themeColor="text1"/>
                  <w:sz w:val="22"/>
                </w:rPr>
                <w:t>ADL-intra-IC</w:t>
              </w:r>
            </w:moveFrom>
          </w:p>
        </w:tc>
        <w:tc>
          <w:tcPr>
            <w:tcW w:w="1231" w:type="dxa"/>
            <w:shd w:val="clear" w:color="auto" w:fill="auto"/>
            <w:noWrap/>
            <w:hideMark/>
          </w:tcPr>
          <w:p w14:paraId="483805E2" w14:textId="6263373E"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96" w:author="tao huang" w:date="2017-12-27T16:40:00Z"/>
                <w:rFonts w:eastAsia="Times New Roman" w:cs="Times New Roman"/>
                <w:color w:val="000000" w:themeColor="text1"/>
                <w:sz w:val="22"/>
              </w:rPr>
              <w:pPrChange w:id="2797"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798"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28468665" w14:textId="134B260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799" w:author="tao huang" w:date="2017-12-27T16:40:00Z"/>
                <w:rFonts w:eastAsia="Times New Roman" w:cs="Times New Roman"/>
                <w:color w:val="000000" w:themeColor="text1"/>
                <w:sz w:val="22"/>
              </w:rPr>
              <w:pPrChange w:id="280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01" w:author="tao huang" w:date="2017-12-27T16:40:00Z">
              <w:r w:rsidRPr="000B121E" w:rsidDel="00012641">
                <w:rPr>
                  <w:rFonts w:eastAsia="Times New Roman" w:cs="Times New Roman"/>
                  <w:color w:val="000000" w:themeColor="text1"/>
                  <w:sz w:val="22"/>
                </w:rPr>
                <w:t>-32.07%</w:t>
              </w:r>
            </w:moveFrom>
          </w:p>
        </w:tc>
        <w:tc>
          <w:tcPr>
            <w:tcW w:w="1134" w:type="dxa"/>
            <w:shd w:val="clear" w:color="auto" w:fill="auto"/>
            <w:noWrap/>
            <w:hideMark/>
          </w:tcPr>
          <w:p w14:paraId="349E9B9F" w14:textId="44FEEFF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02" w:author="tao huang" w:date="2017-12-27T16:40:00Z"/>
                <w:rFonts w:eastAsia="Times New Roman" w:cs="Times New Roman"/>
                <w:color w:val="000000" w:themeColor="text1"/>
                <w:sz w:val="22"/>
              </w:rPr>
              <w:pPrChange w:id="2803"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04" w:author="tao huang" w:date="2017-12-27T16:40:00Z">
              <w:r w:rsidRPr="000B121E" w:rsidDel="00012641">
                <w:rPr>
                  <w:rFonts w:eastAsia="Times New Roman" w:cs="Times New Roman"/>
                  <w:color w:val="000000" w:themeColor="text1"/>
                  <w:sz w:val="22"/>
                </w:rPr>
                <w:t>-13.94%</w:t>
              </w:r>
            </w:moveFrom>
          </w:p>
        </w:tc>
        <w:tc>
          <w:tcPr>
            <w:tcW w:w="992" w:type="dxa"/>
            <w:shd w:val="clear" w:color="auto" w:fill="auto"/>
            <w:noWrap/>
            <w:hideMark/>
          </w:tcPr>
          <w:p w14:paraId="43C4EED0" w14:textId="03481E7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05" w:author="tao huang" w:date="2017-12-27T16:40:00Z"/>
                <w:rFonts w:eastAsia="Times New Roman" w:cs="Times New Roman"/>
                <w:color w:val="000000" w:themeColor="text1"/>
                <w:sz w:val="22"/>
              </w:rPr>
              <w:pPrChange w:id="2806"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07" w:author="tao huang" w:date="2017-12-27T16:40:00Z">
              <w:r w:rsidRPr="000B121E" w:rsidDel="00012641">
                <w:rPr>
                  <w:rFonts w:eastAsia="Times New Roman" w:cs="Times New Roman"/>
                  <w:color w:val="000000" w:themeColor="text1"/>
                  <w:sz w:val="22"/>
                </w:rPr>
                <w:t>-10.74%</w:t>
              </w:r>
            </w:moveFrom>
          </w:p>
        </w:tc>
        <w:tc>
          <w:tcPr>
            <w:tcW w:w="0" w:type="dxa"/>
            <w:shd w:val="clear" w:color="auto" w:fill="auto"/>
            <w:noWrap/>
            <w:hideMark/>
          </w:tcPr>
          <w:p w14:paraId="750A8969" w14:textId="00C55EE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08" w:author="tao huang" w:date="2017-12-27T16:40:00Z"/>
                <w:rFonts w:eastAsia="Times New Roman" w:cs="Times New Roman"/>
                <w:color w:val="000000" w:themeColor="text1"/>
                <w:sz w:val="22"/>
              </w:rPr>
              <w:pPrChange w:id="280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810" w:author="tao huang" w:date="2017-12-27T16:40:00Z">
              <w:r w:rsidRPr="000B121E" w:rsidDel="00012641">
                <w:rPr>
                  <w:rFonts w:eastAsia="Times New Roman" w:cs="Times New Roman"/>
                  <w:color w:val="000000" w:themeColor="text1"/>
                  <w:sz w:val="22"/>
                </w:rPr>
                <w:t>-13.06%</w:t>
              </w:r>
            </w:moveFrom>
          </w:p>
        </w:tc>
      </w:tr>
      <w:tr w:rsidR="004617F2" w:rsidRPr="000B121E" w:rsidDel="00012641" w14:paraId="5A656846" w14:textId="2E9749B6"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195EA0D" w:rsidR="004617F2" w:rsidRPr="000B121E" w:rsidDel="00012641" w:rsidRDefault="004617F2" w:rsidP="00012641">
            <w:pPr>
              <w:shd w:val="clear" w:color="auto" w:fill="FFFFFF" w:themeFill="background1"/>
              <w:spacing w:after="0" w:line="360" w:lineRule="auto"/>
              <w:rPr>
                <w:moveFrom w:id="2811" w:author="tao huang" w:date="2017-12-27T16:40:00Z"/>
                <w:rFonts w:eastAsia="Times New Roman" w:cs="Times New Roman"/>
                <w:b w:val="0"/>
                <w:color w:val="000000" w:themeColor="text1"/>
                <w:sz w:val="22"/>
              </w:rPr>
              <w:pPrChange w:id="2812" w:author="tao huang" w:date="2017-12-27T16:40:00Z">
                <w:pPr>
                  <w:shd w:val="clear" w:color="auto" w:fill="FFFFFF" w:themeFill="background1"/>
                  <w:spacing w:after="0" w:line="240" w:lineRule="auto"/>
                  <w:jc w:val="center"/>
                </w:pPr>
              </w:pPrChange>
            </w:pPr>
            <w:moveFrom w:id="2813" w:author="tao huang" w:date="2017-12-27T16:40:00Z">
              <w:r w:rsidRPr="000B121E" w:rsidDel="00012641">
                <w:rPr>
                  <w:rFonts w:eastAsia="Times New Roman" w:cs="Times New Roman"/>
                  <w:b w:val="0"/>
                  <w:color w:val="000000" w:themeColor="text1"/>
                  <w:sz w:val="22"/>
                </w:rPr>
                <w:t> </w:t>
              </w:r>
            </w:moveFrom>
          </w:p>
        </w:tc>
        <w:tc>
          <w:tcPr>
            <w:tcW w:w="1873" w:type="dxa"/>
            <w:tcBorders>
              <w:bottom w:val="single" w:sz="4" w:space="0" w:color="auto"/>
            </w:tcBorders>
            <w:shd w:val="clear" w:color="auto" w:fill="auto"/>
            <w:hideMark/>
          </w:tcPr>
          <w:p w14:paraId="42709266" w14:textId="1F40F125"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14" w:author="tao huang" w:date="2017-12-27T16:40:00Z"/>
                <w:rFonts w:eastAsia="Times New Roman" w:cs="Times New Roman"/>
                <w:color w:val="000000" w:themeColor="text1"/>
                <w:sz w:val="22"/>
              </w:rPr>
              <w:pPrChange w:id="2815"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816" w:author="tao huang" w:date="2017-12-27T16:40:00Z">
              <w:r w:rsidRPr="000B121E" w:rsidDel="00012641">
                <w:rPr>
                  <w:rFonts w:eastAsia="Times New Roman" w:cs="Times New Roman"/>
                  <w:color w:val="000000" w:themeColor="text1"/>
                  <w:sz w:val="22"/>
                </w:rPr>
                <w:t>ADL-EWC-IC</w:t>
              </w:r>
            </w:moveFrom>
          </w:p>
        </w:tc>
        <w:tc>
          <w:tcPr>
            <w:tcW w:w="1231" w:type="dxa"/>
            <w:tcBorders>
              <w:bottom w:val="single" w:sz="4" w:space="0" w:color="auto"/>
            </w:tcBorders>
            <w:shd w:val="clear" w:color="auto" w:fill="auto"/>
            <w:noWrap/>
            <w:hideMark/>
          </w:tcPr>
          <w:p w14:paraId="73AD3AAD" w14:textId="196FD06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17" w:author="tao huang" w:date="2017-12-27T16:40:00Z"/>
                <w:rFonts w:eastAsia="Times New Roman" w:cs="Times New Roman"/>
                <w:color w:val="000000" w:themeColor="text1"/>
                <w:sz w:val="22"/>
              </w:rPr>
              <w:pPrChange w:id="2818"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819" w:author="tao huang" w:date="2017-12-27T16:40:00Z">
              <w:r w:rsidRPr="000B121E" w:rsidDel="00012641">
                <w:rPr>
                  <w:rFonts w:eastAsia="Times New Roman" w:cs="Times New Roman"/>
                  <w:color w:val="000000" w:themeColor="text1"/>
                  <w:sz w:val="22"/>
                </w:rPr>
                <w:t>Base-lift</w:t>
              </w:r>
            </w:moveFrom>
          </w:p>
        </w:tc>
        <w:tc>
          <w:tcPr>
            <w:tcW w:w="1179" w:type="dxa"/>
            <w:tcBorders>
              <w:bottom w:val="single" w:sz="4" w:space="0" w:color="auto"/>
            </w:tcBorders>
            <w:shd w:val="clear" w:color="auto" w:fill="auto"/>
            <w:noWrap/>
            <w:hideMark/>
          </w:tcPr>
          <w:p w14:paraId="57B10711" w14:textId="719B404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20" w:author="tao huang" w:date="2017-12-27T16:40:00Z"/>
                <w:rFonts w:eastAsia="Times New Roman" w:cs="Times New Roman"/>
                <w:color w:val="000000" w:themeColor="text1"/>
                <w:sz w:val="22"/>
              </w:rPr>
              <w:pPrChange w:id="2821"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822" w:author="tao huang" w:date="2017-12-27T16:40:00Z">
              <w:r w:rsidRPr="000B121E" w:rsidDel="00012641">
                <w:rPr>
                  <w:rFonts w:eastAsia="Times New Roman" w:cs="Times New Roman"/>
                  <w:color w:val="000000" w:themeColor="text1"/>
                  <w:sz w:val="22"/>
                </w:rPr>
                <w:t>-33.27%</w:t>
              </w:r>
            </w:moveFrom>
          </w:p>
        </w:tc>
        <w:tc>
          <w:tcPr>
            <w:tcW w:w="1134" w:type="dxa"/>
            <w:tcBorders>
              <w:bottom w:val="single" w:sz="4" w:space="0" w:color="auto"/>
            </w:tcBorders>
            <w:shd w:val="clear" w:color="auto" w:fill="auto"/>
            <w:noWrap/>
            <w:hideMark/>
          </w:tcPr>
          <w:p w14:paraId="3D68F9B5" w14:textId="6BFDF8D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23" w:author="tao huang" w:date="2017-12-27T16:40:00Z"/>
                <w:rFonts w:eastAsia="Times New Roman" w:cs="Times New Roman"/>
                <w:color w:val="000000" w:themeColor="text1"/>
                <w:sz w:val="22"/>
              </w:rPr>
              <w:pPrChange w:id="2824"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825" w:author="tao huang" w:date="2017-12-27T16:40:00Z">
              <w:r w:rsidRPr="000B121E" w:rsidDel="00012641">
                <w:rPr>
                  <w:rFonts w:eastAsia="Times New Roman" w:cs="Times New Roman"/>
                  <w:color w:val="000000" w:themeColor="text1"/>
                  <w:sz w:val="22"/>
                </w:rPr>
                <w:t>-14.02%</w:t>
              </w:r>
            </w:moveFrom>
          </w:p>
        </w:tc>
        <w:tc>
          <w:tcPr>
            <w:tcW w:w="992" w:type="dxa"/>
            <w:tcBorders>
              <w:bottom w:val="single" w:sz="4" w:space="0" w:color="auto"/>
            </w:tcBorders>
            <w:shd w:val="clear" w:color="auto" w:fill="auto"/>
            <w:noWrap/>
            <w:hideMark/>
          </w:tcPr>
          <w:p w14:paraId="7F40691F" w14:textId="093F9B6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26" w:author="tao huang" w:date="2017-12-27T16:40:00Z"/>
                <w:rFonts w:eastAsia="Times New Roman" w:cs="Times New Roman"/>
                <w:color w:val="000000" w:themeColor="text1"/>
                <w:sz w:val="22"/>
              </w:rPr>
              <w:pPrChange w:id="2827"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828" w:author="tao huang" w:date="2017-12-27T16:40:00Z">
              <w:r w:rsidRPr="000B121E" w:rsidDel="00012641">
                <w:rPr>
                  <w:rFonts w:eastAsia="Times New Roman" w:cs="Times New Roman"/>
                  <w:color w:val="000000" w:themeColor="text1"/>
                  <w:sz w:val="22"/>
                </w:rPr>
                <w:t>-11.09%</w:t>
              </w:r>
            </w:moveFrom>
          </w:p>
        </w:tc>
        <w:tc>
          <w:tcPr>
            <w:tcW w:w="0" w:type="dxa"/>
            <w:tcBorders>
              <w:bottom w:val="single" w:sz="4" w:space="0" w:color="auto"/>
            </w:tcBorders>
            <w:shd w:val="clear" w:color="auto" w:fill="auto"/>
            <w:noWrap/>
            <w:hideMark/>
          </w:tcPr>
          <w:p w14:paraId="650DB854" w14:textId="683AB0A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29" w:author="tao huang" w:date="2017-12-27T16:40:00Z"/>
                <w:rFonts w:eastAsia="Times New Roman" w:cs="Times New Roman"/>
                <w:color w:val="000000" w:themeColor="text1"/>
                <w:sz w:val="22"/>
              </w:rPr>
              <w:pPrChange w:id="2830"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831" w:author="tao huang" w:date="2017-12-27T16:40:00Z">
              <w:r w:rsidRPr="000B121E" w:rsidDel="00012641">
                <w:rPr>
                  <w:rFonts w:eastAsia="Times New Roman" w:cs="Times New Roman"/>
                  <w:color w:val="000000" w:themeColor="text1"/>
                  <w:sz w:val="22"/>
                </w:rPr>
                <w:t>-13.32%</w:t>
              </w:r>
            </w:moveFrom>
          </w:p>
        </w:tc>
      </w:tr>
      <w:tr w:rsidR="004617F2" w:rsidRPr="000B121E" w:rsidDel="00012641" w14:paraId="2AB02054" w14:textId="6A9E3DB3"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CF3A58D" w:rsidR="004617F2" w:rsidRPr="000B121E" w:rsidDel="00012641" w:rsidRDefault="004617F2" w:rsidP="00012641">
            <w:pPr>
              <w:shd w:val="clear" w:color="auto" w:fill="FFFFFF" w:themeFill="background1"/>
              <w:spacing w:after="0" w:line="360" w:lineRule="auto"/>
              <w:rPr>
                <w:moveFrom w:id="2832" w:author="tao huang" w:date="2017-12-27T16:40:00Z"/>
                <w:rFonts w:eastAsia="Times New Roman" w:cs="Times New Roman"/>
                <w:b w:val="0"/>
                <w:color w:val="000000" w:themeColor="text1"/>
                <w:sz w:val="22"/>
              </w:rPr>
              <w:pPrChange w:id="2833" w:author="tao huang" w:date="2017-12-27T16:40:00Z">
                <w:pPr>
                  <w:shd w:val="clear" w:color="auto" w:fill="FFFFFF" w:themeFill="background1"/>
                  <w:spacing w:after="0" w:line="240" w:lineRule="auto"/>
                  <w:jc w:val="center"/>
                </w:pPr>
              </w:pPrChange>
            </w:pPr>
            <w:moveFrom w:id="2834" w:author="tao huang" w:date="2017-12-27T16:40:00Z">
              <w:r w:rsidRPr="000B121E" w:rsidDel="00012641">
                <w:rPr>
                  <w:rFonts w:eastAsia="Times New Roman" w:cs="Times New Roman"/>
                  <w:b w:val="0"/>
                  <w:color w:val="000000" w:themeColor="text1"/>
                  <w:sz w:val="22"/>
                </w:rPr>
                <w:t>h=4</w:t>
              </w:r>
            </w:moveFrom>
          </w:p>
        </w:tc>
        <w:tc>
          <w:tcPr>
            <w:tcW w:w="1873" w:type="dxa"/>
            <w:tcBorders>
              <w:top w:val="single" w:sz="4" w:space="0" w:color="auto"/>
            </w:tcBorders>
            <w:shd w:val="clear" w:color="auto" w:fill="auto"/>
            <w:noWrap/>
            <w:hideMark/>
          </w:tcPr>
          <w:p w14:paraId="59D6C0BF" w14:textId="2A231BA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35" w:author="tao huang" w:date="2017-12-27T16:40:00Z"/>
                <w:rFonts w:eastAsia="Times New Roman" w:cs="Times New Roman"/>
                <w:color w:val="000000" w:themeColor="text1"/>
                <w:sz w:val="22"/>
              </w:rPr>
              <w:pPrChange w:id="2836"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837" w:author="tao huang" w:date="2017-12-27T16:40:00Z">
              <w:r w:rsidRPr="000B121E" w:rsidDel="00012641">
                <w:rPr>
                  <w:rFonts w:eastAsia="Times New Roman" w:cs="Times New Roman"/>
                  <w:color w:val="000000" w:themeColor="text1"/>
                  <w:sz w:val="22"/>
                </w:rPr>
                <w:t>ADL-intra-EWC</w:t>
              </w:r>
            </w:moveFrom>
          </w:p>
        </w:tc>
        <w:tc>
          <w:tcPr>
            <w:tcW w:w="1231" w:type="dxa"/>
            <w:tcBorders>
              <w:top w:val="single" w:sz="4" w:space="0" w:color="auto"/>
            </w:tcBorders>
            <w:shd w:val="clear" w:color="auto" w:fill="auto"/>
            <w:noWrap/>
            <w:hideMark/>
          </w:tcPr>
          <w:p w14:paraId="1EAD33D5" w14:textId="1FE8418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38" w:author="tao huang" w:date="2017-12-27T16:40:00Z"/>
                <w:rFonts w:eastAsia="Times New Roman" w:cs="Times New Roman"/>
                <w:color w:val="000000" w:themeColor="text1"/>
                <w:sz w:val="22"/>
              </w:rPr>
              <w:pPrChange w:id="283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840" w:author="tao huang" w:date="2017-12-27T16:40:00Z">
              <w:r w:rsidRPr="000B121E" w:rsidDel="00012641">
                <w:rPr>
                  <w:rFonts w:eastAsia="Times New Roman" w:cs="Times New Roman"/>
                  <w:color w:val="000000" w:themeColor="text1"/>
                  <w:sz w:val="22"/>
                </w:rPr>
                <w:t>ADL-intra</w:t>
              </w:r>
            </w:moveFrom>
          </w:p>
        </w:tc>
        <w:tc>
          <w:tcPr>
            <w:tcW w:w="1179" w:type="dxa"/>
            <w:tcBorders>
              <w:top w:val="single" w:sz="4" w:space="0" w:color="auto"/>
            </w:tcBorders>
            <w:shd w:val="clear" w:color="auto" w:fill="auto"/>
            <w:noWrap/>
            <w:hideMark/>
          </w:tcPr>
          <w:p w14:paraId="75AA410D" w14:textId="2C261DC0"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41" w:author="tao huang" w:date="2017-12-27T16:40:00Z"/>
                <w:rFonts w:eastAsia="Times New Roman" w:cs="Times New Roman"/>
                <w:color w:val="000000" w:themeColor="text1"/>
                <w:sz w:val="22"/>
              </w:rPr>
              <w:pPrChange w:id="2842"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43" w:author="tao huang" w:date="2017-12-27T16:40:00Z">
              <w:r w:rsidRPr="000B121E" w:rsidDel="00012641">
                <w:rPr>
                  <w:rFonts w:eastAsia="Times New Roman" w:cs="Times New Roman"/>
                  <w:color w:val="000000" w:themeColor="text1"/>
                  <w:sz w:val="22"/>
                </w:rPr>
                <w:t>-0.54%</w:t>
              </w:r>
            </w:moveFrom>
          </w:p>
        </w:tc>
        <w:tc>
          <w:tcPr>
            <w:tcW w:w="1134" w:type="dxa"/>
            <w:tcBorders>
              <w:top w:val="single" w:sz="4" w:space="0" w:color="auto"/>
            </w:tcBorders>
            <w:shd w:val="clear" w:color="auto" w:fill="auto"/>
            <w:noWrap/>
            <w:hideMark/>
          </w:tcPr>
          <w:p w14:paraId="1F8E854A" w14:textId="4D501C7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44" w:author="tao huang" w:date="2017-12-27T16:40:00Z"/>
                <w:rFonts w:eastAsia="Times New Roman" w:cs="Times New Roman"/>
                <w:color w:val="000000" w:themeColor="text1"/>
                <w:sz w:val="22"/>
              </w:rPr>
              <w:pPrChange w:id="2845"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46" w:author="tao huang" w:date="2017-12-27T16:40:00Z">
              <w:r w:rsidRPr="000B121E" w:rsidDel="00012641">
                <w:rPr>
                  <w:rFonts w:eastAsia="Times New Roman" w:cs="Times New Roman"/>
                  <w:color w:val="000000" w:themeColor="text1"/>
                  <w:sz w:val="22"/>
                </w:rPr>
                <w:t>-0.34%</w:t>
              </w:r>
            </w:moveFrom>
          </w:p>
        </w:tc>
        <w:tc>
          <w:tcPr>
            <w:tcW w:w="992" w:type="dxa"/>
            <w:tcBorders>
              <w:top w:val="single" w:sz="4" w:space="0" w:color="auto"/>
            </w:tcBorders>
            <w:shd w:val="clear" w:color="auto" w:fill="auto"/>
            <w:noWrap/>
            <w:hideMark/>
          </w:tcPr>
          <w:p w14:paraId="399C1B36" w14:textId="15604F7B"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47" w:author="tao huang" w:date="2017-12-27T16:40:00Z"/>
                <w:rFonts w:eastAsia="Times New Roman" w:cs="Times New Roman"/>
                <w:color w:val="000000" w:themeColor="text1"/>
                <w:sz w:val="22"/>
              </w:rPr>
              <w:pPrChange w:id="2848"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49" w:author="tao huang" w:date="2017-12-27T16:40:00Z">
              <w:r w:rsidRPr="000B121E" w:rsidDel="00012641">
                <w:rPr>
                  <w:rFonts w:eastAsia="Times New Roman" w:cs="Times New Roman"/>
                  <w:color w:val="000000" w:themeColor="text1"/>
                  <w:sz w:val="22"/>
                </w:rPr>
                <w:t>-0.26%</w:t>
              </w:r>
            </w:moveFrom>
          </w:p>
        </w:tc>
        <w:tc>
          <w:tcPr>
            <w:tcW w:w="0" w:type="dxa"/>
            <w:tcBorders>
              <w:top w:val="single" w:sz="4" w:space="0" w:color="auto"/>
            </w:tcBorders>
            <w:shd w:val="clear" w:color="auto" w:fill="auto"/>
            <w:noWrap/>
            <w:hideMark/>
          </w:tcPr>
          <w:p w14:paraId="34CCAA5A" w14:textId="2AD5E42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50" w:author="tao huang" w:date="2017-12-27T16:40:00Z"/>
                <w:rFonts w:eastAsia="Times New Roman" w:cs="Times New Roman"/>
                <w:color w:val="000000" w:themeColor="text1"/>
                <w:sz w:val="22"/>
              </w:rPr>
              <w:pPrChange w:id="285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852" w:author="tao huang" w:date="2017-12-27T16:40:00Z">
              <w:r w:rsidRPr="000B121E" w:rsidDel="00012641">
                <w:rPr>
                  <w:rFonts w:eastAsia="Times New Roman" w:cs="Times New Roman"/>
                  <w:color w:val="000000" w:themeColor="text1"/>
                  <w:sz w:val="22"/>
                </w:rPr>
                <w:t>-0.46%</w:t>
              </w:r>
            </w:moveFrom>
          </w:p>
        </w:tc>
      </w:tr>
      <w:tr w:rsidR="004617F2" w:rsidRPr="000B121E" w:rsidDel="00012641" w14:paraId="5FDC258F" w14:textId="2F896FCA"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53B1E932" w:rsidR="004617F2" w:rsidRPr="000B121E" w:rsidDel="00012641" w:rsidRDefault="004617F2" w:rsidP="00012641">
            <w:pPr>
              <w:shd w:val="clear" w:color="auto" w:fill="FFFFFF" w:themeFill="background1"/>
              <w:spacing w:after="0" w:line="360" w:lineRule="auto"/>
              <w:rPr>
                <w:moveFrom w:id="2853" w:author="tao huang" w:date="2017-12-27T16:40:00Z"/>
                <w:rFonts w:eastAsia="Times New Roman" w:cs="Times New Roman"/>
                <w:b w:val="0"/>
                <w:color w:val="000000" w:themeColor="text1"/>
                <w:sz w:val="22"/>
              </w:rPr>
              <w:pPrChange w:id="2854" w:author="tao huang" w:date="2017-12-27T16:40:00Z">
                <w:pPr>
                  <w:shd w:val="clear" w:color="auto" w:fill="FFFFFF" w:themeFill="background1"/>
                  <w:spacing w:after="0" w:line="240" w:lineRule="auto"/>
                </w:pPr>
              </w:pPrChange>
            </w:pPr>
          </w:p>
        </w:tc>
        <w:tc>
          <w:tcPr>
            <w:tcW w:w="1873" w:type="dxa"/>
            <w:shd w:val="clear" w:color="auto" w:fill="auto"/>
            <w:noWrap/>
            <w:hideMark/>
          </w:tcPr>
          <w:p w14:paraId="2406FA12" w14:textId="6B4C15F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55" w:author="tao huang" w:date="2017-12-27T16:40:00Z"/>
                <w:rFonts w:eastAsia="Times New Roman" w:cs="Times New Roman"/>
                <w:color w:val="000000" w:themeColor="text1"/>
                <w:sz w:val="22"/>
              </w:rPr>
              <w:pPrChange w:id="2856"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857" w:author="tao huang" w:date="2017-12-27T16:40:00Z">
              <w:r w:rsidRPr="000B121E" w:rsidDel="00012641">
                <w:rPr>
                  <w:rFonts w:eastAsia="Times New Roman" w:cs="Times New Roman"/>
                  <w:color w:val="000000" w:themeColor="text1"/>
                  <w:sz w:val="22"/>
                </w:rPr>
                <w:t>ADL-intra-IC</w:t>
              </w:r>
            </w:moveFrom>
          </w:p>
        </w:tc>
        <w:tc>
          <w:tcPr>
            <w:tcW w:w="1231" w:type="dxa"/>
            <w:shd w:val="clear" w:color="auto" w:fill="auto"/>
            <w:noWrap/>
            <w:hideMark/>
          </w:tcPr>
          <w:p w14:paraId="3AB4535D" w14:textId="60F315F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58" w:author="tao huang" w:date="2017-12-27T16:40:00Z"/>
                <w:rFonts w:eastAsia="Times New Roman" w:cs="Times New Roman"/>
                <w:color w:val="000000" w:themeColor="text1"/>
                <w:sz w:val="22"/>
              </w:rPr>
              <w:pPrChange w:id="285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860" w:author="tao huang" w:date="2017-12-27T16:40:00Z">
              <w:r w:rsidRPr="000B121E" w:rsidDel="00012641">
                <w:rPr>
                  <w:rFonts w:eastAsia="Times New Roman" w:cs="Times New Roman"/>
                  <w:color w:val="000000" w:themeColor="text1"/>
                  <w:sz w:val="22"/>
                </w:rPr>
                <w:t>ADL-intra</w:t>
              </w:r>
            </w:moveFrom>
          </w:p>
        </w:tc>
        <w:tc>
          <w:tcPr>
            <w:tcW w:w="1179" w:type="dxa"/>
            <w:shd w:val="clear" w:color="auto" w:fill="auto"/>
            <w:noWrap/>
            <w:hideMark/>
          </w:tcPr>
          <w:p w14:paraId="32EEF3EC" w14:textId="689EAD5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61" w:author="tao huang" w:date="2017-12-27T16:40:00Z"/>
                <w:rFonts w:eastAsia="Times New Roman" w:cs="Times New Roman"/>
                <w:color w:val="000000" w:themeColor="text1"/>
                <w:sz w:val="22"/>
              </w:rPr>
              <w:pPrChange w:id="2862"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863" w:author="tao huang" w:date="2017-12-27T16:40:00Z">
              <w:r w:rsidRPr="000B121E" w:rsidDel="00012641">
                <w:rPr>
                  <w:rFonts w:eastAsia="Times New Roman" w:cs="Times New Roman"/>
                  <w:color w:val="000000" w:themeColor="text1"/>
                  <w:sz w:val="22"/>
                </w:rPr>
                <w:t>1.96%</w:t>
              </w:r>
            </w:moveFrom>
          </w:p>
        </w:tc>
        <w:tc>
          <w:tcPr>
            <w:tcW w:w="1134" w:type="dxa"/>
            <w:shd w:val="clear" w:color="auto" w:fill="auto"/>
            <w:noWrap/>
            <w:hideMark/>
          </w:tcPr>
          <w:p w14:paraId="1410761C" w14:textId="2A6C280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64" w:author="tao huang" w:date="2017-12-27T16:40:00Z"/>
                <w:rFonts w:eastAsia="Times New Roman" w:cs="Times New Roman"/>
                <w:color w:val="000000" w:themeColor="text1"/>
                <w:sz w:val="22"/>
              </w:rPr>
              <w:pPrChange w:id="2865"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866" w:author="tao huang" w:date="2017-12-27T16:40:00Z">
              <w:r w:rsidRPr="000B121E" w:rsidDel="00012641">
                <w:rPr>
                  <w:rFonts w:eastAsia="Times New Roman" w:cs="Times New Roman"/>
                  <w:color w:val="000000" w:themeColor="text1"/>
                  <w:sz w:val="22"/>
                </w:rPr>
                <w:t>-0.49%</w:t>
              </w:r>
            </w:moveFrom>
          </w:p>
        </w:tc>
        <w:tc>
          <w:tcPr>
            <w:tcW w:w="992" w:type="dxa"/>
            <w:shd w:val="clear" w:color="auto" w:fill="auto"/>
            <w:noWrap/>
            <w:hideMark/>
          </w:tcPr>
          <w:p w14:paraId="568FCDB0" w14:textId="1247D349"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67" w:author="tao huang" w:date="2017-12-27T16:40:00Z"/>
                <w:rFonts w:eastAsia="Times New Roman" w:cs="Times New Roman"/>
                <w:color w:val="000000" w:themeColor="text1"/>
                <w:sz w:val="22"/>
              </w:rPr>
              <w:pPrChange w:id="2868"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869" w:author="tao huang" w:date="2017-12-27T16:40:00Z">
              <w:r w:rsidRPr="000B121E" w:rsidDel="00012641">
                <w:rPr>
                  <w:rFonts w:eastAsia="Times New Roman" w:cs="Times New Roman"/>
                  <w:color w:val="000000" w:themeColor="text1"/>
                  <w:sz w:val="22"/>
                </w:rPr>
                <w:t>-0.97%</w:t>
              </w:r>
            </w:moveFrom>
          </w:p>
        </w:tc>
        <w:tc>
          <w:tcPr>
            <w:tcW w:w="0" w:type="dxa"/>
            <w:shd w:val="clear" w:color="auto" w:fill="auto"/>
            <w:noWrap/>
            <w:hideMark/>
          </w:tcPr>
          <w:p w14:paraId="65D2B7A5" w14:textId="41F3582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70" w:author="tao huang" w:date="2017-12-27T16:40:00Z"/>
                <w:rFonts w:eastAsia="Times New Roman" w:cs="Times New Roman"/>
                <w:color w:val="000000" w:themeColor="text1"/>
                <w:sz w:val="22"/>
              </w:rPr>
              <w:pPrChange w:id="287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872" w:author="tao huang" w:date="2017-12-27T16:40:00Z">
              <w:r w:rsidRPr="000B121E" w:rsidDel="00012641">
                <w:rPr>
                  <w:rFonts w:eastAsia="Times New Roman" w:cs="Times New Roman"/>
                  <w:color w:val="000000" w:themeColor="text1"/>
                  <w:sz w:val="22"/>
                </w:rPr>
                <w:t>-0.72%</w:t>
              </w:r>
            </w:moveFrom>
          </w:p>
        </w:tc>
      </w:tr>
      <w:tr w:rsidR="004617F2" w:rsidRPr="000B121E" w:rsidDel="00012641" w14:paraId="2DC1B2BF" w14:textId="686DBE23"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469264E2" w:rsidR="004617F2" w:rsidRPr="000B121E" w:rsidDel="00012641" w:rsidRDefault="004617F2" w:rsidP="00012641">
            <w:pPr>
              <w:shd w:val="clear" w:color="auto" w:fill="FFFFFF" w:themeFill="background1"/>
              <w:spacing w:after="0" w:line="360" w:lineRule="auto"/>
              <w:rPr>
                <w:moveFrom w:id="2873" w:author="tao huang" w:date="2017-12-27T16:40:00Z"/>
                <w:rFonts w:eastAsia="Times New Roman" w:cs="Times New Roman"/>
                <w:b w:val="0"/>
                <w:color w:val="000000" w:themeColor="text1"/>
                <w:sz w:val="22"/>
              </w:rPr>
              <w:pPrChange w:id="2874" w:author="tao huang" w:date="2017-12-27T16:40:00Z">
                <w:pPr>
                  <w:shd w:val="clear" w:color="auto" w:fill="FFFFFF" w:themeFill="background1"/>
                  <w:spacing w:after="0" w:line="240" w:lineRule="auto"/>
                </w:pPr>
              </w:pPrChange>
            </w:pPr>
          </w:p>
        </w:tc>
        <w:tc>
          <w:tcPr>
            <w:tcW w:w="1873" w:type="dxa"/>
            <w:shd w:val="clear" w:color="auto" w:fill="auto"/>
            <w:noWrap/>
            <w:hideMark/>
          </w:tcPr>
          <w:p w14:paraId="735B8EAA" w14:textId="79351D6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75" w:author="tao huang" w:date="2017-12-27T16:40:00Z"/>
                <w:rFonts w:eastAsia="Times New Roman" w:cs="Times New Roman"/>
                <w:color w:val="000000" w:themeColor="text1"/>
                <w:sz w:val="22"/>
              </w:rPr>
              <w:pPrChange w:id="2876"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877" w:author="tao huang" w:date="2017-12-27T16:40:00Z">
              <w:r w:rsidRPr="000B121E" w:rsidDel="00012641">
                <w:rPr>
                  <w:rFonts w:eastAsia="Times New Roman" w:cs="Times New Roman"/>
                  <w:color w:val="000000" w:themeColor="text1"/>
                  <w:sz w:val="22"/>
                </w:rPr>
                <w:t>ADL-own-EWC</w:t>
              </w:r>
            </w:moveFrom>
          </w:p>
        </w:tc>
        <w:tc>
          <w:tcPr>
            <w:tcW w:w="1231" w:type="dxa"/>
            <w:shd w:val="clear" w:color="auto" w:fill="auto"/>
            <w:noWrap/>
            <w:hideMark/>
          </w:tcPr>
          <w:p w14:paraId="1A7D0326" w14:textId="05B5B018"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78" w:author="tao huang" w:date="2017-12-27T16:40:00Z"/>
                <w:rFonts w:eastAsia="Times New Roman" w:cs="Times New Roman"/>
                <w:color w:val="000000" w:themeColor="text1"/>
                <w:sz w:val="22"/>
              </w:rPr>
              <w:pPrChange w:id="287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880"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48EE9827" w14:textId="26313AB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81" w:author="tao huang" w:date="2017-12-27T16:40:00Z"/>
                <w:rFonts w:eastAsia="Times New Roman" w:cs="Times New Roman"/>
                <w:color w:val="000000" w:themeColor="text1"/>
                <w:sz w:val="22"/>
              </w:rPr>
              <w:pPrChange w:id="2882"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83" w:author="tao huang" w:date="2017-12-27T16:40:00Z">
              <w:r w:rsidRPr="000B121E" w:rsidDel="00012641">
                <w:rPr>
                  <w:rFonts w:eastAsia="Times New Roman" w:cs="Times New Roman"/>
                  <w:color w:val="000000" w:themeColor="text1"/>
                  <w:sz w:val="22"/>
                </w:rPr>
                <w:t>-0.54%</w:t>
              </w:r>
            </w:moveFrom>
          </w:p>
        </w:tc>
        <w:tc>
          <w:tcPr>
            <w:tcW w:w="1134" w:type="dxa"/>
            <w:shd w:val="clear" w:color="auto" w:fill="auto"/>
            <w:noWrap/>
            <w:hideMark/>
          </w:tcPr>
          <w:p w14:paraId="044FF7B9" w14:textId="49A59E6C"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84" w:author="tao huang" w:date="2017-12-27T16:40:00Z"/>
                <w:rFonts w:eastAsia="Times New Roman" w:cs="Times New Roman"/>
                <w:color w:val="000000" w:themeColor="text1"/>
                <w:sz w:val="22"/>
              </w:rPr>
              <w:pPrChange w:id="2885"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86" w:author="tao huang" w:date="2017-12-27T16:40:00Z">
              <w:r w:rsidRPr="000B121E" w:rsidDel="00012641">
                <w:rPr>
                  <w:rFonts w:eastAsia="Times New Roman" w:cs="Times New Roman"/>
                  <w:color w:val="000000" w:themeColor="text1"/>
                  <w:sz w:val="22"/>
                </w:rPr>
                <w:t>-0.34%</w:t>
              </w:r>
            </w:moveFrom>
          </w:p>
        </w:tc>
        <w:tc>
          <w:tcPr>
            <w:tcW w:w="992" w:type="dxa"/>
            <w:shd w:val="clear" w:color="auto" w:fill="auto"/>
            <w:noWrap/>
            <w:hideMark/>
          </w:tcPr>
          <w:p w14:paraId="0ADF28BC" w14:textId="71BB7451"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87" w:author="tao huang" w:date="2017-12-27T16:40:00Z"/>
                <w:rFonts w:eastAsia="Times New Roman" w:cs="Times New Roman"/>
                <w:color w:val="000000" w:themeColor="text1"/>
                <w:sz w:val="22"/>
              </w:rPr>
              <w:pPrChange w:id="2888"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889" w:author="tao huang" w:date="2017-12-27T16:40:00Z">
              <w:r w:rsidRPr="000B121E" w:rsidDel="00012641">
                <w:rPr>
                  <w:rFonts w:eastAsia="Times New Roman" w:cs="Times New Roman"/>
                  <w:color w:val="000000" w:themeColor="text1"/>
                  <w:sz w:val="22"/>
                </w:rPr>
                <w:t>-0.26%</w:t>
              </w:r>
            </w:moveFrom>
          </w:p>
        </w:tc>
        <w:tc>
          <w:tcPr>
            <w:tcW w:w="0" w:type="dxa"/>
            <w:shd w:val="clear" w:color="auto" w:fill="auto"/>
            <w:noWrap/>
            <w:hideMark/>
          </w:tcPr>
          <w:p w14:paraId="2E2A7470" w14:textId="3F6A348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890" w:author="tao huang" w:date="2017-12-27T16:40:00Z"/>
                <w:rFonts w:eastAsia="Times New Roman" w:cs="Times New Roman"/>
                <w:color w:val="000000" w:themeColor="text1"/>
                <w:sz w:val="22"/>
              </w:rPr>
              <w:pPrChange w:id="289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892" w:author="tao huang" w:date="2017-12-27T16:40:00Z">
              <w:r w:rsidRPr="000B121E" w:rsidDel="00012641">
                <w:rPr>
                  <w:rFonts w:eastAsia="Times New Roman" w:cs="Times New Roman"/>
                  <w:color w:val="000000" w:themeColor="text1"/>
                  <w:sz w:val="22"/>
                </w:rPr>
                <w:t>-0.46%</w:t>
              </w:r>
            </w:moveFrom>
          </w:p>
        </w:tc>
      </w:tr>
      <w:tr w:rsidR="004617F2" w:rsidRPr="000B121E" w:rsidDel="00012641" w14:paraId="3AF2E69C" w14:textId="30918943"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55242D2A" w:rsidR="004617F2" w:rsidRPr="000B121E" w:rsidDel="00012641" w:rsidRDefault="004617F2" w:rsidP="00012641">
            <w:pPr>
              <w:shd w:val="clear" w:color="auto" w:fill="FFFFFF" w:themeFill="background1"/>
              <w:spacing w:after="0" w:line="360" w:lineRule="auto"/>
              <w:rPr>
                <w:moveFrom w:id="2893" w:author="tao huang" w:date="2017-12-27T16:40:00Z"/>
                <w:rFonts w:eastAsia="Times New Roman" w:cs="Times New Roman"/>
                <w:b w:val="0"/>
                <w:color w:val="000000" w:themeColor="text1"/>
                <w:sz w:val="22"/>
              </w:rPr>
              <w:pPrChange w:id="2894" w:author="tao huang" w:date="2017-12-27T16:40:00Z">
                <w:pPr>
                  <w:shd w:val="clear" w:color="auto" w:fill="FFFFFF" w:themeFill="background1"/>
                  <w:spacing w:after="0" w:line="240" w:lineRule="auto"/>
                </w:pPr>
              </w:pPrChange>
            </w:pPr>
          </w:p>
        </w:tc>
        <w:tc>
          <w:tcPr>
            <w:tcW w:w="1873" w:type="dxa"/>
            <w:shd w:val="clear" w:color="auto" w:fill="auto"/>
            <w:noWrap/>
            <w:hideMark/>
          </w:tcPr>
          <w:p w14:paraId="5BA6E4BC" w14:textId="67E5860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95" w:author="tao huang" w:date="2017-12-27T16:40:00Z"/>
                <w:rFonts w:eastAsia="Times New Roman" w:cs="Times New Roman"/>
                <w:color w:val="000000" w:themeColor="text1"/>
                <w:sz w:val="22"/>
              </w:rPr>
              <w:pPrChange w:id="2896"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897" w:author="tao huang" w:date="2017-12-27T16:40:00Z">
              <w:r w:rsidRPr="000B121E" w:rsidDel="00012641">
                <w:rPr>
                  <w:rFonts w:eastAsia="Times New Roman" w:cs="Times New Roman"/>
                  <w:color w:val="000000" w:themeColor="text1"/>
                  <w:sz w:val="22"/>
                </w:rPr>
                <w:t>ADL-own-IC</w:t>
              </w:r>
            </w:moveFrom>
          </w:p>
        </w:tc>
        <w:tc>
          <w:tcPr>
            <w:tcW w:w="1231" w:type="dxa"/>
            <w:shd w:val="clear" w:color="auto" w:fill="auto"/>
            <w:noWrap/>
            <w:hideMark/>
          </w:tcPr>
          <w:p w14:paraId="2CA1DEC8" w14:textId="6B54090B"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898" w:author="tao huang" w:date="2017-12-27T16:40:00Z"/>
                <w:rFonts w:eastAsia="Times New Roman" w:cs="Times New Roman"/>
                <w:color w:val="000000" w:themeColor="text1"/>
                <w:sz w:val="22"/>
              </w:rPr>
              <w:pPrChange w:id="289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900"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58EC7A5E" w14:textId="11EBDBEB"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01" w:author="tao huang" w:date="2017-12-27T16:40:00Z"/>
                <w:rFonts w:eastAsia="Times New Roman" w:cs="Times New Roman"/>
                <w:color w:val="000000" w:themeColor="text1"/>
                <w:sz w:val="22"/>
              </w:rPr>
              <w:pPrChange w:id="2902"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03" w:author="tao huang" w:date="2017-12-27T16:40:00Z">
              <w:r w:rsidRPr="000B121E" w:rsidDel="00012641">
                <w:rPr>
                  <w:rFonts w:eastAsia="Times New Roman" w:cs="Times New Roman"/>
                  <w:color w:val="000000" w:themeColor="text1"/>
                  <w:sz w:val="22"/>
                </w:rPr>
                <w:t>1.96%</w:t>
              </w:r>
            </w:moveFrom>
          </w:p>
        </w:tc>
        <w:tc>
          <w:tcPr>
            <w:tcW w:w="1134" w:type="dxa"/>
            <w:shd w:val="clear" w:color="auto" w:fill="auto"/>
            <w:noWrap/>
            <w:hideMark/>
          </w:tcPr>
          <w:p w14:paraId="031F4E94" w14:textId="20606FA9"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04" w:author="tao huang" w:date="2017-12-27T16:40:00Z"/>
                <w:rFonts w:eastAsia="Times New Roman" w:cs="Times New Roman"/>
                <w:color w:val="000000" w:themeColor="text1"/>
                <w:sz w:val="22"/>
              </w:rPr>
              <w:pPrChange w:id="2905"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06" w:author="tao huang" w:date="2017-12-27T16:40:00Z">
              <w:r w:rsidRPr="000B121E" w:rsidDel="00012641">
                <w:rPr>
                  <w:rFonts w:eastAsia="Times New Roman" w:cs="Times New Roman"/>
                  <w:color w:val="000000" w:themeColor="text1"/>
                  <w:sz w:val="22"/>
                </w:rPr>
                <w:t>-0.49%</w:t>
              </w:r>
            </w:moveFrom>
          </w:p>
        </w:tc>
        <w:tc>
          <w:tcPr>
            <w:tcW w:w="992" w:type="dxa"/>
            <w:shd w:val="clear" w:color="auto" w:fill="auto"/>
            <w:noWrap/>
            <w:hideMark/>
          </w:tcPr>
          <w:p w14:paraId="631642DA" w14:textId="2EA85D1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07" w:author="tao huang" w:date="2017-12-27T16:40:00Z"/>
                <w:rFonts w:eastAsia="Times New Roman" w:cs="Times New Roman"/>
                <w:color w:val="000000" w:themeColor="text1"/>
                <w:sz w:val="22"/>
              </w:rPr>
              <w:pPrChange w:id="2908"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09" w:author="tao huang" w:date="2017-12-27T16:40:00Z">
              <w:r w:rsidRPr="000B121E" w:rsidDel="00012641">
                <w:rPr>
                  <w:rFonts w:eastAsia="Times New Roman" w:cs="Times New Roman"/>
                  <w:color w:val="000000" w:themeColor="text1"/>
                  <w:sz w:val="22"/>
                </w:rPr>
                <w:t>-0.97%</w:t>
              </w:r>
            </w:moveFrom>
          </w:p>
        </w:tc>
        <w:tc>
          <w:tcPr>
            <w:tcW w:w="0" w:type="dxa"/>
            <w:shd w:val="clear" w:color="auto" w:fill="auto"/>
            <w:noWrap/>
            <w:hideMark/>
          </w:tcPr>
          <w:p w14:paraId="680FA326" w14:textId="0C082C20"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10" w:author="tao huang" w:date="2017-12-27T16:40:00Z"/>
                <w:rFonts w:eastAsia="Times New Roman" w:cs="Times New Roman"/>
                <w:color w:val="000000" w:themeColor="text1"/>
                <w:sz w:val="22"/>
              </w:rPr>
              <w:pPrChange w:id="291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912" w:author="tao huang" w:date="2017-12-27T16:40:00Z">
              <w:r w:rsidRPr="000B121E" w:rsidDel="00012641">
                <w:rPr>
                  <w:rFonts w:eastAsia="Times New Roman" w:cs="Times New Roman"/>
                  <w:color w:val="000000" w:themeColor="text1"/>
                  <w:sz w:val="22"/>
                </w:rPr>
                <w:t>-0.72%</w:t>
              </w:r>
            </w:moveFrom>
          </w:p>
        </w:tc>
      </w:tr>
      <w:tr w:rsidR="004617F2" w:rsidRPr="000B121E" w:rsidDel="00012641" w14:paraId="1B10FF3F" w14:textId="2806C791"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5A4BADAC" w:rsidR="004617F2" w:rsidRPr="000B121E" w:rsidDel="00012641" w:rsidRDefault="004617F2" w:rsidP="00012641">
            <w:pPr>
              <w:shd w:val="clear" w:color="auto" w:fill="FFFFFF" w:themeFill="background1"/>
              <w:spacing w:after="0" w:line="360" w:lineRule="auto"/>
              <w:rPr>
                <w:moveFrom w:id="2913" w:author="tao huang" w:date="2017-12-27T16:40:00Z"/>
                <w:rFonts w:eastAsia="Times New Roman" w:cs="Times New Roman"/>
                <w:b w:val="0"/>
                <w:color w:val="000000" w:themeColor="text1"/>
                <w:sz w:val="22"/>
              </w:rPr>
              <w:pPrChange w:id="2914" w:author="tao huang" w:date="2017-12-27T16:40:00Z">
                <w:pPr>
                  <w:shd w:val="clear" w:color="auto" w:fill="FFFFFF" w:themeFill="background1"/>
                  <w:spacing w:after="0" w:line="240" w:lineRule="auto"/>
                </w:pPr>
              </w:pPrChange>
            </w:pPr>
          </w:p>
        </w:tc>
        <w:tc>
          <w:tcPr>
            <w:tcW w:w="1873" w:type="dxa"/>
            <w:shd w:val="clear" w:color="auto" w:fill="auto"/>
            <w:noWrap/>
            <w:hideMark/>
          </w:tcPr>
          <w:p w14:paraId="0E44BCF2" w14:textId="245293A0"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15" w:author="tao huang" w:date="2017-12-27T16:40:00Z"/>
                <w:rFonts w:eastAsia="Times New Roman" w:cs="Times New Roman"/>
                <w:color w:val="000000" w:themeColor="text1"/>
                <w:sz w:val="22"/>
              </w:rPr>
              <w:pPrChange w:id="2916"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917" w:author="tao huang" w:date="2017-12-27T16:40:00Z">
              <w:r w:rsidRPr="000B121E" w:rsidDel="00012641">
                <w:rPr>
                  <w:rFonts w:eastAsia="Times New Roman" w:cs="Times New Roman"/>
                  <w:color w:val="000000" w:themeColor="text1"/>
                  <w:sz w:val="22"/>
                </w:rPr>
                <w:t>ADL-intra</w:t>
              </w:r>
            </w:moveFrom>
          </w:p>
        </w:tc>
        <w:tc>
          <w:tcPr>
            <w:tcW w:w="1231" w:type="dxa"/>
            <w:shd w:val="clear" w:color="auto" w:fill="auto"/>
            <w:noWrap/>
            <w:hideMark/>
          </w:tcPr>
          <w:p w14:paraId="7E115226" w14:textId="0EF6296F"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18" w:author="tao huang" w:date="2017-12-27T16:40:00Z"/>
                <w:rFonts w:eastAsia="Times New Roman" w:cs="Times New Roman"/>
                <w:color w:val="000000" w:themeColor="text1"/>
                <w:sz w:val="22"/>
              </w:rPr>
              <w:pPrChange w:id="291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920"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79896B85" w14:textId="14A045AB"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21" w:author="tao huang" w:date="2017-12-27T16:40:00Z"/>
                <w:rFonts w:eastAsia="Times New Roman" w:cs="Times New Roman"/>
                <w:color w:val="000000" w:themeColor="text1"/>
                <w:sz w:val="22"/>
              </w:rPr>
              <w:pPrChange w:id="2922"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923" w:author="tao huang" w:date="2017-12-27T16:40:00Z">
              <w:r w:rsidRPr="000B121E" w:rsidDel="00012641">
                <w:rPr>
                  <w:rFonts w:eastAsia="Times New Roman" w:cs="Times New Roman"/>
                  <w:color w:val="000000" w:themeColor="text1"/>
                  <w:sz w:val="22"/>
                </w:rPr>
                <w:t>-3.03%</w:t>
              </w:r>
            </w:moveFrom>
          </w:p>
        </w:tc>
        <w:tc>
          <w:tcPr>
            <w:tcW w:w="1134" w:type="dxa"/>
            <w:shd w:val="clear" w:color="auto" w:fill="auto"/>
            <w:noWrap/>
            <w:hideMark/>
          </w:tcPr>
          <w:p w14:paraId="27EEC6ED" w14:textId="639D696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24" w:author="tao huang" w:date="2017-12-27T16:40:00Z"/>
                <w:rFonts w:eastAsia="Times New Roman" w:cs="Times New Roman"/>
                <w:color w:val="000000" w:themeColor="text1"/>
                <w:sz w:val="22"/>
              </w:rPr>
              <w:pPrChange w:id="2925"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926" w:author="tao huang" w:date="2017-12-27T16:40:00Z">
              <w:r w:rsidRPr="000B121E" w:rsidDel="00012641">
                <w:rPr>
                  <w:rFonts w:eastAsia="Times New Roman" w:cs="Times New Roman"/>
                  <w:color w:val="000000" w:themeColor="text1"/>
                  <w:sz w:val="22"/>
                </w:rPr>
                <w:t>-0.84%</w:t>
              </w:r>
            </w:moveFrom>
          </w:p>
        </w:tc>
        <w:tc>
          <w:tcPr>
            <w:tcW w:w="992" w:type="dxa"/>
            <w:shd w:val="clear" w:color="auto" w:fill="auto"/>
            <w:noWrap/>
            <w:hideMark/>
          </w:tcPr>
          <w:p w14:paraId="0E524472" w14:textId="28E10AFB"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27" w:author="tao huang" w:date="2017-12-27T16:40:00Z"/>
                <w:rFonts w:eastAsia="Times New Roman" w:cs="Times New Roman"/>
                <w:color w:val="000000" w:themeColor="text1"/>
                <w:sz w:val="22"/>
              </w:rPr>
              <w:pPrChange w:id="2928"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929" w:author="tao huang" w:date="2017-12-27T16:40:00Z">
              <w:r w:rsidRPr="000B121E" w:rsidDel="00012641">
                <w:rPr>
                  <w:rFonts w:eastAsia="Times New Roman" w:cs="Times New Roman"/>
                  <w:color w:val="000000" w:themeColor="text1"/>
                  <w:sz w:val="22"/>
                </w:rPr>
                <w:t>-0.57%</w:t>
              </w:r>
            </w:moveFrom>
          </w:p>
        </w:tc>
        <w:tc>
          <w:tcPr>
            <w:tcW w:w="0" w:type="dxa"/>
            <w:shd w:val="clear" w:color="auto" w:fill="auto"/>
            <w:noWrap/>
            <w:hideMark/>
          </w:tcPr>
          <w:p w14:paraId="051894CC" w14:textId="5C6EF701"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30" w:author="tao huang" w:date="2017-12-27T16:40:00Z"/>
                <w:rFonts w:eastAsia="Times New Roman" w:cs="Times New Roman"/>
                <w:color w:val="000000" w:themeColor="text1"/>
                <w:sz w:val="22"/>
              </w:rPr>
              <w:pPrChange w:id="293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932" w:author="tao huang" w:date="2017-12-27T16:40:00Z">
              <w:r w:rsidRPr="000B121E" w:rsidDel="00012641">
                <w:rPr>
                  <w:rFonts w:eastAsia="Times New Roman" w:cs="Times New Roman"/>
                  <w:color w:val="000000" w:themeColor="text1"/>
                  <w:sz w:val="22"/>
                </w:rPr>
                <w:t>-1.13%</w:t>
              </w:r>
            </w:moveFrom>
          </w:p>
        </w:tc>
      </w:tr>
      <w:tr w:rsidR="004617F2" w:rsidRPr="000B121E" w:rsidDel="00012641" w14:paraId="7950BE90" w14:textId="63D23402"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2722D63A" w:rsidR="004617F2" w:rsidRPr="000B121E" w:rsidDel="00012641" w:rsidRDefault="004617F2" w:rsidP="00012641">
            <w:pPr>
              <w:shd w:val="clear" w:color="auto" w:fill="FFFFFF" w:themeFill="background1"/>
              <w:spacing w:after="0" w:line="360" w:lineRule="auto"/>
              <w:rPr>
                <w:moveFrom w:id="2933" w:author="tao huang" w:date="2017-12-27T16:40:00Z"/>
                <w:rFonts w:eastAsia="Times New Roman" w:cs="Times New Roman"/>
                <w:b w:val="0"/>
                <w:color w:val="000000" w:themeColor="text1"/>
                <w:sz w:val="22"/>
              </w:rPr>
              <w:pPrChange w:id="2934" w:author="tao huang" w:date="2017-12-27T16:40:00Z">
                <w:pPr>
                  <w:shd w:val="clear" w:color="auto" w:fill="FFFFFF" w:themeFill="background1"/>
                  <w:spacing w:after="0" w:line="240" w:lineRule="auto"/>
                </w:pPr>
              </w:pPrChange>
            </w:pPr>
          </w:p>
        </w:tc>
        <w:tc>
          <w:tcPr>
            <w:tcW w:w="1873" w:type="dxa"/>
            <w:shd w:val="clear" w:color="auto" w:fill="auto"/>
            <w:noWrap/>
            <w:hideMark/>
          </w:tcPr>
          <w:p w14:paraId="4D3DBCBC" w14:textId="7E812CA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35" w:author="tao huang" w:date="2017-12-27T16:40:00Z"/>
                <w:rFonts w:eastAsia="Times New Roman" w:cs="Times New Roman"/>
                <w:color w:val="000000" w:themeColor="text1"/>
                <w:sz w:val="22"/>
              </w:rPr>
              <w:pPrChange w:id="2936"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937" w:author="tao huang" w:date="2017-12-27T16:40:00Z">
              <w:r w:rsidRPr="000B121E" w:rsidDel="00012641">
                <w:rPr>
                  <w:rFonts w:eastAsia="Times New Roman" w:cs="Times New Roman"/>
                  <w:color w:val="000000" w:themeColor="text1"/>
                  <w:sz w:val="22"/>
                </w:rPr>
                <w:t>ADL-own-EWC</w:t>
              </w:r>
            </w:moveFrom>
          </w:p>
        </w:tc>
        <w:tc>
          <w:tcPr>
            <w:tcW w:w="1231" w:type="dxa"/>
            <w:shd w:val="clear" w:color="auto" w:fill="auto"/>
            <w:noWrap/>
            <w:hideMark/>
          </w:tcPr>
          <w:p w14:paraId="547E5F9F" w14:textId="3C9B351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38" w:author="tao huang" w:date="2017-12-27T16:40:00Z"/>
                <w:rFonts w:eastAsia="Times New Roman" w:cs="Times New Roman"/>
                <w:color w:val="000000" w:themeColor="text1"/>
                <w:sz w:val="22"/>
              </w:rPr>
              <w:pPrChange w:id="293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940"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0F27431D" w14:textId="294FE01D"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41" w:author="tao huang" w:date="2017-12-27T16:40:00Z"/>
                <w:rFonts w:eastAsia="Times New Roman" w:cs="Times New Roman"/>
                <w:color w:val="000000" w:themeColor="text1"/>
                <w:sz w:val="22"/>
              </w:rPr>
              <w:pPrChange w:id="2942"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43" w:author="tao huang" w:date="2017-12-27T16:40:00Z">
              <w:r w:rsidRPr="000B121E" w:rsidDel="00012641">
                <w:rPr>
                  <w:rFonts w:eastAsia="Times New Roman" w:cs="Times New Roman"/>
                  <w:color w:val="000000" w:themeColor="text1"/>
                  <w:sz w:val="22"/>
                </w:rPr>
                <w:t>-31.42%</w:t>
              </w:r>
            </w:moveFrom>
          </w:p>
        </w:tc>
        <w:tc>
          <w:tcPr>
            <w:tcW w:w="1134" w:type="dxa"/>
            <w:shd w:val="clear" w:color="auto" w:fill="auto"/>
            <w:noWrap/>
            <w:hideMark/>
          </w:tcPr>
          <w:p w14:paraId="704655AC" w14:textId="78557393"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44" w:author="tao huang" w:date="2017-12-27T16:40:00Z"/>
                <w:rFonts w:eastAsia="Times New Roman" w:cs="Times New Roman"/>
                <w:color w:val="000000" w:themeColor="text1"/>
                <w:sz w:val="22"/>
              </w:rPr>
              <w:pPrChange w:id="2945"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46" w:author="tao huang" w:date="2017-12-27T16:40:00Z">
              <w:r w:rsidRPr="000B121E" w:rsidDel="00012641">
                <w:rPr>
                  <w:rFonts w:eastAsia="Times New Roman" w:cs="Times New Roman"/>
                  <w:color w:val="000000" w:themeColor="text1"/>
                  <w:sz w:val="22"/>
                </w:rPr>
                <w:t>-12.82%</w:t>
              </w:r>
            </w:moveFrom>
          </w:p>
        </w:tc>
        <w:tc>
          <w:tcPr>
            <w:tcW w:w="992" w:type="dxa"/>
            <w:shd w:val="clear" w:color="auto" w:fill="auto"/>
            <w:noWrap/>
            <w:hideMark/>
          </w:tcPr>
          <w:p w14:paraId="555192C8" w14:textId="013FD3B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47" w:author="tao huang" w:date="2017-12-27T16:40:00Z"/>
                <w:rFonts w:eastAsia="Times New Roman" w:cs="Times New Roman"/>
                <w:color w:val="000000" w:themeColor="text1"/>
                <w:sz w:val="22"/>
              </w:rPr>
              <w:pPrChange w:id="2948"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49" w:author="tao huang" w:date="2017-12-27T16:40:00Z">
              <w:r w:rsidRPr="000B121E" w:rsidDel="00012641">
                <w:rPr>
                  <w:rFonts w:eastAsia="Times New Roman" w:cs="Times New Roman"/>
                  <w:color w:val="000000" w:themeColor="text1"/>
                  <w:sz w:val="22"/>
                </w:rPr>
                <w:t>-9.62%</w:t>
              </w:r>
            </w:moveFrom>
          </w:p>
        </w:tc>
        <w:tc>
          <w:tcPr>
            <w:tcW w:w="0" w:type="dxa"/>
            <w:shd w:val="clear" w:color="auto" w:fill="auto"/>
            <w:noWrap/>
            <w:hideMark/>
          </w:tcPr>
          <w:p w14:paraId="3578E0B1" w14:textId="08A9594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50" w:author="tao huang" w:date="2017-12-27T16:40:00Z"/>
                <w:rFonts w:eastAsia="Times New Roman" w:cs="Times New Roman"/>
                <w:color w:val="000000" w:themeColor="text1"/>
                <w:sz w:val="22"/>
              </w:rPr>
              <w:pPrChange w:id="295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952" w:author="tao huang" w:date="2017-12-27T16:40:00Z">
              <w:r w:rsidRPr="000B121E" w:rsidDel="00012641">
                <w:rPr>
                  <w:rFonts w:eastAsia="Times New Roman" w:cs="Times New Roman"/>
                  <w:color w:val="000000" w:themeColor="text1"/>
                  <w:sz w:val="22"/>
                </w:rPr>
                <w:t>-9.97%</w:t>
              </w:r>
            </w:moveFrom>
          </w:p>
        </w:tc>
      </w:tr>
      <w:tr w:rsidR="004617F2" w:rsidRPr="000B121E" w:rsidDel="00012641" w14:paraId="035E59C4" w14:textId="2A2F13C3"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12221FD0" w:rsidR="004617F2" w:rsidRPr="000B121E" w:rsidDel="00012641" w:rsidRDefault="004617F2" w:rsidP="00012641">
            <w:pPr>
              <w:shd w:val="clear" w:color="auto" w:fill="FFFFFF" w:themeFill="background1"/>
              <w:spacing w:after="0" w:line="360" w:lineRule="auto"/>
              <w:rPr>
                <w:moveFrom w:id="2953" w:author="tao huang" w:date="2017-12-27T16:40:00Z"/>
                <w:rFonts w:eastAsia="Times New Roman" w:cs="Times New Roman"/>
                <w:b w:val="0"/>
                <w:color w:val="000000" w:themeColor="text1"/>
                <w:sz w:val="22"/>
              </w:rPr>
              <w:pPrChange w:id="2954" w:author="tao huang" w:date="2017-12-27T16:40:00Z">
                <w:pPr>
                  <w:shd w:val="clear" w:color="auto" w:fill="FFFFFF" w:themeFill="background1"/>
                  <w:spacing w:after="0" w:line="240" w:lineRule="auto"/>
                </w:pPr>
              </w:pPrChange>
            </w:pPr>
          </w:p>
        </w:tc>
        <w:tc>
          <w:tcPr>
            <w:tcW w:w="1873" w:type="dxa"/>
            <w:shd w:val="clear" w:color="auto" w:fill="auto"/>
            <w:noWrap/>
            <w:hideMark/>
          </w:tcPr>
          <w:p w14:paraId="372B4D83" w14:textId="422B19B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55" w:author="tao huang" w:date="2017-12-27T16:40:00Z"/>
                <w:rFonts w:eastAsia="Times New Roman" w:cs="Times New Roman"/>
                <w:color w:val="000000" w:themeColor="text1"/>
                <w:sz w:val="22"/>
              </w:rPr>
              <w:pPrChange w:id="2956"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957" w:author="tao huang" w:date="2017-12-27T16:40:00Z">
              <w:r w:rsidRPr="000B121E" w:rsidDel="00012641">
                <w:rPr>
                  <w:rFonts w:eastAsia="Times New Roman" w:cs="Times New Roman"/>
                  <w:color w:val="000000" w:themeColor="text1"/>
                  <w:sz w:val="22"/>
                </w:rPr>
                <w:t>ADL-own-IC</w:t>
              </w:r>
            </w:moveFrom>
          </w:p>
        </w:tc>
        <w:tc>
          <w:tcPr>
            <w:tcW w:w="1231" w:type="dxa"/>
            <w:shd w:val="clear" w:color="auto" w:fill="auto"/>
            <w:noWrap/>
            <w:hideMark/>
          </w:tcPr>
          <w:p w14:paraId="134967EB" w14:textId="0A8699A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58" w:author="tao huang" w:date="2017-12-27T16:40:00Z"/>
                <w:rFonts w:eastAsia="Times New Roman" w:cs="Times New Roman"/>
                <w:color w:val="000000" w:themeColor="text1"/>
                <w:sz w:val="22"/>
              </w:rPr>
              <w:pPrChange w:id="295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960"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0224673C" w14:textId="68C1BEDC"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61" w:author="tao huang" w:date="2017-12-27T16:40:00Z"/>
                <w:rFonts w:eastAsia="Times New Roman" w:cs="Times New Roman"/>
                <w:color w:val="000000" w:themeColor="text1"/>
                <w:sz w:val="22"/>
              </w:rPr>
              <w:pPrChange w:id="2962"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963" w:author="tao huang" w:date="2017-12-27T16:40:00Z">
              <w:r w:rsidRPr="000B121E" w:rsidDel="00012641">
                <w:rPr>
                  <w:rFonts w:eastAsia="Times New Roman" w:cs="Times New Roman"/>
                  <w:color w:val="000000" w:themeColor="text1"/>
                  <w:sz w:val="22"/>
                </w:rPr>
                <w:t>-29.70%</w:t>
              </w:r>
            </w:moveFrom>
          </w:p>
        </w:tc>
        <w:tc>
          <w:tcPr>
            <w:tcW w:w="1134" w:type="dxa"/>
            <w:shd w:val="clear" w:color="auto" w:fill="auto"/>
            <w:noWrap/>
            <w:hideMark/>
          </w:tcPr>
          <w:p w14:paraId="49991980" w14:textId="6BC3EF4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64" w:author="tao huang" w:date="2017-12-27T16:40:00Z"/>
                <w:rFonts w:eastAsia="Times New Roman" w:cs="Times New Roman"/>
                <w:color w:val="000000" w:themeColor="text1"/>
                <w:sz w:val="22"/>
              </w:rPr>
              <w:pPrChange w:id="2965"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966" w:author="tao huang" w:date="2017-12-27T16:40:00Z">
              <w:r w:rsidRPr="000B121E" w:rsidDel="00012641">
                <w:rPr>
                  <w:rFonts w:eastAsia="Times New Roman" w:cs="Times New Roman"/>
                  <w:color w:val="000000" w:themeColor="text1"/>
                  <w:sz w:val="22"/>
                </w:rPr>
                <w:t>-12.95%</w:t>
              </w:r>
            </w:moveFrom>
          </w:p>
        </w:tc>
        <w:tc>
          <w:tcPr>
            <w:tcW w:w="992" w:type="dxa"/>
            <w:shd w:val="clear" w:color="auto" w:fill="auto"/>
            <w:noWrap/>
            <w:hideMark/>
          </w:tcPr>
          <w:p w14:paraId="11741FE4" w14:textId="56BFBCE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67" w:author="tao huang" w:date="2017-12-27T16:40:00Z"/>
                <w:rFonts w:eastAsia="Times New Roman" w:cs="Times New Roman"/>
                <w:color w:val="000000" w:themeColor="text1"/>
                <w:sz w:val="22"/>
              </w:rPr>
              <w:pPrChange w:id="2968"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2969" w:author="tao huang" w:date="2017-12-27T16:40:00Z">
              <w:r w:rsidRPr="000B121E" w:rsidDel="00012641">
                <w:rPr>
                  <w:rFonts w:eastAsia="Times New Roman" w:cs="Times New Roman"/>
                  <w:color w:val="000000" w:themeColor="text1"/>
                  <w:sz w:val="22"/>
                </w:rPr>
                <w:t>-10.25%</w:t>
              </w:r>
            </w:moveFrom>
          </w:p>
        </w:tc>
        <w:tc>
          <w:tcPr>
            <w:tcW w:w="0" w:type="dxa"/>
            <w:shd w:val="clear" w:color="auto" w:fill="auto"/>
            <w:noWrap/>
            <w:hideMark/>
          </w:tcPr>
          <w:p w14:paraId="2EF836E2" w14:textId="76E42A1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70" w:author="tao huang" w:date="2017-12-27T16:40:00Z"/>
                <w:rFonts w:eastAsia="Times New Roman" w:cs="Times New Roman"/>
                <w:color w:val="000000" w:themeColor="text1"/>
                <w:sz w:val="22"/>
              </w:rPr>
              <w:pPrChange w:id="297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2972" w:author="tao huang" w:date="2017-12-27T16:40:00Z">
              <w:r w:rsidRPr="000B121E" w:rsidDel="00012641">
                <w:rPr>
                  <w:rFonts w:eastAsia="Times New Roman" w:cs="Times New Roman"/>
                  <w:color w:val="000000" w:themeColor="text1"/>
                  <w:sz w:val="22"/>
                </w:rPr>
                <w:t>-10.21%</w:t>
              </w:r>
            </w:moveFrom>
          </w:p>
        </w:tc>
      </w:tr>
      <w:tr w:rsidR="004617F2" w:rsidRPr="000B121E" w:rsidDel="00012641" w14:paraId="725A9BD4" w14:textId="4BB2B708"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6B15F93A" w:rsidR="004617F2" w:rsidRPr="000B121E" w:rsidDel="00012641" w:rsidRDefault="004617F2" w:rsidP="00012641">
            <w:pPr>
              <w:shd w:val="clear" w:color="auto" w:fill="FFFFFF" w:themeFill="background1"/>
              <w:spacing w:after="0" w:line="360" w:lineRule="auto"/>
              <w:rPr>
                <w:moveFrom w:id="2973" w:author="tao huang" w:date="2017-12-27T16:40:00Z"/>
                <w:rFonts w:eastAsia="Times New Roman" w:cs="Times New Roman"/>
                <w:b w:val="0"/>
                <w:color w:val="000000" w:themeColor="text1"/>
                <w:sz w:val="22"/>
              </w:rPr>
              <w:pPrChange w:id="2974" w:author="tao huang" w:date="2017-12-27T16:40:00Z">
                <w:pPr>
                  <w:shd w:val="clear" w:color="auto" w:fill="FFFFFF" w:themeFill="background1"/>
                  <w:spacing w:after="0" w:line="240" w:lineRule="auto"/>
                </w:pPr>
              </w:pPrChange>
            </w:pPr>
          </w:p>
        </w:tc>
        <w:tc>
          <w:tcPr>
            <w:tcW w:w="1873" w:type="dxa"/>
            <w:shd w:val="clear" w:color="auto" w:fill="auto"/>
            <w:noWrap/>
            <w:hideMark/>
          </w:tcPr>
          <w:p w14:paraId="6C2F0C85" w14:textId="45071AA9"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75" w:author="tao huang" w:date="2017-12-27T16:40:00Z"/>
                <w:rFonts w:eastAsia="Times New Roman" w:cs="Times New Roman"/>
                <w:color w:val="000000" w:themeColor="text1"/>
                <w:sz w:val="22"/>
              </w:rPr>
              <w:pPrChange w:id="2976"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2977" w:author="tao huang" w:date="2017-12-27T16:40:00Z">
              <w:r w:rsidRPr="000B121E" w:rsidDel="00012641">
                <w:rPr>
                  <w:rFonts w:eastAsia="Times New Roman" w:cs="Times New Roman"/>
                  <w:color w:val="000000" w:themeColor="text1"/>
                  <w:sz w:val="22"/>
                </w:rPr>
                <w:t>ADL-intra-EWC</w:t>
              </w:r>
            </w:moveFrom>
          </w:p>
        </w:tc>
        <w:tc>
          <w:tcPr>
            <w:tcW w:w="1231" w:type="dxa"/>
            <w:shd w:val="clear" w:color="auto" w:fill="auto"/>
            <w:noWrap/>
            <w:hideMark/>
          </w:tcPr>
          <w:p w14:paraId="64002BA5" w14:textId="3C96912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78" w:author="tao huang" w:date="2017-12-27T16:40:00Z"/>
                <w:rFonts w:eastAsia="Times New Roman" w:cs="Times New Roman"/>
                <w:color w:val="000000" w:themeColor="text1"/>
                <w:sz w:val="22"/>
              </w:rPr>
              <w:pPrChange w:id="2979"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980"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75975758" w14:textId="774B2AC7"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81" w:author="tao huang" w:date="2017-12-27T16:40:00Z"/>
                <w:rFonts w:eastAsia="Times New Roman" w:cs="Times New Roman"/>
                <w:color w:val="000000" w:themeColor="text1"/>
                <w:sz w:val="22"/>
              </w:rPr>
              <w:pPrChange w:id="2982"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83" w:author="tao huang" w:date="2017-12-27T16:40:00Z">
              <w:r w:rsidRPr="000B121E" w:rsidDel="00012641">
                <w:rPr>
                  <w:rFonts w:eastAsia="Times New Roman" w:cs="Times New Roman"/>
                  <w:color w:val="000000" w:themeColor="text1"/>
                  <w:sz w:val="22"/>
                </w:rPr>
                <w:t>-33.47%</w:t>
              </w:r>
            </w:moveFrom>
          </w:p>
        </w:tc>
        <w:tc>
          <w:tcPr>
            <w:tcW w:w="1134" w:type="dxa"/>
            <w:shd w:val="clear" w:color="auto" w:fill="auto"/>
            <w:noWrap/>
            <w:hideMark/>
          </w:tcPr>
          <w:p w14:paraId="49FEB538" w14:textId="19B51B8B"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84" w:author="tao huang" w:date="2017-12-27T16:40:00Z"/>
                <w:rFonts w:eastAsia="Times New Roman" w:cs="Times New Roman"/>
                <w:color w:val="000000" w:themeColor="text1"/>
                <w:sz w:val="22"/>
              </w:rPr>
              <w:pPrChange w:id="2985"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86" w:author="tao huang" w:date="2017-12-27T16:40:00Z">
              <w:r w:rsidRPr="000B121E" w:rsidDel="00012641">
                <w:rPr>
                  <w:rFonts w:eastAsia="Times New Roman" w:cs="Times New Roman"/>
                  <w:color w:val="000000" w:themeColor="text1"/>
                  <w:sz w:val="22"/>
                </w:rPr>
                <w:t>-13.45%</w:t>
              </w:r>
            </w:moveFrom>
          </w:p>
        </w:tc>
        <w:tc>
          <w:tcPr>
            <w:tcW w:w="992" w:type="dxa"/>
            <w:shd w:val="clear" w:color="auto" w:fill="auto"/>
            <w:noWrap/>
            <w:hideMark/>
          </w:tcPr>
          <w:p w14:paraId="4B7AEEB3" w14:textId="53EE51B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87" w:author="tao huang" w:date="2017-12-27T16:40:00Z"/>
                <w:rFonts w:eastAsia="Times New Roman" w:cs="Times New Roman"/>
                <w:color w:val="000000" w:themeColor="text1"/>
                <w:sz w:val="22"/>
              </w:rPr>
              <w:pPrChange w:id="2988"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2989" w:author="tao huang" w:date="2017-12-27T16:40:00Z">
              <w:r w:rsidRPr="000B121E" w:rsidDel="00012641">
                <w:rPr>
                  <w:rFonts w:eastAsia="Times New Roman" w:cs="Times New Roman"/>
                  <w:color w:val="000000" w:themeColor="text1"/>
                  <w:sz w:val="22"/>
                </w:rPr>
                <w:t>-10.07%</w:t>
              </w:r>
            </w:moveFrom>
          </w:p>
        </w:tc>
        <w:tc>
          <w:tcPr>
            <w:tcW w:w="0" w:type="dxa"/>
            <w:shd w:val="clear" w:color="auto" w:fill="auto"/>
            <w:noWrap/>
            <w:hideMark/>
          </w:tcPr>
          <w:p w14:paraId="46241C33" w14:textId="78C2292E"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2990" w:author="tao huang" w:date="2017-12-27T16:40:00Z"/>
                <w:rFonts w:eastAsia="Times New Roman" w:cs="Times New Roman"/>
                <w:color w:val="000000" w:themeColor="text1"/>
                <w:sz w:val="22"/>
              </w:rPr>
              <w:pPrChange w:id="299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2992" w:author="tao huang" w:date="2017-12-27T16:40:00Z">
              <w:r w:rsidRPr="000B121E" w:rsidDel="00012641">
                <w:rPr>
                  <w:rFonts w:eastAsia="Times New Roman" w:cs="Times New Roman"/>
                  <w:color w:val="000000" w:themeColor="text1"/>
                  <w:sz w:val="22"/>
                </w:rPr>
                <w:t>-10.88%</w:t>
              </w:r>
            </w:moveFrom>
          </w:p>
        </w:tc>
      </w:tr>
      <w:tr w:rsidR="004617F2" w:rsidRPr="000B121E" w:rsidDel="00012641" w14:paraId="0C58C382" w14:textId="42717FD4"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22248859" w:rsidR="004617F2" w:rsidRPr="000B121E" w:rsidDel="00012641" w:rsidRDefault="004617F2" w:rsidP="00012641">
            <w:pPr>
              <w:shd w:val="clear" w:color="auto" w:fill="FFFFFF" w:themeFill="background1"/>
              <w:spacing w:after="0" w:line="360" w:lineRule="auto"/>
              <w:rPr>
                <w:moveFrom w:id="2993" w:author="tao huang" w:date="2017-12-27T16:40:00Z"/>
                <w:rFonts w:eastAsia="Times New Roman" w:cs="Times New Roman"/>
                <w:b w:val="0"/>
                <w:color w:val="000000" w:themeColor="text1"/>
                <w:sz w:val="22"/>
              </w:rPr>
              <w:pPrChange w:id="2994" w:author="tao huang" w:date="2017-12-27T16:40:00Z">
                <w:pPr>
                  <w:shd w:val="clear" w:color="auto" w:fill="FFFFFF" w:themeFill="background1"/>
                  <w:spacing w:after="0" w:line="240" w:lineRule="auto"/>
                </w:pPr>
              </w:pPrChange>
            </w:pPr>
          </w:p>
        </w:tc>
        <w:tc>
          <w:tcPr>
            <w:tcW w:w="1873" w:type="dxa"/>
            <w:shd w:val="clear" w:color="auto" w:fill="auto"/>
            <w:noWrap/>
            <w:hideMark/>
          </w:tcPr>
          <w:p w14:paraId="6F9177E3" w14:textId="6E8F7B0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95" w:author="tao huang" w:date="2017-12-27T16:40:00Z"/>
                <w:rFonts w:eastAsia="Times New Roman" w:cs="Times New Roman"/>
                <w:color w:val="000000" w:themeColor="text1"/>
                <w:sz w:val="22"/>
              </w:rPr>
              <w:pPrChange w:id="2996"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2997" w:author="tao huang" w:date="2017-12-27T16:40:00Z">
              <w:r w:rsidRPr="000B121E" w:rsidDel="00012641">
                <w:rPr>
                  <w:rFonts w:eastAsia="Times New Roman" w:cs="Times New Roman"/>
                  <w:color w:val="000000" w:themeColor="text1"/>
                  <w:sz w:val="22"/>
                </w:rPr>
                <w:t>ADL-intra-IC</w:t>
              </w:r>
            </w:moveFrom>
          </w:p>
        </w:tc>
        <w:tc>
          <w:tcPr>
            <w:tcW w:w="1231" w:type="dxa"/>
            <w:shd w:val="clear" w:color="auto" w:fill="auto"/>
            <w:noWrap/>
            <w:hideMark/>
          </w:tcPr>
          <w:p w14:paraId="3AB1381A" w14:textId="116F73F8"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2998" w:author="tao huang" w:date="2017-12-27T16:40:00Z"/>
                <w:rFonts w:eastAsia="Times New Roman" w:cs="Times New Roman"/>
                <w:color w:val="000000" w:themeColor="text1"/>
                <w:sz w:val="22"/>
              </w:rPr>
              <w:pPrChange w:id="2999"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000"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3BC20201" w14:textId="7BC09C0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01" w:author="tao huang" w:date="2017-12-27T16:40:00Z"/>
                <w:rFonts w:eastAsia="Times New Roman" w:cs="Times New Roman"/>
                <w:color w:val="000000" w:themeColor="text1"/>
                <w:sz w:val="22"/>
              </w:rPr>
              <w:pPrChange w:id="3002"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03" w:author="tao huang" w:date="2017-12-27T16:40:00Z">
              <w:r w:rsidRPr="000B121E" w:rsidDel="00012641">
                <w:rPr>
                  <w:rFonts w:eastAsia="Times New Roman" w:cs="Times New Roman"/>
                  <w:color w:val="000000" w:themeColor="text1"/>
                  <w:sz w:val="22"/>
                </w:rPr>
                <w:t>-32.99%</w:t>
              </w:r>
            </w:moveFrom>
          </w:p>
        </w:tc>
        <w:tc>
          <w:tcPr>
            <w:tcW w:w="1134" w:type="dxa"/>
            <w:shd w:val="clear" w:color="auto" w:fill="auto"/>
            <w:noWrap/>
            <w:hideMark/>
          </w:tcPr>
          <w:p w14:paraId="1CD3C1EC" w14:textId="272E957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04" w:author="tao huang" w:date="2017-12-27T16:40:00Z"/>
                <w:rFonts w:eastAsia="Times New Roman" w:cs="Times New Roman"/>
                <w:color w:val="000000" w:themeColor="text1"/>
                <w:sz w:val="22"/>
              </w:rPr>
              <w:pPrChange w:id="3005"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06" w:author="tao huang" w:date="2017-12-27T16:40:00Z">
              <w:r w:rsidRPr="000B121E" w:rsidDel="00012641">
                <w:rPr>
                  <w:rFonts w:eastAsia="Times New Roman" w:cs="Times New Roman"/>
                  <w:color w:val="000000" w:themeColor="text1"/>
                  <w:sz w:val="22"/>
                </w:rPr>
                <w:t>-13.66%</w:t>
              </w:r>
            </w:moveFrom>
          </w:p>
        </w:tc>
        <w:tc>
          <w:tcPr>
            <w:tcW w:w="992" w:type="dxa"/>
            <w:shd w:val="clear" w:color="auto" w:fill="auto"/>
            <w:noWrap/>
            <w:hideMark/>
          </w:tcPr>
          <w:p w14:paraId="02C3413F" w14:textId="412865F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07" w:author="tao huang" w:date="2017-12-27T16:40:00Z"/>
                <w:rFonts w:eastAsia="Times New Roman" w:cs="Times New Roman"/>
                <w:color w:val="000000" w:themeColor="text1"/>
                <w:sz w:val="22"/>
              </w:rPr>
              <w:pPrChange w:id="3008"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09" w:author="tao huang" w:date="2017-12-27T16:40:00Z">
              <w:r w:rsidRPr="000B121E" w:rsidDel="00012641">
                <w:rPr>
                  <w:rFonts w:eastAsia="Times New Roman" w:cs="Times New Roman"/>
                  <w:color w:val="000000" w:themeColor="text1"/>
                  <w:sz w:val="22"/>
                </w:rPr>
                <w:t>-10.62%</w:t>
              </w:r>
            </w:moveFrom>
          </w:p>
        </w:tc>
        <w:tc>
          <w:tcPr>
            <w:tcW w:w="0" w:type="dxa"/>
            <w:shd w:val="clear" w:color="auto" w:fill="auto"/>
            <w:noWrap/>
            <w:hideMark/>
          </w:tcPr>
          <w:p w14:paraId="17AABE71" w14:textId="45DCCB5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10" w:author="tao huang" w:date="2017-12-27T16:40:00Z"/>
                <w:rFonts w:eastAsia="Times New Roman" w:cs="Times New Roman"/>
                <w:color w:val="000000" w:themeColor="text1"/>
                <w:sz w:val="22"/>
              </w:rPr>
              <w:pPrChange w:id="301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012" w:author="tao huang" w:date="2017-12-27T16:40:00Z">
              <w:r w:rsidRPr="000B121E" w:rsidDel="00012641">
                <w:rPr>
                  <w:rFonts w:eastAsia="Times New Roman" w:cs="Times New Roman"/>
                  <w:color w:val="000000" w:themeColor="text1"/>
                  <w:sz w:val="22"/>
                </w:rPr>
                <w:t>-11.21%</w:t>
              </w:r>
            </w:moveFrom>
          </w:p>
        </w:tc>
      </w:tr>
      <w:tr w:rsidR="004617F2" w:rsidRPr="000B121E" w:rsidDel="00012641" w14:paraId="40501740" w14:textId="688D6785"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1741BCD6" w:rsidR="004617F2" w:rsidRPr="000B121E" w:rsidDel="00012641" w:rsidRDefault="004617F2" w:rsidP="00012641">
            <w:pPr>
              <w:shd w:val="clear" w:color="auto" w:fill="FFFFFF" w:themeFill="background1"/>
              <w:spacing w:after="0" w:line="360" w:lineRule="auto"/>
              <w:rPr>
                <w:moveFrom w:id="3013" w:author="tao huang" w:date="2017-12-27T16:40:00Z"/>
                <w:rFonts w:eastAsia="Times New Roman" w:cs="Times New Roman"/>
                <w:b w:val="0"/>
                <w:color w:val="000000" w:themeColor="text1"/>
                <w:sz w:val="22"/>
              </w:rPr>
              <w:pPrChange w:id="3014" w:author="tao huang" w:date="2017-12-27T16:40:00Z">
                <w:pPr>
                  <w:shd w:val="clear" w:color="auto" w:fill="FFFFFF" w:themeFill="background1"/>
                  <w:spacing w:after="0" w:line="240" w:lineRule="auto"/>
                  <w:jc w:val="center"/>
                </w:pPr>
              </w:pPrChange>
            </w:pPr>
            <w:moveFrom w:id="3015" w:author="tao huang" w:date="2017-12-27T16:40:00Z">
              <w:r w:rsidRPr="000B121E" w:rsidDel="00012641">
                <w:rPr>
                  <w:rFonts w:eastAsia="Times New Roman" w:cs="Times New Roman"/>
                  <w:b w:val="0"/>
                  <w:color w:val="000000" w:themeColor="text1"/>
                  <w:sz w:val="22"/>
                </w:rPr>
                <w:t> </w:t>
              </w:r>
            </w:moveFrom>
          </w:p>
        </w:tc>
        <w:tc>
          <w:tcPr>
            <w:tcW w:w="1873" w:type="dxa"/>
            <w:tcBorders>
              <w:bottom w:val="single" w:sz="4" w:space="0" w:color="auto"/>
            </w:tcBorders>
            <w:shd w:val="clear" w:color="auto" w:fill="auto"/>
            <w:hideMark/>
          </w:tcPr>
          <w:p w14:paraId="720CEACE" w14:textId="4FF628E5"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16" w:author="tao huang" w:date="2017-12-27T16:40:00Z"/>
                <w:rFonts w:eastAsia="Times New Roman" w:cs="Times New Roman"/>
                <w:color w:val="000000" w:themeColor="text1"/>
                <w:sz w:val="22"/>
              </w:rPr>
              <w:pPrChange w:id="3017"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3018" w:author="tao huang" w:date="2017-12-27T16:40:00Z">
              <w:r w:rsidRPr="000B121E" w:rsidDel="00012641">
                <w:rPr>
                  <w:rFonts w:eastAsia="Times New Roman" w:cs="Times New Roman"/>
                  <w:color w:val="000000" w:themeColor="text1"/>
                  <w:sz w:val="22"/>
                </w:rPr>
                <w:t>ADL-EWC-IC</w:t>
              </w:r>
            </w:moveFrom>
          </w:p>
        </w:tc>
        <w:tc>
          <w:tcPr>
            <w:tcW w:w="1231" w:type="dxa"/>
            <w:tcBorders>
              <w:bottom w:val="single" w:sz="4" w:space="0" w:color="auto"/>
            </w:tcBorders>
            <w:shd w:val="clear" w:color="auto" w:fill="auto"/>
            <w:noWrap/>
            <w:hideMark/>
          </w:tcPr>
          <w:p w14:paraId="7498C3AA" w14:textId="318BBA2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19" w:author="tao huang" w:date="2017-12-27T16:40:00Z"/>
                <w:rFonts w:eastAsia="Times New Roman" w:cs="Times New Roman"/>
                <w:color w:val="000000" w:themeColor="text1"/>
                <w:sz w:val="22"/>
              </w:rPr>
              <w:pPrChange w:id="3020"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021" w:author="tao huang" w:date="2017-12-27T16:40:00Z">
              <w:r w:rsidRPr="000B121E" w:rsidDel="00012641">
                <w:rPr>
                  <w:rFonts w:eastAsia="Times New Roman" w:cs="Times New Roman"/>
                  <w:color w:val="000000" w:themeColor="text1"/>
                  <w:sz w:val="22"/>
                </w:rPr>
                <w:t>Base-lift</w:t>
              </w:r>
            </w:moveFrom>
          </w:p>
        </w:tc>
        <w:tc>
          <w:tcPr>
            <w:tcW w:w="1179" w:type="dxa"/>
            <w:tcBorders>
              <w:bottom w:val="single" w:sz="4" w:space="0" w:color="auto"/>
            </w:tcBorders>
            <w:shd w:val="clear" w:color="auto" w:fill="auto"/>
            <w:noWrap/>
            <w:hideMark/>
          </w:tcPr>
          <w:p w14:paraId="23974114" w14:textId="58711F4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22" w:author="tao huang" w:date="2017-12-27T16:40:00Z"/>
                <w:rFonts w:eastAsia="Times New Roman" w:cs="Times New Roman"/>
                <w:color w:val="000000" w:themeColor="text1"/>
                <w:sz w:val="22"/>
              </w:rPr>
              <w:pPrChange w:id="3023"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024" w:author="tao huang" w:date="2017-12-27T16:40:00Z">
              <w:r w:rsidRPr="000B121E" w:rsidDel="00012641">
                <w:rPr>
                  <w:rFonts w:eastAsia="Times New Roman" w:cs="Times New Roman"/>
                  <w:color w:val="000000" w:themeColor="text1"/>
                  <w:sz w:val="22"/>
                </w:rPr>
                <w:t>-33.85%</w:t>
              </w:r>
            </w:moveFrom>
          </w:p>
        </w:tc>
        <w:tc>
          <w:tcPr>
            <w:tcW w:w="1134" w:type="dxa"/>
            <w:tcBorders>
              <w:bottom w:val="single" w:sz="4" w:space="0" w:color="auto"/>
            </w:tcBorders>
            <w:shd w:val="clear" w:color="auto" w:fill="auto"/>
            <w:noWrap/>
            <w:hideMark/>
          </w:tcPr>
          <w:p w14:paraId="7CA85A87" w14:textId="06CA51C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25" w:author="tao huang" w:date="2017-12-27T16:40:00Z"/>
                <w:rFonts w:eastAsia="Times New Roman" w:cs="Times New Roman"/>
                <w:color w:val="000000" w:themeColor="text1"/>
                <w:sz w:val="22"/>
              </w:rPr>
              <w:pPrChange w:id="3026"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027" w:author="tao huang" w:date="2017-12-27T16:40:00Z">
              <w:r w:rsidRPr="000B121E" w:rsidDel="00012641">
                <w:rPr>
                  <w:rFonts w:eastAsia="Times New Roman" w:cs="Times New Roman"/>
                  <w:color w:val="000000" w:themeColor="text1"/>
                  <w:sz w:val="22"/>
                </w:rPr>
                <w:t>-13.70%</w:t>
              </w:r>
            </w:moveFrom>
          </w:p>
        </w:tc>
        <w:tc>
          <w:tcPr>
            <w:tcW w:w="992" w:type="dxa"/>
            <w:tcBorders>
              <w:bottom w:val="single" w:sz="4" w:space="0" w:color="auto"/>
            </w:tcBorders>
            <w:shd w:val="clear" w:color="auto" w:fill="auto"/>
            <w:noWrap/>
            <w:hideMark/>
          </w:tcPr>
          <w:p w14:paraId="61A5EB12" w14:textId="1AAFBE0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28" w:author="tao huang" w:date="2017-12-27T16:40:00Z"/>
                <w:rFonts w:eastAsia="Times New Roman" w:cs="Times New Roman"/>
                <w:color w:val="000000" w:themeColor="text1"/>
                <w:sz w:val="22"/>
              </w:rPr>
              <w:pPrChange w:id="3029"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030" w:author="tao huang" w:date="2017-12-27T16:40:00Z">
              <w:r w:rsidRPr="000B121E" w:rsidDel="00012641">
                <w:rPr>
                  <w:rFonts w:eastAsia="Times New Roman" w:cs="Times New Roman"/>
                  <w:color w:val="000000" w:themeColor="text1"/>
                  <w:sz w:val="22"/>
                </w:rPr>
                <w:t>-10.88%</w:t>
              </w:r>
            </w:moveFrom>
          </w:p>
        </w:tc>
        <w:tc>
          <w:tcPr>
            <w:tcW w:w="0" w:type="dxa"/>
            <w:tcBorders>
              <w:bottom w:val="single" w:sz="4" w:space="0" w:color="auto"/>
            </w:tcBorders>
            <w:shd w:val="clear" w:color="auto" w:fill="auto"/>
            <w:noWrap/>
            <w:hideMark/>
          </w:tcPr>
          <w:p w14:paraId="3537FF76" w14:textId="63199C4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31" w:author="tao huang" w:date="2017-12-27T16:40:00Z"/>
                <w:rFonts w:eastAsia="Times New Roman" w:cs="Times New Roman"/>
                <w:color w:val="000000" w:themeColor="text1"/>
                <w:sz w:val="22"/>
              </w:rPr>
              <w:pPrChange w:id="3032"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033" w:author="tao huang" w:date="2017-12-27T16:40:00Z">
              <w:r w:rsidRPr="000B121E" w:rsidDel="00012641">
                <w:rPr>
                  <w:rFonts w:eastAsia="Times New Roman" w:cs="Times New Roman"/>
                  <w:color w:val="000000" w:themeColor="text1"/>
                  <w:sz w:val="22"/>
                </w:rPr>
                <w:t>-11.36%</w:t>
              </w:r>
            </w:moveFrom>
          </w:p>
        </w:tc>
      </w:tr>
      <w:tr w:rsidR="004617F2" w:rsidRPr="000B121E" w:rsidDel="00012641" w14:paraId="2732EA73" w14:textId="7D021876"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13C952B4" w:rsidR="004617F2" w:rsidRPr="000B121E" w:rsidDel="00012641" w:rsidRDefault="004617F2" w:rsidP="00012641">
            <w:pPr>
              <w:shd w:val="clear" w:color="auto" w:fill="FFFFFF" w:themeFill="background1"/>
              <w:spacing w:after="0" w:line="360" w:lineRule="auto"/>
              <w:rPr>
                <w:moveFrom w:id="3034" w:author="tao huang" w:date="2017-12-27T16:40:00Z"/>
                <w:rFonts w:eastAsia="Times New Roman" w:cs="Times New Roman"/>
                <w:b w:val="0"/>
                <w:color w:val="000000" w:themeColor="text1"/>
                <w:sz w:val="22"/>
              </w:rPr>
              <w:pPrChange w:id="3035" w:author="tao huang" w:date="2017-12-27T16:40:00Z">
                <w:pPr>
                  <w:shd w:val="clear" w:color="auto" w:fill="FFFFFF" w:themeFill="background1"/>
                  <w:spacing w:after="0" w:line="240" w:lineRule="auto"/>
                  <w:jc w:val="center"/>
                </w:pPr>
              </w:pPrChange>
            </w:pPr>
            <w:moveFrom w:id="3036" w:author="tao huang" w:date="2017-12-27T16:40:00Z">
              <w:r w:rsidRPr="000B121E" w:rsidDel="00012641">
                <w:rPr>
                  <w:rFonts w:eastAsia="Times New Roman" w:cs="Times New Roman"/>
                  <w:b w:val="0"/>
                  <w:color w:val="000000" w:themeColor="text1"/>
                  <w:sz w:val="22"/>
                </w:rPr>
                <w:t>h=1</w:t>
              </w:r>
            </w:moveFrom>
          </w:p>
        </w:tc>
        <w:tc>
          <w:tcPr>
            <w:tcW w:w="1873" w:type="dxa"/>
            <w:tcBorders>
              <w:top w:val="single" w:sz="4" w:space="0" w:color="auto"/>
            </w:tcBorders>
            <w:shd w:val="clear" w:color="auto" w:fill="auto"/>
            <w:noWrap/>
            <w:hideMark/>
          </w:tcPr>
          <w:p w14:paraId="10FF92D7" w14:textId="2D7680C2"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37" w:author="tao huang" w:date="2017-12-27T16:40:00Z"/>
                <w:rFonts w:eastAsia="Times New Roman" w:cs="Times New Roman"/>
                <w:color w:val="000000" w:themeColor="text1"/>
                <w:sz w:val="22"/>
              </w:rPr>
              <w:pPrChange w:id="3038"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3039" w:author="tao huang" w:date="2017-12-27T16:40:00Z">
              <w:r w:rsidRPr="000B121E" w:rsidDel="00012641">
                <w:rPr>
                  <w:rFonts w:eastAsia="Times New Roman" w:cs="Times New Roman"/>
                  <w:color w:val="000000" w:themeColor="text1"/>
                  <w:sz w:val="22"/>
                </w:rPr>
                <w:t>ADL-intra-EWC</w:t>
              </w:r>
            </w:moveFrom>
          </w:p>
        </w:tc>
        <w:tc>
          <w:tcPr>
            <w:tcW w:w="1231" w:type="dxa"/>
            <w:tcBorders>
              <w:top w:val="single" w:sz="4" w:space="0" w:color="auto"/>
            </w:tcBorders>
            <w:shd w:val="clear" w:color="auto" w:fill="auto"/>
            <w:noWrap/>
            <w:hideMark/>
          </w:tcPr>
          <w:p w14:paraId="37B0F6C8" w14:textId="36366340"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40" w:author="tao huang" w:date="2017-12-27T16:40:00Z"/>
                <w:rFonts w:eastAsia="Times New Roman" w:cs="Times New Roman"/>
                <w:color w:val="000000" w:themeColor="text1"/>
                <w:sz w:val="22"/>
              </w:rPr>
              <w:pPrChange w:id="304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042" w:author="tao huang" w:date="2017-12-27T16:40:00Z">
              <w:r w:rsidRPr="000B121E" w:rsidDel="00012641">
                <w:rPr>
                  <w:rFonts w:eastAsia="Times New Roman" w:cs="Times New Roman"/>
                  <w:color w:val="000000" w:themeColor="text1"/>
                  <w:sz w:val="22"/>
                </w:rPr>
                <w:t>ADL-intra</w:t>
              </w:r>
            </w:moveFrom>
          </w:p>
        </w:tc>
        <w:tc>
          <w:tcPr>
            <w:tcW w:w="1179" w:type="dxa"/>
            <w:tcBorders>
              <w:top w:val="single" w:sz="4" w:space="0" w:color="auto"/>
            </w:tcBorders>
            <w:shd w:val="clear" w:color="auto" w:fill="auto"/>
            <w:noWrap/>
            <w:hideMark/>
          </w:tcPr>
          <w:p w14:paraId="1AF824BC" w14:textId="5F8A60BF"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43" w:author="tao huang" w:date="2017-12-27T16:40:00Z"/>
                <w:rFonts w:eastAsia="Times New Roman" w:cs="Times New Roman"/>
                <w:color w:val="000000" w:themeColor="text1"/>
                <w:sz w:val="22"/>
              </w:rPr>
              <w:pPrChange w:id="3044"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45" w:author="tao huang" w:date="2017-12-27T16:40:00Z">
              <w:r w:rsidRPr="000B121E" w:rsidDel="00012641">
                <w:rPr>
                  <w:rFonts w:eastAsia="Times New Roman" w:cs="Times New Roman"/>
                  <w:color w:val="000000" w:themeColor="text1"/>
                  <w:sz w:val="22"/>
                </w:rPr>
                <w:t>-37.33%</w:t>
              </w:r>
            </w:moveFrom>
          </w:p>
        </w:tc>
        <w:tc>
          <w:tcPr>
            <w:tcW w:w="1134" w:type="dxa"/>
            <w:tcBorders>
              <w:top w:val="single" w:sz="4" w:space="0" w:color="auto"/>
            </w:tcBorders>
            <w:shd w:val="clear" w:color="auto" w:fill="auto"/>
            <w:noWrap/>
            <w:hideMark/>
          </w:tcPr>
          <w:p w14:paraId="3CA5FE1D" w14:textId="5AAE58B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46" w:author="tao huang" w:date="2017-12-27T16:40:00Z"/>
                <w:rFonts w:eastAsia="Times New Roman" w:cs="Times New Roman"/>
                <w:color w:val="000000" w:themeColor="text1"/>
                <w:sz w:val="22"/>
              </w:rPr>
              <w:pPrChange w:id="3047"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48" w:author="tao huang" w:date="2017-12-27T16:40:00Z">
              <w:r w:rsidRPr="000B121E" w:rsidDel="00012641">
                <w:rPr>
                  <w:rFonts w:eastAsia="Times New Roman" w:cs="Times New Roman"/>
                  <w:color w:val="000000" w:themeColor="text1"/>
                  <w:sz w:val="22"/>
                </w:rPr>
                <w:t>-13.17%</w:t>
              </w:r>
            </w:moveFrom>
          </w:p>
        </w:tc>
        <w:tc>
          <w:tcPr>
            <w:tcW w:w="992" w:type="dxa"/>
            <w:tcBorders>
              <w:top w:val="single" w:sz="4" w:space="0" w:color="auto"/>
            </w:tcBorders>
            <w:shd w:val="clear" w:color="auto" w:fill="auto"/>
            <w:noWrap/>
            <w:hideMark/>
          </w:tcPr>
          <w:p w14:paraId="471272C1" w14:textId="6D8DB8A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49" w:author="tao huang" w:date="2017-12-27T16:40:00Z"/>
                <w:rFonts w:eastAsia="Times New Roman" w:cs="Times New Roman"/>
                <w:color w:val="000000" w:themeColor="text1"/>
                <w:sz w:val="22"/>
              </w:rPr>
              <w:pPrChange w:id="305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51" w:author="tao huang" w:date="2017-12-27T16:40:00Z">
              <w:r w:rsidRPr="000B121E" w:rsidDel="00012641">
                <w:rPr>
                  <w:rFonts w:eastAsia="Times New Roman" w:cs="Times New Roman"/>
                  <w:color w:val="000000" w:themeColor="text1"/>
                  <w:sz w:val="22"/>
                </w:rPr>
                <w:t>-10.04%</w:t>
              </w:r>
            </w:moveFrom>
          </w:p>
        </w:tc>
        <w:tc>
          <w:tcPr>
            <w:tcW w:w="0" w:type="dxa"/>
            <w:tcBorders>
              <w:top w:val="single" w:sz="4" w:space="0" w:color="auto"/>
            </w:tcBorders>
            <w:shd w:val="clear" w:color="auto" w:fill="auto"/>
            <w:noWrap/>
            <w:hideMark/>
          </w:tcPr>
          <w:p w14:paraId="29C9363F" w14:textId="70F1882D"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52" w:author="tao huang" w:date="2017-12-27T16:40:00Z"/>
                <w:rFonts w:eastAsia="Times New Roman" w:cs="Times New Roman"/>
                <w:color w:val="000000" w:themeColor="text1"/>
                <w:sz w:val="22"/>
              </w:rPr>
              <w:pPrChange w:id="3053"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054" w:author="tao huang" w:date="2017-12-27T16:40:00Z">
              <w:r w:rsidRPr="000B121E" w:rsidDel="00012641">
                <w:rPr>
                  <w:rFonts w:eastAsia="Times New Roman" w:cs="Times New Roman"/>
                  <w:color w:val="000000" w:themeColor="text1"/>
                  <w:sz w:val="22"/>
                </w:rPr>
                <w:t>-4.55%</w:t>
              </w:r>
            </w:moveFrom>
          </w:p>
        </w:tc>
      </w:tr>
      <w:tr w:rsidR="004617F2" w:rsidRPr="000B121E" w:rsidDel="00012641" w14:paraId="286EB6C1" w14:textId="03E6089D"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54715948" w:rsidR="004617F2" w:rsidRPr="000B121E" w:rsidDel="00012641" w:rsidRDefault="004617F2" w:rsidP="00012641">
            <w:pPr>
              <w:shd w:val="clear" w:color="auto" w:fill="FFFFFF" w:themeFill="background1"/>
              <w:spacing w:after="0" w:line="360" w:lineRule="auto"/>
              <w:rPr>
                <w:moveFrom w:id="3055" w:author="tao huang" w:date="2017-12-27T16:40:00Z"/>
                <w:rFonts w:eastAsia="Times New Roman" w:cs="Times New Roman"/>
                <w:b w:val="0"/>
                <w:color w:val="000000" w:themeColor="text1"/>
                <w:sz w:val="22"/>
              </w:rPr>
              <w:pPrChange w:id="3056" w:author="tao huang" w:date="2017-12-27T16:40:00Z">
                <w:pPr>
                  <w:shd w:val="clear" w:color="auto" w:fill="FFFFFF" w:themeFill="background1"/>
                  <w:spacing w:after="0" w:line="240" w:lineRule="auto"/>
                </w:pPr>
              </w:pPrChange>
            </w:pPr>
          </w:p>
        </w:tc>
        <w:tc>
          <w:tcPr>
            <w:tcW w:w="1873" w:type="dxa"/>
            <w:shd w:val="clear" w:color="auto" w:fill="auto"/>
            <w:noWrap/>
            <w:hideMark/>
          </w:tcPr>
          <w:p w14:paraId="5FB81C66" w14:textId="1B7B071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57" w:author="tao huang" w:date="2017-12-27T16:40:00Z"/>
                <w:rFonts w:eastAsia="Times New Roman" w:cs="Times New Roman"/>
                <w:color w:val="000000" w:themeColor="text1"/>
                <w:sz w:val="22"/>
              </w:rPr>
              <w:pPrChange w:id="3058"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3059" w:author="tao huang" w:date="2017-12-27T16:40:00Z">
              <w:r w:rsidRPr="000B121E" w:rsidDel="00012641">
                <w:rPr>
                  <w:rFonts w:eastAsia="Times New Roman" w:cs="Times New Roman"/>
                  <w:color w:val="000000" w:themeColor="text1"/>
                  <w:sz w:val="22"/>
                </w:rPr>
                <w:t>ADL-intra-IC</w:t>
              </w:r>
            </w:moveFrom>
          </w:p>
        </w:tc>
        <w:tc>
          <w:tcPr>
            <w:tcW w:w="1231" w:type="dxa"/>
            <w:shd w:val="clear" w:color="auto" w:fill="auto"/>
            <w:noWrap/>
            <w:hideMark/>
          </w:tcPr>
          <w:p w14:paraId="35264BE6" w14:textId="702D138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60" w:author="tao huang" w:date="2017-12-27T16:40:00Z"/>
                <w:rFonts w:eastAsia="Times New Roman" w:cs="Times New Roman"/>
                <w:color w:val="000000" w:themeColor="text1"/>
                <w:sz w:val="22"/>
              </w:rPr>
              <w:pPrChange w:id="306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062" w:author="tao huang" w:date="2017-12-27T16:40:00Z">
              <w:r w:rsidRPr="000B121E" w:rsidDel="00012641">
                <w:rPr>
                  <w:rFonts w:eastAsia="Times New Roman" w:cs="Times New Roman"/>
                  <w:color w:val="000000" w:themeColor="text1"/>
                  <w:sz w:val="22"/>
                </w:rPr>
                <w:t>ADL-intra</w:t>
              </w:r>
            </w:moveFrom>
          </w:p>
        </w:tc>
        <w:tc>
          <w:tcPr>
            <w:tcW w:w="1179" w:type="dxa"/>
            <w:shd w:val="clear" w:color="auto" w:fill="auto"/>
            <w:noWrap/>
            <w:hideMark/>
          </w:tcPr>
          <w:p w14:paraId="193A7E0A" w14:textId="0C5336B4"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63" w:author="tao huang" w:date="2017-12-27T16:40:00Z"/>
                <w:rFonts w:eastAsia="Times New Roman" w:cs="Times New Roman"/>
                <w:color w:val="000000" w:themeColor="text1"/>
                <w:sz w:val="22"/>
              </w:rPr>
              <w:pPrChange w:id="3064"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065" w:author="tao huang" w:date="2017-12-27T16:40:00Z">
              <w:r w:rsidRPr="000B121E" w:rsidDel="00012641">
                <w:rPr>
                  <w:rFonts w:eastAsia="Times New Roman" w:cs="Times New Roman"/>
                  <w:color w:val="000000" w:themeColor="text1"/>
                  <w:sz w:val="22"/>
                </w:rPr>
                <w:t>-37.63%</w:t>
              </w:r>
            </w:moveFrom>
          </w:p>
        </w:tc>
        <w:tc>
          <w:tcPr>
            <w:tcW w:w="1134" w:type="dxa"/>
            <w:shd w:val="clear" w:color="auto" w:fill="auto"/>
            <w:noWrap/>
            <w:hideMark/>
          </w:tcPr>
          <w:p w14:paraId="7402040C" w14:textId="6F665940"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66" w:author="tao huang" w:date="2017-12-27T16:40:00Z"/>
                <w:rFonts w:eastAsia="Times New Roman" w:cs="Times New Roman"/>
                <w:color w:val="000000" w:themeColor="text1"/>
                <w:sz w:val="22"/>
              </w:rPr>
              <w:pPrChange w:id="3067"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068" w:author="tao huang" w:date="2017-12-27T16:40:00Z">
              <w:r w:rsidRPr="000B121E" w:rsidDel="00012641">
                <w:rPr>
                  <w:rFonts w:eastAsia="Times New Roman" w:cs="Times New Roman"/>
                  <w:color w:val="000000" w:themeColor="text1"/>
                  <w:sz w:val="22"/>
                </w:rPr>
                <w:t>-13.38%</w:t>
              </w:r>
            </w:moveFrom>
          </w:p>
        </w:tc>
        <w:tc>
          <w:tcPr>
            <w:tcW w:w="992" w:type="dxa"/>
            <w:shd w:val="clear" w:color="auto" w:fill="auto"/>
            <w:noWrap/>
            <w:hideMark/>
          </w:tcPr>
          <w:p w14:paraId="0C6225F7" w14:textId="447ADF7D"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69" w:author="tao huang" w:date="2017-12-27T16:40:00Z"/>
                <w:rFonts w:eastAsia="Times New Roman" w:cs="Times New Roman"/>
                <w:color w:val="000000" w:themeColor="text1"/>
                <w:sz w:val="22"/>
              </w:rPr>
              <w:pPrChange w:id="307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071" w:author="tao huang" w:date="2017-12-27T16:40:00Z">
              <w:r w:rsidRPr="000B121E" w:rsidDel="00012641">
                <w:rPr>
                  <w:rFonts w:eastAsia="Times New Roman" w:cs="Times New Roman"/>
                  <w:color w:val="000000" w:themeColor="text1"/>
                  <w:sz w:val="22"/>
                </w:rPr>
                <w:t>-10.27%</w:t>
              </w:r>
            </w:moveFrom>
          </w:p>
        </w:tc>
        <w:tc>
          <w:tcPr>
            <w:tcW w:w="0" w:type="dxa"/>
            <w:shd w:val="clear" w:color="auto" w:fill="auto"/>
            <w:noWrap/>
            <w:hideMark/>
          </w:tcPr>
          <w:p w14:paraId="2C5733E6" w14:textId="38DCA65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72" w:author="tao huang" w:date="2017-12-27T16:40:00Z"/>
                <w:rFonts w:eastAsia="Times New Roman" w:cs="Times New Roman"/>
                <w:color w:val="000000" w:themeColor="text1"/>
                <w:sz w:val="22"/>
              </w:rPr>
              <w:pPrChange w:id="3073"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074" w:author="tao huang" w:date="2017-12-27T16:40:00Z">
              <w:r w:rsidRPr="000B121E" w:rsidDel="00012641">
                <w:rPr>
                  <w:rFonts w:eastAsia="Times New Roman" w:cs="Times New Roman"/>
                  <w:color w:val="000000" w:themeColor="text1"/>
                  <w:sz w:val="22"/>
                </w:rPr>
                <w:t>-4.88%</w:t>
              </w:r>
            </w:moveFrom>
          </w:p>
        </w:tc>
      </w:tr>
      <w:tr w:rsidR="004617F2" w:rsidRPr="000B121E" w:rsidDel="00012641" w14:paraId="2427BFF6" w14:textId="3C64D54E"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2AE51A92" w:rsidR="004617F2" w:rsidRPr="000B121E" w:rsidDel="00012641" w:rsidRDefault="004617F2" w:rsidP="00012641">
            <w:pPr>
              <w:shd w:val="clear" w:color="auto" w:fill="FFFFFF" w:themeFill="background1"/>
              <w:spacing w:after="0" w:line="360" w:lineRule="auto"/>
              <w:rPr>
                <w:moveFrom w:id="3075" w:author="tao huang" w:date="2017-12-27T16:40:00Z"/>
                <w:rFonts w:eastAsia="Times New Roman" w:cs="Times New Roman"/>
                <w:b w:val="0"/>
                <w:color w:val="000000" w:themeColor="text1"/>
                <w:sz w:val="22"/>
              </w:rPr>
              <w:pPrChange w:id="3076" w:author="tao huang" w:date="2017-12-27T16:40:00Z">
                <w:pPr>
                  <w:shd w:val="clear" w:color="auto" w:fill="FFFFFF" w:themeFill="background1"/>
                  <w:spacing w:after="0" w:line="240" w:lineRule="auto"/>
                </w:pPr>
              </w:pPrChange>
            </w:pPr>
          </w:p>
        </w:tc>
        <w:tc>
          <w:tcPr>
            <w:tcW w:w="1873" w:type="dxa"/>
            <w:shd w:val="clear" w:color="auto" w:fill="auto"/>
            <w:noWrap/>
            <w:hideMark/>
          </w:tcPr>
          <w:p w14:paraId="6D7A4C44" w14:textId="32391AF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77" w:author="tao huang" w:date="2017-12-27T16:40:00Z"/>
                <w:rFonts w:eastAsia="Times New Roman" w:cs="Times New Roman"/>
                <w:color w:val="000000" w:themeColor="text1"/>
                <w:sz w:val="22"/>
              </w:rPr>
              <w:pPrChange w:id="3078"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3079" w:author="tao huang" w:date="2017-12-27T16:40:00Z">
              <w:r w:rsidRPr="000B121E" w:rsidDel="00012641">
                <w:rPr>
                  <w:rFonts w:eastAsia="Times New Roman" w:cs="Times New Roman"/>
                  <w:color w:val="000000" w:themeColor="text1"/>
                  <w:sz w:val="22"/>
                </w:rPr>
                <w:t>ADL-own-EWC</w:t>
              </w:r>
            </w:moveFrom>
          </w:p>
        </w:tc>
        <w:tc>
          <w:tcPr>
            <w:tcW w:w="1231" w:type="dxa"/>
            <w:shd w:val="clear" w:color="auto" w:fill="auto"/>
            <w:noWrap/>
            <w:hideMark/>
          </w:tcPr>
          <w:p w14:paraId="07CCB289" w14:textId="53CC8451"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80" w:author="tao huang" w:date="2017-12-27T16:40:00Z"/>
                <w:rFonts w:eastAsia="Times New Roman" w:cs="Times New Roman"/>
                <w:color w:val="000000" w:themeColor="text1"/>
                <w:sz w:val="22"/>
              </w:rPr>
              <w:pPrChange w:id="308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082"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52E9DF8D" w14:textId="67FD0AA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83" w:author="tao huang" w:date="2017-12-27T16:40:00Z"/>
                <w:rFonts w:eastAsia="Times New Roman" w:cs="Times New Roman"/>
                <w:color w:val="000000" w:themeColor="text1"/>
                <w:sz w:val="22"/>
              </w:rPr>
              <w:pPrChange w:id="3084"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85" w:author="tao huang" w:date="2017-12-27T16:40:00Z">
              <w:r w:rsidRPr="000B121E" w:rsidDel="00012641">
                <w:rPr>
                  <w:rFonts w:eastAsia="Times New Roman" w:cs="Times New Roman"/>
                  <w:color w:val="000000" w:themeColor="text1"/>
                  <w:sz w:val="22"/>
                </w:rPr>
                <w:t>-0.47%</w:t>
              </w:r>
            </w:moveFrom>
          </w:p>
        </w:tc>
        <w:tc>
          <w:tcPr>
            <w:tcW w:w="1134" w:type="dxa"/>
            <w:shd w:val="clear" w:color="auto" w:fill="auto"/>
            <w:noWrap/>
            <w:hideMark/>
          </w:tcPr>
          <w:p w14:paraId="7131FD62" w14:textId="718F0388"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86" w:author="tao huang" w:date="2017-12-27T16:40:00Z"/>
                <w:rFonts w:eastAsia="Times New Roman" w:cs="Times New Roman"/>
                <w:color w:val="000000" w:themeColor="text1"/>
                <w:sz w:val="22"/>
              </w:rPr>
              <w:pPrChange w:id="3087"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88" w:author="tao huang" w:date="2017-12-27T16:40:00Z">
              <w:r w:rsidRPr="000B121E" w:rsidDel="00012641">
                <w:rPr>
                  <w:rFonts w:eastAsia="Times New Roman" w:cs="Times New Roman"/>
                  <w:color w:val="000000" w:themeColor="text1"/>
                  <w:sz w:val="22"/>
                </w:rPr>
                <w:t>-0.36%</w:t>
              </w:r>
            </w:moveFrom>
          </w:p>
        </w:tc>
        <w:tc>
          <w:tcPr>
            <w:tcW w:w="992" w:type="dxa"/>
            <w:shd w:val="clear" w:color="auto" w:fill="auto"/>
            <w:noWrap/>
            <w:hideMark/>
          </w:tcPr>
          <w:p w14:paraId="25D29EA6" w14:textId="1687683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89" w:author="tao huang" w:date="2017-12-27T16:40:00Z"/>
                <w:rFonts w:eastAsia="Times New Roman" w:cs="Times New Roman"/>
                <w:color w:val="000000" w:themeColor="text1"/>
                <w:sz w:val="22"/>
              </w:rPr>
              <w:pPrChange w:id="309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091" w:author="tao huang" w:date="2017-12-27T16:40:00Z">
              <w:r w:rsidRPr="000B121E" w:rsidDel="00012641">
                <w:rPr>
                  <w:rFonts w:eastAsia="Times New Roman" w:cs="Times New Roman"/>
                  <w:color w:val="000000" w:themeColor="text1"/>
                  <w:sz w:val="22"/>
                </w:rPr>
                <w:t>-0.44%</w:t>
              </w:r>
            </w:moveFrom>
          </w:p>
        </w:tc>
        <w:tc>
          <w:tcPr>
            <w:tcW w:w="0" w:type="dxa"/>
            <w:shd w:val="clear" w:color="auto" w:fill="auto"/>
            <w:noWrap/>
            <w:hideMark/>
          </w:tcPr>
          <w:p w14:paraId="1C1D1E7F" w14:textId="63B546AA"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092" w:author="tao huang" w:date="2017-12-27T16:40:00Z"/>
                <w:rFonts w:eastAsia="Times New Roman" w:cs="Times New Roman"/>
                <w:color w:val="000000" w:themeColor="text1"/>
                <w:sz w:val="22"/>
              </w:rPr>
              <w:pPrChange w:id="3093"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094" w:author="tao huang" w:date="2017-12-27T16:40:00Z">
              <w:r w:rsidRPr="000B121E" w:rsidDel="00012641">
                <w:rPr>
                  <w:rFonts w:eastAsia="Times New Roman" w:cs="Times New Roman"/>
                  <w:color w:val="000000" w:themeColor="text1"/>
                  <w:sz w:val="22"/>
                </w:rPr>
                <w:t>-0.58%</w:t>
              </w:r>
            </w:moveFrom>
          </w:p>
        </w:tc>
      </w:tr>
      <w:tr w:rsidR="004617F2" w:rsidRPr="000B121E" w:rsidDel="00012641" w14:paraId="58E06C48" w14:textId="4962B27A"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0357DA3F" w:rsidR="004617F2" w:rsidRPr="000B121E" w:rsidDel="00012641" w:rsidRDefault="004617F2" w:rsidP="00012641">
            <w:pPr>
              <w:shd w:val="clear" w:color="auto" w:fill="FFFFFF" w:themeFill="background1"/>
              <w:spacing w:after="0" w:line="360" w:lineRule="auto"/>
              <w:rPr>
                <w:moveFrom w:id="3095" w:author="tao huang" w:date="2017-12-27T16:40:00Z"/>
                <w:rFonts w:eastAsia="Times New Roman" w:cs="Times New Roman"/>
                <w:b w:val="0"/>
                <w:color w:val="000000" w:themeColor="text1"/>
                <w:sz w:val="22"/>
              </w:rPr>
              <w:pPrChange w:id="3096" w:author="tao huang" w:date="2017-12-27T16:40:00Z">
                <w:pPr>
                  <w:shd w:val="clear" w:color="auto" w:fill="FFFFFF" w:themeFill="background1"/>
                  <w:spacing w:after="0" w:line="240" w:lineRule="auto"/>
                </w:pPr>
              </w:pPrChange>
            </w:pPr>
          </w:p>
        </w:tc>
        <w:tc>
          <w:tcPr>
            <w:tcW w:w="1873" w:type="dxa"/>
            <w:shd w:val="clear" w:color="auto" w:fill="auto"/>
            <w:noWrap/>
            <w:hideMark/>
          </w:tcPr>
          <w:p w14:paraId="15CBDFDD" w14:textId="5C5C4C3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097" w:author="tao huang" w:date="2017-12-27T16:40:00Z"/>
                <w:rFonts w:eastAsia="Times New Roman" w:cs="Times New Roman"/>
                <w:color w:val="000000" w:themeColor="text1"/>
                <w:sz w:val="22"/>
              </w:rPr>
              <w:pPrChange w:id="3098"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3099" w:author="tao huang" w:date="2017-12-27T16:40:00Z">
              <w:r w:rsidRPr="000B121E" w:rsidDel="00012641">
                <w:rPr>
                  <w:rFonts w:eastAsia="Times New Roman" w:cs="Times New Roman"/>
                  <w:color w:val="000000" w:themeColor="text1"/>
                  <w:sz w:val="22"/>
                </w:rPr>
                <w:t>ADL-own-IC</w:t>
              </w:r>
            </w:moveFrom>
          </w:p>
        </w:tc>
        <w:tc>
          <w:tcPr>
            <w:tcW w:w="1231" w:type="dxa"/>
            <w:shd w:val="clear" w:color="auto" w:fill="auto"/>
            <w:noWrap/>
            <w:hideMark/>
          </w:tcPr>
          <w:p w14:paraId="4957EDC9" w14:textId="5BE5F0E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00" w:author="tao huang" w:date="2017-12-27T16:40:00Z"/>
                <w:rFonts w:eastAsia="Times New Roman" w:cs="Times New Roman"/>
                <w:color w:val="000000" w:themeColor="text1"/>
                <w:sz w:val="22"/>
              </w:rPr>
              <w:pPrChange w:id="310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102"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4D4A2351" w14:textId="1F582DA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03" w:author="tao huang" w:date="2017-12-27T16:40:00Z"/>
                <w:rFonts w:eastAsia="Times New Roman" w:cs="Times New Roman"/>
                <w:color w:val="000000" w:themeColor="text1"/>
                <w:sz w:val="22"/>
              </w:rPr>
              <w:pPrChange w:id="3104"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05" w:author="tao huang" w:date="2017-12-27T16:40:00Z">
              <w:r w:rsidRPr="000B121E" w:rsidDel="00012641">
                <w:rPr>
                  <w:rFonts w:eastAsia="Times New Roman" w:cs="Times New Roman"/>
                  <w:color w:val="000000" w:themeColor="text1"/>
                  <w:sz w:val="22"/>
                </w:rPr>
                <w:t>2.11%</w:t>
              </w:r>
            </w:moveFrom>
          </w:p>
        </w:tc>
        <w:tc>
          <w:tcPr>
            <w:tcW w:w="1134" w:type="dxa"/>
            <w:shd w:val="clear" w:color="auto" w:fill="auto"/>
            <w:noWrap/>
            <w:hideMark/>
          </w:tcPr>
          <w:p w14:paraId="3039B876" w14:textId="14DC480C"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06" w:author="tao huang" w:date="2017-12-27T16:40:00Z"/>
                <w:rFonts w:eastAsia="Times New Roman" w:cs="Times New Roman"/>
                <w:color w:val="000000" w:themeColor="text1"/>
                <w:sz w:val="22"/>
              </w:rPr>
              <w:pPrChange w:id="3107"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08" w:author="tao huang" w:date="2017-12-27T16:40:00Z">
              <w:r w:rsidRPr="000B121E" w:rsidDel="00012641">
                <w:rPr>
                  <w:rFonts w:eastAsia="Times New Roman" w:cs="Times New Roman"/>
                  <w:color w:val="000000" w:themeColor="text1"/>
                  <w:sz w:val="22"/>
                </w:rPr>
                <w:t>-0.80%</w:t>
              </w:r>
            </w:moveFrom>
          </w:p>
        </w:tc>
        <w:tc>
          <w:tcPr>
            <w:tcW w:w="992" w:type="dxa"/>
            <w:shd w:val="clear" w:color="auto" w:fill="auto"/>
            <w:noWrap/>
            <w:hideMark/>
          </w:tcPr>
          <w:p w14:paraId="31665F22" w14:textId="61C4A8C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09" w:author="tao huang" w:date="2017-12-27T16:40:00Z"/>
                <w:rFonts w:eastAsia="Times New Roman" w:cs="Times New Roman"/>
                <w:color w:val="000000" w:themeColor="text1"/>
                <w:sz w:val="22"/>
              </w:rPr>
              <w:pPrChange w:id="311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11" w:author="tao huang" w:date="2017-12-27T16:40:00Z">
              <w:r w:rsidRPr="000B121E" w:rsidDel="00012641">
                <w:rPr>
                  <w:rFonts w:eastAsia="Times New Roman" w:cs="Times New Roman"/>
                  <w:color w:val="000000" w:themeColor="text1"/>
                  <w:sz w:val="22"/>
                </w:rPr>
                <w:t>-1.22%</w:t>
              </w:r>
            </w:moveFrom>
          </w:p>
        </w:tc>
        <w:tc>
          <w:tcPr>
            <w:tcW w:w="0" w:type="dxa"/>
            <w:shd w:val="clear" w:color="auto" w:fill="auto"/>
            <w:noWrap/>
            <w:hideMark/>
          </w:tcPr>
          <w:p w14:paraId="3F5C7424" w14:textId="508CECBB"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12" w:author="tao huang" w:date="2017-12-27T16:40:00Z"/>
                <w:rFonts w:eastAsia="Times New Roman" w:cs="Times New Roman"/>
                <w:color w:val="000000" w:themeColor="text1"/>
                <w:sz w:val="22"/>
              </w:rPr>
              <w:pPrChange w:id="3113"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114" w:author="tao huang" w:date="2017-12-27T16:40:00Z">
              <w:r w:rsidRPr="000B121E" w:rsidDel="00012641">
                <w:rPr>
                  <w:rFonts w:eastAsia="Times New Roman" w:cs="Times New Roman"/>
                  <w:color w:val="000000" w:themeColor="text1"/>
                  <w:sz w:val="22"/>
                </w:rPr>
                <w:t>-1.80%</w:t>
              </w:r>
            </w:moveFrom>
          </w:p>
        </w:tc>
      </w:tr>
      <w:tr w:rsidR="004617F2" w:rsidRPr="000B121E" w:rsidDel="00012641" w14:paraId="64AE7705" w14:textId="2E8E3295"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6A65C56A" w:rsidR="004617F2" w:rsidRPr="000B121E" w:rsidDel="00012641" w:rsidRDefault="004617F2" w:rsidP="00012641">
            <w:pPr>
              <w:shd w:val="clear" w:color="auto" w:fill="FFFFFF" w:themeFill="background1"/>
              <w:spacing w:after="0" w:line="360" w:lineRule="auto"/>
              <w:rPr>
                <w:moveFrom w:id="3115" w:author="tao huang" w:date="2017-12-27T16:40:00Z"/>
                <w:rFonts w:eastAsia="Times New Roman" w:cs="Times New Roman"/>
                <w:b w:val="0"/>
                <w:color w:val="000000" w:themeColor="text1"/>
                <w:sz w:val="22"/>
              </w:rPr>
              <w:pPrChange w:id="3116" w:author="tao huang" w:date="2017-12-27T16:40:00Z">
                <w:pPr>
                  <w:shd w:val="clear" w:color="auto" w:fill="FFFFFF" w:themeFill="background1"/>
                  <w:spacing w:after="0" w:line="240" w:lineRule="auto"/>
                </w:pPr>
              </w:pPrChange>
            </w:pPr>
          </w:p>
        </w:tc>
        <w:tc>
          <w:tcPr>
            <w:tcW w:w="1873" w:type="dxa"/>
            <w:shd w:val="clear" w:color="auto" w:fill="auto"/>
            <w:noWrap/>
            <w:hideMark/>
          </w:tcPr>
          <w:p w14:paraId="03C06AB9" w14:textId="5D535E34"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17" w:author="tao huang" w:date="2017-12-27T16:40:00Z"/>
                <w:rFonts w:eastAsia="Times New Roman" w:cs="Times New Roman"/>
                <w:color w:val="000000" w:themeColor="text1"/>
                <w:sz w:val="22"/>
              </w:rPr>
              <w:pPrChange w:id="3118"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3119" w:author="tao huang" w:date="2017-12-27T16:40:00Z">
              <w:r w:rsidRPr="000B121E" w:rsidDel="00012641">
                <w:rPr>
                  <w:rFonts w:eastAsia="Times New Roman" w:cs="Times New Roman"/>
                  <w:color w:val="000000" w:themeColor="text1"/>
                  <w:sz w:val="22"/>
                </w:rPr>
                <w:t>ADL-intra</w:t>
              </w:r>
            </w:moveFrom>
          </w:p>
        </w:tc>
        <w:tc>
          <w:tcPr>
            <w:tcW w:w="1231" w:type="dxa"/>
            <w:shd w:val="clear" w:color="auto" w:fill="auto"/>
            <w:noWrap/>
            <w:hideMark/>
          </w:tcPr>
          <w:p w14:paraId="07CAEB8A" w14:textId="6251E3E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20" w:author="tao huang" w:date="2017-12-27T16:40:00Z"/>
                <w:rFonts w:eastAsia="Times New Roman" w:cs="Times New Roman"/>
                <w:color w:val="000000" w:themeColor="text1"/>
                <w:sz w:val="22"/>
              </w:rPr>
              <w:pPrChange w:id="312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122" w:author="tao huang" w:date="2017-12-27T16:40:00Z">
              <w:r w:rsidRPr="000B121E" w:rsidDel="00012641">
                <w:rPr>
                  <w:rFonts w:eastAsia="Times New Roman" w:cs="Times New Roman"/>
                  <w:color w:val="000000" w:themeColor="text1"/>
                  <w:sz w:val="22"/>
                </w:rPr>
                <w:t>ADL-own</w:t>
              </w:r>
            </w:moveFrom>
          </w:p>
        </w:tc>
        <w:tc>
          <w:tcPr>
            <w:tcW w:w="1179" w:type="dxa"/>
            <w:shd w:val="clear" w:color="auto" w:fill="auto"/>
            <w:noWrap/>
            <w:hideMark/>
          </w:tcPr>
          <w:p w14:paraId="0EBAC6AE" w14:textId="7AA10E2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23" w:author="tao huang" w:date="2017-12-27T16:40:00Z"/>
                <w:rFonts w:eastAsia="Times New Roman" w:cs="Times New Roman"/>
                <w:color w:val="000000" w:themeColor="text1"/>
                <w:sz w:val="22"/>
              </w:rPr>
              <w:pPrChange w:id="3124"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125" w:author="tao huang" w:date="2017-12-27T16:40:00Z">
              <w:r w:rsidRPr="000B121E" w:rsidDel="00012641">
                <w:rPr>
                  <w:rFonts w:eastAsia="Times New Roman" w:cs="Times New Roman"/>
                  <w:color w:val="000000" w:themeColor="text1"/>
                  <w:sz w:val="22"/>
                </w:rPr>
                <w:t>-6.01%</w:t>
              </w:r>
            </w:moveFrom>
          </w:p>
        </w:tc>
        <w:tc>
          <w:tcPr>
            <w:tcW w:w="1134" w:type="dxa"/>
            <w:shd w:val="clear" w:color="auto" w:fill="auto"/>
            <w:noWrap/>
            <w:hideMark/>
          </w:tcPr>
          <w:p w14:paraId="2E64C7DF" w14:textId="0FA8C3F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26" w:author="tao huang" w:date="2017-12-27T16:40:00Z"/>
                <w:rFonts w:eastAsia="Times New Roman" w:cs="Times New Roman"/>
                <w:color w:val="000000" w:themeColor="text1"/>
                <w:sz w:val="22"/>
              </w:rPr>
              <w:pPrChange w:id="3127"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128" w:author="tao huang" w:date="2017-12-27T16:40:00Z">
              <w:r w:rsidRPr="000B121E" w:rsidDel="00012641">
                <w:rPr>
                  <w:rFonts w:eastAsia="Times New Roman" w:cs="Times New Roman"/>
                  <w:color w:val="000000" w:themeColor="text1"/>
                  <w:sz w:val="22"/>
                </w:rPr>
                <w:t>-1.10%</w:t>
              </w:r>
            </w:moveFrom>
          </w:p>
        </w:tc>
        <w:tc>
          <w:tcPr>
            <w:tcW w:w="992" w:type="dxa"/>
            <w:shd w:val="clear" w:color="auto" w:fill="auto"/>
            <w:noWrap/>
            <w:hideMark/>
          </w:tcPr>
          <w:p w14:paraId="6B547480" w14:textId="58728D75"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29" w:author="tao huang" w:date="2017-12-27T16:40:00Z"/>
                <w:rFonts w:eastAsia="Times New Roman" w:cs="Times New Roman"/>
                <w:color w:val="000000" w:themeColor="text1"/>
                <w:sz w:val="22"/>
              </w:rPr>
              <w:pPrChange w:id="313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131" w:author="tao huang" w:date="2017-12-27T16:40:00Z">
              <w:r w:rsidRPr="000B121E" w:rsidDel="00012641">
                <w:rPr>
                  <w:rFonts w:eastAsia="Times New Roman" w:cs="Times New Roman"/>
                  <w:color w:val="000000" w:themeColor="text1"/>
                  <w:sz w:val="22"/>
                </w:rPr>
                <w:t>-0.51%</w:t>
              </w:r>
            </w:moveFrom>
          </w:p>
        </w:tc>
        <w:tc>
          <w:tcPr>
            <w:tcW w:w="0" w:type="dxa"/>
            <w:shd w:val="clear" w:color="auto" w:fill="auto"/>
            <w:noWrap/>
            <w:hideMark/>
          </w:tcPr>
          <w:p w14:paraId="22063F13" w14:textId="3DA99A38"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32" w:author="tao huang" w:date="2017-12-27T16:40:00Z"/>
                <w:rFonts w:eastAsia="Times New Roman" w:cs="Times New Roman"/>
                <w:color w:val="000000" w:themeColor="text1"/>
                <w:sz w:val="22"/>
              </w:rPr>
              <w:pPrChange w:id="3133"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134" w:author="tao huang" w:date="2017-12-27T16:40:00Z">
              <w:r w:rsidRPr="000B121E" w:rsidDel="00012641">
                <w:rPr>
                  <w:rFonts w:eastAsia="Times New Roman" w:cs="Times New Roman"/>
                  <w:color w:val="000000" w:themeColor="text1"/>
                  <w:sz w:val="22"/>
                </w:rPr>
                <w:t>-2.03%</w:t>
              </w:r>
            </w:moveFrom>
          </w:p>
        </w:tc>
      </w:tr>
      <w:tr w:rsidR="004617F2" w:rsidRPr="000B121E" w:rsidDel="00012641" w14:paraId="1A7537F6" w14:textId="2B127384"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2037489C" w:rsidR="004617F2" w:rsidRPr="000B121E" w:rsidDel="00012641" w:rsidRDefault="004617F2" w:rsidP="00012641">
            <w:pPr>
              <w:shd w:val="clear" w:color="auto" w:fill="FFFFFF" w:themeFill="background1"/>
              <w:spacing w:after="0" w:line="360" w:lineRule="auto"/>
              <w:rPr>
                <w:moveFrom w:id="3135" w:author="tao huang" w:date="2017-12-27T16:40:00Z"/>
                <w:rFonts w:eastAsia="Times New Roman" w:cs="Times New Roman"/>
                <w:b w:val="0"/>
                <w:color w:val="000000" w:themeColor="text1"/>
                <w:sz w:val="22"/>
              </w:rPr>
              <w:pPrChange w:id="3136" w:author="tao huang" w:date="2017-12-27T16:40:00Z">
                <w:pPr>
                  <w:shd w:val="clear" w:color="auto" w:fill="FFFFFF" w:themeFill="background1"/>
                  <w:spacing w:after="0" w:line="240" w:lineRule="auto"/>
                </w:pPr>
              </w:pPrChange>
            </w:pPr>
          </w:p>
        </w:tc>
        <w:tc>
          <w:tcPr>
            <w:tcW w:w="1873" w:type="dxa"/>
            <w:shd w:val="clear" w:color="auto" w:fill="auto"/>
            <w:noWrap/>
            <w:hideMark/>
          </w:tcPr>
          <w:p w14:paraId="1971CDE2" w14:textId="03E9514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37" w:author="tao huang" w:date="2017-12-27T16:40:00Z"/>
                <w:rFonts w:eastAsia="Times New Roman" w:cs="Times New Roman"/>
                <w:color w:val="000000" w:themeColor="text1"/>
                <w:sz w:val="22"/>
              </w:rPr>
              <w:pPrChange w:id="3138"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3139" w:author="tao huang" w:date="2017-12-27T16:40:00Z">
              <w:r w:rsidRPr="000B121E" w:rsidDel="00012641">
                <w:rPr>
                  <w:rFonts w:eastAsia="Times New Roman" w:cs="Times New Roman"/>
                  <w:color w:val="000000" w:themeColor="text1"/>
                  <w:sz w:val="22"/>
                </w:rPr>
                <w:t>ADL-own-EWC</w:t>
              </w:r>
            </w:moveFrom>
          </w:p>
        </w:tc>
        <w:tc>
          <w:tcPr>
            <w:tcW w:w="1231" w:type="dxa"/>
            <w:shd w:val="clear" w:color="auto" w:fill="auto"/>
            <w:noWrap/>
            <w:hideMark/>
          </w:tcPr>
          <w:p w14:paraId="3DF4252D" w14:textId="28DFEB02"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40" w:author="tao huang" w:date="2017-12-27T16:40:00Z"/>
                <w:rFonts w:eastAsia="Times New Roman" w:cs="Times New Roman"/>
                <w:color w:val="000000" w:themeColor="text1"/>
                <w:sz w:val="22"/>
              </w:rPr>
              <w:pPrChange w:id="314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142"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5A431387" w14:textId="314779E1"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43" w:author="tao huang" w:date="2017-12-27T16:40:00Z"/>
                <w:rFonts w:eastAsia="Times New Roman" w:cs="Times New Roman"/>
                <w:color w:val="000000" w:themeColor="text1"/>
                <w:sz w:val="22"/>
              </w:rPr>
              <w:pPrChange w:id="3144"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45" w:author="tao huang" w:date="2017-12-27T16:40:00Z">
              <w:r w:rsidRPr="000B121E" w:rsidDel="00012641">
                <w:rPr>
                  <w:rFonts w:eastAsia="Times New Roman" w:cs="Times New Roman"/>
                  <w:color w:val="000000" w:themeColor="text1"/>
                  <w:sz w:val="22"/>
                </w:rPr>
                <w:t>-33.64%</w:t>
              </w:r>
            </w:moveFrom>
          </w:p>
        </w:tc>
        <w:tc>
          <w:tcPr>
            <w:tcW w:w="1134" w:type="dxa"/>
            <w:shd w:val="clear" w:color="auto" w:fill="auto"/>
            <w:noWrap/>
            <w:hideMark/>
          </w:tcPr>
          <w:p w14:paraId="5A50F643" w14:textId="1E1B718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46" w:author="tao huang" w:date="2017-12-27T16:40:00Z"/>
                <w:rFonts w:eastAsia="Times New Roman" w:cs="Times New Roman"/>
                <w:color w:val="000000" w:themeColor="text1"/>
                <w:sz w:val="22"/>
              </w:rPr>
              <w:pPrChange w:id="3147"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48" w:author="tao huang" w:date="2017-12-27T16:40:00Z">
              <w:r w:rsidRPr="000B121E" w:rsidDel="00012641">
                <w:rPr>
                  <w:rFonts w:eastAsia="Times New Roman" w:cs="Times New Roman"/>
                  <w:color w:val="000000" w:themeColor="text1"/>
                  <w:sz w:val="22"/>
                </w:rPr>
                <w:t>-12.52%</w:t>
              </w:r>
            </w:moveFrom>
          </w:p>
        </w:tc>
        <w:tc>
          <w:tcPr>
            <w:tcW w:w="992" w:type="dxa"/>
            <w:shd w:val="clear" w:color="auto" w:fill="auto"/>
            <w:noWrap/>
            <w:hideMark/>
          </w:tcPr>
          <w:p w14:paraId="6F044878" w14:textId="1DDEF1C8"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49" w:author="tao huang" w:date="2017-12-27T16:40:00Z"/>
                <w:rFonts w:eastAsia="Times New Roman" w:cs="Times New Roman"/>
                <w:color w:val="000000" w:themeColor="text1"/>
                <w:sz w:val="22"/>
              </w:rPr>
              <w:pPrChange w:id="315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51" w:author="tao huang" w:date="2017-12-27T16:40:00Z">
              <w:r w:rsidRPr="000B121E" w:rsidDel="00012641">
                <w:rPr>
                  <w:rFonts w:eastAsia="Times New Roman" w:cs="Times New Roman"/>
                  <w:color w:val="000000" w:themeColor="text1"/>
                  <w:sz w:val="22"/>
                </w:rPr>
                <w:t>-9.97%</w:t>
              </w:r>
            </w:moveFrom>
          </w:p>
        </w:tc>
        <w:tc>
          <w:tcPr>
            <w:tcW w:w="0" w:type="dxa"/>
            <w:shd w:val="clear" w:color="auto" w:fill="auto"/>
            <w:noWrap/>
            <w:hideMark/>
          </w:tcPr>
          <w:p w14:paraId="125D2586" w14:textId="0CEE3FCE"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52" w:author="tao huang" w:date="2017-12-27T16:40:00Z"/>
                <w:rFonts w:eastAsia="Times New Roman" w:cs="Times New Roman"/>
                <w:color w:val="000000" w:themeColor="text1"/>
                <w:sz w:val="22"/>
              </w:rPr>
              <w:pPrChange w:id="3153"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154" w:author="tao huang" w:date="2017-12-27T16:40:00Z">
              <w:r w:rsidRPr="000B121E" w:rsidDel="00012641">
                <w:rPr>
                  <w:rFonts w:eastAsia="Times New Roman" w:cs="Times New Roman"/>
                  <w:color w:val="000000" w:themeColor="text1"/>
                  <w:sz w:val="22"/>
                </w:rPr>
                <w:t>-3.14%</w:t>
              </w:r>
            </w:moveFrom>
          </w:p>
        </w:tc>
      </w:tr>
      <w:tr w:rsidR="004617F2" w:rsidRPr="000B121E" w:rsidDel="00012641" w14:paraId="07A6CD79" w14:textId="7D3F8543"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DE652D6" w:rsidR="004617F2" w:rsidRPr="000B121E" w:rsidDel="00012641" w:rsidRDefault="004617F2" w:rsidP="00012641">
            <w:pPr>
              <w:shd w:val="clear" w:color="auto" w:fill="FFFFFF" w:themeFill="background1"/>
              <w:spacing w:after="0" w:line="360" w:lineRule="auto"/>
              <w:rPr>
                <w:moveFrom w:id="3155" w:author="tao huang" w:date="2017-12-27T16:40:00Z"/>
                <w:rFonts w:eastAsia="Times New Roman" w:cs="Times New Roman"/>
                <w:b w:val="0"/>
                <w:color w:val="000000" w:themeColor="text1"/>
                <w:sz w:val="22"/>
              </w:rPr>
              <w:pPrChange w:id="3156" w:author="tao huang" w:date="2017-12-27T16:40:00Z">
                <w:pPr>
                  <w:shd w:val="clear" w:color="auto" w:fill="FFFFFF" w:themeFill="background1"/>
                  <w:spacing w:after="0" w:line="240" w:lineRule="auto"/>
                </w:pPr>
              </w:pPrChange>
            </w:pPr>
          </w:p>
        </w:tc>
        <w:tc>
          <w:tcPr>
            <w:tcW w:w="1873" w:type="dxa"/>
            <w:shd w:val="clear" w:color="auto" w:fill="auto"/>
            <w:noWrap/>
            <w:hideMark/>
          </w:tcPr>
          <w:p w14:paraId="2F825708" w14:textId="0804CB50"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57" w:author="tao huang" w:date="2017-12-27T16:40:00Z"/>
                <w:rFonts w:eastAsia="Times New Roman" w:cs="Times New Roman"/>
                <w:color w:val="000000" w:themeColor="text1"/>
                <w:sz w:val="22"/>
              </w:rPr>
              <w:pPrChange w:id="3158"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3159" w:author="tao huang" w:date="2017-12-27T16:40:00Z">
              <w:r w:rsidRPr="000B121E" w:rsidDel="00012641">
                <w:rPr>
                  <w:rFonts w:eastAsia="Times New Roman" w:cs="Times New Roman"/>
                  <w:color w:val="000000" w:themeColor="text1"/>
                  <w:sz w:val="22"/>
                </w:rPr>
                <w:t>ADL-own-IC</w:t>
              </w:r>
            </w:moveFrom>
          </w:p>
        </w:tc>
        <w:tc>
          <w:tcPr>
            <w:tcW w:w="1231" w:type="dxa"/>
            <w:shd w:val="clear" w:color="auto" w:fill="auto"/>
            <w:noWrap/>
            <w:hideMark/>
          </w:tcPr>
          <w:p w14:paraId="36519623" w14:textId="3AF8815F"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60" w:author="tao huang" w:date="2017-12-27T16:40:00Z"/>
                <w:rFonts w:eastAsia="Times New Roman" w:cs="Times New Roman"/>
                <w:color w:val="000000" w:themeColor="text1"/>
                <w:sz w:val="22"/>
              </w:rPr>
              <w:pPrChange w:id="316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162"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72F99A73" w14:textId="7CA97433"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63" w:author="tao huang" w:date="2017-12-27T16:40:00Z"/>
                <w:rFonts w:eastAsia="Times New Roman" w:cs="Times New Roman"/>
                <w:color w:val="000000" w:themeColor="text1"/>
                <w:sz w:val="22"/>
              </w:rPr>
              <w:pPrChange w:id="3164"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165" w:author="tao huang" w:date="2017-12-27T16:40:00Z">
              <w:r w:rsidRPr="000B121E" w:rsidDel="00012641">
                <w:rPr>
                  <w:rFonts w:eastAsia="Times New Roman" w:cs="Times New Roman"/>
                  <w:color w:val="000000" w:themeColor="text1"/>
                  <w:sz w:val="22"/>
                </w:rPr>
                <w:t>-31.92%</w:t>
              </w:r>
            </w:moveFrom>
          </w:p>
        </w:tc>
        <w:tc>
          <w:tcPr>
            <w:tcW w:w="1134" w:type="dxa"/>
            <w:shd w:val="clear" w:color="auto" w:fill="auto"/>
            <w:noWrap/>
            <w:hideMark/>
          </w:tcPr>
          <w:p w14:paraId="6CA71088" w14:textId="0BDBC98F"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66" w:author="tao huang" w:date="2017-12-27T16:40:00Z"/>
                <w:rFonts w:eastAsia="Times New Roman" w:cs="Times New Roman"/>
                <w:color w:val="000000" w:themeColor="text1"/>
                <w:sz w:val="22"/>
              </w:rPr>
              <w:pPrChange w:id="3167"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168" w:author="tao huang" w:date="2017-12-27T16:40:00Z">
              <w:r w:rsidRPr="000B121E" w:rsidDel="00012641">
                <w:rPr>
                  <w:rFonts w:eastAsia="Times New Roman" w:cs="Times New Roman"/>
                  <w:color w:val="000000" w:themeColor="text1"/>
                  <w:sz w:val="22"/>
                </w:rPr>
                <w:t>-12.91%</w:t>
              </w:r>
            </w:moveFrom>
          </w:p>
        </w:tc>
        <w:tc>
          <w:tcPr>
            <w:tcW w:w="992" w:type="dxa"/>
            <w:shd w:val="clear" w:color="auto" w:fill="auto"/>
            <w:noWrap/>
            <w:hideMark/>
          </w:tcPr>
          <w:p w14:paraId="60321AD4" w14:textId="09D01E56"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69" w:author="tao huang" w:date="2017-12-27T16:40:00Z"/>
                <w:rFonts w:eastAsia="Times New Roman" w:cs="Times New Roman"/>
                <w:color w:val="000000" w:themeColor="text1"/>
                <w:sz w:val="22"/>
              </w:rPr>
              <w:pPrChange w:id="317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171" w:author="tao huang" w:date="2017-12-27T16:40:00Z">
              <w:r w:rsidRPr="000B121E" w:rsidDel="00012641">
                <w:rPr>
                  <w:rFonts w:eastAsia="Times New Roman" w:cs="Times New Roman"/>
                  <w:color w:val="000000" w:themeColor="text1"/>
                  <w:sz w:val="22"/>
                </w:rPr>
                <w:t>-10.68%</w:t>
              </w:r>
            </w:moveFrom>
          </w:p>
        </w:tc>
        <w:tc>
          <w:tcPr>
            <w:tcW w:w="0" w:type="dxa"/>
            <w:shd w:val="clear" w:color="auto" w:fill="auto"/>
            <w:noWrap/>
            <w:hideMark/>
          </w:tcPr>
          <w:p w14:paraId="7D3C26BB" w14:textId="1028833D"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72" w:author="tao huang" w:date="2017-12-27T16:40:00Z"/>
                <w:rFonts w:eastAsia="Times New Roman" w:cs="Times New Roman"/>
                <w:color w:val="000000" w:themeColor="text1"/>
                <w:sz w:val="22"/>
              </w:rPr>
              <w:pPrChange w:id="3173"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174" w:author="tao huang" w:date="2017-12-27T16:40:00Z">
              <w:r w:rsidRPr="000B121E" w:rsidDel="00012641">
                <w:rPr>
                  <w:rFonts w:eastAsia="Times New Roman" w:cs="Times New Roman"/>
                  <w:color w:val="000000" w:themeColor="text1"/>
                  <w:sz w:val="22"/>
                </w:rPr>
                <w:t>-4.33%</w:t>
              </w:r>
            </w:moveFrom>
          </w:p>
        </w:tc>
      </w:tr>
      <w:tr w:rsidR="004617F2" w:rsidRPr="000B121E" w:rsidDel="00012641" w14:paraId="1BF7EC05" w14:textId="298AF7E2"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08E84DD5" w:rsidR="004617F2" w:rsidRPr="000B121E" w:rsidDel="00012641" w:rsidRDefault="004617F2" w:rsidP="00012641">
            <w:pPr>
              <w:shd w:val="clear" w:color="auto" w:fill="FFFFFF" w:themeFill="background1"/>
              <w:spacing w:after="0" w:line="360" w:lineRule="auto"/>
              <w:rPr>
                <w:moveFrom w:id="3175" w:author="tao huang" w:date="2017-12-27T16:40:00Z"/>
                <w:rFonts w:eastAsia="Times New Roman" w:cs="Times New Roman"/>
                <w:b w:val="0"/>
                <w:color w:val="000000" w:themeColor="text1"/>
                <w:sz w:val="22"/>
              </w:rPr>
              <w:pPrChange w:id="3176" w:author="tao huang" w:date="2017-12-27T16:40:00Z">
                <w:pPr>
                  <w:shd w:val="clear" w:color="auto" w:fill="FFFFFF" w:themeFill="background1"/>
                  <w:spacing w:after="0" w:line="240" w:lineRule="auto"/>
                </w:pPr>
              </w:pPrChange>
            </w:pPr>
          </w:p>
        </w:tc>
        <w:tc>
          <w:tcPr>
            <w:tcW w:w="1873" w:type="dxa"/>
            <w:shd w:val="clear" w:color="auto" w:fill="auto"/>
            <w:noWrap/>
            <w:hideMark/>
          </w:tcPr>
          <w:p w14:paraId="2116E2D4" w14:textId="52FEACD5"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77" w:author="tao huang" w:date="2017-12-27T16:40:00Z"/>
                <w:rFonts w:eastAsia="Times New Roman" w:cs="Times New Roman"/>
                <w:color w:val="000000" w:themeColor="text1"/>
                <w:sz w:val="22"/>
              </w:rPr>
              <w:pPrChange w:id="3178"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3179" w:author="tao huang" w:date="2017-12-27T16:40:00Z">
              <w:r w:rsidRPr="000B121E" w:rsidDel="00012641">
                <w:rPr>
                  <w:rFonts w:eastAsia="Times New Roman" w:cs="Times New Roman"/>
                  <w:color w:val="000000" w:themeColor="text1"/>
                  <w:sz w:val="22"/>
                </w:rPr>
                <w:t>ADL-intra-EWC</w:t>
              </w:r>
            </w:moveFrom>
          </w:p>
        </w:tc>
        <w:tc>
          <w:tcPr>
            <w:tcW w:w="1231" w:type="dxa"/>
            <w:shd w:val="clear" w:color="auto" w:fill="auto"/>
            <w:noWrap/>
            <w:hideMark/>
          </w:tcPr>
          <w:p w14:paraId="0608AA06" w14:textId="0F395A0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80" w:author="tao huang" w:date="2017-12-27T16:40:00Z"/>
                <w:rFonts w:eastAsia="Times New Roman" w:cs="Times New Roman"/>
                <w:color w:val="000000" w:themeColor="text1"/>
                <w:sz w:val="22"/>
              </w:rPr>
              <w:pPrChange w:id="3181"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182"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156F54D7" w14:textId="263F483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83" w:author="tao huang" w:date="2017-12-27T16:40:00Z"/>
                <w:rFonts w:eastAsia="Times New Roman" w:cs="Times New Roman"/>
                <w:color w:val="000000" w:themeColor="text1"/>
                <w:sz w:val="22"/>
              </w:rPr>
              <w:pPrChange w:id="3184"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85" w:author="tao huang" w:date="2017-12-27T16:40:00Z">
              <w:r w:rsidRPr="000B121E" w:rsidDel="00012641">
                <w:rPr>
                  <w:rFonts w:eastAsia="Times New Roman" w:cs="Times New Roman"/>
                  <w:color w:val="000000" w:themeColor="text1"/>
                  <w:sz w:val="22"/>
                </w:rPr>
                <w:t>-37.63%</w:t>
              </w:r>
            </w:moveFrom>
          </w:p>
        </w:tc>
        <w:tc>
          <w:tcPr>
            <w:tcW w:w="1134" w:type="dxa"/>
            <w:shd w:val="clear" w:color="auto" w:fill="auto"/>
            <w:noWrap/>
            <w:hideMark/>
          </w:tcPr>
          <w:p w14:paraId="6B167978" w14:textId="64C203A6"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86" w:author="tao huang" w:date="2017-12-27T16:40:00Z"/>
                <w:rFonts w:eastAsia="Times New Roman" w:cs="Times New Roman"/>
                <w:color w:val="000000" w:themeColor="text1"/>
                <w:sz w:val="22"/>
              </w:rPr>
              <w:pPrChange w:id="3187"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88" w:author="tao huang" w:date="2017-12-27T16:40:00Z">
              <w:r w:rsidRPr="000B121E" w:rsidDel="00012641">
                <w:rPr>
                  <w:rFonts w:eastAsia="Times New Roman" w:cs="Times New Roman"/>
                  <w:color w:val="000000" w:themeColor="text1"/>
                  <w:sz w:val="22"/>
                </w:rPr>
                <w:t>-13.38%</w:t>
              </w:r>
            </w:moveFrom>
          </w:p>
        </w:tc>
        <w:tc>
          <w:tcPr>
            <w:tcW w:w="992" w:type="dxa"/>
            <w:shd w:val="clear" w:color="auto" w:fill="auto"/>
            <w:noWrap/>
            <w:hideMark/>
          </w:tcPr>
          <w:p w14:paraId="583EE7BB" w14:textId="0212F4D0"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89" w:author="tao huang" w:date="2017-12-27T16:40:00Z"/>
                <w:rFonts w:eastAsia="Times New Roman" w:cs="Times New Roman"/>
                <w:color w:val="000000" w:themeColor="text1"/>
                <w:sz w:val="22"/>
              </w:rPr>
              <w:pPrChange w:id="3190"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191" w:author="tao huang" w:date="2017-12-27T16:40:00Z">
              <w:r w:rsidRPr="000B121E" w:rsidDel="00012641">
                <w:rPr>
                  <w:rFonts w:eastAsia="Times New Roman" w:cs="Times New Roman"/>
                  <w:color w:val="000000" w:themeColor="text1"/>
                  <w:sz w:val="22"/>
                </w:rPr>
                <w:t>-10.27%</w:t>
              </w:r>
            </w:moveFrom>
          </w:p>
        </w:tc>
        <w:tc>
          <w:tcPr>
            <w:tcW w:w="0" w:type="dxa"/>
            <w:shd w:val="clear" w:color="auto" w:fill="auto"/>
            <w:noWrap/>
            <w:hideMark/>
          </w:tcPr>
          <w:p w14:paraId="004CC395" w14:textId="2C468C8E"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192" w:author="tao huang" w:date="2017-12-27T16:40:00Z"/>
                <w:rFonts w:eastAsia="Times New Roman" w:cs="Times New Roman"/>
                <w:color w:val="000000" w:themeColor="text1"/>
                <w:sz w:val="22"/>
              </w:rPr>
              <w:pPrChange w:id="3193"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194" w:author="tao huang" w:date="2017-12-27T16:40:00Z">
              <w:r w:rsidRPr="000B121E" w:rsidDel="00012641">
                <w:rPr>
                  <w:rFonts w:eastAsia="Times New Roman" w:cs="Times New Roman"/>
                  <w:color w:val="000000" w:themeColor="text1"/>
                  <w:sz w:val="22"/>
                </w:rPr>
                <w:t>-4.88%</w:t>
              </w:r>
            </w:moveFrom>
          </w:p>
        </w:tc>
      </w:tr>
      <w:tr w:rsidR="004617F2" w:rsidRPr="000B121E" w:rsidDel="00012641" w14:paraId="1EAC85A0" w14:textId="59900CC3"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535470D7" w:rsidR="004617F2" w:rsidRPr="000B121E" w:rsidDel="00012641" w:rsidRDefault="004617F2" w:rsidP="00012641">
            <w:pPr>
              <w:shd w:val="clear" w:color="auto" w:fill="FFFFFF" w:themeFill="background1"/>
              <w:spacing w:after="0" w:line="360" w:lineRule="auto"/>
              <w:rPr>
                <w:moveFrom w:id="3195" w:author="tao huang" w:date="2017-12-27T16:40:00Z"/>
                <w:rFonts w:eastAsia="Times New Roman" w:cs="Times New Roman"/>
                <w:b w:val="0"/>
                <w:color w:val="000000" w:themeColor="text1"/>
                <w:sz w:val="22"/>
              </w:rPr>
              <w:pPrChange w:id="3196" w:author="tao huang" w:date="2017-12-27T16:40:00Z">
                <w:pPr>
                  <w:shd w:val="clear" w:color="auto" w:fill="FFFFFF" w:themeFill="background1"/>
                  <w:spacing w:after="0" w:line="240" w:lineRule="auto"/>
                </w:pPr>
              </w:pPrChange>
            </w:pPr>
          </w:p>
        </w:tc>
        <w:tc>
          <w:tcPr>
            <w:tcW w:w="1873" w:type="dxa"/>
            <w:shd w:val="clear" w:color="auto" w:fill="auto"/>
            <w:noWrap/>
            <w:hideMark/>
          </w:tcPr>
          <w:p w14:paraId="02ABDC64" w14:textId="6979DCD7"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197" w:author="tao huang" w:date="2017-12-27T16:40:00Z"/>
                <w:rFonts w:eastAsia="Times New Roman" w:cs="Times New Roman"/>
                <w:color w:val="000000" w:themeColor="text1"/>
                <w:sz w:val="22"/>
              </w:rPr>
              <w:pPrChange w:id="3198" w:author="tao huang" w:date="2017-12-27T16:40:00Z">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pPr>
              </w:pPrChange>
            </w:pPr>
            <w:moveFrom w:id="3199" w:author="tao huang" w:date="2017-12-27T16:40:00Z">
              <w:r w:rsidRPr="000B121E" w:rsidDel="00012641">
                <w:rPr>
                  <w:rFonts w:eastAsia="Times New Roman" w:cs="Times New Roman"/>
                  <w:color w:val="000000" w:themeColor="text1"/>
                  <w:sz w:val="22"/>
                </w:rPr>
                <w:t>ADL-intra-IC</w:t>
              </w:r>
            </w:moveFrom>
          </w:p>
        </w:tc>
        <w:tc>
          <w:tcPr>
            <w:tcW w:w="1231" w:type="dxa"/>
            <w:shd w:val="clear" w:color="auto" w:fill="auto"/>
            <w:noWrap/>
            <w:hideMark/>
          </w:tcPr>
          <w:p w14:paraId="1632A818" w14:textId="031A2429"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200" w:author="tao huang" w:date="2017-12-27T16:40:00Z"/>
                <w:rFonts w:eastAsia="Times New Roman" w:cs="Times New Roman"/>
                <w:color w:val="000000" w:themeColor="text1"/>
                <w:sz w:val="22"/>
              </w:rPr>
              <w:pPrChange w:id="3201"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202"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30676A4D" w14:textId="1CE9FCA2"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203" w:author="tao huang" w:date="2017-12-27T16:40:00Z"/>
                <w:rFonts w:eastAsia="Times New Roman" w:cs="Times New Roman"/>
                <w:color w:val="000000" w:themeColor="text1"/>
                <w:sz w:val="22"/>
              </w:rPr>
              <w:pPrChange w:id="3204"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205" w:author="tao huang" w:date="2017-12-27T16:40:00Z">
              <w:r w:rsidRPr="000B121E" w:rsidDel="00012641">
                <w:rPr>
                  <w:rFonts w:eastAsia="Times New Roman" w:cs="Times New Roman"/>
                  <w:color w:val="000000" w:themeColor="text1"/>
                  <w:sz w:val="22"/>
                </w:rPr>
                <w:t>-37.59%</w:t>
              </w:r>
            </w:moveFrom>
          </w:p>
        </w:tc>
        <w:tc>
          <w:tcPr>
            <w:tcW w:w="1134" w:type="dxa"/>
            <w:shd w:val="clear" w:color="auto" w:fill="auto"/>
            <w:noWrap/>
            <w:hideMark/>
          </w:tcPr>
          <w:p w14:paraId="0A65E4B1" w14:textId="578D8E1F"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206" w:author="tao huang" w:date="2017-12-27T16:40:00Z"/>
                <w:rFonts w:eastAsia="Times New Roman" w:cs="Times New Roman"/>
                <w:color w:val="000000" w:themeColor="text1"/>
                <w:sz w:val="22"/>
              </w:rPr>
              <w:pPrChange w:id="3207"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208" w:author="tao huang" w:date="2017-12-27T16:40:00Z">
              <w:r w:rsidRPr="000B121E" w:rsidDel="00012641">
                <w:rPr>
                  <w:rFonts w:eastAsia="Times New Roman" w:cs="Times New Roman"/>
                  <w:color w:val="000000" w:themeColor="text1"/>
                  <w:sz w:val="22"/>
                </w:rPr>
                <w:t>-13.75%</w:t>
              </w:r>
            </w:moveFrom>
          </w:p>
        </w:tc>
        <w:tc>
          <w:tcPr>
            <w:tcW w:w="992" w:type="dxa"/>
            <w:shd w:val="clear" w:color="auto" w:fill="auto"/>
            <w:noWrap/>
            <w:hideMark/>
          </w:tcPr>
          <w:p w14:paraId="0203102E" w14:textId="6C921FBD"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209" w:author="tao huang" w:date="2017-12-27T16:40:00Z"/>
                <w:rFonts w:eastAsia="Times New Roman" w:cs="Times New Roman"/>
                <w:color w:val="000000" w:themeColor="text1"/>
                <w:sz w:val="22"/>
              </w:rPr>
              <w:pPrChange w:id="3210" w:author="tao huang" w:date="2017-12-27T16:40:00Z">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moveFrom w:id="3211" w:author="tao huang" w:date="2017-12-27T16:40:00Z">
              <w:r w:rsidRPr="000B121E" w:rsidDel="00012641">
                <w:rPr>
                  <w:rFonts w:eastAsia="Times New Roman" w:cs="Times New Roman"/>
                  <w:color w:val="000000" w:themeColor="text1"/>
                  <w:sz w:val="22"/>
                </w:rPr>
                <w:t>-10.99%</w:t>
              </w:r>
            </w:moveFrom>
          </w:p>
        </w:tc>
        <w:tc>
          <w:tcPr>
            <w:tcW w:w="0" w:type="dxa"/>
            <w:shd w:val="clear" w:color="auto" w:fill="auto"/>
            <w:noWrap/>
            <w:hideMark/>
          </w:tcPr>
          <w:p w14:paraId="4A9058D3" w14:textId="3CD885C1" w:rsidR="004617F2" w:rsidRPr="000B121E" w:rsidDel="00012641" w:rsidRDefault="004617F2" w:rsidP="00012641">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moveFrom w:id="3212" w:author="tao huang" w:date="2017-12-27T16:40:00Z"/>
                <w:rFonts w:eastAsia="Times New Roman" w:cs="Times New Roman"/>
                <w:color w:val="000000" w:themeColor="text1"/>
                <w:sz w:val="22"/>
              </w:rPr>
              <w:pPrChange w:id="3213" w:author="tao huang" w:date="2017-12-27T16:40:00Z">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moveFrom w:id="3214" w:author="tao huang" w:date="2017-12-27T16:40:00Z">
              <w:r w:rsidRPr="000B121E" w:rsidDel="00012641">
                <w:rPr>
                  <w:rFonts w:eastAsia="Times New Roman" w:cs="Times New Roman"/>
                  <w:color w:val="000000" w:themeColor="text1"/>
                  <w:sz w:val="22"/>
                </w:rPr>
                <w:t>-5.85%</w:t>
              </w:r>
            </w:moveFrom>
          </w:p>
        </w:tc>
      </w:tr>
      <w:tr w:rsidR="004617F2" w:rsidRPr="000B121E" w:rsidDel="00012641" w14:paraId="5D9DBFF0" w14:textId="470DD34E"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064671E8" w:rsidR="004617F2" w:rsidRPr="000B121E" w:rsidDel="00012641" w:rsidRDefault="004617F2" w:rsidP="00012641">
            <w:pPr>
              <w:shd w:val="clear" w:color="auto" w:fill="FFFFFF" w:themeFill="background1"/>
              <w:spacing w:after="0" w:line="360" w:lineRule="auto"/>
              <w:rPr>
                <w:moveFrom w:id="3215" w:author="tao huang" w:date="2017-12-27T16:40:00Z"/>
                <w:rFonts w:eastAsia="Times New Roman" w:cs="Times New Roman"/>
                <w:b w:val="0"/>
                <w:color w:val="000000" w:themeColor="text1"/>
                <w:sz w:val="22"/>
              </w:rPr>
              <w:pPrChange w:id="3216" w:author="tao huang" w:date="2017-12-27T16:40:00Z">
                <w:pPr>
                  <w:shd w:val="clear" w:color="auto" w:fill="FFFFFF" w:themeFill="background1"/>
                  <w:spacing w:after="0" w:line="240" w:lineRule="auto"/>
                </w:pPr>
              </w:pPrChange>
            </w:pPr>
            <w:moveFrom w:id="3217" w:author="tao huang" w:date="2017-12-27T16:40:00Z">
              <w:r w:rsidRPr="000B121E" w:rsidDel="00012641">
                <w:rPr>
                  <w:rFonts w:eastAsia="Times New Roman" w:cs="Times New Roman"/>
                  <w:b w:val="0"/>
                  <w:color w:val="000000" w:themeColor="text1"/>
                  <w:sz w:val="22"/>
                </w:rPr>
                <w:t> </w:t>
              </w:r>
            </w:moveFrom>
          </w:p>
        </w:tc>
        <w:tc>
          <w:tcPr>
            <w:tcW w:w="1873" w:type="dxa"/>
            <w:shd w:val="clear" w:color="auto" w:fill="auto"/>
            <w:hideMark/>
          </w:tcPr>
          <w:p w14:paraId="1B4B0345" w14:textId="578C7552"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218" w:author="tao huang" w:date="2017-12-27T16:40:00Z"/>
                <w:rFonts w:eastAsia="Times New Roman" w:cs="Times New Roman"/>
                <w:color w:val="000000" w:themeColor="text1"/>
                <w:sz w:val="22"/>
              </w:rPr>
              <w:pPrChange w:id="3219" w:author="tao huang" w:date="2017-12-27T16:40:00Z">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pPr>
              </w:pPrChange>
            </w:pPr>
            <w:moveFrom w:id="3220" w:author="tao huang" w:date="2017-12-27T16:40:00Z">
              <w:r w:rsidRPr="000B121E" w:rsidDel="00012641">
                <w:rPr>
                  <w:rFonts w:eastAsia="Times New Roman" w:cs="Times New Roman"/>
                  <w:color w:val="000000" w:themeColor="text1"/>
                  <w:sz w:val="22"/>
                </w:rPr>
                <w:t>ADL-EWC-IC</w:t>
              </w:r>
            </w:moveFrom>
          </w:p>
        </w:tc>
        <w:tc>
          <w:tcPr>
            <w:tcW w:w="1231" w:type="dxa"/>
            <w:shd w:val="clear" w:color="auto" w:fill="auto"/>
            <w:noWrap/>
            <w:hideMark/>
          </w:tcPr>
          <w:p w14:paraId="27C933AD" w14:textId="427DB2CA"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221" w:author="tao huang" w:date="2017-12-27T16:40:00Z"/>
                <w:rFonts w:eastAsia="Times New Roman" w:cs="Times New Roman"/>
                <w:color w:val="000000" w:themeColor="text1"/>
                <w:sz w:val="22"/>
              </w:rPr>
              <w:pPrChange w:id="3222"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223" w:author="tao huang" w:date="2017-12-27T16:40:00Z">
              <w:r w:rsidRPr="000B121E" w:rsidDel="00012641">
                <w:rPr>
                  <w:rFonts w:eastAsia="Times New Roman" w:cs="Times New Roman"/>
                  <w:color w:val="000000" w:themeColor="text1"/>
                  <w:sz w:val="22"/>
                </w:rPr>
                <w:t>Base-lift</w:t>
              </w:r>
            </w:moveFrom>
          </w:p>
        </w:tc>
        <w:tc>
          <w:tcPr>
            <w:tcW w:w="1179" w:type="dxa"/>
            <w:shd w:val="clear" w:color="auto" w:fill="auto"/>
            <w:noWrap/>
            <w:hideMark/>
          </w:tcPr>
          <w:p w14:paraId="6CD043DE" w14:textId="6B40CDB7"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224" w:author="tao huang" w:date="2017-12-27T16:40:00Z"/>
                <w:rFonts w:eastAsia="Times New Roman" w:cs="Times New Roman"/>
                <w:color w:val="000000" w:themeColor="text1"/>
                <w:sz w:val="22"/>
              </w:rPr>
              <w:pPrChange w:id="3225"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226" w:author="tao huang" w:date="2017-12-27T16:40:00Z">
              <w:r w:rsidRPr="000B121E" w:rsidDel="00012641">
                <w:rPr>
                  <w:rFonts w:eastAsia="Times New Roman" w:cs="Times New Roman"/>
                  <w:color w:val="000000" w:themeColor="text1"/>
                  <w:sz w:val="22"/>
                </w:rPr>
                <w:t>-37.97%</w:t>
              </w:r>
            </w:moveFrom>
          </w:p>
        </w:tc>
        <w:tc>
          <w:tcPr>
            <w:tcW w:w="1134" w:type="dxa"/>
            <w:shd w:val="clear" w:color="auto" w:fill="auto"/>
            <w:noWrap/>
            <w:hideMark/>
          </w:tcPr>
          <w:p w14:paraId="0CC89B8E" w14:textId="3020D99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227" w:author="tao huang" w:date="2017-12-27T16:40:00Z"/>
                <w:rFonts w:eastAsia="Times New Roman" w:cs="Times New Roman"/>
                <w:color w:val="000000" w:themeColor="text1"/>
                <w:sz w:val="22"/>
              </w:rPr>
              <w:pPrChange w:id="3228"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229" w:author="tao huang" w:date="2017-12-27T16:40:00Z">
              <w:r w:rsidRPr="000B121E" w:rsidDel="00012641">
                <w:rPr>
                  <w:rFonts w:eastAsia="Times New Roman" w:cs="Times New Roman"/>
                  <w:color w:val="000000" w:themeColor="text1"/>
                  <w:sz w:val="22"/>
                </w:rPr>
                <w:t>-13.74%</w:t>
              </w:r>
            </w:moveFrom>
          </w:p>
        </w:tc>
        <w:tc>
          <w:tcPr>
            <w:tcW w:w="992" w:type="dxa"/>
            <w:shd w:val="clear" w:color="auto" w:fill="auto"/>
            <w:noWrap/>
            <w:hideMark/>
          </w:tcPr>
          <w:p w14:paraId="07044C77" w14:textId="77497137"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230" w:author="tao huang" w:date="2017-12-27T16:40:00Z"/>
                <w:rFonts w:eastAsia="Times New Roman" w:cs="Times New Roman"/>
                <w:color w:val="000000" w:themeColor="text1"/>
                <w:sz w:val="22"/>
              </w:rPr>
              <w:pPrChange w:id="3231" w:author="tao huang" w:date="2017-12-27T16:40:00Z">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moveFrom w:id="3232" w:author="tao huang" w:date="2017-12-27T16:40:00Z">
              <w:r w:rsidRPr="000B121E" w:rsidDel="00012641">
                <w:rPr>
                  <w:rFonts w:eastAsia="Times New Roman" w:cs="Times New Roman"/>
                  <w:color w:val="000000" w:themeColor="text1"/>
                  <w:sz w:val="22"/>
                </w:rPr>
                <w:t>-10.97%</w:t>
              </w:r>
            </w:moveFrom>
          </w:p>
        </w:tc>
        <w:tc>
          <w:tcPr>
            <w:tcW w:w="0" w:type="dxa"/>
            <w:shd w:val="clear" w:color="auto" w:fill="auto"/>
            <w:noWrap/>
            <w:hideMark/>
          </w:tcPr>
          <w:p w14:paraId="4AF61558" w14:textId="57893D9F" w:rsidR="004617F2" w:rsidRPr="000B121E" w:rsidDel="00012641" w:rsidRDefault="004617F2" w:rsidP="00012641">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moveFrom w:id="3233" w:author="tao huang" w:date="2017-12-27T16:40:00Z"/>
                <w:rFonts w:eastAsia="Times New Roman" w:cs="Times New Roman"/>
                <w:color w:val="000000" w:themeColor="text1"/>
                <w:sz w:val="22"/>
              </w:rPr>
              <w:pPrChange w:id="3234" w:author="tao huang" w:date="2017-12-27T16:40:00Z">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moveFrom w:id="3235" w:author="tao huang" w:date="2017-12-27T16:40:00Z">
              <w:r w:rsidRPr="000B121E" w:rsidDel="00012641">
                <w:rPr>
                  <w:rFonts w:eastAsia="Times New Roman" w:cs="Times New Roman"/>
                  <w:color w:val="000000" w:themeColor="text1"/>
                  <w:sz w:val="22"/>
                </w:rPr>
                <w:t>-6.02%</w:t>
              </w:r>
            </w:moveFrom>
          </w:p>
        </w:tc>
      </w:tr>
    </w:tbl>
    <w:p w14:paraId="07D93468" w14:textId="7870294E" w:rsidR="004617F2" w:rsidRPr="000B121E" w:rsidRDefault="004617F2" w:rsidP="00012641">
      <w:pPr>
        <w:shd w:val="clear" w:color="auto" w:fill="FFFFFF" w:themeFill="background1"/>
        <w:spacing w:after="0" w:line="360" w:lineRule="auto"/>
        <w:rPr>
          <w:rFonts w:cs="Times New Roman"/>
          <w:color w:val="000000" w:themeColor="text1"/>
          <w:szCs w:val="24"/>
        </w:rPr>
        <w:pPrChange w:id="3236" w:author="tao huang" w:date="2017-12-27T16:40:00Z">
          <w:pPr>
            <w:shd w:val="clear" w:color="auto" w:fill="FFFFFF" w:themeFill="background1"/>
            <w:spacing w:after="0" w:line="360" w:lineRule="auto"/>
          </w:pPr>
        </w:pPrChange>
      </w:pPr>
      <w:moveFrom w:id="3237" w:author="tao huang" w:date="2017-12-27T16:40:00Z">
        <w:r w:rsidRPr="000B121E" w:rsidDel="00012641">
          <w:rPr>
            <w:rFonts w:cs="Times New Roman"/>
            <w:color w:val="000000" w:themeColor="text1"/>
            <w:szCs w:val="24"/>
          </w:rPr>
          <w:t xml:space="preserve"> </w:t>
        </w:r>
      </w:moveFrom>
      <w:moveFromRangeEnd w:id="2592"/>
    </w:p>
    <w:p w14:paraId="32BC21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0A2D2" w14:textId="1C579B5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explore the relationship between the relative advantage of the proposed models and the data characteristics of the product SKU. We find that the models with the estimation window combining (e.g., the ADL-</w:t>
      </w:r>
      <w:r w:rsidRPr="004010B5">
        <w:rPr>
          <w:rFonts w:cs="Times New Roman"/>
          <w:noProof/>
          <w:color w:val="000000" w:themeColor="text1"/>
          <w:szCs w:val="24"/>
        </w:rPr>
        <w:t>intra</w:t>
      </w:r>
      <w:r w:rsidRPr="000B121E">
        <w:rPr>
          <w:rFonts w:cs="Times New Roman"/>
          <w:color w:val="000000" w:themeColor="text1"/>
          <w:szCs w:val="24"/>
        </w:rPr>
        <w:t xml:space="preserve">-EWC model and the ADL-own-EWC model)have better forecasting performances compared to their counterparts for the SKU’s with high </w:t>
      </w:r>
      <w:r w:rsidRPr="000B121E">
        <w:rPr>
          <w:rFonts w:cs="Times New Roman"/>
          <w:color w:val="000000" w:themeColor="text1"/>
          <w:szCs w:val="24"/>
        </w:rPr>
        <w:lastRenderedPageBreak/>
        <w:t>randomness and trend, while the models with intercept corrections (e.g., the ADL-intra-IC model and the ADL-own-IC model) tend to have more advantages compared to their counterparts for the SKU’s with high randomness and trend,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proportion</w:t>
      </w:r>
      <w:r w:rsidRPr="000B121E">
        <w:rPr>
          <w:rFonts w:cs="Times New Roman"/>
          <w:color w:val="000000" w:themeColor="text1"/>
          <w:szCs w:val="24"/>
        </w:rPr>
        <w:t xml:space="preserve"> of outliers and low level of general variations, and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level</w:t>
      </w:r>
      <w:r w:rsidRPr="000B121E">
        <w:rPr>
          <w:rFonts w:cs="Times New Roman"/>
          <w:color w:val="000000" w:themeColor="text1"/>
          <w:szCs w:val="24"/>
        </w:rPr>
        <w:t xml:space="preserve"> of sales kurtosis and skewness.</w:t>
      </w:r>
    </w:p>
    <w:p w14:paraId="745348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A1ACE55" w14:textId="6A1F8BA5" w:rsidR="004617F2" w:rsidRDefault="004617F2" w:rsidP="000B121E">
      <w:pPr>
        <w:shd w:val="clear" w:color="auto" w:fill="FFFFFF" w:themeFill="background1"/>
        <w:spacing w:after="0" w:line="360" w:lineRule="auto"/>
        <w:rPr>
          <w:ins w:id="3238" w:author="Fildes, Robert" w:date="2017-12-12T16:42:00Z"/>
          <w:rFonts w:cs="Times New Roman"/>
          <w:color w:val="000000" w:themeColor="text1"/>
          <w:szCs w:val="24"/>
        </w:rPr>
      </w:pPr>
      <w:r w:rsidRPr="000B121E">
        <w:rPr>
          <w:rFonts w:cs="Times New Roman"/>
          <w:color w:val="000000" w:themeColor="text1"/>
          <w:szCs w:val="24"/>
        </w:rPr>
        <w:t xml:space="preserve">The approach that we propose here is new to the area of SKU forecasting but we have also identified some areas where we feel </w:t>
      </w:r>
      <w:del w:id="3239" w:author="Fildes, Robert" w:date="2017-12-13T15:48:00Z">
        <w:r w:rsidRPr="000B121E" w:rsidDel="003F64F4">
          <w:rPr>
            <w:rFonts w:cs="Times New Roman"/>
            <w:color w:val="000000" w:themeColor="text1"/>
            <w:szCs w:val="24"/>
          </w:rPr>
          <w:delText xml:space="preserve">there can be </w:delText>
        </w:r>
      </w:del>
      <w:r w:rsidRPr="000B121E">
        <w:rPr>
          <w:rFonts w:cs="Times New Roman"/>
          <w:color w:val="000000" w:themeColor="text1"/>
          <w:szCs w:val="24"/>
        </w:rPr>
        <w:t>further improvements</w:t>
      </w:r>
      <w:ins w:id="3240" w:author="Fildes, Robert" w:date="2017-12-13T15:57:00Z">
        <w:r w:rsidR="00961517">
          <w:rPr>
            <w:rFonts w:cs="Times New Roman"/>
            <w:color w:val="000000" w:themeColor="text1"/>
            <w:szCs w:val="24"/>
          </w:rPr>
          <w:t xml:space="preserve"> could be beneficial.</w:t>
        </w:r>
      </w:ins>
      <w:r w:rsidRPr="000B121E">
        <w:rPr>
          <w:rFonts w:cs="Times New Roman"/>
          <w:color w:val="000000" w:themeColor="text1"/>
          <w:szCs w:val="24"/>
        </w:rPr>
        <w:t xml:space="preserve"> </w:t>
      </w:r>
      <w:del w:id="3241" w:author="Fildes, Robert" w:date="2017-12-13T15:49:00Z">
        <w:r w:rsidRPr="000B121E" w:rsidDel="003F64F4">
          <w:rPr>
            <w:rFonts w:cs="Times New Roman"/>
            <w:color w:val="000000" w:themeColor="text1"/>
            <w:szCs w:val="24"/>
          </w:rPr>
          <w:delText xml:space="preserve">to the forecasting models that we have described in the paper. </w:delText>
        </w:r>
      </w:del>
      <w:r w:rsidRPr="000B121E">
        <w:rPr>
          <w:rFonts w:cs="Times New Roman"/>
          <w:color w:val="000000" w:themeColor="text1"/>
          <w:szCs w:val="24"/>
        </w:rPr>
        <w:t>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0B121E">
        <w:rPr>
          <w:rStyle w:val="FootnoteReference"/>
          <w:rFonts w:cs="Times New Roman"/>
          <w:color w:val="000000" w:themeColor="text1"/>
          <w:szCs w:val="24"/>
        </w:rPr>
        <w:footnoteReference w:id="14"/>
      </w:r>
      <w:r w:rsidRPr="000B121E">
        <w:rPr>
          <w:rFonts w:cs="Times New Roman"/>
          <w:color w:val="000000" w:themeColor="text1"/>
          <w:szCs w:val="24"/>
        </w:rPr>
        <w:t xml:space="preserve">. Furthermore, Ma et al. (2016) </w:t>
      </w:r>
      <w:commentRangeStart w:id="3242"/>
      <w:commentRangeStart w:id="3243"/>
      <w:r w:rsidRPr="000B121E">
        <w:rPr>
          <w:rFonts w:cs="Times New Roman"/>
          <w:color w:val="000000" w:themeColor="text1"/>
          <w:szCs w:val="24"/>
        </w:rPr>
        <w:t>propose</w:t>
      </w:r>
      <w:commentRangeEnd w:id="3242"/>
      <w:r w:rsidRPr="000B121E">
        <w:rPr>
          <w:rStyle w:val="CommentReference"/>
          <w:color w:val="000000" w:themeColor="text1"/>
          <w:sz w:val="24"/>
          <w:szCs w:val="24"/>
        </w:rPr>
        <w:commentReference w:id="3242"/>
      </w:r>
      <w:commentRangeEnd w:id="3243"/>
      <w:r w:rsidRPr="000B121E">
        <w:rPr>
          <w:rStyle w:val="CommentReference"/>
          <w:color w:val="000000" w:themeColor="text1"/>
          <w:sz w:val="24"/>
          <w:szCs w:val="24"/>
        </w:rPr>
        <w:commentReference w:id="3243"/>
      </w:r>
      <w:r w:rsidRPr="000B121E">
        <w:rPr>
          <w:rFonts w:cs="Times New Roman"/>
          <w:color w:val="000000" w:themeColor="text1"/>
          <w:szCs w:val="24"/>
        </w:rPr>
        <w:t xml:space="preserve"> models which integrate both the </w:t>
      </w:r>
      <w:r w:rsidRPr="004010B5">
        <w:rPr>
          <w:rFonts w:cs="Times New Roman"/>
          <w:noProof/>
          <w:color w:val="000000" w:themeColor="text1"/>
          <w:szCs w:val="24"/>
        </w:rPr>
        <w:t>intra</w:t>
      </w:r>
      <w:r w:rsidRPr="000B121E">
        <w:rPr>
          <w:rFonts w:cs="Times New Roman"/>
          <w:noProof/>
          <w:color w:val="000000" w:themeColor="text1"/>
          <w:szCs w:val="24"/>
        </w:rPr>
        <w:t>-</w:t>
      </w:r>
      <w:r w:rsidRPr="000B121E">
        <w:rPr>
          <w:rFonts w:cs="Times New Roman"/>
          <w:color w:val="000000" w:themeColor="text1"/>
          <w:szCs w:val="24"/>
        </w:rPr>
        <w:t xml:space="preserve"> and the </w:t>
      </w:r>
      <w:r w:rsidRPr="000B121E">
        <w:rPr>
          <w:rFonts w:cs="Times New Roman"/>
          <w:noProof/>
          <w:color w:val="000000" w:themeColor="text1"/>
          <w:szCs w:val="24"/>
        </w:rPr>
        <w:t>inter-category</w:t>
      </w:r>
      <w:r w:rsidRPr="000B121E">
        <w:rPr>
          <w:rFonts w:cs="Times New Roman"/>
          <w:color w:val="000000" w:themeColor="text1"/>
          <w:szCs w:val="24"/>
        </w:rPr>
        <w:t xml:space="preserve"> promotional information</w:t>
      </w:r>
      <w:del w:id="3244" w:author="Fildes, Robert" w:date="2017-12-13T15:56:00Z">
        <w:r w:rsidRPr="000B121E" w:rsidDel="00961517">
          <w:rPr>
            <w:rFonts w:cs="Times New Roman"/>
            <w:color w:val="000000" w:themeColor="text1"/>
            <w:szCs w:val="24"/>
          </w:rPr>
          <w:delText>. We may investigate if we can further improve the forecasting performance of the ADL-</w:delText>
        </w:r>
        <w:r w:rsidRPr="004010B5" w:rsidDel="00961517">
          <w:rPr>
            <w:rFonts w:cs="Times New Roman"/>
            <w:noProof/>
            <w:color w:val="000000" w:themeColor="text1"/>
            <w:szCs w:val="24"/>
          </w:rPr>
          <w:delText>intra</w:delText>
        </w:r>
        <w:r w:rsidRPr="000B121E" w:rsidDel="00961517">
          <w:rPr>
            <w:rFonts w:cs="Times New Roman"/>
            <w:color w:val="000000" w:themeColor="text1"/>
            <w:szCs w:val="24"/>
          </w:rPr>
          <w:delText>-EWC model and the ADL-intra-IC model with inter-category information.</w:delText>
        </w:r>
      </w:del>
      <w:ins w:id="3245" w:author="Fildes, Robert" w:date="2017-12-13T15:56:00Z">
        <w:r w:rsidR="00961517">
          <w:rPr>
            <w:rFonts w:cs="Times New Roman"/>
            <w:color w:val="000000" w:themeColor="text1"/>
            <w:szCs w:val="24"/>
          </w:rPr>
          <w:t>.</w:t>
        </w:r>
      </w:ins>
      <w:del w:id="3246" w:author="Fildes, Robert" w:date="2017-12-13T15:57:00Z">
        <w:r w:rsidRPr="000B121E" w:rsidDel="00961517">
          <w:rPr>
            <w:rFonts w:cs="Times New Roman"/>
            <w:color w:val="000000" w:themeColor="text1"/>
            <w:szCs w:val="24"/>
          </w:rPr>
          <w:delText xml:space="preserve"> 3</w:delText>
        </w:r>
      </w:del>
      <w:del w:id="3247" w:author="Fildes, Robert" w:date="2017-12-13T15:58:00Z">
        <w:r w:rsidRPr="000B121E" w:rsidDel="00961517">
          <w:rPr>
            <w:rFonts w:cs="Times New Roman"/>
            <w:color w:val="000000" w:themeColor="text1"/>
            <w:szCs w:val="24"/>
          </w:rPr>
          <w:delText>)</w:delText>
        </w:r>
      </w:del>
      <w:r w:rsidRPr="000B121E">
        <w:rPr>
          <w:rFonts w:cs="Times New Roman"/>
          <w:color w:val="000000" w:themeColor="text1"/>
          <w:szCs w:val="24"/>
        </w:rPr>
        <w:t xml:space="preserve"> A method alternative to the EWC method and the IC method is directly </w:t>
      </w:r>
      <w:r w:rsidRPr="000B121E">
        <w:rPr>
          <w:rFonts w:cs="Times New Roman"/>
          <w:noProof/>
          <w:color w:val="000000" w:themeColor="text1"/>
          <w:szCs w:val="24"/>
        </w:rPr>
        <w:t>modeling</w:t>
      </w:r>
      <w:r w:rsidRPr="000B121E">
        <w:rPr>
          <w:rFonts w:cs="Times New Roman"/>
          <w:color w:val="000000" w:themeColor="text1"/>
          <w:szCs w:val="24"/>
        </w:rPr>
        <w:t xml:space="preserve"> the changing process of the effect of the marketing activities into the model</w:t>
      </w:r>
      <w:ins w:id="3248" w:author="Fildes, Robert" w:date="2017-12-13T15:58:00Z">
        <w:r w:rsidR="00961517">
          <w:rPr>
            <w:rFonts w:cs="Times New Roman"/>
            <w:color w:val="000000" w:themeColor="text1"/>
            <w:szCs w:val="24"/>
          </w:rPr>
          <w:t xml:space="preserve"> through, for example, random coefficient models, </w:t>
        </w:r>
      </w:ins>
      <w:r w:rsidRPr="000B121E">
        <w:rPr>
          <w:rFonts w:cs="Times New Roman"/>
          <w:color w:val="000000" w:themeColor="text1"/>
          <w:szCs w:val="24"/>
        </w:rPr>
        <w:t xml:space="preserve"> so that the structural break may potentially </w:t>
      </w:r>
      <w:r w:rsidRPr="000B121E">
        <w:rPr>
          <w:rFonts w:cs="Times New Roman"/>
          <w:noProof/>
          <w:color w:val="000000" w:themeColor="text1"/>
          <w:szCs w:val="24"/>
        </w:rPr>
        <w:t>be eliminated</w:t>
      </w:r>
      <w:r w:rsidRPr="000B121E">
        <w:rPr>
          <w:rFonts w:cs="Times New Roman"/>
          <w:color w:val="000000" w:themeColor="text1"/>
          <w:szCs w:val="24"/>
        </w:rPr>
        <w:t xml:space="preserve"> </w:t>
      </w:r>
      <w:del w:id="3249" w:author="Fildes, Robert" w:date="2017-12-13T15:58:00Z">
        <w:r w:rsidRPr="000B121E" w:rsidDel="00961517">
          <w:rPr>
            <w:rFonts w:cs="Times New Roman"/>
            <w:color w:val="000000" w:themeColor="text1"/>
            <w:szCs w:val="24"/>
          </w:rPr>
          <w:delText xml:space="preserve">or be mitigated </w:delText>
        </w:r>
      </w:del>
      <w:r w:rsidRPr="000B121E">
        <w:rPr>
          <w:rFonts w:cs="Times New Roman"/>
          <w:color w:val="000000" w:themeColor="text1"/>
          <w:szCs w:val="24"/>
        </w:rPr>
        <w:t>even when the influencing factors are not observed</w:t>
      </w:r>
      <w:ins w:id="3250" w:author="Fildes, Robert" w:date="2017-12-12T16:43:00Z">
        <w:r w:rsidR="00FE39BA">
          <w:rPr>
            <w:rFonts w:cs="Times New Roman"/>
            <w:color w:val="000000" w:themeColor="text1"/>
            <w:szCs w:val="24"/>
          </w:rPr>
          <w:t xml:space="preserve"> (</w:t>
        </w:r>
      </w:ins>
      <w:del w:id="3251" w:author="Fildes, Robert" w:date="2017-12-12T16:43:00Z">
        <w:r w:rsidRPr="000B121E" w:rsidDel="00FE39BA">
          <w:rPr>
            <w:rFonts w:cs="Times New Roman"/>
            <w:color w:val="000000" w:themeColor="text1"/>
            <w:szCs w:val="24"/>
          </w:rPr>
          <w:delText xml:space="preserve">. </w:delText>
        </w:r>
      </w:del>
      <w:r w:rsidR="003A7F2F">
        <w:fldChar w:fldCharType="begin"/>
      </w:r>
      <w:r w:rsidR="003A7F2F">
        <w:instrText xml:space="preserve"> HYPERLINK \l "_ENREF_35" \o "Foekens, 1999 #145" </w:instrText>
      </w:r>
      <w:r w:rsidR="003A7F2F">
        <w:fldChar w:fldCharType="separate"/>
      </w:r>
      <w:r w:rsidR="00EE2F0B" w:rsidRPr="000B121E">
        <w:rPr>
          <w:rFonts w:cs="Times New Roman"/>
          <w:color w:val="000000" w:themeColor="text1"/>
          <w:szCs w:val="24"/>
        </w:rPr>
        <w:fldChar w:fldCharType="begin"/>
      </w:r>
      <w:r w:rsidR="00EE2F0B">
        <w:rPr>
          <w:rFonts w:cs="Times New Roman"/>
          <w:color w:val="000000" w:themeColor="text1"/>
          <w:szCs w:val="24"/>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E2F0B" w:rsidRPr="000B121E">
        <w:rPr>
          <w:rFonts w:cs="Times New Roman"/>
          <w:color w:val="000000" w:themeColor="text1"/>
          <w:szCs w:val="24"/>
        </w:rPr>
        <w:fldChar w:fldCharType="separate"/>
      </w:r>
      <w:r w:rsidR="00EE2F0B">
        <w:rPr>
          <w:rFonts w:cs="Times New Roman"/>
          <w:noProof/>
          <w:color w:val="000000" w:themeColor="text1"/>
          <w:szCs w:val="24"/>
        </w:rPr>
        <w:t>Foekens, Leeflang, and Wittink</w:t>
      </w:r>
      <w:ins w:id="3252" w:author="Fildes, Robert" w:date="2017-12-12T16:43:00Z">
        <w:r w:rsidR="00FE39BA">
          <w:rPr>
            <w:rFonts w:cs="Times New Roman"/>
            <w:noProof/>
            <w:color w:val="000000" w:themeColor="text1"/>
            <w:szCs w:val="24"/>
          </w:rPr>
          <w:t xml:space="preserve">, </w:t>
        </w:r>
      </w:ins>
      <w:del w:id="3253" w:author="Fildes, Robert" w:date="2017-12-12T16:43:00Z">
        <w:r w:rsidR="00EE2F0B" w:rsidDel="00FE39BA">
          <w:rPr>
            <w:rFonts w:cs="Times New Roman"/>
            <w:noProof/>
            <w:color w:val="000000" w:themeColor="text1"/>
            <w:szCs w:val="24"/>
          </w:rPr>
          <w:delText xml:space="preserve"> (</w:delText>
        </w:r>
      </w:del>
      <w:r w:rsidR="00EE2F0B">
        <w:rPr>
          <w:rFonts w:cs="Times New Roman"/>
          <w:noProof/>
          <w:color w:val="000000" w:themeColor="text1"/>
          <w:szCs w:val="24"/>
        </w:rPr>
        <w:t>1999)</w:t>
      </w:r>
      <w:r w:rsidR="00EE2F0B" w:rsidRPr="000B121E">
        <w:rPr>
          <w:rFonts w:cs="Times New Roman"/>
          <w:color w:val="000000" w:themeColor="text1"/>
          <w:szCs w:val="24"/>
        </w:rPr>
        <w:fldChar w:fldCharType="end"/>
      </w:r>
      <w:r w:rsidR="003A7F2F">
        <w:rPr>
          <w:rFonts w:cs="Times New Roman"/>
          <w:color w:val="000000" w:themeColor="text1"/>
          <w:szCs w:val="24"/>
        </w:rPr>
        <w:fldChar w:fldCharType="end"/>
      </w:r>
      <w:ins w:id="3254" w:author="Fildes, Robert" w:date="2017-12-12T16:43:00Z">
        <w:r w:rsidR="00FE39BA">
          <w:rPr>
            <w:rFonts w:cs="Times New Roman"/>
            <w:color w:val="000000" w:themeColor="text1"/>
            <w:szCs w:val="24"/>
          </w:rPr>
          <w:t>.</w:t>
        </w:r>
      </w:ins>
      <w:r w:rsidRPr="000B121E">
        <w:rPr>
          <w:rFonts w:cs="Times New Roman"/>
          <w:color w:val="000000" w:themeColor="text1"/>
          <w:szCs w:val="24"/>
        </w:rPr>
        <w:t xml:space="preserve"> </w:t>
      </w:r>
      <w:del w:id="3255" w:author="Fildes, Robert" w:date="2017-12-12T16:41:00Z">
        <w:r w:rsidRPr="000B121E" w:rsidDel="002B7A66">
          <w:rPr>
            <w:rFonts w:cs="Times New Roman"/>
            <w:noProof/>
            <w:color w:val="000000" w:themeColor="text1"/>
            <w:szCs w:val="24"/>
          </w:rPr>
          <w:delText>modeled</w:delText>
        </w:r>
        <w:r w:rsidRPr="000B121E" w:rsidDel="002B7A66">
          <w:rPr>
            <w:rFonts w:cs="Times New Roman"/>
            <w:color w:val="000000" w:themeColor="text1"/>
            <w:szCs w:val="24"/>
          </w:rPr>
          <w:delTex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delText>
        </w:r>
      </w:del>
    </w:p>
    <w:p w14:paraId="6AC0FFED" w14:textId="3D746C2F" w:rsidR="002B7A66" w:rsidRDefault="002B7A66" w:rsidP="000B121E">
      <w:pPr>
        <w:shd w:val="clear" w:color="auto" w:fill="FFFFFF" w:themeFill="background1"/>
        <w:spacing w:after="0" w:line="360" w:lineRule="auto"/>
        <w:rPr>
          <w:ins w:id="3256" w:author="Fildes, Robert" w:date="2017-12-12T16:42:00Z"/>
          <w:rFonts w:cs="Times New Roman"/>
          <w:color w:val="000000" w:themeColor="text1"/>
          <w:szCs w:val="24"/>
        </w:rPr>
      </w:pPr>
    </w:p>
    <w:p w14:paraId="36672EB3" w14:textId="2462DD1F" w:rsidR="002B7A66" w:rsidRPr="000B121E" w:rsidRDefault="002B7A66" w:rsidP="000B121E">
      <w:pPr>
        <w:shd w:val="clear" w:color="auto" w:fill="FFFFFF" w:themeFill="background1"/>
        <w:spacing w:after="0" w:line="360" w:lineRule="auto"/>
        <w:rPr>
          <w:rFonts w:cs="Times New Roman"/>
          <w:color w:val="000000" w:themeColor="text1"/>
          <w:szCs w:val="24"/>
        </w:rPr>
      </w:pPr>
      <w:ins w:id="3257" w:author="Fildes, Robert" w:date="2017-12-12T16:42:00Z">
        <w:r>
          <w:rPr>
            <w:rFonts w:cs="Times New Roman"/>
            <w:color w:val="000000" w:themeColor="text1"/>
            <w:szCs w:val="24"/>
          </w:rPr>
          <w:t>In summary, the models proposed here produce consistently m</w:t>
        </w:r>
        <w:r w:rsidR="003F64F4">
          <w:rPr>
            <w:rFonts w:cs="Times New Roman"/>
            <w:color w:val="000000" w:themeColor="text1"/>
            <w:szCs w:val="24"/>
          </w:rPr>
          <w:t xml:space="preserve">ore accurate forecasts and they </w:t>
        </w:r>
        <w:r>
          <w:rPr>
            <w:rFonts w:cs="Times New Roman"/>
            <w:color w:val="000000" w:themeColor="text1"/>
            <w:szCs w:val="24"/>
          </w:rPr>
          <w:t xml:space="preserve">also take into account the practical requirements of retail forecasting in that they </w:t>
        </w:r>
      </w:ins>
      <w:ins w:id="3258" w:author="Fildes, Robert" w:date="2017-12-13T15:55:00Z">
        <w:r w:rsidR="00961517">
          <w:rPr>
            <w:rFonts w:cs="Times New Roman"/>
            <w:color w:val="000000" w:themeColor="text1"/>
            <w:szCs w:val="24"/>
          </w:rPr>
          <w:t xml:space="preserve">are intuitive, they </w:t>
        </w:r>
      </w:ins>
      <w:ins w:id="3259" w:author="Fildes, Robert" w:date="2017-12-13T15:47:00Z">
        <w:r w:rsidR="003F64F4">
          <w:rPr>
            <w:rFonts w:cs="Times New Roman"/>
            <w:color w:val="000000" w:themeColor="text1"/>
            <w:szCs w:val="24"/>
          </w:rPr>
          <w:t xml:space="preserve">can be developed and operated </w:t>
        </w:r>
      </w:ins>
      <w:ins w:id="3260" w:author="Fildes, Robert" w:date="2017-12-12T16:42:00Z">
        <w:r>
          <w:rPr>
            <w:rFonts w:cs="Times New Roman"/>
            <w:color w:val="000000" w:themeColor="text1"/>
            <w:szCs w:val="24"/>
          </w:rPr>
          <w:t>automatic</w:t>
        </w:r>
      </w:ins>
      <w:ins w:id="3261" w:author="Fildes, Robert" w:date="2017-12-13T15:47:00Z">
        <w:r w:rsidR="003F64F4">
          <w:rPr>
            <w:rFonts w:cs="Times New Roman"/>
            <w:color w:val="000000" w:themeColor="text1"/>
            <w:szCs w:val="24"/>
          </w:rPr>
          <w:t>ally</w:t>
        </w:r>
      </w:ins>
      <w:ins w:id="3262" w:author="Fildes, Robert" w:date="2017-12-12T16:42:00Z">
        <w:r w:rsidR="00FE39BA">
          <w:rPr>
            <w:rFonts w:cs="Times New Roman"/>
            <w:color w:val="000000" w:themeColor="text1"/>
            <w:szCs w:val="24"/>
          </w:rPr>
          <w:t xml:space="preserve"> and </w:t>
        </w:r>
      </w:ins>
      <w:ins w:id="3263" w:author="Fildes, Robert" w:date="2017-12-13T15:55:00Z">
        <w:r w:rsidR="00961517">
          <w:rPr>
            <w:rFonts w:cs="Times New Roman"/>
            <w:color w:val="000000" w:themeColor="text1"/>
            <w:szCs w:val="24"/>
          </w:rPr>
          <w:t xml:space="preserve">also </w:t>
        </w:r>
      </w:ins>
      <w:ins w:id="3264" w:author="Fildes, Robert" w:date="2017-12-12T16:42:00Z">
        <w:r w:rsidR="00FE39BA">
          <w:rPr>
            <w:rFonts w:cs="Times New Roman"/>
            <w:color w:val="000000" w:themeColor="text1"/>
            <w:szCs w:val="24"/>
          </w:rPr>
          <w:t>use readily available data</w:t>
        </w:r>
      </w:ins>
      <w:ins w:id="3265" w:author="Fildes, Robert" w:date="2017-12-13T15:48:00Z">
        <w:r w:rsidR="003F64F4">
          <w:rPr>
            <w:rFonts w:cs="Times New Roman"/>
            <w:color w:val="000000" w:themeColor="text1"/>
            <w:szCs w:val="24"/>
          </w:rPr>
          <w:t xml:space="preserve"> on marketing activities</w:t>
        </w:r>
      </w:ins>
      <w:ins w:id="3266" w:author="Fildes, Robert" w:date="2017-12-12T16:42:00Z">
        <w:r w:rsidR="00FE39BA">
          <w:rPr>
            <w:rFonts w:cs="Times New Roman"/>
            <w:color w:val="000000" w:themeColor="text1"/>
            <w:szCs w:val="24"/>
          </w:rPr>
          <w:t>.</w:t>
        </w:r>
      </w:ins>
    </w:p>
    <w:p w14:paraId="316A71F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5BA2D776" w14:textId="77777777" w:rsidR="004617F2" w:rsidRPr="000B121E" w:rsidRDefault="004617F2" w:rsidP="000B121E">
      <w:pPr>
        <w:shd w:val="clear" w:color="auto" w:fill="FFFFFF" w:themeFill="background1"/>
        <w:spacing w:after="0" w:line="360" w:lineRule="auto"/>
        <w:outlineLvl w:val="0"/>
        <w:rPr>
          <w:rFonts w:cs="Times New Roman"/>
          <w:b/>
          <w:color w:val="000000" w:themeColor="text1"/>
          <w:szCs w:val="24"/>
        </w:rPr>
      </w:pPr>
      <w:r w:rsidRPr="000B121E">
        <w:rPr>
          <w:rFonts w:cs="Times New Roman"/>
          <w:b/>
          <w:color w:val="000000" w:themeColor="text1"/>
          <w:szCs w:val="24"/>
        </w:rPr>
        <w:t xml:space="preserve"> Acknowledgement</w:t>
      </w:r>
    </w:p>
    <w:p w14:paraId="1130B5B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thank the IRI company </w:t>
      </w:r>
      <w:r w:rsidRPr="000B121E">
        <w:rPr>
          <w:noProof/>
          <w:color w:val="000000" w:themeColor="text1"/>
          <w:szCs w:val="24"/>
        </w:rPr>
        <w:t>for making the data available</w:t>
      </w:r>
      <w:r w:rsidRPr="000B121E">
        <w:rPr>
          <w:color w:val="000000" w:themeColor="text1"/>
          <w:szCs w:val="24"/>
        </w:rPr>
        <w:t>. All the analysis and findings in this paper based on the IRI dataset are by the author and not by IRI company.</w:t>
      </w:r>
    </w:p>
    <w:p w14:paraId="4CEFFC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A:</w:t>
      </w:r>
    </w:p>
    <w:p w14:paraId="73C6E0B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FA86E3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this Appendix, we illustrate the impact of </w:t>
      </w:r>
      <w:r w:rsidRPr="004010B5">
        <w:rPr>
          <w:rFonts w:cs="Times New Roman"/>
          <w:noProof/>
          <w:color w:val="000000" w:themeColor="text1"/>
          <w:szCs w:val="24"/>
        </w:rPr>
        <w:t>structural break</w:t>
      </w:r>
      <w:r w:rsidRPr="000B121E">
        <w:rPr>
          <w:rFonts w:cs="Times New Roman"/>
          <w:color w:val="000000" w:themeColor="text1"/>
          <w:szCs w:val="24"/>
        </w:rPr>
        <w:t xml:space="preserve"> on forecasting accuracy with an example using simulation. For example, we construct a price 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with its values being 2.99 for most of the observations (say, weeks) but occasionally reduced to 2.29 or 1.99</w:t>
      </w:r>
      <w:r w:rsidRPr="000B121E">
        <w:rPr>
          <w:rStyle w:val="FootnoteReference"/>
          <w:rFonts w:cs="Times New Roman"/>
          <w:color w:val="000000" w:themeColor="text1"/>
          <w:szCs w:val="24"/>
        </w:rPr>
        <w:footnoteReference w:id="15"/>
      </w:r>
      <w:r w:rsidRPr="000B121E">
        <w:rPr>
          <w:rFonts w:cs="Times New Roman"/>
          <w:color w:val="000000" w:themeColor="text1"/>
          <w:szCs w:val="24"/>
        </w:rPr>
        <w:t>. We assume the following true product sales</w:t>
      </w:r>
      <w:r w:rsidRPr="000B121E">
        <w:rPr>
          <w:rStyle w:val="FootnoteReference"/>
          <w:rFonts w:cs="Times New Roman"/>
          <w:color w:val="000000" w:themeColor="text1"/>
          <w:szCs w:val="24"/>
        </w:rPr>
        <w:footnoteReference w:id="16"/>
      </w:r>
      <w:r w:rsidRPr="000B121E">
        <w:rPr>
          <w:rFonts w:cs="Times New Roman"/>
          <w:color w:val="000000" w:themeColor="text1"/>
          <w:szCs w:val="24"/>
        </w:rPr>
        <w:t>:</w:t>
      </w:r>
    </w:p>
    <w:p w14:paraId="6B99907E" w14:textId="77777777" w:rsidR="004617F2" w:rsidRPr="000B121E" w:rsidRDefault="00AA2C40"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t&lt;25</m:t>
        </m:r>
      </m:oMath>
    </w:p>
    <w:p w14:paraId="7D49216A" w14:textId="77777777" w:rsidR="004617F2" w:rsidRPr="000B121E" w:rsidRDefault="00AA2C40"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14:paraId="7993D238" w14:textId="77777777" w:rsidR="004617F2" w:rsidRPr="000B121E" w:rsidRDefault="00AA2C40"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t&gt;50</m:t>
        </m:r>
      </m:oMath>
    </w:p>
    <w:p w14:paraId="36F4B2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represent the product sales and the price at week </w:t>
      </w:r>
      <w:r w:rsidRPr="000B121E">
        <w:rPr>
          <w:rFonts w:cs="Times New Roman"/>
          <w:i/>
          <w:color w:val="000000" w:themeColor="text1"/>
          <w:szCs w:val="24"/>
        </w:rPr>
        <w:t>t</w:t>
      </w:r>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A1.</w:t>
      </w:r>
      <w:r w:rsidRPr="000B121E">
        <w:rPr>
          <w:rFonts w:cs="Times New Roman"/>
          <w:color w:val="000000" w:themeColor="text1"/>
          <w:szCs w:val="24"/>
        </w:rPr>
        <w:tab/>
        <w:t>Simulated sales with a structural break: model with post-break data</w:t>
      </w:r>
    </w:p>
    <w:p w14:paraId="0B4B77F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lang w:eastAsia="en-GB"/>
        </w:rPr>
        <w:lastRenderedPageBreak/>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705BF7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w:t>
      </w:r>
      <w:r w:rsidRPr="000B121E">
        <w:rPr>
          <w:rFonts w:cs="Times New Roman"/>
          <w:i/>
          <w:color w:val="000000" w:themeColor="text1"/>
          <w:szCs w:val="24"/>
        </w:rPr>
        <w:t>ybar_post breaks</w:t>
      </w:r>
      <w:r w:rsidRPr="000B121E">
        <w:rPr>
          <w:rFonts w:cs="Times New Roman"/>
          <w:color w:val="000000" w:themeColor="text1"/>
          <w:szCs w:val="24"/>
        </w:rPr>
        <w:t xml:space="preserve">). Table A1 shows the forecasting performance of the model with post break data (e.g., with MAE= 0.3, MSE= 0.18, MAPE= 5.0%, and SMAPE= 4.3%). </w:t>
      </w:r>
    </w:p>
    <w:p w14:paraId="72901E3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0B121E">
        <w:rPr>
          <w:rFonts w:cs="Times New Roman"/>
          <w:noProof/>
          <w:color w:val="000000" w:themeColor="text1"/>
          <w:szCs w:val="24"/>
        </w:rPr>
        <w:t>70</w:t>
      </w:r>
      <w:r w:rsidRPr="000B121E">
        <w:rPr>
          <w:rFonts w:cs="Times New Roman"/>
          <w:color w:val="000000" w:themeColor="text1"/>
          <w:szCs w:val="24"/>
        </w:rPr>
        <w:t xml:space="preserve"> and finally generate downwards-biased out-of-sample forecasts from week 76 to week 100. Figure 2 shows the biased predictions/forecasts with the black dashed line (as </w:t>
      </w:r>
      <w:r w:rsidRPr="000B121E">
        <w:rPr>
          <w:rFonts w:cs="Times New Roman"/>
          <w:i/>
          <w:color w:val="000000" w:themeColor="text1"/>
          <w:szCs w:val="24"/>
        </w:rPr>
        <w:t>ybar_all data</w:t>
      </w:r>
      <w:r w:rsidRPr="000B121E">
        <w:rPr>
          <w:rFonts w:cs="Times New Roman"/>
          <w:color w:val="000000" w:themeColor="text1"/>
          <w:szCs w:val="24"/>
        </w:rPr>
        <w:t xml:space="preserve">). Table 1 shows the forecasting performance of the model with the full data (e.g., with MAE= 0.7, MSE= 0.52, MAPE= 12.2%, and SMAPE= 11.5%). The forecasts are substantially inferior compared to the model with </w:t>
      </w:r>
      <w:r w:rsidRPr="000B121E">
        <w:rPr>
          <w:rFonts w:cs="Times New Roman"/>
          <w:noProof/>
          <w:color w:val="000000" w:themeColor="text1"/>
          <w:szCs w:val="24"/>
        </w:rPr>
        <w:t>post-break</w:t>
      </w:r>
      <w:r w:rsidRPr="000B121E">
        <w:rPr>
          <w:rFonts w:cs="Times New Roman"/>
          <w:color w:val="000000" w:themeColor="text1"/>
          <w:szCs w:val="24"/>
        </w:rPr>
        <w:t xml:space="preserve"> data.</w:t>
      </w:r>
    </w:p>
    <w:p w14:paraId="70596DC3"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A2.</w:t>
      </w:r>
      <w:r w:rsidRPr="000B121E">
        <w:rPr>
          <w:rFonts w:cs="Times New Roman"/>
          <w:color w:val="000000" w:themeColor="text1"/>
          <w:szCs w:val="24"/>
        </w:rPr>
        <w:tab/>
        <w:t>Simulated sales with a structural break: model with full data</w:t>
      </w:r>
      <w:r w:rsidRPr="000B121E">
        <w:rPr>
          <w:rStyle w:val="FootnoteReference"/>
          <w:rFonts w:cs="Times New Roman"/>
          <w:color w:val="000000" w:themeColor="text1"/>
          <w:szCs w:val="24"/>
        </w:rPr>
        <w:footnoteReference w:id="17"/>
      </w:r>
    </w:p>
    <w:p w14:paraId="4B90ACE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lang w:eastAsia="en-GB"/>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r w:rsidRPr="000B121E">
        <w:rPr>
          <w:rFonts w:cs="Times New Roman"/>
          <w:noProof/>
          <w:color w:val="000000" w:themeColor="text1"/>
          <w:szCs w:val="24"/>
        </w:rPr>
        <w:t>Table A1.</w:t>
      </w:r>
      <w:r w:rsidRPr="000B121E">
        <w:rPr>
          <w:rFonts w:cs="Times New Roman"/>
          <w:noProof/>
          <w:color w:val="000000" w:themeColor="text1"/>
          <w:szCs w:val="24"/>
        </w:rPr>
        <w:tab/>
        <w:t>The forecasting performance of different models in the simulation</w:t>
      </w:r>
    </w:p>
    <w:p w14:paraId="7DCD0592"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0B121E"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r>
      <w:tr w:rsidR="004617F2" w:rsidRPr="000B121E"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686" w:type="dxa"/>
            <w:shd w:val="clear" w:color="auto" w:fill="auto"/>
            <w:hideMark/>
          </w:tcPr>
          <w:p w14:paraId="0BF09C5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0.18</w:t>
            </w:r>
          </w:p>
        </w:tc>
        <w:tc>
          <w:tcPr>
            <w:tcW w:w="970" w:type="dxa"/>
            <w:shd w:val="clear" w:color="auto" w:fill="auto"/>
            <w:hideMark/>
          </w:tcPr>
          <w:p w14:paraId="28AA3C2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977" w:type="dxa"/>
            <w:shd w:val="clear" w:color="auto" w:fill="auto"/>
            <w:hideMark/>
          </w:tcPr>
          <w:p w14:paraId="25D169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r>
      <w:tr w:rsidR="004617F2" w:rsidRPr="000B121E"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686" w:type="dxa"/>
            <w:shd w:val="clear" w:color="auto" w:fill="auto"/>
            <w:hideMark/>
          </w:tcPr>
          <w:p w14:paraId="39E3D99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0.52</w:t>
            </w:r>
          </w:p>
        </w:tc>
        <w:tc>
          <w:tcPr>
            <w:tcW w:w="970" w:type="dxa"/>
            <w:shd w:val="clear" w:color="auto" w:fill="auto"/>
            <w:hideMark/>
          </w:tcPr>
          <w:p w14:paraId="751EFEC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977" w:type="dxa"/>
            <w:shd w:val="clear" w:color="auto" w:fill="auto"/>
            <w:hideMark/>
          </w:tcPr>
          <w:p w14:paraId="4120BD0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w:t>
            </w:r>
          </w:p>
        </w:tc>
      </w:tr>
      <w:tr w:rsidR="004617F2" w:rsidRPr="000B121E"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686" w:type="dxa"/>
            <w:shd w:val="clear" w:color="auto" w:fill="auto"/>
            <w:hideMark/>
          </w:tcPr>
          <w:p w14:paraId="3E09D23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0.01</w:t>
            </w:r>
          </w:p>
        </w:tc>
        <w:tc>
          <w:tcPr>
            <w:tcW w:w="970" w:type="dxa"/>
            <w:shd w:val="clear" w:color="auto" w:fill="auto"/>
            <w:hideMark/>
          </w:tcPr>
          <w:p w14:paraId="19D3788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w:t>
            </w:r>
          </w:p>
        </w:tc>
        <w:tc>
          <w:tcPr>
            <w:tcW w:w="977" w:type="dxa"/>
            <w:shd w:val="clear" w:color="auto" w:fill="auto"/>
            <w:hideMark/>
          </w:tcPr>
          <w:p w14:paraId="60C4A5D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r>
      <w:tr w:rsidR="004617F2" w:rsidRPr="000B121E"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686" w:type="dxa"/>
            <w:shd w:val="clear" w:color="auto" w:fill="auto"/>
            <w:hideMark/>
          </w:tcPr>
          <w:p w14:paraId="21AEF86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0.43</w:t>
            </w:r>
          </w:p>
        </w:tc>
        <w:tc>
          <w:tcPr>
            <w:tcW w:w="970" w:type="dxa"/>
            <w:shd w:val="clear" w:color="auto" w:fill="auto"/>
            <w:hideMark/>
          </w:tcPr>
          <w:p w14:paraId="507B747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77" w:type="dxa"/>
            <w:shd w:val="clear" w:color="auto" w:fill="auto"/>
            <w:hideMark/>
          </w:tcPr>
          <w:p w14:paraId="2B308B5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w:t>
            </w:r>
          </w:p>
        </w:tc>
      </w:tr>
    </w:tbl>
    <w:p w14:paraId="1FFEB126"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B:</w:t>
      </w:r>
    </w:p>
    <w:p w14:paraId="08DECD8F"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6680A523" w14:textId="75967B8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but presuming no priori knowledge of the structural breaks. We conduct a sequential </w:t>
      </w:r>
      <w:hyperlink w:anchor="_ENREF_15" w:tooltip="Chow, 1960 #260" w:history="1">
        <w:r w:rsidR="00EE2F0B" w:rsidRPr="000B121E">
          <w:rPr>
            <w:rFonts w:cs="Times New Roman"/>
            <w:color w:val="000000" w:themeColor="text1"/>
            <w:szCs w:val="24"/>
          </w:rPr>
          <w:fldChar w:fldCharType="begin"/>
        </w:r>
        <w:r w:rsidR="00EE2F0B" w:rsidRPr="000B121E">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E2F0B" w:rsidRPr="000B121E">
          <w:rPr>
            <w:rFonts w:cs="Times New Roman"/>
            <w:color w:val="000000" w:themeColor="text1"/>
            <w:szCs w:val="24"/>
          </w:rPr>
          <w:fldChar w:fldCharType="separate"/>
        </w:r>
        <w:r w:rsidR="00EE2F0B" w:rsidRPr="000B121E">
          <w:rPr>
            <w:rFonts w:cs="Times New Roman"/>
            <w:noProof/>
            <w:color w:val="000000" w:themeColor="text1"/>
            <w:szCs w:val="24"/>
          </w:rPr>
          <w:t>Chow (1960)</w:t>
        </w:r>
        <w:r w:rsidR="00EE2F0B" w:rsidRPr="000B121E">
          <w:rPr>
            <w:rFonts w:cs="Times New Roman"/>
            <w:color w:val="000000" w:themeColor="text1"/>
            <w:szCs w:val="24"/>
          </w:rPr>
          <w:fldChar w:fldCharType="end"/>
        </w:r>
      </w:hyperlink>
      <w:r w:rsidRPr="000B121E">
        <w:rPr>
          <w:rFonts w:cs="Times New Roman"/>
          <w:color w:val="000000" w:themeColor="text1"/>
          <w:szCs w:val="24"/>
        </w:rPr>
        <w:t xml:space="preserve"> test based on every observation during the estimation period</w:t>
      </w:r>
      <w:r w:rsidRPr="000B121E">
        <w:rPr>
          <w:rStyle w:val="FootnoteReference"/>
          <w:rFonts w:cs="Times New Roman"/>
          <w:color w:val="000000" w:themeColor="text1"/>
          <w:szCs w:val="24"/>
        </w:rPr>
        <w:footnoteReference w:id="18"/>
      </w:r>
      <w:r w:rsidRPr="000B121E">
        <w:rPr>
          <w:rFonts w:cs="Times New Roman"/>
          <w:color w:val="000000" w:themeColor="text1"/>
          <w:szCs w:val="24"/>
        </w:rPr>
        <w:t xml:space="preserve">. The rejection of the null hypothesis of no structural break for any of the observations would suggest that the model is subject to structural break though without indicating how many structural breaks and their locations. Figure B1 shows the </w:t>
      </w:r>
      <w:r w:rsidRPr="000B121E">
        <w:rPr>
          <w:rFonts w:cs="Times New Roman"/>
          <w:i/>
          <w:color w:val="000000" w:themeColor="text1"/>
          <w:szCs w:val="24"/>
        </w:rPr>
        <w:t>p</w:t>
      </w:r>
      <w:r w:rsidRPr="000B121E">
        <w:rPr>
          <w:rFonts w:cs="Times New Roman"/>
          <w:color w:val="000000" w:themeColor="text1"/>
          <w:szCs w:val="24"/>
        </w:rPr>
        <w:t>-values of the sequential Chow test. The results reject the null hypothesis of no structural break (especially for weeks closed to week 25 and week 50)</w:t>
      </w:r>
      <w:r w:rsidRPr="000B121E">
        <w:rPr>
          <w:rStyle w:val="FootnoteReference"/>
          <w:rFonts w:cs="Times New Roman"/>
          <w:color w:val="000000" w:themeColor="text1"/>
          <w:szCs w:val="24"/>
        </w:rPr>
        <w:t xml:space="preserve"> </w:t>
      </w:r>
      <w:r w:rsidRPr="000B121E">
        <w:rPr>
          <w:rStyle w:val="FootnoteReference"/>
          <w:rFonts w:cs="Times New Roman"/>
          <w:color w:val="000000" w:themeColor="text1"/>
          <w:szCs w:val="24"/>
        </w:rPr>
        <w:footnoteReference w:id="19"/>
      </w:r>
      <w:r w:rsidRPr="000B121E">
        <w:rPr>
          <w:rFonts w:cs="Times New Roman"/>
          <w:color w:val="000000" w:themeColor="text1"/>
          <w:szCs w:val="24"/>
        </w:rPr>
        <w:t xml:space="preserve">. More advanced tests are available (e.g., considering multiple </w:t>
      </w:r>
      <w:r w:rsidRPr="000B121E">
        <w:rPr>
          <w:rFonts w:cs="Times New Roman"/>
          <w:color w:val="000000" w:themeColor="text1"/>
          <w:szCs w:val="24"/>
        </w:rPr>
        <w:lastRenderedPageBreak/>
        <w:t xml:space="preserve">breaks, heteroskedasticity, and unit roots etc.) are available but require additional priori knowledge such as the number of potential structural breaks </w:t>
      </w:r>
      <w:r w:rsidRPr="000B121E">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3" w:tooltip="Andrews, 1993 #237" w:history="1">
        <w:r w:rsidR="00EE2F0B">
          <w:rPr>
            <w:rFonts w:cs="Times New Roman"/>
            <w:noProof/>
            <w:color w:val="000000" w:themeColor="text1"/>
            <w:szCs w:val="24"/>
          </w:rPr>
          <w:t>Andrews, 1993</w:t>
        </w:r>
      </w:hyperlink>
      <w:r w:rsidR="00153750">
        <w:rPr>
          <w:rFonts w:cs="Times New Roman"/>
          <w:noProof/>
          <w:color w:val="000000" w:themeColor="text1"/>
          <w:szCs w:val="24"/>
        </w:rPr>
        <w:t xml:space="preserve">; </w:t>
      </w:r>
      <w:hyperlink w:anchor="_ENREF_4" w:tooltip="Andrews, 1994 #238" w:history="1">
        <w:r w:rsidR="00EE2F0B">
          <w:rPr>
            <w:rFonts w:cs="Times New Roman"/>
            <w:noProof/>
            <w:color w:val="000000" w:themeColor="text1"/>
            <w:szCs w:val="24"/>
          </w:rPr>
          <w:t>Andrews &amp; Ploberger, 1994</w:t>
        </w:r>
      </w:hyperlink>
      <w:r w:rsidR="00153750">
        <w:rPr>
          <w:rFonts w:cs="Times New Roman"/>
          <w:noProof/>
          <w:color w:val="000000" w:themeColor="text1"/>
          <w:szCs w:val="24"/>
        </w:rPr>
        <w:t xml:space="preserve">; </w:t>
      </w:r>
      <w:hyperlink w:anchor="_ENREF_8" w:tooltip="Bai, 1998 #227" w:history="1">
        <w:r w:rsidR="00EE2F0B">
          <w:rPr>
            <w:rFonts w:cs="Times New Roman"/>
            <w:noProof/>
            <w:color w:val="000000" w:themeColor="text1"/>
            <w:szCs w:val="24"/>
          </w:rPr>
          <w:t>Bai &amp; Perron, 1998</w:t>
        </w:r>
      </w:hyperlink>
      <w:r w:rsidR="00153750">
        <w:rPr>
          <w:rFonts w:cs="Times New Roman"/>
          <w:noProof/>
          <w:color w:val="000000" w:themeColor="text1"/>
          <w:szCs w:val="24"/>
        </w:rPr>
        <w:t xml:space="preserve">, </w:t>
      </w:r>
      <w:hyperlink w:anchor="_ENREF_9" w:tooltip="Bai, 2003 #657" w:history="1">
        <w:r w:rsidR="00EE2F0B">
          <w:rPr>
            <w:rFonts w:cs="Times New Roman"/>
            <w:noProof/>
            <w:color w:val="000000" w:themeColor="text1"/>
            <w:szCs w:val="24"/>
          </w:rPr>
          <w:t>2003</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704C26C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B1</w:t>
      </w:r>
      <w:r w:rsidRPr="000B121E">
        <w:rPr>
          <w:rFonts w:cs="Times New Roman"/>
          <w:color w:val="000000" w:themeColor="text1"/>
          <w:szCs w:val="24"/>
        </w:rPr>
        <w:tab/>
      </w:r>
      <w:r w:rsidRPr="000B121E">
        <w:rPr>
          <w:rFonts w:cs="Times New Roman"/>
          <w:i/>
          <w:color w:val="000000" w:themeColor="text1"/>
          <w:szCs w:val="24"/>
        </w:rPr>
        <w:t>P</w:t>
      </w:r>
      <w:r w:rsidRPr="000B121E">
        <w:rPr>
          <w:rFonts w:cs="Times New Roman"/>
          <w:color w:val="000000" w:themeColor="text1"/>
          <w:szCs w:val="24"/>
        </w:rPr>
        <w:t xml:space="preserve">-values of the sequential Chow </w:t>
      </w:r>
      <w:commentRangeStart w:id="3267"/>
      <w:commentRangeStart w:id="3268"/>
      <w:r w:rsidRPr="000B121E">
        <w:rPr>
          <w:rFonts w:cs="Times New Roman"/>
          <w:color w:val="000000" w:themeColor="text1"/>
          <w:szCs w:val="24"/>
        </w:rPr>
        <w:t>test</w:t>
      </w:r>
      <w:commentRangeEnd w:id="3267"/>
      <w:r w:rsidRPr="000B121E">
        <w:rPr>
          <w:rStyle w:val="CommentReference"/>
          <w:color w:val="000000" w:themeColor="text1"/>
          <w:sz w:val="24"/>
          <w:szCs w:val="24"/>
        </w:rPr>
        <w:commentReference w:id="3267"/>
      </w:r>
      <w:commentRangeEnd w:id="3268"/>
      <w:r w:rsidRPr="000B121E">
        <w:rPr>
          <w:rStyle w:val="CommentReference"/>
          <w:color w:val="000000" w:themeColor="text1"/>
          <w:sz w:val="24"/>
          <w:szCs w:val="24"/>
        </w:rPr>
        <w:commentReference w:id="3268"/>
      </w:r>
    </w:p>
    <w:p w14:paraId="0ACD34BA"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lang w:eastAsia="en-GB"/>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oMath>
      <w:r w:rsidRPr="000B121E">
        <w:rPr>
          <w:rFonts w:cs="Times New Roman"/>
          <w:color w:val="000000" w:themeColor="text1"/>
          <w:szCs w:val="24"/>
        </w:rPr>
        <w:t xml:space="preserve"> are the final forecasts by the IC model. Figure B2 shows the predictions/forecasts with the black dashed line (as </w:t>
      </w:r>
      <w:r w:rsidRPr="000B121E">
        <w:rPr>
          <w:rFonts w:cs="Times New Roman"/>
          <w:i/>
          <w:color w:val="000000" w:themeColor="text1"/>
          <w:szCs w:val="24"/>
        </w:rPr>
        <w:t>ybar_IC</w:t>
      </w:r>
      <w:r w:rsidRPr="000B121E">
        <w:rPr>
          <w:rFonts w:cs="Times New Roman"/>
          <w:color w:val="000000" w:themeColor="text1"/>
          <w:szCs w:val="24"/>
        </w:rPr>
        <w:t>). Table A1 shows the forecasting performance of the model with the full data (e.g., with MAE= 0.1, MSE= 0.01, MAPE= 1.7%, and SMAPE= 1.8%). The intercept corrected model substantially outperforms the model with the full data.</w:t>
      </w:r>
    </w:p>
    <w:p w14:paraId="4808578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0313030E" w14:textId="77777777" w:rsidR="004617F2" w:rsidRPr="000B121E"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0B121E">
        <w:rPr>
          <w:rFonts w:cs="Times New Roman"/>
          <w:color w:val="000000" w:themeColor="text1"/>
          <w:szCs w:val="24"/>
        </w:rPr>
        <w:t>Figure B2</w:t>
      </w:r>
      <w:r w:rsidRPr="000B121E">
        <w:rPr>
          <w:rFonts w:cs="Times New Roman"/>
          <w:color w:val="000000" w:themeColor="text1"/>
          <w:szCs w:val="24"/>
        </w:rPr>
        <w:tab/>
        <w:t>Simulated Sales with a structural break: model with intercept correction</w:t>
      </w:r>
    </w:p>
    <w:p w14:paraId="0B68F33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lang w:eastAsia="en-GB"/>
        </w:rPr>
        <w:lastRenderedPageBreak/>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and so forth. The forecasts including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Pr="000B121E">
        <w:rPr>
          <w:rFonts w:cs="Times New Roman"/>
          <w:color w:val="000000" w:themeColor="text1"/>
          <w:szCs w:val="24"/>
        </w:rPr>
        <w:t xml:space="preserve"> are 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but associated with inflated forecasting error variance because they were generated by models with less pre-break information. We may arbitrarily choose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oMath>
      <w:r w:rsidRPr="000B121E">
        <w:rPr>
          <w:rFonts w:cs="Times New Roman"/>
          <w:color w:val="000000" w:themeColor="text1"/>
          <w:szCs w:val="24"/>
        </w:rPr>
        <w:t xml:space="preserve"> are the final forecasts by the EWC model. Figure B3 represents the predictions/forecasts with the black dashed line (as </w:t>
      </w:r>
      <w:r w:rsidRPr="000B121E">
        <w:rPr>
          <w:rFonts w:cs="Times New Roman"/>
          <w:i/>
          <w:color w:val="000000" w:themeColor="text1"/>
          <w:szCs w:val="24"/>
        </w:rPr>
        <w:t>ybar_EWC</w:t>
      </w:r>
      <w:r w:rsidRPr="000B121E">
        <w:rPr>
          <w:rFonts w:cs="Times New Roman"/>
          <w:color w:val="000000" w:themeColor="text1"/>
          <w:szCs w:val="24"/>
        </w:rPr>
        <w:t xml:space="preserve">). Table A1 shows the forecasting performance of the model with the full data (e.g., 0.6 for MAE, 0.43 for MSE, 11.0% for MAPE, and 10.5% for SMAPE). The EWC method outperforms the conventional model with the full data. </w:t>
      </w:r>
    </w:p>
    <w:p w14:paraId="0571C414"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 xml:space="preserve">  Figure B3.</w:t>
      </w:r>
      <w:r w:rsidRPr="000B121E">
        <w:rPr>
          <w:rFonts w:cs="Times New Roman"/>
          <w:color w:val="000000" w:themeColor="text1"/>
          <w:szCs w:val="24"/>
        </w:rPr>
        <w:tab/>
        <w:t>Simulated sales with a structural break: model with EWC</w:t>
      </w:r>
    </w:p>
    <w:p w14:paraId="787BF69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6B13D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noProof/>
          <w:color w:val="000000" w:themeColor="text1"/>
          <w:szCs w:val="24"/>
          <w:lang w:eastAsia="en-GB"/>
        </w:rPr>
        <w:lastRenderedPageBreak/>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0B121E">
        <w:rPr>
          <w:noProof/>
          <w:color w:val="000000" w:themeColor="text1"/>
          <w:szCs w:val="24"/>
          <w:lang w:eastAsia="en-GB"/>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0B121E">
        <w:rPr>
          <w:noProof/>
          <w:color w:val="000000" w:themeColor="text1"/>
          <w:szCs w:val="24"/>
          <w:lang w:eastAsia="en-GB"/>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0B121E">
        <w:rPr>
          <w:noProof/>
          <w:color w:val="000000" w:themeColor="text1"/>
          <w:szCs w:val="24"/>
          <w:lang w:eastAsia="en-GB"/>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7D14FD3" w14:textId="77777777" w:rsidR="004617F2" w:rsidRPr="000B121E" w:rsidRDefault="004617F2" w:rsidP="000B121E">
      <w:pPr>
        <w:shd w:val="clear" w:color="auto" w:fill="FFFFFF" w:themeFill="background1"/>
        <w:spacing w:after="0" w:line="360" w:lineRule="auto"/>
        <w:rPr>
          <w:b/>
          <w:color w:val="000000" w:themeColor="text1"/>
          <w:szCs w:val="24"/>
        </w:rPr>
      </w:pPr>
      <w:r w:rsidRPr="000B121E">
        <w:rPr>
          <w:rFonts w:cs="Times New Roman"/>
          <w:color w:val="000000" w:themeColor="text1"/>
          <w:szCs w:val="24"/>
        </w:rPr>
        <w:t>Reference</w:t>
      </w:r>
      <w:r w:rsidRPr="000B121E">
        <w:rPr>
          <w:rFonts w:cs="Times New Roman"/>
          <w:b/>
          <w:color w:val="000000" w:themeColor="text1"/>
          <w:szCs w:val="24"/>
        </w:rPr>
        <w:t>:</w:t>
      </w:r>
    </w:p>
    <w:p w14:paraId="73F02379"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r w:rsidRPr="000B121E">
        <w:rPr>
          <w:rFonts w:cs="Times New Roman"/>
          <w:color w:val="000000" w:themeColor="text1"/>
          <w:szCs w:val="24"/>
        </w:rPr>
        <w:t xml:space="preserve"> </w:t>
      </w:r>
    </w:p>
    <w:p w14:paraId="5E8DC048"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commentRangeStart w:id="3269"/>
    <w:commentRangeStart w:id="3270"/>
    <w:p w14:paraId="1A3A836D" w14:textId="77777777" w:rsidR="00EE2F0B" w:rsidRPr="00EE2F0B" w:rsidRDefault="004617F2" w:rsidP="00EE2F0B">
      <w:pPr>
        <w:pStyle w:val="EndNoteBibliography"/>
        <w:spacing w:after="0"/>
        <w:ind w:left="720" w:hanging="720"/>
      </w:pPr>
      <w:r w:rsidRPr="000B121E">
        <w:rPr>
          <w:color w:val="000000" w:themeColor="text1"/>
          <w:szCs w:val="24"/>
        </w:rPr>
        <w:fldChar w:fldCharType="begin"/>
      </w:r>
      <w:r w:rsidRPr="000B121E">
        <w:rPr>
          <w:color w:val="000000" w:themeColor="text1"/>
          <w:szCs w:val="24"/>
        </w:rPr>
        <w:instrText xml:space="preserve"> ADDIN EN.REFLIST </w:instrText>
      </w:r>
      <w:r w:rsidRPr="000B121E">
        <w:rPr>
          <w:color w:val="000000" w:themeColor="text1"/>
          <w:szCs w:val="24"/>
        </w:rPr>
        <w:fldChar w:fldCharType="separate"/>
      </w:r>
      <w:bookmarkStart w:id="3271" w:name="_ENREF_1"/>
      <w:r w:rsidR="00EE2F0B" w:rsidRPr="00EE2F0B">
        <w:t xml:space="preserve">Ali, M., &amp; Boylan, J. (2011). Feasibility principles for Downstream Demand Inference in supply chains. </w:t>
      </w:r>
      <w:r w:rsidR="00EE2F0B" w:rsidRPr="00EE2F0B">
        <w:rPr>
          <w:i/>
        </w:rPr>
        <w:t>Journal of the Operational Research Society, 62</w:t>
      </w:r>
      <w:r w:rsidR="00EE2F0B" w:rsidRPr="00EE2F0B">
        <w:t xml:space="preserve">. </w:t>
      </w:r>
      <w:bookmarkEnd w:id="3271"/>
    </w:p>
    <w:p w14:paraId="037D889C" w14:textId="77777777" w:rsidR="00EE2F0B" w:rsidRPr="00EE2F0B" w:rsidRDefault="00EE2F0B" w:rsidP="00EE2F0B">
      <w:pPr>
        <w:pStyle w:val="EndNoteBibliography"/>
        <w:spacing w:after="0"/>
        <w:ind w:left="720" w:hanging="720"/>
      </w:pPr>
      <w:bookmarkStart w:id="3272" w:name="_ENREF_2"/>
      <w:r w:rsidRPr="00EE2F0B">
        <w:t xml:space="preserve">Allen, P. G., &amp; Fildes, R. (2001). Econometric forecasting. In J. S. Armstrong (Ed.), </w:t>
      </w:r>
      <w:r w:rsidRPr="00EE2F0B">
        <w:rPr>
          <w:i/>
        </w:rPr>
        <w:t>Principles of Forecasting: A Handbook for Researchers and Practitioners</w:t>
      </w:r>
      <w:r w:rsidRPr="00EE2F0B">
        <w:t>. Boston: Kluwer Academic Publishers.</w:t>
      </w:r>
      <w:bookmarkEnd w:id="3272"/>
    </w:p>
    <w:p w14:paraId="347F7697" w14:textId="77777777" w:rsidR="00EE2F0B" w:rsidRPr="00EE2F0B" w:rsidRDefault="00EE2F0B" w:rsidP="00EE2F0B">
      <w:pPr>
        <w:pStyle w:val="EndNoteBibliography"/>
        <w:spacing w:after="0"/>
        <w:ind w:left="720" w:hanging="720"/>
      </w:pPr>
      <w:bookmarkStart w:id="3273" w:name="_ENREF_3"/>
      <w:r w:rsidRPr="00EE2F0B">
        <w:t xml:space="preserve">Andrews, D. W. K. (1993). Tests for Parameter Instability and Structural Change with Unknown Change Point. </w:t>
      </w:r>
      <w:r w:rsidRPr="00EE2F0B">
        <w:rPr>
          <w:i/>
        </w:rPr>
        <w:t>Econometrica, 61</w:t>
      </w:r>
      <w:r w:rsidRPr="00EE2F0B">
        <w:t xml:space="preserve">, 825-851. </w:t>
      </w:r>
      <w:bookmarkEnd w:id="3273"/>
    </w:p>
    <w:p w14:paraId="669F26B9" w14:textId="77777777" w:rsidR="00EE2F0B" w:rsidRPr="00EE2F0B" w:rsidRDefault="00EE2F0B" w:rsidP="00EE2F0B">
      <w:pPr>
        <w:pStyle w:val="EndNoteBibliography"/>
        <w:spacing w:after="0"/>
        <w:ind w:left="720" w:hanging="720"/>
      </w:pPr>
      <w:bookmarkStart w:id="3274" w:name="_ENREF_4"/>
      <w:r w:rsidRPr="00EE2F0B">
        <w:t xml:space="preserve">Andrews, D. W. K., &amp; Ploberger, W. (1994). Optimal tests when a nuisance parameter is present only under the alternative. </w:t>
      </w:r>
      <w:r w:rsidRPr="00EE2F0B">
        <w:rPr>
          <w:i/>
        </w:rPr>
        <w:t>Econometrica, 62</w:t>
      </w:r>
      <w:r w:rsidRPr="00EE2F0B">
        <w:t xml:space="preserve">, 1383-1414. </w:t>
      </w:r>
      <w:bookmarkEnd w:id="3274"/>
    </w:p>
    <w:p w14:paraId="1654360A" w14:textId="77777777" w:rsidR="00EE2F0B" w:rsidRPr="00EE2F0B" w:rsidRDefault="00EE2F0B" w:rsidP="00EE2F0B">
      <w:pPr>
        <w:pStyle w:val="EndNoteBibliography"/>
        <w:spacing w:after="0"/>
        <w:ind w:left="720" w:hanging="720"/>
      </w:pPr>
      <w:bookmarkStart w:id="3275" w:name="_ENREF_5"/>
      <w:r w:rsidRPr="00EE2F0B">
        <w:t xml:space="preserve">Andrews, R. L., Currim, I. S., Leeflang, P., &amp; Lim, J. (2008). Estimating the SCAN*PRO model of store sales: HB, FM or just OLS? </w:t>
      </w:r>
      <w:r w:rsidRPr="00EE2F0B">
        <w:rPr>
          <w:i/>
        </w:rPr>
        <w:t>international Journal of research in marketing, 25</w:t>
      </w:r>
      <w:r w:rsidRPr="00EE2F0B">
        <w:t xml:space="preserve">(1), 22-33. </w:t>
      </w:r>
      <w:bookmarkEnd w:id="3275"/>
    </w:p>
    <w:p w14:paraId="0A885CAC" w14:textId="77777777" w:rsidR="00EE2F0B" w:rsidRPr="00EE2F0B" w:rsidRDefault="00EE2F0B" w:rsidP="00EE2F0B">
      <w:pPr>
        <w:pStyle w:val="EndNoteBibliography"/>
        <w:spacing w:after="0"/>
        <w:ind w:left="720" w:hanging="720"/>
      </w:pPr>
      <w:bookmarkStart w:id="3276" w:name="_ENREF_6"/>
      <w:r w:rsidRPr="00EE2F0B">
        <w:t xml:space="preserve">Ang, A., &amp; Bekaert, G. (2002). Regime Switches in Interest Rates. </w:t>
      </w:r>
      <w:r w:rsidRPr="00EE2F0B">
        <w:rPr>
          <w:i/>
        </w:rPr>
        <w:t>Journal of Business &amp; Economic Statistics, 20</w:t>
      </w:r>
      <w:r w:rsidRPr="00EE2F0B">
        <w:t xml:space="preserve">(2), 163-182. </w:t>
      </w:r>
      <w:bookmarkEnd w:id="3276"/>
    </w:p>
    <w:p w14:paraId="409D881F" w14:textId="77777777" w:rsidR="00EE2F0B" w:rsidRPr="00EE2F0B" w:rsidRDefault="00EE2F0B" w:rsidP="00EE2F0B">
      <w:pPr>
        <w:pStyle w:val="EndNoteBibliography"/>
        <w:spacing w:after="0"/>
        <w:ind w:left="720" w:hanging="720"/>
      </w:pPr>
      <w:bookmarkStart w:id="3277" w:name="_ENREF_7"/>
      <w:r w:rsidRPr="00EE2F0B">
        <w:t xml:space="preserve">Armstrong, J. S. (2001). </w:t>
      </w:r>
      <w:r w:rsidRPr="00EE2F0B">
        <w:rPr>
          <w:i/>
        </w:rPr>
        <w:t>Principles of Forecasting: A Handbook for Researchers and Practitioners</w:t>
      </w:r>
      <w:r w:rsidRPr="00EE2F0B">
        <w:t>: Kluwer Academic Publishers.</w:t>
      </w:r>
      <w:bookmarkEnd w:id="3277"/>
    </w:p>
    <w:p w14:paraId="09804C14" w14:textId="77777777" w:rsidR="00EE2F0B" w:rsidRPr="00EE2F0B" w:rsidRDefault="00EE2F0B" w:rsidP="00EE2F0B">
      <w:pPr>
        <w:pStyle w:val="EndNoteBibliography"/>
        <w:spacing w:after="0"/>
        <w:ind w:left="720" w:hanging="720"/>
      </w:pPr>
      <w:bookmarkStart w:id="3278" w:name="_ENREF_8"/>
      <w:r w:rsidRPr="00EE2F0B">
        <w:t xml:space="preserve">Bai, J., &amp; Perron, P. (1998). Estimating and Testing Linear Models with Multiple Structural Changes. </w:t>
      </w:r>
      <w:r w:rsidRPr="00EE2F0B">
        <w:rPr>
          <w:i/>
        </w:rPr>
        <w:t>Econometrica, 66</w:t>
      </w:r>
      <w:r w:rsidRPr="00EE2F0B">
        <w:t xml:space="preserve">, 47- 78. </w:t>
      </w:r>
      <w:bookmarkEnd w:id="3278"/>
    </w:p>
    <w:p w14:paraId="059D1368" w14:textId="77777777" w:rsidR="00EE2F0B" w:rsidRPr="00EE2F0B" w:rsidRDefault="00EE2F0B" w:rsidP="00EE2F0B">
      <w:pPr>
        <w:pStyle w:val="EndNoteBibliography"/>
        <w:spacing w:after="0"/>
        <w:ind w:left="720" w:hanging="720"/>
      </w:pPr>
      <w:bookmarkStart w:id="3279" w:name="_ENREF_9"/>
      <w:r w:rsidRPr="00EE2F0B">
        <w:t xml:space="preserve">Bai, J., &amp; Perron, P. (2003). Computation and Analysis of Multiple Structural-Change Models. </w:t>
      </w:r>
      <w:r w:rsidRPr="00EE2F0B">
        <w:rPr>
          <w:i/>
        </w:rPr>
        <w:t>Journal of Applied Econometrics, 18</w:t>
      </w:r>
      <w:r w:rsidRPr="00EE2F0B">
        <w:t xml:space="preserve">, 1-22. </w:t>
      </w:r>
      <w:bookmarkEnd w:id="3279"/>
    </w:p>
    <w:p w14:paraId="3396C543" w14:textId="77777777" w:rsidR="00EE2F0B" w:rsidRPr="00EE2F0B" w:rsidRDefault="00EE2F0B" w:rsidP="00EE2F0B">
      <w:pPr>
        <w:pStyle w:val="EndNoteBibliography"/>
        <w:spacing w:after="0"/>
        <w:ind w:left="720" w:hanging="720"/>
      </w:pPr>
      <w:bookmarkStart w:id="3280" w:name="_ENREF_10"/>
      <w:r w:rsidRPr="003A7F2F">
        <w:rPr>
          <w:lang w:val="de-DE"/>
        </w:rPr>
        <w:t xml:space="preserve">Blattberg, R. C., Briesch, R., &amp; Fox, E. J. (1995). </w:t>
      </w:r>
      <w:r w:rsidRPr="00EE2F0B">
        <w:t xml:space="preserve">How </w:t>
      </w:r>
      <w:r w:rsidRPr="005B31CF">
        <w:t>promotions work</w:t>
      </w:r>
      <w:r w:rsidRPr="00EE2F0B">
        <w:t xml:space="preserve">? </w:t>
      </w:r>
      <w:r w:rsidRPr="00EE2F0B">
        <w:rPr>
          <w:i/>
        </w:rPr>
        <w:t>Marketing Science, 14</w:t>
      </w:r>
      <w:r w:rsidRPr="00EE2F0B">
        <w:t xml:space="preserve">(3). </w:t>
      </w:r>
      <w:bookmarkEnd w:id="3280"/>
    </w:p>
    <w:p w14:paraId="15AD3295" w14:textId="77777777" w:rsidR="00EE2F0B" w:rsidRPr="00EE2F0B" w:rsidRDefault="00EE2F0B" w:rsidP="00EE2F0B">
      <w:pPr>
        <w:pStyle w:val="EndNoteBibliography"/>
        <w:spacing w:after="0"/>
        <w:ind w:left="720" w:hanging="720"/>
      </w:pPr>
      <w:bookmarkStart w:id="3281" w:name="_ENREF_11"/>
      <w:r w:rsidRPr="003A7F2F">
        <w:rPr>
          <w:lang w:val="de-DE"/>
        </w:rPr>
        <w:t xml:space="preserve">Bronnenberg, B. J., Kruger, M. W., &amp; Mela, C. F. (2008). </w:t>
      </w:r>
      <w:r w:rsidRPr="00EE2F0B">
        <w:t xml:space="preserve">The IRI Marketing </w:t>
      </w:r>
      <w:r w:rsidRPr="005B31CF">
        <w:t>Data Set</w:t>
      </w:r>
      <w:r w:rsidRPr="00EE2F0B">
        <w:t xml:space="preserve">. </w:t>
      </w:r>
      <w:r w:rsidRPr="00EE2F0B">
        <w:rPr>
          <w:i/>
        </w:rPr>
        <w:t>Marketing Science, 27</w:t>
      </w:r>
      <w:r w:rsidRPr="00EE2F0B">
        <w:t xml:space="preserve">(4), pp. 745–748. </w:t>
      </w:r>
      <w:bookmarkEnd w:id="3281"/>
    </w:p>
    <w:p w14:paraId="5B047686" w14:textId="77777777" w:rsidR="00EE2F0B" w:rsidRPr="00EE2F0B" w:rsidRDefault="00EE2F0B" w:rsidP="00EE2F0B">
      <w:pPr>
        <w:pStyle w:val="EndNoteBibliography"/>
        <w:spacing w:after="0"/>
        <w:ind w:left="720" w:hanging="720"/>
      </w:pPr>
      <w:bookmarkStart w:id="3282" w:name="_ENREF_12"/>
      <w:r w:rsidRPr="00EE2F0B">
        <w:t xml:space="preserve">Bucklin, R. E., Gupta, S., &amp; Siddarth, S. (1998). Determining Segmentation in Sales Response across Consumer Purchase Behaviors. </w:t>
      </w:r>
      <w:r w:rsidRPr="00EE2F0B">
        <w:rPr>
          <w:i/>
        </w:rPr>
        <w:t>Journal of Marketing Research, 35</w:t>
      </w:r>
      <w:r w:rsidRPr="00EE2F0B">
        <w:t>(2), 189-197. doi: 10.2307/3151847</w:t>
      </w:r>
      <w:bookmarkEnd w:id="3282"/>
    </w:p>
    <w:p w14:paraId="64DC2740" w14:textId="77777777" w:rsidR="00EE2F0B" w:rsidRPr="00EE2F0B" w:rsidRDefault="00EE2F0B" w:rsidP="00EE2F0B">
      <w:pPr>
        <w:pStyle w:val="EndNoteBibliography"/>
        <w:spacing w:after="0"/>
        <w:ind w:left="720" w:hanging="720"/>
      </w:pPr>
      <w:bookmarkStart w:id="3283" w:name="_ENREF_13"/>
      <w:r w:rsidRPr="00EE2F0B">
        <w:lastRenderedPageBreak/>
        <w:t xml:space="preserve">Castle, J. L., Doornik, J. A., &amp; Hendry, D. F. (2008). Model Selection when there are Multiple Breaks. </w:t>
      </w:r>
      <w:r w:rsidRPr="00EE2F0B">
        <w:rPr>
          <w:i/>
        </w:rPr>
        <w:t>Working paper No. 407, Economics Department, University of Oxford</w:t>
      </w:r>
      <w:r w:rsidRPr="00EE2F0B">
        <w:t xml:space="preserve">. </w:t>
      </w:r>
      <w:bookmarkEnd w:id="3283"/>
    </w:p>
    <w:p w14:paraId="3BEEE9A9" w14:textId="774D00A9" w:rsidR="00EE2F0B" w:rsidRPr="00EE2F0B" w:rsidRDefault="00EE2F0B" w:rsidP="00EE2F0B">
      <w:pPr>
        <w:pStyle w:val="EndNoteBibliography"/>
        <w:spacing w:after="0"/>
        <w:ind w:left="720" w:hanging="720"/>
      </w:pPr>
      <w:bookmarkStart w:id="3284" w:name="_ENREF_14"/>
      <w:r w:rsidRPr="00EE2F0B">
        <w:t xml:space="preserve">Chevillon, G. (2016). Multistep forecasting in the presence of location shifts. </w:t>
      </w:r>
      <w:r w:rsidRPr="00EE2F0B">
        <w:rPr>
          <w:i/>
        </w:rPr>
        <w:t>International Journal of Forecasting, 32</w:t>
      </w:r>
      <w:r w:rsidRPr="00EE2F0B">
        <w:t xml:space="preserve">(1), 121-137. doi: </w:t>
      </w:r>
      <w:hyperlink r:id="rId25" w:history="1">
        <w:r w:rsidRPr="00EE2F0B">
          <w:rPr>
            <w:rStyle w:val="Hyperlink"/>
          </w:rPr>
          <w:t>https://doi.org/10.1016/j.ijforecast.2015.04.004</w:t>
        </w:r>
        <w:bookmarkEnd w:id="3284"/>
      </w:hyperlink>
    </w:p>
    <w:p w14:paraId="6975C264" w14:textId="77777777" w:rsidR="00EE2F0B" w:rsidRPr="00EE2F0B" w:rsidRDefault="00EE2F0B" w:rsidP="00EE2F0B">
      <w:pPr>
        <w:pStyle w:val="EndNoteBibliography"/>
        <w:spacing w:after="0"/>
        <w:ind w:left="720" w:hanging="720"/>
      </w:pPr>
      <w:bookmarkStart w:id="3285" w:name="_ENREF_15"/>
      <w:r w:rsidRPr="00EE2F0B">
        <w:t xml:space="preserve">Chow, G. C. (1960). Tests of Equality Between Sets of Coefficients in Two Linear Regressions. </w:t>
      </w:r>
      <w:r w:rsidRPr="00EE2F0B">
        <w:rPr>
          <w:i/>
        </w:rPr>
        <w:t>Econometrica, 28</w:t>
      </w:r>
      <w:r w:rsidRPr="00EE2F0B">
        <w:t xml:space="preserve">(3). </w:t>
      </w:r>
      <w:bookmarkEnd w:id="3285"/>
    </w:p>
    <w:p w14:paraId="1022093A" w14:textId="77777777" w:rsidR="00EE2F0B" w:rsidRPr="00EE2F0B" w:rsidRDefault="00EE2F0B" w:rsidP="00EE2F0B">
      <w:pPr>
        <w:pStyle w:val="EndNoteBibliography"/>
        <w:ind w:left="720" w:hanging="720"/>
        <w:rPr>
          <w:i/>
        </w:rPr>
      </w:pPr>
      <w:bookmarkStart w:id="3286" w:name="_ENREF_16"/>
      <w:r w:rsidRPr="00EE2F0B">
        <w:t xml:space="preserve">Clark, T. E., &amp; McCracken, M. W. (2007). Forecasting with Small Macroeconomic VARs in the Presence of Instabilities </w:t>
      </w:r>
      <w:r w:rsidRPr="00EE2F0B">
        <w:rPr>
          <w:i/>
        </w:rPr>
        <w:t>Finance and Economics Discussion Series</w:t>
      </w:r>
    </w:p>
    <w:p w14:paraId="1F628573" w14:textId="77777777" w:rsidR="00EE2F0B" w:rsidRPr="00EE2F0B" w:rsidRDefault="00EE2F0B" w:rsidP="00EE2F0B">
      <w:pPr>
        <w:pStyle w:val="EndNoteBibliography"/>
        <w:ind w:left="720" w:hanging="720"/>
      </w:pPr>
      <w:r w:rsidRPr="00EE2F0B">
        <w:t xml:space="preserve"> Divisions of Research &amp; Statistics and Monetary Affairs</w:t>
      </w:r>
    </w:p>
    <w:p w14:paraId="0509AC1D" w14:textId="77777777" w:rsidR="00EE2F0B" w:rsidRPr="00EE2F0B" w:rsidRDefault="00EE2F0B" w:rsidP="00EE2F0B">
      <w:pPr>
        <w:pStyle w:val="EndNoteBibliography"/>
        <w:spacing w:after="0"/>
        <w:ind w:left="720" w:hanging="720"/>
      </w:pPr>
      <w:r w:rsidRPr="00EE2F0B">
        <w:t>Federal Reserve Board, Washington, D.C.</w:t>
      </w:r>
      <w:bookmarkEnd w:id="3286"/>
    </w:p>
    <w:p w14:paraId="486DBF21" w14:textId="6D6C9E82" w:rsidR="00EE2F0B" w:rsidRPr="00EE2F0B" w:rsidRDefault="00EE2F0B" w:rsidP="00EE2F0B">
      <w:pPr>
        <w:pStyle w:val="EndNoteBibliography"/>
        <w:spacing w:after="0"/>
        <w:ind w:left="720" w:hanging="720"/>
      </w:pPr>
      <w:bookmarkStart w:id="3287" w:name="_ENREF_17"/>
      <w:r w:rsidRPr="00EE2F0B">
        <w:t xml:space="preserve">Clemen, R. T. (1989). Combining forecasts: A review and annotated bibliography. </w:t>
      </w:r>
      <w:r w:rsidRPr="00EE2F0B">
        <w:rPr>
          <w:i/>
        </w:rPr>
        <w:t>International Journal of Forecasting, 5</w:t>
      </w:r>
      <w:r w:rsidRPr="00EE2F0B">
        <w:t xml:space="preserve">(4), 559-583. doi: </w:t>
      </w:r>
      <w:hyperlink r:id="rId26" w:history="1">
        <w:r w:rsidRPr="00EE2F0B">
          <w:rPr>
            <w:rStyle w:val="Hyperlink"/>
          </w:rPr>
          <w:t>http://dx.doi.org/10.1016/0169-2070(89)90012-5</w:t>
        </w:r>
        <w:bookmarkEnd w:id="3287"/>
      </w:hyperlink>
    </w:p>
    <w:p w14:paraId="7D15489A" w14:textId="77777777" w:rsidR="00EE2F0B" w:rsidRPr="00EE2F0B" w:rsidRDefault="00EE2F0B" w:rsidP="00EE2F0B">
      <w:pPr>
        <w:pStyle w:val="EndNoteBibliography"/>
        <w:spacing w:after="0"/>
        <w:ind w:left="720" w:hanging="720"/>
      </w:pPr>
      <w:bookmarkStart w:id="3288" w:name="_ENREF_18"/>
      <w:r w:rsidRPr="00EE2F0B">
        <w:t xml:space="preserve">Clements, M., &amp; Hendry, D. (1998). </w:t>
      </w:r>
      <w:r w:rsidRPr="00EE2F0B">
        <w:rPr>
          <w:i/>
        </w:rPr>
        <w:t>Forecasting Economic Time Series</w:t>
      </w:r>
      <w:r w:rsidRPr="00EE2F0B">
        <w:t>: Cambridge University Press.</w:t>
      </w:r>
      <w:bookmarkEnd w:id="3288"/>
    </w:p>
    <w:p w14:paraId="58868DB9" w14:textId="77777777" w:rsidR="00EE2F0B" w:rsidRPr="00EE2F0B" w:rsidRDefault="00EE2F0B" w:rsidP="00EE2F0B">
      <w:pPr>
        <w:pStyle w:val="EndNoteBibliography"/>
        <w:spacing w:after="0"/>
        <w:ind w:left="720" w:hanging="720"/>
      </w:pPr>
      <w:bookmarkStart w:id="3289" w:name="_ENREF_19"/>
      <w:r w:rsidRPr="00EE2F0B">
        <w:t xml:space="preserve">Clements, M. B., &amp; Hendry, D. F. (1994). Towards a theory of economic forecasting. In C. P. Hargreaves (Ed.), </w:t>
      </w:r>
      <w:r w:rsidRPr="00EE2F0B">
        <w:rPr>
          <w:i/>
        </w:rPr>
        <w:t>Nonstationary Time Series Analysis and Cointegration</w:t>
      </w:r>
      <w:r w:rsidRPr="00EE2F0B">
        <w:t>: Oxford University Press.</w:t>
      </w:r>
      <w:bookmarkEnd w:id="3289"/>
    </w:p>
    <w:p w14:paraId="261BBA20" w14:textId="77777777" w:rsidR="00EE2F0B" w:rsidRPr="00EE2F0B" w:rsidRDefault="00EE2F0B" w:rsidP="00EE2F0B">
      <w:pPr>
        <w:pStyle w:val="EndNoteBibliography"/>
        <w:spacing w:after="0"/>
        <w:ind w:left="720" w:hanging="720"/>
      </w:pPr>
      <w:bookmarkStart w:id="3290" w:name="_ENREF_20"/>
      <w:r w:rsidRPr="00EE2F0B">
        <w:t xml:space="preserve">Clements, M. P., &amp; Hendry, D. F. (1999). </w:t>
      </w:r>
      <w:r w:rsidRPr="00EE2F0B">
        <w:rPr>
          <w:i/>
        </w:rPr>
        <w:t>Forecasting non-stationary economic time series</w:t>
      </w:r>
      <w:r w:rsidRPr="00EE2F0B">
        <w:t>. London: The MIT Press.</w:t>
      </w:r>
      <w:bookmarkEnd w:id="3290"/>
    </w:p>
    <w:p w14:paraId="370E9992" w14:textId="77777777" w:rsidR="00EE2F0B" w:rsidRPr="00EE2F0B" w:rsidRDefault="00EE2F0B" w:rsidP="00EE2F0B">
      <w:pPr>
        <w:pStyle w:val="EndNoteBibliography"/>
        <w:spacing w:after="0"/>
        <w:ind w:left="720" w:hanging="720"/>
      </w:pPr>
      <w:bookmarkStart w:id="3291" w:name="_ENREF_21"/>
      <w:r w:rsidRPr="00EE2F0B">
        <w:t xml:space="preserve">Cooper, J. P., &amp; Nelson, C. R. (1975). The Ex Ante Prediction Performance of the St. Louis and FRB-MIT-PENN Econometric Models and Some Results on Composite Predictors. </w:t>
      </w:r>
      <w:r w:rsidRPr="00EE2F0B">
        <w:rPr>
          <w:i/>
        </w:rPr>
        <w:t>Journal of Money, Credit and Banking, 7</w:t>
      </w:r>
      <w:r w:rsidRPr="00EE2F0B">
        <w:t xml:space="preserve">(1). </w:t>
      </w:r>
      <w:bookmarkEnd w:id="3291"/>
    </w:p>
    <w:p w14:paraId="38F88353" w14:textId="5EF8B37B" w:rsidR="00EE2F0B" w:rsidRPr="00EE2F0B" w:rsidRDefault="00EE2F0B" w:rsidP="00EE2F0B">
      <w:pPr>
        <w:pStyle w:val="EndNoteBibliography"/>
        <w:spacing w:after="0"/>
        <w:ind w:left="720" w:hanging="720"/>
      </w:pPr>
      <w:bookmarkStart w:id="3292" w:name="_ENREF_22"/>
      <w:r w:rsidRPr="00EE2F0B">
        <w:t xml:space="preserve">Cooper, L., Baron, P., Levy, W., Swisher, M., &amp; Gogos, P. (1999). Promocast": a New Forecasting Method for Promotion Planning. </w:t>
      </w:r>
      <w:r w:rsidRPr="00EE2F0B">
        <w:rPr>
          <w:i/>
        </w:rPr>
        <w:t>Marketing Science, 18</w:t>
      </w:r>
      <w:r w:rsidRPr="00EE2F0B">
        <w:t xml:space="preserve">(3), 301-316. doi: </w:t>
      </w:r>
      <w:hyperlink r:id="rId27" w:history="1">
        <w:r w:rsidRPr="00EE2F0B">
          <w:rPr>
            <w:rStyle w:val="Hyperlink"/>
          </w:rPr>
          <w:t>http://dx.doi.org/10.1287/mksc.18.3.301</w:t>
        </w:r>
        <w:bookmarkEnd w:id="3292"/>
      </w:hyperlink>
    </w:p>
    <w:p w14:paraId="2D1DD63E" w14:textId="77777777" w:rsidR="00EE2F0B" w:rsidRPr="00EE2F0B" w:rsidRDefault="00EE2F0B" w:rsidP="00EE2F0B">
      <w:pPr>
        <w:pStyle w:val="EndNoteBibliography"/>
        <w:spacing w:after="0"/>
        <w:ind w:left="720" w:hanging="720"/>
      </w:pPr>
      <w:bookmarkStart w:id="3293" w:name="_ENREF_23"/>
      <w:r w:rsidRPr="00EE2F0B">
        <w:t xml:space="preserve">Cooper, L. G., &amp; Giuffrida, G. (2000). Turning Datamining into a Management Science Tool: New Algorithms and Empirical Results. </w:t>
      </w:r>
      <w:r w:rsidRPr="00EE2F0B">
        <w:rPr>
          <w:i/>
        </w:rPr>
        <w:t>Management Science, 46</w:t>
      </w:r>
      <w:r w:rsidRPr="00EE2F0B">
        <w:t xml:space="preserve">(2), 249. </w:t>
      </w:r>
      <w:bookmarkEnd w:id="3293"/>
    </w:p>
    <w:p w14:paraId="2A135F99" w14:textId="77777777" w:rsidR="00EE2F0B" w:rsidRPr="00EE2F0B" w:rsidRDefault="00EE2F0B" w:rsidP="00EE2F0B">
      <w:pPr>
        <w:pStyle w:val="EndNoteBibliography"/>
        <w:spacing w:after="0"/>
        <w:ind w:left="720" w:hanging="720"/>
      </w:pPr>
      <w:bookmarkStart w:id="3294" w:name="_ENREF_24"/>
      <w:r w:rsidRPr="00EE2F0B">
        <w:t xml:space="preserve">Corsten, D., &amp; Gruen, T. (2003). Desperately seeking shelf availability: an examination of the extent, the causes, and the efforts to address retail out-of-stocks. </w:t>
      </w:r>
      <w:r w:rsidRPr="00EE2F0B">
        <w:rPr>
          <w:i/>
        </w:rPr>
        <w:t>International Journal of Retail &amp; Distribution Management, 31</w:t>
      </w:r>
      <w:r w:rsidRPr="00EE2F0B">
        <w:t xml:space="preserve">(12). </w:t>
      </w:r>
      <w:bookmarkEnd w:id="3294"/>
    </w:p>
    <w:p w14:paraId="7BBD1CE6" w14:textId="77777777" w:rsidR="00EE2F0B" w:rsidRPr="00EE2F0B" w:rsidRDefault="00EE2F0B" w:rsidP="00EE2F0B">
      <w:pPr>
        <w:pStyle w:val="EndNoteBibliography"/>
        <w:spacing w:after="0"/>
        <w:ind w:left="720" w:hanging="720"/>
      </w:pPr>
      <w:bookmarkStart w:id="3295" w:name="_ENREF_25"/>
      <w:r w:rsidRPr="00EE2F0B">
        <w:t xml:space="preserve">Davydenko, A., &amp; Fildes, R. (2013). Measuring forecasting accuracy: the case of judgmental adjustments to SKU-level demand forecasts. </w:t>
      </w:r>
      <w:r w:rsidRPr="00EE2F0B">
        <w:rPr>
          <w:i/>
        </w:rPr>
        <w:t>International Journal of Forecasting, 29</w:t>
      </w:r>
      <w:r w:rsidRPr="00EE2F0B">
        <w:t xml:space="preserve">(3). </w:t>
      </w:r>
      <w:bookmarkEnd w:id="3295"/>
    </w:p>
    <w:p w14:paraId="7CB06BB3" w14:textId="77777777" w:rsidR="00EE2F0B" w:rsidRPr="00EE2F0B" w:rsidRDefault="00EE2F0B" w:rsidP="00EE2F0B">
      <w:pPr>
        <w:pStyle w:val="EndNoteBibliography"/>
        <w:spacing w:after="0"/>
        <w:ind w:left="720" w:hanging="720"/>
      </w:pPr>
      <w:bookmarkStart w:id="3296" w:name="_ENREF_26"/>
      <w:r w:rsidRPr="00EE2F0B">
        <w:t xml:space="preserve">Dekimpe, M., Hanssens, D. M., &amp; Silva-Risso, J. M. (1999). Long-run effects of price promotions in scanner markets. </w:t>
      </w:r>
      <w:r w:rsidRPr="00EE2F0B">
        <w:rPr>
          <w:i/>
        </w:rPr>
        <w:t>Journal of Econometrics, 89</w:t>
      </w:r>
      <w:r w:rsidRPr="00EE2F0B">
        <w:t xml:space="preserve">(1/2), 261-291. </w:t>
      </w:r>
      <w:bookmarkEnd w:id="3296"/>
    </w:p>
    <w:p w14:paraId="0674B699" w14:textId="77777777" w:rsidR="00EE2F0B" w:rsidRPr="003A7F2F" w:rsidRDefault="00EE2F0B" w:rsidP="00EE2F0B">
      <w:pPr>
        <w:pStyle w:val="EndNoteBibliography"/>
        <w:spacing w:after="0"/>
        <w:ind w:left="720" w:hanging="720"/>
        <w:rPr>
          <w:lang w:val="fr-FR"/>
        </w:rPr>
      </w:pPr>
      <w:bookmarkStart w:id="3297" w:name="_ENREF_27"/>
      <w:r w:rsidRPr="00EE2F0B">
        <w:t xml:space="preserve">Dekker, M., van Donselaar, K., &amp; Ouwehand, P. (2004). How to use aggregation and combined forecasting to improve seasonal demand forecasts. </w:t>
      </w:r>
      <w:r w:rsidRPr="003A7F2F">
        <w:rPr>
          <w:i/>
          <w:lang w:val="fr-FR"/>
        </w:rPr>
        <w:t>International Journal of Production Economics, 90</w:t>
      </w:r>
      <w:r w:rsidRPr="003A7F2F">
        <w:rPr>
          <w:lang w:val="fr-FR"/>
        </w:rPr>
        <w:t xml:space="preserve">(2), 151-167. </w:t>
      </w:r>
      <w:bookmarkEnd w:id="3297"/>
    </w:p>
    <w:p w14:paraId="2CF54A45" w14:textId="77777777" w:rsidR="00EE2F0B" w:rsidRPr="003A7F2F" w:rsidRDefault="00EE2F0B" w:rsidP="00EE2F0B">
      <w:pPr>
        <w:pStyle w:val="EndNoteBibliography"/>
        <w:spacing w:after="0"/>
        <w:ind w:left="720" w:hanging="720"/>
        <w:rPr>
          <w:lang w:val="fr-FR"/>
        </w:rPr>
      </w:pPr>
      <w:bookmarkStart w:id="3298" w:name="_ENREF_28"/>
      <w:r w:rsidRPr="003A7F2F">
        <w:rPr>
          <w:lang w:val="fr-FR"/>
        </w:rPr>
        <w:t>Epprecht, C., Guegan, D., &amp; Veiga, Á. (2013). Comparing variable selection techniques for linear regression: LASSO and Autometrics: Université Panthéon-Sorbonne (Paris 1), Centre d'Economie de la Sorbonne.</w:t>
      </w:r>
      <w:bookmarkEnd w:id="3298"/>
    </w:p>
    <w:p w14:paraId="7B969B3D" w14:textId="77777777" w:rsidR="00EE2F0B" w:rsidRPr="00EE2F0B" w:rsidRDefault="00EE2F0B" w:rsidP="00EE2F0B">
      <w:pPr>
        <w:pStyle w:val="EndNoteBibliography"/>
        <w:spacing w:after="0"/>
        <w:ind w:left="720" w:hanging="720"/>
      </w:pPr>
      <w:bookmarkStart w:id="3299" w:name="_ENREF_29"/>
      <w:r w:rsidRPr="00EE2F0B">
        <w:t>Fan, J., &amp; Lv, J. (2008). Sure independence screening for ultrahigh dimensional feature space (with discussion).</w:t>
      </w:r>
      <w:r w:rsidRPr="00EE2F0B">
        <w:rPr>
          <w:i/>
        </w:rPr>
        <w:t xml:space="preserve"> Journal of Royal Statistical Society, 70</w:t>
      </w:r>
      <w:r w:rsidRPr="00EE2F0B">
        <w:t xml:space="preserve">(Series B), 849–911. </w:t>
      </w:r>
      <w:bookmarkEnd w:id="3299"/>
    </w:p>
    <w:p w14:paraId="7AD252FC" w14:textId="77777777" w:rsidR="00EE2F0B" w:rsidRPr="00EE2F0B" w:rsidRDefault="00EE2F0B" w:rsidP="00EE2F0B">
      <w:pPr>
        <w:pStyle w:val="EndNoteBibliography"/>
        <w:spacing w:after="0"/>
        <w:ind w:left="720" w:hanging="720"/>
      </w:pPr>
      <w:bookmarkStart w:id="3300" w:name="_ENREF_30"/>
      <w:r w:rsidRPr="00EE2F0B">
        <w:t xml:space="preserve">Fildes, R. (1992). The evaluation of extrapolative forecasting methods. </w:t>
      </w:r>
      <w:r w:rsidRPr="00EE2F0B">
        <w:rPr>
          <w:i/>
        </w:rPr>
        <w:t>International Journal of Forecasting, 8</w:t>
      </w:r>
      <w:r w:rsidRPr="00EE2F0B">
        <w:t xml:space="preserve">, 81-98. </w:t>
      </w:r>
      <w:bookmarkEnd w:id="3300"/>
    </w:p>
    <w:p w14:paraId="7CFB5A58" w14:textId="77777777" w:rsidR="00EE2F0B" w:rsidRPr="00EE2F0B" w:rsidRDefault="00EE2F0B" w:rsidP="00EE2F0B">
      <w:pPr>
        <w:pStyle w:val="EndNoteBibliography"/>
        <w:spacing w:after="0"/>
        <w:ind w:left="720" w:hanging="720"/>
      </w:pPr>
      <w:bookmarkStart w:id="3301" w:name="_ENREF_31"/>
      <w:r w:rsidRPr="00EE2F0B">
        <w:lastRenderedPageBreak/>
        <w:t xml:space="preserve">Fildes, R., &amp; Goodwin, P. (2007). Fine judgments: do organizations follow best practice when applying management </w:t>
      </w:r>
      <w:r w:rsidRPr="00360790">
        <w:t>judgement</w:t>
      </w:r>
      <w:r w:rsidRPr="00EE2F0B">
        <w:t xml:space="preserve"> to forecasting? </w:t>
      </w:r>
      <w:r w:rsidRPr="00EE2F0B">
        <w:rPr>
          <w:i/>
        </w:rPr>
        <w:t>Interfaces, 37</w:t>
      </w:r>
      <w:r w:rsidRPr="00EE2F0B">
        <w:t xml:space="preserve">, 570-576. </w:t>
      </w:r>
      <w:bookmarkEnd w:id="3301"/>
    </w:p>
    <w:p w14:paraId="2CDF020D" w14:textId="77777777" w:rsidR="00EE2F0B" w:rsidRPr="00EE2F0B" w:rsidRDefault="00EE2F0B" w:rsidP="00EE2F0B">
      <w:pPr>
        <w:pStyle w:val="EndNoteBibliography"/>
        <w:spacing w:after="0"/>
        <w:ind w:left="720" w:hanging="720"/>
      </w:pPr>
      <w:bookmarkStart w:id="3302" w:name="_ENREF_32"/>
      <w:r w:rsidRPr="00EE2F0B">
        <w:t xml:space="preserve">Fildes, R., Goodwin, P., Lawrence, M., &amp; Nikolopoulos, K. (2009). Effective forecasting and judgmental adjustments: an empirical evaluation and strategies for improvement in supply-chain planning. </w:t>
      </w:r>
      <w:r w:rsidRPr="00EE2F0B">
        <w:rPr>
          <w:i/>
        </w:rPr>
        <w:t>International Journal of Forecasting, 25</w:t>
      </w:r>
      <w:r w:rsidRPr="00EE2F0B">
        <w:t xml:space="preserve">(1), 3-23. </w:t>
      </w:r>
      <w:bookmarkEnd w:id="3302"/>
    </w:p>
    <w:p w14:paraId="66BBF4E8" w14:textId="77777777" w:rsidR="00EE2F0B" w:rsidRPr="00EE2F0B" w:rsidRDefault="00EE2F0B" w:rsidP="00EE2F0B">
      <w:pPr>
        <w:pStyle w:val="EndNoteBibliography"/>
        <w:spacing w:after="0"/>
        <w:ind w:left="720" w:hanging="720"/>
      </w:pPr>
      <w:bookmarkStart w:id="3303" w:name="_ENREF_33"/>
      <w:r w:rsidRPr="00EE2F0B">
        <w:t xml:space="preserve">Fildes, R., Nikolopoulos, K., Crone, S., &amp; Syntetos, A. (2008). Forecasting and operational research: A review. </w:t>
      </w:r>
      <w:r w:rsidRPr="00EE2F0B">
        <w:rPr>
          <w:i/>
        </w:rPr>
        <w:t>Journal of the Operational Research Society, 59</w:t>
      </w:r>
      <w:r w:rsidRPr="00EE2F0B">
        <w:t xml:space="preserve">. </w:t>
      </w:r>
      <w:bookmarkEnd w:id="3303"/>
    </w:p>
    <w:p w14:paraId="074AF86A" w14:textId="77777777" w:rsidR="00EE2F0B" w:rsidRPr="00EE2F0B" w:rsidRDefault="00EE2F0B" w:rsidP="00EE2F0B">
      <w:pPr>
        <w:pStyle w:val="EndNoteBibliography"/>
        <w:spacing w:after="0"/>
        <w:ind w:left="720" w:hanging="720"/>
      </w:pPr>
      <w:bookmarkStart w:id="3304" w:name="_ENREF_34"/>
      <w:r w:rsidRPr="00EE2F0B">
        <w:t xml:space="preserve">Fildes, R., &amp; Stekler, H. (2002). The state of macroeconomic forecasting. </w:t>
      </w:r>
      <w:r w:rsidRPr="00EE2F0B">
        <w:rPr>
          <w:i/>
        </w:rPr>
        <w:t>Journal of Macroeconomics, 24</w:t>
      </w:r>
      <w:r w:rsidRPr="00EE2F0B">
        <w:t xml:space="preserve">(4), 435-468. doi: </w:t>
      </w:r>
      <w:r w:rsidRPr="00360790">
        <w:t>Pii</w:t>
      </w:r>
      <w:r w:rsidRPr="00EE2F0B">
        <w:t xml:space="preserve"> S0164-0704(02)00055-1</w:t>
      </w:r>
      <w:bookmarkEnd w:id="3304"/>
    </w:p>
    <w:p w14:paraId="4DAA4E17" w14:textId="77777777" w:rsidR="00EE2F0B" w:rsidRPr="00EE2F0B" w:rsidRDefault="00EE2F0B" w:rsidP="00EE2F0B">
      <w:pPr>
        <w:pStyle w:val="EndNoteBibliography"/>
        <w:spacing w:after="0"/>
        <w:ind w:left="720" w:hanging="720"/>
      </w:pPr>
      <w:bookmarkStart w:id="3305" w:name="_ENREF_35"/>
      <w:r w:rsidRPr="00EE2F0B">
        <w:t xml:space="preserve">Foekens, E. W., Leeflang, P., &amp; Wittink, D. R. (1999). Varying parameter models to accommodate dynamic promotion effects. </w:t>
      </w:r>
      <w:r w:rsidRPr="00EE2F0B">
        <w:rPr>
          <w:i/>
        </w:rPr>
        <w:t>Journal of Econometrics, 89</w:t>
      </w:r>
      <w:r w:rsidRPr="00EE2F0B">
        <w:t xml:space="preserve">(1-2), 249-268. </w:t>
      </w:r>
      <w:bookmarkEnd w:id="3305"/>
    </w:p>
    <w:p w14:paraId="05AB94CE" w14:textId="77777777" w:rsidR="00EE2F0B" w:rsidRPr="00EE2F0B" w:rsidRDefault="00EE2F0B" w:rsidP="00EE2F0B">
      <w:pPr>
        <w:pStyle w:val="EndNoteBibliography"/>
        <w:spacing w:after="0"/>
        <w:ind w:left="720" w:hanging="720"/>
      </w:pPr>
      <w:bookmarkStart w:id="3306" w:name="_ENREF_36"/>
      <w:r w:rsidRPr="00EE2F0B">
        <w:t xml:space="preserve">Goodwin, P. (2002). Integrating management judgment and statistical methods to improve short-term forecasts. </w:t>
      </w:r>
      <w:r w:rsidRPr="00EE2F0B">
        <w:rPr>
          <w:i/>
        </w:rPr>
        <w:t>Omega, 30</w:t>
      </w:r>
      <w:r w:rsidRPr="00EE2F0B">
        <w:t>(2), 127-135. doi: Doi: 10.1016/s0305-0483(01)00062-7</w:t>
      </w:r>
      <w:bookmarkEnd w:id="3306"/>
    </w:p>
    <w:p w14:paraId="1A06E401" w14:textId="77777777" w:rsidR="00EE2F0B" w:rsidRPr="00EE2F0B" w:rsidRDefault="00EE2F0B" w:rsidP="00EE2F0B">
      <w:pPr>
        <w:pStyle w:val="EndNoteBibliography"/>
        <w:spacing w:after="0"/>
        <w:ind w:left="720" w:hanging="720"/>
      </w:pPr>
      <w:bookmarkStart w:id="3307" w:name="_ENREF_37"/>
      <w:r w:rsidRPr="00EE2F0B">
        <w:t xml:space="preserve">Gür Ali, Ö., SayIn, S., van Woensel, T., &amp; Fransoo, J. (2009). SKU demand forecasting in the presence of promotions. </w:t>
      </w:r>
      <w:r w:rsidRPr="00EE2F0B">
        <w:rPr>
          <w:i/>
        </w:rPr>
        <w:t>Expert Systems with Applications, 36</w:t>
      </w:r>
      <w:r w:rsidRPr="00EE2F0B">
        <w:t xml:space="preserve">(10). </w:t>
      </w:r>
      <w:bookmarkEnd w:id="3307"/>
    </w:p>
    <w:p w14:paraId="79FB9511" w14:textId="77777777" w:rsidR="00EE2F0B" w:rsidRPr="00EE2F0B" w:rsidRDefault="00EE2F0B" w:rsidP="00EE2F0B">
      <w:pPr>
        <w:pStyle w:val="EndNoteBibliography"/>
        <w:spacing w:after="0"/>
        <w:ind w:left="720" w:hanging="720"/>
      </w:pPr>
      <w:bookmarkStart w:id="3308" w:name="_ENREF_38"/>
      <w:r w:rsidRPr="00EE2F0B">
        <w:t xml:space="preserve">Hendry, D. F. (1995). </w:t>
      </w:r>
      <w:r w:rsidRPr="00EE2F0B">
        <w:rPr>
          <w:i/>
        </w:rPr>
        <w:t>Dynamic Econometrics: Advanced Texts in Econometrics</w:t>
      </w:r>
      <w:r w:rsidRPr="00EE2F0B">
        <w:t>. Oxford, UK: Oxford University Press.</w:t>
      </w:r>
      <w:bookmarkEnd w:id="3308"/>
    </w:p>
    <w:p w14:paraId="0E44C936" w14:textId="77777777" w:rsidR="00EE2F0B" w:rsidRPr="003A7F2F" w:rsidRDefault="00EE2F0B" w:rsidP="00EE2F0B">
      <w:pPr>
        <w:pStyle w:val="EndNoteBibliography"/>
        <w:spacing w:after="0"/>
        <w:ind w:left="720" w:hanging="720"/>
        <w:rPr>
          <w:lang w:val="fr-FR"/>
        </w:rPr>
      </w:pPr>
      <w:bookmarkStart w:id="3309" w:name="_ENREF_39"/>
      <w:r w:rsidRPr="00EE2F0B">
        <w:t xml:space="preserve">Houston, F. S., &amp; Weiss, D. L. (1975). CUMULATIVE ADVERTISING EFFECTS: THE ROLE OF SERIAL CORRELATION*. </w:t>
      </w:r>
      <w:r w:rsidRPr="003A7F2F">
        <w:rPr>
          <w:i/>
          <w:lang w:val="fr-FR"/>
        </w:rPr>
        <w:t>Decision Sciences, 6</w:t>
      </w:r>
      <w:r w:rsidRPr="003A7F2F">
        <w:rPr>
          <w:lang w:val="fr-FR"/>
        </w:rPr>
        <w:t>(3), 471-481. doi: 10.1111/j.1540-5915.1975.tb01036.x</w:t>
      </w:r>
      <w:bookmarkEnd w:id="3309"/>
    </w:p>
    <w:p w14:paraId="4E180E31" w14:textId="5D6BF433" w:rsidR="00EE2F0B" w:rsidRPr="00EE2F0B" w:rsidRDefault="00EE2F0B" w:rsidP="00EE2F0B">
      <w:pPr>
        <w:pStyle w:val="EndNoteBibliography"/>
        <w:spacing w:after="0"/>
        <w:ind w:left="720" w:hanging="720"/>
      </w:pPr>
      <w:bookmarkStart w:id="3310" w:name="_ENREF_40"/>
      <w:r w:rsidRPr="003A7F2F">
        <w:rPr>
          <w:lang w:val="fr-FR"/>
        </w:rPr>
        <w:t xml:space="preserve">Huang, T., Fildes, R., &amp; Soopramanien, D. (2014). </w:t>
      </w:r>
      <w:r w:rsidRPr="00EE2F0B">
        <w:t xml:space="preserve">The value of competitive information in forecasting FMCG retail product sales and the variable selection problem. </w:t>
      </w:r>
      <w:r w:rsidRPr="00EE2F0B">
        <w:rPr>
          <w:i/>
        </w:rPr>
        <w:t>European Journal of Operational Research, 237</w:t>
      </w:r>
      <w:r w:rsidRPr="00EE2F0B">
        <w:t xml:space="preserve">(2), 738-748. doi: </w:t>
      </w:r>
      <w:hyperlink r:id="rId28" w:history="1">
        <w:r w:rsidRPr="00EE2F0B">
          <w:rPr>
            <w:rStyle w:val="Hyperlink"/>
          </w:rPr>
          <w:t>http://dx.doi.org/10.1016/j.ejor.2014.02.022</w:t>
        </w:r>
        <w:bookmarkEnd w:id="3310"/>
      </w:hyperlink>
    </w:p>
    <w:p w14:paraId="7661AB97" w14:textId="77777777" w:rsidR="00EE2F0B" w:rsidRPr="00EE2F0B" w:rsidRDefault="00EE2F0B" w:rsidP="00EE2F0B">
      <w:pPr>
        <w:pStyle w:val="EndNoteBibliography"/>
        <w:spacing w:after="0"/>
        <w:ind w:left="720" w:hanging="720"/>
      </w:pPr>
      <w:bookmarkStart w:id="3311" w:name="_ENREF_41"/>
      <w:r w:rsidRPr="00EE2F0B">
        <w:t xml:space="preserve">Hyndman, R. J., &amp; Koehler, A. B. (2006). Another look at measures of forecast accuracy. </w:t>
      </w:r>
      <w:r w:rsidRPr="00EE2F0B">
        <w:rPr>
          <w:i/>
        </w:rPr>
        <w:t>International Journal of Forecasting, 22</w:t>
      </w:r>
      <w:r w:rsidRPr="00EE2F0B">
        <w:t xml:space="preserve">, 679-688. </w:t>
      </w:r>
      <w:bookmarkEnd w:id="3311"/>
    </w:p>
    <w:p w14:paraId="2B77F0BF" w14:textId="1CE8DA4B" w:rsidR="00EE2F0B" w:rsidRPr="00EE2F0B" w:rsidRDefault="00EE2F0B" w:rsidP="00EE2F0B">
      <w:pPr>
        <w:pStyle w:val="EndNoteBibliography"/>
        <w:spacing w:after="0"/>
        <w:ind w:left="720" w:hanging="720"/>
      </w:pPr>
      <w:bookmarkStart w:id="3312" w:name="_ENREF_42"/>
      <w:r w:rsidRPr="00EE2F0B">
        <w:t xml:space="preserve">Jose, V. R. R., &amp; Winkler, R. L. (2008). Simple robust averages of forecasts: Some empirical results. </w:t>
      </w:r>
      <w:r w:rsidRPr="00EE2F0B">
        <w:rPr>
          <w:i/>
        </w:rPr>
        <w:t>International Journal of Forecasting, 24</w:t>
      </w:r>
      <w:r w:rsidRPr="00EE2F0B">
        <w:t xml:space="preserve">(1), 163-169. doi: </w:t>
      </w:r>
      <w:hyperlink r:id="rId29" w:history="1">
        <w:r w:rsidRPr="00EE2F0B">
          <w:rPr>
            <w:rStyle w:val="Hyperlink"/>
          </w:rPr>
          <w:t>http://dx.doi.org/10.1016/j.ijforecast.2007.06.001</w:t>
        </w:r>
        <w:bookmarkEnd w:id="3312"/>
      </w:hyperlink>
    </w:p>
    <w:p w14:paraId="3FAFD276" w14:textId="77777777" w:rsidR="00EE2F0B" w:rsidRPr="00EE2F0B" w:rsidRDefault="00EE2F0B" w:rsidP="00EE2F0B">
      <w:pPr>
        <w:pStyle w:val="EndNoteBibliography"/>
        <w:spacing w:after="0"/>
        <w:ind w:left="720" w:hanging="720"/>
      </w:pPr>
      <w:bookmarkStart w:id="3313" w:name="_ENREF_43"/>
      <w:r w:rsidRPr="00EE2F0B">
        <w:t xml:space="preserve">Little, J. D. C. (1966). A Model of Adaptive Control of Promotional Spending. </w:t>
      </w:r>
      <w:r w:rsidRPr="00EE2F0B">
        <w:rPr>
          <w:i/>
        </w:rPr>
        <w:t>Operations research, 14</w:t>
      </w:r>
      <w:r w:rsidRPr="00EE2F0B">
        <w:t xml:space="preserve">(6). </w:t>
      </w:r>
      <w:bookmarkEnd w:id="3313"/>
    </w:p>
    <w:p w14:paraId="78A53105" w14:textId="77777777" w:rsidR="00EE2F0B" w:rsidRPr="00EE2F0B" w:rsidRDefault="00EE2F0B" w:rsidP="00EE2F0B">
      <w:pPr>
        <w:pStyle w:val="EndNoteBibliography"/>
        <w:spacing w:after="0"/>
        <w:ind w:left="720" w:hanging="720"/>
      </w:pPr>
      <w:bookmarkStart w:id="3314" w:name="_ENREF_44"/>
      <w:r w:rsidRPr="00EE2F0B">
        <w:t>Loeb, W. (2015). Unrelenting Competition: The Biggest Retail Story of 2015, 2016</w:t>
      </w:r>
      <w:bookmarkEnd w:id="3314"/>
    </w:p>
    <w:p w14:paraId="737968A9" w14:textId="77777777" w:rsidR="00EE2F0B" w:rsidRPr="00EE2F0B" w:rsidRDefault="00EE2F0B" w:rsidP="00EE2F0B">
      <w:pPr>
        <w:pStyle w:val="EndNoteBibliography"/>
        <w:spacing w:after="0"/>
        <w:ind w:left="720" w:hanging="720"/>
      </w:pPr>
      <w:bookmarkStart w:id="3315" w:name="_ENREF_45"/>
      <w:r w:rsidRPr="00EE2F0B">
        <w:t xml:space="preserve">Ma, S., &amp; Fildes, R. (2017). A retail store SKU promotions optimization model for category multi-period profit maximization. </w:t>
      </w:r>
      <w:r w:rsidRPr="00EE2F0B">
        <w:rPr>
          <w:i/>
        </w:rPr>
        <w:t>European Journal of Operational Research, 260</w:t>
      </w:r>
      <w:r w:rsidRPr="00EE2F0B">
        <w:t xml:space="preserve">(2), 680-692. </w:t>
      </w:r>
      <w:bookmarkEnd w:id="3315"/>
    </w:p>
    <w:p w14:paraId="593E41C7" w14:textId="1A93AB95" w:rsidR="00EE2F0B" w:rsidRPr="00EE2F0B" w:rsidRDefault="00EE2F0B" w:rsidP="00EE2F0B">
      <w:pPr>
        <w:pStyle w:val="EndNoteBibliography"/>
        <w:spacing w:after="0"/>
        <w:ind w:left="720" w:hanging="720"/>
      </w:pPr>
      <w:bookmarkStart w:id="3316" w:name="_ENREF_46"/>
      <w:r w:rsidRPr="00EE2F0B">
        <w:t xml:space="preserve">Ma, S., Fildes, R., &amp; Huang, T. (2016). Demand forecasting with high dimensional data: The case of SKU retail sales forecasting with </w:t>
      </w:r>
      <w:r w:rsidRPr="00360790">
        <w:t>intra</w:t>
      </w:r>
      <w:r w:rsidRPr="00EE2F0B">
        <w:t xml:space="preserve">- and inter-category promotional information. </w:t>
      </w:r>
      <w:r w:rsidRPr="00EE2F0B">
        <w:rPr>
          <w:i/>
        </w:rPr>
        <w:t>European Journal of Operational Research, 249</w:t>
      </w:r>
      <w:r w:rsidRPr="00EE2F0B">
        <w:t xml:space="preserve">(1), 245-257. doi: </w:t>
      </w:r>
      <w:hyperlink r:id="rId30" w:history="1">
        <w:r w:rsidRPr="00EE2F0B">
          <w:rPr>
            <w:rStyle w:val="Hyperlink"/>
          </w:rPr>
          <w:t>http://dx.doi.org/10.1016/j.ejor.2015.08.029</w:t>
        </w:r>
        <w:bookmarkEnd w:id="3316"/>
      </w:hyperlink>
    </w:p>
    <w:p w14:paraId="5A3B3EC9" w14:textId="77777777" w:rsidR="00EE2F0B" w:rsidRPr="00EE2F0B" w:rsidRDefault="00EE2F0B" w:rsidP="00EE2F0B">
      <w:pPr>
        <w:pStyle w:val="EndNoteBibliography"/>
        <w:spacing w:after="0"/>
        <w:ind w:left="720" w:hanging="720"/>
      </w:pPr>
      <w:bookmarkStart w:id="3317" w:name="_ENREF_47"/>
      <w:r w:rsidRPr="00EE2F0B">
        <w:t xml:space="preserve">Mace, S., &amp; Neslin, S. A. (2004). The determinants of pre- and postpromotion dips in sales of frequently purchased goods. </w:t>
      </w:r>
      <w:r w:rsidRPr="00EE2F0B">
        <w:rPr>
          <w:i/>
        </w:rPr>
        <w:t>Journal of Marketing Research, XLI</w:t>
      </w:r>
      <w:r w:rsidRPr="00EE2F0B">
        <w:t xml:space="preserve">, 339-350. </w:t>
      </w:r>
      <w:bookmarkEnd w:id="3317"/>
    </w:p>
    <w:p w14:paraId="35C902B8" w14:textId="77777777" w:rsidR="00EE2F0B" w:rsidRPr="00EE2F0B" w:rsidRDefault="00EE2F0B" w:rsidP="00EE2F0B">
      <w:pPr>
        <w:pStyle w:val="EndNoteBibliography"/>
        <w:spacing w:after="0"/>
        <w:ind w:left="720" w:hanging="720"/>
      </w:pPr>
      <w:bookmarkStart w:id="3318" w:name="_ENREF_48"/>
      <w:r w:rsidRPr="00EE2F0B">
        <w:t xml:space="preserve">Mahajan, V., Bretschneider, S. I., &amp; Bradford, J. W. (1980). Feedback Approaches to Modeling Structural Shifts in Market Response. </w:t>
      </w:r>
      <w:r w:rsidRPr="00EE2F0B">
        <w:rPr>
          <w:i/>
        </w:rPr>
        <w:t>Journal of Marketing, 44</w:t>
      </w:r>
      <w:r w:rsidRPr="00EE2F0B">
        <w:t xml:space="preserve">, 71-80. </w:t>
      </w:r>
      <w:bookmarkEnd w:id="3318"/>
    </w:p>
    <w:p w14:paraId="6C6E516C" w14:textId="77777777" w:rsidR="00EE2F0B" w:rsidRPr="00EE2F0B" w:rsidRDefault="00EE2F0B" w:rsidP="00EE2F0B">
      <w:pPr>
        <w:pStyle w:val="EndNoteBibliography"/>
        <w:spacing w:after="0"/>
        <w:ind w:left="720" w:hanging="720"/>
      </w:pPr>
      <w:bookmarkStart w:id="3319" w:name="_ENREF_49"/>
      <w:r w:rsidRPr="00EE2F0B">
        <w:t xml:space="preserve">Martin, R., &amp; Kolassa, S. (2009). </w:t>
      </w:r>
      <w:r w:rsidRPr="00EE2F0B">
        <w:rPr>
          <w:i/>
        </w:rPr>
        <w:t>Challenges of Automated Forecasting in Retail.</w:t>
      </w:r>
      <w:r w:rsidRPr="00EE2F0B">
        <w:t xml:space="preserve"> Paper presented at the International Symposium on Forecasting, Hong Kong.</w:t>
      </w:r>
      <w:bookmarkEnd w:id="3319"/>
    </w:p>
    <w:p w14:paraId="0C65EDB8" w14:textId="255330FF" w:rsidR="00EE2F0B" w:rsidRPr="00EE2F0B" w:rsidRDefault="00EE2F0B" w:rsidP="00EE2F0B">
      <w:pPr>
        <w:pStyle w:val="EndNoteBibliography"/>
        <w:spacing w:after="0"/>
        <w:ind w:left="720" w:hanging="720"/>
      </w:pPr>
      <w:bookmarkStart w:id="3320" w:name="_ENREF_50"/>
      <w:r w:rsidRPr="003A7F2F">
        <w:rPr>
          <w:lang w:val="it-IT"/>
        </w:rPr>
        <w:t xml:space="preserve">Meeran, S., Jahanbin, S., Goodwin, P., &amp; Quariguasi Frota Neto, J. (2017). </w:t>
      </w:r>
      <w:r w:rsidRPr="00EE2F0B">
        <w:t xml:space="preserve">When do changes in consumer preferences make forecasts from choice-based conjoint models unreliable? </w:t>
      </w:r>
      <w:r w:rsidRPr="00EE2F0B">
        <w:rPr>
          <w:i/>
        </w:rPr>
        <w:t>European Journal of Operational Research, 258</w:t>
      </w:r>
      <w:r w:rsidRPr="00EE2F0B">
        <w:t xml:space="preserve">(2), 512-524. doi: </w:t>
      </w:r>
      <w:hyperlink r:id="rId31" w:history="1">
        <w:r w:rsidRPr="00EE2F0B">
          <w:rPr>
            <w:rStyle w:val="Hyperlink"/>
          </w:rPr>
          <w:t>https://doi.org/10.1016/j.ejor.2016.08.047</w:t>
        </w:r>
        <w:bookmarkEnd w:id="3320"/>
      </w:hyperlink>
    </w:p>
    <w:p w14:paraId="55563B18" w14:textId="77777777" w:rsidR="00EE2F0B" w:rsidRPr="00EE2F0B" w:rsidRDefault="00EE2F0B" w:rsidP="00EE2F0B">
      <w:pPr>
        <w:pStyle w:val="EndNoteBibliography"/>
        <w:spacing w:after="0"/>
        <w:ind w:left="720" w:hanging="720"/>
      </w:pPr>
      <w:bookmarkStart w:id="3321" w:name="_ENREF_51"/>
      <w:r w:rsidRPr="00EE2F0B">
        <w:lastRenderedPageBreak/>
        <w:t xml:space="preserve">Moinpour, R., McCullough, J. M., &amp; MacLachlan, D. L. (1976). Time Changes in Perception: A Longitudinal Application of Multidimensional Scaling. </w:t>
      </w:r>
      <w:r w:rsidRPr="00EE2F0B">
        <w:rPr>
          <w:i/>
        </w:rPr>
        <w:t>Journal of marketing research, 13</w:t>
      </w:r>
      <w:r w:rsidRPr="00EE2F0B">
        <w:t xml:space="preserve">(3), 245-253. </w:t>
      </w:r>
      <w:bookmarkEnd w:id="3321"/>
    </w:p>
    <w:p w14:paraId="11678FD2" w14:textId="77777777" w:rsidR="00EE2F0B" w:rsidRPr="00EE2F0B" w:rsidRDefault="00EE2F0B" w:rsidP="00EE2F0B">
      <w:pPr>
        <w:pStyle w:val="EndNoteBibliography"/>
        <w:spacing w:after="0"/>
        <w:ind w:left="720" w:hanging="720"/>
      </w:pPr>
      <w:bookmarkStart w:id="3322" w:name="_ENREF_52"/>
      <w:r w:rsidRPr="00EE2F0B">
        <w:t xml:space="preserve">Monroe, K. B., &amp; Guiltinan, J. P. (1975). A Path-Analytic Exploration of Retail Patronage Influences. </w:t>
      </w:r>
      <w:r w:rsidRPr="00EE2F0B">
        <w:rPr>
          <w:i/>
        </w:rPr>
        <w:t>The Journal of Consumer Research, 2</w:t>
      </w:r>
      <w:r w:rsidRPr="00EE2F0B">
        <w:t xml:space="preserve">(1), 19-28. </w:t>
      </w:r>
      <w:bookmarkEnd w:id="3322"/>
    </w:p>
    <w:p w14:paraId="569546F9" w14:textId="77777777" w:rsidR="00EE2F0B" w:rsidRPr="00EE2F0B" w:rsidRDefault="00EE2F0B" w:rsidP="00EE2F0B">
      <w:pPr>
        <w:pStyle w:val="EndNoteBibliography"/>
        <w:spacing w:after="0"/>
        <w:ind w:left="720" w:hanging="720"/>
      </w:pPr>
      <w:bookmarkStart w:id="3323" w:name="_ENREF_53"/>
      <w:r w:rsidRPr="00EE2F0B">
        <w:t xml:space="preserve">Morrison, D. G. (1966). Interpurchase  Time  and  Brand Loyalty. </w:t>
      </w:r>
      <w:r w:rsidRPr="00EE2F0B">
        <w:rPr>
          <w:i/>
        </w:rPr>
        <w:t>Journal of Marketing Research, 3</w:t>
      </w:r>
      <w:r w:rsidRPr="00EE2F0B">
        <w:t xml:space="preserve">. </w:t>
      </w:r>
      <w:bookmarkEnd w:id="3323"/>
    </w:p>
    <w:p w14:paraId="5B1B8E80" w14:textId="77777777" w:rsidR="00EE2F0B" w:rsidRPr="00EE2F0B" w:rsidRDefault="00EE2F0B" w:rsidP="00EE2F0B">
      <w:pPr>
        <w:pStyle w:val="EndNoteBibliography"/>
        <w:spacing w:after="0"/>
        <w:ind w:left="720" w:hanging="720"/>
      </w:pPr>
      <w:bookmarkStart w:id="3324" w:name="_ENREF_54"/>
      <w:r w:rsidRPr="00EE2F0B">
        <w:t xml:space="preserve">Muellbauer, J. (1994). The Assessment: Consumer Expenditure. </w:t>
      </w:r>
      <w:r w:rsidRPr="00EE2F0B">
        <w:rPr>
          <w:i/>
        </w:rPr>
        <w:t>Oxford Review of Economic Policy, 10</w:t>
      </w:r>
      <w:r w:rsidRPr="00EE2F0B">
        <w:t xml:space="preserve">(2), 1-41. </w:t>
      </w:r>
      <w:bookmarkEnd w:id="3324"/>
    </w:p>
    <w:p w14:paraId="17EF7292" w14:textId="77777777" w:rsidR="00EE2F0B" w:rsidRPr="00EE2F0B" w:rsidRDefault="00EE2F0B" w:rsidP="00EE2F0B">
      <w:pPr>
        <w:pStyle w:val="EndNoteBibliography"/>
        <w:spacing w:after="0"/>
        <w:ind w:left="720" w:hanging="720"/>
      </w:pPr>
      <w:bookmarkStart w:id="3325" w:name="_ENREF_55"/>
      <w:r w:rsidRPr="00EE2F0B">
        <w:t xml:space="preserve">Myers, J. G. (1971). The Sensitivity of Dynamic Time-Path Typologies. </w:t>
      </w:r>
      <w:r w:rsidRPr="00EE2F0B">
        <w:rPr>
          <w:i/>
        </w:rPr>
        <w:t>Journal of marketing research, 8</w:t>
      </w:r>
      <w:r w:rsidRPr="00EE2F0B">
        <w:t xml:space="preserve">(4), 472-479. </w:t>
      </w:r>
      <w:bookmarkEnd w:id="3325"/>
    </w:p>
    <w:p w14:paraId="37B64C6E" w14:textId="77777777" w:rsidR="00EE2F0B" w:rsidRPr="003A7F2F" w:rsidRDefault="00EE2F0B" w:rsidP="00EE2F0B">
      <w:pPr>
        <w:pStyle w:val="EndNoteBibliography"/>
        <w:spacing w:after="0"/>
        <w:ind w:left="720" w:hanging="720"/>
        <w:rPr>
          <w:lang w:val="fr-FR"/>
        </w:rPr>
      </w:pPr>
      <w:bookmarkStart w:id="3326" w:name="_ENREF_56"/>
      <w:r w:rsidRPr="00EE2F0B">
        <w:t xml:space="preserve">Myers, J. G., &amp; Nicosia, F. M. (1970). Time-Path Types: From Static to Dynamic Typologies. </w:t>
      </w:r>
      <w:r w:rsidRPr="003A7F2F">
        <w:rPr>
          <w:i/>
          <w:lang w:val="fr-FR"/>
        </w:rPr>
        <w:t>Management Science, 16</w:t>
      </w:r>
      <w:r w:rsidRPr="003A7F2F">
        <w:rPr>
          <w:lang w:val="fr-FR"/>
        </w:rPr>
        <w:t xml:space="preserve">(10), B584-B596. </w:t>
      </w:r>
      <w:bookmarkEnd w:id="3326"/>
    </w:p>
    <w:p w14:paraId="5001EAEF" w14:textId="77777777" w:rsidR="00EE2F0B" w:rsidRPr="00EE2F0B" w:rsidRDefault="00EE2F0B" w:rsidP="00EE2F0B">
      <w:pPr>
        <w:pStyle w:val="EndNoteBibliography"/>
        <w:spacing w:after="0"/>
        <w:ind w:left="720" w:hanging="720"/>
      </w:pPr>
      <w:bookmarkStart w:id="3327" w:name="_ENREF_57"/>
      <w:r w:rsidRPr="003A7F2F">
        <w:rPr>
          <w:lang w:val="fr-FR"/>
        </w:rPr>
        <w:t xml:space="preserve">Nijs, V. R., Dekimpe, M. G., Steenkamps, J.-B. E. M., &amp; Hanssens, D. M. (2001). </w:t>
      </w:r>
      <w:r w:rsidRPr="00EE2F0B">
        <w:t xml:space="preserve">The Category-Demand Effects of Price Promotions. </w:t>
      </w:r>
      <w:r w:rsidRPr="00EE2F0B">
        <w:rPr>
          <w:i/>
        </w:rPr>
        <w:t>Marketing Science, 20</w:t>
      </w:r>
      <w:r w:rsidRPr="00EE2F0B">
        <w:t xml:space="preserve">(1), 1-22. </w:t>
      </w:r>
      <w:bookmarkEnd w:id="3327"/>
    </w:p>
    <w:p w14:paraId="053ED3D9" w14:textId="77777777" w:rsidR="00EE2F0B" w:rsidRPr="00EE2F0B" w:rsidRDefault="00EE2F0B" w:rsidP="00EE2F0B">
      <w:pPr>
        <w:pStyle w:val="EndNoteBibliography"/>
        <w:spacing w:after="0"/>
        <w:ind w:left="720" w:hanging="720"/>
      </w:pPr>
      <w:bookmarkStart w:id="3328" w:name="_ENREF_58"/>
      <w:r w:rsidRPr="00EE2F0B">
        <w:t xml:space="preserve">Nikolopoulos, K. (2010). Forecasting with quantitative methods: the impact of special events in time series. </w:t>
      </w:r>
      <w:r w:rsidRPr="00EE2F0B">
        <w:rPr>
          <w:i/>
        </w:rPr>
        <w:t>Applied Economics, 42</w:t>
      </w:r>
      <w:r w:rsidRPr="00EE2F0B">
        <w:t xml:space="preserve">, 947-955. </w:t>
      </w:r>
      <w:bookmarkEnd w:id="3328"/>
    </w:p>
    <w:p w14:paraId="67D3BBD8" w14:textId="7DA0F8A9" w:rsidR="00EE2F0B" w:rsidRPr="00EE2F0B" w:rsidRDefault="00EE2F0B" w:rsidP="00EE2F0B">
      <w:pPr>
        <w:pStyle w:val="EndNoteBibliography"/>
        <w:spacing w:after="0"/>
        <w:ind w:left="720" w:hanging="720"/>
      </w:pPr>
      <w:bookmarkStart w:id="3329" w:name="_ENREF_59"/>
      <w:r w:rsidRPr="00EE2F0B">
        <w:t xml:space="preserve">OrderDynamics. (2015). Retailers and the Ghost Economy: The Haunting of Returns. </w:t>
      </w:r>
      <w:hyperlink r:id="rId32" w:history="1">
        <w:r w:rsidRPr="00EE2F0B">
          <w:rPr>
            <w:rStyle w:val="Hyperlink"/>
          </w:rPr>
          <w:t>http://engage.dynamicaction.com/WS-2015-06-IHL-Ghost-Economy-Haunting-of-Returns-AR_LP.html</w:t>
        </w:r>
      </w:hyperlink>
      <w:r w:rsidRPr="00EE2F0B">
        <w:t>.</w:t>
      </w:r>
      <w:bookmarkEnd w:id="3329"/>
    </w:p>
    <w:p w14:paraId="5C287A8B" w14:textId="77777777" w:rsidR="00EE2F0B" w:rsidRPr="00EE2F0B" w:rsidRDefault="00EE2F0B" w:rsidP="00EE2F0B">
      <w:pPr>
        <w:pStyle w:val="EndNoteBibliography"/>
        <w:spacing w:after="0"/>
        <w:ind w:left="720" w:hanging="720"/>
      </w:pPr>
      <w:bookmarkStart w:id="3330" w:name="_ENREF_60"/>
      <w:r w:rsidRPr="00EE2F0B">
        <w:t>Ouyang, Y. (2007). The effect of information sharing on supply chain stability and the bullwhip effect.</w:t>
      </w:r>
      <w:r w:rsidRPr="00EE2F0B">
        <w:rPr>
          <w:i/>
        </w:rPr>
        <w:t xml:space="preserve"> European Journal of Operational Research, 182</w:t>
      </w:r>
      <w:r w:rsidRPr="00EE2F0B">
        <w:t xml:space="preserve">, 1107-1121. </w:t>
      </w:r>
      <w:bookmarkEnd w:id="3330"/>
    </w:p>
    <w:p w14:paraId="3E9E3FE4" w14:textId="77777777" w:rsidR="00EE2F0B" w:rsidRPr="00EE2F0B" w:rsidRDefault="00EE2F0B" w:rsidP="00EE2F0B">
      <w:pPr>
        <w:pStyle w:val="EndNoteBibliography"/>
        <w:spacing w:after="0"/>
        <w:ind w:left="720" w:hanging="720"/>
      </w:pPr>
      <w:bookmarkStart w:id="3331" w:name="_ENREF_61"/>
      <w:r w:rsidRPr="00EE2F0B">
        <w:t xml:space="preserve">Perez-Quiros, G., &amp; Timmermann, A. (2000). Firm Size and Cyclical Variations in Stock Returns. </w:t>
      </w:r>
      <w:r w:rsidRPr="00EE2F0B">
        <w:rPr>
          <w:i/>
        </w:rPr>
        <w:t>The Journal of Finance, 55</w:t>
      </w:r>
      <w:r w:rsidRPr="00EE2F0B">
        <w:t>(3), 1229-1262. doi: 10.1111/0022-1082.00246</w:t>
      </w:r>
      <w:bookmarkEnd w:id="3331"/>
    </w:p>
    <w:p w14:paraId="6E621C32" w14:textId="77777777" w:rsidR="00EE2F0B" w:rsidRPr="00EE2F0B" w:rsidRDefault="00EE2F0B" w:rsidP="00EE2F0B">
      <w:pPr>
        <w:pStyle w:val="EndNoteBibliography"/>
        <w:spacing w:after="0"/>
        <w:ind w:left="720" w:hanging="720"/>
      </w:pPr>
      <w:bookmarkStart w:id="3332" w:name="_ENREF_62"/>
      <w:r w:rsidRPr="00EE2F0B">
        <w:t xml:space="preserve">Pesaran, H. M., &amp; Timmermann, A. (2005). Small sample properties of forecasts from autoregressive models under structural breaks. </w:t>
      </w:r>
      <w:r w:rsidRPr="00EE2F0B">
        <w:rPr>
          <w:i/>
        </w:rPr>
        <w:t xml:space="preserve">Journal of </w:t>
      </w:r>
      <w:r w:rsidRPr="00360790">
        <w:rPr>
          <w:i/>
        </w:rPr>
        <w:t>econometrics</w:t>
      </w:r>
      <w:r w:rsidRPr="00EE2F0B">
        <w:rPr>
          <w:i/>
        </w:rPr>
        <w:t>, 129</w:t>
      </w:r>
      <w:r w:rsidRPr="00EE2F0B">
        <w:t>(1-2), 183-217. doi: DOI: 10.1016/j.jeconom.2004.09.007</w:t>
      </w:r>
      <w:bookmarkEnd w:id="3332"/>
    </w:p>
    <w:p w14:paraId="1548FAB2" w14:textId="77777777" w:rsidR="00EE2F0B" w:rsidRPr="00EE2F0B" w:rsidRDefault="00EE2F0B" w:rsidP="00EE2F0B">
      <w:pPr>
        <w:pStyle w:val="EndNoteBibliography"/>
        <w:spacing w:after="0"/>
        <w:ind w:left="720" w:hanging="720"/>
      </w:pPr>
      <w:bookmarkStart w:id="3333" w:name="_ENREF_63"/>
      <w:r w:rsidRPr="00EE2F0B">
        <w:t xml:space="preserve">Pesaran, H. M., &amp; Timmermann, A. (2007). Selection of estimation window in the presence of breaks. </w:t>
      </w:r>
      <w:r w:rsidRPr="00EE2F0B">
        <w:rPr>
          <w:i/>
        </w:rPr>
        <w:t>Journal of Econometrics, 137</w:t>
      </w:r>
      <w:r w:rsidRPr="00EE2F0B">
        <w:t xml:space="preserve">, 134-161. </w:t>
      </w:r>
      <w:bookmarkEnd w:id="3333"/>
    </w:p>
    <w:p w14:paraId="71A03128" w14:textId="77777777" w:rsidR="00EE2F0B" w:rsidRPr="00EE2F0B" w:rsidRDefault="00EE2F0B" w:rsidP="00EE2F0B">
      <w:pPr>
        <w:pStyle w:val="EndNoteBibliography"/>
        <w:spacing w:after="0"/>
        <w:ind w:left="720" w:hanging="720"/>
      </w:pPr>
      <w:bookmarkStart w:id="3334" w:name="_ENREF_64"/>
      <w:r w:rsidRPr="00EE2F0B">
        <w:t xml:space="preserve">Pesaran, M. H., &amp; Pick, A. (2011). Forecast Combination Across Estimation Windows. </w:t>
      </w:r>
      <w:r w:rsidRPr="00EE2F0B">
        <w:rPr>
          <w:i/>
        </w:rPr>
        <w:t>Journal of Business &amp; Economic Statistics, 29</w:t>
      </w:r>
      <w:r w:rsidRPr="00EE2F0B">
        <w:t>(2), 307-318. doi: 10.1198/jbes.2010.09018</w:t>
      </w:r>
      <w:bookmarkEnd w:id="3334"/>
    </w:p>
    <w:p w14:paraId="590831C0" w14:textId="77777777" w:rsidR="00EE2F0B" w:rsidRPr="00EE2F0B" w:rsidRDefault="00EE2F0B" w:rsidP="00EE2F0B">
      <w:pPr>
        <w:pStyle w:val="EndNoteBibliography"/>
        <w:spacing w:after="0"/>
        <w:ind w:left="720" w:hanging="720"/>
      </w:pPr>
      <w:bookmarkStart w:id="3335" w:name="_ENREF_65"/>
      <w:r w:rsidRPr="00EE2F0B">
        <w:t xml:space="preserve">Pesaran, M. H., Schuermann, T., &amp; Smith, L. V. (2009). Forecasting Economic and Financial Variables with Global VARs. </w:t>
      </w:r>
      <w:r w:rsidRPr="00EE2F0B">
        <w:rPr>
          <w:i/>
        </w:rPr>
        <w:t>International Journal of Forecasting, 25</w:t>
      </w:r>
      <w:r w:rsidRPr="00EE2F0B">
        <w:t xml:space="preserve">, 642-675. </w:t>
      </w:r>
      <w:bookmarkEnd w:id="3335"/>
    </w:p>
    <w:p w14:paraId="5DD4D16E" w14:textId="049F68E2" w:rsidR="00EE2F0B" w:rsidRPr="00EE2F0B" w:rsidRDefault="00EE2F0B" w:rsidP="00EE2F0B">
      <w:pPr>
        <w:pStyle w:val="EndNoteBibliography"/>
        <w:spacing w:after="0"/>
        <w:ind w:left="720" w:hanging="720"/>
      </w:pPr>
      <w:bookmarkStart w:id="3336" w:name="_ENREF_66"/>
      <w:r w:rsidRPr="00EE2F0B">
        <w:t xml:space="preserve">Pesaran, M. H., &amp; Timmermann, A. (2002). Market timing and return prediction under model instability. </w:t>
      </w:r>
      <w:r w:rsidRPr="00EE2F0B">
        <w:rPr>
          <w:i/>
        </w:rPr>
        <w:t>Journal of Empirical Finance, 9</w:t>
      </w:r>
      <w:r w:rsidRPr="00EE2F0B">
        <w:t xml:space="preserve">(5), 495-510. doi: </w:t>
      </w:r>
      <w:hyperlink r:id="rId33" w:history="1">
        <w:r w:rsidRPr="00EE2F0B">
          <w:rPr>
            <w:rStyle w:val="Hyperlink"/>
          </w:rPr>
          <w:t>http://dx.doi.org/10.1016/S0927-5398(02)00007-5</w:t>
        </w:r>
        <w:bookmarkEnd w:id="3336"/>
      </w:hyperlink>
    </w:p>
    <w:p w14:paraId="18C5A6CA" w14:textId="6E847305" w:rsidR="00EE2F0B" w:rsidRPr="00EE2F0B" w:rsidRDefault="00EE2F0B" w:rsidP="00EE2F0B">
      <w:pPr>
        <w:pStyle w:val="EndNoteBibliography"/>
        <w:spacing w:after="0"/>
        <w:ind w:left="720" w:hanging="720"/>
      </w:pPr>
      <w:bookmarkStart w:id="3337" w:name="_ENREF_67"/>
      <w:r w:rsidRPr="00EE2F0B">
        <w:t xml:space="preserve">Petropoulos, F., Makridakis, S., Assimakopoulos, V., &amp; Nikolopoulos, K. (2014). ‘Horses for Courses’ in demand forecasting. </w:t>
      </w:r>
      <w:r w:rsidRPr="00EE2F0B">
        <w:rPr>
          <w:i/>
        </w:rPr>
        <w:t>European Journal of Operational Research, 237</w:t>
      </w:r>
      <w:r w:rsidRPr="00EE2F0B">
        <w:t xml:space="preserve">(1), 152-163. doi: </w:t>
      </w:r>
      <w:hyperlink r:id="rId34" w:history="1">
        <w:r w:rsidRPr="00EE2F0B">
          <w:rPr>
            <w:rStyle w:val="Hyperlink"/>
          </w:rPr>
          <w:t>http://dx.doi.org/10.1016/j.ejor.2014.02.036</w:t>
        </w:r>
        <w:bookmarkEnd w:id="3337"/>
      </w:hyperlink>
    </w:p>
    <w:p w14:paraId="13AD73B8" w14:textId="77777777" w:rsidR="00EE2F0B" w:rsidRPr="00EE2F0B" w:rsidRDefault="00EE2F0B" w:rsidP="00EE2F0B">
      <w:pPr>
        <w:pStyle w:val="EndNoteBibliography"/>
        <w:spacing w:after="0"/>
        <w:ind w:left="720" w:hanging="720"/>
      </w:pPr>
      <w:bookmarkStart w:id="3338" w:name="_ENREF_68"/>
      <w:r w:rsidRPr="003A7F2F">
        <w:rPr>
          <w:lang w:val="it-IT"/>
        </w:rPr>
        <w:t xml:space="preserve">Sodhi, M. S., &amp; Tang, C. S. (2011). </w:t>
      </w:r>
      <w:r w:rsidRPr="00EE2F0B">
        <w:t xml:space="preserve">The incremental bullwhip effect of operational deviations in an arborescent supply chain with requirements planning. </w:t>
      </w:r>
      <w:r w:rsidRPr="00EE2F0B">
        <w:rPr>
          <w:i/>
        </w:rPr>
        <w:t>European Journal of Operational Research, 215</w:t>
      </w:r>
      <w:r w:rsidRPr="00EE2F0B">
        <w:t xml:space="preserve">, 374-382. </w:t>
      </w:r>
      <w:bookmarkEnd w:id="3338"/>
    </w:p>
    <w:p w14:paraId="71C5E960" w14:textId="77777777" w:rsidR="00EE2F0B" w:rsidRPr="00EE2F0B" w:rsidRDefault="00EE2F0B" w:rsidP="00EE2F0B">
      <w:pPr>
        <w:pStyle w:val="EndNoteBibliography"/>
        <w:spacing w:after="0"/>
        <w:ind w:left="720" w:hanging="720"/>
      </w:pPr>
      <w:bookmarkStart w:id="3339" w:name="_ENREF_69"/>
      <w:r w:rsidRPr="00EE2F0B">
        <w:t xml:space="preserve">Song, H., &amp; Witt, S. F. (2003). Tourism Forecasting: The General-to-Specific Approach. </w:t>
      </w:r>
      <w:r w:rsidRPr="00EE2F0B">
        <w:rPr>
          <w:i/>
        </w:rPr>
        <w:t>Journal of Travel Research, 42</w:t>
      </w:r>
      <w:r w:rsidRPr="00EE2F0B">
        <w:t xml:space="preserve">, 65-74. </w:t>
      </w:r>
      <w:bookmarkEnd w:id="3339"/>
    </w:p>
    <w:p w14:paraId="10459028" w14:textId="77777777" w:rsidR="00EE2F0B" w:rsidRPr="00EE2F0B" w:rsidRDefault="00EE2F0B" w:rsidP="00EE2F0B">
      <w:pPr>
        <w:pStyle w:val="EndNoteBibliography"/>
        <w:spacing w:after="0"/>
        <w:ind w:left="720" w:hanging="720"/>
      </w:pPr>
      <w:bookmarkStart w:id="3340" w:name="_ENREF_70"/>
      <w:r w:rsidRPr="00EE2F0B">
        <w:t xml:space="preserve">Stock, J. H., &amp; Watson, M. W. (1996). Evidence on Structural Instability in Macroeconomic Time Series Relations. </w:t>
      </w:r>
      <w:r w:rsidRPr="00EE2F0B">
        <w:rPr>
          <w:i/>
        </w:rPr>
        <w:t>Journal of Business and Economic Statistics, 14</w:t>
      </w:r>
      <w:r w:rsidRPr="00EE2F0B">
        <w:t xml:space="preserve">. </w:t>
      </w:r>
      <w:bookmarkEnd w:id="3340"/>
    </w:p>
    <w:p w14:paraId="4A570B35" w14:textId="77777777" w:rsidR="00EE2F0B" w:rsidRPr="00EE2F0B" w:rsidRDefault="00EE2F0B" w:rsidP="00EE2F0B">
      <w:pPr>
        <w:pStyle w:val="EndNoteBibliography"/>
        <w:spacing w:after="0"/>
        <w:ind w:left="720" w:hanging="720"/>
      </w:pPr>
      <w:bookmarkStart w:id="3341" w:name="_ENREF_71"/>
      <w:r w:rsidRPr="00EE2F0B">
        <w:t xml:space="preserve">Tashman, L. J. (2000). Out-of-sample tests of forecasting accuracy: an analysis and review </w:t>
      </w:r>
      <w:r w:rsidRPr="00EE2F0B">
        <w:rPr>
          <w:i/>
        </w:rPr>
        <w:t>International Journal of Forecasting, 16</w:t>
      </w:r>
      <w:r w:rsidRPr="00EE2F0B">
        <w:t xml:space="preserve">(4). </w:t>
      </w:r>
      <w:bookmarkEnd w:id="3341"/>
    </w:p>
    <w:p w14:paraId="5BB28FF8" w14:textId="77777777" w:rsidR="00EE2F0B" w:rsidRPr="00EE2F0B" w:rsidRDefault="00EE2F0B" w:rsidP="00EE2F0B">
      <w:pPr>
        <w:pStyle w:val="EndNoteBibliography"/>
        <w:spacing w:after="0"/>
        <w:ind w:left="720" w:hanging="720"/>
      </w:pPr>
      <w:bookmarkStart w:id="3342" w:name="_ENREF_72"/>
      <w:r w:rsidRPr="00EE2F0B">
        <w:lastRenderedPageBreak/>
        <w:t xml:space="preserve">Tibshirani, R. (1996). Regression Shrinkage and Selection via the Lasso. </w:t>
      </w:r>
      <w:r w:rsidRPr="00EE2F0B">
        <w:rPr>
          <w:i/>
        </w:rPr>
        <w:t>Journal of the Royal Statistical Society. Series B (Methodological), 58</w:t>
      </w:r>
      <w:r w:rsidRPr="00EE2F0B">
        <w:t xml:space="preserve">(1), 267-288. </w:t>
      </w:r>
      <w:bookmarkEnd w:id="3342"/>
    </w:p>
    <w:p w14:paraId="6BBB6A31" w14:textId="77777777" w:rsidR="00EE2F0B" w:rsidRPr="00EE2F0B" w:rsidRDefault="00EE2F0B" w:rsidP="00EE2F0B">
      <w:pPr>
        <w:pStyle w:val="EndNoteBibliography"/>
        <w:spacing w:after="0"/>
        <w:ind w:left="720" w:hanging="720"/>
      </w:pPr>
      <w:bookmarkStart w:id="3343" w:name="_ENREF_73"/>
      <w:r w:rsidRPr="00EE2F0B">
        <w:t xml:space="preserve">Trapero, J., Pedregal, D., Fildes, R., &amp; Kourentzes, N. (2013). Analysis of judgmental adjustments in the presence of promotions. </w:t>
      </w:r>
      <w:r w:rsidRPr="00EE2F0B">
        <w:rPr>
          <w:i/>
        </w:rPr>
        <w:t>International Journal of Forecasting, 29</w:t>
      </w:r>
      <w:r w:rsidRPr="00EE2F0B">
        <w:t xml:space="preserve">(2). </w:t>
      </w:r>
      <w:bookmarkEnd w:id="3343"/>
    </w:p>
    <w:p w14:paraId="059B41E9" w14:textId="77777777" w:rsidR="00EE2F0B" w:rsidRPr="00EE2F0B" w:rsidRDefault="00EE2F0B" w:rsidP="00EE2F0B">
      <w:pPr>
        <w:pStyle w:val="EndNoteBibliography"/>
        <w:spacing w:after="0"/>
        <w:ind w:left="720" w:hanging="720"/>
      </w:pPr>
      <w:bookmarkStart w:id="3344" w:name="_ENREF_74"/>
      <w:r w:rsidRPr="00EE2F0B">
        <w:t xml:space="preserve">Trusov, M., Bodapati, A. V., &amp; Cooper, L. G. (2006). Retailer Promotion Planning: Improving Forecasting Accuracy And Interpretability. </w:t>
      </w:r>
      <w:r w:rsidRPr="00EE2F0B">
        <w:rPr>
          <w:i/>
        </w:rPr>
        <w:t>Journal of Interactive Marketing, 20</w:t>
      </w:r>
      <w:r w:rsidRPr="00EE2F0B">
        <w:t xml:space="preserve">(3-4), 71-81. </w:t>
      </w:r>
      <w:bookmarkEnd w:id="3344"/>
    </w:p>
    <w:p w14:paraId="214BFE3F" w14:textId="77777777" w:rsidR="00EE2F0B" w:rsidRPr="00EE2F0B" w:rsidRDefault="00EE2F0B" w:rsidP="00EE2F0B">
      <w:pPr>
        <w:pStyle w:val="EndNoteBibliography"/>
        <w:spacing w:after="0"/>
        <w:ind w:left="720" w:hanging="720"/>
      </w:pPr>
      <w:bookmarkStart w:id="3345" w:name="_ENREF_75"/>
      <w:r w:rsidRPr="00EE2F0B">
        <w:t xml:space="preserve">Van Heerde, H. J., Gupta, S., &amp; Wittink, D. R. (2003). Is 75% of the Sales Promotion Bump Due to Brand Switching? No, Only 33% Is. </w:t>
      </w:r>
      <w:r w:rsidRPr="00EE2F0B">
        <w:rPr>
          <w:i/>
        </w:rPr>
        <w:t>Journal of Marketing Research, XL</w:t>
      </w:r>
      <w:r w:rsidRPr="00EE2F0B">
        <w:t xml:space="preserve">, 481-491. </w:t>
      </w:r>
      <w:bookmarkEnd w:id="3345"/>
    </w:p>
    <w:p w14:paraId="59D6889D" w14:textId="77777777" w:rsidR="00EE2F0B" w:rsidRPr="00EE2F0B" w:rsidRDefault="00EE2F0B" w:rsidP="00EE2F0B">
      <w:pPr>
        <w:pStyle w:val="EndNoteBibliography"/>
        <w:spacing w:after="0"/>
        <w:ind w:left="720" w:hanging="720"/>
      </w:pPr>
      <w:bookmarkStart w:id="3346" w:name="_ENREF_76"/>
      <w:r w:rsidRPr="00EE2F0B">
        <w:t xml:space="preserve">Van Heerde, H. J., Srinivasan, S., &amp; Dekimpe, M. G. (2008). Decomposing the Demand for a Pioneering Innovation. </w:t>
      </w:r>
      <w:r w:rsidRPr="00EE2F0B">
        <w:rPr>
          <w:i/>
        </w:rPr>
        <w:t xml:space="preserve">Working </w:t>
      </w:r>
      <w:r w:rsidRPr="00360790">
        <w:rPr>
          <w:i/>
        </w:rPr>
        <w:t>paer</w:t>
      </w:r>
      <w:r w:rsidRPr="00EE2F0B">
        <w:rPr>
          <w:i/>
        </w:rPr>
        <w:t>, University of Waikato, Department of Marketing</w:t>
      </w:r>
      <w:r w:rsidRPr="00EE2F0B">
        <w:t xml:space="preserve">. </w:t>
      </w:r>
      <w:bookmarkEnd w:id="3346"/>
    </w:p>
    <w:p w14:paraId="4338B721" w14:textId="77777777" w:rsidR="00EE2F0B" w:rsidRPr="00EE2F0B" w:rsidRDefault="00EE2F0B" w:rsidP="00EE2F0B">
      <w:pPr>
        <w:pStyle w:val="EndNoteBibliography"/>
        <w:spacing w:after="0"/>
        <w:ind w:left="720" w:hanging="720"/>
      </w:pPr>
      <w:bookmarkStart w:id="3347" w:name="_ENREF_77"/>
      <w:r w:rsidRPr="00EE2F0B">
        <w:t xml:space="preserve">Wedel, M., &amp; Zhang, J. (2004). Analyzing brand competition across subcategories. </w:t>
      </w:r>
      <w:r w:rsidRPr="00EE2F0B">
        <w:rPr>
          <w:i/>
        </w:rPr>
        <w:t>Journal of Marketing Research, 41</w:t>
      </w:r>
      <w:r w:rsidRPr="00EE2F0B">
        <w:t xml:space="preserve">(4), 448-456. </w:t>
      </w:r>
      <w:bookmarkEnd w:id="3347"/>
    </w:p>
    <w:p w14:paraId="1C3EFC8D" w14:textId="77777777" w:rsidR="00EE2F0B" w:rsidRPr="00EE2F0B" w:rsidRDefault="00EE2F0B" w:rsidP="00EE2F0B">
      <w:pPr>
        <w:pStyle w:val="EndNoteBibliography"/>
        <w:spacing w:after="0"/>
        <w:ind w:left="720" w:hanging="720"/>
      </w:pPr>
      <w:bookmarkStart w:id="3348" w:name="_ENREF_78"/>
      <w:r w:rsidRPr="00EE2F0B">
        <w:t xml:space="preserve">Wichern, D. W., &amp; Jones, R. H. (1977). Assessing the Impact of Market Disturbances Using Intervention Analysis. </w:t>
      </w:r>
      <w:r w:rsidRPr="00EE2F0B">
        <w:rPr>
          <w:i/>
        </w:rPr>
        <w:t>Management Science, 24</w:t>
      </w:r>
      <w:r w:rsidRPr="00EE2F0B">
        <w:t xml:space="preserve">(3), 329-337. </w:t>
      </w:r>
      <w:bookmarkEnd w:id="3348"/>
    </w:p>
    <w:p w14:paraId="2F1011B1" w14:textId="77777777" w:rsidR="00EE2F0B" w:rsidRPr="00EE2F0B" w:rsidRDefault="00EE2F0B" w:rsidP="00EE2F0B">
      <w:pPr>
        <w:pStyle w:val="EndNoteBibliography"/>
        <w:spacing w:after="0"/>
        <w:ind w:left="720" w:hanging="720"/>
      </w:pPr>
      <w:bookmarkStart w:id="3349" w:name="_ENREF_79"/>
      <w:r w:rsidRPr="00EE2F0B">
        <w:t xml:space="preserve">Wildt, A. R. (1976). The empirical investigation of </w:t>
      </w:r>
      <w:r w:rsidRPr="00360790">
        <w:t>time dependent</w:t>
      </w:r>
      <w:r w:rsidRPr="00EE2F0B">
        <w:t xml:space="preserve"> parameter variation in marketing models. In E. proceedings (Ed.), </w:t>
      </w:r>
      <w:r w:rsidRPr="00EE2F0B">
        <w:rPr>
          <w:i/>
        </w:rPr>
        <w:t>American Marketing Association</w:t>
      </w:r>
      <w:r w:rsidRPr="00EE2F0B">
        <w:t xml:space="preserve"> (pp. 466-472).</w:t>
      </w:r>
      <w:bookmarkEnd w:id="3349"/>
    </w:p>
    <w:p w14:paraId="1921F114" w14:textId="77777777" w:rsidR="00EE2F0B" w:rsidRPr="00EE2F0B" w:rsidRDefault="00EE2F0B" w:rsidP="00EE2F0B">
      <w:pPr>
        <w:pStyle w:val="EndNoteBibliography"/>
        <w:spacing w:after="0"/>
        <w:ind w:left="720" w:hanging="720"/>
      </w:pPr>
      <w:bookmarkStart w:id="3350" w:name="_ENREF_80"/>
      <w:r w:rsidRPr="00EE2F0B">
        <w:t xml:space="preserve">Wildt, A. R., &amp; Winer, R. S. (1983). Modeling and Estimation in Changing Market Environments. </w:t>
      </w:r>
      <w:r w:rsidRPr="00EE2F0B">
        <w:rPr>
          <w:i/>
        </w:rPr>
        <w:t>The Journal of Business, 56</w:t>
      </w:r>
      <w:r w:rsidRPr="00EE2F0B">
        <w:t xml:space="preserve">(3). </w:t>
      </w:r>
      <w:bookmarkEnd w:id="3350"/>
    </w:p>
    <w:p w14:paraId="61CA406E" w14:textId="77777777" w:rsidR="00EE2F0B" w:rsidRPr="00EE2F0B" w:rsidRDefault="00EE2F0B" w:rsidP="00EE2F0B">
      <w:pPr>
        <w:pStyle w:val="EndNoteBibliography"/>
        <w:spacing w:after="0"/>
        <w:ind w:left="720" w:hanging="720"/>
      </w:pPr>
      <w:bookmarkStart w:id="3351" w:name="_ENREF_81"/>
      <w:r w:rsidRPr="00EE2F0B">
        <w:t xml:space="preserve">Winer, R. S. (1979). An Analysis of the Time-varying Effects of Advertising: The Case of Lydia Pinkham. </w:t>
      </w:r>
      <w:r w:rsidRPr="00EE2F0B">
        <w:rPr>
          <w:i/>
        </w:rPr>
        <w:t>The Journal of Business, 52</w:t>
      </w:r>
      <w:r w:rsidRPr="00EE2F0B">
        <w:t xml:space="preserve">(4). </w:t>
      </w:r>
      <w:bookmarkEnd w:id="3351"/>
    </w:p>
    <w:p w14:paraId="1F1E3DF7" w14:textId="77777777" w:rsidR="00EE2F0B" w:rsidRPr="00EE2F0B" w:rsidRDefault="00EE2F0B" w:rsidP="00EE2F0B">
      <w:pPr>
        <w:pStyle w:val="EndNoteBibliography"/>
        <w:ind w:left="720" w:hanging="720"/>
      </w:pPr>
      <w:bookmarkStart w:id="3352" w:name="_ENREF_82"/>
      <w:r w:rsidRPr="00EE2F0B">
        <w:t xml:space="preserve">Wittink, D., Addona, M., Hawkes, W., &amp; Porter, J. (1988). </w:t>
      </w:r>
      <w:r w:rsidRPr="00EE2F0B">
        <w:rPr>
          <w:i/>
        </w:rPr>
        <w:t xml:space="preserve">SCAN*PRO: the estimation, validation </w:t>
      </w:r>
      <w:r w:rsidRPr="00360790">
        <w:rPr>
          <w:i/>
        </w:rPr>
        <w:t>and</w:t>
      </w:r>
      <w:r w:rsidRPr="00EE2F0B">
        <w:rPr>
          <w:i/>
        </w:rPr>
        <w:t xml:space="preserve"> use of promotional effects based on scanner data</w:t>
      </w:r>
      <w:r w:rsidRPr="00EE2F0B">
        <w:t xml:space="preserve">. Internal paper. Internal Paper. Cornell University.  </w:t>
      </w:r>
      <w:bookmarkEnd w:id="3352"/>
    </w:p>
    <w:p w14:paraId="239D161A" w14:textId="2ABC9148"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fldChar w:fldCharType="end"/>
      </w:r>
      <w:commentRangeEnd w:id="3269"/>
      <w:commentRangeEnd w:id="3270"/>
      <w:r w:rsidR="00FE39BA">
        <w:rPr>
          <w:rStyle w:val="CommentReference"/>
        </w:rPr>
        <w:commentReference w:id="3269"/>
      </w:r>
      <w:r w:rsidR="00FE39BA">
        <w:rPr>
          <w:rStyle w:val="CommentReference"/>
        </w:rPr>
        <w:commentReference w:id="3270"/>
      </w:r>
    </w:p>
    <w:p w14:paraId="5C659F89" w14:textId="202C17F2" w:rsidR="007C4CAA" w:rsidRPr="000B121E" w:rsidRDefault="004C19CC" w:rsidP="000B121E">
      <w:pPr>
        <w:shd w:val="clear" w:color="auto" w:fill="FFFFFF" w:themeFill="background1"/>
        <w:rPr>
          <w:color w:val="000000" w:themeColor="text1"/>
        </w:rPr>
      </w:pPr>
      <w:r>
        <w:rPr>
          <w:color w:val="000000" w:themeColor="text1"/>
        </w:rPr>
        <w:t xml:space="preserve"> </w:t>
      </w:r>
    </w:p>
    <w:sectPr w:rsidR="007C4CAA" w:rsidRPr="000B121E"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oopramanien, Didier" w:date="2017-09-07T09:55:00Z" w:initials="SD">
    <w:p w14:paraId="2493A1C5" w14:textId="77777777" w:rsidR="00D33C43" w:rsidRDefault="00D33C43" w:rsidP="004617F2">
      <w:pPr>
        <w:pStyle w:val="CommentText"/>
      </w:pPr>
      <w:r>
        <w:rPr>
          <w:rStyle w:val="CommentReference"/>
        </w:rPr>
        <w:annotationRef/>
      </w:r>
      <w:r>
        <w:t xml:space="preserve">Should we say here that structurak break has been investigated in economics but not in the retailing literature? </w:t>
      </w:r>
    </w:p>
  </w:comment>
  <w:comment w:id="5" w:author="Huang T  Dr (Surrey Business Schl)" w:date="2017-10-31T13:31:00Z" w:initials="HTD(BS">
    <w:p w14:paraId="4EB1CAF2" w14:textId="77777777" w:rsidR="00D33C43" w:rsidRDefault="00D33C43" w:rsidP="004617F2">
      <w:pPr>
        <w:pStyle w:val="CommentText"/>
      </w:pPr>
      <w:r>
        <w:rPr>
          <w:rStyle w:val="CommentReference"/>
        </w:rPr>
        <w:annotationRef/>
      </w:r>
      <w:r>
        <w:t>Added</w:t>
      </w:r>
    </w:p>
  </w:comment>
  <w:comment w:id="20" w:author="Soopramanien, Didier" w:date="2017-09-06T20:30:00Z" w:initials="SD">
    <w:p w14:paraId="15C39197" w14:textId="77777777" w:rsidR="00D33C43" w:rsidRDefault="00D33C43" w:rsidP="004617F2">
      <w:pPr>
        <w:pStyle w:val="CommentText"/>
      </w:pPr>
      <w:r>
        <w:rPr>
          <w:rStyle w:val="CommentReference"/>
        </w:rPr>
        <w:annotationRef/>
      </w:r>
      <w:r>
        <w:t>When we have three authors we do not use two authors and then et al for the third one. Need to check referencing,</w:t>
      </w:r>
    </w:p>
  </w:comment>
  <w:comment w:id="21" w:author="tao huang" w:date="2017-09-17T11:15:00Z" w:initials="th">
    <w:p w14:paraId="0AB50202" w14:textId="77777777" w:rsidR="00D33C43" w:rsidRDefault="00D33C43" w:rsidP="004617F2">
      <w:pPr>
        <w:pStyle w:val="CommentText"/>
      </w:pPr>
      <w:r>
        <w:rPr>
          <w:rStyle w:val="CommentReference"/>
        </w:rPr>
        <w:annotationRef/>
      </w:r>
      <w:r>
        <w:t>revised</w:t>
      </w:r>
    </w:p>
  </w:comment>
  <w:comment w:id="23" w:author="Soopramanien, Didier" w:date="2017-10-24T10:03:00Z" w:initials="SD">
    <w:p w14:paraId="5D1ACA63" w14:textId="77777777" w:rsidR="00D33C43" w:rsidRDefault="00D33C43" w:rsidP="004617F2">
      <w:pPr>
        <w:pStyle w:val="CommentText"/>
      </w:pPr>
      <w:r>
        <w:rPr>
          <w:rStyle w:val="CommentReference"/>
        </w:rPr>
        <w:annotationRef/>
      </w:r>
      <w:r>
        <w:t xml:space="preserve">we need to check whether to use present tense or past tense </w:t>
      </w:r>
    </w:p>
  </w:comment>
  <w:comment w:id="42" w:author="Fildes, Robert" w:date="2017-12-12T14:51:00Z" w:initials="FR">
    <w:p w14:paraId="0B2C5828" w14:textId="5C40E142" w:rsidR="00D33C43" w:rsidRDefault="00D33C43">
      <w:pPr>
        <w:pStyle w:val="CommentText"/>
      </w:pPr>
      <w:r>
        <w:rPr>
          <w:rStyle w:val="CommentReference"/>
        </w:rPr>
        <w:annotationRef/>
      </w:r>
      <w:r>
        <w:t>propose seems to overstate the new methods introduced</w:t>
      </w:r>
    </w:p>
  </w:comment>
  <w:comment w:id="52" w:author="Soopramanien, Didier" w:date="2017-09-08T10:28:00Z" w:initials="SD">
    <w:p w14:paraId="3A6B2A6A" w14:textId="77777777" w:rsidR="00D33C43" w:rsidRDefault="00D33C43" w:rsidP="004617F2">
      <w:pPr>
        <w:pStyle w:val="CommentText"/>
      </w:pPr>
      <w:r>
        <w:rPr>
          <w:rStyle w:val="CommentReference"/>
        </w:rPr>
        <w:annotationRef/>
      </w:r>
      <w:r>
        <w:t>To be revised when we have finalised the sections</w:t>
      </w:r>
    </w:p>
  </w:comment>
  <w:comment w:id="65" w:author="Fildes, Robert" w:date="2017-12-12T15:02:00Z" w:initials="FR">
    <w:p w14:paraId="234AF868" w14:textId="3E1E754D" w:rsidR="00D33C43" w:rsidRDefault="00D33C43">
      <w:pPr>
        <w:pStyle w:val="CommentText"/>
      </w:pPr>
      <w:r>
        <w:rPr>
          <w:rStyle w:val="CommentReference"/>
        </w:rPr>
        <w:annotationRef/>
      </w:r>
      <w:r>
        <w:t>Could be:</w:t>
      </w:r>
    </w:p>
    <w:p w14:paraId="3186D2C1" w14:textId="6B15433C" w:rsidR="00D33C43" w:rsidRDefault="00D33C43">
      <w:pPr>
        <w:pStyle w:val="CommentText"/>
        <w:rPr>
          <w:rFonts w:ascii="Segoe UI" w:hAnsi="Segoe UI" w:cs="Segoe UI"/>
          <w:sz w:val="18"/>
          <w:szCs w:val="18"/>
        </w:rPr>
      </w:pPr>
      <w:r>
        <w:rPr>
          <w:rFonts w:ascii="Segoe UI" w:hAnsi="Segoe UI" w:cs="Segoe UI"/>
          <w:sz w:val="18"/>
          <w:szCs w:val="18"/>
        </w:rPr>
        <w:t xml:space="preserve">Petropoulos, F., et al. (2016). "Do 'big losses' in judgmental adjustments to statistical forecasts affect experts' behaviour?" </w:t>
      </w:r>
      <w:r>
        <w:rPr>
          <w:rFonts w:ascii="Segoe UI" w:hAnsi="Segoe UI" w:cs="Segoe UI"/>
          <w:sz w:val="18"/>
          <w:szCs w:val="18"/>
          <w:u w:val="single"/>
        </w:rPr>
        <w:t>European Journal of Operational Research</w:t>
      </w:r>
      <w:r>
        <w:rPr>
          <w:rFonts w:ascii="Segoe UI" w:hAnsi="Segoe UI" w:cs="Segoe UI"/>
          <w:sz w:val="18"/>
          <w:szCs w:val="18"/>
        </w:rPr>
        <w:t xml:space="preserve"> </w:t>
      </w:r>
      <w:r>
        <w:rPr>
          <w:rFonts w:ascii="Segoe UI" w:hAnsi="Segoe UI" w:cs="Segoe UI"/>
          <w:b/>
          <w:bCs/>
          <w:sz w:val="18"/>
          <w:szCs w:val="18"/>
        </w:rPr>
        <w:t>249</w:t>
      </w:r>
      <w:r>
        <w:rPr>
          <w:rFonts w:ascii="Segoe UI" w:hAnsi="Segoe UI" w:cs="Segoe UI"/>
          <w:sz w:val="18"/>
          <w:szCs w:val="18"/>
        </w:rPr>
        <w:t>(3): 842-852.</w:t>
      </w:r>
    </w:p>
    <w:p w14:paraId="29C14E8F" w14:textId="2FAF44EE" w:rsidR="00D33C43" w:rsidRDefault="00D33C43">
      <w:pPr>
        <w:pStyle w:val="CommentText"/>
        <w:rPr>
          <w:rFonts w:ascii="Segoe UI" w:hAnsi="Segoe UI" w:cs="Segoe UI"/>
          <w:sz w:val="18"/>
          <w:szCs w:val="18"/>
        </w:rPr>
      </w:pPr>
    </w:p>
    <w:p w14:paraId="71F41F59" w14:textId="18D0D7EE" w:rsidR="00D33C43" w:rsidRDefault="00D33C43">
      <w:pPr>
        <w:pStyle w:val="CommentText"/>
      </w:pPr>
      <w:r>
        <w:rPr>
          <w:rFonts w:ascii="Segoe UI" w:hAnsi="Segoe UI" w:cs="Segoe UI"/>
          <w:sz w:val="18"/>
          <w:szCs w:val="18"/>
        </w:rPr>
        <w:t xml:space="preserve">Orprobably better, Lee, W. Y., et al. (2007). "Providing support for the use of analogies in demand forecasting tasks." </w:t>
      </w:r>
      <w:r>
        <w:rPr>
          <w:rFonts w:ascii="Segoe UI" w:hAnsi="Segoe UI" w:cs="Segoe UI"/>
          <w:sz w:val="18"/>
          <w:szCs w:val="18"/>
          <w:u w:val="single"/>
        </w:rPr>
        <w:t>International Journal of Forecasting</w:t>
      </w:r>
      <w:r>
        <w:rPr>
          <w:rFonts w:ascii="Segoe UI" w:hAnsi="Segoe UI" w:cs="Segoe UI"/>
          <w:sz w:val="18"/>
          <w:szCs w:val="18"/>
        </w:rPr>
        <w:t xml:space="preserve"> </w:t>
      </w:r>
      <w:r>
        <w:rPr>
          <w:rFonts w:ascii="Segoe UI" w:hAnsi="Segoe UI" w:cs="Segoe UI"/>
          <w:b/>
          <w:bCs/>
          <w:sz w:val="18"/>
          <w:szCs w:val="18"/>
        </w:rPr>
        <w:t>23</w:t>
      </w:r>
      <w:r>
        <w:rPr>
          <w:rFonts w:ascii="Segoe UI" w:hAnsi="Segoe UI" w:cs="Segoe UI"/>
          <w:sz w:val="18"/>
          <w:szCs w:val="18"/>
        </w:rPr>
        <w:t>(3): 377-390. Lee</w:t>
      </w:r>
    </w:p>
  </w:comment>
  <w:comment w:id="84" w:author="Soopramanien, Didier" w:date="2017-10-24T10:10:00Z" w:initials="SD">
    <w:p w14:paraId="013F98B1" w14:textId="77777777" w:rsidR="00D33C43" w:rsidRDefault="00D33C43" w:rsidP="004617F2">
      <w:pPr>
        <w:pStyle w:val="CommentText"/>
      </w:pPr>
      <w:r>
        <w:rPr>
          <w:rStyle w:val="CommentReference"/>
        </w:rPr>
        <w:annotationRef/>
      </w:r>
      <w:r>
        <w:t>If this is a section or sub section it needs to be numbered?</w:t>
      </w:r>
    </w:p>
  </w:comment>
  <w:comment w:id="85" w:author="Huang T  Dr (Surrey Business Schl)" w:date="2017-10-31T13:35:00Z" w:initials="HTD(BS">
    <w:p w14:paraId="7FD1670F" w14:textId="77777777" w:rsidR="00D33C43" w:rsidRDefault="00D33C43" w:rsidP="004617F2">
      <w:pPr>
        <w:pStyle w:val="CommentText"/>
      </w:pPr>
      <w:r>
        <w:rPr>
          <w:rStyle w:val="CommentReference"/>
        </w:rPr>
        <w:annotationRef/>
      </w:r>
      <w:r>
        <w:t>Revised</w:t>
      </w:r>
    </w:p>
  </w:comment>
  <w:comment w:id="95" w:author="Fildes, Robert" w:date="2017-12-12T15:14:00Z" w:initials="FR">
    <w:p w14:paraId="394423ED" w14:textId="77777777" w:rsidR="00D33C43" w:rsidRDefault="00D33C43" w:rsidP="00D5657C">
      <w:pPr>
        <w:pStyle w:val="CommentText"/>
      </w:pPr>
      <w:r>
        <w:rPr>
          <w:rStyle w:val="CommentReference"/>
        </w:rPr>
        <w:annotationRef/>
      </w:r>
      <w:r>
        <w:t>Include just a couple of key refs. What about the latest Castle Hendry in the IJF?</w:t>
      </w:r>
    </w:p>
  </w:comment>
  <w:comment w:id="101" w:author="Fildes, Robert" w:date="2017-12-12T15:17:00Z" w:initials="FR">
    <w:p w14:paraId="6262CE1F" w14:textId="34AFEBE5" w:rsidR="00D33C43" w:rsidRDefault="00D33C43">
      <w:pPr>
        <w:pStyle w:val="CommentText"/>
      </w:pPr>
      <w:r>
        <w:rPr>
          <w:rStyle w:val="CommentReference"/>
        </w:rPr>
        <w:annotationRef/>
      </w:r>
      <w:r>
        <w:t>Use one</w:t>
      </w:r>
    </w:p>
  </w:comment>
  <w:comment w:id="105" w:author="Fildes, Robert" w:date="2017-12-12T15:14:00Z" w:initials="FR">
    <w:p w14:paraId="06230ECC" w14:textId="77777777" w:rsidR="00D33C43" w:rsidRDefault="00D33C43" w:rsidP="00D5657C">
      <w:pPr>
        <w:pStyle w:val="CommentText"/>
      </w:pPr>
      <w:r>
        <w:rPr>
          <w:rStyle w:val="CommentReference"/>
        </w:rPr>
        <w:annotationRef/>
      </w:r>
      <w:r>
        <w:t xml:space="preserve">Not all </w:t>
      </w:r>
    </w:p>
    <w:p w14:paraId="09FB5778" w14:textId="77777777" w:rsidR="00D33C43" w:rsidRDefault="00D33C43" w:rsidP="00D5657C">
      <w:pPr>
        <w:pStyle w:val="CommentText"/>
      </w:pPr>
    </w:p>
    <w:p w14:paraId="0A574248" w14:textId="77777777" w:rsidR="00D33C43" w:rsidRDefault="00D33C43" w:rsidP="00D5657C">
      <w:pPr>
        <w:pStyle w:val="CommentText"/>
      </w:pPr>
      <w:r>
        <w:t>I suggest this is put into the first para of this section and deleted here as shown</w:t>
      </w:r>
    </w:p>
  </w:comment>
  <w:comment w:id="126" w:author="Fildes, Robert" w:date="2017-12-12T15:14:00Z" w:initials="FR">
    <w:p w14:paraId="66A4534F" w14:textId="337B6B9F" w:rsidR="00D33C43" w:rsidRDefault="00D33C43">
      <w:pPr>
        <w:pStyle w:val="CommentText"/>
      </w:pPr>
      <w:r>
        <w:rPr>
          <w:rStyle w:val="CommentReference"/>
        </w:rPr>
        <w:annotationRef/>
      </w:r>
      <w:r>
        <w:t>Include just a couple of key refs. What about the latest Castle Hendry in the IJF?</w:t>
      </w:r>
    </w:p>
  </w:comment>
  <w:comment w:id="131" w:author="Fildes, Robert" w:date="2017-12-12T15:14:00Z" w:initials="FR">
    <w:p w14:paraId="4991B7D7" w14:textId="2211CE03" w:rsidR="00D33C43" w:rsidRDefault="00D33C43">
      <w:pPr>
        <w:pStyle w:val="CommentText"/>
      </w:pPr>
      <w:r>
        <w:rPr>
          <w:rStyle w:val="CommentReference"/>
        </w:rPr>
        <w:annotationRef/>
      </w:r>
      <w:r>
        <w:t xml:space="preserve">Not all </w:t>
      </w:r>
    </w:p>
    <w:p w14:paraId="20190F73" w14:textId="4C346422" w:rsidR="00D33C43" w:rsidRDefault="00D33C43">
      <w:pPr>
        <w:pStyle w:val="CommentText"/>
      </w:pPr>
    </w:p>
    <w:p w14:paraId="10F2564E" w14:textId="7EB451B9" w:rsidR="00D33C43" w:rsidRDefault="00D33C43">
      <w:pPr>
        <w:pStyle w:val="CommentText"/>
      </w:pPr>
      <w:r>
        <w:t>I suggest this is put into the first para of this section and deleted here as shown</w:t>
      </w:r>
    </w:p>
  </w:comment>
  <w:comment w:id="152" w:author="Fildes, Robert" w:date="2017-12-12T15:27:00Z" w:initials="FR">
    <w:p w14:paraId="07431690" w14:textId="21356C39" w:rsidR="00D33C43" w:rsidRPr="00F2383B" w:rsidRDefault="00D33C43">
      <w:pPr>
        <w:pStyle w:val="CommentText"/>
        <w:rPr>
          <w:i/>
        </w:rPr>
      </w:pPr>
      <w:r>
        <w:rPr>
          <w:rStyle w:val="CommentReference"/>
        </w:rPr>
        <w:annotationRef/>
      </w:r>
      <w:r>
        <w:rPr>
          <w:i/>
        </w:rPr>
        <w:t>E in itals and elsewhere below.</w:t>
      </w:r>
    </w:p>
  </w:comment>
  <w:comment w:id="158" w:author="Soopramanien, Didier" w:date="2017-10-25T21:07:00Z" w:initials="SD">
    <w:p w14:paraId="334C4B70" w14:textId="77777777" w:rsidR="00D33C43" w:rsidRDefault="00D33C43" w:rsidP="00EC7747">
      <w:pPr>
        <w:pStyle w:val="CommentText"/>
      </w:pPr>
      <w:r>
        <w:rPr>
          <w:rStyle w:val="CommentReference"/>
        </w:rPr>
        <w:annotationRef/>
      </w:r>
      <w:r>
        <w:t>Describe calendar effect for other people</w:t>
      </w:r>
    </w:p>
    <w:p w14:paraId="10F6D1DF" w14:textId="77777777" w:rsidR="00D33C43" w:rsidRDefault="00D33C43" w:rsidP="00EC7747">
      <w:pPr>
        <w:pStyle w:val="CommentText"/>
      </w:pPr>
    </w:p>
  </w:comment>
  <w:comment w:id="160" w:author="Soopramanien, Didier" w:date="2017-09-08T14:35:00Z" w:initials="SD">
    <w:p w14:paraId="3B49AB72" w14:textId="77777777" w:rsidR="00D33C43" w:rsidRDefault="00D33C43"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61" w:author="tao huang" w:date="2017-09-17T11:04:00Z" w:initials="th">
    <w:p w14:paraId="14431274" w14:textId="77777777" w:rsidR="00D33C43" w:rsidRDefault="00D33C43" w:rsidP="004617F2">
      <w:pPr>
        <w:pStyle w:val="CommentText"/>
      </w:pPr>
      <w:r>
        <w:rPr>
          <w:rStyle w:val="CommentReference"/>
        </w:rPr>
        <w:annotationRef/>
      </w:r>
      <w:r>
        <w:t>added</w:t>
      </w:r>
    </w:p>
  </w:comment>
  <w:comment w:id="163" w:author="Fildes, Robert" w:date="2017-12-12T15:38:00Z" w:initials="FR">
    <w:p w14:paraId="50210583" w14:textId="218781E1" w:rsidR="00D33C43" w:rsidRPr="00562BFA" w:rsidRDefault="00D33C43">
      <w:pPr>
        <w:pStyle w:val="CommentText"/>
        <w:rPr>
          <w:i/>
        </w:rPr>
      </w:pPr>
      <w:r>
        <w:rPr>
          <w:rStyle w:val="CommentReference"/>
        </w:rPr>
        <w:annotationRef/>
      </w:r>
      <w:r>
        <w:t xml:space="preserve">see my comment about itals for </w:t>
      </w:r>
      <w:r>
        <w:rPr>
          <w:i/>
        </w:rPr>
        <w:t>MSE</w:t>
      </w:r>
    </w:p>
  </w:comment>
  <w:comment w:id="357" w:author="Soopramanien, Didier" w:date="2017-10-25T21:18:00Z" w:initials="SD">
    <w:p w14:paraId="6C279E0A" w14:textId="77777777" w:rsidR="00D33C43" w:rsidRDefault="00D33C43" w:rsidP="004617F2">
      <w:pPr>
        <w:pStyle w:val="CommentText"/>
      </w:pPr>
      <w:r>
        <w:rPr>
          <w:rStyle w:val="CommentReference"/>
        </w:rPr>
        <w:annotationRef/>
      </w:r>
      <w:r>
        <w:t>We need a sentence here that says why for example that matters that we test for when the SKU is promoted or not</w:t>
      </w:r>
    </w:p>
  </w:comment>
  <w:comment w:id="358" w:author="Huang T  Dr (Surrey Business Schl)" w:date="2017-10-31T13:41:00Z" w:initials="HTD(BS">
    <w:p w14:paraId="46E6E4C9" w14:textId="77777777" w:rsidR="00D33C43" w:rsidRDefault="00D33C43" w:rsidP="004617F2">
      <w:pPr>
        <w:pStyle w:val="CommentText"/>
      </w:pPr>
      <w:r>
        <w:rPr>
          <w:rStyle w:val="CommentReference"/>
        </w:rPr>
        <w:annotationRef/>
      </w:r>
      <w:r>
        <w:t>added</w:t>
      </w:r>
    </w:p>
  </w:comment>
  <w:comment w:id="360" w:author="Soopramanien, Didier" w:date="2017-10-25T21:19:00Z" w:initials="SD">
    <w:p w14:paraId="22E3D64D" w14:textId="77777777" w:rsidR="00D33C43" w:rsidRDefault="00D33C43" w:rsidP="004617F2">
      <w:pPr>
        <w:pStyle w:val="CommentText"/>
      </w:pPr>
      <w:r>
        <w:rPr>
          <w:rStyle w:val="CommentReference"/>
        </w:rPr>
        <w:annotationRef/>
      </w:r>
      <w:r>
        <w:t>Or do we actually mean to say similar to the results in table 2</w:t>
      </w:r>
    </w:p>
  </w:comment>
  <w:comment w:id="403" w:author="Fildes, Robert" w:date="2017-12-12T15:53:00Z" w:initials="FR">
    <w:p w14:paraId="577FFE5E" w14:textId="1DC08339" w:rsidR="00D33C43" w:rsidRDefault="00D33C43">
      <w:pPr>
        <w:pStyle w:val="CommentText"/>
      </w:pPr>
      <w:r>
        <w:rPr>
          <w:rStyle w:val="CommentReference"/>
        </w:rPr>
        <w:annotationRef/>
      </w:r>
      <w:r>
        <w:t>Please check – it needed to be simplifed</w:t>
      </w:r>
    </w:p>
  </w:comment>
  <w:comment w:id="414" w:author="Fildes, Robert" w:date="2017-12-12T15:56:00Z" w:initials="FR">
    <w:p w14:paraId="38D9D3BF" w14:textId="256960C2" w:rsidR="00D33C43" w:rsidRDefault="00D33C43">
      <w:pPr>
        <w:pStyle w:val="CommentText"/>
      </w:pPr>
      <w:r>
        <w:rPr>
          <w:rStyle w:val="CommentReference"/>
        </w:rPr>
        <w:annotationRef/>
      </w:r>
      <w:r>
        <w:t>Do we just want to include 8 periods and comment on the rest. Is there any substantial diffierences/</w:t>
      </w:r>
    </w:p>
  </w:comment>
  <w:comment w:id="415" w:author="Fildes, Robert" w:date="2017-12-12T15:54:00Z" w:initials="FR">
    <w:p w14:paraId="656C9CF5" w14:textId="2981CF5B" w:rsidR="00D33C43" w:rsidRDefault="00D33C43">
      <w:pPr>
        <w:pStyle w:val="CommentText"/>
      </w:pPr>
      <w:r>
        <w:rPr>
          <w:rStyle w:val="CommentReference"/>
        </w:rPr>
        <w:annotationRef/>
      </w:r>
      <w:r>
        <w:t>4?</w:t>
      </w:r>
    </w:p>
  </w:comment>
  <w:comment w:id="423" w:author="Fildes, Robert" w:date="2017-12-12T15:59:00Z" w:initials="FR">
    <w:p w14:paraId="4D0E1589" w14:textId="5478F172" w:rsidR="00D33C43" w:rsidRDefault="00D33C43">
      <w:pPr>
        <w:pStyle w:val="CommentText"/>
      </w:pPr>
      <w:r>
        <w:rPr>
          <w:rStyle w:val="CommentReference"/>
        </w:rPr>
        <w:annotationRef/>
      </w:r>
      <w:r>
        <w:t>Let’s look at the best cases!</w:t>
      </w:r>
    </w:p>
  </w:comment>
  <w:comment w:id="424" w:author="Fildes, Robert" w:date="2017-12-12T16:01:00Z" w:initials="FR">
    <w:p w14:paraId="5EDAFF8B" w14:textId="41CB5DAC" w:rsidR="00D33C43" w:rsidRDefault="00D33C43">
      <w:pPr>
        <w:pStyle w:val="CommentText"/>
      </w:pPr>
      <w:r>
        <w:rPr>
          <w:rStyle w:val="CommentReference"/>
        </w:rPr>
        <w:annotationRef/>
      </w:r>
      <w:r>
        <w:t>Better – also include ADL-Intra as a numberator and put into %s?</w:t>
      </w:r>
    </w:p>
  </w:comment>
  <w:comment w:id="425" w:author="Fildes, Robert" w:date="2017-12-12T16:02:00Z" w:initials="FR">
    <w:p w14:paraId="390469B9" w14:textId="5E90A5C1" w:rsidR="00D33C43" w:rsidRDefault="00D33C43">
      <w:pPr>
        <w:pStyle w:val="CommentText"/>
      </w:pPr>
      <w:r>
        <w:rPr>
          <w:rStyle w:val="CommentReference"/>
        </w:rPr>
        <w:annotationRef/>
      </w:r>
      <w:r>
        <w:t>Simplify – perhaps use 10  illustrative categoris?</w:t>
      </w:r>
    </w:p>
  </w:comment>
  <w:comment w:id="426" w:author="Fildes, Robert" w:date="2017-12-12T16:06:00Z" w:initials="FR">
    <w:p w14:paraId="07F2F895" w14:textId="57D5B9D0" w:rsidR="00D33C43" w:rsidRDefault="00D33C43">
      <w:pPr>
        <w:pStyle w:val="CommentText"/>
      </w:pPr>
      <w:r>
        <w:rPr>
          <w:rStyle w:val="CommentReference"/>
        </w:rPr>
        <w:annotationRef/>
      </w:r>
      <w:r>
        <w:t xml:space="preserve"> By SKU by Category</w:t>
      </w:r>
    </w:p>
  </w:comment>
  <w:comment w:id="427" w:author="Soopramanien, Didier" w:date="2017-09-09T13:31:00Z" w:initials="SD">
    <w:p w14:paraId="19A1154D" w14:textId="77777777" w:rsidR="00D33C43" w:rsidRDefault="00D33C43" w:rsidP="004617F2">
      <w:pPr>
        <w:pStyle w:val="CommentText"/>
      </w:pPr>
      <w:r>
        <w:rPr>
          <w:rStyle w:val="CommentReference"/>
        </w:rPr>
        <w:annotationRef/>
      </w:r>
      <w:r>
        <w:t>The rationale for the merged model needs more explanation or justification I feel.</w:t>
      </w:r>
    </w:p>
  </w:comment>
  <w:comment w:id="428" w:author="tao huang" w:date="2017-09-17T10:51:00Z" w:initials="th">
    <w:p w14:paraId="53BAEFD5" w14:textId="77777777" w:rsidR="00D33C43" w:rsidRDefault="00D33C43"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434" w:author="Soopramanien, Didier" w:date="2017-10-26T10:23:00Z" w:initials="SD">
    <w:p w14:paraId="458F9572" w14:textId="77777777" w:rsidR="00D33C43" w:rsidRDefault="00D33C43" w:rsidP="004617F2">
      <w:pPr>
        <w:pStyle w:val="CommentText"/>
      </w:pPr>
      <w:r>
        <w:rPr>
          <w:rStyle w:val="CommentReference"/>
        </w:rPr>
        <w:annotationRef/>
      </w:r>
      <w:r>
        <w:t xml:space="preserve">I do not understand that sentence </w:t>
      </w:r>
    </w:p>
  </w:comment>
  <w:comment w:id="435" w:author="Huang T  Dr (Surrey Business Schl)" w:date="2017-10-31T13:43:00Z" w:initials="HTD(BS">
    <w:p w14:paraId="306512CD" w14:textId="77777777" w:rsidR="00D33C43" w:rsidRDefault="00D33C43" w:rsidP="004617F2">
      <w:pPr>
        <w:pStyle w:val="CommentText"/>
      </w:pPr>
      <w:r>
        <w:rPr>
          <w:rStyle w:val="CommentReference"/>
        </w:rPr>
        <w:annotationRef/>
      </w:r>
      <w:r>
        <w:t>revised</w:t>
      </w:r>
    </w:p>
  </w:comment>
  <w:comment w:id="454" w:author="Fildes, Robert" w:date="2017-12-13T16:06:00Z" w:initials="FR">
    <w:p w14:paraId="0C8CAFA1" w14:textId="4E435774" w:rsidR="00D33C43" w:rsidRDefault="00D33C43">
      <w:pPr>
        <w:pStyle w:val="CommentText"/>
      </w:pPr>
      <w:r>
        <w:rPr>
          <w:rStyle w:val="CommentReference"/>
        </w:rPr>
        <w:annotationRef/>
      </w:r>
      <w:r>
        <w:t xml:space="preserve">Not sure about the labelling – also factor 1. What does kurtosis and skewness mean. Highly promoted/ but that is measured by factor 1. Perhaps include as suggested </w:t>
      </w:r>
    </w:p>
    <w:p w14:paraId="087EEC6A" w14:textId="0D6D3CA5" w:rsidR="00D33C43" w:rsidRDefault="00D33C43">
      <w:pPr>
        <w:pStyle w:val="CommentText"/>
      </w:pPr>
    </w:p>
    <w:p w14:paraId="32BC384B" w14:textId="25B4375E" w:rsidR="00D33C43" w:rsidRDefault="00D33C43">
      <w:pPr>
        <w:pStyle w:val="CommentText"/>
      </w:pPr>
      <w:r>
        <w:t>Is the model estimated across categories or across skus.</w:t>
      </w:r>
    </w:p>
  </w:comment>
  <w:comment w:id="1312" w:author="Fildes, Robert" w:date="2017-12-12T16:13:00Z" w:initials="FR">
    <w:p w14:paraId="6E12EE12" w14:textId="04D65E3F" w:rsidR="00D33C43" w:rsidRDefault="00D33C43">
      <w:pPr>
        <w:pStyle w:val="CommentText"/>
      </w:pPr>
      <w:r>
        <w:rPr>
          <w:rStyle w:val="CommentReference"/>
        </w:rPr>
        <w:annotationRef/>
      </w:r>
      <w:r>
        <w:t>I wonder whether we can find a better characterisation – promotional variation?</w:t>
      </w:r>
    </w:p>
  </w:comment>
  <w:comment w:id="1331" w:author="Fildes, Robert" w:date="2017-12-12T16:12:00Z" w:initials="FR">
    <w:p w14:paraId="03CE2852" w14:textId="4C45EE15" w:rsidR="00D33C43" w:rsidRDefault="00D33C43">
      <w:pPr>
        <w:pStyle w:val="CommentText"/>
      </w:pPr>
      <w:r>
        <w:rPr>
          <w:rStyle w:val="CommentReference"/>
        </w:rPr>
        <w:annotationRef/>
      </w:r>
      <w:r>
        <w:t>multiply the coefficients by 10*10</w:t>
      </w:r>
    </w:p>
  </w:comment>
  <w:comment w:id="2099" w:author="Fildes, Robert" w:date="2017-12-12T16:25:00Z" w:initials="FR">
    <w:p w14:paraId="3DE9C5C9" w14:textId="5285EF59" w:rsidR="00D33C43" w:rsidRDefault="00D33C43">
      <w:pPr>
        <w:pStyle w:val="CommentText"/>
      </w:pPr>
      <w:r>
        <w:rPr>
          <w:rStyle w:val="CommentReference"/>
        </w:rPr>
        <w:annotationRef/>
      </w:r>
      <w:r>
        <w:t>change scale</w:t>
      </w:r>
    </w:p>
  </w:comment>
  <w:comment w:id="2119" w:author="Soopramanien, Didier" w:date="2017-10-26T14:36:00Z" w:initials="SD">
    <w:p w14:paraId="308F1AE4" w14:textId="77777777" w:rsidR="00D33C43" w:rsidRDefault="00D33C43"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120" w:author="tao huang" w:date="2017-11-14T18:11:00Z" w:initials="th">
    <w:p w14:paraId="7D075D30" w14:textId="77777777" w:rsidR="00D33C43" w:rsidRDefault="00D33C43"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123" w:author="Fildes, Robert" w:date="2017-12-12T16:19:00Z" w:initials="FR">
    <w:p w14:paraId="1D8E28A5" w14:textId="37973037" w:rsidR="00D33C43" w:rsidRDefault="00D33C43">
      <w:pPr>
        <w:pStyle w:val="CommentText"/>
      </w:pPr>
      <w:r>
        <w:rPr>
          <w:rStyle w:val="CommentReference"/>
        </w:rPr>
        <w:annotationRef/>
      </w:r>
      <w:r>
        <w:t>Promotional variation?</w:t>
      </w:r>
    </w:p>
  </w:comment>
  <w:comment w:id="2140" w:author="Fildes, Robert" w:date="2017-12-13T16:03:00Z" w:initials="FR">
    <w:p w14:paraId="646676FF" w14:textId="61410333" w:rsidR="00D33C43" w:rsidRDefault="00D33C43">
      <w:pPr>
        <w:pStyle w:val="CommentText"/>
      </w:pPr>
      <w:r>
        <w:rPr>
          <w:rStyle w:val="CommentReference"/>
        </w:rPr>
        <w:annotationRef/>
      </w:r>
      <w:r>
        <w:t>Table 8 probably goes in here.</w:t>
      </w:r>
    </w:p>
    <w:p w14:paraId="1624AA20" w14:textId="78E06F8E" w:rsidR="00D33C43" w:rsidRDefault="00D33C43">
      <w:pPr>
        <w:pStyle w:val="CommentText"/>
      </w:pPr>
    </w:p>
    <w:p w14:paraId="5524947E" w14:textId="7E9C114D" w:rsidR="00D33C43" w:rsidRDefault="00D33C43">
      <w:pPr>
        <w:pStyle w:val="CommentText"/>
      </w:pPr>
      <w:r>
        <w:t>We also need to consider a model of the difference between EWC and IC</w:t>
      </w:r>
    </w:p>
  </w:comment>
  <w:comment w:id="2144" w:author="Fildes, Robert" w:date="2017-12-12T16:33:00Z" w:initials="FR">
    <w:p w14:paraId="05DA6ABD" w14:textId="77777777" w:rsidR="00D33C43" w:rsidRDefault="00D33C43" w:rsidP="00012641">
      <w:pPr>
        <w:pStyle w:val="CommentText"/>
      </w:pPr>
      <w:r>
        <w:rPr>
          <w:rStyle w:val="CommentReference"/>
        </w:rPr>
        <w:annotationRef/>
      </w:r>
      <w:r>
        <w:t>This needs top be earlier and probably just showing the promoted periods.</w:t>
      </w:r>
    </w:p>
  </w:comment>
  <w:comment w:id="2582" w:author="Fildes, Robert" w:date="2017-12-12T16:39:00Z" w:initials="FR">
    <w:p w14:paraId="40074EF3" w14:textId="53527119" w:rsidR="00D33C43" w:rsidRDefault="00D33C43">
      <w:pPr>
        <w:pStyle w:val="CommentText"/>
      </w:pPr>
      <w:r>
        <w:rPr>
          <w:rStyle w:val="CommentReference"/>
        </w:rPr>
        <w:annotationRef/>
      </w:r>
      <w:r>
        <w:t>Use relative figures. Just average these two to .18%. Just focus on promotional periods?</w:t>
      </w:r>
    </w:p>
  </w:comment>
  <w:comment w:id="2588" w:author="Soopramanien, Didier" w:date="2017-09-09T13:38:00Z" w:initials="SD">
    <w:p w14:paraId="1E8EFBC4" w14:textId="77777777" w:rsidR="00D33C43" w:rsidRDefault="00D33C43"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2589" w:author="tao huang" w:date="2017-09-17T10:50:00Z" w:initials="th">
    <w:p w14:paraId="6E5D5575" w14:textId="77777777" w:rsidR="00D33C43" w:rsidRDefault="00D33C43"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2595" w:author="Fildes, Robert" w:date="2017-12-12T16:33:00Z" w:initials="FR">
    <w:p w14:paraId="4A81B502" w14:textId="5A3BF1C2" w:rsidR="00D33C43" w:rsidRDefault="00D33C43">
      <w:pPr>
        <w:pStyle w:val="CommentText"/>
      </w:pPr>
      <w:r>
        <w:rPr>
          <w:rStyle w:val="CommentReference"/>
        </w:rPr>
        <w:annotationRef/>
      </w:r>
      <w:r>
        <w:t>This needs top be earlier and probably just showing the promoted periods.</w:t>
      </w:r>
    </w:p>
  </w:comment>
  <w:comment w:id="3242" w:author="Soopramanien, Didier" w:date="2017-09-09T13:41:00Z" w:initials="SD">
    <w:p w14:paraId="0DA45FBF" w14:textId="77777777" w:rsidR="00D33C43" w:rsidRDefault="00D33C43"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D33C43" w:rsidRDefault="00D33C43" w:rsidP="004617F2">
      <w:pPr>
        <w:pStyle w:val="CommentText"/>
      </w:pPr>
    </w:p>
    <w:p w14:paraId="0A71E946" w14:textId="77777777" w:rsidR="00D33C43" w:rsidRDefault="00D33C43" w:rsidP="004617F2">
      <w:pPr>
        <w:pStyle w:val="CommentText"/>
      </w:pPr>
    </w:p>
    <w:p w14:paraId="4F0EDD19" w14:textId="77777777" w:rsidR="00D33C43" w:rsidRDefault="00D33C43" w:rsidP="004617F2">
      <w:pPr>
        <w:pStyle w:val="CommentText"/>
      </w:pPr>
    </w:p>
  </w:comment>
  <w:comment w:id="3243" w:author="tao huang" w:date="2017-09-17T10:50:00Z" w:initials="th">
    <w:p w14:paraId="0844EA8B" w14:textId="77777777" w:rsidR="00D33C43" w:rsidRDefault="00D33C43" w:rsidP="004617F2">
      <w:pPr>
        <w:pStyle w:val="CommentText"/>
      </w:pPr>
      <w:r>
        <w:rPr>
          <w:rStyle w:val="CommentReference"/>
        </w:rPr>
        <w:annotationRef/>
      </w:r>
      <w:r>
        <w:t>Previous EJOR papers use mixed tense- I think we stick to the present tense.</w:t>
      </w:r>
    </w:p>
  </w:comment>
  <w:comment w:id="3267" w:author="Soopramanien, Didier" w:date="2017-09-08T20:40:00Z" w:initials="SD">
    <w:p w14:paraId="56E67D88" w14:textId="77777777" w:rsidR="00D33C43" w:rsidRDefault="00D33C43" w:rsidP="004617F2">
      <w:pPr>
        <w:pStyle w:val="CommentText"/>
      </w:pPr>
      <w:r>
        <w:rPr>
          <w:rStyle w:val="CommentReference"/>
        </w:rPr>
        <w:annotationRef/>
      </w:r>
      <w:r>
        <w:t>Do we need to show the test results for all or for some here not sure?</w:t>
      </w:r>
    </w:p>
  </w:comment>
  <w:comment w:id="3268" w:author="黄韬" w:date="2017-09-11T16:27:00Z" w:initials="黄韬">
    <w:p w14:paraId="636ABC98" w14:textId="77777777" w:rsidR="00D33C43" w:rsidRDefault="00D33C43"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 w:id="3269" w:author="Fildes, Robert" w:date="2017-12-12T16:45:00Z" w:initials="FR">
    <w:p w14:paraId="4CBA1F2C" w14:textId="3AC8C973" w:rsidR="00D33C43" w:rsidRDefault="00D33C43">
      <w:pPr>
        <w:pStyle w:val="CommentText"/>
      </w:pPr>
      <w:r>
        <w:rPr>
          <w:rStyle w:val="CommentReference"/>
        </w:rPr>
        <w:annotationRef/>
      </w:r>
      <w:r>
        <w:t>delete</w:t>
      </w:r>
    </w:p>
  </w:comment>
  <w:comment w:id="3270" w:author="Fildes, Robert" w:date="2017-12-12T16:44:00Z" w:initials="FR">
    <w:p w14:paraId="1896E33D" w14:textId="63BE61BE" w:rsidR="00D33C43" w:rsidRDefault="00D33C43">
      <w:pPr>
        <w:pStyle w:val="CommentText"/>
      </w:pPr>
      <w:r>
        <w:rPr>
          <w:rStyle w:val="CommentReference"/>
        </w:rPr>
        <w:annotationRef/>
      </w:r>
      <w:r>
        <w:t>Note inconsistent use of caps. Check the journal reference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3A1C5" w15:done="0"/>
  <w15:commentEx w15:paraId="4EB1CAF2" w15:paraIdParent="2493A1C5" w15:done="0"/>
  <w15:commentEx w15:paraId="15C39197" w15:done="1"/>
  <w15:commentEx w15:paraId="0AB50202" w15:paraIdParent="15C39197" w15:done="1"/>
  <w15:commentEx w15:paraId="5D1ACA63" w15:done="1"/>
  <w15:commentEx w15:paraId="0B2C5828" w15:done="0"/>
  <w15:commentEx w15:paraId="3A6B2A6A" w15:done="1"/>
  <w15:commentEx w15:paraId="71F41F59" w15:done="0"/>
  <w15:commentEx w15:paraId="013F98B1" w15:done="1"/>
  <w15:commentEx w15:paraId="7FD1670F" w15:paraIdParent="013F98B1" w15:done="1"/>
  <w15:commentEx w15:paraId="394423ED" w15:done="0"/>
  <w15:commentEx w15:paraId="6262CE1F" w15:done="0"/>
  <w15:commentEx w15:paraId="0A574248" w15:done="0"/>
  <w15:commentEx w15:paraId="66A4534F" w15:done="0"/>
  <w15:commentEx w15:paraId="10F2564E" w15:done="0"/>
  <w15:commentEx w15:paraId="07431690" w15:done="0"/>
  <w15:commentEx w15:paraId="10F6D1DF" w15:done="1"/>
  <w15:commentEx w15:paraId="3B49AB72" w15:done="1"/>
  <w15:commentEx w15:paraId="14431274" w15:paraIdParent="3B49AB72" w15:done="1"/>
  <w15:commentEx w15:paraId="50210583" w15:done="0"/>
  <w15:commentEx w15:paraId="6C279E0A" w15:done="1"/>
  <w15:commentEx w15:paraId="46E6E4C9" w15:paraIdParent="6C279E0A" w15:done="1"/>
  <w15:commentEx w15:paraId="22E3D64D" w15:done="1"/>
  <w15:commentEx w15:paraId="577FFE5E" w15:done="0"/>
  <w15:commentEx w15:paraId="38D9D3BF" w15:done="0"/>
  <w15:commentEx w15:paraId="656C9CF5" w15:done="0"/>
  <w15:commentEx w15:paraId="4D0E1589" w15:done="0"/>
  <w15:commentEx w15:paraId="5EDAFF8B" w15:done="0"/>
  <w15:commentEx w15:paraId="390469B9" w15:done="0"/>
  <w15:commentEx w15:paraId="07F2F895" w15:done="0"/>
  <w15:commentEx w15:paraId="19A1154D" w15:done="1"/>
  <w15:commentEx w15:paraId="53BAEFD5" w15:paraIdParent="19A1154D" w15:done="1"/>
  <w15:commentEx w15:paraId="458F9572" w15:done="1"/>
  <w15:commentEx w15:paraId="306512CD" w15:paraIdParent="458F9572" w15:done="1"/>
  <w15:commentEx w15:paraId="32BC384B" w15:done="1"/>
  <w15:commentEx w15:paraId="6E12EE12" w15:done="0"/>
  <w15:commentEx w15:paraId="03CE2852" w15:done="0"/>
  <w15:commentEx w15:paraId="3DE9C5C9" w15:done="0"/>
  <w15:commentEx w15:paraId="308F1AE4" w15:done="0"/>
  <w15:commentEx w15:paraId="7D075D30" w15:paraIdParent="308F1AE4" w15:done="0"/>
  <w15:commentEx w15:paraId="1D8E28A5" w15:done="0"/>
  <w15:commentEx w15:paraId="5524947E" w15:done="0"/>
  <w15:commentEx w15:paraId="05DA6ABD" w15:done="0"/>
  <w15:commentEx w15:paraId="40074EF3" w15:done="0"/>
  <w15:commentEx w15:paraId="1E8EFBC4" w15:done="1"/>
  <w15:commentEx w15:paraId="6E5D5575" w15:paraIdParent="1E8EFBC4" w15:done="1"/>
  <w15:commentEx w15:paraId="4A81B502" w15:done="0"/>
  <w15:commentEx w15:paraId="4F0EDD19" w15:done="1"/>
  <w15:commentEx w15:paraId="0844EA8B" w15:paraIdParent="4F0EDD19" w15:done="1"/>
  <w15:commentEx w15:paraId="56E67D88" w15:done="1"/>
  <w15:commentEx w15:paraId="636ABC98" w15:paraIdParent="56E67D88" w15:done="1"/>
  <w15:commentEx w15:paraId="4CBA1F2C" w15:done="0"/>
  <w15:commentEx w15:paraId="1896E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3A1C5" w16cid:durableId="1DAAC59C"/>
  <w16cid:commentId w16cid:paraId="4EB1CAF2" w16cid:durableId="1DAAC59D"/>
  <w16cid:commentId w16cid:paraId="15C39197" w16cid:durableId="1D6124B7"/>
  <w16cid:commentId w16cid:paraId="0AB50202" w16cid:durableId="1D68D7BB"/>
  <w16cid:commentId w16cid:paraId="5D1ACA63" w16cid:durableId="1DAAC5A7"/>
  <w16cid:commentId w16cid:paraId="0B2C5828" w16cid:durableId="1DE52909"/>
  <w16cid:commentId w16cid:paraId="3A6B2A6A" w16cid:durableId="1D6124BD"/>
  <w16cid:commentId w16cid:paraId="71F41F59" w16cid:durableId="1DE5290B"/>
  <w16cid:commentId w16cid:paraId="013F98B1" w16cid:durableId="1DAAC5B2"/>
  <w16cid:commentId w16cid:paraId="7FD1670F" w16cid:durableId="1DAAC5B3"/>
  <w16cid:commentId w16cid:paraId="394423ED" w16cid:durableId="1DE5290E"/>
  <w16cid:commentId w16cid:paraId="6262CE1F" w16cid:durableId="1DE5290F"/>
  <w16cid:commentId w16cid:paraId="0A574248" w16cid:durableId="1DE52910"/>
  <w16cid:commentId w16cid:paraId="66A4534F" w16cid:durableId="1DE52911"/>
  <w16cid:commentId w16cid:paraId="10F2564E" w16cid:durableId="1DE52912"/>
  <w16cid:commentId w16cid:paraId="07431690" w16cid:durableId="1DE52913"/>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577FFE5E" w16cid:durableId="1DE5291A"/>
  <w16cid:commentId w16cid:paraId="38D9D3BF" w16cid:durableId="1DE5291B"/>
  <w16cid:commentId w16cid:paraId="656C9CF5" w16cid:durableId="1DE5291C"/>
  <w16cid:commentId w16cid:paraId="4D0E1589" w16cid:durableId="1DE5291D"/>
  <w16cid:commentId w16cid:paraId="5EDAFF8B" w16cid:durableId="1DE5291E"/>
  <w16cid:commentId w16cid:paraId="390469B9" w16cid:durableId="1DE5291F"/>
  <w16cid:commentId w16cid:paraId="07F2F895" w16cid:durableId="1DE52920"/>
  <w16cid:commentId w16cid:paraId="19A1154D" w16cid:durableId="1D6124CB"/>
  <w16cid:commentId w16cid:paraId="53BAEFD5" w16cid:durableId="1D68D237"/>
  <w16cid:commentId w16cid:paraId="458F9572" w16cid:durableId="1DAAC5C8"/>
  <w16cid:commentId w16cid:paraId="306512CD" w16cid:durableId="1DAAC5C9"/>
  <w16cid:commentId w16cid:paraId="32BC384B" w16cid:durableId="1DE52925"/>
  <w16cid:commentId w16cid:paraId="6E12EE12" w16cid:durableId="1DE52926"/>
  <w16cid:commentId w16cid:paraId="03CE2852" w16cid:durableId="1DE52927"/>
  <w16cid:commentId w16cid:paraId="3DE9C5C9" w16cid:durableId="1DE52928"/>
  <w16cid:commentId w16cid:paraId="308F1AE4" w16cid:durableId="1DAAC5CA"/>
  <w16cid:commentId w16cid:paraId="7D075D30" w16cid:durableId="1DB5B061"/>
  <w16cid:commentId w16cid:paraId="1D8E28A5" w16cid:durableId="1DE5292B"/>
  <w16cid:commentId w16cid:paraId="05DA6ABD" w16cid:durableId="1DEE4B72"/>
  <w16cid:commentId w16cid:paraId="40074EF3" w16cid:durableId="1DE5292C"/>
  <w16cid:commentId w16cid:paraId="1E8EFBC4" w16cid:durableId="1D6124CE"/>
  <w16cid:commentId w16cid:paraId="6E5D5575" w16cid:durableId="1D68D210"/>
  <w16cid:commentId w16cid:paraId="4A81B502" w16cid:durableId="1DE5292F"/>
  <w16cid:commentId w16cid:paraId="4F0EDD19" w16cid:durableId="1D6124CF"/>
  <w16cid:commentId w16cid:paraId="0844EA8B" w16cid:durableId="1D68D1DD"/>
  <w16cid:commentId w16cid:paraId="56E67D88" w16cid:durableId="1D63E08F"/>
  <w16cid:commentId w16cid:paraId="636ABC98" w16cid:durableId="1D63E08E"/>
  <w16cid:commentId w16cid:paraId="4CBA1F2C" w16cid:durableId="1DE52934"/>
  <w16cid:commentId w16cid:paraId="1896E33D" w16cid:durableId="1DE529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2853C" w14:textId="77777777" w:rsidR="00FF21F6" w:rsidRDefault="00FF21F6" w:rsidP="004617F2">
      <w:pPr>
        <w:spacing w:after="0" w:line="240" w:lineRule="auto"/>
      </w:pPr>
      <w:r>
        <w:separator/>
      </w:r>
    </w:p>
  </w:endnote>
  <w:endnote w:type="continuationSeparator" w:id="0">
    <w:p w14:paraId="676F0E93" w14:textId="77777777" w:rsidR="00FF21F6" w:rsidRDefault="00FF21F6"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2FE074AC" w14:textId="3C1430C9" w:rsidR="00D33C43" w:rsidRDefault="00D33C43">
        <w:pPr>
          <w:pStyle w:val="Footer"/>
          <w:jc w:val="center"/>
        </w:pPr>
        <w:r>
          <w:fldChar w:fldCharType="begin"/>
        </w:r>
        <w:r>
          <w:instrText xml:space="preserve"> PAGE   \* MERGEFORMAT </w:instrText>
        </w:r>
        <w:r>
          <w:fldChar w:fldCharType="separate"/>
        </w:r>
        <w:r w:rsidR="00F401CE">
          <w:rPr>
            <w:noProof/>
          </w:rPr>
          <w:t>27</w:t>
        </w:r>
        <w:r>
          <w:rPr>
            <w:noProof/>
          </w:rPr>
          <w:fldChar w:fldCharType="end"/>
        </w:r>
      </w:p>
    </w:sdtContent>
  </w:sdt>
  <w:p w14:paraId="50E8C991" w14:textId="77777777" w:rsidR="00D33C43" w:rsidRDefault="00D3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4BE2" w14:textId="77777777" w:rsidR="00FF21F6" w:rsidRDefault="00FF21F6" w:rsidP="004617F2">
      <w:pPr>
        <w:spacing w:after="0" w:line="240" w:lineRule="auto"/>
      </w:pPr>
      <w:r>
        <w:separator/>
      </w:r>
    </w:p>
  </w:footnote>
  <w:footnote w:type="continuationSeparator" w:id="0">
    <w:p w14:paraId="6673AC84" w14:textId="77777777" w:rsidR="00FF21F6" w:rsidRDefault="00FF21F6" w:rsidP="004617F2">
      <w:pPr>
        <w:spacing w:after="0" w:line="240" w:lineRule="auto"/>
      </w:pPr>
      <w:r>
        <w:continuationSeparator/>
      </w:r>
    </w:p>
  </w:footnote>
  <w:footnote w:id="1">
    <w:p w14:paraId="5F60D76A" w14:textId="77777777" w:rsidR="00D33C43" w:rsidRPr="003A7F2F" w:rsidRDefault="00D33C43" w:rsidP="004617F2">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 xml:space="preserve">Tel:  01483 68 6359, email: </w:t>
      </w:r>
      <w:r>
        <w:fldChar w:fldCharType="begin"/>
      </w:r>
      <w:r w:rsidRPr="003F64F4">
        <w:rPr>
          <w:lang w:val="fr-FR"/>
          <w:rPrChange w:id="1" w:author="Fildes, Robert" w:date="2017-12-13T15:45:00Z">
            <w:rPr/>
          </w:rPrChange>
        </w:rPr>
        <w:instrText xml:space="preserve"> HYPERLINK "mailto:t.huang@surrey.ac.uk" </w:instrText>
      </w:r>
      <w:r>
        <w:fldChar w:fldCharType="separate"/>
      </w:r>
      <w:r w:rsidRPr="003A7F2F">
        <w:rPr>
          <w:rStyle w:val="Hyperlink"/>
          <w:lang w:val="fr-FR"/>
        </w:rPr>
        <w:t>t.huang@surrey.ac.uk</w:t>
      </w:r>
      <w:r>
        <w:rPr>
          <w:rStyle w:val="Hyperlink"/>
          <w:lang w:val="fr-FR"/>
        </w:rPr>
        <w:fldChar w:fldCharType="end"/>
      </w:r>
      <w:r w:rsidRPr="003A7F2F">
        <w:rPr>
          <w:lang w:val="fr-FR"/>
        </w:rPr>
        <w:t xml:space="preserve">; </w:t>
      </w:r>
      <w:r>
        <w:fldChar w:fldCharType="begin"/>
      </w:r>
      <w:r w:rsidRPr="003F64F4">
        <w:rPr>
          <w:lang w:val="fr-FR"/>
          <w:rPrChange w:id="2" w:author="Fildes, Robert" w:date="2017-12-13T15:45:00Z">
            <w:rPr/>
          </w:rPrChange>
        </w:rPr>
        <w:instrText xml:space="preserve"> HYPERLINK "mailto:r.fildes@lancaster.ac.uk" </w:instrText>
      </w:r>
      <w:r>
        <w:fldChar w:fldCharType="separate"/>
      </w:r>
      <w:r w:rsidRPr="003A7F2F">
        <w:rPr>
          <w:rStyle w:val="Hyperlink"/>
          <w:lang w:val="fr-FR"/>
        </w:rPr>
        <w:t>r.fildes@lancaster.ac.uk</w:t>
      </w:r>
      <w:r>
        <w:rPr>
          <w:rStyle w:val="Hyperlink"/>
          <w:lang w:val="fr-FR"/>
        </w:rPr>
        <w:fldChar w:fldCharType="end"/>
      </w:r>
      <w:r w:rsidRPr="003A7F2F">
        <w:rPr>
          <w:lang w:val="fr-FR"/>
        </w:rPr>
        <w:t xml:space="preserve"> (r.Fildes); </w:t>
      </w:r>
      <w:r>
        <w:fldChar w:fldCharType="begin"/>
      </w:r>
      <w:r w:rsidRPr="003F64F4">
        <w:rPr>
          <w:lang w:val="fr-FR"/>
          <w:rPrChange w:id="3" w:author="Fildes, Robert" w:date="2017-12-13T15:45:00Z">
            <w:rPr/>
          </w:rPrChange>
        </w:rPr>
        <w:instrText xml:space="preserve"> HYPERLINK "mailto:d.Soopramanien@lancaster.ac.uk" </w:instrText>
      </w:r>
      <w:r>
        <w:fldChar w:fldCharType="separate"/>
      </w:r>
      <w:r w:rsidRPr="003A7F2F">
        <w:rPr>
          <w:rStyle w:val="Hyperlink"/>
          <w:lang w:val="fr-FR"/>
        </w:rPr>
        <w:t>d.</w:t>
      </w:r>
      <w:r w:rsidRPr="003A7F2F">
        <w:rPr>
          <w:rStyle w:val="Hyperlink"/>
          <w:rFonts w:cs="Times New Roman"/>
          <w:szCs w:val="24"/>
          <w:lang w:val="fr-FR"/>
        </w:rPr>
        <w:t>Soopramanien@lancaster.ac.uk</w:t>
      </w:r>
      <w:r>
        <w:rPr>
          <w:rStyle w:val="Hyperlink"/>
          <w:rFonts w:cs="Times New Roman"/>
          <w:szCs w:val="24"/>
          <w:lang w:val="fr-FR"/>
        </w:rPr>
        <w:fldChar w:fldCharType="end"/>
      </w:r>
    </w:p>
    <w:p w14:paraId="2134DF71" w14:textId="77777777" w:rsidR="00D33C43" w:rsidRPr="003A7F2F" w:rsidRDefault="00D33C43" w:rsidP="004617F2">
      <w:pPr>
        <w:pStyle w:val="FootnoteText"/>
        <w:rPr>
          <w:rFonts w:cs="Times New Roman"/>
          <w:color w:val="0D0D0D" w:themeColor="text1" w:themeTint="F2"/>
          <w:szCs w:val="24"/>
          <w:lang w:val="fr-FR"/>
        </w:rPr>
      </w:pPr>
    </w:p>
  </w:footnote>
  <w:footnote w:id="2">
    <w:p w14:paraId="046CB50A" w14:textId="77777777" w:rsidR="00D33C43" w:rsidRPr="00B45C1C" w:rsidRDefault="00D33C43"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C4C3301" w:rsidR="00D33C43" w:rsidRDefault="00D33C43"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D33C43" w:rsidRDefault="00D33C43"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2F6C78A8" w:rsidR="00D33C43" w:rsidRDefault="00D33C43" w:rsidP="004617F2">
      <w:pPr>
        <w:pStyle w:val="FootnoteText"/>
      </w:pPr>
      <w:r>
        <w:rPr>
          <w:rStyle w:val="FootnoteReference"/>
        </w:rPr>
        <w:footnoteRef/>
      </w:r>
      <w:r>
        <w:t xml:space="preserve"> Compared to cross validation, the 10-fold cross validation repeats the validation multiple times and ensures </w:t>
      </w:r>
      <w:r w:rsidRPr="004A3665">
        <w:t xml:space="preserve">all </w:t>
      </w:r>
      <w:r>
        <w:t xml:space="preserve">the </w:t>
      </w:r>
      <w:r w:rsidRPr="004A3665">
        <w:t>observations are used for training and validation</w:t>
      </w:r>
      <w:r>
        <w:t>.</w:t>
      </w:r>
    </w:p>
  </w:footnote>
  <w:footnote w:id="6">
    <w:p w14:paraId="6C0EE84B" w14:textId="77777777" w:rsidR="00D33C43" w:rsidRDefault="00D33C43" w:rsidP="004617F2">
      <w:pPr>
        <w:pStyle w:val="FootnoteText"/>
      </w:pPr>
      <w:r>
        <w:rPr>
          <w:rStyle w:val="FootnoteReference"/>
        </w:rPr>
        <w:footnoteRef/>
      </w:r>
      <w:r>
        <w:t xml:space="preserve"> We find little difference between these two schemes.</w:t>
      </w:r>
    </w:p>
  </w:footnote>
  <w:footnote w:id="7">
    <w:p w14:paraId="12F2709F" w14:textId="77777777" w:rsidR="00D33C43" w:rsidRPr="001920DC" w:rsidRDefault="00D33C43"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B25EE95" w14:textId="2AFE1DC5" w:rsidR="00D33C43" w:rsidRDefault="00D33C43">
      <w:pPr>
        <w:pStyle w:val="FootnoteText"/>
      </w:pPr>
      <w:r>
        <w:rPr>
          <w:rStyle w:val="FootnoteReference"/>
        </w:rPr>
        <w:footnoteRef/>
      </w:r>
      <w:r>
        <w:t xml:space="preserve"> </w:t>
      </w:r>
      <w:r>
        <w:rPr>
          <w:noProof/>
          <w:color w:val="000000" w:themeColor="text1"/>
          <w:szCs w:val="24"/>
        </w:rPr>
        <w:t>The ADL-intra-IC model can be implemented analogously when the IC method is integrated if we confirm that the model is subject to structrual break.</w:t>
      </w:r>
    </w:p>
  </w:footnote>
  <w:footnote w:id="9">
    <w:p w14:paraId="7282E15D" w14:textId="659462F7" w:rsidR="00D33C43" w:rsidRDefault="00D33C43">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hyperlink w:anchor="_ENREF_37" w:tooltip="Gür Ali, 2009 #715" w:history="1">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hyperlink>
      <w:r w:rsidRPr="00D65A69">
        <w:rPr>
          <w:rFonts w:cs="Times New Roman"/>
          <w:color w:val="0D0D0D" w:themeColor="text1" w:themeTint="F2"/>
          <w:szCs w:val="24"/>
        </w:rPr>
        <w:t xml:space="preserve"> and Huang et al. (2014).   </w:t>
      </w:r>
    </w:p>
  </w:footnote>
  <w:footnote w:id="10">
    <w:p w14:paraId="79D74279" w14:textId="77777777" w:rsidR="00D33C43" w:rsidRDefault="00D33C43" w:rsidP="004617F2">
      <w:pPr>
        <w:pStyle w:val="FootnoteText"/>
      </w:pPr>
      <w:r>
        <w:rPr>
          <w:rStyle w:val="FootnoteReference"/>
        </w:rPr>
        <w:footnoteRef/>
      </w:r>
      <w:r>
        <w:t xml:space="preserve"> We conduct the sequential Chow test and find the models for 99.89% of SKU’s are subject to structural break. </w:t>
      </w:r>
    </w:p>
  </w:footnote>
  <w:footnote w:id="11">
    <w:p w14:paraId="521E1D6F" w14:textId="77777777" w:rsidR="00D33C43" w:rsidRDefault="00D33C43" w:rsidP="004617F2">
      <w:pPr>
        <w:pStyle w:val="FootnoteText"/>
      </w:pPr>
      <w:r>
        <w:rPr>
          <w:rStyle w:val="FootnoteReference"/>
        </w:rPr>
        <w:footnoteRef/>
      </w:r>
      <w:r>
        <w:t xml:space="preserve"> The ADL-EWC-IC model in Table 3 will be discussed in later sections.</w:t>
      </w:r>
    </w:p>
  </w:footnote>
  <w:footnote w:id="12">
    <w:p w14:paraId="685C005E" w14:textId="77777777" w:rsidR="00D33C43" w:rsidRDefault="00D33C43" w:rsidP="004617F2">
      <w:pPr>
        <w:pStyle w:val="FootnoteText"/>
      </w:pPr>
      <w:r>
        <w:rPr>
          <w:rStyle w:val="FootnoteReference"/>
        </w:rPr>
        <w:footnoteRef/>
      </w:r>
      <w:r>
        <w:t xml:space="preserve"> With 5 factors, we </w:t>
      </w:r>
      <w:r w:rsidRPr="005914D1">
        <w:t>retain 90% of the variations.</w:t>
      </w:r>
    </w:p>
  </w:footnote>
  <w:footnote w:id="13">
    <w:p w14:paraId="2C86F635" w14:textId="77777777" w:rsidR="00D33C43" w:rsidRDefault="00D33C43" w:rsidP="004617F2">
      <w:pPr>
        <w:pStyle w:val="FootnoteText"/>
      </w:pPr>
      <w:r>
        <w:rPr>
          <w:rStyle w:val="FootnoteReference"/>
        </w:rPr>
        <w:footnoteRef/>
      </w:r>
      <w:r>
        <w:t xml:space="preserve"> In Table 6, we omit all small values for simplicity.</w:t>
      </w:r>
    </w:p>
  </w:footnote>
  <w:footnote w:id="14">
    <w:p w14:paraId="50A023D9" w14:textId="77777777" w:rsidR="00D33C43" w:rsidRDefault="00D33C43"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5">
    <w:p w14:paraId="2A8C1872" w14:textId="77777777" w:rsidR="00D33C43" w:rsidRDefault="00D33C43"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6">
    <w:p w14:paraId="5B92945F" w14:textId="77777777" w:rsidR="00D33C43" w:rsidRDefault="00D33C43"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7">
    <w:p w14:paraId="2152DAE1" w14:textId="77777777" w:rsidR="00D33C43" w:rsidRDefault="00D33C43"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8">
    <w:p w14:paraId="02A39F77" w14:textId="77777777" w:rsidR="00D33C43" w:rsidRDefault="00D33C43"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19">
    <w:p w14:paraId="5A2954C5" w14:textId="77777777" w:rsidR="00D33C43" w:rsidRDefault="00D33C43"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E0589"/>
    <w:multiLevelType w:val="hybridMultilevel"/>
    <w:tmpl w:val="DD6052CC"/>
    <w:lvl w:ilvl="0" w:tplc="7E5047AC">
      <w:numFmt w:val="bullet"/>
      <w:lvlText w:val="-"/>
      <w:lvlJc w:val="left"/>
      <w:pPr>
        <w:ind w:left="2010" w:hanging="360"/>
      </w:pPr>
      <w:rPr>
        <w:rFonts w:ascii="Times New Roman" w:eastAsia="Times New Roman" w:hAnsi="Times New Roman" w:cs="Times New Roman" w:hint="default"/>
      </w:rPr>
    </w:lvl>
    <w:lvl w:ilvl="1" w:tplc="08090003" w:tentative="1">
      <w:start w:val="1"/>
      <w:numFmt w:val="bullet"/>
      <w:lvlText w:val="o"/>
      <w:lvlJc w:val="left"/>
      <w:pPr>
        <w:ind w:left="2730" w:hanging="360"/>
      </w:pPr>
      <w:rPr>
        <w:rFonts w:ascii="Courier New" w:hAnsi="Courier New" w:cs="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cs="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cs="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9" w15:restartNumberingAfterBreak="0">
    <w:nsid w:val="12045626"/>
    <w:multiLevelType w:val="hybridMultilevel"/>
    <w:tmpl w:val="87C2949A"/>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005D08"/>
    <w:multiLevelType w:val="hybridMultilevel"/>
    <w:tmpl w:val="54C21FB2"/>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1EB661C7"/>
    <w:multiLevelType w:val="hybridMultilevel"/>
    <w:tmpl w:val="B0C649CC"/>
    <w:lvl w:ilvl="0" w:tplc="947CE4AC">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7"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1"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7314"/>
    <w:multiLevelType w:val="hybridMultilevel"/>
    <w:tmpl w:val="2B48ED3E"/>
    <w:lvl w:ilvl="0" w:tplc="0809000F">
      <w:start w:val="1"/>
      <w:numFmt w:val="decimal"/>
      <w:lvlText w:val="%1."/>
      <w:lvlJc w:val="left"/>
      <w:pPr>
        <w:ind w:left="7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B0C4F5F"/>
    <w:multiLevelType w:val="multilevel"/>
    <w:tmpl w:val="7430F1EA"/>
    <w:numStyleLink w:val="Style1"/>
  </w:abstractNum>
  <w:abstractNum w:abstractNumId="36"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24C7491"/>
    <w:multiLevelType w:val="hybridMultilevel"/>
    <w:tmpl w:val="7966A6F6"/>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94E5C61"/>
    <w:multiLevelType w:val="multilevel"/>
    <w:tmpl w:val="5D560F6A"/>
    <w:numStyleLink w:val="Style4"/>
  </w:abstractNum>
  <w:abstractNum w:abstractNumId="43"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4"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9"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51"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37"/>
  </w:num>
  <w:num w:numId="3">
    <w:abstractNumId w:val="17"/>
  </w:num>
  <w:num w:numId="4">
    <w:abstractNumId w:val="50"/>
  </w:num>
  <w:num w:numId="5">
    <w:abstractNumId w:val="14"/>
  </w:num>
  <w:num w:numId="6">
    <w:abstractNumId w:val="47"/>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5"/>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num>
  <w:num w:numId="19">
    <w:abstractNumId w:val="15"/>
  </w:num>
  <w:num w:numId="20">
    <w:abstractNumId w:val="1"/>
  </w:num>
  <w:num w:numId="21">
    <w:abstractNumId w:val="45"/>
  </w:num>
  <w:num w:numId="22">
    <w:abstractNumId w:val="30"/>
  </w:num>
  <w:num w:numId="23">
    <w:abstractNumId w:val="42"/>
  </w:num>
  <w:num w:numId="24">
    <w:abstractNumId w:val="32"/>
  </w:num>
  <w:num w:numId="25">
    <w:abstractNumId w:val="10"/>
  </w:num>
  <w:num w:numId="26">
    <w:abstractNumId w:val="6"/>
  </w:num>
  <w:num w:numId="27">
    <w:abstractNumId w:val="19"/>
  </w:num>
  <w:num w:numId="28">
    <w:abstractNumId w:val="49"/>
  </w:num>
  <w:num w:numId="29">
    <w:abstractNumId w:val="7"/>
  </w:num>
  <w:num w:numId="30">
    <w:abstractNumId w:val="29"/>
  </w:num>
  <w:num w:numId="31">
    <w:abstractNumId w:val="20"/>
  </w:num>
  <w:num w:numId="32">
    <w:abstractNumId w:val="3"/>
  </w:num>
  <w:num w:numId="33">
    <w:abstractNumId w:val="24"/>
  </w:num>
  <w:num w:numId="34">
    <w:abstractNumId w:val="5"/>
  </w:num>
  <w:num w:numId="35">
    <w:abstractNumId w:val="51"/>
  </w:num>
  <w:num w:numId="36">
    <w:abstractNumId w:val="2"/>
  </w:num>
  <w:num w:numId="37">
    <w:abstractNumId w:val="27"/>
  </w:num>
  <w:num w:numId="38">
    <w:abstractNumId w:val="38"/>
  </w:num>
  <w:num w:numId="39">
    <w:abstractNumId w:val="28"/>
  </w:num>
  <w:num w:numId="40">
    <w:abstractNumId w:val="41"/>
  </w:num>
  <w:num w:numId="41">
    <w:abstractNumId w:val="33"/>
  </w:num>
  <w:num w:numId="42">
    <w:abstractNumId w:val="44"/>
  </w:num>
  <w:num w:numId="43">
    <w:abstractNumId w:val="36"/>
  </w:num>
  <w:num w:numId="44">
    <w:abstractNumId w:val="26"/>
  </w:num>
  <w:num w:numId="45">
    <w:abstractNumId w:val="40"/>
  </w:num>
  <w:num w:numId="46">
    <w:abstractNumId w:val="0"/>
  </w:num>
  <w:num w:numId="47">
    <w:abstractNumId w:val="18"/>
  </w:num>
  <w:num w:numId="48">
    <w:abstractNumId w:val="31"/>
  </w:num>
  <w:num w:numId="49">
    <w:abstractNumId w:val="11"/>
  </w:num>
  <w:num w:numId="50">
    <w:abstractNumId w:val="13"/>
  </w:num>
  <w:num w:numId="51">
    <w:abstractNumId w:val="46"/>
  </w:num>
  <w:num w:numId="52">
    <w:abstractNumId w:val="16"/>
  </w:num>
  <w:num w:numId="53">
    <w:abstractNumId w:val="22"/>
  </w:num>
  <w:num w:numId="54">
    <w:abstractNumId w:val="9"/>
  </w:num>
  <w:num w:numId="55">
    <w:abstractNumId w:val="34"/>
  </w:num>
  <w:num w:numId="56">
    <w:abstractNumId w:val="39"/>
  </w:num>
  <w:num w:numId="57">
    <w:abstractNumId w:val="21"/>
  </w:num>
  <w:num w:numId="58">
    <w:abstractNumId w:val="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Soopramanien, Didier">
    <w15:presenceInfo w15:providerId="None" w15:userId="Soopramanien, Didier"/>
  </w15:person>
  <w15:person w15:author="Huang T  Dr (Surrey Business Schl)">
    <w15:presenceInfo w15:providerId="AD" w15:userId="S-1-5-21-1844237615-1390067357-682003330-362230"/>
  </w15:person>
  <w15:person w15:author="tao huang">
    <w15:presenceInfo w15:providerId="Windows Live" w15:userId="91f3a0139ed1fbcf"/>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TQ0AwJDA1NDMyUdpeDU4uLM/DyQAtNaAG/Or10s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item&gt;755&lt;/item&gt;&lt;item&gt;756&lt;/item&gt;&lt;item&gt;757&lt;/item&gt;&lt;item&gt;758&lt;/item&gt;&lt;/record-ids&gt;&lt;/item&gt;&lt;/Libraries&gt;"/>
  </w:docVars>
  <w:rsids>
    <w:rsidRoot w:val="004617F2"/>
    <w:rsid w:val="000028B9"/>
    <w:rsid w:val="00003E4A"/>
    <w:rsid w:val="00012641"/>
    <w:rsid w:val="000141CF"/>
    <w:rsid w:val="000170C2"/>
    <w:rsid w:val="00035D2C"/>
    <w:rsid w:val="000B121E"/>
    <w:rsid w:val="000B2450"/>
    <w:rsid w:val="000B4BF4"/>
    <w:rsid w:val="000C5B76"/>
    <w:rsid w:val="000D0FB8"/>
    <w:rsid w:val="000D1C71"/>
    <w:rsid w:val="000D338C"/>
    <w:rsid w:val="000E0B8A"/>
    <w:rsid w:val="000E7406"/>
    <w:rsid w:val="00113B45"/>
    <w:rsid w:val="00114620"/>
    <w:rsid w:val="001432A2"/>
    <w:rsid w:val="00153750"/>
    <w:rsid w:val="0017664B"/>
    <w:rsid w:val="00193FBB"/>
    <w:rsid w:val="001B19BE"/>
    <w:rsid w:val="001D56BE"/>
    <w:rsid w:val="001F3445"/>
    <w:rsid w:val="001F695B"/>
    <w:rsid w:val="002218D6"/>
    <w:rsid w:val="00233EF8"/>
    <w:rsid w:val="00264F70"/>
    <w:rsid w:val="002B0BEB"/>
    <w:rsid w:val="002B7A66"/>
    <w:rsid w:val="002C16CF"/>
    <w:rsid w:val="002C199B"/>
    <w:rsid w:val="002D6369"/>
    <w:rsid w:val="0030092F"/>
    <w:rsid w:val="003119AE"/>
    <w:rsid w:val="00336E4E"/>
    <w:rsid w:val="003401FE"/>
    <w:rsid w:val="00342799"/>
    <w:rsid w:val="00360790"/>
    <w:rsid w:val="003A7F2F"/>
    <w:rsid w:val="003B087E"/>
    <w:rsid w:val="003D345D"/>
    <w:rsid w:val="003D4E16"/>
    <w:rsid w:val="003F64F4"/>
    <w:rsid w:val="004010B5"/>
    <w:rsid w:val="00405A51"/>
    <w:rsid w:val="00421036"/>
    <w:rsid w:val="0045047F"/>
    <w:rsid w:val="004617F2"/>
    <w:rsid w:val="0046430B"/>
    <w:rsid w:val="004724FA"/>
    <w:rsid w:val="004927FB"/>
    <w:rsid w:val="004A2D52"/>
    <w:rsid w:val="004B00EE"/>
    <w:rsid w:val="004C19CC"/>
    <w:rsid w:val="004D2AB3"/>
    <w:rsid w:val="004E2F95"/>
    <w:rsid w:val="005329EE"/>
    <w:rsid w:val="00533FA9"/>
    <w:rsid w:val="005524BB"/>
    <w:rsid w:val="00562BFA"/>
    <w:rsid w:val="00572738"/>
    <w:rsid w:val="005765B3"/>
    <w:rsid w:val="00577394"/>
    <w:rsid w:val="00582B4A"/>
    <w:rsid w:val="00584E23"/>
    <w:rsid w:val="00590C4F"/>
    <w:rsid w:val="005B31CF"/>
    <w:rsid w:val="005C44F4"/>
    <w:rsid w:val="005C67AD"/>
    <w:rsid w:val="005E2F39"/>
    <w:rsid w:val="006304DA"/>
    <w:rsid w:val="006308C3"/>
    <w:rsid w:val="006351B1"/>
    <w:rsid w:val="006366C6"/>
    <w:rsid w:val="00641CB3"/>
    <w:rsid w:val="00657F65"/>
    <w:rsid w:val="006922F7"/>
    <w:rsid w:val="00696085"/>
    <w:rsid w:val="006C7AC0"/>
    <w:rsid w:val="007054F2"/>
    <w:rsid w:val="00711838"/>
    <w:rsid w:val="007153D2"/>
    <w:rsid w:val="00763F78"/>
    <w:rsid w:val="007C0D1E"/>
    <w:rsid w:val="007C4CAA"/>
    <w:rsid w:val="00807F13"/>
    <w:rsid w:val="00814B50"/>
    <w:rsid w:val="00822E55"/>
    <w:rsid w:val="00840BE8"/>
    <w:rsid w:val="008453EE"/>
    <w:rsid w:val="008866E7"/>
    <w:rsid w:val="00891CAD"/>
    <w:rsid w:val="008A0F0B"/>
    <w:rsid w:val="008A452F"/>
    <w:rsid w:val="008F7F4A"/>
    <w:rsid w:val="00905473"/>
    <w:rsid w:val="0092444B"/>
    <w:rsid w:val="009365D8"/>
    <w:rsid w:val="00940CBD"/>
    <w:rsid w:val="00941FCE"/>
    <w:rsid w:val="00944DE2"/>
    <w:rsid w:val="00945E5B"/>
    <w:rsid w:val="00961517"/>
    <w:rsid w:val="009813F6"/>
    <w:rsid w:val="00994BB3"/>
    <w:rsid w:val="009A4D64"/>
    <w:rsid w:val="009C2B30"/>
    <w:rsid w:val="009C5714"/>
    <w:rsid w:val="00A026EA"/>
    <w:rsid w:val="00A0525E"/>
    <w:rsid w:val="00A633AF"/>
    <w:rsid w:val="00A7562B"/>
    <w:rsid w:val="00A82A4A"/>
    <w:rsid w:val="00AA2151"/>
    <w:rsid w:val="00AA2C40"/>
    <w:rsid w:val="00AB4A90"/>
    <w:rsid w:val="00AC5258"/>
    <w:rsid w:val="00AF3B8E"/>
    <w:rsid w:val="00B01822"/>
    <w:rsid w:val="00B10DBA"/>
    <w:rsid w:val="00B1292C"/>
    <w:rsid w:val="00B16140"/>
    <w:rsid w:val="00B17A8A"/>
    <w:rsid w:val="00B371D8"/>
    <w:rsid w:val="00B408FE"/>
    <w:rsid w:val="00B4248A"/>
    <w:rsid w:val="00B430ED"/>
    <w:rsid w:val="00BA4C47"/>
    <w:rsid w:val="00BE707E"/>
    <w:rsid w:val="00BF6A71"/>
    <w:rsid w:val="00C05711"/>
    <w:rsid w:val="00C46E72"/>
    <w:rsid w:val="00C54936"/>
    <w:rsid w:val="00C66C90"/>
    <w:rsid w:val="00C70546"/>
    <w:rsid w:val="00C73D09"/>
    <w:rsid w:val="00C86132"/>
    <w:rsid w:val="00CB4203"/>
    <w:rsid w:val="00CD74FF"/>
    <w:rsid w:val="00D004B7"/>
    <w:rsid w:val="00D02165"/>
    <w:rsid w:val="00D248C7"/>
    <w:rsid w:val="00D33C43"/>
    <w:rsid w:val="00D4038D"/>
    <w:rsid w:val="00D5657C"/>
    <w:rsid w:val="00D663CA"/>
    <w:rsid w:val="00D67CF9"/>
    <w:rsid w:val="00DE5DCB"/>
    <w:rsid w:val="00DE6F79"/>
    <w:rsid w:val="00E07F47"/>
    <w:rsid w:val="00E23B2D"/>
    <w:rsid w:val="00E36067"/>
    <w:rsid w:val="00E40CDC"/>
    <w:rsid w:val="00E47E1C"/>
    <w:rsid w:val="00E63258"/>
    <w:rsid w:val="00E661ED"/>
    <w:rsid w:val="00E7088A"/>
    <w:rsid w:val="00E84BE8"/>
    <w:rsid w:val="00E94808"/>
    <w:rsid w:val="00EA0BEC"/>
    <w:rsid w:val="00EC7747"/>
    <w:rsid w:val="00EE2F0B"/>
    <w:rsid w:val="00EE477A"/>
    <w:rsid w:val="00EF264C"/>
    <w:rsid w:val="00EF34A5"/>
    <w:rsid w:val="00EF6884"/>
    <w:rsid w:val="00EF6B64"/>
    <w:rsid w:val="00F06306"/>
    <w:rsid w:val="00F2383B"/>
    <w:rsid w:val="00F34D08"/>
    <w:rsid w:val="00F401CE"/>
    <w:rsid w:val="00F40E3C"/>
    <w:rsid w:val="00F44A40"/>
    <w:rsid w:val="00FA3584"/>
    <w:rsid w:val="00FA5EB2"/>
    <w:rsid w:val="00FC0A79"/>
    <w:rsid w:val="00FC10C6"/>
    <w:rsid w:val="00FC73E8"/>
    <w:rsid w:val="00FD2038"/>
    <w:rsid w:val="00FE39BA"/>
    <w:rsid w:val="00FF1046"/>
    <w:rsid w:val="00FF21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61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19412">
      <w:bodyDiv w:val="1"/>
      <w:marLeft w:val="0"/>
      <w:marRight w:val="0"/>
      <w:marTop w:val="0"/>
      <w:marBottom w:val="0"/>
      <w:divBdr>
        <w:top w:val="none" w:sz="0" w:space="0" w:color="auto"/>
        <w:left w:val="none" w:sz="0" w:space="0" w:color="auto"/>
        <w:bottom w:val="none" w:sz="0" w:space="0" w:color="auto"/>
        <w:right w:val="none" w:sz="0" w:space="0" w:color="auto"/>
      </w:divBdr>
    </w:div>
    <w:div w:id="433089917">
      <w:bodyDiv w:val="1"/>
      <w:marLeft w:val="0"/>
      <w:marRight w:val="0"/>
      <w:marTop w:val="0"/>
      <w:marBottom w:val="0"/>
      <w:divBdr>
        <w:top w:val="none" w:sz="0" w:space="0" w:color="auto"/>
        <w:left w:val="none" w:sz="0" w:space="0" w:color="auto"/>
        <w:bottom w:val="none" w:sz="0" w:space="0" w:color="auto"/>
        <w:right w:val="none" w:sz="0" w:space="0" w:color="auto"/>
      </w:divBdr>
    </w:div>
    <w:div w:id="565336587">
      <w:bodyDiv w:val="1"/>
      <w:marLeft w:val="0"/>
      <w:marRight w:val="0"/>
      <w:marTop w:val="0"/>
      <w:marBottom w:val="0"/>
      <w:divBdr>
        <w:top w:val="none" w:sz="0" w:space="0" w:color="auto"/>
        <w:left w:val="none" w:sz="0" w:space="0" w:color="auto"/>
        <w:bottom w:val="none" w:sz="0" w:space="0" w:color="auto"/>
        <w:right w:val="none" w:sz="0" w:space="0" w:color="auto"/>
      </w:divBdr>
    </w:div>
    <w:div w:id="740064200">
      <w:bodyDiv w:val="1"/>
      <w:marLeft w:val="0"/>
      <w:marRight w:val="0"/>
      <w:marTop w:val="0"/>
      <w:marBottom w:val="0"/>
      <w:divBdr>
        <w:top w:val="none" w:sz="0" w:space="0" w:color="auto"/>
        <w:left w:val="none" w:sz="0" w:space="0" w:color="auto"/>
        <w:bottom w:val="none" w:sz="0" w:space="0" w:color="auto"/>
        <w:right w:val="none" w:sz="0" w:space="0" w:color="auto"/>
      </w:divBdr>
    </w:div>
    <w:div w:id="786780485">
      <w:bodyDiv w:val="1"/>
      <w:marLeft w:val="0"/>
      <w:marRight w:val="0"/>
      <w:marTop w:val="0"/>
      <w:marBottom w:val="0"/>
      <w:divBdr>
        <w:top w:val="none" w:sz="0" w:space="0" w:color="auto"/>
        <w:left w:val="none" w:sz="0" w:space="0" w:color="auto"/>
        <w:bottom w:val="none" w:sz="0" w:space="0" w:color="auto"/>
        <w:right w:val="none" w:sz="0" w:space="0" w:color="auto"/>
      </w:divBdr>
    </w:div>
    <w:div w:id="871578034">
      <w:bodyDiv w:val="1"/>
      <w:marLeft w:val="0"/>
      <w:marRight w:val="0"/>
      <w:marTop w:val="0"/>
      <w:marBottom w:val="0"/>
      <w:divBdr>
        <w:top w:val="none" w:sz="0" w:space="0" w:color="auto"/>
        <w:left w:val="none" w:sz="0" w:space="0" w:color="auto"/>
        <w:bottom w:val="none" w:sz="0" w:space="0" w:color="auto"/>
        <w:right w:val="none" w:sz="0" w:space="0" w:color="auto"/>
      </w:divBdr>
    </w:div>
    <w:div w:id="1108887461">
      <w:bodyDiv w:val="1"/>
      <w:marLeft w:val="0"/>
      <w:marRight w:val="0"/>
      <w:marTop w:val="0"/>
      <w:marBottom w:val="0"/>
      <w:divBdr>
        <w:top w:val="none" w:sz="0" w:space="0" w:color="auto"/>
        <w:left w:val="none" w:sz="0" w:space="0" w:color="auto"/>
        <w:bottom w:val="none" w:sz="0" w:space="0" w:color="auto"/>
        <w:right w:val="none" w:sz="0" w:space="0" w:color="auto"/>
      </w:divBdr>
    </w:div>
    <w:div w:id="1742940752">
      <w:bodyDiv w:val="1"/>
      <w:marLeft w:val="0"/>
      <w:marRight w:val="0"/>
      <w:marTop w:val="0"/>
      <w:marBottom w:val="0"/>
      <w:divBdr>
        <w:top w:val="none" w:sz="0" w:space="0" w:color="auto"/>
        <w:left w:val="none" w:sz="0" w:space="0" w:color="auto"/>
        <w:bottom w:val="none" w:sz="0" w:space="0" w:color="auto"/>
        <w:right w:val="none" w:sz="0" w:space="0" w:color="auto"/>
      </w:divBdr>
    </w:div>
    <w:div w:id="184301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1016/0169-2070(89)90012-5" TargetMode="External"/><Relationship Id="rId21" Type="http://schemas.openxmlformats.org/officeDocument/2006/relationships/image" Target="media/image10.png"/><Relationship Id="rId34"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hyperlink" Target="https://doi.org/10.1016/j.ijforecast.2015.04.004" TargetMode="External"/><Relationship Id="rId33" Type="http://schemas.openxmlformats.org/officeDocument/2006/relationships/hyperlink" Target="http://dx.doi.org/10.1016/S0927-5398(02)00007-5"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dx.doi.org/10.1016/j.ijforecast.2007.06.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engage.dynamicaction.com/WS-2015-06-IHL-Ghost-Economy-Haunting-of-Returns-AR_LP.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dx.doi.org/10.1016/j.ejor.2014.02.022"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16/j.ejor.2016.08.04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dx.doi.org/10.1287/mksc.18.3.301" TargetMode="External"/><Relationship Id="rId30" Type="http://schemas.openxmlformats.org/officeDocument/2006/relationships/hyperlink" Target="http://dx.doi.org/10.1016/j.ejor.2015.08.029"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FB175-E7CB-42CB-89CE-08B4EBBC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Pages>
  <Words>22029</Words>
  <Characters>125566</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16</cp:revision>
  <dcterms:created xsi:type="dcterms:W3CDTF">2017-12-20T21:24:00Z</dcterms:created>
  <dcterms:modified xsi:type="dcterms:W3CDTF">2017-12-29T11:27:00Z</dcterms:modified>
</cp:coreProperties>
</file>