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76" w:rsidRDefault="00922A76" w:rsidP="00DC6B21">
      <w:pPr>
        <w:spacing w:after="200" w:line="276" w:lineRule="auto"/>
      </w:pPr>
    </w:p>
    <w:p w:rsidR="00D349B4" w:rsidRDefault="00D349B4" w:rsidP="00D349B4">
      <w:pPr>
        <w:spacing w:after="200" w:line="276" w:lineRule="auto"/>
        <w:jc w:val="center"/>
        <w:rPr>
          <w:b/>
          <w:sz w:val="32"/>
        </w:rPr>
      </w:pPr>
      <w:r>
        <w:rPr>
          <w:noProof/>
        </w:rPr>
        <w:drawing>
          <wp:anchor distT="0" distB="0" distL="114300" distR="114300" simplePos="0" relativeHeight="251658240" behindDoc="0" locked="0" layoutInCell="1" allowOverlap="1" wp14:anchorId="2FA4A78D" wp14:editId="5ABCA10A">
            <wp:simplePos x="0" y="0"/>
            <wp:positionH relativeFrom="margin">
              <wp:posOffset>454660</wp:posOffset>
            </wp:positionH>
            <wp:positionV relativeFrom="paragraph">
              <wp:posOffset>50165</wp:posOffset>
            </wp:positionV>
            <wp:extent cx="4099560" cy="9658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9560" cy="965835"/>
                    </a:xfrm>
                    <a:prstGeom prst="rect">
                      <a:avLst/>
                    </a:prstGeom>
                    <a:noFill/>
                  </pic:spPr>
                </pic:pic>
              </a:graphicData>
            </a:graphic>
            <wp14:sizeRelH relativeFrom="margin">
              <wp14:pctWidth>0</wp14:pctWidth>
            </wp14:sizeRelH>
            <wp14:sizeRelV relativeFrom="margin">
              <wp14:pctHeight>0</wp14:pctHeight>
            </wp14:sizeRelV>
          </wp:anchor>
        </w:drawing>
      </w:r>
    </w:p>
    <w:p w:rsidR="00D349B4" w:rsidRDefault="00D349B4" w:rsidP="00D349B4">
      <w:pPr>
        <w:spacing w:after="200" w:line="276" w:lineRule="auto"/>
        <w:jc w:val="center"/>
        <w:rPr>
          <w:b/>
          <w:sz w:val="32"/>
        </w:rPr>
      </w:pPr>
    </w:p>
    <w:p w:rsidR="00D349B4" w:rsidRPr="005C7620" w:rsidRDefault="00D349B4" w:rsidP="00D349B4">
      <w:pPr>
        <w:spacing w:after="200" w:line="276" w:lineRule="auto"/>
        <w:jc w:val="center"/>
        <w:rPr>
          <w:b/>
          <w:sz w:val="32"/>
        </w:rPr>
      </w:pPr>
      <w:r w:rsidRPr="005C7620">
        <w:rPr>
          <w:b/>
          <w:sz w:val="32"/>
        </w:rPr>
        <w:t>Lancaster University Manage</w:t>
      </w:r>
      <w:r>
        <w:rPr>
          <w:b/>
          <w:sz w:val="32"/>
        </w:rPr>
        <w:t>ment School</w:t>
      </w:r>
      <w:r>
        <w:rPr>
          <w:b/>
          <w:sz w:val="32"/>
        </w:rPr>
        <w:br/>
        <w:t>Working Paper 2014:</w:t>
      </w:r>
      <w:r w:rsidR="00354378">
        <w:rPr>
          <w:b/>
          <w:sz w:val="32"/>
        </w:rPr>
        <w:t>9</w:t>
      </w:r>
    </w:p>
    <w:p w:rsidR="00922A76" w:rsidRPr="00D349B4" w:rsidRDefault="00922A76" w:rsidP="00922A76">
      <w:pPr>
        <w:pStyle w:val="Title"/>
      </w:pPr>
      <w:r w:rsidRPr="00D349B4">
        <w:t>I</w:t>
      </w:r>
      <w:r w:rsidRPr="00D349B4">
        <w:rPr>
          <w:rFonts w:hint="eastAsia"/>
        </w:rPr>
        <w:t xml:space="preserve">mproving </w:t>
      </w:r>
      <w:r w:rsidRPr="00D349B4">
        <w:t>SKU sales forecasting</w:t>
      </w:r>
      <w:r w:rsidRPr="00D349B4">
        <w:rPr>
          <w:rFonts w:hint="eastAsia"/>
        </w:rPr>
        <w:t xml:space="preserve"> by </w:t>
      </w:r>
      <w:r w:rsidRPr="00D349B4">
        <w:t>integrat</w:t>
      </w:r>
      <w:r w:rsidRPr="00D349B4">
        <w:rPr>
          <w:rFonts w:hint="eastAsia"/>
        </w:rPr>
        <w:t xml:space="preserve">ing intra- </w:t>
      </w:r>
      <w:r w:rsidRPr="00D349B4">
        <w:t>and</w:t>
      </w:r>
      <w:r w:rsidRPr="00D349B4">
        <w:rPr>
          <w:rFonts w:hint="eastAsia"/>
        </w:rPr>
        <w:t xml:space="preserve"> inter-category promotional </w:t>
      </w:r>
      <w:r w:rsidRPr="00D349B4">
        <w:t>information</w:t>
      </w:r>
    </w:p>
    <w:p w:rsidR="00922A76" w:rsidRDefault="00922A76" w:rsidP="00922A76">
      <w:pPr>
        <w:spacing w:line="360" w:lineRule="auto"/>
        <w:jc w:val="center"/>
        <w:rPr>
          <w:rFonts w:ascii="Times New Roman" w:hAnsi="Times New Roman"/>
          <w:color w:val="000000"/>
          <w:sz w:val="24"/>
          <w:szCs w:val="24"/>
        </w:rPr>
      </w:pPr>
    </w:p>
    <w:p w:rsidR="00922A76" w:rsidRDefault="00922A76" w:rsidP="00922A76">
      <w:pPr>
        <w:spacing w:line="360" w:lineRule="auto"/>
        <w:jc w:val="center"/>
        <w:rPr>
          <w:rFonts w:ascii="Times New Roman" w:hAnsi="Times New Roman"/>
          <w:color w:val="000000"/>
          <w:sz w:val="24"/>
          <w:szCs w:val="24"/>
        </w:rPr>
      </w:pPr>
    </w:p>
    <w:p w:rsidR="00922A76" w:rsidRPr="008B5663" w:rsidRDefault="00922A76" w:rsidP="00922A76">
      <w:pPr>
        <w:spacing w:line="360" w:lineRule="auto"/>
        <w:jc w:val="center"/>
        <w:rPr>
          <w:rFonts w:ascii="Times New Roman" w:eastAsia="Adobe 明體 Std L" w:hAnsi="Times New Roman"/>
          <w:color w:val="000000"/>
          <w:sz w:val="24"/>
          <w:szCs w:val="24"/>
        </w:rPr>
      </w:pPr>
      <w:r>
        <w:rPr>
          <w:rFonts w:ascii="Times New Roman" w:hAnsi="Times New Roman" w:hint="eastAsia"/>
          <w:color w:val="000000"/>
          <w:sz w:val="24"/>
          <w:szCs w:val="24"/>
        </w:rPr>
        <w:t xml:space="preserve">Shaohui </w:t>
      </w:r>
      <w:proofErr w:type="spellStart"/>
      <w:r>
        <w:rPr>
          <w:rFonts w:ascii="Times New Roman" w:hAnsi="Times New Roman" w:hint="eastAsia"/>
          <w:color w:val="000000"/>
          <w:sz w:val="24"/>
          <w:szCs w:val="24"/>
        </w:rPr>
        <w:t>Ma</w:t>
      </w:r>
      <w:r w:rsidRPr="008B5663">
        <w:rPr>
          <w:rStyle w:val="FootnoteReference"/>
          <w:rFonts w:ascii="Times New Roman" w:eastAsia="Adobe 明體 Std L" w:hAnsi="Times New Roman"/>
          <w:color w:val="000000"/>
          <w:sz w:val="24"/>
          <w:szCs w:val="24"/>
        </w:rPr>
        <w:t>a</w:t>
      </w:r>
      <w:proofErr w:type="spellEnd"/>
      <w:r w:rsidRPr="008B5663">
        <w:rPr>
          <w:rStyle w:val="FootnoteReference"/>
          <w:rFonts w:ascii="Times New Roman" w:eastAsia="Adobe 明體 Std L" w:hAnsi="Times New Roman"/>
          <w:color w:val="000000"/>
          <w:sz w:val="24"/>
          <w:szCs w:val="24"/>
        </w:rPr>
        <w:t>,</w:t>
      </w:r>
      <w:r w:rsidRPr="008B5663">
        <w:rPr>
          <w:rStyle w:val="FootnoteReference"/>
          <w:rFonts w:ascii="Times New Roman" w:eastAsia="Adobe 明體 Std L" w:hAnsi="Times New Roman"/>
          <w:color w:val="000000"/>
          <w:sz w:val="24"/>
          <w:szCs w:val="24"/>
        </w:rPr>
        <w:footnoteReference w:id="1"/>
      </w:r>
      <w:r w:rsidRPr="008B5663">
        <w:rPr>
          <w:rFonts w:ascii="Times New Roman" w:eastAsia="Adobe 明體 Std L" w:hAnsi="Times New Roman"/>
          <w:color w:val="000000"/>
          <w:sz w:val="24"/>
          <w:szCs w:val="24"/>
        </w:rPr>
        <w:br/>
        <w:t xml:space="preserve">Robert </w:t>
      </w:r>
      <w:proofErr w:type="spellStart"/>
      <w:r w:rsidRPr="008B5663">
        <w:rPr>
          <w:rFonts w:ascii="Times New Roman" w:eastAsia="Adobe 明體 Std L" w:hAnsi="Times New Roman"/>
          <w:color w:val="000000"/>
          <w:sz w:val="24"/>
          <w:szCs w:val="24"/>
        </w:rPr>
        <w:t>Fildes</w:t>
      </w:r>
      <w:r w:rsidRPr="008B5663">
        <w:rPr>
          <w:rStyle w:val="FootnoteReference"/>
          <w:rFonts w:ascii="Times New Roman" w:eastAsia="Adobe 明體 Std L" w:hAnsi="Times New Roman"/>
          <w:color w:val="000000"/>
          <w:sz w:val="24"/>
          <w:szCs w:val="24"/>
        </w:rPr>
        <w:t>b</w:t>
      </w:r>
      <w:proofErr w:type="spellEnd"/>
      <w:r w:rsidRPr="008B5663">
        <w:rPr>
          <w:rFonts w:ascii="Times New Roman" w:eastAsia="Adobe 明體 Std L" w:hAnsi="Times New Roman"/>
          <w:color w:val="000000"/>
          <w:sz w:val="24"/>
          <w:szCs w:val="24"/>
        </w:rPr>
        <w:br/>
      </w:r>
      <w:r>
        <w:rPr>
          <w:rFonts w:ascii="Times New Roman" w:hAnsi="Times New Roman" w:hint="eastAsia"/>
          <w:color w:val="000000"/>
          <w:sz w:val="24"/>
          <w:szCs w:val="24"/>
        </w:rPr>
        <w:t xml:space="preserve">Tao </w:t>
      </w:r>
      <w:proofErr w:type="spellStart"/>
      <w:r>
        <w:rPr>
          <w:rFonts w:ascii="Times New Roman" w:hAnsi="Times New Roman" w:hint="eastAsia"/>
          <w:color w:val="000000"/>
          <w:sz w:val="24"/>
          <w:szCs w:val="24"/>
        </w:rPr>
        <w:t>Huang</w:t>
      </w:r>
      <w:r w:rsidRPr="008B5663">
        <w:rPr>
          <w:rStyle w:val="FootnoteReference"/>
          <w:rFonts w:ascii="Times New Roman" w:eastAsia="Adobe 明體 Std L" w:hAnsi="Times New Roman"/>
          <w:color w:val="000000"/>
          <w:sz w:val="24"/>
          <w:szCs w:val="24"/>
        </w:rPr>
        <w:t>c</w:t>
      </w:r>
      <w:proofErr w:type="spellEnd"/>
    </w:p>
    <w:p w:rsidR="00922A76" w:rsidRPr="002976BD" w:rsidRDefault="00922A76" w:rsidP="00922A76">
      <w:pPr>
        <w:spacing w:line="360" w:lineRule="auto"/>
        <w:jc w:val="center"/>
        <w:rPr>
          <w:rFonts w:ascii="Times New Roman" w:hAnsi="Times New Roman"/>
          <w:color w:val="000000"/>
          <w:sz w:val="24"/>
          <w:szCs w:val="24"/>
        </w:rPr>
      </w:pPr>
      <w:r w:rsidRPr="008B5663">
        <w:rPr>
          <w:rStyle w:val="FootnoteReference"/>
          <w:rFonts w:ascii="Times New Roman" w:eastAsia="Adobe 明體 Std L" w:hAnsi="Times New Roman"/>
          <w:color w:val="000000"/>
          <w:sz w:val="24"/>
          <w:szCs w:val="24"/>
        </w:rPr>
        <w:t>a</w:t>
      </w:r>
      <w:r w:rsidRPr="002976BD">
        <w:t xml:space="preserve"> </w:t>
      </w:r>
      <w:r w:rsidRPr="002976BD">
        <w:rPr>
          <w:rFonts w:ascii="Times New Roman" w:hAnsi="Times New Roman" w:cs="Times New Roman"/>
          <w:sz w:val="24"/>
          <w:szCs w:val="24"/>
        </w:rPr>
        <w:t>School of Economics and Management</w:t>
      </w:r>
      <w:r w:rsidRPr="002976BD">
        <w:rPr>
          <w:rFonts w:ascii="Times New Roman" w:eastAsia="Adobe 明體 Std L" w:hAnsi="Times New Roman" w:cs="Times New Roman"/>
          <w:color w:val="000000"/>
          <w:sz w:val="24"/>
          <w:szCs w:val="24"/>
        </w:rPr>
        <w:t>,</w:t>
      </w:r>
      <w:r>
        <w:rPr>
          <w:rFonts w:ascii="Times New Roman" w:hAnsi="Times New Roman" w:cs="Times New Roman" w:hint="eastAsia"/>
          <w:color w:val="000000"/>
          <w:sz w:val="24"/>
          <w:szCs w:val="24"/>
        </w:rPr>
        <w:t xml:space="preserve"> </w:t>
      </w:r>
      <w:r w:rsidRPr="002976BD">
        <w:rPr>
          <w:rFonts w:ascii="Times New Roman" w:hAnsi="Times New Roman" w:cs="Times New Roman"/>
          <w:sz w:val="24"/>
          <w:szCs w:val="24"/>
        </w:rPr>
        <w:t>Jiangsu University of Science and Technology</w:t>
      </w:r>
      <w:r>
        <w:rPr>
          <w:rFonts w:ascii="Times New Roman" w:hAnsi="Times New Roman" w:cs="Times New Roman" w:hint="eastAsia"/>
          <w:sz w:val="24"/>
          <w:szCs w:val="24"/>
        </w:rPr>
        <w:t>, China, 212003</w:t>
      </w:r>
    </w:p>
    <w:p w:rsidR="00922A76" w:rsidRDefault="00922A76" w:rsidP="00922A76">
      <w:pPr>
        <w:spacing w:line="360" w:lineRule="auto"/>
        <w:jc w:val="center"/>
        <w:rPr>
          <w:rFonts w:ascii="Times New Roman" w:hAnsi="Times New Roman"/>
          <w:color w:val="000000"/>
          <w:sz w:val="24"/>
          <w:szCs w:val="24"/>
        </w:rPr>
      </w:pPr>
      <w:r w:rsidRPr="008B5663">
        <w:rPr>
          <w:rFonts w:ascii="Times New Roman" w:eastAsia="Adobe 明體 Std L" w:hAnsi="Times New Roman"/>
          <w:color w:val="000000"/>
          <w:sz w:val="24"/>
          <w:szCs w:val="24"/>
        </w:rPr>
        <w:t xml:space="preserve"> </w:t>
      </w:r>
      <w:r w:rsidRPr="008B5663">
        <w:rPr>
          <w:rStyle w:val="FootnoteReference"/>
          <w:rFonts w:ascii="Times New Roman" w:eastAsia="Adobe 明體 Std L" w:hAnsi="Times New Roman"/>
          <w:color w:val="000000"/>
          <w:sz w:val="24"/>
          <w:szCs w:val="24"/>
        </w:rPr>
        <w:t>b</w:t>
      </w:r>
      <w:r w:rsidRPr="008B5663">
        <w:rPr>
          <w:rFonts w:ascii="Times New Roman" w:eastAsia="Adobe 明體 Std L" w:hAnsi="Times New Roman"/>
          <w:color w:val="000000"/>
          <w:sz w:val="24"/>
          <w:szCs w:val="24"/>
        </w:rPr>
        <w:t xml:space="preserve"> Lancaster Centre for Forecasting, Lancaster University, UK, LA1 4YX</w:t>
      </w:r>
    </w:p>
    <w:p w:rsidR="00922A76" w:rsidRDefault="00922A76" w:rsidP="00922A76">
      <w:pPr>
        <w:spacing w:line="360" w:lineRule="auto"/>
        <w:jc w:val="center"/>
        <w:rPr>
          <w:rFonts w:ascii="Times New Roman" w:hAnsi="Times New Roman"/>
          <w:color w:val="000000"/>
          <w:sz w:val="24"/>
          <w:szCs w:val="24"/>
        </w:rPr>
      </w:pPr>
      <w:r w:rsidRPr="008B5663">
        <w:rPr>
          <w:rStyle w:val="FootnoteReference"/>
          <w:rFonts w:ascii="Times New Roman" w:eastAsia="Adobe 明體 Std L" w:hAnsi="Times New Roman"/>
          <w:color w:val="000000"/>
          <w:sz w:val="24"/>
          <w:szCs w:val="24"/>
        </w:rPr>
        <w:t>c</w:t>
      </w:r>
      <w:r w:rsidRPr="008B5663">
        <w:rPr>
          <w:rFonts w:ascii="Times New Roman" w:eastAsia="Adobe 明體 Std L" w:hAnsi="Times New Roman"/>
          <w:color w:val="000000"/>
          <w:sz w:val="24"/>
          <w:szCs w:val="24"/>
        </w:rPr>
        <w:t xml:space="preserve"> </w:t>
      </w:r>
      <w:r w:rsidR="00354378">
        <w:rPr>
          <w:rFonts w:ascii="Times New Roman" w:eastAsia="Adobe 明體 Std L" w:hAnsi="Times New Roman"/>
          <w:color w:val="000000"/>
          <w:sz w:val="24"/>
          <w:szCs w:val="24"/>
        </w:rPr>
        <w:t xml:space="preserve">Kent </w:t>
      </w:r>
      <w:r w:rsidRPr="000C386C">
        <w:rPr>
          <w:rFonts w:ascii="Times New Roman" w:eastAsia="Adobe 明體 Std L" w:hAnsi="Times New Roman"/>
          <w:color w:val="000000"/>
          <w:sz w:val="24"/>
          <w:szCs w:val="24"/>
        </w:rPr>
        <w:t>Business School</w:t>
      </w:r>
      <w:r>
        <w:rPr>
          <w:rFonts w:ascii="Times New Roman" w:hAnsi="Times New Roman" w:hint="eastAsia"/>
          <w:color w:val="000000"/>
          <w:sz w:val="24"/>
          <w:szCs w:val="24"/>
        </w:rPr>
        <w:t xml:space="preserve">, </w:t>
      </w:r>
      <w:del w:id="2" w:author="huangtao" w:date="2014-09-17T08:58:00Z">
        <w:r w:rsidR="00354378" w:rsidDel="00AB5126">
          <w:rPr>
            <w:rFonts w:ascii="Times New Roman" w:hAnsi="Times New Roman"/>
            <w:color w:val="000000"/>
            <w:sz w:val="24"/>
            <w:szCs w:val="24"/>
          </w:rPr>
          <w:delText>Kent University</w:delText>
        </w:r>
      </w:del>
      <w:ins w:id="3" w:author="huangtao" w:date="2014-09-17T08:58:00Z">
        <w:r w:rsidR="00AB5126">
          <w:rPr>
            <w:rFonts w:ascii="Times New Roman" w:hAnsi="Times New Roman"/>
            <w:color w:val="000000"/>
            <w:sz w:val="24"/>
            <w:szCs w:val="24"/>
          </w:rPr>
          <w:t>University of Kent</w:t>
        </w:r>
      </w:ins>
      <w:ins w:id="4" w:author="huangtao" w:date="2014-09-17T09:00:00Z">
        <w:r w:rsidR="00AB5126">
          <w:rPr>
            <w:rFonts w:ascii="Times New Roman" w:hAnsi="Times New Roman"/>
            <w:color w:val="000000"/>
            <w:sz w:val="24"/>
            <w:szCs w:val="24"/>
          </w:rPr>
          <w:t xml:space="preserve">, </w:t>
        </w:r>
      </w:ins>
      <w:ins w:id="5" w:author="huangtao" w:date="2014-09-17T09:01:00Z">
        <w:r w:rsidR="00AB5126">
          <w:rPr>
            <w:rFonts w:ascii="Times New Roman" w:hAnsi="Times New Roman"/>
            <w:color w:val="000000"/>
            <w:sz w:val="24"/>
            <w:szCs w:val="24"/>
          </w:rPr>
          <w:t xml:space="preserve">UK, </w:t>
        </w:r>
        <w:r w:rsidR="00AB5126" w:rsidRPr="00AB5126">
          <w:rPr>
            <w:rFonts w:ascii="Times New Roman" w:hAnsi="Times New Roman"/>
            <w:color w:val="000000"/>
            <w:sz w:val="24"/>
            <w:szCs w:val="24"/>
          </w:rPr>
          <w:t>ME4 4AG</w:t>
        </w:r>
      </w:ins>
    </w:p>
    <w:p w:rsidR="00922A76" w:rsidRDefault="00922A76" w:rsidP="00922A76">
      <w:pPr>
        <w:spacing w:line="360" w:lineRule="auto"/>
        <w:jc w:val="center"/>
        <w:rPr>
          <w:rFonts w:ascii="Times New Roman" w:hAnsi="Times New Roman"/>
          <w:color w:val="000000"/>
          <w:sz w:val="24"/>
          <w:szCs w:val="24"/>
        </w:rPr>
      </w:pPr>
    </w:p>
    <w:p w:rsidR="00922A76" w:rsidRDefault="00922A76" w:rsidP="00922A76">
      <w:pPr>
        <w:jc w:val="center"/>
      </w:pPr>
      <w:r w:rsidRPr="005C7620">
        <w:rPr>
          <w:sz w:val="22"/>
        </w:rPr>
        <w:t>All rights reserved. Short sections of text, not to exceed</w:t>
      </w:r>
      <w:r w:rsidRPr="005C7620">
        <w:rPr>
          <w:sz w:val="22"/>
        </w:rPr>
        <w:br/>
        <w:t>two paragraphs, may be quoted without explicit permission</w:t>
      </w:r>
      <w:proofErr w:type="gramStart"/>
      <w:r w:rsidRPr="005C7620">
        <w:rPr>
          <w:sz w:val="22"/>
        </w:rPr>
        <w:t>,</w:t>
      </w:r>
      <w:proofErr w:type="gramEnd"/>
      <w:r w:rsidRPr="005C7620">
        <w:rPr>
          <w:sz w:val="22"/>
        </w:rPr>
        <w:br/>
        <w:t>provided that full acknowledgment is given.</w:t>
      </w:r>
      <w:r w:rsidRPr="005C7620">
        <w:rPr>
          <w:sz w:val="22"/>
        </w:rPr>
        <w:br/>
      </w:r>
      <w:r w:rsidRPr="005C7620">
        <w:rPr>
          <w:sz w:val="22"/>
        </w:rPr>
        <w:br/>
        <w:t xml:space="preserve">The LUMS Working Papers series can be accessed at </w:t>
      </w:r>
      <w:hyperlink r:id="rId9" w:history="1">
        <w:r w:rsidRPr="005C7620">
          <w:rPr>
            <w:color w:val="0000FF"/>
            <w:sz w:val="22"/>
            <w:u w:val="single"/>
          </w:rPr>
          <w:t>http://www.lums.lancs.ac.uk/publications</w:t>
        </w:r>
      </w:hyperlink>
      <w:r w:rsidRPr="005C7620">
        <w:rPr>
          <w:sz w:val="22"/>
        </w:rPr>
        <w:br/>
        <w:t xml:space="preserve">LUMS home page: </w:t>
      </w:r>
      <w:hyperlink r:id="rId10" w:history="1">
        <w:r w:rsidRPr="005C7620">
          <w:rPr>
            <w:color w:val="0000FF"/>
            <w:sz w:val="22"/>
            <w:u w:val="single"/>
          </w:rPr>
          <w:t>http://www.lums.lancs.ac.uk</w:t>
        </w:r>
      </w:hyperlink>
    </w:p>
    <w:p w:rsidR="00922A76" w:rsidRDefault="00922A76">
      <w:pPr>
        <w:widowControl/>
        <w:jc w:val="left"/>
        <w:rPr>
          <w:rFonts w:ascii="Times New Roman" w:hAnsi="Times New Roman" w:cs="Times New Roman"/>
          <w:b/>
          <w:bCs/>
          <w:kern w:val="44"/>
          <w:sz w:val="24"/>
          <w:szCs w:val="24"/>
        </w:rPr>
      </w:pPr>
      <w:r>
        <w:rPr>
          <w:rFonts w:ascii="Times New Roman" w:hAnsi="Times New Roman" w:cs="Times New Roman"/>
          <w:sz w:val="24"/>
          <w:szCs w:val="24"/>
        </w:rPr>
        <w:br w:type="page"/>
      </w:r>
    </w:p>
    <w:p w:rsidR="00AD43FD" w:rsidRPr="000B2DF3" w:rsidRDefault="00AD43FD" w:rsidP="00F01649">
      <w:pPr>
        <w:pStyle w:val="Heading1"/>
        <w:numPr>
          <w:ilvl w:val="0"/>
          <w:numId w:val="0"/>
        </w:numPr>
        <w:jc w:val="center"/>
        <w:rPr>
          <w:rFonts w:ascii="Times New Roman" w:hAnsi="Times New Roman" w:cs="Times New Roman"/>
          <w:sz w:val="24"/>
          <w:szCs w:val="24"/>
        </w:rPr>
      </w:pPr>
      <w:r w:rsidRPr="000B2DF3">
        <w:rPr>
          <w:rFonts w:ascii="Times New Roman" w:hAnsi="Times New Roman" w:cs="Times New Roman"/>
          <w:sz w:val="24"/>
          <w:szCs w:val="24"/>
        </w:rPr>
        <w:lastRenderedPageBreak/>
        <w:t>Abstract</w:t>
      </w:r>
    </w:p>
    <w:p w:rsidR="00501D70" w:rsidRDefault="00164190" w:rsidP="00501D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A</w:t>
      </w:r>
      <w:r w:rsidR="00501D70" w:rsidRPr="0030775E">
        <w:rPr>
          <w:rFonts w:ascii="Times New Roman" w:hAnsi="Times New Roman" w:cs="Times New Roman"/>
          <w:sz w:val="24"/>
          <w:szCs w:val="24"/>
        </w:rPr>
        <w:t>ccurate sales forecasting helps retail</w:t>
      </w:r>
      <w:r>
        <w:rPr>
          <w:rFonts w:ascii="Times New Roman" w:hAnsi="Times New Roman" w:cs="Times New Roman" w:hint="eastAsia"/>
          <w:sz w:val="24"/>
          <w:szCs w:val="24"/>
        </w:rPr>
        <w:t>ers</w:t>
      </w:r>
      <w:r w:rsidR="00974BB3">
        <w:rPr>
          <w:rFonts w:ascii="Times New Roman" w:hAnsi="Times New Roman" w:cs="Times New Roman" w:hint="eastAsia"/>
          <w:sz w:val="24"/>
          <w:szCs w:val="24"/>
        </w:rPr>
        <w:t xml:space="preserve"> </w:t>
      </w:r>
      <w:r w:rsidR="00501D70" w:rsidRPr="0030775E">
        <w:rPr>
          <w:rFonts w:ascii="Times New Roman" w:hAnsi="Times New Roman" w:cs="Times New Roman"/>
          <w:sz w:val="24"/>
          <w:szCs w:val="24"/>
        </w:rPr>
        <w:t>to reduce the product stock</w:t>
      </w:r>
      <w:r w:rsidR="00974BB3">
        <w:rPr>
          <w:rFonts w:ascii="Times New Roman" w:hAnsi="Times New Roman" w:cs="Times New Roman" w:hint="eastAsia"/>
          <w:sz w:val="24"/>
          <w:szCs w:val="24"/>
        </w:rPr>
        <w:t>holding</w:t>
      </w:r>
      <w:r w:rsidR="00501D70" w:rsidRPr="0030775E">
        <w:rPr>
          <w:rFonts w:ascii="Times New Roman" w:hAnsi="Times New Roman" w:cs="Times New Roman"/>
          <w:sz w:val="24"/>
          <w:szCs w:val="24"/>
        </w:rPr>
        <w:t xml:space="preserve"> cost</w:t>
      </w:r>
      <w:r w:rsidR="00974BB3">
        <w:rPr>
          <w:rFonts w:ascii="Times New Roman" w:hAnsi="Times New Roman" w:cs="Times New Roman" w:hint="eastAsia"/>
          <w:sz w:val="24"/>
          <w:szCs w:val="24"/>
        </w:rPr>
        <w:t>s</w:t>
      </w:r>
      <w:r w:rsidR="00501D70" w:rsidRPr="0030775E">
        <w:rPr>
          <w:rFonts w:ascii="Times New Roman" w:hAnsi="Times New Roman" w:cs="Times New Roman"/>
          <w:sz w:val="24"/>
          <w:szCs w:val="24"/>
        </w:rPr>
        <w:t xml:space="preserve"> while matching consumers’ demand to produce higher profits.</w:t>
      </w:r>
      <w:r w:rsidR="00501D70" w:rsidRPr="0030775E">
        <w:rPr>
          <w:rFonts w:ascii="Times New Roman" w:hAnsi="Times New Roman" w:cs="Times New Roman" w:hint="eastAsia"/>
          <w:sz w:val="24"/>
          <w:szCs w:val="24"/>
        </w:rPr>
        <w:t xml:space="preserve"> </w:t>
      </w:r>
      <w:r w:rsidR="00501D70">
        <w:rPr>
          <w:rFonts w:ascii="Times New Roman" w:hAnsi="Times New Roman" w:cs="Times New Roman"/>
          <w:sz w:val="24"/>
          <w:szCs w:val="24"/>
        </w:rPr>
        <w:t>I</w:t>
      </w:r>
      <w:r w:rsidR="00501D70">
        <w:rPr>
          <w:rFonts w:ascii="Times New Roman" w:hAnsi="Times New Roman" w:cs="Times New Roman" w:hint="eastAsia"/>
          <w:sz w:val="24"/>
          <w:szCs w:val="24"/>
        </w:rPr>
        <w:t xml:space="preserve">n a grocery retailing forecasting system, many sources of information may influence forecasting accuracy. This paper develops a four steps methodological framework to investigate the value of intra- and inter-category SKU level promotional information </w:t>
      </w:r>
      <w:r w:rsidR="00974BB3">
        <w:rPr>
          <w:rFonts w:ascii="Times New Roman" w:hAnsi="Times New Roman" w:cs="Times New Roman" w:hint="eastAsia"/>
          <w:sz w:val="24"/>
          <w:szCs w:val="24"/>
        </w:rPr>
        <w:t>i</w:t>
      </w:r>
      <w:r w:rsidR="00501D70">
        <w:rPr>
          <w:rFonts w:ascii="Times New Roman" w:hAnsi="Times New Roman" w:cs="Times New Roman" w:hint="eastAsia"/>
          <w:sz w:val="24"/>
          <w:szCs w:val="24"/>
        </w:rPr>
        <w:t>n improving the forecasting accuracy.</w:t>
      </w:r>
      <w:r w:rsidR="00501D70" w:rsidRPr="004D2ED6">
        <w:rPr>
          <w:rFonts w:ascii="Times New Roman" w:hAnsi="Times New Roman" w:cs="Times New Roman"/>
          <w:sz w:val="24"/>
          <w:szCs w:val="24"/>
        </w:rPr>
        <w:t xml:space="preserve"> </w:t>
      </w:r>
      <w:r w:rsidR="00501D70">
        <w:rPr>
          <w:rFonts w:ascii="Times New Roman" w:hAnsi="Times New Roman" w:cs="Times New Roman"/>
          <w:sz w:val="24"/>
          <w:szCs w:val="24"/>
        </w:rPr>
        <w:t>T</w:t>
      </w:r>
      <w:r w:rsidR="00501D70">
        <w:rPr>
          <w:rFonts w:ascii="Times New Roman" w:hAnsi="Times New Roman" w:cs="Times New Roman" w:hint="eastAsia"/>
          <w:sz w:val="24"/>
          <w:szCs w:val="24"/>
        </w:rPr>
        <w:t xml:space="preserve">he method </w:t>
      </w:r>
      <w:r w:rsidR="00501D70">
        <w:rPr>
          <w:rFonts w:ascii="Times New Roman" w:hAnsi="Times New Roman" w:cs="Times New Roman"/>
          <w:sz w:val="24"/>
          <w:szCs w:val="24"/>
        </w:rPr>
        <w:t>consists</w:t>
      </w:r>
      <w:r w:rsidR="00501D70">
        <w:rPr>
          <w:rFonts w:ascii="Times New Roman" w:hAnsi="Times New Roman" w:cs="Times New Roman" w:hint="eastAsia"/>
          <w:sz w:val="24"/>
          <w:szCs w:val="24"/>
        </w:rPr>
        <w:t xml:space="preserve"> of the identification of potentially influential categories, the building of</w:t>
      </w:r>
      <w:ins w:id="6" w:author="Fildes, Robert" w:date="2014-09-16T15:15:00Z">
        <w:r w:rsidR="00F01649">
          <w:rPr>
            <w:rFonts w:ascii="Times New Roman" w:hAnsi="Times New Roman" w:cs="Times New Roman"/>
            <w:sz w:val="24"/>
            <w:szCs w:val="24"/>
          </w:rPr>
          <w:t xml:space="preserve"> the</w:t>
        </w:r>
      </w:ins>
      <w:r w:rsidR="00501D70">
        <w:rPr>
          <w:rFonts w:ascii="Times New Roman" w:hAnsi="Times New Roman" w:cs="Times New Roman" w:hint="eastAsia"/>
          <w:sz w:val="24"/>
          <w:szCs w:val="24"/>
        </w:rPr>
        <w:t xml:space="preserve"> </w:t>
      </w:r>
      <w:r w:rsidR="00501D70">
        <w:rPr>
          <w:rFonts w:ascii="Times New Roman" w:hAnsi="Times New Roman" w:cs="Times New Roman"/>
          <w:sz w:val="24"/>
          <w:szCs w:val="24"/>
        </w:rPr>
        <w:t>explanatory</w:t>
      </w:r>
      <w:r w:rsidR="00501D70">
        <w:rPr>
          <w:rFonts w:ascii="Times New Roman" w:hAnsi="Times New Roman" w:cs="Times New Roman" w:hint="eastAsia"/>
          <w:sz w:val="24"/>
          <w:szCs w:val="24"/>
        </w:rPr>
        <w:t xml:space="preserve"> variable space, variable selection and model estimation by a multistage LASSO</w:t>
      </w:r>
      <w:r w:rsidR="00501D70" w:rsidRPr="00BD2BF4">
        <w:rPr>
          <w:rFonts w:ascii="Times New Roman" w:hAnsi="Times New Roman" w:cs="Times New Roman"/>
          <w:sz w:val="24"/>
          <w:szCs w:val="24"/>
        </w:rPr>
        <w:t xml:space="preserve"> </w:t>
      </w:r>
      <w:r w:rsidR="00501D70">
        <w:rPr>
          <w:rFonts w:ascii="Times New Roman" w:hAnsi="Times New Roman" w:cs="Times New Roman" w:hint="eastAsia"/>
          <w:sz w:val="24"/>
          <w:szCs w:val="24"/>
        </w:rPr>
        <w:t>(</w:t>
      </w:r>
      <w:r w:rsidR="00501D70" w:rsidRPr="00FD03BC">
        <w:rPr>
          <w:rFonts w:ascii="Times New Roman" w:hAnsi="Times New Roman" w:cs="Times New Roman"/>
          <w:sz w:val="24"/>
          <w:szCs w:val="24"/>
        </w:rPr>
        <w:t>Least Absolute Shrinkage and Selection Operator</w:t>
      </w:r>
      <w:r w:rsidR="00501D70">
        <w:rPr>
          <w:rFonts w:ascii="Times New Roman" w:hAnsi="Times New Roman" w:cs="Times New Roman" w:hint="eastAsia"/>
          <w:sz w:val="24"/>
          <w:szCs w:val="24"/>
        </w:rPr>
        <w:t xml:space="preserve">) regression, and the </w:t>
      </w:r>
      <w:r w:rsidR="00EB54C9">
        <w:rPr>
          <w:rFonts w:ascii="Times New Roman" w:hAnsi="Times New Roman" w:cs="Times New Roman" w:hint="eastAsia"/>
          <w:sz w:val="24"/>
          <w:szCs w:val="24"/>
        </w:rPr>
        <w:t xml:space="preserve">use of a </w:t>
      </w:r>
      <w:r w:rsidR="00501D70">
        <w:rPr>
          <w:rFonts w:ascii="Times New Roman" w:hAnsi="Times New Roman" w:cs="Times New Roman" w:hint="eastAsia"/>
          <w:sz w:val="24"/>
          <w:szCs w:val="24"/>
        </w:rPr>
        <w:t>rolling scheme to generate forecasts.</w:t>
      </w:r>
      <w:r w:rsidR="00501D70">
        <w:rPr>
          <w:rFonts w:ascii="Times New Roman" w:hAnsi="Times New Roman" w:cs="Times New Roman"/>
          <w:sz w:val="24"/>
          <w:szCs w:val="24"/>
        </w:rPr>
        <w:t xml:space="preserve"> </w:t>
      </w:r>
      <w:r w:rsidR="00501D70">
        <w:rPr>
          <w:rFonts w:ascii="Times New Roman" w:hAnsi="Times New Roman" w:cs="Times New Roman" w:hint="eastAsia"/>
          <w:sz w:val="24"/>
          <w:szCs w:val="24"/>
        </w:rPr>
        <w:t xml:space="preserve">The empirical results show that </w:t>
      </w:r>
      <w:r w:rsidR="00501D70" w:rsidRPr="00BC1366">
        <w:rPr>
          <w:rFonts w:ascii="Times New Roman" w:hAnsi="Times New Roman" w:cs="Times New Roman"/>
          <w:sz w:val="24"/>
          <w:szCs w:val="24"/>
        </w:rPr>
        <w:t xml:space="preserve">models integrating </w:t>
      </w:r>
      <w:r w:rsidR="00501D70">
        <w:rPr>
          <w:rFonts w:ascii="Times New Roman" w:hAnsi="Times New Roman" w:cs="Times New Roman" w:hint="eastAsia"/>
          <w:sz w:val="24"/>
          <w:szCs w:val="24"/>
        </w:rPr>
        <w:t xml:space="preserve">more </w:t>
      </w:r>
      <w:r w:rsidR="00501D70" w:rsidRPr="00BC1366">
        <w:rPr>
          <w:rFonts w:ascii="Times New Roman" w:hAnsi="Times New Roman" w:cs="Times New Roman"/>
          <w:sz w:val="24"/>
          <w:szCs w:val="24"/>
        </w:rPr>
        <w:t xml:space="preserve">information, even </w:t>
      </w:r>
      <w:r w:rsidR="00EB54C9">
        <w:rPr>
          <w:rFonts w:ascii="Times New Roman" w:hAnsi="Times New Roman" w:cs="Times New Roman" w:hint="eastAsia"/>
          <w:sz w:val="24"/>
          <w:szCs w:val="24"/>
        </w:rPr>
        <w:t xml:space="preserve">those that includes </w:t>
      </w:r>
      <w:r w:rsidR="00501D70" w:rsidRPr="00BC1366">
        <w:rPr>
          <w:rFonts w:ascii="Times New Roman" w:hAnsi="Times New Roman" w:cs="Times New Roman"/>
          <w:sz w:val="24"/>
          <w:szCs w:val="24"/>
        </w:rPr>
        <w:t xml:space="preserve">extra information from </w:t>
      </w:r>
      <w:ins w:id="7" w:author="Fildes, Robert" w:date="2014-09-16T15:15:00Z">
        <w:r w:rsidR="00F01649">
          <w:rPr>
            <w:rFonts w:ascii="Times New Roman" w:hAnsi="Times New Roman" w:cs="Times New Roman"/>
            <w:sz w:val="24"/>
            <w:szCs w:val="24"/>
          </w:rPr>
          <w:t xml:space="preserve">the </w:t>
        </w:r>
        <w:r w:rsidR="00F01649" w:rsidRPr="00BC1366">
          <w:rPr>
            <w:rFonts w:ascii="Times New Roman" w:hAnsi="Times New Roman" w:cs="Times New Roman"/>
            <w:sz w:val="24"/>
            <w:szCs w:val="24"/>
          </w:rPr>
          <w:t>top</w:t>
        </w:r>
        <w:r w:rsidR="00F01649" w:rsidRPr="00EB54C9">
          <w:rPr>
            <w:rFonts w:ascii="Times New Roman" w:hAnsi="Times New Roman" w:cs="Times New Roman"/>
            <w:sz w:val="24"/>
            <w:szCs w:val="24"/>
          </w:rPr>
          <w:t xml:space="preserve"> </w:t>
        </w:r>
        <w:r w:rsidR="00F01649" w:rsidRPr="00BC1366">
          <w:rPr>
            <w:rFonts w:ascii="Times New Roman" w:hAnsi="Times New Roman" w:cs="Times New Roman"/>
            <w:sz w:val="24"/>
            <w:szCs w:val="24"/>
          </w:rPr>
          <w:t xml:space="preserve">five </w:t>
        </w:r>
      </w:ins>
      <w:r w:rsidR="00501D70" w:rsidRPr="00BC1366">
        <w:rPr>
          <w:rFonts w:ascii="Times New Roman" w:hAnsi="Times New Roman" w:cs="Times New Roman"/>
          <w:sz w:val="24"/>
          <w:szCs w:val="24"/>
        </w:rPr>
        <w:t xml:space="preserve">intra-category </w:t>
      </w:r>
      <w:del w:id="8" w:author="Fildes, Robert" w:date="2014-09-16T15:15:00Z">
        <w:r w:rsidR="00501D70" w:rsidRPr="00BC1366" w:rsidDel="00F01649">
          <w:rPr>
            <w:rFonts w:ascii="Times New Roman" w:hAnsi="Times New Roman" w:cs="Times New Roman"/>
            <w:sz w:val="24"/>
            <w:szCs w:val="24"/>
          </w:rPr>
          <w:delText>top</w:delText>
        </w:r>
        <w:r w:rsidR="00EB54C9" w:rsidRPr="00EB54C9" w:rsidDel="00F01649">
          <w:rPr>
            <w:rFonts w:ascii="Times New Roman" w:hAnsi="Times New Roman" w:cs="Times New Roman"/>
            <w:sz w:val="24"/>
            <w:szCs w:val="24"/>
          </w:rPr>
          <w:delText xml:space="preserve"> </w:delText>
        </w:r>
        <w:r w:rsidR="00EB54C9" w:rsidRPr="00BC1366" w:rsidDel="00F01649">
          <w:rPr>
            <w:rFonts w:ascii="Times New Roman" w:hAnsi="Times New Roman" w:cs="Times New Roman"/>
            <w:sz w:val="24"/>
            <w:szCs w:val="24"/>
          </w:rPr>
          <w:delText>five</w:delText>
        </w:r>
        <w:r w:rsidR="00501D70" w:rsidRPr="00BC1366" w:rsidDel="00F01649">
          <w:rPr>
            <w:rFonts w:ascii="Times New Roman" w:hAnsi="Times New Roman" w:cs="Times New Roman"/>
            <w:sz w:val="24"/>
            <w:szCs w:val="24"/>
          </w:rPr>
          <w:delText xml:space="preserve"> </w:delText>
        </w:r>
      </w:del>
      <w:r w:rsidR="00501D70" w:rsidRPr="00BC1366">
        <w:rPr>
          <w:rFonts w:ascii="Times New Roman" w:hAnsi="Times New Roman" w:cs="Times New Roman"/>
          <w:sz w:val="24"/>
          <w:szCs w:val="24"/>
        </w:rPr>
        <w:t>sales products, perform significantly better than the baseline model</w:t>
      </w:r>
      <w:r w:rsidR="00501D70" w:rsidRPr="00BC1366">
        <w:rPr>
          <w:rFonts w:ascii="Times New Roman" w:hAnsi="Times New Roman" w:cs="Times New Roman" w:hint="eastAsia"/>
          <w:sz w:val="24"/>
          <w:szCs w:val="24"/>
        </w:rPr>
        <w:t xml:space="preserve"> </w:t>
      </w:r>
      <w:r w:rsidR="00501D70">
        <w:rPr>
          <w:rFonts w:ascii="Times New Roman" w:hAnsi="Times New Roman" w:cs="Times New Roman" w:hint="eastAsia"/>
          <w:sz w:val="24"/>
          <w:szCs w:val="24"/>
        </w:rPr>
        <w:t>when using the proposed methodology framework.</w:t>
      </w:r>
      <w:r w:rsidR="00501D70" w:rsidRPr="0030775E">
        <w:rPr>
          <w:rFonts w:ascii="Times New Roman" w:hAnsi="Times New Roman" w:cs="Times New Roman" w:hint="eastAsia"/>
          <w:sz w:val="24"/>
          <w:szCs w:val="24"/>
        </w:rPr>
        <w:t xml:space="preserve"> </w:t>
      </w:r>
      <w:r w:rsidR="00501D70">
        <w:rPr>
          <w:rFonts w:ascii="Times New Roman" w:hAnsi="Times New Roman" w:cs="Times New Roman" w:hint="eastAsia"/>
          <w:sz w:val="24"/>
          <w:szCs w:val="24"/>
        </w:rPr>
        <w:t xml:space="preserve">In general, we can improve the forecasting accuracy by about 14.3 percent over the model </w:t>
      </w:r>
      <w:r w:rsidR="00EB54C9">
        <w:rPr>
          <w:rFonts w:ascii="Times New Roman" w:hAnsi="Times New Roman" w:cs="Times New Roman" w:hint="eastAsia"/>
          <w:sz w:val="24"/>
          <w:szCs w:val="24"/>
        </w:rPr>
        <w:t>using</w:t>
      </w:r>
      <w:r w:rsidR="00501D70">
        <w:rPr>
          <w:rFonts w:ascii="Times New Roman" w:hAnsi="Times New Roman" w:cs="Times New Roman" w:hint="eastAsia"/>
          <w:sz w:val="24"/>
          <w:szCs w:val="24"/>
        </w:rPr>
        <w:t xml:space="preserve"> only</w:t>
      </w:r>
      <w:r w:rsidR="00EB54C9">
        <w:rPr>
          <w:rFonts w:ascii="Times New Roman" w:hAnsi="Times New Roman" w:cs="Times New Roman" w:hint="eastAsia"/>
          <w:sz w:val="24"/>
          <w:szCs w:val="24"/>
        </w:rPr>
        <w:t xml:space="preserve"> the SKU</w:t>
      </w:r>
      <w:r w:rsidR="00EB54C9">
        <w:rPr>
          <w:rFonts w:ascii="Times New Roman" w:hAnsi="Times New Roman" w:cs="Times New Roman"/>
          <w:sz w:val="24"/>
          <w:szCs w:val="24"/>
        </w:rPr>
        <w:t>’</w:t>
      </w:r>
      <w:r w:rsidR="00EB54C9">
        <w:rPr>
          <w:rFonts w:ascii="Times New Roman" w:hAnsi="Times New Roman" w:cs="Times New Roman" w:hint="eastAsia"/>
          <w:sz w:val="24"/>
          <w:szCs w:val="24"/>
        </w:rPr>
        <w:t>s</w:t>
      </w:r>
      <w:r w:rsidR="00501D70">
        <w:rPr>
          <w:rFonts w:ascii="Times New Roman" w:hAnsi="Times New Roman" w:cs="Times New Roman" w:hint="eastAsia"/>
          <w:sz w:val="24"/>
          <w:szCs w:val="24"/>
        </w:rPr>
        <w:t xml:space="preserve"> own predictors. But</w:t>
      </w:r>
      <w:ins w:id="9" w:author="Fildes, Robert" w:date="2014-09-16T15:16:00Z">
        <w:r w:rsidR="00F01649">
          <w:rPr>
            <w:rFonts w:ascii="Times New Roman" w:hAnsi="Times New Roman" w:cs="Times New Roman"/>
            <w:sz w:val="24"/>
            <w:szCs w:val="24"/>
          </w:rPr>
          <w:t xml:space="preserve"> of</w:t>
        </w:r>
      </w:ins>
      <w:del w:id="10" w:author="Fildes, Robert" w:date="2014-09-16T15:16:00Z">
        <w:r w:rsidR="00501D70" w:rsidDel="00F01649">
          <w:rPr>
            <w:rFonts w:ascii="Times New Roman" w:hAnsi="Times New Roman" w:cs="Times New Roman" w:hint="eastAsia"/>
            <w:sz w:val="24"/>
            <w:szCs w:val="24"/>
          </w:rPr>
          <w:delText xml:space="preserve"> among</w:delText>
        </w:r>
      </w:del>
      <w:r w:rsidR="00501D70">
        <w:rPr>
          <w:rFonts w:ascii="Times New Roman" w:hAnsi="Times New Roman" w:cs="Times New Roman" w:hint="eastAsia"/>
          <w:sz w:val="24"/>
          <w:szCs w:val="24"/>
        </w:rPr>
        <w:t xml:space="preserve"> the </w:t>
      </w:r>
      <w:r w:rsidR="00501D70" w:rsidRPr="007D3A2C">
        <w:rPr>
          <w:rFonts w:ascii="Times New Roman" w:hAnsi="Times New Roman" w:cs="Times New Roman"/>
          <w:sz w:val="24"/>
          <w:szCs w:val="24"/>
        </w:rPr>
        <w:t>improvements</w:t>
      </w:r>
      <w:ins w:id="11" w:author="Fildes, Robert" w:date="2014-09-16T15:16:00Z">
        <w:r w:rsidR="00F01649">
          <w:rPr>
            <w:rFonts w:ascii="Times New Roman" w:hAnsi="Times New Roman" w:cs="Times New Roman"/>
            <w:sz w:val="24"/>
            <w:szCs w:val="24"/>
          </w:rPr>
          <w:t xml:space="preserve"> achieved</w:t>
        </w:r>
      </w:ins>
      <w:r w:rsidR="00501D70">
        <w:rPr>
          <w:rFonts w:ascii="Times New Roman" w:hAnsi="Times New Roman" w:cs="Times New Roman" w:hint="eastAsia"/>
          <w:sz w:val="24"/>
          <w:szCs w:val="24"/>
        </w:rPr>
        <w:t>, about 88.1 percent</w:t>
      </w:r>
      <w:r w:rsidR="00501D70" w:rsidRPr="007D3A2C">
        <w:rPr>
          <w:rFonts w:ascii="Times New Roman" w:hAnsi="Times New Roman" w:cs="Times New Roman"/>
          <w:sz w:val="24"/>
          <w:szCs w:val="24"/>
        </w:rPr>
        <w:t xml:space="preserve"> </w:t>
      </w:r>
      <w:r w:rsidR="00501D70">
        <w:rPr>
          <w:rFonts w:ascii="Times New Roman" w:hAnsi="Times New Roman" w:cs="Times New Roman" w:hint="eastAsia"/>
          <w:sz w:val="24"/>
          <w:szCs w:val="24"/>
        </w:rPr>
        <w:t xml:space="preserve">of it </w:t>
      </w:r>
      <w:r w:rsidR="00501D70" w:rsidRPr="007D3A2C">
        <w:rPr>
          <w:rFonts w:ascii="Times New Roman" w:hAnsi="Times New Roman" w:cs="Times New Roman"/>
          <w:sz w:val="24"/>
          <w:szCs w:val="24"/>
        </w:rPr>
        <w:t>come</w:t>
      </w:r>
      <w:r w:rsidR="00501D70">
        <w:rPr>
          <w:rFonts w:ascii="Times New Roman" w:hAnsi="Times New Roman" w:cs="Times New Roman" w:hint="eastAsia"/>
          <w:sz w:val="24"/>
          <w:szCs w:val="24"/>
        </w:rPr>
        <w:t>s</w:t>
      </w:r>
      <w:r w:rsidR="00501D70" w:rsidRPr="007D3A2C">
        <w:rPr>
          <w:rFonts w:ascii="Times New Roman" w:hAnsi="Times New Roman" w:cs="Times New Roman"/>
          <w:sz w:val="24"/>
          <w:szCs w:val="24"/>
        </w:rPr>
        <w:t xml:space="preserve"> from the in</w:t>
      </w:r>
      <w:r w:rsidR="00501D70">
        <w:rPr>
          <w:rFonts w:ascii="Times New Roman" w:hAnsi="Times New Roman" w:cs="Times New Roman" w:hint="eastAsia"/>
          <w:sz w:val="24"/>
          <w:szCs w:val="24"/>
        </w:rPr>
        <w:t>tra-</w:t>
      </w:r>
      <w:r w:rsidR="00501D70" w:rsidRPr="007D3A2C">
        <w:rPr>
          <w:rFonts w:ascii="Times New Roman" w:hAnsi="Times New Roman" w:cs="Times New Roman"/>
          <w:sz w:val="24"/>
          <w:szCs w:val="24"/>
        </w:rPr>
        <w:t xml:space="preserve">category information, and </w:t>
      </w:r>
      <w:r w:rsidR="00501D70">
        <w:rPr>
          <w:rFonts w:ascii="Times New Roman" w:hAnsi="Times New Roman" w:cs="Times New Roman" w:hint="eastAsia"/>
          <w:sz w:val="24"/>
          <w:szCs w:val="24"/>
        </w:rPr>
        <w:t xml:space="preserve">only 11.9 percent from </w:t>
      </w:r>
      <w:r w:rsidR="00501D70" w:rsidRPr="007D3A2C">
        <w:rPr>
          <w:rFonts w:ascii="Times New Roman" w:hAnsi="Times New Roman" w:cs="Times New Roman"/>
          <w:sz w:val="24"/>
          <w:szCs w:val="24"/>
        </w:rPr>
        <w:t>the inter</w:t>
      </w:r>
      <w:r w:rsidR="00501D70">
        <w:rPr>
          <w:rFonts w:ascii="Times New Roman" w:hAnsi="Times New Roman" w:cs="Times New Roman" w:hint="eastAsia"/>
          <w:sz w:val="24"/>
          <w:szCs w:val="24"/>
        </w:rPr>
        <w:t>-</w:t>
      </w:r>
      <w:r w:rsidR="00501D70" w:rsidRPr="007D3A2C">
        <w:rPr>
          <w:rFonts w:ascii="Times New Roman" w:hAnsi="Times New Roman" w:cs="Times New Roman"/>
          <w:sz w:val="24"/>
          <w:szCs w:val="24"/>
        </w:rPr>
        <w:t>category information.</w:t>
      </w:r>
      <w:r w:rsidR="00501D70">
        <w:rPr>
          <w:rFonts w:ascii="Times New Roman" w:hAnsi="Times New Roman" w:cs="Times New Roman" w:hint="eastAsia"/>
          <w:sz w:val="24"/>
          <w:szCs w:val="24"/>
        </w:rPr>
        <w:t xml:space="preserve"> The </w:t>
      </w:r>
      <w:r w:rsidR="00501D70" w:rsidRPr="00B57829">
        <w:rPr>
          <w:rFonts w:ascii="Times New Roman" w:hAnsi="Times New Roman" w:cs="Times New Roman"/>
          <w:sz w:val="24"/>
          <w:szCs w:val="24"/>
        </w:rPr>
        <w:t>results at category leve</w:t>
      </w:r>
      <w:r w:rsidR="00501D70">
        <w:rPr>
          <w:rFonts w:ascii="Times New Roman" w:hAnsi="Times New Roman" w:cs="Times New Roman" w:hint="eastAsia"/>
          <w:sz w:val="24"/>
          <w:szCs w:val="24"/>
        </w:rPr>
        <w:t xml:space="preserve">l </w:t>
      </w:r>
      <w:r w:rsidR="00501D70" w:rsidRPr="00B57829">
        <w:rPr>
          <w:rFonts w:ascii="Times New Roman" w:hAnsi="Times New Roman" w:cs="Times New Roman"/>
          <w:sz w:val="24"/>
          <w:szCs w:val="24"/>
        </w:rPr>
        <w:t>show that the accuracy improvements are uneven among di</w:t>
      </w:r>
      <w:r w:rsidR="00FA3DA1">
        <w:rPr>
          <w:rFonts w:ascii="Times New Roman" w:hAnsi="Times New Roman" w:cs="Times New Roman"/>
          <w:sz w:val="24"/>
          <w:szCs w:val="24"/>
        </w:rPr>
        <w:t>fferent categories. Though int</w:t>
      </w:r>
      <w:r w:rsidR="00FA3DA1">
        <w:rPr>
          <w:rFonts w:ascii="Times New Roman" w:hAnsi="Times New Roman" w:cs="Times New Roman" w:hint="eastAsia"/>
          <w:sz w:val="24"/>
          <w:szCs w:val="24"/>
        </w:rPr>
        <w:t>ra</w:t>
      </w:r>
      <w:r w:rsidR="00501D70" w:rsidRPr="00B57829">
        <w:rPr>
          <w:rFonts w:ascii="Times New Roman" w:hAnsi="Times New Roman" w:cs="Times New Roman"/>
          <w:sz w:val="24"/>
          <w:szCs w:val="24"/>
        </w:rPr>
        <w:t>-category information still consistently contributes the main part of the forecasting improvements across categories, inter-category information can also contribute up to 40% in some categories.</w:t>
      </w:r>
      <w:r w:rsidR="00501D70">
        <w:rPr>
          <w:rFonts w:ascii="Times New Roman" w:hAnsi="Times New Roman" w:cs="Times New Roman" w:hint="eastAsia"/>
          <w:sz w:val="24"/>
          <w:szCs w:val="24"/>
        </w:rPr>
        <w:t xml:space="preserve"> This paper </w:t>
      </w:r>
      <w:r w:rsidR="00FA3DA1">
        <w:rPr>
          <w:rFonts w:ascii="Times New Roman" w:hAnsi="Times New Roman" w:cs="Times New Roman" w:hint="eastAsia"/>
          <w:sz w:val="24"/>
          <w:szCs w:val="24"/>
        </w:rPr>
        <w:t xml:space="preserve">proposes </w:t>
      </w:r>
      <w:r w:rsidR="00501D70">
        <w:rPr>
          <w:rFonts w:ascii="Times New Roman" w:hAnsi="Times New Roman" w:cs="Times New Roman" w:hint="eastAsia"/>
          <w:sz w:val="24"/>
          <w:szCs w:val="24"/>
        </w:rPr>
        <w:t>guideline</w:t>
      </w:r>
      <w:r w:rsidR="00FA3DA1">
        <w:rPr>
          <w:rFonts w:ascii="Times New Roman" w:hAnsi="Times New Roman" w:cs="Times New Roman" w:hint="eastAsia"/>
          <w:sz w:val="24"/>
          <w:szCs w:val="24"/>
        </w:rPr>
        <w:t>s</w:t>
      </w:r>
      <w:r w:rsidR="00501D70">
        <w:rPr>
          <w:rFonts w:ascii="Times New Roman" w:hAnsi="Times New Roman" w:cs="Times New Roman" w:hint="eastAsia"/>
          <w:sz w:val="24"/>
          <w:szCs w:val="24"/>
        </w:rPr>
        <w:t xml:space="preserve"> to practitioners on </w:t>
      </w:r>
      <w:r w:rsidR="00501D70" w:rsidRPr="00FD03BC">
        <w:rPr>
          <w:rFonts w:ascii="Times New Roman" w:hAnsi="Times New Roman" w:cs="Times New Roman"/>
          <w:sz w:val="24"/>
          <w:szCs w:val="24"/>
        </w:rPr>
        <w:t xml:space="preserve">whether and how </w:t>
      </w:r>
      <w:r w:rsidR="00501D70">
        <w:rPr>
          <w:rFonts w:ascii="Times New Roman" w:hAnsi="Times New Roman" w:cs="Times New Roman" w:hint="eastAsia"/>
          <w:sz w:val="24"/>
          <w:szCs w:val="24"/>
        </w:rPr>
        <w:t>they</w:t>
      </w:r>
      <w:r w:rsidR="00FA3DA1" w:rsidRPr="00FA3DA1">
        <w:rPr>
          <w:rFonts w:ascii="Times New Roman" w:hAnsi="Times New Roman" w:cs="Times New Roman"/>
          <w:sz w:val="24"/>
          <w:szCs w:val="24"/>
        </w:rPr>
        <w:t xml:space="preserve"> </w:t>
      </w:r>
      <w:r w:rsidR="00FA3DA1" w:rsidRPr="00FD03BC">
        <w:rPr>
          <w:rFonts w:ascii="Times New Roman" w:hAnsi="Times New Roman" w:cs="Times New Roman"/>
          <w:sz w:val="24"/>
          <w:szCs w:val="24"/>
        </w:rPr>
        <w:t>can</w:t>
      </w:r>
      <w:r w:rsidR="00501D70" w:rsidRPr="00FD03BC">
        <w:rPr>
          <w:rFonts w:ascii="Times New Roman" w:hAnsi="Times New Roman" w:cs="Times New Roman"/>
          <w:sz w:val="24"/>
          <w:szCs w:val="24"/>
        </w:rPr>
        <w:t xml:space="preserve"> improve the sales forecasting accuracy at </w:t>
      </w:r>
      <w:r w:rsidR="00501D70">
        <w:rPr>
          <w:rFonts w:ascii="Times New Roman" w:hAnsi="Times New Roman" w:cs="Times New Roman"/>
          <w:sz w:val="24"/>
          <w:szCs w:val="24"/>
        </w:rPr>
        <w:t>SKU</w:t>
      </w:r>
      <w:r w:rsidR="00501D70" w:rsidRPr="00FD03BC">
        <w:rPr>
          <w:rFonts w:ascii="Times New Roman" w:hAnsi="Times New Roman" w:cs="Times New Roman"/>
          <w:sz w:val="24"/>
          <w:szCs w:val="24"/>
        </w:rPr>
        <w:t xml:space="preserve"> level by integrating </w:t>
      </w:r>
      <w:r w:rsidR="00501D70">
        <w:rPr>
          <w:rFonts w:ascii="Times New Roman" w:hAnsi="Times New Roman" w:cs="Times New Roman" w:hint="eastAsia"/>
          <w:sz w:val="24"/>
          <w:szCs w:val="24"/>
        </w:rPr>
        <w:t>intra- and inter-</w:t>
      </w:r>
      <w:r w:rsidR="00501D70" w:rsidRPr="00FD03BC">
        <w:rPr>
          <w:rFonts w:ascii="Times New Roman" w:hAnsi="Times New Roman" w:cs="Times New Roman"/>
          <w:sz w:val="24"/>
          <w:szCs w:val="24"/>
        </w:rPr>
        <w:t>category promotion</w:t>
      </w:r>
      <w:r w:rsidR="00501D70">
        <w:rPr>
          <w:rFonts w:ascii="Times New Roman" w:hAnsi="Times New Roman" w:cs="Times New Roman" w:hint="eastAsia"/>
          <w:sz w:val="24"/>
          <w:szCs w:val="24"/>
        </w:rPr>
        <w:t>al</w:t>
      </w:r>
      <w:r w:rsidR="00501D70" w:rsidRPr="00FD03BC">
        <w:rPr>
          <w:rFonts w:ascii="Times New Roman" w:hAnsi="Times New Roman" w:cs="Times New Roman"/>
          <w:sz w:val="24"/>
          <w:szCs w:val="24"/>
        </w:rPr>
        <w:t xml:space="preserve"> information</w:t>
      </w:r>
      <w:r w:rsidR="00501D70">
        <w:rPr>
          <w:rFonts w:ascii="Times New Roman" w:hAnsi="Times New Roman" w:cs="Times New Roman" w:hint="eastAsia"/>
          <w:sz w:val="24"/>
          <w:szCs w:val="24"/>
        </w:rPr>
        <w:t xml:space="preserve"> when building a forecasting system for grocery retailers</w:t>
      </w:r>
      <w:r w:rsidR="00501D70" w:rsidRPr="00FD03BC">
        <w:rPr>
          <w:rFonts w:ascii="Times New Roman" w:hAnsi="Times New Roman" w:cs="Times New Roman"/>
          <w:sz w:val="24"/>
          <w:szCs w:val="24"/>
        </w:rPr>
        <w:t>.</w:t>
      </w:r>
      <w:ins w:id="12" w:author="Fildes, Robert" w:date="2014-09-16T15:16:00Z">
        <w:r w:rsidR="00F01649">
          <w:rPr>
            <w:rFonts w:ascii="Times New Roman" w:hAnsi="Times New Roman" w:cs="Times New Roman"/>
            <w:sz w:val="24"/>
            <w:szCs w:val="24"/>
          </w:rPr>
          <w:t xml:space="preserve"> The results also have implications for promotional category management.</w:t>
        </w:r>
      </w:ins>
    </w:p>
    <w:p w:rsidR="00DC6B21" w:rsidRDefault="00226FD3" w:rsidP="00226FD3">
      <w:pPr>
        <w:spacing w:line="360" w:lineRule="auto"/>
        <w:jc w:val="left"/>
        <w:rPr>
          <w:rFonts w:ascii="Times New Roman" w:eastAsia="Adobe 明體 Std L" w:hAnsi="Times New Roman"/>
          <w:color w:val="000000"/>
          <w:sz w:val="24"/>
          <w:szCs w:val="24"/>
        </w:rPr>
        <w:sectPr w:rsidR="00DC6B21" w:rsidSect="00CF290F">
          <w:footerReference w:type="default" r:id="rId11"/>
          <w:headerReference w:type="first" r:id="rId12"/>
          <w:pgSz w:w="11906" w:h="16838"/>
          <w:pgMar w:top="-2127" w:right="1800" w:bottom="1440" w:left="1800" w:header="555" w:footer="992" w:gutter="0"/>
          <w:cols w:space="425"/>
          <w:titlePg/>
          <w:docGrid w:type="lines" w:linePitch="312"/>
        </w:sectPr>
      </w:pPr>
      <w:r w:rsidRPr="00226FD3">
        <w:rPr>
          <w:rFonts w:ascii="Times New Roman" w:eastAsia="Adobe 明體 Std L" w:hAnsi="Times New Roman"/>
          <w:b/>
          <w:color w:val="000000"/>
          <w:sz w:val="24"/>
          <w:szCs w:val="24"/>
        </w:rPr>
        <w:t>Keywords</w:t>
      </w:r>
      <w:r>
        <w:rPr>
          <w:rFonts w:asciiTheme="minorEastAsia" w:hAnsiTheme="minorEastAsia" w:hint="eastAsia"/>
          <w:b/>
          <w:color w:val="000000"/>
          <w:sz w:val="24"/>
          <w:szCs w:val="24"/>
        </w:rPr>
        <w:t xml:space="preserve">: </w:t>
      </w:r>
      <w:r w:rsidRPr="008B5663">
        <w:rPr>
          <w:rFonts w:ascii="Times New Roman" w:eastAsia="Adobe 明體 Std L" w:hAnsi="Times New Roman"/>
          <w:color w:val="000000"/>
          <w:sz w:val="24"/>
          <w:szCs w:val="24"/>
        </w:rPr>
        <w:t xml:space="preserve">Forecasting; Business analytics; OR in marketing; Retailing; Promotions; </w:t>
      </w:r>
      <w:r w:rsidR="00B77D2C">
        <w:rPr>
          <w:rFonts w:ascii="Times New Roman" w:hAnsi="Times New Roman" w:hint="eastAsia"/>
          <w:color w:val="000000"/>
          <w:sz w:val="24"/>
          <w:szCs w:val="24"/>
        </w:rPr>
        <w:t>C</w:t>
      </w:r>
      <w:r w:rsidR="007A48C7">
        <w:rPr>
          <w:rFonts w:ascii="Times New Roman" w:hAnsi="Times New Roman" w:hint="eastAsia"/>
          <w:color w:val="000000"/>
          <w:sz w:val="24"/>
          <w:szCs w:val="24"/>
        </w:rPr>
        <w:t>ross-category</w:t>
      </w:r>
      <w:r w:rsidRPr="008B5663">
        <w:rPr>
          <w:rFonts w:ascii="Times New Roman" w:eastAsia="Adobe 明體 Std L" w:hAnsi="Times New Roman"/>
          <w:color w:val="000000"/>
          <w:sz w:val="24"/>
          <w:szCs w:val="24"/>
        </w:rPr>
        <w:t xml:space="preserve"> information</w:t>
      </w:r>
    </w:p>
    <w:p w:rsidR="00AD43FD" w:rsidRPr="00F01649" w:rsidRDefault="00AD43FD">
      <w:pPr>
        <w:pStyle w:val="Heading1"/>
        <w:rPr>
          <w:rPrChange w:id="13" w:author="Fildes, Robert" w:date="2014-09-16T15:17:00Z">
            <w:rPr>
              <w:sz w:val="24"/>
              <w:szCs w:val="24"/>
            </w:rPr>
          </w:rPrChange>
        </w:rPr>
        <w:pPrChange w:id="14" w:author="Fildes, Robert" w:date="2014-09-16T15:19:00Z">
          <w:pPr>
            <w:pStyle w:val="Heading1"/>
            <w:numPr>
              <w:numId w:val="1"/>
            </w:numPr>
            <w:ind w:left="360" w:hanging="360"/>
          </w:pPr>
        </w:pPrChange>
      </w:pPr>
      <w:r w:rsidRPr="00F01649">
        <w:rPr>
          <w:rPrChange w:id="15" w:author="Fildes, Robert" w:date="2014-09-16T15:17:00Z">
            <w:rPr>
              <w:sz w:val="24"/>
              <w:szCs w:val="24"/>
            </w:rPr>
          </w:rPrChange>
        </w:rPr>
        <w:lastRenderedPageBreak/>
        <w:t>Introduction</w:t>
      </w:r>
    </w:p>
    <w:p w:rsidR="00FD03BC" w:rsidRDefault="00FD03BC" w:rsidP="00DB783A">
      <w:pPr>
        <w:spacing w:line="360" w:lineRule="auto"/>
        <w:ind w:firstLine="420"/>
        <w:rPr>
          <w:rFonts w:ascii="Times New Roman" w:hAnsi="Times New Roman" w:cs="Times New Roman" w:hint="eastAsia"/>
          <w:b/>
          <w:color w:val="C00000"/>
          <w:sz w:val="24"/>
          <w:szCs w:val="24"/>
        </w:rPr>
      </w:pPr>
      <w:r w:rsidRPr="00FD03BC">
        <w:rPr>
          <w:rFonts w:ascii="Times New Roman" w:hAnsi="Times New Roman" w:cs="Times New Roman"/>
          <w:sz w:val="24"/>
          <w:szCs w:val="24"/>
        </w:rPr>
        <w:t xml:space="preserve">For a grocery retailer, forecasting sales for every product in the store accurately is the basis for </w:t>
      </w:r>
      <w:r w:rsidR="000534AB">
        <w:rPr>
          <w:rFonts w:ascii="Times New Roman" w:hAnsi="Times New Roman" w:cs="Times New Roman" w:hint="eastAsia"/>
          <w:sz w:val="24"/>
          <w:szCs w:val="24"/>
        </w:rPr>
        <w:t>many</w:t>
      </w:r>
      <w:r w:rsidR="00DB783A">
        <w:rPr>
          <w:rFonts w:ascii="Times New Roman" w:hAnsi="Times New Roman" w:cs="Times New Roman"/>
          <w:sz w:val="24"/>
          <w:szCs w:val="24"/>
        </w:rPr>
        <w:t xml:space="preserve"> management decision</w:t>
      </w:r>
      <w:r w:rsidR="000534AB">
        <w:rPr>
          <w:rFonts w:ascii="Times New Roman" w:hAnsi="Times New Roman" w:cs="Times New Roman" w:hint="eastAsia"/>
          <w:sz w:val="24"/>
          <w:szCs w:val="24"/>
        </w:rPr>
        <w:t>s</w:t>
      </w:r>
      <w:r w:rsidR="00DB783A">
        <w:rPr>
          <w:rFonts w:ascii="Times New Roman" w:hAnsi="Times New Roman" w:cs="Times New Roman"/>
          <w:sz w:val="24"/>
          <w:szCs w:val="24"/>
        </w:rPr>
        <w:t>. The accur</w:t>
      </w:r>
      <w:r w:rsidR="00DB783A">
        <w:rPr>
          <w:rFonts w:ascii="Times New Roman" w:hAnsi="Times New Roman" w:cs="Times New Roman" w:hint="eastAsia"/>
          <w:sz w:val="24"/>
          <w:szCs w:val="24"/>
        </w:rPr>
        <w:t>ate</w:t>
      </w:r>
      <w:r w:rsidRPr="00FD03BC">
        <w:rPr>
          <w:rFonts w:ascii="Times New Roman" w:hAnsi="Times New Roman" w:cs="Times New Roman"/>
          <w:sz w:val="24"/>
          <w:szCs w:val="24"/>
        </w:rPr>
        <w:t xml:space="preserve"> forecast</w:t>
      </w:r>
      <w:r w:rsidR="00DB783A">
        <w:rPr>
          <w:rFonts w:ascii="Times New Roman" w:hAnsi="Times New Roman" w:cs="Times New Roman" w:hint="eastAsia"/>
          <w:sz w:val="24"/>
          <w:szCs w:val="24"/>
        </w:rPr>
        <w:t>s</w:t>
      </w:r>
      <w:r w:rsidRPr="00FD03BC">
        <w:rPr>
          <w:rFonts w:ascii="Times New Roman" w:hAnsi="Times New Roman" w:cs="Times New Roman"/>
          <w:sz w:val="24"/>
          <w:szCs w:val="24"/>
        </w:rPr>
        <w:t xml:space="preserve"> directly help</w:t>
      </w:r>
      <w:r w:rsidR="00B87E31">
        <w:rPr>
          <w:rFonts w:ascii="Times New Roman" w:hAnsi="Times New Roman" w:cs="Times New Roman"/>
          <w:sz w:val="24"/>
          <w:szCs w:val="24"/>
        </w:rPr>
        <w:t xml:space="preserve"> to reduce the product</w:t>
      </w:r>
      <w:r w:rsidRPr="00FD03BC">
        <w:rPr>
          <w:rFonts w:ascii="Times New Roman" w:hAnsi="Times New Roman" w:cs="Times New Roman"/>
          <w:sz w:val="24"/>
          <w:szCs w:val="24"/>
        </w:rPr>
        <w:t xml:space="preserve"> stock</w:t>
      </w:r>
      <w:r w:rsidR="000534AB">
        <w:rPr>
          <w:rFonts w:ascii="Times New Roman" w:hAnsi="Times New Roman" w:cs="Times New Roman" w:hint="eastAsia"/>
          <w:sz w:val="24"/>
          <w:szCs w:val="24"/>
        </w:rPr>
        <w:t xml:space="preserve">holding </w:t>
      </w:r>
      <w:r w:rsidRPr="00FD03BC">
        <w:rPr>
          <w:rFonts w:ascii="Times New Roman" w:hAnsi="Times New Roman" w:cs="Times New Roman"/>
          <w:sz w:val="24"/>
          <w:szCs w:val="24"/>
        </w:rPr>
        <w:t>cost</w:t>
      </w:r>
      <w:r w:rsidR="00B87D0B">
        <w:rPr>
          <w:rFonts w:ascii="Times New Roman" w:hAnsi="Times New Roman" w:cs="Times New Roman" w:hint="eastAsia"/>
          <w:sz w:val="24"/>
          <w:szCs w:val="24"/>
        </w:rPr>
        <w:t>s</w:t>
      </w:r>
      <w:r w:rsidRPr="00FD03BC">
        <w:rPr>
          <w:rFonts w:ascii="Times New Roman" w:hAnsi="Times New Roman" w:cs="Times New Roman"/>
          <w:sz w:val="24"/>
          <w:szCs w:val="24"/>
        </w:rPr>
        <w:t xml:space="preserve"> while matching consumers’ demand to produce higher profits. A good forecasting system also allows retailers </w:t>
      </w:r>
      <w:r w:rsidR="00DB783A">
        <w:rPr>
          <w:rFonts w:ascii="Times New Roman" w:hAnsi="Times New Roman" w:cs="Times New Roman" w:hint="eastAsia"/>
          <w:sz w:val="24"/>
          <w:szCs w:val="24"/>
        </w:rPr>
        <w:t xml:space="preserve">to </w:t>
      </w:r>
      <w:r w:rsidRPr="00FD03BC">
        <w:rPr>
          <w:rFonts w:ascii="Times New Roman" w:hAnsi="Times New Roman" w:cs="Times New Roman"/>
          <w:sz w:val="24"/>
          <w:szCs w:val="24"/>
        </w:rPr>
        <w:t>simulate the results of their different promotion</w:t>
      </w:r>
      <w:r w:rsidR="000534AB">
        <w:rPr>
          <w:rFonts w:ascii="Times New Roman" w:hAnsi="Times New Roman" w:cs="Times New Roman" w:hint="eastAsia"/>
          <w:sz w:val="24"/>
          <w:szCs w:val="24"/>
        </w:rPr>
        <w:t>al</w:t>
      </w:r>
      <w:r w:rsidRPr="00FD03BC">
        <w:rPr>
          <w:rFonts w:ascii="Times New Roman" w:hAnsi="Times New Roman" w:cs="Times New Roman"/>
          <w:sz w:val="24"/>
          <w:szCs w:val="24"/>
        </w:rPr>
        <w:t xml:space="preserve"> mixes, and then optimize the promotion</w:t>
      </w:r>
      <w:r w:rsidR="000534AB">
        <w:rPr>
          <w:rFonts w:ascii="Times New Roman" w:hAnsi="Times New Roman" w:cs="Times New Roman" w:hint="eastAsia"/>
          <w:sz w:val="24"/>
          <w:szCs w:val="24"/>
        </w:rPr>
        <w:t>al</w:t>
      </w:r>
      <w:r w:rsidRPr="00FD03BC">
        <w:rPr>
          <w:rFonts w:ascii="Times New Roman" w:hAnsi="Times New Roman" w:cs="Times New Roman"/>
          <w:sz w:val="24"/>
          <w:szCs w:val="24"/>
        </w:rPr>
        <w:t xml:space="preserve"> schedules</w:t>
      </w:r>
      <w:r w:rsidR="00C45986">
        <w:rPr>
          <w:rFonts w:ascii="Times New Roman" w:hAnsi="Times New Roman" w:cs="Times New Roman" w:hint="eastAsia"/>
          <w:sz w:val="24"/>
          <w:szCs w:val="24"/>
        </w:rPr>
        <w:t xml:space="preserve"> (</w:t>
      </w:r>
      <w:r w:rsidR="00EF59B7" w:rsidRPr="00EF59B7">
        <w:rPr>
          <w:rFonts w:ascii="Times New Roman" w:hAnsi="Times New Roman" w:cs="Times New Roman"/>
          <w:sz w:val="24"/>
          <w:szCs w:val="24"/>
        </w:rPr>
        <w:t>Levy et al. 2004</w:t>
      </w:r>
      <w:r w:rsidR="00EF59B7">
        <w:rPr>
          <w:rFonts w:ascii="Times New Roman" w:hAnsi="Times New Roman" w:cs="Times New Roman" w:hint="eastAsia"/>
          <w:sz w:val="24"/>
          <w:szCs w:val="24"/>
        </w:rPr>
        <w:t xml:space="preserve">, </w:t>
      </w:r>
      <w:r w:rsidR="00EF59B7">
        <w:rPr>
          <w:rFonts w:ascii="Times New Roman" w:hAnsi="Times New Roman" w:cs="Times New Roman"/>
          <w:sz w:val="24"/>
          <w:szCs w:val="24"/>
        </w:rPr>
        <w:t>Zhang</w:t>
      </w:r>
      <w:r w:rsidR="00EF59B7">
        <w:rPr>
          <w:rFonts w:ascii="Times New Roman" w:hAnsi="Times New Roman" w:cs="Times New Roman" w:hint="eastAsia"/>
          <w:sz w:val="24"/>
          <w:szCs w:val="24"/>
        </w:rPr>
        <w:t xml:space="preserve"> </w:t>
      </w:r>
      <w:r w:rsidR="00EF59B7" w:rsidRPr="00EF59B7">
        <w:rPr>
          <w:rFonts w:ascii="Times New Roman" w:hAnsi="Times New Roman" w:cs="Times New Roman"/>
          <w:sz w:val="24"/>
          <w:szCs w:val="24"/>
        </w:rPr>
        <w:t>et al. 2008</w:t>
      </w:r>
      <w:r w:rsidR="00C45986" w:rsidRPr="00980F99">
        <w:rPr>
          <w:rFonts w:ascii="Times New Roman" w:hAnsi="Times New Roman" w:cs="Times New Roman" w:hint="eastAsia"/>
          <w:color w:val="E36C0A" w:themeColor="accent6" w:themeShade="BF"/>
          <w:sz w:val="24"/>
          <w:szCs w:val="24"/>
        </w:rPr>
        <w:t>)</w:t>
      </w:r>
      <w:r w:rsidRPr="00980F99">
        <w:rPr>
          <w:rFonts w:ascii="Times New Roman" w:hAnsi="Times New Roman" w:cs="Times New Roman"/>
          <w:color w:val="E36C0A" w:themeColor="accent6" w:themeShade="BF"/>
          <w:sz w:val="24"/>
          <w:szCs w:val="24"/>
        </w:rPr>
        <w:t xml:space="preserve">. </w:t>
      </w:r>
      <w:del w:id="16" w:author="huangtao" w:date="2014-09-18T19:52:00Z">
        <w:r w:rsidR="00980F99" w:rsidRPr="00980F99" w:rsidDel="00A52A64">
          <w:rPr>
            <w:rFonts w:ascii="Times New Roman" w:hAnsi="Times New Roman" w:cs="Times New Roman"/>
            <w:b/>
            <w:color w:val="C00000"/>
            <w:sz w:val="24"/>
            <w:szCs w:val="24"/>
          </w:rPr>
          <w:delText>F</w:delText>
        </w:r>
        <w:r w:rsidR="00980F99" w:rsidRPr="00980F99" w:rsidDel="00A52A64">
          <w:rPr>
            <w:rFonts w:ascii="Times New Roman" w:hAnsi="Times New Roman" w:cs="Times New Roman" w:hint="eastAsia"/>
            <w:b/>
            <w:color w:val="C00000"/>
            <w:sz w:val="24"/>
            <w:szCs w:val="24"/>
          </w:rPr>
          <w:delText>orecast</w:delText>
        </w:r>
        <w:r w:rsidR="00980F99" w:rsidRPr="00980F99" w:rsidDel="00A52A64">
          <w:rPr>
            <w:rFonts w:ascii="Times New Roman" w:hAnsi="Times New Roman" w:cs="Times New Roman" w:hint="eastAsia"/>
            <w:b/>
            <w:color w:val="C00000"/>
            <w:sz w:val="24"/>
            <w:szCs w:val="24"/>
          </w:rPr>
          <w:delText>很重要</w:delText>
        </w:r>
      </w:del>
      <w:ins w:id="17" w:author="huangtao" w:date="2014-09-18T19:52:00Z">
        <w:r w:rsidR="00A52A64">
          <w:rPr>
            <w:rFonts w:ascii="Times New Roman" w:hAnsi="Times New Roman" w:cs="Times New Roman" w:hint="eastAsia"/>
            <w:b/>
            <w:color w:val="C00000"/>
            <w:sz w:val="24"/>
            <w:szCs w:val="24"/>
          </w:rPr>
          <w:t xml:space="preserve">  </w:t>
        </w:r>
      </w:ins>
    </w:p>
    <w:p w:rsidR="00727933" w:rsidRDefault="00727933" w:rsidP="00DB783A">
      <w:pPr>
        <w:spacing w:line="360" w:lineRule="auto"/>
        <w:ind w:firstLine="420"/>
        <w:rPr>
          <w:rFonts w:ascii="Times New Roman" w:hAnsi="Times New Roman" w:cs="Times New Roman" w:hint="eastAsia"/>
          <w:b/>
          <w:color w:val="C00000"/>
          <w:sz w:val="24"/>
          <w:szCs w:val="24"/>
        </w:rPr>
      </w:pPr>
      <w:bookmarkStart w:id="18" w:name="_GoBack"/>
      <w:bookmarkEnd w:id="18"/>
    </w:p>
    <w:p w:rsidR="00727933" w:rsidRPr="00727933" w:rsidRDefault="00727933" w:rsidP="00DB783A">
      <w:pPr>
        <w:spacing w:line="360" w:lineRule="auto"/>
        <w:ind w:firstLine="420"/>
        <w:rPr>
          <w:rFonts w:ascii="Times New Roman" w:hAnsi="Times New Roman" w:cs="Times New Roman" w:hint="eastAsia"/>
          <w:color w:val="31849B" w:themeColor="accent5" w:themeShade="BF"/>
          <w:sz w:val="24"/>
          <w:szCs w:val="24"/>
        </w:rPr>
      </w:pPr>
      <w:r w:rsidRPr="00727933">
        <w:rPr>
          <w:rFonts w:ascii="Times New Roman" w:hAnsi="Times New Roman" w:cs="Times New Roman"/>
          <w:color w:val="31849B" w:themeColor="accent5" w:themeShade="BF"/>
          <w:sz w:val="24"/>
          <w:szCs w:val="24"/>
        </w:rPr>
        <w:t>Grocery retailers rely heavily on accurate sales forecasts when making business decisions in a wide range of areas including marketing, production, inventory, and finance etc. (</w:t>
      </w:r>
      <w:proofErr w:type="spellStart"/>
      <w:r w:rsidRPr="00727933">
        <w:rPr>
          <w:rFonts w:ascii="Times New Roman" w:hAnsi="Times New Roman" w:cs="Times New Roman"/>
          <w:color w:val="31849B" w:themeColor="accent5" w:themeShade="BF"/>
          <w:sz w:val="24"/>
          <w:szCs w:val="24"/>
        </w:rPr>
        <w:t>Mentzer</w:t>
      </w:r>
      <w:proofErr w:type="spellEnd"/>
      <w:r w:rsidRPr="00727933">
        <w:rPr>
          <w:rFonts w:ascii="Times New Roman" w:hAnsi="Times New Roman" w:cs="Times New Roman"/>
          <w:color w:val="31849B" w:themeColor="accent5" w:themeShade="BF"/>
          <w:sz w:val="24"/>
          <w:szCs w:val="24"/>
        </w:rPr>
        <w:t xml:space="preserve"> and </w:t>
      </w:r>
      <w:proofErr w:type="spellStart"/>
      <w:r w:rsidRPr="00727933">
        <w:rPr>
          <w:rFonts w:ascii="Times New Roman" w:hAnsi="Times New Roman" w:cs="Times New Roman"/>
          <w:color w:val="31849B" w:themeColor="accent5" w:themeShade="BF"/>
          <w:sz w:val="24"/>
          <w:szCs w:val="24"/>
        </w:rPr>
        <w:t>Bienstock</w:t>
      </w:r>
      <w:proofErr w:type="spellEnd"/>
      <w:r w:rsidRPr="00727933">
        <w:rPr>
          <w:rFonts w:ascii="Times New Roman" w:hAnsi="Times New Roman" w:cs="Times New Roman"/>
          <w:color w:val="31849B" w:themeColor="accent5" w:themeShade="BF"/>
          <w:sz w:val="24"/>
          <w:szCs w:val="24"/>
        </w:rPr>
        <w:t>, 1998). In the long term, they need the sales forecast of a whole product category (e.g. Beer) for capital investment decisions, and the sales forecast of a brand (e.g. Carlsberg) as a form of negotiation power with the manufacturer (</w:t>
      </w:r>
      <w:proofErr w:type="spellStart"/>
      <w:r w:rsidRPr="00727933">
        <w:rPr>
          <w:rFonts w:ascii="Times New Roman" w:hAnsi="Times New Roman" w:cs="Times New Roman"/>
          <w:color w:val="31849B" w:themeColor="accent5" w:themeShade="BF"/>
          <w:sz w:val="24"/>
          <w:szCs w:val="24"/>
        </w:rPr>
        <w:t>Drèze</w:t>
      </w:r>
      <w:proofErr w:type="spellEnd"/>
      <w:r w:rsidRPr="00727933">
        <w:rPr>
          <w:rFonts w:ascii="Times New Roman" w:hAnsi="Times New Roman" w:cs="Times New Roman"/>
          <w:color w:val="31849B" w:themeColor="accent5" w:themeShade="BF"/>
          <w:sz w:val="24"/>
          <w:szCs w:val="24"/>
        </w:rPr>
        <w:t xml:space="preserve"> et al. 1994). In the short term, retailers need the sales forecast of each individual product (i.e. at </w:t>
      </w:r>
      <w:r>
        <w:rPr>
          <w:rFonts w:ascii="Times New Roman" w:hAnsi="Times New Roman" w:cs="Times New Roman" w:hint="eastAsia"/>
          <w:color w:val="31849B" w:themeColor="accent5" w:themeShade="BF"/>
          <w:sz w:val="24"/>
          <w:szCs w:val="24"/>
        </w:rPr>
        <w:t xml:space="preserve">the </w:t>
      </w:r>
      <w:r w:rsidRPr="00727933">
        <w:rPr>
          <w:rFonts w:ascii="Times New Roman" w:hAnsi="Times New Roman" w:cs="Times New Roman"/>
          <w:color w:val="31849B" w:themeColor="accent5" w:themeShade="BF"/>
          <w:sz w:val="24"/>
          <w:szCs w:val="24"/>
        </w:rPr>
        <w:t>SKU level) to reduce the related stockholding cost and also match consumers’ demand, which subsequently bring them higher profits. An advanced forecasting system is also believed to have the capacity of delivering conditional forecasts, i.e. to allow retailers to simulate the forecast results based on different promotional plans so that they can then optimize their promotional schedules (Levy et al. 2004, Zhang et al. 2008). In this paper, we focus on the short terms forecasts at the SKU level.</w:t>
      </w:r>
    </w:p>
    <w:p w:rsidR="00727933" w:rsidRPr="000534AB" w:rsidRDefault="00727933" w:rsidP="00DB783A">
      <w:pPr>
        <w:spacing w:line="360" w:lineRule="auto"/>
        <w:ind w:firstLine="420"/>
        <w:rPr>
          <w:rFonts w:ascii="Times New Roman" w:hAnsi="Times New Roman" w:cs="Times New Roman" w:hint="eastAsia"/>
          <w:color w:val="FF0000"/>
          <w:sz w:val="24"/>
          <w:szCs w:val="24"/>
        </w:rPr>
      </w:pPr>
    </w:p>
    <w:p w:rsidR="00EC231F" w:rsidRDefault="005F660E" w:rsidP="001E2BFC">
      <w:pPr>
        <w:spacing w:line="360" w:lineRule="auto"/>
        <w:ind w:firstLine="4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a retail forecasting system, </w:t>
      </w:r>
      <w:r w:rsidR="00420E0F">
        <w:rPr>
          <w:rFonts w:ascii="Times New Roman" w:hAnsi="Times New Roman" w:cs="Times New Roman" w:hint="eastAsia"/>
          <w:sz w:val="24"/>
          <w:szCs w:val="24"/>
        </w:rPr>
        <w:t xml:space="preserve">product sales history, </w:t>
      </w:r>
      <w:r w:rsidR="00420E0F" w:rsidRPr="00F01649">
        <w:rPr>
          <w:rFonts w:ascii="Times New Roman" w:hAnsi="Times New Roman" w:cs="Times New Roman"/>
          <w:sz w:val="24"/>
          <w:szCs w:val="24"/>
          <w:highlight w:val="yellow"/>
          <w:rPrChange w:id="19" w:author="Fildes, Robert" w:date="2014-09-16T15:21:00Z">
            <w:rPr>
              <w:rFonts w:ascii="Times New Roman" w:hAnsi="Times New Roman" w:cs="Times New Roman"/>
              <w:sz w:val="24"/>
              <w:szCs w:val="24"/>
            </w:rPr>
          </w:rPrChange>
        </w:rPr>
        <w:t>time events</w:t>
      </w:r>
      <w:r>
        <w:rPr>
          <w:rFonts w:ascii="Times New Roman" w:hAnsi="Times New Roman" w:cs="Times New Roman" w:hint="eastAsia"/>
          <w:sz w:val="24"/>
          <w:szCs w:val="24"/>
        </w:rPr>
        <w:t>, intra-category promotion</w:t>
      </w:r>
      <w:r w:rsidR="000534AB">
        <w:rPr>
          <w:rFonts w:ascii="Times New Roman" w:hAnsi="Times New Roman" w:cs="Times New Roman" w:hint="eastAsia"/>
          <w:sz w:val="24"/>
          <w:szCs w:val="24"/>
        </w:rPr>
        <w:t>al</w:t>
      </w:r>
      <w:r>
        <w:rPr>
          <w:rFonts w:ascii="Times New Roman" w:hAnsi="Times New Roman" w:cs="Times New Roman" w:hint="eastAsia"/>
          <w:sz w:val="24"/>
          <w:szCs w:val="24"/>
        </w:rPr>
        <w:t xml:space="preserve"> schedules, and intercategory promotion schedules</w:t>
      </w:r>
      <w:r w:rsidR="00420E0F">
        <w:rPr>
          <w:rFonts w:ascii="Times New Roman" w:hAnsi="Times New Roman" w:cs="Times New Roman" w:hint="eastAsia"/>
          <w:sz w:val="24"/>
          <w:szCs w:val="24"/>
        </w:rPr>
        <w:t xml:space="preserve"> are all </w:t>
      </w:r>
      <w:r>
        <w:rPr>
          <w:rFonts w:ascii="Times New Roman" w:hAnsi="Times New Roman" w:cs="Times New Roman" w:hint="eastAsia"/>
          <w:sz w:val="24"/>
          <w:szCs w:val="24"/>
        </w:rPr>
        <w:t>potential source</w:t>
      </w:r>
      <w:r w:rsidR="00791123">
        <w:rPr>
          <w:rFonts w:ascii="Times New Roman" w:hAnsi="Times New Roman" w:cs="Times New Roman" w:hint="eastAsia"/>
          <w:sz w:val="24"/>
          <w:szCs w:val="24"/>
        </w:rPr>
        <w:t>s</w:t>
      </w:r>
      <w:r>
        <w:rPr>
          <w:rFonts w:ascii="Times New Roman" w:hAnsi="Times New Roman" w:cs="Times New Roman" w:hint="eastAsia"/>
          <w:sz w:val="24"/>
          <w:szCs w:val="24"/>
        </w:rPr>
        <w:t xml:space="preserve"> of information</w:t>
      </w:r>
      <w:r w:rsidR="00791123">
        <w:rPr>
          <w:rFonts w:ascii="Times New Roman" w:hAnsi="Times New Roman" w:cs="Times New Roman" w:hint="eastAsia"/>
          <w:sz w:val="24"/>
          <w:szCs w:val="24"/>
        </w:rPr>
        <w:t xml:space="preserve"> </w:t>
      </w:r>
      <w:r w:rsidR="000534AB">
        <w:rPr>
          <w:rFonts w:ascii="Times New Roman" w:hAnsi="Times New Roman" w:cs="Times New Roman" w:hint="eastAsia"/>
          <w:sz w:val="24"/>
          <w:szCs w:val="24"/>
        </w:rPr>
        <w:t xml:space="preserve">which </w:t>
      </w:r>
      <w:r w:rsidR="00791123">
        <w:rPr>
          <w:rFonts w:ascii="Times New Roman" w:hAnsi="Times New Roman" w:cs="Times New Roman" w:hint="eastAsia"/>
          <w:sz w:val="24"/>
          <w:szCs w:val="24"/>
        </w:rPr>
        <w:t>may</w:t>
      </w:r>
      <w:r>
        <w:rPr>
          <w:rFonts w:ascii="Times New Roman" w:hAnsi="Times New Roman" w:cs="Times New Roman" w:hint="eastAsia"/>
          <w:sz w:val="24"/>
          <w:szCs w:val="24"/>
        </w:rPr>
        <w:t xml:space="preserve"> influence the forecasting accuracy. </w:t>
      </w:r>
      <w:r w:rsidR="009174A6">
        <w:rPr>
          <w:rFonts w:ascii="Times New Roman" w:hAnsi="Times New Roman" w:cs="Times New Roman"/>
          <w:sz w:val="24"/>
          <w:szCs w:val="24"/>
        </w:rPr>
        <w:t>W</w:t>
      </w:r>
      <w:r w:rsidR="009174A6">
        <w:rPr>
          <w:rFonts w:ascii="Times New Roman" w:hAnsi="Times New Roman" w:cs="Times New Roman" w:hint="eastAsia"/>
          <w:sz w:val="24"/>
          <w:szCs w:val="24"/>
        </w:rPr>
        <w:t xml:space="preserve">hen building </w:t>
      </w:r>
      <w:r>
        <w:rPr>
          <w:rFonts w:ascii="Times New Roman" w:hAnsi="Times New Roman" w:cs="Times New Roman" w:hint="eastAsia"/>
          <w:sz w:val="24"/>
          <w:szCs w:val="24"/>
        </w:rPr>
        <w:t>product sales forecasting models</w:t>
      </w:r>
      <w:r w:rsidR="009174A6">
        <w:rPr>
          <w:rFonts w:ascii="Times New Roman" w:hAnsi="Times New Roman" w:cs="Times New Roman" w:hint="eastAsia"/>
          <w:sz w:val="24"/>
          <w:szCs w:val="24"/>
        </w:rPr>
        <w:t xml:space="preserve">, a series of </w:t>
      </w:r>
      <w:r w:rsidR="00E95CA9" w:rsidRPr="00E95CA9">
        <w:rPr>
          <w:rFonts w:ascii="Times New Roman" w:hAnsi="Times New Roman" w:cs="Times New Roman" w:hint="eastAsia"/>
          <w:sz w:val="24"/>
          <w:szCs w:val="24"/>
        </w:rPr>
        <w:t xml:space="preserve">related </w:t>
      </w:r>
      <w:r w:rsidR="00FE1698">
        <w:rPr>
          <w:rFonts w:ascii="Times New Roman" w:hAnsi="Times New Roman" w:cs="Times New Roman" w:hint="eastAsia"/>
          <w:sz w:val="24"/>
          <w:szCs w:val="24"/>
        </w:rPr>
        <w:t xml:space="preserve">but </w:t>
      </w:r>
      <w:r w:rsidR="009174A6">
        <w:rPr>
          <w:rFonts w:ascii="Times New Roman" w:hAnsi="Times New Roman" w:cs="Times New Roman" w:hint="eastAsia"/>
          <w:sz w:val="24"/>
          <w:szCs w:val="24"/>
        </w:rPr>
        <w:t xml:space="preserve">fundamental questions must </w:t>
      </w:r>
      <w:r w:rsidR="00FE1698">
        <w:rPr>
          <w:rFonts w:ascii="Times New Roman" w:hAnsi="Times New Roman" w:cs="Times New Roman" w:hint="eastAsia"/>
          <w:sz w:val="24"/>
          <w:szCs w:val="24"/>
        </w:rPr>
        <w:t>be</w:t>
      </w:r>
      <w:r w:rsidR="009174A6">
        <w:rPr>
          <w:rFonts w:ascii="Times New Roman" w:hAnsi="Times New Roman" w:cs="Times New Roman" w:hint="eastAsia"/>
          <w:sz w:val="24"/>
          <w:szCs w:val="24"/>
        </w:rPr>
        <w:t xml:space="preserve"> </w:t>
      </w:r>
      <w:r w:rsidR="009174A6">
        <w:rPr>
          <w:rFonts w:ascii="Times New Roman" w:hAnsi="Times New Roman" w:cs="Times New Roman"/>
          <w:sz w:val="24"/>
          <w:szCs w:val="24"/>
        </w:rPr>
        <w:t>answer</w:t>
      </w:r>
      <w:r w:rsidR="00FE1698">
        <w:rPr>
          <w:rFonts w:ascii="Times New Roman" w:hAnsi="Times New Roman" w:cs="Times New Roman" w:hint="eastAsia"/>
          <w:sz w:val="24"/>
          <w:szCs w:val="24"/>
        </w:rPr>
        <w:t>ed</w:t>
      </w:r>
      <w:r w:rsidR="009174A6">
        <w:rPr>
          <w:rFonts w:ascii="Times New Roman" w:hAnsi="Times New Roman" w:cs="Times New Roman" w:hint="eastAsia"/>
          <w:sz w:val="24"/>
          <w:szCs w:val="24"/>
        </w:rPr>
        <w:t xml:space="preserve">: which </w:t>
      </w:r>
      <w:r w:rsidR="00791123">
        <w:rPr>
          <w:rFonts w:ascii="Times New Roman" w:hAnsi="Times New Roman" w:cs="Times New Roman" w:hint="eastAsia"/>
          <w:sz w:val="24"/>
          <w:szCs w:val="24"/>
        </w:rPr>
        <w:t>source</w:t>
      </w:r>
      <w:r w:rsidR="000E55F7">
        <w:rPr>
          <w:rFonts w:ascii="Times New Roman" w:hAnsi="Times New Roman" w:cs="Times New Roman" w:hint="eastAsia"/>
          <w:sz w:val="24"/>
          <w:szCs w:val="24"/>
        </w:rPr>
        <w:t>s</w:t>
      </w:r>
      <w:r w:rsidR="00791123">
        <w:rPr>
          <w:rFonts w:ascii="Times New Roman" w:hAnsi="Times New Roman" w:cs="Times New Roman" w:hint="eastAsia"/>
          <w:sz w:val="24"/>
          <w:szCs w:val="24"/>
        </w:rPr>
        <w:t xml:space="preserve"> of </w:t>
      </w:r>
      <w:r w:rsidR="009174A6">
        <w:rPr>
          <w:rFonts w:ascii="Times New Roman" w:hAnsi="Times New Roman" w:cs="Times New Roman" w:hint="eastAsia"/>
          <w:sz w:val="24"/>
          <w:szCs w:val="24"/>
        </w:rPr>
        <w:t xml:space="preserve">information should be inputted </w:t>
      </w:r>
      <w:r w:rsidR="00791123">
        <w:rPr>
          <w:rFonts w:ascii="Times New Roman" w:hAnsi="Times New Roman" w:cs="Times New Roman" w:hint="eastAsia"/>
          <w:sz w:val="24"/>
          <w:szCs w:val="24"/>
        </w:rPr>
        <w:t>in</w:t>
      </w:r>
      <w:r w:rsidR="009174A6">
        <w:rPr>
          <w:rFonts w:ascii="Times New Roman" w:hAnsi="Times New Roman" w:cs="Times New Roman" w:hint="eastAsia"/>
          <w:sz w:val="24"/>
          <w:szCs w:val="24"/>
        </w:rPr>
        <w:t xml:space="preserve">to </w:t>
      </w:r>
      <w:r w:rsidR="00791123">
        <w:rPr>
          <w:rFonts w:ascii="Times New Roman" w:hAnsi="Times New Roman" w:cs="Times New Roman" w:hint="eastAsia"/>
          <w:sz w:val="24"/>
          <w:szCs w:val="24"/>
        </w:rPr>
        <w:t>the</w:t>
      </w:r>
      <w:r w:rsidR="009174A6">
        <w:rPr>
          <w:rFonts w:ascii="Times New Roman" w:hAnsi="Times New Roman" w:cs="Times New Roman" w:hint="eastAsia"/>
          <w:sz w:val="24"/>
          <w:szCs w:val="24"/>
        </w:rPr>
        <w:t xml:space="preserve"> forecasting </w:t>
      </w:r>
      <w:r w:rsidR="009174A6">
        <w:rPr>
          <w:rFonts w:ascii="Times New Roman" w:hAnsi="Times New Roman" w:cs="Times New Roman" w:hint="eastAsia"/>
          <w:sz w:val="24"/>
          <w:szCs w:val="24"/>
        </w:rPr>
        <w:lastRenderedPageBreak/>
        <w:t xml:space="preserve">model? </w:t>
      </w:r>
      <w:r w:rsidR="00FE1698">
        <w:rPr>
          <w:rFonts w:ascii="Times New Roman" w:hAnsi="Times New Roman" w:cs="Times New Roman" w:hint="eastAsia"/>
          <w:sz w:val="24"/>
          <w:szCs w:val="24"/>
        </w:rPr>
        <w:t>To w</w:t>
      </w:r>
      <w:r w:rsidR="009174A6">
        <w:rPr>
          <w:rFonts w:ascii="Times New Roman" w:hAnsi="Times New Roman" w:cs="Times New Roman"/>
          <w:sz w:val="24"/>
          <w:szCs w:val="24"/>
        </w:rPr>
        <w:t>hat</w:t>
      </w:r>
      <w:r w:rsidR="009174A6">
        <w:rPr>
          <w:rFonts w:ascii="Times New Roman" w:hAnsi="Times New Roman" w:cs="Times New Roman" w:hint="eastAsia"/>
          <w:sz w:val="24"/>
          <w:szCs w:val="24"/>
        </w:rPr>
        <w:t xml:space="preserve"> extent</w:t>
      </w:r>
      <w:r w:rsidR="00FE1698">
        <w:rPr>
          <w:rFonts w:ascii="Times New Roman" w:hAnsi="Times New Roman" w:cs="Times New Roman" w:hint="eastAsia"/>
          <w:sz w:val="24"/>
          <w:szCs w:val="24"/>
        </w:rPr>
        <w:t xml:space="preserve"> do</w:t>
      </w:r>
      <w:r w:rsidR="009174A6">
        <w:rPr>
          <w:rFonts w:ascii="Times New Roman" w:hAnsi="Times New Roman" w:cs="Times New Roman" w:hint="eastAsia"/>
          <w:sz w:val="24"/>
          <w:szCs w:val="24"/>
        </w:rPr>
        <w:t xml:space="preserve"> different sources of information contribute to forecasting accuracy improvements? </w:t>
      </w:r>
      <w:proofErr w:type="gramStart"/>
      <w:r w:rsidR="00FE1698">
        <w:rPr>
          <w:rFonts w:ascii="Times New Roman" w:hAnsi="Times New Roman" w:cs="Times New Roman"/>
          <w:sz w:val="24"/>
          <w:szCs w:val="24"/>
        </w:rPr>
        <w:t>A</w:t>
      </w:r>
      <w:r w:rsidR="00FE1698">
        <w:rPr>
          <w:rFonts w:ascii="Times New Roman" w:hAnsi="Times New Roman" w:cs="Times New Roman" w:hint="eastAsia"/>
          <w:sz w:val="24"/>
          <w:szCs w:val="24"/>
        </w:rPr>
        <w:t>nd</w:t>
      </w:r>
      <w:r w:rsidR="00E95CA9">
        <w:rPr>
          <w:rFonts w:ascii="Times New Roman" w:hAnsi="Times New Roman" w:cs="Times New Roman" w:hint="eastAsia"/>
          <w:sz w:val="24"/>
          <w:szCs w:val="24"/>
        </w:rPr>
        <w:t xml:space="preserve"> critically</w:t>
      </w:r>
      <w:r w:rsidR="005F18F9">
        <w:rPr>
          <w:rFonts w:ascii="Times New Roman" w:hAnsi="Times New Roman" w:cs="Times New Roman" w:hint="eastAsia"/>
          <w:sz w:val="24"/>
          <w:szCs w:val="24"/>
        </w:rPr>
        <w:t>,</w:t>
      </w:r>
      <w:r w:rsidR="00FE1698">
        <w:rPr>
          <w:rFonts w:ascii="Times New Roman" w:hAnsi="Times New Roman" w:cs="Times New Roman" w:hint="eastAsia"/>
          <w:sz w:val="24"/>
          <w:szCs w:val="24"/>
        </w:rPr>
        <w:t xml:space="preserve"> h</w:t>
      </w:r>
      <w:r w:rsidR="009174A6">
        <w:rPr>
          <w:rFonts w:ascii="Times New Roman" w:hAnsi="Times New Roman" w:cs="Times New Roman" w:hint="eastAsia"/>
          <w:sz w:val="24"/>
          <w:szCs w:val="24"/>
        </w:rPr>
        <w:t xml:space="preserve">ow to manipulate </w:t>
      </w:r>
      <w:r w:rsidR="002F1482">
        <w:rPr>
          <w:rFonts w:ascii="Times New Roman" w:hAnsi="Times New Roman" w:cs="Times New Roman" w:hint="eastAsia"/>
          <w:sz w:val="24"/>
          <w:szCs w:val="24"/>
        </w:rPr>
        <w:t xml:space="preserve">the high dimensional information to generate </w:t>
      </w:r>
      <w:r w:rsidR="00FE1698">
        <w:rPr>
          <w:rFonts w:ascii="Times New Roman" w:hAnsi="Times New Roman" w:cs="Times New Roman" w:hint="eastAsia"/>
          <w:sz w:val="24"/>
          <w:szCs w:val="24"/>
        </w:rPr>
        <w:t>better forecasts</w:t>
      </w:r>
      <w:r w:rsidR="002F1482">
        <w:rPr>
          <w:rFonts w:ascii="Times New Roman" w:hAnsi="Times New Roman" w:cs="Times New Roman" w:hint="eastAsia"/>
          <w:sz w:val="24"/>
          <w:szCs w:val="24"/>
        </w:rPr>
        <w:t>?</w:t>
      </w:r>
      <w:proofErr w:type="gramEnd"/>
      <w:r w:rsidR="002F1482">
        <w:rPr>
          <w:rFonts w:ascii="Times New Roman" w:hAnsi="Times New Roman" w:cs="Times New Roman" w:hint="eastAsia"/>
          <w:sz w:val="24"/>
          <w:szCs w:val="24"/>
        </w:rPr>
        <w:t xml:space="preserve"> A</w:t>
      </w:r>
      <w:r w:rsidR="002F1482">
        <w:rPr>
          <w:rFonts w:ascii="Times New Roman" w:hAnsi="Times New Roman" w:cs="Times New Roman"/>
          <w:sz w:val="24"/>
          <w:szCs w:val="24"/>
        </w:rPr>
        <w:t>nswer</w:t>
      </w:r>
      <w:r w:rsidR="002F1482">
        <w:rPr>
          <w:rFonts w:ascii="Times New Roman" w:hAnsi="Times New Roman" w:cs="Times New Roman" w:hint="eastAsia"/>
          <w:sz w:val="24"/>
          <w:szCs w:val="24"/>
        </w:rPr>
        <w:t>ing these questions is the main objective of this paper.</w:t>
      </w:r>
      <w:r w:rsidR="00980F99">
        <w:rPr>
          <w:rFonts w:ascii="Times New Roman" w:hAnsi="Times New Roman" w:cs="Times New Roman" w:hint="eastAsia"/>
          <w:sz w:val="24"/>
          <w:szCs w:val="24"/>
        </w:rPr>
        <w:t xml:space="preserve"> </w:t>
      </w:r>
      <w:r w:rsidR="00980F99" w:rsidRPr="00980F99">
        <w:rPr>
          <w:rFonts w:ascii="Times New Roman" w:hAnsi="Times New Roman" w:cs="Times New Roman" w:hint="eastAsia"/>
          <w:b/>
          <w:color w:val="C00000"/>
          <w:sz w:val="24"/>
          <w:szCs w:val="24"/>
        </w:rPr>
        <w:t>要</w:t>
      </w:r>
      <w:r w:rsidR="00980F99" w:rsidRPr="00980F99">
        <w:rPr>
          <w:rFonts w:ascii="Times New Roman" w:hAnsi="Times New Roman" w:cs="Times New Roman" w:hint="eastAsia"/>
          <w:b/>
          <w:color w:val="C00000"/>
          <w:sz w:val="24"/>
          <w:szCs w:val="24"/>
        </w:rPr>
        <w:t>forecast</w:t>
      </w:r>
      <w:r w:rsidR="00980F99" w:rsidRPr="00980F99">
        <w:rPr>
          <w:rFonts w:ascii="Times New Roman" w:hAnsi="Times New Roman" w:cs="Times New Roman" w:hint="eastAsia"/>
          <w:b/>
          <w:color w:val="C00000"/>
          <w:sz w:val="24"/>
          <w:szCs w:val="24"/>
        </w:rPr>
        <w:t>，用什么样的信息</w:t>
      </w:r>
    </w:p>
    <w:p w:rsidR="00CF002B" w:rsidRDefault="00FD03BC" w:rsidP="001E2BFC">
      <w:pPr>
        <w:spacing w:line="360" w:lineRule="auto"/>
        <w:ind w:firstLine="420"/>
        <w:rPr>
          <w:rFonts w:ascii="Times New Roman" w:hAnsi="Times New Roman" w:cs="Times New Roman"/>
          <w:sz w:val="24"/>
          <w:szCs w:val="24"/>
        </w:rPr>
      </w:pPr>
      <w:r w:rsidRPr="00FD03BC">
        <w:rPr>
          <w:rFonts w:ascii="Times New Roman" w:hAnsi="Times New Roman" w:cs="Times New Roman"/>
          <w:sz w:val="24"/>
          <w:szCs w:val="24"/>
        </w:rPr>
        <w:t xml:space="preserve">Existing literatures in economics and marketing </w:t>
      </w:r>
      <w:r w:rsidR="000E55F7">
        <w:rPr>
          <w:rFonts w:ascii="Times New Roman" w:hAnsi="Times New Roman" w:cs="Times New Roman" w:hint="eastAsia"/>
          <w:sz w:val="24"/>
          <w:szCs w:val="24"/>
        </w:rPr>
        <w:t xml:space="preserve">have </w:t>
      </w:r>
      <w:r w:rsidRPr="00FD03BC">
        <w:rPr>
          <w:rFonts w:ascii="Times New Roman" w:hAnsi="Times New Roman" w:cs="Times New Roman"/>
          <w:sz w:val="24"/>
          <w:szCs w:val="24"/>
        </w:rPr>
        <w:t>provide</w:t>
      </w:r>
      <w:r w:rsidR="000E55F7">
        <w:rPr>
          <w:rFonts w:ascii="Times New Roman" w:hAnsi="Times New Roman" w:cs="Times New Roman" w:hint="eastAsia"/>
          <w:sz w:val="24"/>
          <w:szCs w:val="24"/>
        </w:rPr>
        <w:t>d</w:t>
      </w:r>
      <w:r w:rsidRPr="00FD03BC">
        <w:rPr>
          <w:rFonts w:ascii="Times New Roman" w:hAnsi="Times New Roman" w:cs="Times New Roman"/>
          <w:sz w:val="24"/>
          <w:szCs w:val="24"/>
        </w:rPr>
        <w:t xml:space="preserve"> </w:t>
      </w:r>
      <w:r w:rsidR="00714C28">
        <w:rPr>
          <w:rFonts w:ascii="Times New Roman" w:hAnsi="Times New Roman" w:cs="Times New Roman"/>
          <w:sz w:val="24"/>
          <w:szCs w:val="24"/>
        </w:rPr>
        <w:t>evidence</w:t>
      </w:r>
      <w:r w:rsidRPr="00FD03BC">
        <w:rPr>
          <w:rFonts w:ascii="Times New Roman" w:hAnsi="Times New Roman" w:cs="Times New Roman"/>
          <w:sz w:val="24"/>
          <w:szCs w:val="24"/>
        </w:rPr>
        <w:t xml:space="preserve"> that the promotions of one product can influence the sales of another </w:t>
      </w:r>
      <w:r w:rsidR="00F8605A">
        <w:rPr>
          <w:rFonts w:ascii="Times New Roman" w:hAnsi="Times New Roman" w:cs="Times New Roman" w:hint="eastAsia"/>
          <w:sz w:val="24"/>
          <w:szCs w:val="24"/>
        </w:rPr>
        <w:t xml:space="preserve">in either </w:t>
      </w:r>
      <w:r w:rsidR="00714C28">
        <w:rPr>
          <w:rFonts w:ascii="Times New Roman" w:hAnsi="Times New Roman" w:cs="Times New Roman" w:hint="eastAsia"/>
          <w:sz w:val="24"/>
          <w:szCs w:val="24"/>
        </w:rPr>
        <w:t xml:space="preserve">its own or another </w:t>
      </w:r>
      <w:r w:rsidR="00F8605A">
        <w:rPr>
          <w:rFonts w:ascii="Times New Roman" w:hAnsi="Times New Roman" w:cs="Times New Roman" w:hint="eastAsia"/>
          <w:sz w:val="24"/>
          <w:szCs w:val="24"/>
        </w:rPr>
        <w:t xml:space="preserve">category </w:t>
      </w:r>
      <w:r w:rsidRPr="00FD03BC">
        <w:rPr>
          <w:rFonts w:ascii="Times New Roman" w:hAnsi="Times New Roman" w:cs="Times New Roman"/>
          <w:sz w:val="24"/>
          <w:szCs w:val="24"/>
        </w:rPr>
        <w:t>(Walters</w:t>
      </w:r>
      <w:r w:rsidR="00D74257">
        <w:rPr>
          <w:rFonts w:ascii="Times New Roman" w:hAnsi="Times New Roman" w:cs="Times New Roman" w:hint="eastAsia"/>
          <w:sz w:val="24"/>
          <w:szCs w:val="24"/>
        </w:rPr>
        <w:t>,</w:t>
      </w:r>
      <w:r w:rsidRPr="00FD03BC">
        <w:rPr>
          <w:rFonts w:ascii="Times New Roman" w:hAnsi="Times New Roman" w:cs="Times New Roman"/>
          <w:sz w:val="24"/>
          <w:szCs w:val="24"/>
        </w:rPr>
        <w:t xml:space="preserve"> 1991, </w:t>
      </w:r>
      <w:proofErr w:type="spellStart"/>
      <w:r w:rsidRPr="00FD03BC">
        <w:rPr>
          <w:rFonts w:ascii="Times New Roman" w:hAnsi="Times New Roman" w:cs="Times New Roman"/>
          <w:sz w:val="24"/>
          <w:szCs w:val="24"/>
        </w:rPr>
        <w:t>Erdem</w:t>
      </w:r>
      <w:proofErr w:type="spellEnd"/>
      <w:r w:rsidR="00D74257">
        <w:rPr>
          <w:rFonts w:ascii="Times New Roman" w:hAnsi="Times New Roman" w:cs="Times New Roman" w:hint="eastAsia"/>
          <w:sz w:val="24"/>
          <w:szCs w:val="24"/>
        </w:rPr>
        <w:t>,</w:t>
      </w:r>
      <w:r w:rsidRPr="00FD03BC">
        <w:rPr>
          <w:rFonts w:ascii="Times New Roman" w:hAnsi="Times New Roman" w:cs="Times New Roman"/>
          <w:sz w:val="24"/>
          <w:szCs w:val="24"/>
        </w:rPr>
        <w:t xml:space="preserve"> 1998, Wedel and Zhang</w:t>
      </w:r>
      <w:r w:rsidR="00D74257">
        <w:rPr>
          <w:rFonts w:ascii="Times New Roman" w:hAnsi="Times New Roman" w:cs="Times New Roman" w:hint="eastAsia"/>
          <w:sz w:val="24"/>
          <w:szCs w:val="24"/>
        </w:rPr>
        <w:t>,</w:t>
      </w:r>
      <w:r w:rsidRPr="00FD03BC">
        <w:rPr>
          <w:rFonts w:ascii="Times New Roman" w:hAnsi="Times New Roman" w:cs="Times New Roman"/>
          <w:sz w:val="24"/>
          <w:szCs w:val="24"/>
        </w:rPr>
        <w:t xml:space="preserve"> 2004, </w:t>
      </w:r>
      <w:proofErr w:type="spellStart"/>
      <w:r w:rsidRPr="00FD03BC">
        <w:rPr>
          <w:rFonts w:ascii="Times New Roman" w:hAnsi="Times New Roman" w:cs="Times New Roman"/>
          <w:sz w:val="24"/>
          <w:szCs w:val="24"/>
        </w:rPr>
        <w:t>Kalyanam</w:t>
      </w:r>
      <w:proofErr w:type="spellEnd"/>
      <w:r w:rsidRPr="00FD03BC">
        <w:rPr>
          <w:rFonts w:ascii="Times New Roman" w:hAnsi="Times New Roman" w:cs="Times New Roman"/>
          <w:sz w:val="24"/>
          <w:szCs w:val="24"/>
        </w:rPr>
        <w:t xml:space="preserve"> et al.</w:t>
      </w:r>
      <w:r w:rsidR="00D74257">
        <w:rPr>
          <w:rFonts w:ascii="Times New Roman" w:hAnsi="Times New Roman" w:cs="Times New Roman" w:hint="eastAsia"/>
          <w:sz w:val="24"/>
          <w:szCs w:val="24"/>
        </w:rPr>
        <w:t>,</w:t>
      </w:r>
      <w:r w:rsidRPr="00FD03BC">
        <w:rPr>
          <w:rFonts w:ascii="Times New Roman" w:hAnsi="Times New Roman" w:cs="Times New Roman"/>
          <w:sz w:val="24"/>
          <w:szCs w:val="24"/>
        </w:rPr>
        <w:t xml:space="preserve"> 2007)</w:t>
      </w:r>
      <w:r w:rsidR="003156BB">
        <w:rPr>
          <w:rFonts w:ascii="Times New Roman" w:hAnsi="Times New Roman" w:cs="Times New Roman" w:hint="eastAsia"/>
          <w:sz w:val="24"/>
          <w:szCs w:val="24"/>
        </w:rPr>
        <w:t xml:space="preserve">, </w:t>
      </w:r>
      <w:r w:rsidR="00BD2F57">
        <w:rPr>
          <w:rFonts w:ascii="Times New Roman" w:hAnsi="Times New Roman" w:cs="Times New Roman" w:hint="eastAsia"/>
          <w:sz w:val="24"/>
          <w:szCs w:val="24"/>
        </w:rPr>
        <w:t xml:space="preserve">but in </w:t>
      </w:r>
      <w:ins w:id="20" w:author="Fildes, Robert" w:date="2014-09-16T15:21:00Z">
        <w:r w:rsidR="00F01649">
          <w:rPr>
            <w:rFonts w:ascii="Times New Roman" w:hAnsi="Times New Roman" w:cs="Times New Roman"/>
            <w:sz w:val="24"/>
            <w:szCs w:val="24"/>
          </w:rPr>
          <w:t xml:space="preserve">the </w:t>
        </w:r>
      </w:ins>
      <w:r w:rsidR="00BD2F57">
        <w:rPr>
          <w:rFonts w:ascii="Times New Roman" w:hAnsi="Times New Roman" w:cs="Times New Roman" w:hint="eastAsia"/>
          <w:sz w:val="24"/>
          <w:szCs w:val="24"/>
        </w:rPr>
        <w:t>forecasting literature</w:t>
      </w:r>
      <w:del w:id="21" w:author="Fildes, Robert" w:date="2014-09-16T15:21:00Z">
        <w:r w:rsidR="00BD2F57" w:rsidDel="00F01649">
          <w:rPr>
            <w:rFonts w:ascii="Times New Roman" w:hAnsi="Times New Roman" w:cs="Times New Roman" w:hint="eastAsia"/>
            <w:sz w:val="24"/>
            <w:szCs w:val="24"/>
          </w:rPr>
          <w:delText>s</w:delText>
        </w:r>
      </w:del>
      <w:r w:rsidR="0011521A">
        <w:rPr>
          <w:rFonts w:ascii="Times New Roman" w:hAnsi="Times New Roman" w:cs="Times New Roman" w:hint="eastAsia"/>
          <w:sz w:val="24"/>
          <w:szCs w:val="24"/>
        </w:rPr>
        <w:t xml:space="preserve"> or</w:t>
      </w:r>
      <w:ins w:id="22" w:author="Fildes, Robert" w:date="2014-09-16T15:21:00Z">
        <w:r w:rsidR="00F01649">
          <w:rPr>
            <w:rFonts w:ascii="Times New Roman" w:hAnsi="Times New Roman" w:cs="Times New Roman"/>
            <w:sz w:val="24"/>
            <w:szCs w:val="24"/>
          </w:rPr>
          <w:t xml:space="preserve"> in</w:t>
        </w:r>
      </w:ins>
      <w:r w:rsidR="0011521A">
        <w:rPr>
          <w:rFonts w:ascii="Times New Roman" w:hAnsi="Times New Roman" w:cs="Times New Roman" w:hint="eastAsia"/>
          <w:sz w:val="24"/>
          <w:szCs w:val="24"/>
        </w:rPr>
        <w:t xml:space="preserve"> </w:t>
      </w:r>
      <w:r w:rsidR="001C0AC2">
        <w:rPr>
          <w:rFonts w:ascii="Times New Roman" w:hAnsi="Times New Roman" w:cs="Times New Roman" w:hint="eastAsia"/>
          <w:sz w:val="24"/>
          <w:szCs w:val="24"/>
        </w:rPr>
        <w:t xml:space="preserve">real </w:t>
      </w:r>
      <w:r w:rsidR="0011521A">
        <w:rPr>
          <w:rFonts w:ascii="Times New Roman" w:hAnsi="Times New Roman" w:cs="Times New Roman" w:hint="eastAsia"/>
          <w:sz w:val="24"/>
          <w:szCs w:val="24"/>
        </w:rPr>
        <w:t>forecasting systems</w:t>
      </w:r>
      <w:r w:rsidR="00BD2F57">
        <w:rPr>
          <w:rFonts w:ascii="Times New Roman" w:hAnsi="Times New Roman" w:cs="Times New Roman" w:hint="eastAsia"/>
          <w:sz w:val="24"/>
          <w:szCs w:val="24"/>
        </w:rPr>
        <w:t xml:space="preserve"> </w:t>
      </w:r>
      <w:r w:rsidR="00F8605A">
        <w:rPr>
          <w:rFonts w:ascii="Times New Roman" w:hAnsi="Times New Roman" w:cs="Times New Roman" w:hint="eastAsia"/>
          <w:sz w:val="24"/>
          <w:szCs w:val="24"/>
        </w:rPr>
        <w:t xml:space="preserve">the effects of </w:t>
      </w:r>
      <w:r w:rsidR="00BD2F57">
        <w:rPr>
          <w:rFonts w:ascii="Times New Roman" w:hAnsi="Times New Roman" w:cs="Times New Roman" w:hint="eastAsia"/>
          <w:sz w:val="24"/>
          <w:szCs w:val="24"/>
        </w:rPr>
        <w:t>these promotional interacti</w:t>
      </w:r>
      <w:r w:rsidR="00F8605A">
        <w:rPr>
          <w:rFonts w:ascii="Times New Roman" w:hAnsi="Times New Roman" w:cs="Times New Roman" w:hint="eastAsia"/>
          <w:sz w:val="24"/>
          <w:szCs w:val="24"/>
        </w:rPr>
        <w:t>on</w:t>
      </w:r>
      <w:r w:rsidR="00BD2F57">
        <w:rPr>
          <w:rFonts w:ascii="Times New Roman" w:hAnsi="Times New Roman" w:cs="Times New Roman" w:hint="eastAsia"/>
          <w:sz w:val="24"/>
          <w:szCs w:val="24"/>
        </w:rPr>
        <w:t xml:space="preserve">s </w:t>
      </w:r>
      <w:r w:rsidR="00714C28">
        <w:rPr>
          <w:rFonts w:ascii="Times New Roman" w:hAnsi="Times New Roman" w:cs="Times New Roman" w:hint="eastAsia"/>
          <w:sz w:val="24"/>
          <w:szCs w:val="24"/>
        </w:rPr>
        <w:t>have been</w:t>
      </w:r>
      <w:r w:rsidR="00BD2F57">
        <w:rPr>
          <w:rFonts w:ascii="Times New Roman" w:hAnsi="Times New Roman" w:cs="Times New Roman" w:hint="eastAsia"/>
          <w:sz w:val="24"/>
          <w:szCs w:val="24"/>
        </w:rPr>
        <w:t xml:space="preserve"> neglected</w:t>
      </w:r>
      <w:r w:rsidRPr="00FD03BC">
        <w:rPr>
          <w:rFonts w:ascii="Times New Roman" w:hAnsi="Times New Roman" w:cs="Times New Roman"/>
          <w:sz w:val="24"/>
          <w:szCs w:val="24"/>
        </w:rPr>
        <w:t xml:space="preserve">. Though </w:t>
      </w:r>
      <w:r w:rsidR="00F8605A">
        <w:rPr>
          <w:rFonts w:ascii="Times New Roman" w:hAnsi="Times New Roman" w:cs="Times New Roman" w:hint="eastAsia"/>
          <w:sz w:val="24"/>
          <w:szCs w:val="24"/>
        </w:rPr>
        <w:t xml:space="preserve">some existing </w:t>
      </w:r>
      <w:r w:rsidR="0011521A">
        <w:rPr>
          <w:rFonts w:ascii="Times New Roman" w:hAnsi="Times New Roman" w:cs="Times New Roman" w:hint="eastAsia"/>
          <w:sz w:val="24"/>
          <w:szCs w:val="24"/>
        </w:rPr>
        <w:t xml:space="preserve">sales forecasting </w:t>
      </w:r>
      <w:r w:rsidRPr="00FD03BC">
        <w:rPr>
          <w:rFonts w:ascii="Times New Roman" w:hAnsi="Times New Roman" w:cs="Times New Roman"/>
          <w:sz w:val="24"/>
          <w:szCs w:val="24"/>
        </w:rPr>
        <w:t xml:space="preserve">models, such as </w:t>
      </w:r>
      <w:commentRangeStart w:id="23"/>
      <w:r w:rsidRPr="00FD03BC">
        <w:rPr>
          <w:rFonts w:ascii="Times New Roman" w:hAnsi="Times New Roman" w:cs="Times New Roman"/>
          <w:sz w:val="24"/>
          <w:szCs w:val="24"/>
        </w:rPr>
        <w:t>SCAN</w:t>
      </w:r>
      <w:commentRangeEnd w:id="23"/>
      <w:r w:rsidR="00F01649">
        <w:rPr>
          <w:rStyle w:val="CommentReference"/>
        </w:rPr>
        <w:commentReference w:id="23"/>
      </w:r>
      <w:r w:rsidRPr="00FD03BC">
        <w:rPr>
          <w:rFonts w:ascii="Times New Roman" w:hAnsi="Times New Roman" w:cs="Times New Roman"/>
          <w:sz w:val="24"/>
          <w:szCs w:val="24"/>
        </w:rPr>
        <w:t>*pro (</w:t>
      </w:r>
      <w:proofErr w:type="spellStart"/>
      <w:r w:rsidRPr="00FD03BC">
        <w:rPr>
          <w:rFonts w:ascii="Times New Roman" w:hAnsi="Times New Roman" w:cs="Times New Roman"/>
          <w:sz w:val="24"/>
          <w:szCs w:val="24"/>
        </w:rPr>
        <w:t>Wittink</w:t>
      </w:r>
      <w:proofErr w:type="spellEnd"/>
      <w:r w:rsidRPr="00FD03BC">
        <w:rPr>
          <w:rFonts w:ascii="Times New Roman" w:hAnsi="Times New Roman" w:cs="Times New Roman"/>
          <w:sz w:val="24"/>
          <w:szCs w:val="24"/>
        </w:rPr>
        <w:t xml:space="preserve"> et al.</w:t>
      </w:r>
      <w:r w:rsidR="00D74257">
        <w:rPr>
          <w:rFonts w:ascii="Times New Roman" w:hAnsi="Times New Roman" w:cs="Times New Roman" w:hint="eastAsia"/>
          <w:sz w:val="24"/>
          <w:szCs w:val="24"/>
        </w:rPr>
        <w:t>,</w:t>
      </w:r>
      <w:r w:rsidRPr="00FD03BC">
        <w:rPr>
          <w:rFonts w:ascii="Times New Roman" w:hAnsi="Times New Roman" w:cs="Times New Roman"/>
          <w:sz w:val="24"/>
          <w:szCs w:val="24"/>
        </w:rPr>
        <w:t xml:space="preserve"> 1988), theoretically considered the </w:t>
      </w:r>
      <w:r w:rsidR="0011521A">
        <w:rPr>
          <w:rFonts w:ascii="Times New Roman" w:hAnsi="Times New Roman" w:cs="Times New Roman" w:hint="eastAsia"/>
          <w:sz w:val="24"/>
          <w:szCs w:val="24"/>
        </w:rPr>
        <w:t>promotional interacti</w:t>
      </w:r>
      <w:r w:rsidR="00F8605A">
        <w:rPr>
          <w:rFonts w:ascii="Times New Roman" w:hAnsi="Times New Roman" w:cs="Times New Roman" w:hint="eastAsia"/>
          <w:sz w:val="24"/>
          <w:szCs w:val="24"/>
        </w:rPr>
        <w:t>ons</w:t>
      </w:r>
      <w:r w:rsidRPr="00FD03BC">
        <w:rPr>
          <w:rFonts w:ascii="Times New Roman" w:hAnsi="Times New Roman" w:cs="Times New Roman"/>
          <w:sz w:val="24"/>
          <w:szCs w:val="24"/>
        </w:rPr>
        <w:t xml:space="preserve">, </w:t>
      </w:r>
      <w:r w:rsidR="008A6F20">
        <w:rPr>
          <w:rFonts w:ascii="Times New Roman" w:hAnsi="Times New Roman" w:cs="Times New Roman" w:hint="eastAsia"/>
          <w:sz w:val="24"/>
          <w:szCs w:val="24"/>
        </w:rPr>
        <w:t>very limited</w:t>
      </w:r>
      <w:r w:rsidRPr="00FD03BC">
        <w:rPr>
          <w:rFonts w:ascii="Times New Roman" w:hAnsi="Times New Roman" w:cs="Times New Roman"/>
          <w:sz w:val="24"/>
          <w:szCs w:val="24"/>
        </w:rPr>
        <w:t xml:space="preserve"> research</w:t>
      </w:r>
      <w:r w:rsidR="00EF6903">
        <w:rPr>
          <w:rFonts w:ascii="Times New Roman" w:hAnsi="Times New Roman" w:cs="Times New Roman" w:hint="eastAsia"/>
          <w:sz w:val="24"/>
          <w:szCs w:val="24"/>
        </w:rPr>
        <w:t xml:space="preserve"> has</w:t>
      </w:r>
      <w:r w:rsidRPr="00FD03BC">
        <w:rPr>
          <w:rFonts w:ascii="Times New Roman" w:hAnsi="Times New Roman" w:cs="Times New Roman"/>
          <w:sz w:val="24"/>
          <w:szCs w:val="24"/>
        </w:rPr>
        <w:t xml:space="preserve"> empirically </w:t>
      </w:r>
      <w:r w:rsidR="00CC4A62">
        <w:rPr>
          <w:rFonts w:ascii="Times New Roman" w:hAnsi="Times New Roman" w:cs="Times New Roman" w:hint="eastAsia"/>
          <w:sz w:val="24"/>
          <w:szCs w:val="24"/>
        </w:rPr>
        <w:t>consider</w:t>
      </w:r>
      <w:r w:rsidR="00EF6903">
        <w:rPr>
          <w:rFonts w:ascii="Times New Roman" w:hAnsi="Times New Roman" w:cs="Times New Roman" w:hint="eastAsia"/>
          <w:sz w:val="24"/>
          <w:szCs w:val="24"/>
        </w:rPr>
        <w:t>ed</w:t>
      </w:r>
      <w:r w:rsidR="0011521A">
        <w:rPr>
          <w:rFonts w:ascii="Times New Roman" w:hAnsi="Times New Roman" w:cs="Times New Roman" w:hint="eastAsia"/>
          <w:sz w:val="24"/>
          <w:szCs w:val="24"/>
        </w:rPr>
        <w:t xml:space="preserve"> the </w:t>
      </w:r>
      <w:r w:rsidR="00830F4D">
        <w:rPr>
          <w:rFonts w:ascii="Times New Roman" w:hAnsi="Times New Roman" w:cs="Times New Roman" w:hint="eastAsia"/>
          <w:sz w:val="24"/>
          <w:szCs w:val="24"/>
        </w:rPr>
        <w:t xml:space="preserve">full </w:t>
      </w:r>
      <w:r w:rsidR="0011521A">
        <w:rPr>
          <w:rFonts w:ascii="Times New Roman" w:hAnsi="Times New Roman" w:cs="Times New Roman" w:hint="eastAsia"/>
          <w:sz w:val="24"/>
          <w:szCs w:val="24"/>
        </w:rPr>
        <w:t xml:space="preserve">interactive effects to build </w:t>
      </w:r>
      <w:r w:rsidR="00F8605A">
        <w:rPr>
          <w:rFonts w:ascii="Times New Roman" w:hAnsi="Times New Roman" w:cs="Times New Roman" w:hint="eastAsia"/>
          <w:sz w:val="24"/>
          <w:szCs w:val="24"/>
        </w:rPr>
        <w:t xml:space="preserve">sales </w:t>
      </w:r>
      <w:r w:rsidR="0011521A">
        <w:rPr>
          <w:rFonts w:ascii="Times New Roman" w:hAnsi="Times New Roman" w:cs="Times New Roman" w:hint="eastAsia"/>
          <w:sz w:val="24"/>
          <w:szCs w:val="24"/>
        </w:rPr>
        <w:t>forecasting models</w:t>
      </w:r>
      <w:r w:rsidRPr="00FD03BC">
        <w:rPr>
          <w:rFonts w:ascii="Times New Roman" w:hAnsi="Times New Roman" w:cs="Times New Roman"/>
          <w:sz w:val="24"/>
          <w:szCs w:val="24"/>
        </w:rPr>
        <w:t xml:space="preserve"> </w:t>
      </w:r>
      <w:r w:rsidR="0011521A">
        <w:rPr>
          <w:rFonts w:ascii="Times New Roman" w:hAnsi="Times New Roman" w:cs="Times New Roman" w:hint="eastAsia"/>
          <w:sz w:val="24"/>
          <w:szCs w:val="24"/>
        </w:rPr>
        <w:t>at SKU level</w:t>
      </w:r>
      <w:r w:rsidRPr="00FD03BC">
        <w:rPr>
          <w:rFonts w:ascii="Times New Roman" w:hAnsi="Times New Roman" w:cs="Times New Roman"/>
          <w:sz w:val="24"/>
          <w:szCs w:val="24"/>
        </w:rPr>
        <w:t xml:space="preserve">. </w:t>
      </w:r>
      <w:r w:rsidR="005A2201">
        <w:rPr>
          <w:rFonts w:ascii="Times New Roman" w:hAnsi="Times New Roman" w:cs="Times New Roman" w:hint="eastAsia"/>
          <w:sz w:val="24"/>
          <w:szCs w:val="24"/>
        </w:rPr>
        <w:t>Sales forecasting s</w:t>
      </w:r>
      <w:r w:rsidR="00830F4D">
        <w:rPr>
          <w:rFonts w:ascii="Times New Roman" w:hAnsi="Times New Roman" w:cs="Times New Roman" w:hint="eastAsia"/>
          <w:sz w:val="24"/>
          <w:szCs w:val="24"/>
        </w:rPr>
        <w:t>tudies</w:t>
      </w:r>
      <w:r w:rsidR="000A5913">
        <w:rPr>
          <w:rFonts w:ascii="Times New Roman" w:hAnsi="Times New Roman" w:cs="Times New Roman" w:hint="eastAsia"/>
          <w:sz w:val="24"/>
          <w:szCs w:val="24"/>
        </w:rPr>
        <w:t xml:space="preserve"> </w:t>
      </w:r>
      <w:ins w:id="24" w:author="Fildes, Robert" w:date="2014-09-16T15:23:00Z">
        <w:r w:rsidR="00F01649">
          <w:rPr>
            <w:rFonts w:ascii="Times New Roman" w:hAnsi="Times New Roman" w:cs="Times New Roman"/>
            <w:sz w:val="24"/>
            <w:szCs w:val="24"/>
          </w:rPr>
          <w:t xml:space="preserve">have </w:t>
        </w:r>
      </w:ins>
      <w:r w:rsidR="000A5913">
        <w:rPr>
          <w:rFonts w:ascii="Times New Roman" w:hAnsi="Times New Roman" w:cs="Times New Roman" w:hint="eastAsia"/>
          <w:sz w:val="24"/>
          <w:szCs w:val="24"/>
        </w:rPr>
        <w:t>considered promotional interactions</w:t>
      </w:r>
      <w:r w:rsidR="00830F4D">
        <w:rPr>
          <w:rFonts w:ascii="Times New Roman" w:hAnsi="Times New Roman" w:cs="Times New Roman" w:hint="eastAsia"/>
          <w:sz w:val="24"/>
          <w:szCs w:val="24"/>
        </w:rPr>
        <w:t xml:space="preserve">, such as </w:t>
      </w:r>
      <w:r w:rsidR="00830F4D" w:rsidRPr="00830F4D">
        <w:rPr>
          <w:rFonts w:ascii="Times New Roman" w:hAnsi="Times New Roman" w:cs="Times New Roman"/>
          <w:sz w:val="24"/>
          <w:szCs w:val="24"/>
        </w:rPr>
        <w:t>Curry et al. (1995)</w:t>
      </w:r>
      <w:r w:rsidR="00830F4D">
        <w:rPr>
          <w:rFonts w:ascii="Times New Roman" w:hAnsi="Times New Roman" w:cs="Times New Roman" w:hint="eastAsia"/>
          <w:sz w:val="24"/>
          <w:szCs w:val="24"/>
        </w:rPr>
        <w:t xml:space="preserve"> and </w:t>
      </w:r>
      <w:proofErr w:type="spellStart"/>
      <w:r w:rsidR="00830F4D" w:rsidRPr="00830F4D">
        <w:rPr>
          <w:rFonts w:ascii="Times New Roman" w:hAnsi="Times New Roman" w:cs="Times New Roman"/>
          <w:sz w:val="24"/>
          <w:szCs w:val="24"/>
        </w:rPr>
        <w:t>Divakar</w:t>
      </w:r>
      <w:proofErr w:type="spellEnd"/>
      <w:r w:rsidR="00830F4D" w:rsidRPr="00830F4D">
        <w:rPr>
          <w:rFonts w:ascii="Times New Roman" w:hAnsi="Times New Roman" w:cs="Times New Roman"/>
          <w:sz w:val="24"/>
          <w:szCs w:val="24"/>
        </w:rPr>
        <w:t xml:space="preserve"> et al. (2005)</w:t>
      </w:r>
      <w:r w:rsidR="00830F4D">
        <w:rPr>
          <w:rFonts w:ascii="Times New Roman" w:hAnsi="Times New Roman" w:cs="Times New Roman" w:hint="eastAsia"/>
          <w:sz w:val="24"/>
          <w:szCs w:val="24"/>
        </w:rPr>
        <w:t xml:space="preserve">, </w:t>
      </w:r>
      <w:ins w:id="25" w:author="Fildes, Robert" w:date="2014-09-16T15:23:00Z">
        <w:r w:rsidR="00F01649">
          <w:rPr>
            <w:rFonts w:ascii="Times New Roman" w:hAnsi="Times New Roman" w:cs="Times New Roman"/>
            <w:sz w:val="24"/>
            <w:szCs w:val="24"/>
          </w:rPr>
          <w:t xml:space="preserve">but they </w:t>
        </w:r>
      </w:ins>
      <w:r w:rsidR="00830F4D">
        <w:rPr>
          <w:rFonts w:ascii="Times New Roman" w:hAnsi="Times New Roman" w:cs="Times New Roman" w:hint="eastAsia"/>
          <w:sz w:val="24"/>
          <w:szCs w:val="24"/>
        </w:rPr>
        <w:t xml:space="preserve">all worked </w:t>
      </w:r>
      <w:r w:rsidR="005A2201">
        <w:rPr>
          <w:rFonts w:ascii="Times New Roman" w:hAnsi="Times New Roman" w:cs="Times New Roman" w:hint="eastAsia"/>
          <w:sz w:val="24"/>
          <w:szCs w:val="24"/>
        </w:rPr>
        <w:t>at brand level</w:t>
      </w:r>
      <w:ins w:id="26" w:author="Fildes, Robert" w:date="2014-09-16T15:23:00Z">
        <w:r w:rsidR="00F01649">
          <w:rPr>
            <w:rFonts w:ascii="Times New Roman" w:hAnsi="Times New Roman" w:cs="Times New Roman"/>
            <w:sz w:val="24"/>
            <w:szCs w:val="24"/>
          </w:rPr>
          <w:t xml:space="preserve"> assuming</w:t>
        </w:r>
      </w:ins>
      <w:del w:id="27" w:author="Fildes, Robert" w:date="2014-09-16T15:23:00Z">
        <w:r w:rsidR="00830F4D" w:rsidDel="00F01649">
          <w:rPr>
            <w:rFonts w:ascii="Times New Roman" w:hAnsi="Times New Roman" w:cs="Times New Roman" w:hint="eastAsia"/>
            <w:sz w:val="24"/>
            <w:szCs w:val="24"/>
          </w:rPr>
          <w:delText xml:space="preserve"> </w:delText>
        </w:r>
        <w:r w:rsidR="00830F4D" w:rsidRPr="00FD03BC" w:rsidDel="00F01649">
          <w:rPr>
            <w:rFonts w:ascii="Times New Roman" w:hAnsi="Times New Roman" w:cs="Times New Roman"/>
            <w:sz w:val="24"/>
            <w:szCs w:val="24"/>
          </w:rPr>
          <w:delText>give</w:delText>
        </w:r>
        <w:r w:rsidR="00830F4D" w:rsidDel="00F01649">
          <w:rPr>
            <w:rFonts w:ascii="Times New Roman" w:hAnsi="Times New Roman" w:cs="Times New Roman" w:hint="eastAsia"/>
            <w:sz w:val="24"/>
            <w:szCs w:val="24"/>
          </w:rPr>
          <w:delText>n</w:delText>
        </w:r>
      </w:del>
      <w:r w:rsidR="00830F4D" w:rsidRPr="00FD03BC">
        <w:rPr>
          <w:rFonts w:ascii="Times New Roman" w:hAnsi="Times New Roman" w:cs="Times New Roman"/>
          <w:sz w:val="24"/>
          <w:szCs w:val="24"/>
        </w:rPr>
        <w:t xml:space="preserve"> a </w:t>
      </w:r>
      <w:r w:rsidR="00830F4D">
        <w:rPr>
          <w:rFonts w:ascii="Times New Roman" w:hAnsi="Times New Roman" w:cs="Times New Roman" w:hint="eastAsia"/>
          <w:sz w:val="24"/>
          <w:szCs w:val="24"/>
        </w:rPr>
        <w:t xml:space="preserve">small </w:t>
      </w:r>
      <w:r w:rsidR="00830F4D" w:rsidRPr="00FD03BC">
        <w:rPr>
          <w:rFonts w:ascii="Times New Roman" w:hAnsi="Times New Roman" w:cs="Times New Roman"/>
          <w:sz w:val="24"/>
          <w:szCs w:val="24"/>
        </w:rPr>
        <w:t xml:space="preserve">set of </w:t>
      </w:r>
      <w:r w:rsidR="00830F4D">
        <w:rPr>
          <w:rFonts w:ascii="Times New Roman" w:hAnsi="Times New Roman" w:cs="Times New Roman" w:hint="eastAsia"/>
          <w:sz w:val="24"/>
          <w:szCs w:val="24"/>
        </w:rPr>
        <w:t>ad hoc</w:t>
      </w:r>
      <w:del w:id="28" w:author="Fildes, Robert" w:date="2014-09-16T15:23:00Z">
        <w:r w:rsidR="00830F4D" w:rsidDel="00F01649">
          <w:rPr>
            <w:rFonts w:ascii="Times New Roman" w:hAnsi="Times New Roman" w:cs="Times New Roman" w:hint="eastAsia"/>
            <w:sz w:val="24"/>
            <w:szCs w:val="24"/>
          </w:rPr>
          <w:delText xml:space="preserve"> </w:delText>
        </w:r>
        <w:r w:rsidR="00830F4D" w:rsidRPr="00FD03BC" w:rsidDel="00F01649">
          <w:rPr>
            <w:rFonts w:ascii="Times New Roman" w:hAnsi="Times New Roman" w:cs="Times New Roman"/>
            <w:sz w:val="24"/>
            <w:szCs w:val="24"/>
          </w:rPr>
          <w:delText>assumed</w:delText>
        </w:r>
      </w:del>
      <w:r w:rsidR="00830F4D" w:rsidRPr="00FD03BC">
        <w:rPr>
          <w:rFonts w:ascii="Times New Roman" w:hAnsi="Times New Roman" w:cs="Times New Roman"/>
          <w:sz w:val="24"/>
          <w:szCs w:val="24"/>
        </w:rPr>
        <w:t xml:space="preserve"> </w:t>
      </w:r>
      <w:r w:rsidR="007C55AC">
        <w:rPr>
          <w:rFonts w:ascii="Times New Roman" w:hAnsi="Times New Roman" w:cs="Times New Roman" w:hint="eastAsia"/>
          <w:sz w:val="24"/>
          <w:szCs w:val="24"/>
        </w:rPr>
        <w:t xml:space="preserve">brand </w:t>
      </w:r>
      <w:r w:rsidR="00830F4D">
        <w:rPr>
          <w:rFonts w:ascii="Times New Roman" w:hAnsi="Times New Roman" w:cs="Times New Roman" w:hint="eastAsia"/>
          <w:sz w:val="24"/>
          <w:szCs w:val="24"/>
        </w:rPr>
        <w:t>interactive</w:t>
      </w:r>
      <w:r w:rsidR="00830F4D" w:rsidRPr="00FD03BC">
        <w:rPr>
          <w:rFonts w:ascii="Times New Roman" w:hAnsi="Times New Roman" w:cs="Times New Roman"/>
          <w:sz w:val="24"/>
          <w:szCs w:val="24"/>
        </w:rPr>
        <w:t xml:space="preserve"> </w:t>
      </w:r>
      <w:r w:rsidR="005A2201">
        <w:rPr>
          <w:rFonts w:ascii="Times New Roman" w:hAnsi="Times New Roman" w:cs="Times New Roman" w:hint="eastAsia"/>
          <w:sz w:val="24"/>
          <w:szCs w:val="24"/>
        </w:rPr>
        <w:t>relationship</w:t>
      </w:r>
      <w:r w:rsidR="007C55AC">
        <w:rPr>
          <w:rFonts w:ascii="Times New Roman" w:hAnsi="Times New Roman" w:cs="Times New Roman" w:hint="eastAsia"/>
          <w:sz w:val="24"/>
          <w:szCs w:val="24"/>
        </w:rPr>
        <w:t>s</w:t>
      </w:r>
      <w:r w:rsidR="005A2201">
        <w:rPr>
          <w:rFonts w:ascii="Times New Roman" w:hAnsi="Times New Roman" w:cs="Times New Roman" w:hint="eastAsia"/>
          <w:sz w:val="24"/>
          <w:szCs w:val="24"/>
        </w:rPr>
        <w:t xml:space="preserve">. </w:t>
      </w:r>
      <w:r w:rsidR="00915096">
        <w:rPr>
          <w:rFonts w:ascii="Times New Roman" w:hAnsi="Times New Roman" w:cs="Times New Roman" w:hint="eastAsia"/>
          <w:sz w:val="24"/>
          <w:szCs w:val="24"/>
        </w:rPr>
        <w:t>It is relative</w:t>
      </w:r>
      <w:ins w:id="29" w:author="Fildes, Robert" w:date="2014-09-16T15:23:00Z">
        <w:r w:rsidR="00F01649">
          <w:rPr>
            <w:rFonts w:ascii="Times New Roman" w:hAnsi="Times New Roman" w:cs="Times New Roman"/>
            <w:sz w:val="24"/>
            <w:szCs w:val="24"/>
          </w:rPr>
          <w:t>ly</w:t>
        </w:r>
      </w:ins>
      <w:r w:rsidR="00915096">
        <w:rPr>
          <w:rFonts w:ascii="Times New Roman" w:hAnsi="Times New Roman" w:cs="Times New Roman" w:hint="eastAsia"/>
          <w:sz w:val="24"/>
          <w:szCs w:val="24"/>
        </w:rPr>
        <w:t xml:space="preserve"> easy to integrate promotional </w:t>
      </w:r>
      <w:r w:rsidR="00915096">
        <w:rPr>
          <w:rFonts w:ascii="Times New Roman" w:hAnsi="Times New Roman" w:cs="Times New Roman"/>
          <w:sz w:val="24"/>
          <w:szCs w:val="24"/>
        </w:rPr>
        <w:t>interactions</w:t>
      </w:r>
      <w:r w:rsidR="00915096">
        <w:rPr>
          <w:rFonts w:ascii="Times New Roman" w:hAnsi="Times New Roman" w:cs="Times New Roman" w:hint="eastAsia"/>
          <w:sz w:val="24"/>
          <w:szCs w:val="24"/>
        </w:rPr>
        <w:t xml:space="preserve"> into </w:t>
      </w:r>
      <w:r w:rsidR="00F8605A">
        <w:rPr>
          <w:rFonts w:ascii="Times New Roman" w:hAnsi="Times New Roman" w:cs="Times New Roman" w:hint="eastAsia"/>
          <w:sz w:val="24"/>
          <w:szCs w:val="24"/>
        </w:rPr>
        <w:t>a</w:t>
      </w:r>
      <w:r w:rsidR="00915096">
        <w:rPr>
          <w:rFonts w:ascii="Times New Roman" w:hAnsi="Times New Roman" w:cs="Times New Roman" w:hint="eastAsia"/>
          <w:sz w:val="24"/>
          <w:szCs w:val="24"/>
        </w:rPr>
        <w:t xml:space="preserve"> forecasting model </w:t>
      </w:r>
      <w:r w:rsidR="00915096">
        <w:rPr>
          <w:rFonts w:ascii="Times New Roman" w:hAnsi="Times New Roman" w:cs="Times New Roman"/>
          <w:sz w:val="24"/>
          <w:szCs w:val="24"/>
        </w:rPr>
        <w:t>when</w:t>
      </w:r>
      <w:r w:rsidR="00915096">
        <w:rPr>
          <w:rFonts w:ascii="Times New Roman" w:hAnsi="Times New Roman" w:cs="Times New Roman" w:hint="eastAsia"/>
          <w:sz w:val="24"/>
          <w:szCs w:val="24"/>
        </w:rPr>
        <w:t xml:space="preserve"> the number of brands considered is small</w:t>
      </w:r>
      <w:r w:rsidR="001C0AC2">
        <w:rPr>
          <w:rFonts w:ascii="Times New Roman" w:hAnsi="Times New Roman" w:cs="Times New Roman" w:hint="eastAsia"/>
          <w:sz w:val="24"/>
          <w:szCs w:val="24"/>
        </w:rPr>
        <w:t>.</w:t>
      </w:r>
      <w:r w:rsidR="00F8605A">
        <w:rPr>
          <w:rFonts w:ascii="Times New Roman" w:hAnsi="Times New Roman" w:cs="Times New Roman" w:hint="eastAsia"/>
          <w:sz w:val="24"/>
          <w:szCs w:val="24"/>
        </w:rPr>
        <w:t xml:space="preserve"> </w:t>
      </w:r>
      <w:r w:rsidR="001C0AC2">
        <w:rPr>
          <w:rFonts w:ascii="Times New Roman" w:hAnsi="Times New Roman" w:cs="Times New Roman" w:hint="eastAsia"/>
          <w:sz w:val="24"/>
          <w:szCs w:val="24"/>
        </w:rPr>
        <w:t xml:space="preserve">For example, </w:t>
      </w:r>
      <w:r w:rsidR="00F8605A" w:rsidRPr="00830F4D">
        <w:rPr>
          <w:rFonts w:ascii="Times New Roman" w:hAnsi="Times New Roman" w:cs="Times New Roman"/>
          <w:sz w:val="24"/>
          <w:szCs w:val="24"/>
        </w:rPr>
        <w:t>Curry et al. (1995)</w:t>
      </w:r>
      <w:r w:rsidR="00F8605A">
        <w:rPr>
          <w:rFonts w:ascii="Times New Roman" w:hAnsi="Times New Roman" w:cs="Times New Roman" w:hint="eastAsia"/>
          <w:sz w:val="24"/>
          <w:szCs w:val="24"/>
        </w:rPr>
        <w:t xml:space="preserve"> considered four brands in their study and </w:t>
      </w:r>
      <w:proofErr w:type="spellStart"/>
      <w:r w:rsidR="00F8605A" w:rsidRPr="00830F4D">
        <w:rPr>
          <w:rFonts w:ascii="Times New Roman" w:hAnsi="Times New Roman" w:cs="Times New Roman"/>
          <w:sz w:val="24"/>
          <w:szCs w:val="24"/>
        </w:rPr>
        <w:t>Divakar</w:t>
      </w:r>
      <w:proofErr w:type="spellEnd"/>
      <w:r w:rsidR="00F8605A" w:rsidRPr="00830F4D">
        <w:rPr>
          <w:rFonts w:ascii="Times New Roman" w:hAnsi="Times New Roman" w:cs="Times New Roman"/>
          <w:sz w:val="24"/>
          <w:szCs w:val="24"/>
        </w:rPr>
        <w:t xml:space="preserve"> et al. (2005)</w:t>
      </w:r>
      <w:r w:rsidR="00F8605A">
        <w:rPr>
          <w:rFonts w:ascii="Times New Roman" w:hAnsi="Times New Roman" w:cs="Times New Roman" w:hint="eastAsia"/>
          <w:sz w:val="24"/>
          <w:szCs w:val="24"/>
        </w:rPr>
        <w:t xml:space="preserve"> considered only two (</w:t>
      </w:r>
      <w:r w:rsidR="00F8605A" w:rsidRPr="00F8605A">
        <w:rPr>
          <w:rFonts w:ascii="Times New Roman" w:hAnsi="Times New Roman" w:cs="Times New Roman"/>
          <w:sz w:val="24"/>
          <w:szCs w:val="24"/>
        </w:rPr>
        <w:t>Pepsi versus Coca</w:t>
      </w:r>
      <w:r w:rsidR="00F8605A">
        <w:rPr>
          <w:rFonts w:ascii="Times New Roman" w:hAnsi="Times New Roman" w:cs="Times New Roman" w:hint="eastAsia"/>
          <w:sz w:val="24"/>
          <w:szCs w:val="24"/>
        </w:rPr>
        <w:t xml:space="preserve">). </w:t>
      </w:r>
      <w:r w:rsidR="00CF002B">
        <w:rPr>
          <w:rFonts w:ascii="Times New Roman" w:hAnsi="Times New Roman" w:cs="Times New Roman" w:hint="eastAsia"/>
          <w:sz w:val="24"/>
          <w:szCs w:val="24"/>
        </w:rPr>
        <w:t>But t</w:t>
      </w:r>
      <w:r w:rsidR="000A5913">
        <w:rPr>
          <w:rFonts w:ascii="Times New Roman" w:hAnsi="Times New Roman" w:cs="Times New Roman" w:hint="eastAsia"/>
          <w:sz w:val="24"/>
          <w:szCs w:val="24"/>
        </w:rPr>
        <w:t xml:space="preserve">he forecasting of product sales at </w:t>
      </w:r>
      <w:r w:rsidR="001C0AC2">
        <w:rPr>
          <w:rFonts w:ascii="Times New Roman" w:hAnsi="Times New Roman" w:cs="Times New Roman" w:hint="eastAsia"/>
          <w:sz w:val="24"/>
          <w:szCs w:val="24"/>
        </w:rPr>
        <w:t>SKU</w:t>
      </w:r>
      <w:r w:rsidR="000A5913">
        <w:rPr>
          <w:rFonts w:ascii="Times New Roman" w:hAnsi="Times New Roman" w:cs="Times New Roman" w:hint="eastAsia"/>
          <w:sz w:val="24"/>
          <w:szCs w:val="24"/>
        </w:rPr>
        <w:t xml:space="preserve"> level for a grocery store is </w:t>
      </w:r>
      <w:r w:rsidR="001C0AC2">
        <w:rPr>
          <w:rFonts w:ascii="Times New Roman" w:hAnsi="Times New Roman" w:cs="Times New Roman" w:hint="eastAsia"/>
          <w:sz w:val="24"/>
          <w:szCs w:val="24"/>
        </w:rPr>
        <w:t xml:space="preserve">a </w:t>
      </w:r>
      <w:r w:rsidR="000A5913">
        <w:rPr>
          <w:rFonts w:ascii="Times New Roman" w:hAnsi="Times New Roman" w:cs="Times New Roman" w:hint="eastAsia"/>
          <w:sz w:val="24"/>
          <w:szCs w:val="24"/>
        </w:rPr>
        <w:t xml:space="preserve">very different problem. </w:t>
      </w:r>
      <w:r w:rsidRPr="00FD03BC">
        <w:rPr>
          <w:rFonts w:ascii="Times New Roman" w:hAnsi="Times New Roman" w:cs="Times New Roman"/>
          <w:sz w:val="24"/>
          <w:szCs w:val="24"/>
        </w:rPr>
        <w:t xml:space="preserve">The main challenge </w:t>
      </w:r>
      <w:r w:rsidR="00714C28">
        <w:rPr>
          <w:rFonts w:ascii="Times New Roman" w:hAnsi="Times New Roman" w:cs="Times New Roman" w:hint="eastAsia"/>
          <w:sz w:val="24"/>
          <w:szCs w:val="24"/>
        </w:rPr>
        <w:t>to be</w:t>
      </w:r>
      <w:r w:rsidRPr="00FD03BC">
        <w:rPr>
          <w:rFonts w:ascii="Times New Roman" w:hAnsi="Times New Roman" w:cs="Times New Roman"/>
          <w:sz w:val="24"/>
          <w:szCs w:val="24"/>
        </w:rPr>
        <w:t xml:space="preserve"> fac</w:t>
      </w:r>
      <w:r w:rsidR="00714C28">
        <w:rPr>
          <w:rFonts w:ascii="Times New Roman" w:hAnsi="Times New Roman" w:cs="Times New Roman" w:hint="eastAsia"/>
          <w:sz w:val="24"/>
          <w:szCs w:val="24"/>
        </w:rPr>
        <w:t>ed</w:t>
      </w:r>
      <w:r w:rsidRPr="00FD03BC">
        <w:rPr>
          <w:rFonts w:ascii="Times New Roman" w:hAnsi="Times New Roman" w:cs="Times New Roman"/>
          <w:sz w:val="24"/>
          <w:szCs w:val="24"/>
        </w:rPr>
        <w:t xml:space="preserve"> is that the dimensionality of promotion</w:t>
      </w:r>
      <w:r w:rsidR="00714C28">
        <w:rPr>
          <w:rFonts w:ascii="Times New Roman" w:hAnsi="Times New Roman" w:cs="Times New Roman" w:hint="eastAsia"/>
          <w:sz w:val="24"/>
          <w:szCs w:val="24"/>
        </w:rPr>
        <w:t>al</w:t>
      </w:r>
      <w:r w:rsidRPr="00FD03BC">
        <w:rPr>
          <w:rFonts w:ascii="Times New Roman" w:hAnsi="Times New Roman" w:cs="Times New Roman"/>
          <w:sz w:val="24"/>
          <w:szCs w:val="24"/>
        </w:rPr>
        <w:t xml:space="preserve"> explanatory variables grows very rapidly when cross-</w:t>
      </w:r>
      <w:r w:rsidR="000E55F7">
        <w:rPr>
          <w:rFonts w:ascii="Times New Roman" w:hAnsi="Times New Roman" w:cs="Times New Roman" w:hint="eastAsia"/>
          <w:sz w:val="24"/>
          <w:szCs w:val="24"/>
        </w:rPr>
        <w:t>product</w:t>
      </w:r>
      <w:r w:rsidRPr="00FD03BC">
        <w:rPr>
          <w:rFonts w:ascii="Times New Roman" w:hAnsi="Times New Roman" w:cs="Times New Roman"/>
          <w:sz w:val="24"/>
          <w:szCs w:val="24"/>
        </w:rPr>
        <w:t xml:space="preserve"> promotional information </w:t>
      </w:r>
      <w:r w:rsidR="00714C28">
        <w:rPr>
          <w:rFonts w:ascii="Times New Roman" w:hAnsi="Times New Roman" w:cs="Times New Roman" w:hint="eastAsia"/>
          <w:sz w:val="24"/>
          <w:szCs w:val="24"/>
        </w:rPr>
        <w:t>is</w:t>
      </w:r>
      <w:r w:rsidRPr="00FD03BC">
        <w:rPr>
          <w:rFonts w:ascii="Times New Roman" w:hAnsi="Times New Roman" w:cs="Times New Roman"/>
          <w:sz w:val="24"/>
          <w:szCs w:val="24"/>
        </w:rPr>
        <w:t xml:space="preserve"> considered, potentially much larger than the </w:t>
      </w:r>
      <w:r w:rsidR="007A54BD">
        <w:rPr>
          <w:rFonts w:ascii="Times New Roman" w:hAnsi="Times New Roman" w:cs="Times New Roman" w:hint="eastAsia"/>
          <w:sz w:val="24"/>
          <w:szCs w:val="24"/>
        </w:rPr>
        <w:t>length</w:t>
      </w:r>
      <w:r w:rsidR="00565717">
        <w:rPr>
          <w:rFonts w:ascii="Times New Roman" w:hAnsi="Times New Roman" w:cs="Times New Roman" w:hint="eastAsia"/>
          <w:sz w:val="24"/>
          <w:szCs w:val="24"/>
        </w:rPr>
        <w:t xml:space="preserve"> of </w:t>
      </w:r>
      <w:r w:rsidR="00CF002B">
        <w:rPr>
          <w:rFonts w:ascii="Times New Roman" w:hAnsi="Times New Roman" w:cs="Times New Roman" w:hint="eastAsia"/>
          <w:sz w:val="24"/>
          <w:szCs w:val="24"/>
        </w:rPr>
        <w:t>SKU</w:t>
      </w:r>
      <w:r w:rsidR="00565717">
        <w:rPr>
          <w:rFonts w:ascii="Times New Roman" w:hAnsi="Times New Roman" w:cs="Times New Roman"/>
          <w:sz w:val="24"/>
          <w:szCs w:val="24"/>
        </w:rPr>
        <w:t xml:space="preserve"> </w:t>
      </w:r>
      <w:r w:rsidR="00565717">
        <w:rPr>
          <w:rFonts w:ascii="Times New Roman" w:hAnsi="Times New Roman" w:cs="Times New Roman" w:hint="eastAsia"/>
          <w:sz w:val="24"/>
          <w:szCs w:val="24"/>
        </w:rPr>
        <w:t xml:space="preserve">sales </w:t>
      </w:r>
      <w:r w:rsidR="00CF002B">
        <w:rPr>
          <w:rFonts w:ascii="Times New Roman" w:hAnsi="Times New Roman" w:cs="Times New Roman" w:hint="eastAsia"/>
          <w:sz w:val="24"/>
          <w:szCs w:val="24"/>
        </w:rPr>
        <w:t>history</w:t>
      </w:r>
      <w:r w:rsidRPr="00FD03BC">
        <w:rPr>
          <w:rFonts w:ascii="Times New Roman" w:hAnsi="Times New Roman" w:cs="Times New Roman"/>
          <w:sz w:val="24"/>
          <w:szCs w:val="24"/>
        </w:rPr>
        <w:t xml:space="preserve">. </w:t>
      </w:r>
      <w:r w:rsidR="00CF002B" w:rsidRPr="00CF002B">
        <w:rPr>
          <w:rFonts w:ascii="Times New Roman" w:hAnsi="Times New Roman" w:cs="Times New Roman"/>
          <w:sz w:val="24"/>
          <w:szCs w:val="24"/>
        </w:rPr>
        <w:t>To build a forecasting model for a SKU, when considering both intra- and inter</w:t>
      </w:r>
      <w:r w:rsidR="00EF6903">
        <w:rPr>
          <w:rFonts w:ascii="Times New Roman" w:hAnsi="Times New Roman" w:cs="Times New Roman" w:hint="eastAsia"/>
          <w:sz w:val="24"/>
          <w:szCs w:val="24"/>
        </w:rPr>
        <w:t>-</w:t>
      </w:r>
      <w:r w:rsidR="00CF002B" w:rsidRPr="00CF002B">
        <w:rPr>
          <w:rFonts w:ascii="Times New Roman" w:hAnsi="Times New Roman" w:cs="Times New Roman"/>
          <w:sz w:val="24"/>
          <w:szCs w:val="24"/>
        </w:rPr>
        <w:t xml:space="preserve">category promotional interactions, the number of candidate explanation variables is usually in the order of tens of thousands. </w:t>
      </w:r>
      <w:r w:rsidR="00CF002B" w:rsidRPr="00FD03BC">
        <w:rPr>
          <w:rFonts w:ascii="Times New Roman" w:hAnsi="Times New Roman" w:cs="Times New Roman"/>
          <w:sz w:val="24"/>
          <w:szCs w:val="24"/>
        </w:rPr>
        <w:t>With high dimensionality, important predictors can be highly correlated with some unimportant ones,</w:t>
      </w:r>
      <w:r w:rsidR="00CF002B" w:rsidRPr="00770EAC">
        <w:rPr>
          <w:rFonts w:ascii="Times New Roman" w:hAnsi="Times New Roman" w:cs="Times New Roman"/>
          <w:sz w:val="24"/>
          <w:szCs w:val="24"/>
        </w:rPr>
        <w:t xml:space="preserve"> </w:t>
      </w:r>
      <w:r w:rsidR="00CF002B">
        <w:rPr>
          <w:rFonts w:ascii="Times New Roman" w:hAnsi="Times New Roman" w:cs="Times New Roman" w:hint="eastAsia"/>
          <w:sz w:val="24"/>
          <w:szCs w:val="24"/>
        </w:rPr>
        <w:t>and t</w:t>
      </w:r>
      <w:r w:rsidR="00CF002B" w:rsidRPr="00FD03BC">
        <w:rPr>
          <w:rFonts w:ascii="Times New Roman" w:hAnsi="Times New Roman" w:cs="Times New Roman"/>
          <w:sz w:val="24"/>
          <w:szCs w:val="24"/>
        </w:rPr>
        <w:t xml:space="preserve">he maximum spurious correlation also grows with dimensionality (Fan and </w:t>
      </w:r>
      <w:proofErr w:type="spellStart"/>
      <w:r w:rsidR="00CF002B" w:rsidRPr="00FD03BC">
        <w:rPr>
          <w:rFonts w:ascii="Times New Roman" w:hAnsi="Times New Roman" w:cs="Times New Roman"/>
          <w:sz w:val="24"/>
          <w:szCs w:val="24"/>
        </w:rPr>
        <w:t>Lv</w:t>
      </w:r>
      <w:proofErr w:type="spellEnd"/>
      <w:r w:rsidR="00CF002B">
        <w:rPr>
          <w:rFonts w:ascii="Times New Roman" w:hAnsi="Times New Roman" w:cs="Times New Roman" w:hint="eastAsia"/>
          <w:sz w:val="24"/>
          <w:szCs w:val="24"/>
        </w:rPr>
        <w:t>,</w:t>
      </w:r>
      <w:r w:rsidR="00FC13BC">
        <w:rPr>
          <w:rFonts w:ascii="Times New Roman" w:hAnsi="Times New Roman" w:cs="Times New Roman" w:hint="eastAsia"/>
          <w:sz w:val="24"/>
          <w:szCs w:val="24"/>
        </w:rPr>
        <w:t xml:space="preserve"> </w:t>
      </w:r>
      <w:r w:rsidR="00CF002B" w:rsidRPr="00FD03BC">
        <w:rPr>
          <w:rFonts w:ascii="Times New Roman" w:hAnsi="Times New Roman" w:cs="Times New Roman"/>
          <w:sz w:val="24"/>
          <w:szCs w:val="24"/>
        </w:rPr>
        <w:t>2008).</w:t>
      </w:r>
      <w:r w:rsidR="003221E6">
        <w:rPr>
          <w:rFonts w:ascii="Times New Roman" w:hAnsi="Times New Roman" w:cs="Times New Roman" w:hint="eastAsia"/>
          <w:sz w:val="24"/>
          <w:szCs w:val="24"/>
        </w:rPr>
        <w:t xml:space="preserve"> </w:t>
      </w:r>
      <w:r w:rsidR="003221E6" w:rsidRPr="003221E6">
        <w:rPr>
          <w:rFonts w:ascii="Times New Roman" w:hAnsi="Times New Roman" w:cs="Times New Roman" w:hint="eastAsia"/>
          <w:b/>
          <w:color w:val="C00000"/>
          <w:sz w:val="24"/>
          <w:szCs w:val="24"/>
        </w:rPr>
        <w:t>以前用</w:t>
      </w:r>
      <w:r w:rsidR="003221E6" w:rsidRPr="003221E6">
        <w:rPr>
          <w:rFonts w:ascii="Times New Roman" w:hAnsi="Times New Roman" w:cs="Times New Roman" w:hint="eastAsia"/>
          <w:b/>
          <w:color w:val="C00000"/>
          <w:sz w:val="24"/>
          <w:szCs w:val="24"/>
        </w:rPr>
        <w:t xml:space="preserve">cross product </w:t>
      </w:r>
      <w:r w:rsidR="003221E6" w:rsidRPr="003221E6">
        <w:rPr>
          <w:rFonts w:ascii="Times New Roman" w:hAnsi="Times New Roman" w:cs="Times New Roman" w:hint="eastAsia"/>
          <w:b/>
          <w:color w:val="C00000"/>
          <w:sz w:val="24"/>
          <w:szCs w:val="24"/>
        </w:rPr>
        <w:t>信息做</w:t>
      </w:r>
      <w:r w:rsidR="003221E6" w:rsidRPr="003221E6">
        <w:rPr>
          <w:rFonts w:ascii="Times New Roman" w:hAnsi="Times New Roman" w:cs="Times New Roman" w:hint="eastAsia"/>
          <w:b/>
          <w:color w:val="C00000"/>
          <w:sz w:val="24"/>
          <w:szCs w:val="24"/>
        </w:rPr>
        <w:t>estimate</w:t>
      </w:r>
      <w:r w:rsidR="003221E6" w:rsidRPr="003221E6">
        <w:rPr>
          <w:rFonts w:ascii="Times New Roman" w:hAnsi="Times New Roman" w:cs="Times New Roman" w:hint="eastAsia"/>
          <w:b/>
          <w:color w:val="C00000"/>
          <w:sz w:val="24"/>
          <w:szCs w:val="24"/>
        </w:rPr>
        <w:t>，但未作</w:t>
      </w:r>
      <w:r w:rsidR="003221E6" w:rsidRPr="003221E6">
        <w:rPr>
          <w:rFonts w:ascii="Times New Roman" w:hAnsi="Times New Roman" w:cs="Times New Roman" w:hint="eastAsia"/>
          <w:b/>
          <w:color w:val="C00000"/>
          <w:sz w:val="24"/>
          <w:szCs w:val="24"/>
        </w:rPr>
        <w:t>forecasting</w:t>
      </w:r>
      <w:r w:rsidR="003221E6" w:rsidRPr="003221E6">
        <w:rPr>
          <w:rFonts w:ascii="Times New Roman" w:hAnsi="Times New Roman" w:cs="Times New Roman" w:hint="eastAsia"/>
          <w:b/>
          <w:color w:val="C00000"/>
          <w:sz w:val="24"/>
          <w:szCs w:val="24"/>
        </w:rPr>
        <w:t>，而且我们面临</w:t>
      </w:r>
      <w:r w:rsidR="003221E6" w:rsidRPr="003221E6">
        <w:rPr>
          <w:rFonts w:ascii="Times New Roman" w:hAnsi="Times New Roman" w:cs="Times New Roman" w:hint="eastAsia"/>
          <w:b/>
          <w:color w:val="C00000"/>
          <w:sz w:val="24"/>
          <w:szCs w:val="24"/>
        </w:rPr>
        <w:t>high dimensionality</w:t>
      </w:r>
      <w:r w:rsidR="003221E6" w:rsidRPr="003221E6">
        <w:rPr>
          <w:rFonts w:ascii="Times New Roman" w:hAnsi="Times New Roman" w:cs="Times New Roman" w:hint="eastAsia"/>
          <w:b/>
          <w:color w:val="C00000"/>
          <w:sz w:val="24"/>
          <w:szCs w:val="24"/>
        </w:rPr>
        <w:t>的问题</w:t>
      </w:r>
    </w:p>
    <w:p w:rsidR="00FD03BC" w:rsidRPr="00FD03BC" w:rsidRDefault="00FD03BC" w:rsidP="00BD2BF4">
      <w:pPr>
        <w:spacing w:line="360" w:lineRule="auto"/>
        <w:ind w:firstLine="420"/>
        <w:rPr>
          <w:rFonts w:ascii="Times New Roman" w:hAnsi="Times New Roman" w:cs="Times New Roman"/>
          <w:sz w:val="24"/>
          <w:szCs w:val="24"/>
        </w:rPr>
      </w:pPr>
      <w:r w:rsidRPr="00FD03BC">
        <w:rPr>
          <w:rFonts w:ascii="Times New Roman" w:hAnsi="Times New Roman" w:cs="Times New Roman"/>
          <w:sz w:val="24"/>
          <w:szCs w:val="24"/>
        </w:rPr>
        <w:t xml:space="preserve">To overcome the problem, </w:t>
      </w:r>
      <w:r w:rsidR="00DC7768">
        <w:rPr>
          <w:rFonts w:ascii="Times New Roman" w:hAnsi="Times New Roman" w:cs="Times New Roman" w:hint="eastAsia"/>
          <w:sz w:val="24"/>
          <w:szCs w:val="24"/>
        </w:rPr>
        <w:t>a</w:t>
      </w:r>
      <w:r w:rsidRPr="00FD03BC">
        <w:rPr>
          <w:rFonts w:ascii="Times New Roman" w:hAnsi="Times New Roman" w:cs="Times New Roman"/>
          <w:sz w:val="24"/>
          <w:szCs w:val="24"/>
        </w:rPr>
        <w:t xml:space="preserve"> </w:t>
      </w:r>
      <w:r w:rsidR="00BD2BF4">
        <w:rPr>
          <w:rFonts w:ascii="Times New Roman" w:hAnsi="Times New Roman" w:cs="Times New Roman" w:hint="eastAsia"/>
          <w:sz w:val="24"/>
          <w:szCs w:val="24"/>
        </w:rPr>
        <w:t xml:space="preserve">four step methodological framework is proposed in </w:t>
      </w:r>
      <w:r w:rsidR="0024651B">
        <w:rPr>
          <w:rFonts w:ascii="Times New Roman" w:hAnsi="Times New Roman" w:cs="Times New Roman"/>
          <w:sz w:val="24"/>
          <w:szCs w:val="24"/>
        </w:rPr>
        <w:lastRenderedPageBreak/>
        <w:t>this paper which consists</w:t>
      </w:r>
      <w:r w:rsidR="00BD2BF4">
        <w:rPr>
          <w:rFonts w:ascii="Times New Roman" w:hAnsi="Times New Roman" w:cs="Times New Roman" w:hint="eastAsia"/>
          <w:sz w:val="24"/>
          <w:szCs w:val="24"/>
        </w:rPr>
        <w:t xml:space="preserve"> of the </w:t>
      </w:r>
      <w:r w:rsidR="004F46EC">
        <w:rPr>
          <w:rFonts w:ascii="Times New Roman" w:hAnsi="Times New Roman" w:cs="Times New Roman" w:hint="eastAsia"/>
          <w:sz w:val="24"/>
          <w:szCs w:val="24"/>
        </w:rPr>
        <w:t>identification</w:t>
      </w:r>
      <w:r w:rsidR="00BD2BF4">
        <w:rPr>
          <w:rFonts w:ascii="Times New Roman" w:hAnsi="Times New Roman" w:cs="Times New Roman" w:hint="eastAsia"/>
          <w:sz w:val="24"/>
          <w:szCs w:val="24"/>
        </w:rPr>
        <w:t xml:space="preserve"> of potentially influential categories, the building of </w:t>
      </w:r>
      <w:r w:rsidR="00BD2BF4">
        <w:rPr>
          <w:rFonts w:ascii="Times New Roman" w:hAnsi="Times New Roman" w:cs="Times New Roman"/>
          <w:sz w:val="24"/>
          <w:szCs w:val="24"/>
        </w:rPr>
        <w:t>explanatory</w:t>
      </w:r>
      <w:r w:rsidR="00BD2BF4">
        <w:rPr>
          <w:rFonts w:ascii="Times New Roman" w:hAnsi="Times New Roman" w:cs="Times New Roman" w:hint="eastAsia"/>
          <w:sz w:val="24"/>
          <w:szCs w:val="24"/>
        </w:rPr>
        <w:t xml:space="preserve"> variable space, variable selection and model estimation by a multistage LASSO</w:t>
      </w:r>
      <w:r w:rsidR="00BD2BF4" w:rsidRPr="00BD2BF4">
        <w:rPr>
          <w:rFonts w:ascii="Times New Roman" w:hAnsi="Times New Roman" w:cs="Times New Roman"/>
          <w:sz w:val="24"/>
          <w:szCs w:val="24"/>
        </w:rPr>
        <w:t xml:space="preserve"> </w:t>
      </w:r>
      <w:r w:rsidR="00BD2BF4">
        <w:rPr>
          <w:rFonts w:ascii="Times New Roman" w:hAnsi="Times New Roman" w:cs="Times New Roman" w:hint="eastAsia"/>
          <w:sz w:val="24"/>
          <w:szCs w:val="24"/>
        </w:rPr>
        <w:t>(</w:t>
      </w:r>
      <w:r w:rsidR="00BD2BF4" w:rsidRPr="00FD03BC">
        <w:rPr>
          <w:rFonts w:ascii="Times New Roman" w:hAnsi="Times New Roman" w:cs="Times New Roman"/>
          <w:sz w:val="24"/>
          <w:szCs w:val="24"/>
        </w:rPr>
        <w:t>Least Absolute Shrinkage and Selection Operator</w:t>
      </w:r>
      <w:r w:rsidR="00BD2BF4">
        <w:rPr>
          <w:rFonts w:ascii="Times New Roman" w:hAnsi="Times New Roman" w:cs="Times New Roman" w:hint="eastAsia"/>
          <w:sz w:val="24"/>
          <w:szCs w:val="24"/>
        </w:rPr>
        <w:t xml:space="preserve">) regression, </w:t>
      </w:r>
      <w:r w:rsidR="00714C28">
        <w:rPr>
          <w:rFonts w:ascii="Times New Roman" w:hAnsi="Times New Roman" w:cs="Times New Roman" w:hint="eastAsia"/>
          <w:sz w:val="24"/>
          <w:szCs w:val="24"/>
        </w:rPr>
        <w:t xml:space="preserve">followed by a </w:t>
      </w:r>
      <w:r w:rsidR="00BD2BF4">
        <w:rPr>
          <w:rFonts w:ascii="Times New Roman" w:hAnsi="Times New Roman" w:cs="Times New Roman" w:hint="eastAsia"/>
          <w:sz w:val="24"/>
          <w:szCs w:val="24"/>
        </w:rPr>
        <w:t>scheme to generate forecasts.</w:t>
      </w:r>
      <w:r w:rsidRPr="00FD03BC">
        <w:rPr>
          <w:rFonts w:ascii="Times New Roman" w:hAnsi="Times New Roman" w:cs="Times New Roman"/>
          <w:sz w:val="24"/>
          <w:szCs w:val="24"/>
        </w:rPr>
        <w:t xml:space="preserve"> Through </w:t>
      </w:r>
      <w:r w:rsidR="000A6560">
        <w:rPr>
          <w:rFonts w:ascii="Times New Roman" w:hAnsi="Times New Roman" w:cs="Times New Roman" w:hint="eastAsia"/>
          <w:sz w:val="24"/>
          <w:szCs w:val="24"/>
        </w:rPr>
        <w:t xml:space="preserve">a series </w:t>
      </w:r>
      <w:r w:rsidR="00714C28">
        <w:rPr>
          <w:rFonts w:ascii="Times New Roman" w:hAnsi="Times New Roman" w:cs="Times New Roman" w:hint="eastAsia"/>
          <w:sz w:val="24"/>
          <w:szCs w:val="24"/>
        </w:rPr>
        <w:t xml:space="preserve">of </w:t>
      </w:r>
      <w:r w:rsidRPr="00FD03BC">
        <w:rPr>
          <w:rFonts w:ascii="Times New Roman" w:hAnsi="Times New Roman" w:cs="Times New Roman"/>
          <w:sz w:val="24"/>
          <w:szCs w:val="24"/>
        </w:rPr>
        <w:t xml:space="preserve">empirical data experiments, we </w:t>
      </w:r>
      <w:r w:rsidR="00EF6903">
        <w:rPr>
          <w:rFonts w:ascii="Times New Roman" w:hAnsi="Times New Roman" w:cs="Times New Roman" w:hint="eastAsia"/>
          <w:sz w:val="24"/>
          <w:szCs w:val="24"/>
        </w:rPr>
        <w:t>show</w:t>
      </w:r>
      <w:r w:rsidRPr="00FD03BC">
        <w:rPr>
          <w:rFonts w:ascii="Times New Roman" w:hAnsi="Times New Roman" w:cs="Times New Roman"/>
          <w:sz w:val="24"/>
          <w:szCs w:val="24"/>
        </w:rPr>
        <w:t xml:space="preserve"> that </w:t>
      </w:r>
      <w:r w:rsidR="000A6560">
        <w:rPr>
          <w:rFonts w:ascii="Times New Roman" w:hAnsi="Times New Roman" w:cs="Times New Roman" w:hint="eastAsia"/>
          <w:sz w:val="24"/>
          <w:szCs w:val="24"/>
        </w:rPr>
        <w:t xml:space="preserve">the proposed method can improve the forecasting accuracy significantly </w:t>
      </w:r>
      <w:r w:rsidR="000A6560">
        <w:rPr>
          <w:rFonts w:ascii="Times New Roman" w:hAnsi="Times New Roman" w:cs="Times New Roman"/>
          <w:sz w:val="24"/>
          <w:szCs w:val="24"/>
        </w:rPr>
        <w:t>when</w:t>
      </w:r>
      <w:r w:rsidR="000A6560">
        <w:rPr>
          <w:rFonts w:ascii="Times New Roman" w:hAnsi="Times New Roman" w:cs="Times New Roman" w:hint="eastAsia"/>
          <w:sz w:val="24"/>
          <w:szCs w:val="24"/>
        </w:rPr>
        <w:t xml:space="preserve"> integrating </w:t>
      </w:r>
      <w:r w:rsidR="00823DE6">
        <w:rPr>
          <w:rFonts w:ascii="Times New Roman" w:hAnsi="Times New Roman" w:cs="Times New Roman" w:hint="eastAsia"/>
          <w:sz w:val="24"/>
          <w:szCs w:val="24"/>
        </w:rPr>
        <w:t xml:space="preserve">more </w:t>
      </w:r>
      <w:r w:rsidR="000A6560">
        <w:rPr>
          <w:rFonts w:ascii="Times New Roman" w:hAnsi="Times New Roman" w:cs="Times New Roman" w:hint="eastAsia"/>
          <w:sz w:val="24"/>
          <w:szCs w:val="24"/>
        </w:rPr>
        <w:t>information. But</w:t>
      </w:r>
      <w:del w:id="30" w:author="Fildes, Robert" w:date="2014-09-16T15:24:00Z">
        <w:r w:rsidR="000A6560" w:rsidDel="00F01649">
          <w:rPr>
            <w:rFonts w:ascii="Times New Roman" w:hAnsi="Times New Roman" w:cs="Times New Roman" w:hint="eastAsia"/>
            <w:sz w:val="24"/>
            <w:szCs w:val="24"/>
          </w:rPr>
          <w:delText xml:space="preserve"> in</w:delText>
        </w:r>
      </w:del>
      <w:r w:rsidR="000A6560">
        <w:rPr>
          <w:rFonts w:ascii="Times New Roman" w:hAnsi="Times New Roman" w:cs="Times New Roman" w:hint="eastAsia"/>
          <w:sz w:val="24"/>
          <w:szCs w:val="24"/>
        </w:rPr>
        <w:t xml:space="preserve"> general</w:t>
      </w:r>
      <w:ins w:id="31" w:author="Fildes, Robert" w:date="2014-09-16T15:23:00Z">
        <w:r w:rsidR="00F01649">
          <w:rPr>
            <w:rFonts w:ascii="Times New Roman" w:hAnsi="Times New Roman" w:cs="Times New Roman"/>
            <w:sz w:val="24"/>
            <w:szCs w:val="24"/>
          </w:rPr>
          <w:t>ly</w:t>
        </w:r>
      </w:ins>
      <w:r w:rsidR="000A6560">
        <w:rPr>
          <w:rFonts w:ascii="Times New Roman" w:hAnsi="Times New Roman" w:cs="Times New Roman" w:hint="eastAsia"/>
          <w:sz w:val="24"/>
          <w:szCs w:val="24"/>
        </w:rPr>
        <w:t>, the inter-category information contributes limited accuracy improvements comparing to</w:t>
      </w:r>
      <w:r w:rsidR="0024651B">
        <w:rPr>
          <w:rFonts w:ascii="Times New Roman" w:hAnsi="Times New Roman" w:cs="Times New Roman" w:hint="eastAsia"/>
          <w:sz w:val="24"/>
          <w:szCs w:val="24"/>
        </w:rPr>
        <w:t xml:space="preserve"> that of</w:t>
      </w:r>
      <w:r w:rsidR="000A6560">
        <w:rPr>
          <w:rFonts w:ascii="Times New Roman" w:hAnsi="Times New Roman" w:cs="Times New Roman" w:hint="eastAsia"/>
          <w:sz w:val="24"/>
          <w:szCs w:val="24"/>
        </w:rPr>
        <w:t xml:space="preserve"> intra</w:t>
      </w:r>
      <w:r w:rsidR="004F4F90">
        <w:rPr>
          <w:rFonts w:ascii="Times New Roman" w:hAnsi="Times New Roman" w:cs="Times New Roman" w:hint="eastAsia"/>
          <w:sz w:val="24"/>
          <w:szCs w:val="24"/>
        </w:rPr>
        <w:t xml:space="preserve">-category </w:t>
      </w:r>
      <w:r w:rsidR="004F4F90">
        <w:rPr>
          <w:rFonts w:ascii="Times New Roman" w:hAnsi="Times New Roman" w:cs="Times New Roman"/>
          <w:sz w:val="24"/>
          <w:szCs w:val="24"/>
        </w:rPr>
        <w:t>information</w:t>
      </w:r>
      <w:r w:rsidR="004F4F90">
        <w:rPr>
          <w:rFonts w:ascii="Times New Roman" w:hAnsi="Times New Roman" w:cs="Times New Roman" w:hint="eastAsia"/>
          <w:sz w:val="24"/>
          <w:szCs w:val="24"/>
        </w:rPr>
        <w:t xml:space="preserve">. </w:t>
      </w:r>
      <w:r w:rsidR="00727933" w:rsidRPr="00727933">
        <w:rPr>
          <w:rFonts w:ascii="Times New Roman" w:hAnsi="Times New Roman" w:cs="Times New Roman" w:hint="eastAsia"/>
          <w:b/>
          <w:color w:val="C00000"/>
          <w:sz w:val="24"/>
          <w:szCs w:val="24"/>
        </w:rPr>
        <w:t>我们提供一个有四个步骤的解决方案</w:t>
      </w:r>
    </w:p>
    <w:p w:rsidR="00FD03BC" w:rsidRPr="00FD03BC" w:rsidRDefault="00FD03BC" w:rsidP="008E33B9">
      <w:pPr>
        <w:spacing w:line="360" w:lineRule="auto"/>
        <w:ind w:firstLine="420"/>
        <w:rPr>
          <w:rFonts w:ascii="Times New Roman" w:hAnsi="Times New Roman" w:cs="Times New Roman"/>
          <w:sz w:val="24"/>
          <w:szCs w:val="24"/>
        </w:rPr>
      </w:pPr>
      <w:r w:rsidRPr="00FD03BC">
        <w:rPr>
          <w:rFonts w:ascii="Times New Roman" w:hAnsi="Times New Roman" w:cs="Times New Roman"/>
          <w:sz w:val="24"/>
          <w:szCs w:val="24"/>
        </w:rPr>
        <w:t xml:space="preserve">The outline of </w:t>
      </w:r>
      <w:r w:rsidR="008E33B9">
        <w:rPr>
          <w:rFonts w:ascii="Times New Roman" w:hAnsi="Times New Roman" w:cs="Times New Roman" w:hint="eastAsia"/>
          <w:sz w:val="24"/>
          <w:szCs w:val="24"/>
        </w:rPr>
        <w:t xml:space="preserve">the </w:t>
      </w:r>
      <w:r w:rsidRPr="00FD03BC">
        <w:rPr>
          <w:rFonts w:ascii="Times New Roman" w:hAnsi="Times New Roman" w:cs="Times New Roman"/>
          <w:sz w:val="24"/>
          <w:szCs w:val="24"/>
        </w:rPr>
        <w:t xml:space="preserve">paper is as follows. In section two, we review </w:t>
      </w:r>
      <w:r w:rsidR="008E33B9">
        <w:rPr>
          <w:rFonts w:ascii="Times New Roman" w:hAnsi="Times New Roman" w:cs="Times New Roman" w:hint="eastAsia"/>
          <w:sz w:val="24"/>
          <w:szCs w:val="24"/>
        </w:rPr>
        <w:t>existing related</w:t>
      </w:r>
      <w:r w:rsidRPr="00FD03BC">
        <w:rPr>
          <w:rFonts w:ascii="Times New Roman" w:hAnsi="Times New Roman" w:cs="Times New Roman"/>
          <w:sz w:val="24"/>
          <w:szCs w:val="24"/>
        </w:rPr>
        <w:t xml:space="preserve"> studies and address their limitations. In Section three we discuss methodological issues</w:t>
      </w:r>
      <w:r w:rsidR="008E33B9">
        <w:rPr>
          <w:rFonts w:ascii="Times New Roman" w:hAnsi="Times New Roman" w:cs="Times New Roman"/>
          <w:sz w:val="24"/>
          <w:szCs w:val="24"/>
        </w:rPr>
        <w:t>. In Section four</w:t>
      </w:r>
      <w:r w:rsidR="008E33B9">
        <w:rPr>
          <w:rFonts w:ascii="Times New Roman" w:hAnsi="Times New Roman" w:cs="Times New Roman" w:hint="eastAsia"/>
          <w:sz w:val="24"/>
          <w:szCs w:val="24"/>
        </w:rPr>
        <w:t xml:space="preserve">, we </w:t>
      </w:r>
      <w:r w:rsidR="00144980" w:rsidRPr="008E33B9">
        <w:rPr>
          <w:rFonts w:ascii="Times New Roman" w:hAnsi="Times New Roman" w:cs="Times New Roman"/>
          <w:sz w:val="24"/>
          <w:szCs w:val="24"/>
        </w:rPr>
        <w:t>describ</w:t>
      </w:r>
      <w:r w:rsidR="00144980">
        <w:rPr>
          <w:rFonts w:ascii="Times New Roman" w:hAnsi="Times New Roman" w:cs="Times New Roman"/>
          <w:sz w:val="24"/>
          <w:szCs w:val="24"/>
        </w:rPr>
        <w:t>e</w:t>
      </w:r>
      <w:r w:rsidR="00144980">
        <w:rPr>
          <w:rFonts w:ascii="Times New Roman" w:hAnsi="Times New Roman" w:cs="Times New Roman" w:hint="eastAsia"/>
          <w:sz w:val="24"/>
          <w:szCs w:val="24"/>
        </w:rPr>
        <w:t xml:space="preserve"> the data, introduce the experiments design and forecasting accuracy measures, and</w:t>
      </w:r>
      <w:r w:rsidR="008E33B9">
        <w:rPr>
          <w:rFonts w:ascii="Times New Roman" w:hAnsi="Times New Roman" w:cs="Times New Roman" w:hint="eastAsia"/>
          <w:sz w:val="24"/>
          <w:szCs w:val="24"/>
        </w:rPr>
        <w:t xml:space="preserve"> </w:t>
      </w:r>
      <w:r w:rsidR="00144980">
        <w:rPr>
          <w:rFonts w:ascii="Times New Roman" w:hAnsi="Times New Roman" w:cs="Times New Roman" w:hint="eastAsia"/>
          <w:sz w:val="24"/>
          <w:szCs w:val="24"/>
        </w:rPr>
        <w:t xml:space="preserve">present the </w:t>
      </w:r>
      <w:r w:rsidR="00144980">
        <w:rPr>
          <w:rFonts w:ascii="Times New Roman" w:hAnsi="Times New Roman" w:cs="Times New Roman"/>
          <w:sz w:val="24"/>
          <w:szCs w:val="24"/>
        </w:rPr>
        <w:t>empirical</w:t>
      </w:r>
      <w:r w:rsidR="00144980">
        <w:rPr>
          <w:rFonts w:ascii="Times New Roman" w:hAnsi="Times New Roman" w:cs="Times New Roman" w:hint="eastAsia"/>
          <w:sz w:val="24"/>
          <w:szCs w:val="24"/>
        </w:rPr>
        <w:t xml:space="preserve"> results.</w:t>
      </w:r>
      <w:r w:rsidRPr="00FD03BC">
        <w:rPr>
          <w:rFonts w:ascii="Times New Roman" w:hAnsi="Times New Roman" w:cs="Times New Roman"/>
          <w:sz w:val="24"/>
          <w:szCs w:val="24"/>
        </w:rPr>
        <w:t xml:space="preserve"> Section five discusses</w:t>
      </w:r>
      <w:r w:rsidR="00714C28">
        <w:rPr>
          <w:rFonts w:ascii="Times New Roman" w:hAnsi="Times New Roman" w:cs="Times New Roman"/>
          <w:sz w:val="24"/>
          <w:szCs w:val="24"/>
        </w:rPr>
        <w:t xml:space="preserve"> the findings</w:t>
      </w:r>
      <w:r w:rsidR="00714C28">
        <w:rPr>
          <w:rFonts w:ascii="Times New Roman" w:hAnsi="Times New Roman" w:cs="Times New Roman" w:hint="eastAsia"/>
          <w:sz w:val="24"/>
          <w:szCs w:val="24"/>
        </w:rPr>
        <w:t xml:space="preserve"> offering conclusions as to forecasting practice and further academic research.</w:t>
      </w:r>
      <w:r w:rsidR="00727933">
        <w:rPr>
          <w:rFonts w:ascii="Times New Roman" w:hAnsi="Times New Roman" w:cs="Times New Roman" w:hint="eastAsia"/>
          <w:sz w:val="24"/>
          <w:szCs w:val="24"/>
        </w:rPr>
        <w:t xml:space="preserve"> </w:t>
      </w:r>
      <w:r w:rsidR="00727933" w:rsidRPr="00727933">
        <w:rPr>
          <w:rFonts w:ascii="Times New Roman" w:hAnsi="Times New Roman" w:cs="Times New Roman" w:hint="eastAsia"/>
          <w:b/>
          <w:color w:val="C00000"/>
          <w:sz w:val="24"/>
          <w:szCs w:val="24"/>
        </w:rPr>
        <w:t>各段落如此安排</w:t>
      </w:r>
    </w:p>
    <w:p w:rsidR="00AD43FD" w:rsidRPr="00F01649" w:rsidRDefault="00AD43FD">
      <w:pPr>
        <w:pStyle w:val="Heading1"/>
        <w:rPr>
          <w:rPrChange w:id="32" w:author="Fildes, Robert" w:date="2014-09-16T15:20:00Z">
            <w:rPr>
              <w:sz w:val="24"/>
              <w:szCs w:val="24"/>
            </w:rPr>
          </w:rPrChange>
        </w:rPr>
        <w:pPrChange w:id="33" w:author="Fildes, Robert" w:date="2014-09-16T15:20:00Z">
          <w:pPr>
            <w:pStyle w:val="Heading1"/>
            <w:numPr>
              <w:numId w:val="1"/>
            </w:numPr>
            <w:ind w:left="360" w:hanging="360"/>
          </w:pPr>
        </w:pPrChange>
      </w:pPr>
      <w:r w:rsidRPr="00F01649">
        <w:rPr>
          <w:rPrChange w:id="34" w:author="Fildes, Robert" w:date="2014-09-16T15:20:00Z">
            <w:rPr>
              <w:sz w:val="24"/>
              <w:szCs w:val="24"/>
            </w:rPr>
          </w:rPrChange>
        </w:rPr>
        <w:t>L</w:t>
      </w:r>
      <w:r w:rsidR="00CB4DC6" w:rsidRPr="00F01649">
        <w:rPr>
          <w:rPrChange w:id="35" w:author="Fildes, Robert" w:date="2014-09-16T15:20:00Z">
            <w:rPr>
              <w:sz w:val="24"/>
              <w:szCs w:val="24"/>
            </w:rPr>
          </w:rPrChange>
        </w:rPr>
        <w:t>iterature review</w:t>
      </w:r>
    </w:p>
    <w:p w:rsidR="00FD03BC" w:rsidRPr="0015087E" w:rsidRDefault="006A6AD9" w:rsidP="00FD03BC">
      <w:pPr>
        <w:pStyle w:val="Heading2"/>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2.1 </w:t>
      </w:r>
      <w:r w:rsidR="006552CA">
        <w:rPr>
          <w:rFonts w:ascii="Times New Roman" w:hAnsi="Times New Roman" w:cs="Times New Roman"/>
          <w:sz w:val="24"/>
          <w:szCs w:val="24"/>
        </w:rPr>
        <w:t>Intra- and inter-</w:t>
      </w:r>
      <w:r w:rsidR="00FD03BC" w:rsidRPr="0015087E">
        <w:rPr>
          <w:rFonts w:ascii="Times New Roman" w:hAnsi="Times New Roman" w:cs="Times New Roman"/>
          <w:sz w:val="24"/>
          <w:szCs w:val="24"/>
        </w:rPr>
        <w:t>category promotional effects</w:t>
      </w:r>
    </w:p>
    <w:p w:rsidR="00FD03BC" w:rsidRPr="0015087E" w:rsidRDefault="00FD03BC" w:rsidP="00FD03BC">
      <w:pPr>
        <w:spacing w:line="360" w:lineRule="auto"/>
        <w:ind w:firstLine="420"/>
        <w:rPr>
          <w:rFonts w:ascii="Times New Roman" w:hAnsi="Times New Roman" w:cs="Times New Roman"/>
          <w:sz w:val="24"/>
          <w:szCs w:val="24"/>
        </w:rPr>
      </w:pPr>
      <w:r w:rsidRPr="0015087E">
        <w:rPr>
          <w:rFonts w:ascii="Times New Roman" w:hAnsi="Times New Roman" w:cs="Times New Roman"/>
          <w:sz w:val="24"/>
          <w:szCs w:val="24"/>
        </w:rPr>
        <w:t>The idea that demand in one product category can be affected by marketing efforts in another is not new. In economics, products are considered complements (substitutes) if lowering (</w:t>
      </w:r>
      <w:proofErr w:type="gramStart"/>
      <w:r w:rsidRPr="0015087E">
        <w:rPr>
          <w:rFonts w:ascii="Times New Roman" w:hAnsi="Times New Roman" w:cs="Times New Roman"/>
          <w:sz w:val="24"/>
          <w:szCs w:val="24"/>
        </w:rPr>
        <w:t>raising</w:t>
      </w:r>
      <w:proofErr w:type="gramEnd"/>
      <w:r w:rsidRPr="0015087E">
        <w:rPr>
          <w:rFonts w:ascii="Times New Roman" w:hAnsi="Times New Roman" w:cs="Times New Roman"/>
          <w:sz w:val="24"/>
          <w:szCs w:val="24"/>
        </w:rPr>
        <w:t>) the price of one product leads to an increase in sales of another (</w:t>
      </w:r>
      <w:r w:rsidR="00960835">
        <w:rPr>
          <w:rFonts w:ascii="Times New Roman" w:hAnsi="Times New Roman" w:cs="Times New Roman"/>
          <w:color w:val="252525"/>
          <w:sz w:val="24"/>
          <w:szCs w:val="24"/>
          <w:shd w:val="clear" w:color="auto" w:fill="FFFFFF"/>
        </w:rPr>
        <w:t>Nicholson</w:t>
      </w:r>
      <w:r w:rsidR="00D74257">
        <w:rPr>
          <w:rFonts w:ascii="Times New Roman" w:hAnsi="Times New Roman" w:cs="Times New Roman" w:hint="eastAsia"/>
          <w:color w:val="252525"/>
          <w:sz w:val="24"/>
          <w:szCs w:val="24"/>
          <w:shd w:val="clear" w:color="auto" w:fill="FFFFFF"/>
        </w:rPr>
        <w:t>,</w:t>
      </w:r>
      <w:r w:rsidRPr="0015087E">
        <w:rPr>
          <w:rFonts w:ascii="Times New Roman" w:hAnsi="Times New Roman" w:cs="Times New Roman"/>
          <w:color w:val="252525"/>
          <w:sz w:val="24"/>
          <w:szCs w:val="24"/>
          <w:shd w:val="clear" w:color="auto" w:fill="FFFFFF"/>
        </w:rPr>
        <w:t xml:space="preserve"> 1998</w:t>
      </w:r>
      <w:r w:rsidRPr="0015087E">
        <w:rPr>
          <w:rFonts w:ascii="Times New Roman" w:hAnsi="Times New Roman" w:cs="Times New Roman"/>
          <w:sz w:val="24"/>
          <w:szCs w:val="24"/>
        </w:rPr>
        <w:t xml:space="preserve">). Product substitutability and complementarity have long been natural ways to perceive intercategory relationships. </w:t>
      </w:r>
    </w:p>
    <w:p w:rsidR="00FD03BC" w:rsidRPr="0015087E" w:rsidRDefault="00D74257" w:rsidP="00DE1F1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Within</w:t>
      </w:r>
      <w:r w:rsidR="00AA6720">
        <w:rPr>
          <w:rFonts w:ascii="Times New Roman" w:hAnsi="Times New Roman" w:cs="Times New Roman"/>
          <w:sz w:val="24"/>
          <w:szCs w:val="24"/>
        </w:rPr>
        <w:t xml:space="preserve"> one category, product</w:t>
      </w:r>
      <w:r w:rsidR="00097104">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w:t>
      </w:r>
      <w:r w:rsidR="00097104">
        <w:rPr>
          <w:rFonts w:ascii="Times New Roman" w:hAnsi="Times New Roman" w:cs="Times New Roman" w:hint="eastAsia"/>
          <w:sz w:val="24"/>
          <w:szCs w:val="24"/>
        </w:rPr>
        <w:t>of</w:t>
      </w:r>
      <w:r w:rsidR="00FD03BC" w:rsidRPr="0015087E">
        <w:rPr>
          <w:rFonts w:ascii="Times New Roman" w:hAnsi="Times New Roman" w:cs="Times New Roman"/>
          <w:sz w:val="24"/>
          <w:szCs w:val="24"/>
        </w:rPr>
        <w:t xml:space="preserve"> different brand</w:t>
      </w:r>
      <w:r w:rsidR="00AA6720">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even </w:t>
      </w:r>
      <w:r w:rsidR="00097104">
        <w:rPr>
          <w:rFonts w:ascii="Times New Roman" w:hAnsi="Times New Roman" w:cs="Times New Roman" w:hint="eastAsia"/>
          <w:sz w:val="24"/>
          <w:szCs w:val="24"/>
        </w:rPr>
        <w:t xml:space="preserve">the </w:t>
      </w:r>
      <w:r w:rsidR="00FD03BC" w:rsidRPr="0015087E">
        <w:rPr>
          <w:rFonts w:ascii="Times New Roman" w:hAnsi="Times New Roman" w:cs="Times New Roman"/>
          <w:sz w:val="24"/>
          <w:szCs w:val="24"/>
        </w:rPr>
        <w:t>same brand in different flavo</w:t>
      </w:r>
      <w:r>
        <w:rPr>
          <w:rFonts w:ascii="Times New Roman" w:hAnsi="Times New Roman" w:cs="Times New Roman"/>
          <w:sz w:val="24"/>
          <w:szCs w:val="24"/>
        </w:rPr>
        <w:t>r</w:t>
      </w:r>
      <w:r w:rsidR="00AA6720">
        <w:rPr>
          <w:rFonts w:ascii="Times New Roman" w:hAnsi="Times New Roman" w:cs="Times New Roman" w:hint="eastAsia"/>
          <w:sz w:val="24"/>
          <w:szCs w:val="24"/>
        </w:rPr>
        <w:t>s</w:t>
      </w:r>
      <w:r w:rsidR="00097104">
        <w:rPr>
          <w:rFonts w:ascii="Times New Roman" w:hAnsi="Times New Roman" w:cs="Times New Roman"/>
          <w:sz w:val="24"/>
          <w:szCs w:val="24"/>
        </w:rPr>
        <w:t xml:space="preserve"> or different pack</w:t>
      </w:r>
      <w:r>
        <w:rPr>
          <w:rFonts w:ascii="Times New Roman" w:hAnsi="Times New Roman" w:cs="Times New Roman"/>
          <w:sz w:val="24"/>
          <w:szCs w:val="24"/>
        </w:rPr>
        <w:t xml:space="preserve"> size</w:t>
      </w:r>
      <w:r w:rsidR="00AA6720">
        <w:rPr>
          <w:rFonts w:ascii="Times New Roman" w:hAnsi="Times New Roman" w:cs="Times New Roman" w:hint="eastAsia"/>
          <w:sz w:val="24"/>
          <w:szCs w:val="24"/>
        </w:rPr>
        <w:t>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usually </w:t>
      </w:r>
      <w:r w:rsidR="00FD03BC" w:rsidRPr="0015087E">
        <w:rPr>
          <w:rFonts w:ascii="Times New Roman" w:hAnsi="Times New Roman" w:cs="Times New Roman"/>
          <w:sz w:val="24"/>
          <w:szCs w:val="24"/>
        </w:rPr>
        <w:t>regarded as substitute f</w:t>
      </w:r>
      <w:r w:rsidR="00097104">
        <w:rPr>
          <w:rFonts w:ascii="Times New Roman" w:hAnsi="Times New Roman" w:cs="Times New Roman" w:hint="eastAsia"/>
          <w:sz w:val="24"/>
          <w:szCs w:val="24"/>
        </w:rPr>
        <w:t>o</w:t>
      </w:r>
      <w:r w:rsidR="00FD03BC" w:rsidRPr="0015087E">
        <w:rPr>
          <w:rFonts w:ascii="Times New Roman" w:hAnsi="Times New Roman" w:cs="Times New Roman"/>
          <w:sz w:val="24"/>
          <w:szCs w:val="24"/>
        </w:rPr>
        <w:t>r each other. A large body of research supports the view that brands within a product category are substitutes for one another (Frank and Massy</w:t>
      </w:r>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1967; Kumar and Leone</w:t>
      </w:r>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1988; Moriarty</w:t>
      </w:r>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1985</w:t>
      </w:r>
      <w:r w:rsidR="00DE1F1E">
        <w:rPr>
          <w:rFonts w:ascii="Times New Roman" w:hAnsi="Times New Roman" w:cs="Times New Roman" w:hint="eastAsia"/>
          <w:sz w:val="24"/>
          <w:szCs w:val="24"/>
        </w:rPr>
        <w:t>,</w:t>
      </w:r>
      <w:r w:rsidR="00DE1F1E" w:rsidRPr="00DE1F1E">
        <w:t xml:space="preserve"> </w:t>
      </w:r>
      <w:proofErr w:type="spellStart"/>
      <w:r w:rsidR="00DE1F1E" w:rsidRPr="00DE1F1E">
        <w:rPr>
          <w:rFonts w:ascii="Times New Roman" w:hAnsi="Times New Roman" w:cs="Times New Roman"/>
          <w:sz w:val="24"/>
          <w:szCs w:val="24"/>
        </w:rPr>
        <w:t>Mulhern</w:t>
      </w:r>
      <w:proofErr w:type="spellEnd"/>
      <w:r w:rsidR="00DE1F1E" w:rsidRPr="00DE1F1E">
        <w:rPr>
          <w:rFonts w:ascii="Times New Roman" w:hAnsi="Times New Roman" w:cs="Times New Roman"/>
          <w:sz w:val="24"/>
          <w:szCs w:val="24"/>
        </w:rPr>
        <w:t xml:space="preserve"> and Leone</w:t>
      </w:r>
      <w:r w:rsidR="00DE1F1E">
        <w:rPr>
          <w:rFonts w:ascii="Times New Roman" w:hAnsi="Times New Roman" w:cs="Times New Roman" w:hint="eastAsia"/>
          <w:sz w:val="24"/>
          <w:szCs w:val="24"/>
        </w:rPr>
        <w:t>,</w:t>
      </w:r>
      <w:r w:rsidR="00DE1F1E" w:rsidRPr="00DE1F1E">
        <w:rPr>
          <w:rFonts w:ascii="Times New Roman" w:hAnsi="Times New Roman" w:cs="Times New Roman"/>
          <w:sz w:val="24"/>
          <w:szCs w:val="24"/>
        </w:rPr>
        <w:t xml:space="preserve"> 1991; Walters 1988, 1991</w:t>
      </w:r>
      <w:r w:rsidR="00FD03BC" w:rsidRPr="0015087E">
        <w:rPr>
          <w:rFonts w:ascii="Times New Roman" w:hAnsi="Times New Roman" w:cs="Times New Roman"/>
          <w:sz w:val="24"/>
          <w:szCs w:val="24"/>
        </w:rPr>
        <w:t xml:space="preserve">). Researchers have found that the majority of the promotional response stems from brand switching, </w:t>
      </w:r>
      <w:r w:rsidR="00FD03BC" w:rsidRPr="0015087E">
        <w:rPr>
          <w:rFonts w:ascii="Times New Roman" w:hAnsi="Times New Roman" w:cs="Times New Roman"/>
          <w:sz w:val="24"/>
          <w:szCs w:val="24"/>
        </w:rPr>
        <w:lastRenderedPageBreak/>
        <w:t xml:space="preserve">the percentage of own-brand sales elasticity with respect to a particular promotion that is due to brand-switching elasticity is </w:t>
      </w:r>
      <w:r>
        <w:rPr>
          <w:rFonts w:ascii="Times New Roman" w:hAnsi="Times New Roman" w:cs="Times New Roman" w:hint="eastAsia"/>
          <w:sz w:val="24"/>
          <w:szCs w:val="24"/>
        </w:rPr>
        <w:t xml:space="preserve">about </w:t>
      </w:r>
      <w:r w:rsidR="00FD03BC" w:rsidRPr="0015087E">
        <w:rPr>
          <w:rFonts w:ascii="Times New Roman" w:hAnsi="Times New Roman" w:cs="Times New Roman"/>
          <w:sz w:val="24"/>
          <w:szCs w:val="24"/>
        </w:rPr>
        <w:t>75%-84% (Gupta</w:t>
      </w:r>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1988, Chiang</w:t>
      </w:r>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1991, </w:t>
      </w:r>
      <w:proofErr w:type="spellStart"/>
      <w:r w:rsidR="00FD03BC" w:rsidRPr="0015087E">
        <w:rPr>
          <w:rFonts w:ascii="Times New Roman" w:hAnsi="Times New Roman" w:cs="Times New Roman"/>
          <w:sz w:val="24"/>
          <w:szCs w:val="24"/>
        </w:rPr>
        <w:t>Chintagunta</w:t>
      </w:r>
      <w:proofErr w:type="spellEnd"/>
      <w:r>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1993, and Bucklin et al.</w:t>
      </w:r>
      <w:r>
        <w:rPr>
          <w:rFonts w:ascii="Times New Roman" w:hAnsi="Times New Roman" w:cs="Times New Roman" w:hint="eastAsia"/>
          <w:sz w:val="24"/>
          <w:szCs w:val="24"/>
        </w:rPr>
        <w:t>,</w:t>
      </w:r>
      <w:r w:rsidR="008F1298">
        <w:rPr>
          <w:rFonts w:ascii="Times New Roman" w:hAnsi="Times New Roman" w:cs="Times New Roman"/>
          <w:sz w:val="24"/>
          <w:szCs w:val="24"/>
        </w:rPr>
        <w:t xml:space="preserve"> </w:t>
      </w:r>
      <w:commentRangeStart w:id="36"/>
      <w:r w:rsidR="008F1298">
        <w:rPr>
          <w:rFonts w:ascii="Times New Roman" w:hAnsi="Times New Roman" w:cs="Times New Roman"/>
          <w:sz w:val="24"/>
          <w:szCs w:val="24"/>
        </w:rPr>
        <w:t>1998</w:t>
      </w:r>
      <w:commentRangeEnd w:id="36"/>
      <w:r w:rsidR="00E20A49">
        <w:rPr>
          <w:rStyle w:val="CommentReference"/>
        </w:rPr>
        <w:commentReference w:id="36"/>
      </w:r>
      <w:r w:rsidR="008F1298">
        <w:rPr>
          <w:rFonts w:ascii="Times New Roman" w:hAnsi="Times New Roman" w:cs="Times New Roman"/>
          <w:sz w:val="24"/>
          <w:szCs w:val="24"/>
        </w:rPr>
        <w:t>)</w:t>
      </w:r>
      <w:r w:rsidR="008F1298">
        <w:rPr>
          <w:rFonts w:ascii="Times New Roman" w:hAnsi="Times New Roman" w:cs="Times New Roman" w:hint="eastAsia"/>
          <w:sz w:val="24"/>
          <w:szCs w:val="24"/>
        </w:rPr>
        <w:t>.</w:t>
      </w:r>
    </w:p>
    <w:p w:rsidR="00FD03BC" w:rsidRDefault="004A1837" w:rsidP="00E452A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For many </w:t>
      </w:r>
      <w:r w:rsidR="00FD03BC" w:rsidRPr="0015087E">
        <w:rPr>
          <w:rFonts w:ascii="Times New Roman" w:hAnsi="Times New Roman" w:cs="Times New Roman"/>
          <w:sz w:val="24"/>
          <w:szCs w:val="24"/>
        </w:rPr>
        <w:t>categories, consumer purchasing patterns</w:t>
      </w:r>
      <w:r>
        <w:rPr>
          <w:rFonts w:ascii="Times New Roman" w:hAnsi="Times New Roman" w:cs="Times New Roman" w:hint="eastAsia"/>
          <w:sz w:val="24"/>
          <w:szCs w:val="24"/>
        </w:rPr>
        <w:t xml:space="preserve"> are also affected</w:t>
      </w:r>
      <w:r w:rsidR="00FD03BC" w:rsidRPr="0015087E">
        <w:rPr>
          <w:rFonts w:ascii="Times New Roman" w:hAnsi="Times New Roman" w:cs="Times New Roman"/>
          <w:sz w:val="24"/>
          <w:szCs w:val="24"/>
        </w:rPr>
        <w:t xml:space="preserve"> by stimulating purchases of nonpromoted complements to the promoted products (Berman and Evans 1989; Walters 1988). For example, the promotion of a pie filling may stimulate sales of full-margin pie shells, or the promotion of taco shells may increase sales of nonpromoted taco sauce. In such cases, one promotion can increase the sales of products in two different categories. </w:t>
      </w:r>
      <w:r w:rsidR="00902AC1">
        <w:rPr>
          <w:rFonts w:ascii="Times New Roman" w:hAnsi="Times New Roman" w:cs="Times New Roman"/>
          <w:sz w:val="24"/>
          <w:szCs w:val="24"/>
        </w:rPr>
        <w:t>I</w:t>
      </w:r>
      <w:r w:rsidR="00902AC1">
        <w:rPr>
          <w:rFonts w:ascii="Times New Roman" w:hAnsi="Times New Roman" w:cs="Times New Roman" w:hint="eastAsia"/>
          <w:sz w:val="24"/>
          <w:szCs w:val="24"/>
        </w:rPr>
        <w:t xml:space="preserve">n addition, </w:t>
      </w:r>
      <w:r w:rsidR="00902AC1" w:rsidRPr="00BD187F">
        <w:rPr>
          <w:rFonts w:ascii="Times New Roman" w:hAnsi="Times New Roman" w:cs="Times New Roman"/>
          <w:sz w:val="24"/>
          <w:szCs w:val="24"/>
        </w:rPr>
        <w:t xml:space="preserve">inter- rather than intra-product substitution may </w:t>
      </w:r>
      <w:r w:rsidR="00E452AE">
        <w:rPr>
          <w:rFonts w:ascii="Times New Roman" w:hAnsi="Times New Roman" w:cs="Times New Roman" w:hint="eastAsia"/>
          <w:sz w:val="24"/>
          <w:szCs w:val="24"/>
        </w:rPr>
        <w:t xml:space="preserve">also </w:t>
      </w:r>
      <w:r w:rsidR="00902AC1" w:rsidRPr="00BD187F">
        <w:rPr>
          <w:rFonts w:ascii="Times New Roman" w:hAnsi="Times New Roman" w:cs="Times New Roman"/>
          <w:sz w:val="24"/>
          <w:szCs w:val="24"/>
        </w:rPr>
        <w:t xml:space="preserve">be </w:t>
      </w:r>
      <w:ins w:id="37" w:author="Fildes, Robert" w:date="2014-09-16T15:24:00Z">
        <w:r w:rsidR="00F01649">
          <w:rPr>
            <w:rFonts w:ascii="Times New Roman" w:hAnsi="Times New Roman" w:cs="Times New Roman"/>
            <w:sz w:val="24"/>
            <w:szCs w:val="24"/>
          </w:rPr>
          <w:t xml:space="preserve">the </w:t>
        </w:r>
      </w:ins>
      <w:r w:rsidR="00902AC1" w:rsidRPr="00BD187F">
        <w:rPr>
          <w:rFonts w:ascii="Times New Roman" w:hAnsi="Times New Roman" w:cs="Times New Roman"/>
          <w:sz w:val="24"/>
          <w:szCs w:val="24"/>
        </w:rPr>
        <w:t xml:space="preserve">predominant </w:t>
      </w:r>
      <w:ins w:id="38" w:author="Fildes, Robert" w:date="2014-09-16T15:24:00Z">
        <w:r w:rsidR="00F01649">
          <w:rPr>
            <w:rFonts w:ascii="Times New Roman" w:hAnsi="Times New Roman" w:cs="Times New Roman"/>
            <w:sz w:val="24"/>
            <w:szCs w:val="24"/>
          </w:rPr>
          <w:t xml:space="preserve">influence </w:t>
        </w:r>
      </w:ins>
      <w:r w:rsidR="00902AC1" w:rsidRPr="00BD187F">
        <w:rPr>
          <w:rFonts w:ascii="Times New Roman" w:hAnsi="Times New Roman" w:cs="Times New Roman"/>
          <w:sz w:val="24"/>
          <w:szCs w:val="24"/>
        </w:rPr>
        <w:t xml:space="preserve">in </w:t>
      </w:r>
      <w:r>
        <w:rPr>
          <w:rFonts w:ascii="Times New Roman" w:hAnsi="Times New Roman" w:cs="Times New Roman" w:hint="eastAsia"/>
          <w:sz w:val="24"/>
          <w:szCs w:val="24"/>
        </w:rPr>
        <w:t xml:space="preserve">certain </w:t>
      </w:r>
      <w:r w:rsidR="00902AC1" w:rsidRPr="00BD187F">
        <w:rPr>
          <w:rFonts w:ascii="Times New Roman" w:hAnsi="Times New Roman" w:cs="Times New Roman"/>
          <w:sz w:val="24"/>
          <w:szCs w:val="24"/>
        </w:rPr>
        <w:t>product groups</w:t>
      </w:r>
      <w:r w:rsidR="00E452AE">
        <w:rPr>
          <w:rFonts w:ascii="Times New Roman" w:hAnsi="Times New Roman" w:cs="Times New Roman" w:hint="eastAsia"/>
          <w:sz w:val="24"/>
          <w:szCs w:val="24"/>
        </w:rPr>
        <w:t>.</w:t>
      </w:r>
      <w:r w:rsidR="00902AC1">
        <w:rPr>
          <w:rFonts w:ascii="Times New Roman" w:hAnsi="Times New Roman" w:cs="Times New Roman" w:hint="eastAsia"/>
          <w:sz w:val="24"/>
          <w:szCs w:val="24"/>
        </w:rPr>
        <w:t xml:space="preserve"> </w:t>
      </w:r>
      <w:r w:rsidR="00870E75" w:rsidRPr="00870E75">
        <w:rPr>
          <w:rFonts w:ascii="Times New Roman" w:hAnsi="Times New Roman" w:cs="Times New Roman"/>
          <w:sz w:val="24"/>
          <w:szCs w:val="24"/>
        </w:rPr>
        <w:t>Walters (1991)</w:t>
      </w:r>
      <w:r>
        <w:rPr>
          <w:rFonts w:ascii="Times New Roman" w:hAnsi="Times New Roman" w:cs="Times New Roman" w:hint="eastAsia"/>
          <w:sz w:val="24"/>
          <w:szCs w:val="24"/>
        </w:rPr>
        <w:t>,</w:t>
      </w:r>
      <w:r w:rsidR="00870E75" w:rsidRPr="00870E75">
        <w:rPr>
          <w:rFonts w:ascii="Times New Roman" w:hAnsi="Times New Roman" w:cs="Times New Roman"/>
          <w:sz w:val="24"/>
          <w:szCs w:val="24"/>
        </w:rPr>
        <w:t xml:space="preserve"> us</w:t>
      </w:r>
      <w:r>
        <w:rPr>
          <w:rFonts w:ascii="Times New Roman" w:hAnsi="Times New Roman" w:cs="Times New Roman" w:hint="eastAsia"/>
          <w:sz w:val="24"/>
          <w:szCs w:val="24"/>
        </w:rPr>
        <w:t>ing</w:t>
      </w:r>
      <w:del w:id="39" w:author="Fildes, Robert" w:date="2014-09-16T15:24:00Z">
        <w:r w:rsidR="00870E75" w:rsidRPr="00870E75" w:rsidDel="00E20A49">
          <w:rPr>
            <w:rFonts w:ascii="Times New Roman" w:hAnsi="Times New Roman" w:cs="Times New Roman"/>
            <w:sz w:val="24"/>
            <w:szCs w:val="24"/>
          </w:rPr>
          <w:delText xml:space="preserve"> the</w:delText>
        </w:r>
      </w:del>
      <w:r w:rsidR="00870E75" w:rsidRPr="00870E75">
        <w:rPr>
          <w:rFonts w:ascii="Times New Roman" w:hAnsi="Times New Roman" w:cs="Times New Roman"/>
          <w:sz w:val="24"/>
          <w:szCs w:val="24"/>
        </w:rPr>
        <w:t xml:space="preserve"> store level SKU sales data</w:t>
      </w:r>
      <w:r>
        <w:rPr>
          <w:rFonts w:ascii="Times New Roman" w:hAnsi="Times New Roman" w:cs="Times New Roman" w:hint="eastAsia"/>
          <w:sz w:val="24"/>
          <w:szCs w:val="24"/>
        </w:rPr>
        <w:t>,</w:t>
      </w:r>
      <w:r w:rsidR="00870E75" w:rsidRPr="00870E75">
        <w:rPr>
          <w:rFonts w:ascii="Times New Roman" w:hAnsi="Times New Roman" w:cs="Times New Roman"/>
          <w:sz w:val="24"/>
          <w:szCs w:val="24"/>
        </w:rPr>
        <w:t xml:space="preserve"> tested a conceptual framework for retail promotion effects that includes brand substitution effects, inter-store sales displacements and the</w:t>
      </w:r>
      <w:ins w:id="40" w:author="Fildes, Robert" w:date="2014-09-16T15:24:00Z">
        <w:r w:rsidR="00E20A49">
          <w:rPr>
            <w:rFonts w:ascii="Times New Roman" w:hAnsi="Times New Roman" w:cs="Times New Roman"/>
            <w:sz w:val="24"/>
            <w:szCs w:val="24"/>
          </w:rPr>
          <w:t xml:space="preserve"> purchase of</w:t>
        </w:r>
      </w:ins>
      <w:r w:rsidR="00870E75" w:rsidRPr="00870E75">
        <w:rPr>
          <w:rFonts w:ascii="Times New Roman" w:hAnsi="Times New Roman" w:cs="Times New Roman"/>
          <w:sz w:val="24"/>
          <w:szCs w:val="24"/>
        </w:rPr>
        <w:t xml:space="preserve"> complementary goods. He selected four product categories in his study (spaghetti, spaghetti sauce, cake mix and cake frosting) and found that both the complementary effects of promotion and the substitution effects of promotion on brand sales are significant.</w:t>
      </w:r>
      <w:r w:rsidR="00E452AE" w:rsidRPr="00E452AE">
        <w:rPr>
          <w:rFonts w:ascii="Times New Roman" w:hAnsi="Times New Roman" w:cs="Times New Roman" w:hint="eastAsia"/>
          <w:sz w:val="24"/>
          <w:szCs w:val="24"/>
        </w:rPr>
        <w:t xml:space="preserve"> </w:t>
      </w:r>
      <w:r w:rsidR="00E452AE" w:rsidRPr="00902AC1">
        <w:rPr>
          <w:rFonts w:ascii="Times New Roman" w:hAnsi="Times New Roman" w:cs="Times New Roman"/>
          <w:sz w:val="24"/>
          <w:szCs w:val="24"/>
        </w:rPr>
        <w:t>Bandyopadhyay</w:t>
      </w:r>
      <w:r w:rsidR="00E452AE">
        <w:rPr>
          <w:rFonts w:ascii="Times New Roman" w:hAnsi="Times New Roman" w:cs="Times New Roman" w:hint="eastAsia"/>
          <w:sz w:val="24"/>
          <w:szCs w:val="24"/>
        </w:rPr>
        <w:t xml:space="preserve"> (2009) proposed a dynamic model based on </w:t>
      </w:r>
      <w:r w:rsidR="00E452AE" w:rsidRPr="0007550F">
        <w:rPr>
          <w:rFonts w:ascii="Times New Roman" w:hAnsi="Times New Roman" w:cs="Times New Roman"/>
          <w:sz w:val="24"/>
          <w:szCs w:val="24"/>
        </w:rPr>
        <w:t xml:space="preserve">vector </w:t>
      </w:r>
      <w:proofErr w:type="spellStart"/>
      <w:r w:rsidR="00E452AE" w:rsidRPr="0007550F">
        <w:rPr>
          <w:rFonts w:ascii="Times New Roman" w:hAnsi="Times New Roman" w:cs="Times New Roman"/>
          <w:sz w:val="24"/>
          <w:szCs w:val="24"/>
        </w:rPr>
        <w:t>autoregression</w:t>
      </w:r>
      <w:proofErr w:type="spellEnd"/>
      <w:r w:rsidR="00E452AE" w:rsidRPr="0007550F">
        <w:rPr>
          <w:rFonts w:ascii="Times New Roman" w:hAnsi="Times New Roman" w:cs="Times New Roman"/>
          <w:sz w:val="24"/>
          <w:szCs w:val="24"/>
        </w:rPr>
        <w:t xml:space="preserve"> (VAR)</w:t>
      </w:r>
      <w:r w:rsidR="00E452AE">
        <w:rPr>
          <w:rFonts w:ascii="Times New Roman" w:hAnsi="Times New Roman" w:cs="Times New Roman" w:hint="eastAsia"/>
          <w:sz w:val="24"/>
          <w:szCs w:val="24"/>
        </w:rPr>
        <w:t xml:space="preserve">, and </w:t>
      </w:r>
      <w:r w:rsidR="00E452AE">
        <w:rPr>
          <w:rFonts w:ascii="Times New Roman" w:hAnsi="Times New Roman" w:cs="Times New Roman"/>
          <w:sz w:val="24"/>
          <w:szCs w:val="24"/>
        </w:rPr>
        <w:t>empirically</w:t>
      </w:r>
      <w:r w:rsidR="00E452AE">
        <w:rPr>
          <w:rFonts w:ascii="Times New Roman" w:hAnsi="Times New Roman" w:cs="Times New Roman" w:hint="eastAsia"/>
          <w:sz w:val="24"/>
          <w:szCs w:val="24"/>
        </w:rPr>
        <w:t xml:space="preserve"> </w:t>
      </w:r>
      <w:r w:rsidR="00E452AE" w:rsidRPr="00E452AE">
        <w:rPr>
          <w:rFonts w:ascii="Times New Roman" w:hAnsi="Times New Roman" w:cs="Times New Roman"/>
          <w:sz w:val="24"/>
          <w:szCs w:val="24"/>
        </w:rPr>
        <w:t>s</w:t>
      </w:r>
      <w:r w:rsidR="00E452AE">
        <w:rPr>
          <w:rFonts w:ascii="Times New Roman" w:hAnsi="Times New Roman" w:cs="Times New Roman"/>
          <w:sz w:val="24"/>
          <w:szCs w:val="24"/>
        </w:rPr>
        <w:t>tud</w:t>
      </w:r>
      <w:r w:rsidR="00E452AE">
        <w:rPr>
          <w:rFonts w:ascii="Times New Roman" w:hAnsi="Times New Roman" w:cs="Times New Roman" w:hint="eastAsia"/>
          <w:sz w:val="24"/>
          <w:szCs w:val="24"/>
        </w:rPr>
        <w:t>ie</w:t>
      </w:r>
      <w:ins w:id="41" w:author="Fildes, Robert" w:date="2014-09-16T15:25:00Z">
        <w:r w:rsidR="00E20A49">
          <w:rPr>
            <w:rFonts w:ascii="Times New Roman" w:hAnsi="Times New Roman" w:cs="Times New Roman"/>
            <w:sz w:val="24"/>
            <w:szCs w:val="24"/>
          </w:rPr>
          <w:t>d</w:t>
        </w:r>
      </w:ins>
      <w:del w:id="42" w:author="Fildes, Robert" w:date="2014-09-16T15:25:00Z">
        <w:r w:rsidR="00E452AE" w:rsidDel="00E20A49">
          <w:rPr>
            <w:rFonts w:ascii="Times New Roman" w:hAnsi="Times New Roman" w:cs="Times New Roman" w:hint="eastAsia"/>
            <w:sz w:val="24"/>
            <w:szCs w:val="24"/>
          </w:rPr>
          <w:delText>s</w:delText>
        </w:r>
      </w:del>
      <w:r w:rsidR="00E452AE">
        <w:rPr>
          <w:rFonts w:ascii="Times New Roman" w:hAnsi="Times New Roman" w:cs="Times New Roman" w:hint="eastAsia"/>
          <w:sz w:val="24"/>
          <w:szCs w:val="24"/>
        </w:rPr>
        <w:t xml:space="preserve"> intra- and inter-category promotional effects with</w:t>
      </w:r>
      <w:r w:rsidR="00E452AE" w:rsidRPr="00E452AE">
        <w:rPr>
          <w:rFonts w:ascii="Times New Roman" w:hAnsi="Times New Roman" w:cs="Times New Roman"/>
          <w:sz w:val="24"/>
          <w:szCs w:val="24"/>
        </w:rPr>
        <w:t xml:space="preserve"> four brands of ice cream</w:t>
      </w:r>
      <w:r w:rsidR="00E452AE">
        <w:rPr>
          <w:rFonts w:ascii="Times New Roman" w:hAnsi="Times New Roman" w:cs="Times New Roman" w:hint="eastAsia"/>
          <w:sz w:val="24"/>
          <w:szCs w:val="24"/>
        </w:rPr>
        <w:t>,</w:t>
      </w:r>
      <w:r w:rsidR="00085660">
        <w:rPr>
          <w:rFonts w:ascii="Times New Roman" w:hAnsi="Times New Roman" w:cs="Times New Roman"/>
          <w:sz w:val="24"/>
          <w:szCs w:val="24"/>
        </w:rPr>
        <w:t xml:space="preserve"> two brands of topping</w:t>
      </w:r>
      <w:r w:rsidR="00E452AE" w:rsidRPr="00E452AE">
        <w:rPr>
          <w:rFonts w:ascii="Times New Roman" w:hAnsi="Times New Roman" w:cs="Times New Roman"/>
          <w:sz w:val="24"/>
          <w:szCs w:val="24"/>
        </w:rPr>
        <w:t>, an</w:t>
      </w:r>
      <w:r w:rsidR="00E452AE">
        <w:rPr>
          <w:rFonts w:ascii="Times New Roman" w:hAnsi="Times New Roman" w:cs="Times New Roman"/>
          <w:sz w:val="24"/>
          <w:szCs w:val="24"/>
        </w:rPr>
        <w:t>d three brands of frozen yogurt</w:t>
      </w:r>
      <w:r w:rsidR="00E452AE">
        <w:rPr>
          <w:rFonts w:ascii="Times New Roman" w:hAnsi="Times New Roman" w:cs="Times New Roman" w:hint="eastAsia"/>
          <w:sz w:val="24"/>
          <w:szCs w:val="24"/>
        </w:rPr>
        <w:t xml:space="preserve">. He found that a </w:t>
      </w:r>
      <w:r w:rsidR="00E452AE" w:rsidRPr="00E452AE">
        <w:rPr>
          <w:rFonts w:ascii="Times New Roman" w:hAnsi="Times New Roman" w:cs="Times New Roman"/>
          <w:sz w:val="24"/>
          <w:szCs w:val="24"/>
        </w:rPr>
        <w:t>multiple-category model that includes brands from substitute and complementary categories returns more accurate sales forecasts than does a single-category model that includes brands from only a single category.</w:t>
      </w:r>
      <w:r w:rsidR="00870E75">
        <w:rPr>
          <w:rFonts w:ascii="Times New Roman" w:hAnsi="Times New Roman" w:cs="Times New Roman" w:hint="eastAsia"/>
          <w:sz w:val="24"/>
          <w:szCs w:val="24"/>
        </w:rPr>
        <w:t xml:space="preserve"> </w:t>
      </w:r>
      <w:proofErr w:type="spellStart"/>
      <w:r w:rsidR="00870E75" w:rsidRPr="00870E75">
        <w:rPr>
          <w:rFonts w:ascii="Times New Roman" w:hAnsi="Times New Roman" w:cs="Times New Roman"/>
          <w:sz w:val="24"/>
          <w:szCs w:val="24"/>
        </w:rPr>
        <w:t>Hruschka</w:t>
      </w:r>
      <w:proofErr w:type="spellEnd"/>
      <w:r w:rsidR="00870E75" w:rsidRPr="00870E75">
        <w:rPr>
          <w:rFonts w:ascii="Times New Roman" w:hAnsi="Times New Roman" w:cs="Times New Roman"/>
          <w:sz w:val="24"/>
          <w:szCs w:val="24"/>
        </w:rPr>
        <w:t xml:space="preserve"> (2013) analyzed multi-category buying decisions of households by a finite mixture of multivariate Tobit-2 models. He found 18% of all pairwise category correlations are significant.</w:t>
      </w:r>
      <w:r w:rsidR="00E15FB5" w:rsidRPr="00E15FB5">
        <w:rPr>
          <w:rFonts w:ascii="Times New Roman" w:hAnsi="Times New Roman" w:cs="Times New Roman"/>
          <w:sz w:val="24"/>
          <w:szCs w:val="24"/>
        </w:rPr>
        <w:t xml:space="preserve"> Studies </w:t>
      </w:r>
      <w:r w:rsidR="00E15FB5">
        <w:rPr>
          <w:rFonts w:ascii="Times New Roman" w:hAnsi="Times New Roman" w:cs="Times New Roman" w:hint="eastAsia"/>
          <w:sz w:val="24"/>
          <w:szCs w:val="24"/>
        </w:rPr>
        <w:t xml:space="preserve">also </w:t>
      </w:r>
      <w:r w:rsidR="00E15FB5" w:rsidRPr="00E15FB5">
        <w:rPr>
          <w:rFonts w:ascii="Times New Roman" w:hAnsi="Times New Roman" w:cs="Times New Roman"/>
          <w:sz w:val="24"/>
          <w:szCs w:val="24"/>
        </w:rPr>
        <w:t>showed that the cross-category impact of national brands on store brands appears to be substantially greater than that of store brands on national brands (Wedel and Zhang 2004). This means that the promotion</w:t>
      </w:r>
      <w:r w:rsidR="00085660">
        <w:rPr>
          <w:rFonts w:ascii="Times New Roman" w:hAnsi="Times New Roman" w:cs="Times New Roman" w:hint="eastAsia"/>
          <w:sz w:val="24"/>
          <w:szCs w:val="24"/>
        </w:rPr>
        <w:t>al</w:t>
      </w:r>
      <w:r w:rsidR="00E15FB5" w:rsidRPr="00E15FB5">
        <w:rPr>
          <w:rFonts w:ascii="Times New Roman" w:hAnsi="Times New Roman" w:cs="Times New Roman"/>
          <w:sz w:val="24"/>
          <w:szCs w:val="24"/>
        </w:rPr>
        <w:t xml:space="preserve"> effects are asymmetrical which are not only within but also across categories.</w:t>
      </w:r>
    </w:p>
    <w:p w:rsidR="00B60216" w:rsidRDefault="00FD03BC" w:rsidP="00803285">
      <w:pPr>
        <w:spacing w:line="360" w:lineRule="auto"/>
        <w:rPr>
          <w:rFonts w:ascii="Times New Roman" w:hAnsi="Times New Roman" w:cs="Times New Roman"/>
          <w:sz w:val="24"/>
          <w:szCs w:val="24"/>
        </w:rPr>
      </w:pPr>
      <w:r w:rsidRPr="0015087E">
        <w:rPr>
          <w:rFonts w:ascii="Times New Roman" w:hAnsi="Times New Roman" w:cs="Times New Roman"/>
          <w:sz w:val="24"/>
          <w:szCs w:val="24"/>
        </w:rPr>
        <w:tab/>
      </w:r>
      <w:r w:rsidR="008C7DAC">
        <w:rPr>
          <w:rFonts w:ascii="Times New Roman" w:hAnsi="Times New Roman" w:cs="Times New Roman" w:hint="eastAsia"/>
          <w:sz w:val="24"/>
          <w:szCs w:val="24"/>
        </w:rPr>
        <w:t>T</w:t>
      </w:r>
      <w:r w:rsidRPr="0015087E">
        <w:rPr>
          <w:rFonts w:ascii="Times New Roman" w:hAnsi="Times New Roman" w:cs="Times New Roman"/>
          <w:sz w:val="24"/>
          <w:szCs w:val="24"/>
        </w:rPr>
        <w:t xml:space="preserve">hough </w:t>
      </w:r>
      <w:r w:rsidR="008611BD">
        <w:rPr>
          <w:rFonts w:ascii="Times New Roman" w:hAnsi="Times New Roman" w:cs="Times New Roman" w:hint="eastAsia"/>
          <w:sz w:val="24"/>
          <w:szCs w:val="24"/>
        </w:rPr>
        <w:t>existing research has</w:t>
      </w:r>
      <w:r w:rsidR="00514BEF">
        <w:rPr>
          <w:rFonts w:ascii="Times New Roman" w:hAnsi="Times New Roman" w:cs="Times New Roman" w:hint="eastAsia"/>
          <w:sz w:val="24"/>
          <w:szCs w:val="24"/>
        </w:rPr>
        <w:t xml:space="preserve"> provided evidences </w:t>
      </w:r>
      <w:r w:rsidRPr="0015087E">
        <w:rPr>
          <w:rFonts w:ascii="Times New Roman" w:hAnsi="Times New Roman" w:cs="Times New Roman"/>
          <w:sz w:val="24"/>
          <w:szCs w:val="24"/>
        </w:rPr>
        <w:t xml:space="preserve">that the promotions of one </w:t>
      </w:r>
      <w:r w:rsidRPr="0015087E">
        <w:rPr>
          <w:rFonts w:ascii="Times New Roman" w:hAnsi="Times New Roman" w:cs="Times New Roman"/>
          <w:sz w:val="24"/>
          <w:szCs w:val="24"/>
        </w:rPr>
        <w:lastRenderedPageBreak/>
        <w:t>product can influence the sales of another</w:t>
      </w:r>
      <w:r w:rsidR="00514BEF">
        <w:rPr>
          <w:rFonts w:ascii="Times New Roman" w:hAnsi="Times New Roman" w:cs="Times New Roman" w:hint="eastAsia"/>
          <w:sz w:val="24"/>
          <w:szCs w:val="24"/>
        </w:rPr>
        <w:t xml:space="preserve"> from both intra- and inter-categories</w:t>
      </w:r>
      <w:r w:rsidR="008611BD">
        <w:rPr>
          <w:rFonts w:ascii="Times New Roman" w:hAnsi="Times New Roman" w:cs="Times New Roman"/>
          <w:sz w:val="24"/>
          <w:szCs w:val="24"/>
        </w:rPr>
        <w:t xml:space="preserve">, most of </w:t>
      </w:r>
      <w:ins w:id="43" w:author="Fildes, Robert" w:date="2014-09-16T15:25:00Z">
        <w:r w:rsidR="00E20A49">
          <w:rPr>
            <w:rFonts w:ascii="Times New Roman" w:hAnsi="Times New Roman" w:cs="Times New Roman"/>
            <w:sz w:val="24"/>
            <w:szCs w:val="24"/>
          </w:rPr>
          <w:t xml:space="preserve">the </w:t>
        </w:r>
      </w:ins>
      <w:r w:rsidR="008611BD">
        <w:rPr>
          <w:rFonts w:ascii="Times New Roman" w:hAnsi="Times New Roman" w:cs="Times New Roman"/>
          <w:sz w:val="24"/>
          <w:szCs w:val="24"/>
        </w:rPr>
        <w:t>existing literature</w:t>
      </w:r>
      <w:r w:rsidRPr="0015087E">
        <w:rPr>
          <w:rFonts w:ascii="Times New Roman" w:hAnsi="Times New Roman" w:cs="Times New Roman"/>
          <w:sz w:val="24"/>
          <w:szCs w:val="24"/>
        </w:rPr>
        <w:t xml:space="preserve"> </w:t>
      </w:r>
      <w:ins w:id="44" w:author="Fildes, Robert" w:date="2014-09-16T15:25:00Z">
        <w:r w:rsidR="00E20A49">
          <w:rPr>
            <w:rFonts w:ascii="Times New Roman" w:hAnsi="Times New Roman" w:cs="Times New Roman"/>
            <w:sz w:val="24"/>
            <w:szCs w:val="24"/>
          </w:rPr>
          <w:t xml:space="preserve">has </w:t>
        </w:r>
      </w:ins>
      <w:r w:rsidR="008611BD">
        <w:rPr>
          <w:rFonts w:ascii="Times New Roman" w:hAnsi="Times New Roman" w:cs="Times New Roman"/>
          <w:sz w:val="24"/>
          <w:szCs w:val="24"/>
        </w:rPr>
        <w:t>focused</w:t>
      </w:r>
      <w:r w:rsidR="008611BD">
        <w:rPr>
          <w:rFonts w:ascii="Times New Roman" w:hAnsi="Times New Roman" w:cs="Times New Roman" w:hint="eastAsia"/>
          <w:sz w:val="24"/>
          <w:szCs w:val="24"/>
        </w:rPr>
        <w:t xml:space="preserve"> on </w:t>
      </w:r>
      <w:ins w:id="45" w:author="Fildes, Robert" w:date="2014-09-16T15:25:00Z">
        <w:r w:rsidR="00E20A49">
          <w:rPr>
            <w:rFonts w:ascii="Times New Roman" w:hAnsi="Times New Roman" w:cs="Times New Roman"/>
            <w:sz w:val="24"/>
            <w:szCs w:val="24"/>
          </w:rPr>
          <w:t xml:space="preserve">developing </w:t>
        </w:r>
      </w:ins>
      <w:r w:rsidRPr="0015087E">
        <w:rPr>
          <w:rFonts w:ascii="Times New Roman" w:hAnsi="Times New Roman" w:cs="Times New Roman"/>
          <w:sz w:val="24"/>
          <w:szCs w:val="24"/>
        </w:rPr>
        <w:t xml:space="preserve">explanatory </w:t>
      </w:r>
      <w:r w:rsidR="008611BD">
        <w:rPr>
          <w:rFonts w:ascii="Times New Roman" w:hAnsi="Times New Roman" w:cs="Times New Roman" w:hint="eastAsia"/>
          <w:sz w:val="24"/>
          <w:szCs w:val="24"/>
        </w:rPr>
        <w:t>models</w:t>
      </w:r>
      <w:r w:rsidRPr="0015087E">
        <w:rPr>
          <w:rFonts w:ascii="Times New Roman" w:hAnsi="Times New Roman" w:cs="Times New Roman"/>
          <w:sz w:val="24"/>
          <w:szCs w:val="24"/>
        </w:rPr>
        <w:t xml:space="preserve">, </w:t>
      </w:r>
      <w:r w:rsidR="008611BD">
        <w:rPr>
          <w:rFonts w:ascii="Times New Roman" w:hAnsi="Times New Roman" w:cs="Times New Roman" w:hint="eastAsia"/>
          <w:sz w:val="24"/>
          <w:szCs w:val="24"/>
        </w:rPr>
        <w:t>using</w:t>
      </w:r>
      <w:r w:rsidRPr="0015087E">
        <w:rPr>
          <w:rFonts w:ascii="Times New Roman" w:hAnsi="Times New Roman" w:cs="Times New Roman"/>
          <w:sz w:val="24"/>
          <w:szCs w:val="24"/>
        </w:rPr>
        <w:t xml:space="preserve"> a set of </w:t>
      </w:r>
      <w:r w:rsidR="008C7DAC">
        <w:rPr>
          <w:rFonts w:ascii="Times New Roman" w:hAnsi="Times New Roman" w:cs="Times New Roman" w:hint="eastAsia"/>
          <w:sz w:val="24"/>
          <w:szCs w:val="24"/>
        </w:rPr>
        <w:t xml:space="preserve">ad hoc </w:t>
      </w:r>
      <w:r w:rsidRPr="0015087E">
        <w:rPr>
          <w:rFonts w:ascii="Times New Roman" w:hAnsi="Times New Roman" w:cs="Times New Roman"/>
          <w:sz w:val="24"/>
          <w:szCs w:val="24"/>
        </w:rPr>
        <w:t>assumed product relationship</w:t>
      </w:r>
      <w:r w:rsidR="00D5301D">
        <w:rPr>
          <w:rFonts w:ascii="Times New Roman" w:hAnsi="Times New Roman" w:cs="Times New Roman" w:hint="eastAsia"/>
          <w:sz w:val="24"/>
          <w:szCs w:val="24"/>
        </w:rPr>
        <w:t>s</w:t>
      </w:r>
      <w:r w:rsidRPr="0015087E">
        <w:rPr>
          <w:rFonts w:ascii="Times New Roman" w:hAnsi="Times New Roman" w:cs="Times New Roman"/>
          <w:sz w:val="24"/>
          <w:szCs w:val="24"/>
        </w:rPr>
        <w:t xml:space="preserve"> to test the </w:t>
      </w:r>
      <w:r w:rsidR="008C7DAC" w:rsidRPr="0015087E">
        <w:rPr>
          <w:rFonts w:ascii="Times New Roman" w:hAnsi="Times New Roman" w:cs="Times New Roman"/>
          <w:sz w:val="24"/>
          <w:szCs w:val="24"/>
        </w:rPr>
        <w:t xml:space="preserve">significance </w:t>
      </w:r>
      <w:r w:rsidR="008C7DAC">
        <w:rPr>
          <w:rFonts w:ascii="Times New Roman" w:hAnsi="Times New Roman" w:cs="Times New Roman" w:hint="eastAsia"/>
          <w:sz w:val="24"/>
          <w:szCs w:val="24"/>
        </w:rPr>
        <w:t xml:space="preserve">of the </w:t>
      </w:r>
      <w:r w:rsidR="00161484">
        <w:rPr>
          <w:rFonts w:ascii="Times New Roman" w:hAnsi="Times New Roman" w:cs="Times New Roman" w:hint="eastAsia"/>
          <w:sz w:val="24"/>
          <w:szCs w:val="24"/>
        </w:rPr>
        <w:t xml:space="preserve">cross brand/category </w:t>
      </w:r>
      <w:r w:rsidRPr="0015087E">
        <w:rPr>
          <w:rFonts w:ascii="Times New Roman" w:hAnsi="Times New Roman" w:cs="Times New Roman"/>
          <w:sz w:val="24"/>
          <w:szCs w:val="24"/>
        </w:rPr>
        <w:t xml:space="preserve">promotional </w:t>
      </w:r>
      <w:r w:rsidR="008611BD">
        <w:rPr>
          <w:rFonts w:ascii="Times New Roman" w:hAnsi="Times New Roman" w:cs="Times New Roman" w:hint="eastAsia"/>
          <w:sz w:val="24"/>
          <w:szCs w:val="24"/>
        </w:rPr>
        <w:t>affect</w:t>
      </w:r>
      <w:r w:rsidR="008C7DAC">
        <w:rPr>
          <w:rFonts w:ascii="Times New Roman" w:hAnsi="Times New Roman" w:cs="Times New Roman" w:hint="eastAsia"/>
          <w:sz w:val="24"/>
          <w:szCs w:val="24"/>
        </w:rPr>
        <w:t>s</w:t>
      </w:r>
      <w:r w:rsidRPr="0015087E">
        <w:rPr>
          <w:rFonts w:ascii="Times New Roman" w:hAnsi="Times New Roman" w:cs="Times New Roman"/>
          <w:sz w:val="24"/>
          <w:szCs w:val="24"/>
        </w:rPr>
        <w:t>.</w:t>
      </w:r>
      <w:r w:rsidR="00161484">
        <w:rPr>
          <w:rFonts w:ascii="Times New Roman" w:hAnsi="Times New Roman" w:cs="Times New Roman"/>
          <w:sz w:val="24"/>
          <w:szCs w:val="24"/>
        </w:rPr>
        <w:t xml:space="preserve"> </w:t>
      </w:r>
      <w:r w:rsidR="008C7DAC">
        <w:rPr>
          <w:rFonts w:ascii="Times New Roman" w:hAnsi="Times New Roman" w:cs="Times New Roman" w:hint="eastAsia"/>
          <w:sz w:val="24"/>
          <w:szCs w:val="24"/>
        </w:rPr>
        <w:t>W</w:t>
      </w:r>
      <w:r w:rsidRPr="0015087E">
        <w:rPr>
          <w:rFonts w:ascii="Times New Roman" w:hAnsi="Times New Roman" w:cs="Times New Roman"/>
          <w:sz w:val="24"/>
          <w:szCs w:val="24"/>
        </w:rPr>
        <w:t xml:space="preserve">hether these </w:t>
      </w:r>
      <w:r w:rsidR="009016BB">
        <w:rPr>
          <w:rFonts w:ascii="Times New Roman" w:hAnsi="Times New Roman" w:cs="Times New Roman"/>
          <w:sz w:val="24"/>
          <w:szCs w:val="24"/>
        </w:rPr>
        <w:t>theoretical</w:t>
      </w:r>
      <w:r w:rsidR="009016BB">
        <w:rPr>
          <w:rFonts w:ascii="Times New Roman" w:hAnsi="Times New Roman" w:cs="Times New Roman" w:hint="eastAsia"/>
          <w:sz w:val="24"/>
          <w:szCs w:val="24"/>
        </w:rPr>
        <w:t xml:space="preserve"> findings</w:t>
      </w:r>
      <w:r w:rsidRPr="0015087E">
        <w:rPr>
          <w:rFonts w:ascii="Times New Roman" w:hAnsi="Times New Roman" w:cs="Times New Roman"/>
          <w:sz w:val="24"/>
          <w:szCs w:val="24"/>
        </w:rPr>
        <w:t xml:space="preserve"> can be applied </w:t>
      </w:r>
      <w:r w:rsidR="009016BB">
        <w:rPr>
          <w:rFonts w:ascii="Times New Roman" w:hAnsi="Times New Roman" w:cs="Times New Roman"/>
          <w:sz w:val="24"/>
          <w:szCs w:val="24"/>
        </w:rPr>
        <w:t xml:space="preserve">in a </w:t>
      </w:r>
      <w:r w:rsidR="009016BB">
        <w:rPr>
          <w:rFonts w:ascii="Times New Roman" w:hAnsi="Times New Roman" w:cs="Times New Roman" w:hint="eastAsia"/>
          <w:sz w:val="24"/>
          <w:szCs w:val="24"/>
        </w:rPr>
        <w:t xml:space="preserve">real </w:t>
      </w:r>
      <w:r w:rsidR="009016BB">
        <w:rPr>
          <w:rFonts w:ascii="Times New Roman" w:hAnsi="Times New Roman" w:cs="Times New Roman"/>
          <w:sz w:val="24"/>
          <w:szCs w:val="24"/>
        </w:rPr>
        <w:t xml:space="preserve">forecasting </w:t>
      </w:r>
      <w:r w:rsidR="009016BB">
        <w:rPr>
          <w:rFonts w:ascii="Times New Roman" w:hAnsi="Times New Roman" w:cs="Times New Roman" w:hint="eastAsia"/>
          <w:sz w:val="24"/>
          <w:szCs w:val="24"/>
        </w:rPr>
        <w:t xml:space="preserve">system to </w:t>
      </w:r>
      <w:r w:rsidRPr="0015087E">
        <w:rPr>
          <w:rFonts w:ascii="Times New Roman" w:hAnsi="Times New Roman" w:cs="Times New Roman"/>
          <w:sz w:val="24"/>
          <w:szCs w:val="24"/>
        </w:rPr>
        <w:t>help retail</w:t>
      </w:r>
      <w:r w:rsidR="00D5301D">
        <w:rPr>
          <w:rFonts w:ascii="Times New Roman" w:hAnsi="Times New Roman" w:cs="Times New Roman" w:hint="eastAsia"/>
          <w:sz w:val="24"/>
          <w:szCs w:val="24"/>
        </w:rPr>
        <w:t>ers</w:t>
      </w:r>
      <w:r w:rsidRPr="0015087E">
        <w:rPr>
          <w:rFonts w:ascii="Times New Roman" w:hAnsi="Times New Roman" w:cs="Times New Roman"/>
          <w:sz w:val="24"/>
          <w:szCs w:val="24"/>
        </w:rPr>
        <w:t xml:space="preserve"> improving the decision accuracy</w:t>
      </w:r>
      <w:r w:rsidR="008611BD">
        <w:rPr>
          <w:rFonts w:ascii="Times New Roman" w:hAnsi="Times New Roman" w:cs="Times New Roman" w:hint="eastAsia"/>
          <w:sz w:val="24"/>
          <w:szCs w:val="24"/>
        </w:rPr>
        <w:t xml:space="preserve"> at SKU level</w:t>
      </w:r>
      <w:r w:rsidR="009016BB">
        <w:rPr>
          <w:rFonts w:ascii="Times New Roman" w:hAnsi="Times New Roman" w:cs="Times New Roman" w:hint="eastAsia"/>
          <w:sz w:val="24"/>
          <w:szCs w:val="24"/>
        </w:rPr>
        <w:t xml:space="preserve"> is the question we concern</w:t>
      </w:r>
      <w:r w:rsidR="00393573">
        <w:rPr>
          <w:rFonts w:ascii="Times New Roman" w:hAnsi="Times New Roman" w:cs="Times New Roman" w:hint="eastAsia"/>
          <w:sz w:val="24"/>
          <w:szCs w:val="24"/>
        </w:rPr>
        <w:t xml:space="preserve"> </w:t>
      </w:r>
      <w:r w:rsidR="00E95CA9">
        <w:rPr>
          <w:rFonts w:ascii="Times New Roman" w:hAnsi="Times New Roman" w:cs="Times New Roman" w:hint="eastAsia"/>
          <w:sz w:val="24"/>
          <w:szCs w:val="24"/>
        </w:rPr>
        <w:t>ourselves with</w:t>
      </w:r>
      <w:r w:rsidR="00D5301D">
        <w:rPr>
          <w:rFonts w:ascii="Times New Roman" w:hAnsi="Times New Roman" w:cs="Times New Roman" w:hint="eastAsia"/>
          <w:sz w:val="24"/>
          <w:szCs w:val="24"/>
        </w:rPr>
        <w:t xml:space="preserve"> </w:t>
      </w:r>
      <w:r w:rsidR="00393573">
        <w:rPr>
          <w:rFonts w:ascii="Times New Roman" w:hAnsi="Times New Roman" w:cs="Times New Roman" w:hint="eastAsia"/>
          <w:sz w:val="24"/>
          <w:szCs w:val="24"/>
        </w:rPr>
        <w:t>i</w:t>
      </w:r>
      <w:r w:rsidR="009016BB">
        <w:rPr>
          <w:rFonts w:ascii="Times New Roman" w:hAnsi="Times New Roman" w:cs="Times New Roman" w:hint="eastAsia"/>
          <w:sz w:val="24"/>
          <w:szCs w:val="24"/>
        </w:rPr>
        <w:t>n this research</w:t>
      </w:r>
      <w:r w:rsidRPr="0015087E">
        <w:rPr>
          <w:rFonts w:ascii="Times New Roman" w:hAnsi="Times New Roman" w:cs="Times New Roman"/>
          <w:sz w:val="24"/>
          <w:szCs w:val="24"/>
        </w:rPr>
        <w:t xml:space="preserve">. </w:t>
      </w:r>
      <w:r w:rsidR="00161484">
        <w:rPr>
          <w:rFonts w:ascii="Times New Roman" w:hAnsi="Times New Roman" w:cs="Times New Roman"/>
          <w:sz w:val="24"/>
          <w:szCs w:val="24"/>
        </w:rPr>
        <w:t>T</w:t>
      </w:r>
      <w:r w:rsidR="00161484">
        <w:rPr>
          <w:rFonts w:ascii="Times New Roman" w:hAnsi="Times New Roman" w:cs="Times New Roman" w:hint="eastAsia"/>
          <w:sz w:val="24"/>
          <w:szCs w:val="24"/>
        </w:rPr>
        <w:t xml:space="preserve">his is a very different problem </w:t>
      </w:r>
      <w:r w:rsidR="008611BD">
        <w:rPr>
          <w:rFonts w:ascii="Times New Roman" w:hAnsi="Times New Roman" w:cs="Times New Roman" w:hint="eastAsia"/>
          <w:sz w:val="24"/>
          <w:szCs w:val="24"/>
        </w:rPr>
        <w:t>than</w:t>
      </w:r>
      <w:r w:rsidR="00161484">
        <w:rPr>
          <w:rFonts w:ascii="Times New Roman" w:hAnsi="Times New Roman" w:cs="Times New Roman" w:hint="eastAsia"/>
          <w:sz w:val="24"/>
          <w:szCs w:val="24"/>
        </w:rPr>
        <w:t xml:space="preserve"> those only concerned </w:t>
      </w:r>
      <w:ins w:id="46" w:author="Fildes, Robert" w:date="2014-09-16T15:25:00Z">
        <w:r w:rsidR="00E20A49">
          <w:rPr>
            <w:rFonts w:ascii="Times New Roman" w:hAnsi="Times New Roman" w:cs="Times New Roman"/>
            <w:sz w:val="24"/>
            <w:szCs w:val="24"/>
          </w:rPr>
          <w:t xml:space="preserve">with </w:t>
        </w:r>
      </w:ins>
      <w:r w:rsidR="00161484">
        <w:rPr>
          <w:rFonts w:ascii="Times New Roman" w:hAnsi="Times New Roman" w:cs="Times New Roman"/>
          <w:sz w:val="24"/>
          <w:szCs w:val="24"/>
        </w:rPr>
        <w:t>explanation</w:t>
      </w:r>
      <w:r w:rsidR="00161484">
        <w:rPr>
          <w:rFonts w:ascii="Times New Roman" w:hAnsi="Times New Roman" w:cs="Times New Roman" w:hint="eastAsia"/>
          <w:sz w:val="24"/>
          <w:szCs w:val="24"/>
        </w:rPr>
        <w:t xml:space="preserve"> and </w:t>
      </w:r>
      <w:r w:rsidR="00161484" w:rsidRPr="00161484">
        <w:rPr>
          <w:rFonts w:ascii="Times New Roman" w:hAnsi="Times New Roman" w:cs="Times New Roman"/>
          <w:sz w:val="24"/>
          <w:szCs w:val="24"/>
        </w:rPr>
        <w:t>hypothesis</w:t>
      </w:r>
      <w:r w:rsidR="00161484">
        <w:rPr>
          <w:rFonts w:ascii="Times New Roman" w:hAnsi="Times New Roman" w:cs="Times New Roman" w:hint="eastAsia"/>
          <w:sz w:val="24"/>
          <w:szCs w:val="24"/>
        </w:rPr>
        <w:t xml:space="preserve"> testing. </w:t>
      </w:r>
      <w:r w:rsidR="00D2778F">
        <w:rPr>
          <w:rFonts w:ascii="Times New Roman" w:hAnsi="Times New Roman" w:cs="Times New Roman"/>
          <w:sz w:val="24"/>
          <w:szCs w:val="24"/>
        </w:rPr>
        <w:t>W</w:t>
      </w:r>
      <w:r w:rsidR="00D2778F">
        <w:rPr>
          <w:rFonts w:ascii="Times New Roman" w:hAnsi="Times New Roman" w:cs="Times New Roman" w:hint="eastAsia"/>
          <w:sz w:val="24"/>
          <w:szCs w:val="24"/>
        </w:rPr>
        <w:t>hen we build forecasting models for tens thousands of SKUs in a store,</w:t>
      </w:r>
      <w:ins w:id="47" w:author="Fildes, Robert" w:date="2014-09-16T15:26:00Z">
        <w:r w:rsidR="00E20A49">
          <w:rPr>
            <w:rFonts w:ascii="Times New Roman" w:hAnsi="Times New Roman" w:cs="Times New Roman"/>
            <w:sz w:val="24"/>
            <w:szCs w:val="24"/>
          </w:rPr>
          <w:t xml:space="preserve"> a problem size many retailers face</w:t>
        </w:r>
        <w:proofErr w:type="gramStart"/>
        <w:r w:rsidR="00E20A49">
          <w:rPr>
            <w:rFonts w:ascii="Times New Roman" w:hAnsi="Times New Roman" w:cs="Times New Roman"/>
            <w:sz w:val="24"/>
            <w:szCs w:val="24"/>
          </w:rPr>
          <w:t xml:space="preserve">, </w:t>
        </w:r>
      </w:ins>
      <w:r w:rsidR="00D2778F">
        <w:rPr>
          <w:rFonts w:ascii="Times New Roman" w:hAnsi="Times New Roman" w:cs="Times New Roman" w:hint="eastAsia"/>
          <w:sz w:val="24"/>
          <w:szCs w:val="24"/>
        </w:rPr>
        <w:t xml:space="preserve"> most</w:t>
      </w:r>
      <w:proofErr w:type="gramEnd"/>
      <w:r w:rsidR="00D2778F">
        <w:rPr>
          <w:rFonts w:ascii="Times New Roman" w:hAnsi="Times New Roman" w:cs="Times New Roman" w:hint="eastAsia"/>
          <w:sz w:val="24"/>
          <w:szCs w:val="24"/>
        </w:rPr>
        <w:t xml:space="preserve"> of t</w:t>
      </w:r>
      <w:r w:rsidR="00161484">
        <w:rPr>
          <w:rFonts w:ascii="Times New Roman" w:hAnsi="Times New Roman" w:cs="Times New Roman" w:hint="eastAsia"/>
          <w:sz w:val="24"/>
          <w:szCs w:val="24"/>
        </w:rPr>
        <w:t xml:space="preserve">hese </w:t>
      </w:r>
      <w:r w:rsidR="00D2778F">
        <w:rPr>
          <w:rFonts w:ascii="Times New Roman" w:hAnsi="Times New Roman" w:cs="Times New Roman"/>
          <w:sz w:val="24"/>
          <w:szCs w:val="24"/>
        </w:rPr>
        <w:t>existing</w:t>
      </w:r>
      <w:r w:rsidR="00D2778F">
        <w:rPr>
          <w:rFonts w:ascii="Times New Roman" w:hAnsi="Times New Roman" w:cs="Times New Roman" w:hint="eastAsia"/>
          <w:sz w:val="24"/>
          <w:szCs w:val="24"/>
        </w:rPr>
        <w:t xml:space="preserve"> </w:t>
      </w:r>
      <w:r w:rsidR="00161484">
        <w:rPr>
          <w:rFonts w:ascii="Times New Roman" w:hAnsi="Times New Roman" w:cs="Times New Roman"/>
          <w:sz w:val="24"/>
          <w:szCs w:val="24"/>
        </w:rPr>
        <w:t>theoretical</w:t>
      </w:r>
      <w:r w:rsidR="008611BD">
        <w:rPr>
          <w:rFonts w:ascii="Times New Roman" w:hAnsi="Times New Roman" w:cs="Times New Roman" w:hint="eastAsia"/>
          <w:sz w:val="24"/>
          <w:szCs w:val="24"/>
        </w:rPr>
        <w:t xml:space="preserve"> models lose</w:t>
      </w:r>
      <w:r w:rsidR="00D2778F">
        <w:rPr>
          <w:rFonts w:ascii="Times New Roman" w:hAnsi="Times New Roman" w:cs="Times New Roman" w:hint="eastAsia"/>
          <w:sz w:val="24"/>
          <w:szCs w:val="24"/>
        </w:rPr>
        <w:t xml:space="preserve"> their </w:t>
      </w:r>
      <w:r w:rsidR="00D2778F">
        <w:rPr>
          <w:rFonts w:ascii="Times New Roman" w:hAnsi="Times New Roman" w:cs="Times New Roman"/>
          <w:sz w:val="24"/>
          <w:szCs w:val="24"/>
        </w:rPr>
        <w:t>feasibility</w:t>
      </w:r>
      <w:r w:rsidR="00D2778F">
        <w:rPr>
          <w:rFonts w:ascii="Times New Roman" w:hAnsi="Times New Roman" w:cs="Times New Roman" w:hint="eastAsia"/>
          <w:sz w:val="24"/>
          <w:szCs w:val="24"/>
        </w:rPr>
        <w:t xml:space="preserve">. </w:t>
      </w:r>
      <w:r w:rsidR="00D2778F">
        <w:rPr>
          <w:rFonts w:ascii="Times New Roman" w:hAnsi="Times New Roman" w:cs="Times New Roman"/>
          <w:sz w:val="24"/>
          <w:szCs w:val="24"/>
        </w:rPr>
        <w:t>F</w:t>
      </w:r>
      <w:r w:rsidR="00D2778F">
        <w:rPr>
          <w:rFonts w:ascii="Times New Roman" w:hAnsi="Times New Roman" w:cs="Times New Roman" w:hint="eastAsia"/>
          <w:sz w:val="24"/>
          <w:szCs w:val="24"/>
        </w:rPr>
        <w:t xml:space="preserve">or example, </w:t>
      </w:r>
      <w:r w:rsidR="00081111">
        <w:rPr>
          <w:rFonts w:ascii="Times New Roman" w:hAnsi="Times New Roman" w:cs="Times New Roman" w:hint="eastAsia"/>
          <w:sz w:val="24"/>
          <w:szCs w:val="24"/>
        </w:rPr>
        <w:t xml:space="preserve">in a VAR model, </w:t>
      </w:r>
      <w:r w:rsidR="00081111" w:rsidRPr="00081111">
        <w:rPr>
          <w:rFonts w:ascii="Times New Roman" w:hAnsi="Times New Roman" w:cs="Times New Roman"/>
          <w:sz w:val="24"/>
          <w:szCs w:val="24"/>
        </w:rPr>
        <w:t>the number of free parameters increases quadratically with the number of variables in a system, and for even moderately-sized systems the model becomes highly overparameterized relative to the number of available observations.</w:t>
      </w:r>
      <w:r w:rsidR="00CD14AC">
        <w:rPr>
          <w:rFonts w:ascii="Times New Roman" w:hAnsi="Times New Roman" w:cs="Times New Roman" w:hint="eastAsia"/>
          <w:sz w:val="24"/>
          <w:szCs w:val="24"/>
        </w:rPr>
        <w:t xml:space="preserve"> </w:t>
      </w:r>
      <w:r w:rsidR="00CD14AC">
        <w:rPr>
          <w:rFonts w:ascii="Times New Roman" w:hAnsi="Times New Roman" w:cs="Times New Roman"/>
          <w:sz w:val="24"/>
          <w:szCs w:val="24"/>
        </w:rPr>
        <w:t>E</w:t>
      </w:r>
      <w:r w:rsidR="00CD14AC">
        <w:rPr>
          <w:rFonts w:ascii="Times New Roman" w:hAnsi="Times New Roman" w:cs="Times New Roman" w:hint="eastAsia"/>
          <w:sz w:val="24"/>
          <w:szCs w:val="24"/>
        </w:rPr>
        <w:t xml:space="preserve">ven </w:t>
      </w:r>
      <w:del w:id="48" w:author="Fildes, Robert" w:date="2014-09-16T15:27:00Z">
        <w:r w:rsidR="00CD14AC" w:rsidDel="00E20A49">
          <w:rPr>
            <w:rFonts w:ascii="Times New Roman" w:hAnsi="Times New Roman" w:cs="Times New Roman" w:hint="eastAsia"/>
            <w:sz w:val="24"/>
            <w:szCs w:val="24"/>
          </w:rPr>
          <w:delText xml:space="preserve">the </w:delText>
        </w:r>
      </w:del>
      <w:r w:rsidR="00CD14AC">
        <w:rPr>
          <w:rFonts w:ascii="Times New Roman" w:hAnsi="Times New Roman" w:cs="Times New Roman" w:hint="eastAsia"/>
          <w:sz w:val="24"/>
          <w:szCs w:val="24"/>
        </w:rPr>
        <w:t xml:space="preserve">basic </w:t>
      </w:r>
      <w:r w:rsidR="00CD14AC" w:rsidRPr="00CD14AC">
        <w:rPr>
          <w:rFonts w:ascii="Times New Roman" w:hAnsi="Times New Roman" w:cs="Times New Roman"/>
          <w:sz w:val="24"/>
          <w:szCs w:val="24"/>
        </w:rPr>
        <w:t xml:space="preserve">least square regression </w:t>
      </w:r>
      <w:r w:rsidR="00CD14AC">
        <w:rPr>
          <w:rFonts w:ascii="Times New Roman" w:hAnsi="Times New Roman" w:cs="Times New Roman" w:hint="eastAsia"/>
          <w:sz w:val="24"/>
          <w:szCs w:val="24"/>
        </w:rPr>
        <w:t xml:space="preserve">will </w:t>
      </w:r>
      <w:r w:rsidR="00CD14AC" w:rsidRPr="00CD14AC">
        <w:rPr>
          <w:rFonts w:ascii="Times New Roman" w:hAnsi="Times New Roman" w:cs="Times New Roman"/>
          <w:sz w:val="24"/>
          <w:szCs w:val="24"/>
        </w:rPr>
        <w:t xml:space="preserve">not </w:t>
      </w:r>
      <w:r w:rsidR="00CD14AC">
        <w:rPr>
          <w:rFonts w:ascii="Times New Roman" w:hAnsi="Times New Roman" w:cs="Times New Roman" w:hint="eastAsia"/>
          <w:sz w:val="24"/>
          <w:szCs w:val="24"/>
        </w:rPr>
        <w:t xml:space="preserve">be </w:t>
      </w:r>
      <w:r w:rsidR="00CD14AC" w:rsidRPr="00CD14AC">
        <w:rPr>
          <w:rFonts w:ascii="Times New Roman" w:hAnsi="Times New Roman" w:cs="Times New Roman"/>
          <w:sz w:val="24"/>
          <w:szCs w:val="24"/>
        </w:rPr>
        <w:t>applicable</w:t>
      </w:r>
      <w:r w:rsidR="00CD14AC">
        <w:rPr>
          <w:rFonts w:ascii="Times New Roman" w:hAnsi="Times New Roman" w:cs="Times New Roman" w:hint="eastAsia"/>
          <w:sz w:val="24"/>
          <w:szCs w:val="24"/>
        </w:rPr>
        <w:t xml:space="preserve"> because </w:t>
      </w:r>
      <w:r w:rsidR="00CD14AC" w:rsidRPr="00CD14AC">
        <w:rPr>
          <w:rFonts w:ascii="Times New Roman" w:hAnsi="Times New Roman" w:cs="Times New Roman"/>
          <w:sz w:val="24"/>
          <w:szCs w:val="24"/>
        </w:rPr>
        <w:t xml:space="preserve">the dimensionality of </w:t>
      </w:r>
      <w:r w:rsidR="00CD14AC">
        <w:rPr>
          <w:rFonts w:ascii="Times New Roman" w:hAnsi="Times New Roman" w:cs="Times New Roman" w:hint="eastAsia"/>
          <w:sz w:val="24"/>
          <w:szCs w:val="24"/>
        </w:rPr>
        <w:t xml:space="preserve">cross category </w:t>
      </w:r>
      <w:r w:rsidR="00CD14AC" w:rsidRPr="00CD14AC">
        <w:rPr>
          <w:rFonts w:ascii="Times New Roman" w:hAnsi="Times New Roman" w:cs="Times New Roman"/>
          <w:sz w:val="24"/>
          <w:szCs w:val="24"/>
        </w:rPr>
        <w:t>promotion explanatory variables</w:t>
      </w:r>
      <w:r w:rsidR="00CD14AC">
        <w:rPr>
          <w:rFonts w:ascii="Times New Roman" w:hAnsi="Times New Roman" w:cs="Times New Roman" w:hint="eastAsia"/>
          <w:sz w:val="24"/>
          <w:szCs w:val="24"/>
        </w:rPr>
        <w:t xml:space="preserve"> </w:t>
      </w:r>
      <w:r w:rsidR="00081111">
        <w:rPr>
          <w:rFonts w:ascii="Times New Roman" w:hAnsi="Times New Roman" w:cs="Times New Roman" w:hint="eastAsia"/>
          <w:sz w:val="24"/>
          <w:szCs w:val="24"/>
        </w:rPr>
        <w:t xml:space="preserve">is </w:t>
      </w:r>
      <w:r w:rsidR="00CD14AC" w:rsidRPr="00CD14AC">
        <w:rPr>
          <w:rFonts w:ascii="Times New Roman" w:hAnsi="Times New Roman" w:cs="Times New Roman"/>
          <w:sz w:val="24"/>
          <w:szCs w:val="24"/>
        </w:rPr>
        <w:t>potentially much larger than the sample size.</w:t>
      </w:r>
      <w:r w:rsidR="00CD14AC">
        <w:rPr>
          <w:rFonts w:ascii="Times New Roman" w:hAnsi="Times New Roman" w:cs="Times New Roman" w:hint="eastAsia"/>
          <w:sz w:val="24"/>
          <w:szCs w:val="24"/>
        </w:rPr>
        <w:t xml:space="preserve"> </w:t>
      </w:r>
      <w:r w:rsidR="00CD14AC">
        <w:rPr>
          <w:rFonts w:ascii="Times New Roman" w:hAnsi="Times New Roman" w:cs="Times New Roman"/>
          <w:sz w:val="24"/>
          <w:szCs w:val="24"/>
        </w:rPr>
        <w:t>I</w:t>
      </w:r>
      <w:r w:rsidR="00CD14AC">
        <w:rPr>
          <w:rFonts w:ascii="Times New Roman" w:hAnsi="Times New Roman" w:cs="Times New Roman" w:hint="eastAsia"/>
          <w:sz w:val="24"/>
          <w:szCs w:val="24"/>
        </w:rPr>
        <w:t xml:space="preserve">n practice, we </w:t>
      </w:r>
      <w:r w:rsidR="004209D8">
        <w:rPr>
          <w:rFonts w:ascii="Times New Roman" w:hAnsi="Times New Roman" w:cs="Times New Roman" w:hint="eastAsia"/>
          <w:sz w:val="24"/>
          <w:szCs w:val="24"/>
        </w:rPr>
        <w:t>also</w:t>
      </w:r>
      <w:r w:rsidR="00CD14AC">
        <w:rPr>
          <w:rFonts w:ascii="Times New Roman" w:hAnsi="Times New Roman" w:cs="Times New Roman" w:hint="eastAsia"/>
          <w:sz w:val="24"/>
          <w:szCs w:val="24"/>
        </w:rPr>
        <w:t xml:space="preserve"> </w:t>
      </w:r>
      <w:r w:rsidR="00081111">
        <w:rPr>
          <w:rFonts w:ascii="Times New Roman" w:hAnsi="Times New Roman" w:cs="Times New Roman"/>
          <w:sz w:val="24"/>
          <w:szCs w:val="24"/>
        </w:rPr>
        <w:t>cannot</w:t>
      </w:r>
      <w:r w:rsidR="00CD14AC">
        <w:rPr>
          <w:rFonts w:ascii="Times New Roman" w:hAnsi="Times New Roman" w:cs="Times New Roman" w:hint="eastAsia"/>
          <w:sz w:val="24"/>
          <w:szCs w:val="24"/>
        </w:rPr>
        <w:t xml:space="preserve"> </w:t>
      </w:r>
      <w:r w:rsidR="00803285">
        <w:rPr>
          <w:rFonts w:ascii="Times New Roman" w:hAnsi="Times New Roman" w:cs="Times New Roman" w:hint="eastAsia"/>
          <w:sz w:val="24"/>
          <w:szCs w:val="24"/>
        </w:rPr>
        <w:t xml:space="preserve">easily </w:t>
      </w:r>
      <w:r w:rsidR="00803285">
        <w:rPr>
          <w:rFonts w:ascii="Times New Roman" w:hAnsi="Times New Roman" w:cs="Times New Roman"/>
          <w:sz w:val="24"/>
          <w:szCs w:val="24"/>
        </w:rPr>
        <w:t>identify</w:t>
      </w:r>
      <w:r w:rsidR="00803285">
        <w:rPr>
          <w:rFonts w:ascii="Times New Roman" w:hAnsi="Times New Roman" w:cs="Times New Roman" w:hint="eastAsia"/>
          <w:sz w:val="24"/>
          <w:szCs w:val="24"/>
        </w:rPr>
        <w:t xml:space="preserve"> which </w:t>
      </w:r>
      <w:r w:rsidR="00CB243F">
        <w:rPr>
          <w:rFonts w:ascii="Times New Roman" w:hAnsi="Times New Roman" w:cs="Times New Roman"/>
          <w:sz w:val="24"/>
          <w:szCs w:val="24"/>
        </w:rPr>
        <w:t>product</w:t>
      </w:r>
      <w:r w:rsidR="00803285">
        <w:rPr>
          <w:rFonts w:ascii="Times New Roman" w:hAnsi="Times New Roman" w:cs="Times New Roman" w:hint="eastAsia"/>
          <w:sz w:val="24"/>
          <w:szCs w:val="24"/>
        </w:rPr>
        <w:t xml:space="preserve"> complement</w:t>
      </w:r>
      <w:r w:rsidR="00FF0F38">
        <w:rPr>
          <w:rFonts w:ascii="Times New Roman" w:hAnsi="Times New Roman" w:cs="Times New Roman" w:hint="eastAsia"/>
          <w:sz w:val="24"/>
          <w:szCs w:val="24"/>
        </w:rPr>
        <w:t>s</w:t>
      </w:r>
      <w:r w:rsidR="00803285">
        <w:rPr>
          <w:rFonts w:ascii="Times New Roman" w:hAnsi="Times New Roman" w:cs="Times New Roman" w:hint="eastAsia"/>
          <w:sz w:val="24"/>
          <w:szCs w:val="24"/>
        </w:rPr>
        <w:t>/substitute</w:t>
      </w:r>
      <w:r w:rsidR="00FF0F38">
        <w:rPr>
          <w:rFonts w:ascii="Times New Roman" w:hAnsi="Times New Roman" w:cs="Times New Roman" w:hint="eastAsia"/>
          <w:sz w:val="24"/>
          <w:szCs w:val="24"/>
        </w:rPr>
        <w:t>s</w:t>
      </w:r>
      <w:r w:rsidR="00803285">
        <w:rPr>
          <w:rFonts w:ascii="Times New Roman" w:hAnsi="Times New Roman" w:cs="Times New Roman" w:hint="eastAsia"/>
          <w:sz w:val="24"/>
          <w:szCs w:val="24"/>
        </w:rPr>
        <w:t xml:space="preserve"> another. </w:t>
      </w:r>
      <w:r w:rsidR="00803285">
        <w:rPr>
          <w:rFonts w:ascii="Times New Roman" w:hAnsi="Times New Roman" w:cs="Times New Roman"/>
          <w:sz w:val="24"/>
          <w:szCs w:val="24"/>
        </w:rPr>
        <w:t>F</w:t>
      </w:r>
      <w:r w:rsidR="00803285">
        <w:rPr>
          <w:rFonts w:ascii="Times New Roman" w:hAnsi="Times New Roman" w:cs="Times New Roman" w:hint="eastAsia"/>
          <w:sz w:val="24"/>
          <w:szCs w:val="24"/>
        </w:rPr>
        <w:t>or example, beer and c</w:t>
      </w:r>
      <w:r w:rsidR="00803285" w:rsidRPr="00803285">
        <w:rPr>
          <w:rFonts w:ascii="Times New Roman" w:hAnsi="Times New Roman" w:cs="Times New Roman"/>
          <w:sz w:val="24"/>
          <w:szCs w:val="24"/>
        </w:rPr>
        <w:t>arbonated beverages</w:t>
      </w:r>
      <w:r w:rsidR="00803285">
        <w:rPr>
          <w:rFonts w:ascii="Times New Roman" w:hAnsi="Times New Roman" w:cs="Times New Roman" w:hint="eastAsia"/>
          <w:sz w:val="24"/>
          <w:szCs w:val="24"/>
        </w:rPr>
        <w:t xml:space="preserve"> could be </w:t>
      </w:r>
      <w:r w:rsidR="00081111">
        <w:rPr>
          <w:rFonts w:ascii="Times New Roman" w:hAnsi="Times New Roman" w:cs="Times New Roman" w:hint="eastAsia"/>
          <w:sz w:val="24"/>
          <w:szCs w:val="24"/>
        </w:rPr>
        <w:t xml:space="preserve">either </w:t>
      </w:r>
      <w:r w:rsidR="00803285">
        <w:rPr>
          <w:rFonts w:ascii="Times New Roman" w:hAnsi="Times New Roman" w:cs="Times New Roman" w:hint="eastAsia"/>
          <w:sz w:val="24"/>
          <w:szCs w:val="24"/>
        </w:rPr>
        <w:t>substitutive</w:t>
      </w:r>
      <w:r w:rsidR="00081111">
        <w:rPr>
          <w:rFonts w:ascii="Times New Roman" w:hAnsi="Times New Roman" w:cs="Times New Roman" w:hint="eastAsia"/>
          <w:sz w:val="24"/>
          <w:szCs w:val="24"/>
        </w:rPr>
        <w:t xml:space="preserve"> or</w:t>
      </w:r>
      <w:r w:rsidR="00803285">
        <w:rPr>
          <w:rFonts w:ascii="Times New Roman" w:hAnsi="Times New Roman" w:cs="Times New Roman" w:hint="eastAsia"/>
          <w:sz w:val="24"/>
          <w:szCs w:val="24"/>
        </w:rPr>
        <w:t xml:space="preserve"> complementary, for people could drink them</w:t>
      </w:r>
      <w:ins w:id="49" w:author="Fildes, Robert" w:date="2014-09-16T15:27:00Z">
        <w:r w:rsidR="00E20A49">
          <w:rPr>
            <w:rFonts w:ascii="Times New Roman" w:hAnsi="Times New Roman" w:cs="Times New Roman"/>
            <w:sz w:val="24"/>
            <w:szCs w:val="24"/>
          </w:rPr>
          <w:t xml:space="preserve"> at</w:t>
        </w:r>
      </w:ins>
      <w:del w:id="50" w:author="Fildes, Robert" w:date="2014-09-16T15:27:00Z">
        <w:r w:rsidR="00803285" w:rsidDel="00E20A49">
          <w:rPr>
            <w:rFonts w:ascii="Times New Roman" w:hAnsi="Times New Roman" w:cs="Times New Roman" w:hint="eastAsia"/>
            <w:sz w:val="24"/>
            <w:szCs w:val="24"/>
          </w:rPr>
          <w:delText xml:space="preserve"> in</w:delText>
        </w:r>
      </w:del>
      <w:r w:rsidR="00803285">
        <w:rPr>
          <w:rFonts w:ascii="Times New Roman" w:hAnsi="Times New Roman" w:cs="Times New Roman" w:hint="eastAsia"/>
          <w:sz w:val="24"/>
          <w:szCs w:val="24"/>
        </w:rPr>
        <w:t xml:space="preserve"> </w:t>
      </w:r>
      <w:r w:rsidR="00803285">
        <w:rPr>
          <w:rFonts w:ascii="Times New Roman" w:hAnsi="Times New Roman" w:cs="Times New Roman"/>
          <w:sz w:val="24"/>
          <w:szCs w:val="24"/>
        </w:rPr>
        <w:t>different</w:t>
      </w:r>
      <w:r w:rsidR="00803285">
        <w:rPr>
          <w:rFonts w:ascii="Times New Roman" w:hAnsi="Times New Roman" w:cs="Times New Roman" w:hint="eastAsia"/>
          <w:sz w:val="24"/>
          <w:szCs w:val="24"/>
        </w:rPr>
        <w:t xml:space="preserve"> time</w:t>
      </w:r>
      <w:ins w:id="51" w:author="Fildes, Robert" w:date="2014-09-16T15:27:00Z">
        <w:r w:rsidR="00E20A49">
          <w:rPr>
            <w:rFonts w:ascii="Times New Roman" w:hAnsi="Times New Roman" w:cs="Times New Roman"/>
            <w:sz w:val="24"/>
            <w:szCs w:val="24"/>
          </w:rPr>
          <w:t>s</w:t>
        </w:r>
      </w:ins>
      <w:r w:rsidR="00803285">
        <w:rPr>
          <w:rFonts w:ascii="Times New Roman" w:hAnsi="Times New Roman" w:cs="Times New Roman" w:hint="eastAsia"/>
          <w:sz w:val="24"/>
          <w:szCs w:val="24"/>
        </w:rPr>
        <w:t xml:space="preserve"> in a day. </w:t>
      </w:r>
      <w:r w:rsidR="00803285">
        <w:rPr>
          <w:rFonts w:ascii="Times New Roman" w:hAnsi="Times New Roman" w:cs="Times New Roman"/>
          <w:sz w:val="24"/>
          <w:szCs w:val="24"/>
        </w:rPr>
        <w:t>A</w:t>
      </w:r>
      <w:r w:rsidR="00803285">
        <w:rPr>
          <w:rFonts w:ascii="Times New Roman" w:hAnsi="Times New Roman" w:cs="Times New Roman" w:hint="eastAsia"/>
          <w:sz w:val="24"/>
          <w:szCs w:val="24"/>
        </w:rPr>
        <w:t xml:space="preserve">nd even </w:t>
      </w:r>
      <w:ins w:id="52" w:author="Fildes, Robert" w:date="2014-09-16T15:27:00Z">
        <w:r w:rsidR="00E20A49">
          <w:rPr>
            <w:rFonts w:ascii="Times New Roman" w:hAnsi="Times New Roman" w:cs="Times New Roman"/>
            <w:sz w:val="24"/>
            <w:szCs w:val="24"/>
          </w:rPr>
          <w:t xml:space="preserve">if </w:t>
        </w:r>
      </w:ins>
      <w:r w:rsidR="00803285">
        <w:rPr>
          <w:rFonts w:ascii="Times New Roman" w:hAnsi="Times New Roman" w:cs="Times New Roman" w:hint="eastAsia"/>
          <w:sz w:val="24"/>
          <w:szCs w:val="24"/>
        </w:rPr>
        <w:t xml:space="preserve">we can specify a group of product categories </w:t>
      </w:r>
      <w:r w:rsidR="0001386D">
        <w:rPr>
          <w:rFonts w:ascii="Times New Roman" w:hAnsi="Times New Roman" w:cs="Times New Roman" w:hint="eastAsia"/>
          <w:sz w:val="24"/>
          <w:szCs w:val="24"/>
        </w:rPr>
        <w:t xml:space="preserve">within which </w:t>
      </w:r>
      <w:r w:rsidR="0001386D">
        <w:rPr>
          <w:rFonts w:ascii="Times New Roman" w:hAnsi="Times New Roman" w:cs="Times New Roman"/>
          <w:sz w:val="24"/>
          <w:szCs w:val="24"/>
        </w:rPr>
        <w:t>possibly</w:t>
      </w:r>
      <w:r w:rsidR="0001386D">
        <w:rPr>
          <w:rFonts w:ascii="Times New Roman" w:hAnsi="Times New Roman" w:cs="Times New Roman" w:hint="eastAsia"/>
          <w:sz w:val="24"/>
          <w:szCs w:val="24"/>
        </w:rPr>
        <w:t xml:space="preserve"> exists promotional </w:t>
      </w:r>
      <w:r w:rsidR="00FF0F38">
        <w:rPr>
          <w:rFonts w:ascii="Times New Roman" w:hAnsi="Times New Roman" w:cs="Times New Roman" w:hint="eastAsia"/>
          <w:sz w:val="24"/>
          <w:szCs w:val="24"/>
        </w:rPr>
        <w:t>interactive e</w:t>
      </w:r>
      <w:r w:rsidR="0001386D">
        <w:rPr>
          <w:rFonts w:ascii="Times New Roman" w:hAnsi="Times New Roman" w:cs="Times New Roman" w:hint="eastAsia"/>
          <w:sz w:val="24"/>
          <w:szCs w:val="24"/>
        </w:rPr>
        <w:t>ffects (no matter</w:t>
      </w:r>
      <w:ins w:id="53" w:author="Fildes, Robert" w:date="2014-09-16T15:27:00Z">
        <w:r w:rsidR="00E20A49">
          <w:rPr>
            <w:rFonts w:ascii="Times New Roman" w:hAnsi="Times New Roman" w:cs="Times New Roman"/>
            <w:sz w:val="24"/>
            <w:szCs w:val="24"/>
          </w:rPr>
          <w:t xml:space="preserve"> whether</w:t>
        </w:r>
      </w:ins>
      <w:del w:id="54" w:author="Fildes, Robert" w:date="2014-09-16T15:27:00Z">
        <w:r w:rsidR="0001386D" w:rsidDel="00E20A49">
          <w:rPr>
            <w:rFonts w:ascii="Times New Roman" w:hAnsi="Times New Roman" w:cs="Times New Roman" w:hint="eastAsia"/>
            <w:sz w:val="24"/>
            <w:szCs w:val="24"/>
          </w:rPr>
          <w:delText xml:space="preserve"> </w:delText>
        </w:r>
        <w:r w:rsidR="00081111" w:rsidDel="00E20A49">
          <w:rPr>
            <w:rFonts w:ascii="Times New Roman" w:hAnsi="Times New Roman" w:cs="Times New Roman" w:hint="eastAsia"/>
            <w:sz w:val="24"/>
            <w:szCs w:val="24"/>
          </w:rPr>
          <w:delText>whatever</w:delText>
        </w:r>
      </w:del>
      <w:r w:rsidR="00081111">
        <w:rPr>
          <w:rFonts w:ascii="Times New Roman" w:hAnsi="Times New Roman" w:cs="Times New Roman" w:hint="eastAsia"/>
          <w:sz w:val="24"/>
          <w:szCs w:val="24"/>
        </w:rPr>
        <w:t xml:space="preserve"> </w:t>
      </w:r>
      <w:r w:rsidR="0001386D">
        <w:rPr>
          <w:rFonts w:ascii="Times New Roman" w:hAnsi="Times New Roman" w:cs="Times New Roman" w:hint="eastAsia"/>
          <w:sz w:val="24"/>
          <w:szCs w:val="24"/>
        </w:rPr>
        <w:t>complementary or substitutive)</w:t>
      </w:r>
      <w:ins w:id="55" w:author="Fildes, Robert" w:date="2014-09-16T15:28:00Z">
        <w:r w:rsidR="00E20A49">
          <w:rPr>
            <w:rFonts w:ascii="Times New Roman" w:hAnsi="Times New Roman" w:cs="Times New Roman"/>
            <w:sz w:val="24"/>
            <w:szCs w:val="24"/>
          </w:rPr>
          <w:t>,</w:t>
        </w:r>
      </w:ins>
      <w:del w:id="56" w:author="Fildes, Robert" w:date="2014-09-16T15:28:00Z">
        <w:r w:rsidR="00CB243F" w:rsidDel="00E20A49">
          <w:rPr>
            <w:rFonts w:ascii="Times New Roman" w:hAnsi="Times New Roman" w:cs="Times New Roman"/>
            <w:sz w:val="24"/>
            <w:szCs w:val="24"/>
          </w:rPr>
          <w:delText>;</w:delText>
        </w:r>
      </w:del>
      <w:r w:rsidR="0001386D">
        <w:rPr>
          <w:rFonts w:ascii="Times New Roman" w:hAnsi="Times New Roman" w:cs="Times New Roman" w:hint="eastAsia"/>
          <w:sz w:val="24"/>
          <w:szCs w:val="24"/>
        </w:rPr>
        <w:t xml:space="preserve"> we still </w:t>
      </w:r>
      <w:r w:rsidR="00081111">
        <w:rPr>
          <w:rFonts w:ascii="Times New Roman" w:hAnsi="Times New Roman" w:cs="Times New Roman"/>
          <w:sz w:val="24"/>
          <w:szCs w:val="24"/>
        </w:rPr>
        <w:t>cannot</w:t>
      </w:r>
      <w:r w:rsidR="0001386D">
        <w:rPr>
          <w:rFonts w:ascii="Times New Roman" w:hAnsi="Times New Roman" w:cs="Times New Roman" w:hint="eastAsia"/>
          <w:sz w:val="24"/>
          <w:szCs w:val="24"/>
        </w:rPr>
        <w:t xml:space="preserve"> </w:t>
      </w:r>
      <w:r w:rsidR="00085660">
        <w:rPr>
          <w:rFonts w:ascii="Times New Roman" w:hAnsi="Times New Roman" w:cs="Times New Roman" w:hint="eastAsia"/>
          <w:sz w:val="24"/>
          <w:szCs w:val="24"/>
        </w:rPr>
        <w:t xml:space="preserve">easily </w:t>
      </w:r>
      <w:r w:rsidR="0001386D">
        <w:rPr>
          <w:rFonts w:ascii="Times New Roman" w:hAnsi="Times New Roman" w:cs="Times New Roman" w:hint="eastAsia"/>
          <w:sz w:val="24"/>
          <w:szCs w:val="24"/>
        </w:rPr>
        <w:t>specify which products in the</w:t>
      </w:r>
      <w:r w:rsidR="00DE657D">
        <w:rPr>
          <w:rFonts w:ascii="Times New Roman" w:hAnsi="Times New Roman" w:cs="Times New Roman" w:hint="eastAsia"/>
          <w:sz w:val="24"/>
          <w:szCs w:val="24"/>
        </w:rPr>
        <w:t>se</w:t>
      </w:r>
      <w:r w:rsidR="0001386D">
        <w:rPr>
          <w:rFonts w:ascii="Times New Roman" w:hAnsi="Times New Roman" w:cs="Times New Roman" w:hint="eastAsia"/>
          <w:sz w:val="24"/>
          <w:szCs w:val="24"/>
        </w:rPr>
        <w:t xml:space="preserve"> categories interact with each other. </w:t>
      </w:r>
    </w:p>
    <w:p w:rsidR="00FD03BC" w:rsidRPr="0015087E" w:rsidRDefault="00B42EEB" w:rsidP="00FD03BC">
      <w:pPr>
        <w:pStyle w:val="Heading2"/>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2.2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 xml:space="preserve"> </w:t>
      </w:r>
      <w:r w:rsidR="0018555F">
        <w:rPr>
          <w:rFonts w:ascii="Times New Roman" w:hAnsi="Times New Roman" w:cs="Times New Roman" w:hint="eastAsia"/>
          <w:sz w:val="24"/>
          <w:szCs w:val="24"/>
        </w:rPr>
        <w:t xml:space="preserve">sales </w:t>
      </w:r>
      <w:r w:rsidR="00FD03BC" w:rsidRPr="0015087E">
        <w:rPr>
          <w:rFonts w:ascii="Times New Roman" w:hAnsi="Times New Roman" w:cs="Times New Roman"/>
          <w:sz w:val="24"/>
          <w:szCs w:val="24"/>
        </w:rPr>
        <w:t>forecasting</w:t>
      </w:r>
      <w:r w:rsidR="00494B79">
        <w:rPr>
          <w:rFonts w:ascii="Times New Roman" w:hAnsi="Times New Roman" w:cs="Times New Roman" w:hint="eastAsia"/>
          <w:sz w:val="24"/>
          <w:szCs w:val="24"/>
        </w:rPr>
        <w:t xml:space="preserve"> </w:t>
      </w:r>
    </w:p>
    <w:p w:rsidR="00FD03BC" w:rsidRPr="0015087E" w:rsidRDefault="00F140B2" w:rsidP="00FD03B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The basic SKU sales methods are u</w:t>
      </w:r>
      <w:r w:rsidR="00FD03BC" w:rsidRPr="0015087E">
        <w:rPr>
          <w:rFonts w:ascii="Times New Roman" w:hAnsi="Times New Roman" w:cs="Times New Roman"/>
          <w:sz w:val="24"/>
          <w:szCs w:val="24"/>
        </w:rPr>
        <w:t xml:space="preserve">nivariate forecasting </w:t>
      </w:r>
      <w:r>
        <w:rPr>
          <w:rFonts w:ascii="Times New Roman" w:hAnsi="Times New Roman" w:cs="Times New Roman" w:hint="eastAsia"/>
          <w:sz w:val="24"/>
          <w:szCs w:val="24"/>
        </w:rPr>
        <w:t>models which</w:t>
      </w:r>
      <w:r w:rsidR="00FD03BC" w:rsidRPr="0015087E">
        <w:rPr>
          <w:rFonts w:ascii="Times New Roman" w:hAnsi="Times New Roman" w:cs="Times New Roman"/>
          <w:sz w:val="24"/>
          <w:szCs w:val="24"/>
        </w:rPr>
        <w:t xml:space="preserve"> are based on time series techniques that analyze past sales</w:t>
      </w:r>
      <w:r w:rsidR="007241EF" w:rsidRPr="007241EF">
        <w:rPr>
          <w:rFonts w:ascii="Times New Roman" w:hAnsi="Times New Roman" w:cs="Times New Roman"/>
          <w:sz w:val="24"/>
          <w:szCs w:val="24"/>
        </w:rPr>
        <w:t xml:space="preserve"> </w:t>
      </w:r>
      <w:r w:rsidR="007241EF" w:rsidRPr="0015087E">
        <w:rPr>
          <w:rFonts w:ascii="Times New Roman" w:hAnsi="Times New Roman" w:cs="Times New Roman"/>
          <w:sz w:val="24"/>
          <w:szCs w:val="24"/>
        </w:rPr>
        <w:t>history</w:t>
      </w:r>
      <w:r w:rsidR="00FD03BC" w:rsidRPr="0015087E">
        <w:rPr>
          <w:rFonts w:ascii="Times New Roman" w:hAnsi="Times New Roman" w:cs="Times New Roman"/>
          <w:sz w:val="24"/>
          <w:szCs w:val="24"/>
        </w:rPr>
        <w:t xml:space="preserve"> in order to extract a demand pattern that is projected into the future (</w:t>
      </w:r>
      <w:proofErr w:type="spellStart"/>
      <w:r w:rsidR="00FD03BC" w:rsidRPr="0015087E">
        <w:rPr>
          <w:rFonts w:ascii="Times New Roman" w:hAnsi="Times New Roman" w:cs="Times New Roman"/>
          <w:sz w:val="24"/>
          <w:szCs w:val="24"/>
        </w:rPr>
        <w:t>Ord</w:t>
      </w:r>
      <w:proofErr w:type="spellEnd"/>
      <w:r w:rsidR="00FD03BC" w:rsidRPr="0015087E">
        <w:rPr>
          <w:rFonts w:ascii="Times New Roman" w:hAnsi="Times New Roman" w:cs="Times New Roman"/>
          <w:sz w:val="24"/>
          <w:szCs w:val="24"/>
        </w:rPr>
        <w:t xml:space="preserve"> and </w:t>
      </w:r>
      <w:proofErr w:type="spellStart"/>
      <w:r w:rsidR="00FD03BC" w:rsidRPr="0015087E">
        <w:rPr>
          <w:rFonts w:ascii="Times New Roman" w:hAnsi="Times New Roman" w:cs="Times New Roman"/>
          <w:sz w:val="24"/>
          <w:szCs w:val="24"/>
        </w:rPr>
        <w:t>Fildes</w:t>
      </w:r>
      <w:proofErr w:type="spellEnd"/>
      <w:r w:rsidR="00FD03BC" w:rsidRPr="0015087E">
        <w:rPr>
          <w:rFonts w:ascii="Times New Roman" w:hAnsi="Times New Roman" w:cs="Times New Roman"/>
          <w:sz w:val="24"/>
          <w:szCs w:val="24"/>
        </w:rPr>
        <w:t>, 201</w:t>
      </w:r>
      <w:r w:rsidR="00D5301D">
        <w:rPr>
          <w:rFonts w:ascii="Times New Roman" w:hAnsi="Times New Roman" w:cs="Times New Roman" w:hint="eastAsia"/>
          <w:sz w:val="24"/>
          <w:szCs w:val="24"/>
        </w:rPr>
        <w:t>3</w:t>
      </w:r>
      <w:r w:rsidR="00FD03BC" w:rsidRPr="0015087E">
        <w:rPr>
          <w:rFonts w:ascii="Times New Roman" w:hAnsi="Times New Roman" w:cs="Times New Roman"/>
          <w:sz w:val="24"/>
          <w:szCs w:val="24"/>
        </w:rPr>
        <w:t xml:space="preserve">). The techniques range from the simpler moving averages and exponential smoothing family to the more complicated Box–Jenkins </w:t>
      </w:r>
      <w:ins w:id="57" w:author="Fildes, Robert" w:date="2014-09-16T15:28:00Z">
        <w:r w:rsidR="00E20A49">
          <w:rPr>
            <w:rFonts w:ascii="Times New Roman" w:hAnsi="Times New Roman" w:cs="Times New Roman"/>
            <w:sz w:val="24"/>
            <w:szCs w:val="24"/>
          </w:rPr>
          <w:t xml:space="preserve">ARIMA </w:t>
        </w:r>
      </w:ins>
      <w:r w:rsidR="00FD03BC" w:rsidRPr="0015087E">
        <w:rPr>
          <w:rFonts w:ascii="Times New Roman" w:hAnsi="Times New Roman" w:cs="Times New Roman"/>
          <w:sz w:val="24"/>
          <w:szCs w:val="24"/>
        </w:rPr>
        <w:t>approach, or</w:t>
      </w:r>
      <w:ins w:id="58" w:author="Fildes, Robert" w:date="2014-09-16T15:28:00Z">
        <w:r w:rsidR="00E20A49">
          <w:rPr>
            <w:rFonts w:ascii="Times New Roman" w:hAnsi="Times New Roman" w:cs="Times New Roman"/>
            <w:sz w:val="24"/>
            <w:szCs w:val="24"/>
          </w:rPr>
          <w:t xml:space="preserve"> the</w:t>
        </w:r>
      </w:ins>
      <w:del w:id="59" w:author="Fildes, Robert" w:date="2014-09-16T15:28:00Z">
        <w:r w:rsidR="00FD03BC" w:rsidRPr="0015087E" w:rsidDel="00E20A49">
          <w:rPr>
            <w:rFonts w:ascii="Times New Roman" w:hAnsi="Times New Roman" w:cs="Times New Roman"/>
            <w:sz w:val="24"/>
            <w:szCs w:val="24"/>
          </w:rPr>
          <w:delText xml:space="preserve"> state space</w:delText>
        </w:r>
      </w:del>
      <w:r w:rsidR="00FD03BC" w:rsidRPr="0015087E">
        <w:rPr>
          <w:rFonts w:ascii="Times New Roman" w:hAnsi="Times New Roman" w:cs="Times New Roman"/>
          <w:sz w:val="24"/>
          <w:szCs w:val="24"/>
        </w:rPr>
        <w:t xml:space="preserve"> Exponential smoothing state space </w:t>
      </w:r>
      <w:ins w:id="60" w:author="Fildes, Robert" w:date="2014-09-16T15:28:00Z">
        <w:r w:rsidR="00E20A49">
          <w:rPr>
            <w:rFonts w:ascii="Times New Roman" w:hAnsi="Times New Roman" w:cs="Times New Roman"/>
            <w:sz w:val="24"/>
            <w:szCs w:val="24"/>
          </w:rPr>
          <w:t xml:space="preserve">class of </w:t>
        </w:r>
      </w:ins>
      <w:r w:rsidR="00FD03BC" w:rsidRPr="0015087E">
        <w:rPr>
          <w:rFonts w:ascii="Times New Roman" w:hAnsi="Times New Roman" w:cs="Times New Roman"/>
          <w:sz w:val="24"/>
          <w:szCs w:val="24"/>
        </w:rPr>
        <w:t xml:space="preserve">model (Hyndman et al. 2002). The methods do not take </w:t>
      </w:r>
      <w:r w:rsidR="00FD03BC" w:rsidRPr="0015087E">
        <w:rPr>
          <w:rFonts w:ascii="Times New Roman" w:hAnsi="Times New Roman" w:cs="Times New Roman"/>
          <w:sz w:val="24"/>
          <w:szCs w:val="24"/>
        </w:rPr>
        <w:lastRenderedPageBreak/>
        <w:t>external factors such as price changes and promotion</w:t>
      </w:r>
      <w:r w:rsidR="00B82474">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into account (</w:t>
      </w:r>
      <w:proofErr w:type="spellStart"/>
      <w:r w:rsidR="00FD03BC" w:rsidRPr="0015087E">
        <w:rPr>
          <w:rFonts w:ascii="Times New Roman" w:hAnsi="Times New Roman" w:cs="Times New Roman"/>
          <w:sz w:val="24"/>
          <w:szCs w:val="24"/>
        </w:rPr>
        <w:t>Alon</w:t>
      </w:r>
      <w:proofErr w:type="spellEnd"/>
      <w:r w:rsidR="00FD03BC" w:rsidRPr="0015087E">
        <w:rPr>
          <w:rFonts w:ascii="Times New Roman" w:hAnsi="Times New Roman" w:cs="Times New Roman"/>
          <w:sz w:val="24"/>
          <w:szCs w:val="24"/>
        </w:rPr>
        <w:t xml:space="preserve">, Qi, &amp; </w:t>
      </w:r>
      <w:proofErr w:type="spellStart"/>
      <w:r w:rsidR="00FD03BC" w:rsidRPr="0015087E">
        <w:rPr>
          <w:rFonts w:ascii="Times New Roman" w:hAnsi="Times New Roman" w:cs="Times New Roman"/>
          <w:sz w:val="24"/>
          <w:szCs w:val="24"/>
        </w:rPr>
        <w:t>Sadowski</w:t>
      </w:r>
      <w:proofErr w:type="spellEnd"/>
      <w:r w:rsidR="00FD03BC" w:rsidRPr="0015087E">
        <w:rPr>
          <w:rFonts w:ascii="Times New Roman" w:hAnsi="Times New Roman" w:cs="Times New Roman"/>
          <w:sz w:val="24"/>
          <w:szCs w:val="24"/>
        </w:rPr>
        <w:t xml:space="preserve">, </w:t>
      </w:r>
      <w:proofErr w:type="gramStart"/>
      <w:r w:rsidR="00FD03BC" w:rsidRPr="0015087E">
        <w:rPr>
          <w:rFonts w:ascii="Times New Roman" w:hAnsi="Times New Roman" w:cs="Times New Roman"/>
          <w:sz w:val="24"/>
          <w:szCs w:val="24"/>
        </w:rPr>
        <w:t>2001 )</w:t>
      </w:r>
      <w:proofErr w:type="gramEnd"/>
      <w:r w:rsidR="00FD03BC" w:rsidRPr="0015087E">
        <w:rPr>
          <w:rFonts w:ascii="Times New Roman" w:hAnsi="Times New Roman" w:cs="Times New Roman"/>
          <w:sz w:val="24"/>
          <w:szCs w:val="24"/>
        </w:rPr>
        <w:t xml:space="preserve">. </w:t>
      </w:r>
      <w:proofErr w:type="spellStart"/>
      <w:r w:rsidR="00CD2BBA" w:rsidRPr="00CD2BBA">
        <w:rPr>
          <w:rFonts w:ascii="Times New Roman" w:hAnsi="Times New Roman" w:cs="Times New Roman"/>
          <w:sz w:val="24"/>
          <w:szCs w:val="24"/>
        </w:rPr>
        <w:t>Gür</w:t>
      </w:r>
      <w:proofErr w:type="spellEnd"/>
      <w:r w:rsidR="00CD2BBA" w:rsidRPr="00CD2BBA">
        <w:rPr>
          <w:rFonts w:ascii="Times New Roman" w:hAnsi="Times New Roman" w:cs="Times New Roman"/>
          <w:sz w:val="24"/>
          <w:szCs w:val="24"/>
        </w:rPr>
        <w:t xml:space="preserve"> Ali </w:t>
      </w:r>
      <w:ins w:id="61" w:author="Fildes, Robert" w:date="2014-09-16T15:28:00Z">
        <w:r w:rsidR="00E20A49">
          <w:rPr>
            <w:rFonts w:ascii="Times New Roman" w:hAnsi="Times New Roman" w:cs="Times New Roman"/>
            <w:sz w:val="24"/>
            <w:szCs w:val="24"/>
          </w:rPr>
          <w:t>et al</w:t>
        </w:r>
        <w:proofErr w:type="gramStart"/>
        <w:r w:rsidR="00E20A49">
          <w:rPr>
            <w:rFonts w:ascii="Times New Roman" w:hAnsi="Times New Roman" w:cs="Times New Roman"/>
            <w:sz w:val="24"/>
            <w:szCs w:val="24"/>
          </w:rPr>
          <w:t>.</w:t>
        </w:r>
      </w:ins>
      <w:r w:rsidR="00FD03BC" w:rsidRPr="0015087E">
        <w:rPr>
          <w:rFonts w:ascii="Times New Roman" w:hAnsi="Times New Roman" w:cs="Times New Roman"/>
          <w:sz w:val="24"/>
          <w:szCs w:val="24"/>
        </w:rPr>
        <w:t>.</w:t>
      </w:r>
      <w:proofErr w:type="gramEnd"/>
      <w:r w:rsidR="00FD03BC" w:rsidRPr="0015087E">
        <w:rPr>
          <w:rFonts w:ascii="Times New Roman" w:hAnsi="Times New Roman" w:cs="Times New Roman"/>
          <w:sz w:val="24"/>
          <w:szCs w:val="24"/>
        </w:rPr>
        <w:t xml:space="preserve"> (2009) found that the simple time series techniques perform well for periods without promotions. However, for periods with promotions, models with more inputs improve accuracy substantially. Therefore, </w:t>
      </w:r>
      <w:r w:rsidRPr="00F140B2">
        <w:rPr>
          <w:rFonts w:ascii="Times New Roman" w:hAnsi="Times New Roman" w:cs="Times New Roman"/>
          <w:sz w:val="24"/>
          <w:szCs w:val="24"/>
        </w:rPr>
        <w:t xml:space="preserve">univariate forecasting methods </w:t>
      </w:r>
      <w:r w:rsidR="00FD03BC" w:rsidRPr="0015087E">
        <w:rPr>
          <w:rFonts w:ascii="Times New Roman" w:hAnsi="Times New Roman" w:cs="Times New Roman"/>
          <w:sz w:val="24"/>
          <w:szCs w:val="24"/>
        </w:rPr>
        <w:t xml:space="preserve">are usually </w:t>
      </w:r>
      <w:r w:rsidR="007D1B28">
        <w:rPr>
          <w:rFonts w:ascii="Times New Roman" w:hAnsi="Times New Roman" w:cs="Times New Roman" w:hint="eastAsia"/>
          <w:sz w:val="24"/>
          <w:szCs w:val="24"/>
        </w:rPr>
        <w:t>adopted</w:t>
      </w:r>
      <w:r w:rsidR="00FD03BC" w:rsidRPr="0015087E">
        <w:rPr>
          <w:rFonts w:ascii="Times New Roman" w:hAnsi="Times New Roman" w:cs="Times New Roman"/>
          <w:sz w:val="24"/>
          <w:szCs w:val="24"/>
        </w:rPr>
        <w:t xml:space="preserve"> as a benchmark model in many studies (</w:t>
      </w:r>
      <w:proofErr w:type="spellStart"/>
      <w:r w:rsidR="00CD2BBA">
        <w:rPr>
          <w:rFonts w:ascii="Times New Roman" w:hAnsi="Times New Roman" w:cs="Times New Roman"/>
          <w:sz w:val="24"/>
          <w:szCs w:val="24"/>
        </w:rPr>
        <w:t>Gür</w:t>
      </w:r>
      <w:proofErr w:type="spellEnd"/>
      <w:r w:rsidR="00CD2BBA">
        <w:rPr>
          <w:rFonts w:ascii="Times New Roman" w:hAnsi="Times New Roman" w:cs="Times New Roman" w:hint="eastAsia"/>
          <w:sz w:val="24"/>
          <w:szCs w:val="24"/>
        </w:rPr>
        <w:t xml:space="preserve"> </w:t>
      </w:r>
      <w:r w:rsidR="00FD03BC" w:rsidRPr="0015087E">
        <w:rPr>
          <w:rFonts w:ascii="Times New Roman" w:hAnsi="Times New Roman" w:cs="Times New Roman"/>
          <w:sz w:val="24"/>
          <w:szCs w:val="24"/>
        </w:rPr>
        <w:t>Ali et al. 2009</w:t>
      </w:r>
      <w:ins w:id="62" w:author="Fildes, Robert" w:date="2014-09-16T15:30:00Z">
        <w:r w:rsidR="00E20A49">
          <w:rPr>
            <w:rFonts w:ascii="Times New Roman" w:hAnsi="Times New Roman" w:cs="Times New Roman"/>
            <w:sz w:val="24"/>
            <w:szCs w:val="24"/>
          </w:rPr>
          <w:t>;</w:t>
        </w:r>
      </w:ins>
      <w:del w:id="63" w:author="Fildes, Robert" w:date="2014-09-16T15:30:00Z">
        <w:r w:rsidR="00FD03BC" w:rsidRPr="0015087E" w:rsidDel="00E20A49">
          <w:rPr>
            <w:rFonts w:ascii="Times New Roman" w:hAnsi="Times New Roman" w:cs="Times New Roman"/>
            <w:sz w:val="24"/>
            <w:szCs w:val="24"/>
          </w:rPr>
          <w:delText>,</w:delText>
        </w:r>
      </w:del>
      <w:r w:rsidR="00FD03BC" w:rsidRPr="0015087E">
        <w:rPr>
          <w:rFonts w:ascii="Times New Roman" w:hAnsi="Times New Roman" w:cs="Times New Roman"/>
          <w:sz w:val="24"/>
          <w:szCs w:val="24"/>
        </w:rPr>
        <w:t xml:space="preserve"> Huang et al. 201</w:t>
      </w:r>
      <w:r w:rsidR="00B82474">
        <w:rPr>
          <w:rFonts w:ascii="Times New Roman" w:hAnsi="Times New Roman" w:cs="Times New Roman" w:hint="eastAsia"/>
          <w:sz w:val="24"/>
          <w:szCs w:val="24"/>
        </w:rPr>
        <w:t>4</w:t>
      </w:r>
      <w:r w:rsidR="00FD03BC" w:rsidRPr="0015087E">
        <w:rPr>
          <w:rFonts w:ascii="Times New Roman" w:hAnsi="Times New Roman" w:cs="Times New Roman"/>
          <w:sz w:val="24"/>
          <w:szCs w:val="24"/>
        </w:rPr>
        <w:t>).</w:t>
      </w:r>
    </w:p>
    <w:p w:rsidR="00FD03BC" w:rsidRPr="0015087E" w:rsidRDefault="00FD03BC" w:rsidP="00FD03BC">
      <w:pPr>
        <w:spacing w:line="360" w:lineRule="auto"/>
        <w:rPr>
          <w:rFonts w:ascii="Times New Roman" w:hAnsi="Times New Roman" w:cs="Times New Roman"/>
          <w:sz w:val="24"/>
          <w:szCs w:val="24"/>
        </w:rPr>
      </w:pPr>
      <w:r w:rsidRPr="0015087E">
        <w:rPr>
          <w:rFonts w:ascii="Times New Roman" w:hAnsi="Times New Roman" w:cs="Times New Roman"/>
          <w:sz w:val="24"/>
          <w:szCs w:val="24"/>
        </w:rPr>
        <w:tab/>
      </w:r>
      <w:r w:rsidR="00A273B2">
        <w:rPr>
          <w:rFonts w:ascii="Times New Roman" w:hAnsi="Times New Roman" w:cs="Times New Roman" w:hint="eastAsia"/>
          <w:sz w:val="24"/>
          <w:szCs w:val="24"/>
        </w:rPr>
        <w:t xml:space="preserve">In order to improve </w:t>
      </w:r>
      <w:r w:rsidR="00A273B2" w:rsidRPr="00A273B2">
        <w:rPr>
          <w:rFonts w:ascii="Times New Roman" w:hAnsi="Times New Roman" w:cs="Times New Roman"/>
          <w:sz w:val="24"/>
          <w:szCs w:val="24"/>
        </w:rPr>
        <w:t xml:space="preserve">SKU </w:t>
      </w:r>
      <w:r w:rsidR="00A273B2">
        <w:rPr>
          <w:rFonts w:ascii="Times New Roman" w:hAnsi="Times New Roman" w:cs="Times New Roman" w:hint="eastAsia"/>
          <w:sz w:val="24"/>
          <w:szCs w:val="24"/>
        </w:rPr>
        <w:t>sales</w:t>
      </w:r>
      <w:r w:rsidR="00A273B2" w:rsidRPr="00A273B2">
        <w:rPr>
          <w:rFonts w:ascii="Times New Roman" w:hAnsi="Times New Roman" w:cs="Times New Roman"/>
          <w:sz w:val="24"/>
          <w:szCs w:val="24"/>
        </w:rPr>
        <w:t xml:space="preserve"> forecasting in the presence of promotions</w:t>
      </w:r>
      <w:r w:rsidR="009972B1">
        <w:rPr>
          <w:rFonts w:ascii="Times New Roman" w:hAnsi="Times New Roman" w:cs="Times New Roman" w:hint="eastAsia"/>
          <w:sz w:val="24"/>
          <w:szCs w:val="24"/>
        </w:rPr>
        <w:t>, m</w:t>
      </w:r>
      <w:r w:rsidRPr="0015087E">
        <w:rPr>
          <w:rFonts w:ascii="Times New Roman" w:hAnsi="Times New Roman" w:cs="Times New Roman"/>
          <w:sz w:val="24"/>
          <w:szCs w:val="24"/>
        </w:rPr>
        <w:t xml:space="preserve">any </w:t>
      </w:r>
      <w:r w:rsidR="007D1B28">
        <w:rPr>
          <w:rFonts w:ascii="Times New Roman" w:hAnsi="Times New Roman" w:cs="Times New Roman" w:hint="eastAsia"/>
          <w:sz w:val="24"/>
          <w:szCs w:val="24"/>
        </w:rPr>
        <w:t>studies have</w:t>
      </w:r>
      <w:r w:rsidRPr="0015087E">
        <w:rPr>
          <w:rFonts w:ascii="Times New Roman" w:hAnsi="Times New Roman" w:cs="Times New Roman"/>
          <w:sz w:val="24"/>
          <w:szCs w:val="24"/>
        </w:rPr>
        <w:t xml:space="preserve"> </w:t>
      </w:r>
      <w:r w:rsidR="009972B1">
        <w:rPr>
          <w:rFonts w:ascii="Times New Roman" w:hAnsi="Times New Roman" w:cs="Times New Roman" w:hint="eastAsia"/>
          <w:sz w:val="24"/>
          <w:szCs w:val="24"/>
        </w:rPr>
        <w:t>integrate</w:t>
      </w:r>
      <w:ins w:id="64" w:author="Fildes, Robert" w:date="2014-09-16T15:30:00Z">
        <w:r w:rsidR="00E20A49">
          <w:rPr>
            <w:rFonts w:ascii="Times New Roman" w:hAnsi="Times New Roman" w:cs="Times New Roman"/>
            <w:sz w:val="24"/>
            <w:szCs w:val="24"/>
          </w:rPr>
          <w:t>d</w:t>
        </w:r>
      </w:ins>
      <w:r w:rsidR="007D1B28">
        <w:rPr>
          <w:rFonts w:ascii="Times New Roman" w:hAnsi="Times New Roman" w:cs="Times New Roman" w:hint="eastAsia"/>
          <w:sz w:val="24"/>
          <w:szCs w:val="24"/>
        </w:rPr>
        <w:t xml:space="preserve"> the</w:t>
      </w:r>
      <w:r w:rsidR="009972B1">
        <w:rPr>
          <w:rFonts w:ascii="Times New Roman" w:hAnsi="Times New Roman" w:cs="Times New Roman" w:hint="eastAsia"/>
          <w:sz w:val="24"/>
          <w:szCs w:val="24"/>
        </w:rPr>
        <w:t xml:space="preserve"> focal product</w:t>
      </w:r>
      <w:r w:rsidR="009972B1">
        <w:rPr>
          <w:rFonts w:ascii="Times New Roman" w:hAnsi="Times New Roman" w:cs="Times New Roman"/>
          <w:sz w:val="24"/>
          <w:szCs w:val="24"/>
        </w:rPr>
        <w:t>’</w:t>
      </w:r>
      <w:r w:rsidR="009972B1">
        <w:rPr>
          <w:rFonts w:ascii="Times New Roman" w:hAnsi="Times New Roman" w:cs="Times New Roman" w:hint="eastAsia"/>
          <w:sz w:val="24"/>
          <w:szCs w:val="24"/>
        </w:rPr>
        <w:t>s promotional variables into their forecasting models</w:t>
      </w:r>
      <w:r w:rsidRPr="0015087E">
        <w:rPr>
          <w:rFonts w:ascii="Times New Roman" w:hAnsi="Times New Roman" w:cs="Times New Roman"/>
          <w:sz w:val="24"/>
          <w:szCs w:val="24"/>
        </w:rPr>
        <w:t xml:space="preserve">. </w:t>
      </w:r>
      <w:r w:rsidR="009972B1" w:rsidRPr="009972B1">
        <w:rPr>
          <w:rFonts w:ascii="Times New Roman" w:hAnsi="Times New Roman" w:cs="Times New Roman"/>
          <w:sz w:val="24"/>
          <w:szCs w:val="24"/>
        </w:rPr>
        <w:t xml:space="preserve">In practice, many retailers use a base-times-lift approach to forecast product sales at the </w:t>
      </w:r>
      <w:r w:rsidR="00B82474">
        <w:rPr>
          <w:rFonts w:ascii="Times New Roman" w:hAnsi="Times New Roman" w:cs="Times New Roman" w:hint="eastAsia"/>
          <w:sz w:val="24"/>
          <w:szCs w:val="24"/>
        </w:rPr>
        <w:t>SKU</w:t>
      </w:r>
      <w:r w:rsidR="009972B1" w:rsidRPr="009972B1">
        <w:rPr>
          <w:rFonts w:ascii="Times New Roman" w:hAnsi="Times New Roman" w:cs="Times New Roman"/>
          <w:sz w:val="24"/>
          <w:szCs w:val="24"/>
        </w:rPr>
        <w:t xml:space="preserve"> level</w:t>
      </w:r>
      <w:r w:rsidR="00B82474">
        <w:rPr>
          <w:rFonts w:ascii="Times New Roman" w:hAnsi="Times New Roman" w:cs="Times New Roman" w:hint="eastAsia"/>
          <w:sz w:val="24"/>
          <w:szCs w:val="24"/>
        </w:rPr>
        <w:t xml:space="preserve"> (</w:t>
      </w:r>
      <w:r w:rsidR="009F435B" w:rsidRPr="009F435B">
        <w:rPr>
          <w:rFonts w:ascii="Times New Roman" w:hAnsi="Times New Roman" w:cs="Times New Roman"/>
          <w:sz w:val="24"/>
          <w:szCs w:val="24"/>
        </w:rPr>
        <w:t>Cooper et al. 1999</w:t>
      </w:r>
      <w:r w:rsidR="009F435B">
        <w:rPr>
          <w:rFonts w:ascii="Times New Roman" w:hAnsi="Times New Roman" w:cs="Times New Roman" w:hint="eastAsia"/>
          <w:sz w:val="24"/>
          <w:szCs w:val="24"/>
        </w:rPr>
        <w:t xml:space="preserve">; </w:t>
      </w:r>
      <w:r w:rsidR="00B82474" w:rsidRPr="0015087E">
        <w:rPr>
          <w:rFonts w:ascii="Times New Roman" w:hAnsi="Times New Roman" w:cs="Times New Roman"/>
          <w:sz w:val="24"/>
          <w:szCs w:val="24"/>
        </w:rPr>
        <w:t>Huang et al. 201</w:t>
      </w:r>
      <w:r w:rsidR="00B82474">
        <w:rPr>
          <w:rFonts w:ascii="Times New Roman" w:hAnsi="Times New Roman" w:cs="Times New Roman" w:hint="eastAsia"/>
          <w:sz w:val="24"/>
          <w:szCs w:val="24"/>
        </w:rPr>
        <w:t>4)</w:t>
      </w:r>
      <w:r w:rsidR="009972B1" w:rsidRPr="009972B1">
        <w:rPr>
          <w:rFonts w:ascii="Times New Roman" w:hAnsi="Times New Roman" w:cs="Times New Roman"/>
          <w:sz w:val="24"/>
          <w:szCs w:val="24"/>
        </w:rPr>
        <w:t>. The approach is a two-s</w:t>
      </w:r>
      <w:r w:rsidR="007D1B28">
        <w:rPr>
          <w:rFonts w:ascii="Times New Roman" w:hAnsi="Times New Roman" w:cs="Times New Roman"/>
          <w:sz w:val="24"/>
          <w:szCs w:val="24"/>
        </w:rPr>
        <w:t xml:space="preserve">tep procedure which </w:t>
      </w:r>
      <w:r w:rsidR="009972B1" w:rsidRPr="009972B1">
        <w:rPr>
          <w:rFonts w:ascii="Times New Roman" w:hAnsi="Times New Roman" w:cs="Times New Roman"/>
          <w:sz w:val="24"/>
          <w:szCs w:val="24"/>
        </w:rPr>
        <w:t xml:space="preserve">initially generates a baseline forecast </w:t>
      </w:r>
      <w:r w:rsidR="007D1B28">
        <w:rPr>
          <w:rFonts w:ascii="Times New Roman" w:hAnsi="Times New Roman" w:cs="Times New Roman" w:hint="eastAsia"/>
          <w:sz w:val="24"/>
          <w:szCs w:val="24"/>
        </w:rPr>
        <w:t>from a</w:t>
      </w:r>
      <w:r w:rsidR="009972B1" w:rsidRPr="009972B1">
        <w:rPr>
          <w:rFonts w:ascii="Times New Roman" w:hAnsi="Times New Roman" w:cs="Times New Roman"/>
          <w:sz w:val="24"/>
          <w:szCs w:val="24"/>
        </w:rPr>
        <w:t xml:space="preserve"> simple time series models and then makes adjustments for any incoming promotional events. The adjustments are estimated based on the lift effect of the most recent price reduction and/or promotion, and also the </w:t>
      </w:r>
      <w:r w:rsidR="00C41B1C" w:rsidRPr="009972B1">
        <w:rPr>
          <w:rFonts w:ascii="Times New Roman" w:hAnsi="Times New Roman" w:cs="Times New Roman"/>
          <w:sz w:val="24"/>
          <w:szCs w:val="24"/>
        </w:rPr>
        <w:t>judg</w:t>
      </w:r>
      <w:r w:rsidR="00C41B1C">
        <w:rPr>
          <w:rFonts w:ascii="Times New Roman" w:hAnsi="Times New Roman" w:cs="Times New Roman" w:hint="eastAsia"/>
          <w:sz w:val="24"/>
          <w:szCs w:val="24"/>
        </w:rPr>
        <w:t>e</w:t>
      </w:r>
      <w:r w:rsidR="00C41B1C" w:rsidRPr="009972B1">
        <w:rPr>
          <w:rFonts w:ascii="Times New Roman" w:hAnsi="Times New Roman" w:cs="Times New Roman"/>
          <w:sz w:val="24"/>
          <w:szCs w:val="24"/>
        </w:rPr>
        <w:t>ments</w:t>
      </w:r>
      <w:r w:rsidR="009972B1" w:rsidRPr="009972B1">
        <w:rPr>
          <w:rFonts w:ascii="Times New Roman" w:hAnsi="Times New Roman" w:cs="Times New Roman"/>
          <w:sz w:val="24"/>
          <w:szCs w:val="24"/>
        </w:rPr>
        <w:t xml:space="preserve"> made by brand managers (Fildes et al., 200</w:t>
      </w:r>
      <w:r w:rsidR="007D1B28">
        <w:rPr>
          <w:rFonts w:ascii="Times New Roman" w:hAnsi="Times New Roman" w:cs="Times New Roman" w:hint="eastAsia"/>
          <w:sz w:val="24"/>
          <w:szCs w:val="24"/>
        </w:rPr>
        <w:t>8</w:t>
      </w:r>
      <w:r w:rsidR="009972B1" w:rsidRPr="009972B1">
        <w:rPr>
          <w:rFonts w:ascii="Times New Roman" w:hAnsi="Times New Roman" w:cs="Times New Roman"/>
          <w:sz w:val="24"/>
          <w:szCs w:val="24"/>
        </w:rPr>
        <w:t>; Fildes et al., 200</w:t>
      </w:r>
      <w:r w:rsidR="007D1B28">
        <w:rPr>
          <w:rFonts w:ascii="Times New Roman" w:hAnsi="Times New Roman" w:cs="Times New Roman" w:hint="eastAsia"/>
          <w:sz w:val="24"/>
          <w:szCs w:val="24"/>
        </w:rPr>
        <w:t>9</w:t>
      </w:r>
      <w:r w:rsidR="009972B1" w:rsidRPr="009972B1">
        <w:rPr>
          <w:rFonts w:ascii="Times New Roman" w:hAnsi="Times New Roman" w:cs="Times New Roman"/>
          <w:sz w:val="24"/>
          <w:szCs w:val="24"/>
        </w:rPr>
        <w:t xml:space="preserve">). </w:t>
      </w:r>
      <w:r w:rsidR="00C41B1C">
        <w:rPr>
          <w:rFonts w:ascii="Times New Roman" w:hAnsi="Times New Roman" w:cs="Times New Roman"/>
          <w:sz w:val="24"/>
          <w:szCs w:val="24"/>
        </w:rPr>
        <w:t>A</w:t>
      </w:r>
      <w:r w:rsidR="00C41B1C">
        <w:rPr>
          <w:rFonts w:ascii="Times New Roman" w:hAnsi="Times New Roman" w:cs="Times New Roman" w:hint="eastAsia"/>
          <w:sz w:val="24"/>
          <w:szCs w:val="24"/>
        </w:rPr>
        <w:t xml:space="preserve">nother stream of </w:t>
      </w:r>
      <w:r w:rsidR="009972B1" w:rsidRPr="009972B1">
        <w:rPr>
          <w:rFonts w:ascii="Times New Roman" w:hAnsi="Times New Roman" w:cs="Times New Roman"/>
          <w:sz w:val="24"/>
          <w:szCs w:val="24"/>
        </w:rPr>
        <w:t xml:space="preserve">studies </w:t>
      </w:r>
      <w:r w:rsidR="00C41B1C">
        <w:rPr>
          <w:rFonts w:ascii="Times New Roman" w:hAnsi="Times New Roman" w:cs="Times New Roman" w:hint="eastAsia"/>
          <w:sz w:val="24"/>
          <w:szCs w:val="24"/>
        </w:rPr>
        <w:t>use</w:t>
      </w:r>
      <w:r w:rsidR="009F435B">
        <w:rPr>
          <w:rFonts w:ascii="Times New Roman" w:hAnsi="Times New Roman" w:cs="Times New Roman" w:hint="eastAsia"/>
          <w:sz w:val="24"/>
          <w:szCs w:val="24"/>
        </w:rPr>
        <w:t>s</w:t>
      </w:r>
      <w:r w:rsidR="007D1B28">
        <w:rPr>
          <w:rFonts w:ascii="Times New Roman" w:hAnsi="Times New Roman" w:cs="Times New Roman" w:hint="eastAsia"/>
          <w:sz w:val="24"/>
          <w:szCs w:val="24"/>
        </w:rPr>
        <w:t xml:space="preserve"> a</w:t>
      </w:r>
      <w:r w:rsidR="00C41B1C">
        <w:rPr>
          <w:rFonts w:ascii="Times New Roman" w:hAnsi="Times New Roman" w:cs="Times New Roman" w:hint="eastAsia"/>
          <w:sz w:val="24"/>
          <w:szCs w:val="24"/>
        </w:rPr>
        <w:t xml:space="preserve"> </w:t>
      </w:r>
      <w:r w:rsidR="00C41B1C" w:rsidRPr="009972B1">
        <w:rPr>
          <w:rFonts w:ascii="Times New Roman" w:hAnsi="Times New Roman" w:cs="Times New Roman"/>
          <w:sz w:val="24"/>
          <w:szCs w:val="24"/>
        </w:rPr>
        <w:t xml:space="preserve">model-based forecasting system </w:t>
      </w:r>
      <w:r w:rsidR="009972B1" w:rsidRPr="009972B1">
        <w:rPr>
          <w:rFonts w:ascii="Times New Roman" w:hAnsi="Times New Roman" w:cs="Times New Roman"/>
          <w:sz w:val="24"/>
          <w:szCs w:val="24"/>
        </w:rPr>
        <w:t xml:space="preserve">to forecast product sales by directly taking into account the promotional information. </w:t>
      </w:r>
      <w:r w:rsidRPr="0015087E">
        <w:rPr>
          <w:rFonts w:ascii="Times New Roman" w:hAnsi="Times New Roman" w:cs="Times New Roman"/>
          <w:sz w:val="24"/>
          <w:szCs w:val="24"/>
        </w:rPr>
        <w:t>These methods are usually based on multiple regression models or data mining technologies whose exogenous inputs correspond to the focus product’s own promotion features (</w:t>
      </w:r>
      <w:proofErr w:type="spellStart"/>
      <w:r w:rsidRPr="0015087E">
        <w:rPr>
          <w:rFonts w:ascii="Times New Roman" w:hAnsi="Times New Roman" w:cs="Times New Roman"/>
          <w:sz w:val="24"/>
          <w:szCs w:val="24"/>
        </w:rPr>
        <w:t>Rinne</w:t>
      </w:r>
      <w:proofErr w:type="spellEnd"/>
      <w:r w:rsidRPr="0015087E">
        <w:rPr>
          <w:rFonts w:ascii="Times New Roman" w:hAnsi="Times New Roman" w:cs="Times New Roman"/>
          <w:sz w:val="24"/>
          <w:szCs w:val="24"/>
        </w:rPr>
        <w:t xml:space="preserve"> and </w:t>
      </w:r>
      <w:proofErr w:type="spellStart"/>
      <w:r w:rsidRPr="0015087E">
        <w:rPr>
          <w:rFonts w:ascii="Times New Roman" w:hAnsi="Times New Roman" w:cs="Times New Roman"/>
          <w:sz w:val="24"/>
          <w:szCs w:val="24"/>
        </w:rPr>
        <w:t>Geurts</w:t>
      </w:r>
      <w:proofErr w:type="spellEnd"/>
      <w:r w:rsidRPr="0015087E">
        <w:rPr>
          <w:rFonts w:ascii="Times New Roman" w:hAnsi="Times New Roman" w:cs="Times New Roman"/>
          <w:sz w:val="24"/>
          <w:szCs w:val="24"/>
        </w:rPr>
        <w:t xml:space="preserve"> 1988; Preston and Mercer 1990; Cooper et al. 1999; </w:t>
      </w:r>
      <w:proofErr w:type="spellStart"/>
      <w:r w:rsidRPr="0015087E">
        <w:rPr>
          <w:rFonts w:ascii="Times New Roman" w:hAnsi="Times New Roman" w:cs="Times New Roman"/>
          <w:sz w:val="24"/>
          <w:szCs w:val="24"/>
        </w:rPr>
        <w:t>Kuo</w:t>
      </w:r>
      <w:proofErr w:type="spellEnd"/>
      <w:r w:rsidRPr="0015087E">
        <w:rPr>
          <w:rFonts w:ascii="Times New Roman" w:hAnsi="Times New Roman" w:cs="Times New Roman"/>
          <w:sz w:val="24"/>
          <w:szCs w:val="24"/>
        </w:rPr>
        <w:t xml:space="preserve"> 2001; </w:t>
      </w:r>
      <w:proofErr w:type="spellStart"/>
      <w:r w:rsidRPr="0015087E">
        <w:rPr>
          <w:rFonts w:ascii="Times New Roman" w:hAnsi="Times New Roman" w:cs="Times New Roman"/>
          <w:sz w:val="24"/>
          <w:szCs w:val="24"/>
        </w:rPr>
        <w:t>Aburto</w:t>
      </w:r>
      <w:proofErr w:type="spellEnd"/>
      <w:r w:rsidRPr="0015087E">
        <w:rPr>
          <w:rFonts w:ascii="Times New Roman" w:hAnsi="Times New Roman" w:cs="Times New Roman"/>
          <w:sz w:val="24"/>
          <w:szCs w:val="24"/>
        </w:rPr>
        <w:t xml:space="preserve"> and Weber 2007; </w:t>
      </w:r>
      <w:proofErr w:type="spellStart"/>
      <w:r w:rsidR="00CD2BBA" w:rsidRPr="00CD2BBA">
        <w:rPr>
          <w:rFonts w:ascii="Times New Roman" w:hAnsi="Times New Roman" w:cs="Times New Roman"/>
          <w:sz w:val="24"/>
          <w:szCs w:val="24"/>
        </w:rPr>
        <w:t>Gür</w:t>
      </w:r>
      <w:proofErr w:type="spellEnd"/>
      <w:r w:rsidR="00CD2BBA" w:rsidRPr="00CD2BBA">
        <w:rPr>
          <w:rFonts w:ascii="Times New Roman" w:hAnsi="Times New Roman" w:cs="Times New Roman"/>
          <w:sz w:val="24"/>
          <w:szCs w:val="24"/>
        </w:rPr>
        <w:t xml:space="preserve"> Ali</w:t>
      </w:r>
      <w:r w:rsidRPr="0015087E">
        <w:rPr>
          <w:rFonts w:ascii="Times New Roman" w:hAnsi="Times New Roman" w:cs="Times New Roman"/>
          <w:sz w:val="24"/>
          <w:szCs w:val="24"/>
        </w:rPr>
        <w:t xml:space="preserve"> et al. 2009). </w:t>
      </w:r>
      <w:proofErr w:type="gramStart"/>
      <w:r w:rsidRPr="0015087E">
        <w:rPr>
          <w:rFonts w:ascii="Times New Roman" w:hAnsi="Times New Roman" w:cs="Times New Roman"/>
          <w:sz w:val="24"/>
          <w:szCs w:val="24"/>
        </w:rPr>
        <w:t>For example, in Cooper et al</w:t>
      </w:r>
      <w:ins w:id="65" w:author="Fildes, Robert" w:date="2014-09-16T15:31:00Z">
        <w:r w:rsidR="00E20A49">
          <w:rPr>
            <w:rFonts w:ascii="Times New Roman" w:hAnsi="Times New Roman" w:cs="Times New Roman"/>
            <w:sz w:val="24"/>
            <w:szCs w:val="24"/>
          </w:rPr>
          <w:t>.</w:t>
        </w:r>
      </w:ins>
      <w:proofErr w:type="gramEnd"/>
      <w:del w:id="66" w:author="Fildes, Robert" w:date="2014-09-16T15:31:00Z">
        <w:r w:rsidRPr="0015087E" w:rsidDel="00E20A49">
          <w:rPr>
            <w:rFonts w:ascii="Times New Roman" w:hAnsi="Times New Roman" w:cs="Times New Roman"/>
            <w:sz w:val="24"/>
            <w:szCs w:val="24"/>
          </w:rPr>
          <w:delText>.,</w:delText>
        </w:r>
      </w:del>
      <w:r w:rsidRPr="0015087E">
        <w:rPr>
          <w:rFonts w:ascii="Times New Roman" w:hAnsi="Times New Roman" w:cs="Times New Roman"/>
          <w:sz w:val="24"/>
          <w:szCs w:val="24"/>
        </w:rPr>
        <w:t xml:space="preserve"> (1999), a promotion-event forecasting system called </w:t>
      </w:r>
      <w:proofErr w:type="spellStart"/>
      <w:r w:rsidRPr="0015087E">
        <w:rPr>
          <w:rFonts w:ascii="Times New Roman" w:hAnsi="Times New Roman" w:cs="Times New Roman"/>
          <w:sz w:val="24"/>
          <w:szCs w:val="24"/>
        </w:rPr>
        <w:t>PromoCast</w:t>
      </w:r>
      <w:proofErr w:type="spellEnd"/>
      <w:r w:rsidRPr="0015087E">
        <w:rPr>
          <w:rFonts w:ascii="Times New Roman" w:hAnsi="Times New Roman" w:cs="Times New Roman"/>
          <w:sz w:val="24"/>
          <w:szCs w:val="24"/>
        </w:rPr>
        <w:t xml:space="preserve"> is </w:t>
      </w:r>
      <w:r w:rsidR="0036618C">
        <w:rPr>
          <w:rFonts w:ascii="Times New Roman" w:hAnsi="Times New Roman" w:cs="Times New Roman" w:hint="eastAsia"/>
          <w:sz w:val="24"/>
          <w:szCs w:val="24"/>
        </w:rPr>
        <w:t>reported</w:t>
      </w:r>
      <w:r w:rsidRPr="0015087E">
        <w:rPr>
          <w:rFonts w:ascii="Times New Roman" w:hAnsi="Times New Roman" w:cs="Times New Roman"/>
          <w:sz w:val="24"/>
          <w:szCs w:val="24"/>
        </w:rPr>
        <w:t xml:space="preserve">, which uses </w:t>
      </w:r>
      <w:r w:rsidR="007D1B28">
        <w:rPr>
          <w:rFonts w:ascii="Times New Roman" w:hAnsi="Times New Roman" w:cs="Times New Roman" w:hint="eastAsia"/>
          <w:sz w:val="24"/>
          <w:szCs w:val="24"/>
        </w:rPr>
        <w:t>a static cross-</w:t>
      </w:r>
      <w:r w:rsidR="007D1B28">
        <w:rPr>
          <w:rFonts w:ascii="Times New Roman" w:hAnsi="Times New Roman" w:cs="Times New Roman"/>
          <w:sz w:val="24"/>
          <w:szCs w:val="24"/>
        </w:rPr>
        <w:t>section</w:t>
      </w:r>
      <w:r w:rsidR="007D1B28">
        <w:rPr>
          <w:rFonts w:ascii="Times New Roman" w:hAnsi="Times New Roman" w:cs="Times New Roman" w:hint="eastAsia"/>
          <w:sz w:val="24"/>
          <w:szCs w:val="24"/>
        </w:rPr>
        <w:t xml:space="preserve">al </w:t>
      </w:r>
      <w:r w:rsidRPr="0015087E">
        <w:rPr>
          <w:rFonts w:ascii="Times New Roman" w:hAnsi="Times New Roman" w:cs="Times New Roman"/>
          <w:sz w:val="24"/>
          <w:szCs w:val="24"/>
        </w:rPr>
        <w:t xml:space="preserve">regression analysis of </w:t>
      </w:r>
      <w:r w:rsidR="00D66C37">
        <w:rPr>
          <w:rFonts w:ascii="Times New Roman" w:hAnsi="Times New Roman" w:cs="Times New Roman"/>
          <w:sz w:val="24"/>
          <w:szCs w:val="24"/>
        </w:rPr>
        <w:t>SKU</w:t>
      </w:r>
      <w:r w:rsidRPr="0015087E">
        <w:rPr>
          <w:rFonts w:ascii="Times New Roman" w:hAnsi="Times New Roman" w:cs="Times New Roman"/>
          <w:sz w:val="24"/>
          <w:szCs w:val="24"/>
        </w:rPr>
        <w:t xml:space="preserve">-store sales under a variety of promotion conditions, with store and chain specific historical performance information. </w:t>
      </w:r>
      <w:r w:rsidR="00C41B1C">
        <w:rPr>
          <w:rFonts w:ascii="Times New Roman" w:hAnsi="Times New Roman" w:cs="Times New Roman" w:hint="eastAsia"/>
          <w:sz w:val="24"/>
          <w:szCs w:val="24"/>
        </w:rPr>
        <w:t>The limitation of t</w:t>
      </w:r>
      <w:r w:rsidRPr="0015087E">
        <w:rPr>
          <w:rFonts w:ascii="Times New Roman" w:hAnsi="Times New Roman" w:cs="Times New Roman"/>
          <w:sz w:val="24"/>
          <w:szCs w:val="24"/>
        </w:rPr>
        <w:t xml:space="preserve">hese studies </w:t>
      </w:r>
      <w:r w:rsidR="00C41B1C">
        <w:rPr>
          <w:rFonts w:ascii="Times New Roman" w:hAnsi="Times New Roman" w:cs="Times New Roman" w:hint="eastAsia"/>
          <w:sz w:val="24"/>
          <w:szCs w:val="24"/>
        </w:rPr>
        <w:t xml:space="preserve">is they </w:t>
      </w:r>
      <w:r w:rsidRPr="0015087E">
        <w:rPr>
          <w:rFonts w:ascii="Times New Roman" w:hAnsi="Times New Roman" w:cs="Times New Roman"/>
          <w:sz w:val="24"/>
          <w:szCs w:val="24"/>
        </w:rPr>
        <w:t>overlook</w:t>
      </w:r>
      <w:del w:id="67" w:author="Fildes, Robert" w:date="2014-09-16T15:32:00Z">
        <w:r w:rsidRPr="0015087E" w:rsidDel="00E20A49">
          <w:rPr>
            <w:rFonts w:ascii="Times New Roman" w:hAnsi="Times New Roman" w:cs="Times New Roman"/>
            <w:sz w:val="24"/>
            <w:szCs w:val="24"/>
          </w:rPr>
          <w:delText>ed</w:delText>
        </w:r>
      </w:del>
      <w:r w:rsidRPr="0015087E">
        <w:rPr>
          <w:rFonts w:ascii="Times New Roman" w:hAnsi="Times New Roman" w:cs="Times New Roman"/>
          <w:sz w:val="24"/>
          <w:szCs w:val="24"/>
        </w:rPr>
        <w:t xml:space="preserve"> the potential importance of</w:t>
      </w:r>
      <w:del w:id="68" w:author="Fildes, Robert" w:date="2014-09-16T15:32:00Z">
        <w:r w:rsidRPr="0015087E" w:rsidDel="00E20A49">
          <w:rPr>
            <w:rFonts w:ascii="Times New Roman" w:hAnsi="Times New Roman" w:cs="Times New Roman"/>
            <w:sz w:val="24"/>
            <w:szCs w:val="24"/>
          </w:rPr>
          <w:delText xml:space="preserve"> the</w:delText>
        </w:r>
      </w:del>
      <w:r w:rsidRPr="0015087E">
        <w:rPr>
          <w:rFonts w:ascii="Times New Roman" w:hAnsi="Times New Roman" w:cs="Times New Roman"/>
          <w:sz w:val="24"/>
          <w:szCs w:val="24"/>
        </w:rPr>
        <w:t xml:space="preserve"> price reduction</w:t>
      </w:r>
      <w:ins w:id="69" w:author="Fildes, Robert" w:date="2014-09-16T15:32:00Z">
        <w:r w:rsidR="00E20A49">
          <w:rPr>
            <w:rFonts w:ascii="Times New Roman" w:hAnsi="Times New Roman" w:cs="Times New Roman"/>
            <w:sz w:val="24"/>
            <w:szCs w:val="24"/>
          </w:rPr>
          <w:t>s</w:t>
        </w:r>
      </w:ins>
      <w:r w:rsidRPr="0015087E">
        <w:rPr>
          <w:rFonts w:ascii="Times New Roman" w:hAnsi="Times New Roman" w:cs="Times New Roman"/>
          <w:sz w:val="24"/>
          <w:szCs w:val="24"/>
        </w:rPr>
        <w:t xml:space="preserve"> and</w:t>
      </w:r>
      <w:del w:id="70" w:author="Fildes, Robert" w:date="2014-09-16T15:32:00Z">
        <w:r w:rsidRPr="0015087E" w:rsidDel="00E20A49">
          <w:rPr>
            <w:rFonts w:ascii="Times New Roman" w:hAnsi="Times New Roman" w:cs="Times New Roman"/>
            <w:sz w:val="24"/>
            <w:szCs w:val="24"/>
          </w:rPr>
          <w:delText xml:space="preserve"> the</w:delText>
        </w:r>
      </w:del>
      <w:r w:rsidRPr="0015087E">
        <w:rPr>
          <w:rFonts w:ascii="Times New Roman" w:hAnsi="Times New Roman" w:cs="Times New Roman"/>
          <w:sz w:val="24"/>
          <w:szCs w:val="24"/>
        </w:rPr>
        <w:t xml:space="preserve"> promotion</w:t>
      </w:r>
      <w:ins w:id="71" w:author="Fildes, Robert" w:date="2014-09-16T15:32:00Z">
        <w:r w:rsidR="00E20A49">
          <w:rPr>
            <w:rFonts w:ascii="Times New Roman" w:hAnsi="Times New Roman" w:cs="Times New Roman"/>
            <w:sz w:val="24"/>
            <w:szCs w:val="24"/>
          </w:rPr>
          <w:t>s</w:t>
        </w:r>
      </w:ins>
      <w:r w:rsidRPr="0015087E">
        <w:rPr>
          <w:rFonts w:ascii="Times New Roman" w:hAnsi="Times New Roman" w:cs="Times New Roman"/>
          <w:sz w:val="24"/>
          <w:szCs w:val="24"/>
        </w:rPr>
        <w:t xml:space="preserve"> of other </w:t>
      </w:r>
      <w:r w:rsidR="004F203F">
        <w:rPr>
          <w:rFonts w:ascii="Times New Roman" w:hAnsi="Times New Roman" w:cs="Times New Roman" w:hint="eastAsia"/>
          <w:sz w:val="24"/>
          <w:szCs w:val="24"/>
        </w:rPr>
        <w:t>influential</w:t>
      </w:r>
      <w:r w:rsidRPr="0015087E">
        <w:rPr>
          <w:rFonts w:ascii="Times New Roman" w:hAnsi="Times New Roman" w:cs="Times New Roman"/>
          <w:sz w:val="24"/>
          <w:szCs w:val="24"/>
        </w:rPr>
        <w:t xml:space="preserve"> products.</w:t>
      </w:r>
    </w:p>
    <w:p w:rsidR="00FD03BC" w:rsidRPr="0015087E" w:rsidRDefault="00FD03BC" w:rsidP="00FD03BC">
      <w:pPr>
        <w:spacing w:line="360" w:lineRule="auto"/>
        <w:rPr>
          <w:rFonts w:ascii="Times New Roman" w:hAnsi="Times New Roman" w:cs="Times New Roman"/>
          <w:sz w:val="24"/>
          <w:szCs w:val="24"/>
        </w:rPr>
      </w:pPr>
      <w:r w:rsidRPr="0015087E">
        <w:rPr>
          <w:rFonts w:ascii="Times New Roman" w:hAnsi="Times New Roman" w:cs="Times New Roman"/>
          <w:sz w:val="24"/>
          <w:szCs w:val="24"/>
        </w:rPr>
        <w:tab/>
        <w:t xml:space="preserve">Forecasting product sales integrating </w:t>
      </w:r>
      <w:r w:rsidR="004F203F">
        <w:rPr>
          <w:rFonts w:ascii="Times New Roman" w:hAnsi="Times New Roman" w:cs="Times New Roman" w:hint="eastAsia"/>
          <w:sz w:val="24"/>
          <w:szCs w:val="24"/>
        </w:rPr>
        <w:t>influential</w:t>
      </w:r>
      <w:r w:rsidR="004F203F" w:rsidRPr="0015087E">
        <w:rPr>
          <w:rFonts w:ascii="Times New Roman" w:hAnsi="Times New Roman" w:cs="Times New Roman"/>
          <w:sz w:val="24"/>
          <w:szCs w:val="24"/>
        </w:rPr>
        <w:t xml:space="preserve"> </w:t>
      </w:r>
      <w:r w:rsidRPr="0015087E">
        <w:rPr>
          <w:rFonts w:ascii="Times New Roman" w:hAnsi="Times New Roman" w:cs="Times New Roman"/>
          <w:sz w:val="24"/>
          <w:szCs w:val="24"/>
        </w:rPr>
        <w:t>products’ promotional information has also been explored by previous researche</w:t>
      </w:r>
      <w:r w:rsidR="00DF315A">
        <w:rPr>
          <w:rFonts w:ascii="Times New Roman" w:hAnsi="Times New Roman" w:cs="Times New Roman" w:hint="eastAsia"/>
          <w:sz w:val="24"/>
          <w:szCs w:val="24"/>
        </w:rPr>
        <w:t>r</w:t>
      </w:r>
      <w:r w:rsidRPr="0015087E">
        <w:rPr>
          <w:rFonts w:ascii="Times New Roman" w:hAnsi="Times New Roman" w:cs="Times New Roman"/>
          <w:sz w:val="24"/>
          <w:szCs w:val="24"/>
        </w:rPr>
        <w:t>s. A well know example is the SCAN*pro model and its extensions which decompose</w:t>
      </w:r>
      <w:del w:id="72" w:author="Fildes, Robert" w:date="2014-09-16T15:32:00Z">
        <w:r w:rsidRPr="0015087E" w:rsidDel="00E20A49">
          <w:rPr>
            <w:rFonts w:ascii="Times New Roman" w:hAnsi="Times New Roman" w:cs="Times New Roman"/>
            <w:sz w:val="24"/>
            <w:szCs w:val="24"/>
          </w:rPr>
          <w:delText>s</w:delText>
        </w:r>
      </w:del>
      <w:r w:rsidRPr="0015087E">
        <w:rPr>
          <w:rFonts w:ascii="Times New Roman" w:hAnsi="Times New Roman" w:cs="Times New Roman"/>
          <w:sz w:val="24"/>
          <w:szCs w:val="24"/>
        </w:rPr>
        <w:t xml:space="preserve"> sales for a brand into </w:t>
      </w:r>
      <w:r w:rsidRPr="0015087E">
        <w:rPr>
          <w:rFonts w:ascii="Times New Roman" w:hAnsi="Times New Roman" w:cs="Times New Roman"/>
          <w:sz w:val="24"/>
          <w:szCs w:val="24"/>
        </w:rPr>
        <w:lastRenderedPageBreak/>
        <w:t>own- and cross -brand effects of price, feature advertising, aisle displays, week effects, and store effects (</w:t>
      </w:r>
      <w:proofErr w:type="spellStart"/>
      <w:r w:rsidRPr="0015087E">
        <w:rPr>
          <w:rFonts w:ascii="Times New Roman" w:hAnsi="Times New Roman" w:cs="Times New Roman"/>
          <w:sz w:val="24"/>
          <w:szCs w:val="24"/>
        </w:rPr>
        <w:t>Wittink</w:t>
      </w:r>
      <w:proofErr w:type="spellEnd"/>
      <w:r w:rsidRPr="0015087E">
        <w:rPr>
          <w:rFonts w:ascii="Times New Roman" w:hAnsi="Times New Roman" w:cs="Times New Roman"/>
          <w:sz w:val="24"/>
          <w:szCs w:val="24"/>
        </w:rPr>
        <w:t xml:space="preserve"> et al., 1988</w:t>
      </w:r>
      <w:r w:rsidR="00DF315A">
        <w:rPr>
          <w:rFonts w:ascii="Times New Roman" w:hAnsi="Times New Roman" w:cs="Times New Roman" w:hint="eastAsia"/>
          <w:sz w:val="24"/>
          <w:szCs w:val="24"/>
        </w:rPr>
        <w:t>;</w:t>
      </w:r>
      <w:r w:rsidRPr="0015087E">
        <w:rPr>
          <w:rFonts w:ascii="Times New Roman" w:hAnsi="Times New Roman" w:cs="Times New Roman"/>
          <w:sz w:val="24"/>
          <w:szCs w:val="24"/>
        </w:rPr>
        <w:t xml:space="preserve"> </w:t>
      </w:r>
      <w:proofErr w:type="spellStart"/>
      <w:r w:rsidRPr="0015087E">
        <w:rPr>
          <w:rFonts w:ascii="Times New Roman" w:hAnsi="Times New Roman" w:cs="Times New Roman"/>
          <w:sz w:val="24"/>
          <w:szCs w:val="24"/>
        </w:rPr>
        <w:t>Foekens</w:t>
      </w:r>
      <w:proofErr w:type="spellEnd"/>
      <w:r w:rsidRPr="0015087E">
        <w:rPr>
          <w:rFonts w:ascii="Times New Roman" w:hAnsi="Times New Roman" w:cs="Times New Roman"/>
          <w:sz w:val="24"/>
          <w:szCs w:val="24"/>
        </w:rPr>
        <w:t xml:space="preserve"> et al. 1994</w:t>
      </w:r>
      <w:r w:rsidR="00DF315A">
        <w:rPr>
          <w:rFonts w:ascii="Times New Roman" w:hAnsi="Times New Roman" w:cs="Times New Roman" w:hint="eastAsia"/>
          <w:sz w:val="24"/>
          <w:szCs w:val="24"/>
        </w:rPr>
        <w:t>;</w:t>
      </w:r>
      <w:ins w:id="73" w:author="Fildes, Robert" w:date="2014-09-16T15:32:00Z">
        <w:r w:rsidR="00E20A49">
          <w:rPr>
            <w:rFonts w:ascii="Times New Roman" w:hAnsi="Times New Roman" w:cs="Times New Roman"/>
            <w:sz w:val="24"/>
            <w:szCs w:val="24"/>
          </w:rPr>
          <w:t xml:space="preserve"> </w:t>
        </w:r>
      </w:ins>
      <w:r w:rsidRPr="0015087E">
        <w:rPr>
          <w:rFonts w:ascii="Times New Roman" w:hAnsi="Times New Roman" w:cs="Times New Roman"/>
          <w:sz w:val="24"/>
          <w:szCs w:val="24"/>
        </w:rPr>
        <w:t xml:space="preserve">Van </w:t>
      </w:r>
      <w:proofErr w:type="spellStart"/>
      <w:r w:rsidRPr="0015087E">
        <w:rPr>
          <w:rFonts w:ascii="Times New Roman" w:hAnsi="Times New Roman" w:cs="Times New Roman"/>
          <w:sz w:val="24"/>
          <w:szCs w:val="24"/>
        </w:rPr>
        <w:t>Heerde</w:t>
      </w:r>
      <w:proofErr w:type="spellEnd"/>
      <w:r w:rsidRPr="0015087E">
        <w:rPr>
          <w:rFonts w:ascii="Times New Roman" w:hAnsi="Times New Roman" w:cs="Times New Roman"/>
          <w:sz w:val="24"/>
          <w:szCs w:val="24"/>
        </w:rPr>
        <w:t xml:space="preserve"> et al. 2000</w:t>
      </w:r>
      <w:r w:rsidR="00DF315A">
        <w:rPr>
          <w:rFonts w:ascii="Times New Roman" w:hAnsi="Times New Roman" w:cs="Times New Roman" w:hint="eastAsia"/>
          <w:sz w:val="24"/>
          <w:szCs w:val="24"/>
        </w:rPr>
        <w:t>,</w:t>
      </w:r>
      <w:r w:rsidR="007D2207">
        <w:rPr>
          <w:rFonts w:ascii="Times New Roman" w:hAnsi="Times New Roman" w:cs="Times New Roman" w:hint="eastAsia"/>
          <w:sz w:val="24"/>
          <w:szCs w:val="24"/>
        </w:rPr>
        <w:t xml:space="preserve"> </w:t>
      </w:r>
      <w:r w:rsidRPr="0015087E">
        <w:rPr>
          <w:rFonts w:ascii="Times New Roman" w:hAnsi="Times New Roman" w:cs="Times New Roman"/>
          <w:sz w:val="24"/>
          <w:szCs w:val="24"/>
        </w:rPr>
        <w:t>2001, 2002</w:t>
      </w:r>
      <w:r w:rsidR="00DF315A">
        <w:rPr>
          <w:rFonts w:ascii="Times New Roman" w:hAnsi="Times New Roman" w:cs="Times New Roman" w:hint="eastAsia"/>
          <w:sz w:val="24"/>
          <w:szCs w:val="24"/>
        </w:rPr>
        <w:t xml:space="preserve">; </w:t>
      </w:r>
      <w:r w:rsidRPr="0015087E">
        <w:rPr>
          <w:rFonts w:ascii="Times New Roman" w:hAnsi="Times New Roman" w:cs="Times New Roman"/>
          <w:sz w:val="24"/>
          <w:szCs w:val="24"/>
        </w:rPr>
        <w:t xml:space="preserve">Andrews et al. 2008). CHAN4CAST </w:t>
      </w:r>
      <w:r w:rsidR="00DF315A">
        <w:rPr>
          <w:rFonts w:ascii="Times New Roman" w:hAnsi="Times New Roman" w:cs="Times New Roman" w:hint="eastAsia"/>
          <w:sz w:val="24"/>
          <w:szCs w:val="24"/>
        </w:rPr>
        <w:t>wa</w:t>
      </w:r>
      <w:r w:rsidRPr="0015087E">
        <w:rPr>
          <w:rFonts w:ascii="Times New Roman" w:hAnsi="Times New Roman" w:cs="Times New Roman"/>
          <w:sz w:val="24"/>
          <w:szCs w:val="24"/>
        </w:rPr>
        <w:t xml:space="preserve">s another </w:t>
      </w:r>
      <w:r w:rsidR="005A38E6" w:rsidRPr="0015087E">
        <w:rPr>
          <w:rFonts w:ascii="Times New Roman" w:hAnsi="Times New Roman" w:cs="Times New Roman"/>
          <w:sz w:val="24"/>
          <w:szCs w:val="24"/>
        </w:rPr>
        <w:t>well-know</w:t>
      </w:r>
      <w:r w:rsidR="005A38E6">
        <w:rPr>
          <w:rFonts w:ascii="Times New Roman" w:hAnsi="Times New Roman" w:cs="Times New Roman"/>
          <w:sz w:val="24"/>
          <w:szCs w:val="24"/>
        </w:rPr>
        <w:t>n</w:t>
      </w:r>
      <w:r w:rsidRPr="0015087E">
        <w:rPr>
          <w:rFonts w:ascii="Times New Roman" w:hAnsi="Times New Roman" w:cs="Times New Roman"/>
          <w:sz w:val="24"/>
          <w:szCs w:val="24"/>
        </w:rPr>
        <w:t xml:space="preserve"> forecasting model which </w:t>
      </w:r>
      <w:r w:rsidR="005A38E6">
        <w:rPr>
          <w:rFonts w:ascii="Times New Roman" w:hAnsi="Times New Roman" w:cs="Times New Roman" w:hint="eastAsia"/>
          <w:sz w:val="24"/>
          <w:szCs w:val="24"/>
        </w:rPr>
        <w:t>was</w:t>
      </w:r>
      <w:r w:rsidRPr="0015087E">
        <w:rPr>
          <w:rFonts w:ascii="Times New Roman" w:hAnsi="Times New Roman" w:cs="Times New Roman"/>
          <w:sz w:val="24"/>
          <w:szCs w:val="24"/>
        </w:rPr>
        <w:t xml:space="preserve"> developed by </w:t>
      </w:r>
      <w:proofErr w:type="spellStart"/>
      <w:r w:rsidRPr="0015087E">
        <w:rPr>
          <w:rFonts w:ascii="Times New Roman" w:hAnsi="Times New Roman" w:cs="Times New Roman"/>
          <w:sz w:val="24"/>
          <w:szCs w:val="24"/>
        </w:rPr>
        <w:t>Divakar</w:t>
      </w:r>
      <w:proofErr w:type="spellEnd"/>
      <w:r w:rsidRPr="0015087E">
        <w:rPr>
          <w:rFonts w:ascii="Times New Roman" w:hAnsi="Times New Roman" w:cs="Times New Roman"/>
          <w:sz w:val="24"/>
          <w:szCs w:val="24"/>
        </w:rPr>
        <w:t xml:space="preserve"> et al. (2005). They also employed a regression model capturing the effects of such variables as past sales, trend, own and competitor prices and promotional variables, and seasonality. In </w:t>
      </w:r>
      <w:del w:id="74" w:author="Fildes, Robert" w:date="2014-09-16T15:32:00Z">
        <w:r w:rsidRPr="0015087E" w:rsidDel="00E20A49">
          <w:rPr>
            <w:rFonts w:ascii="Times New Roman" w:hAnsi="Times New Roman" w:cs="Times New Roman"/>
            <w:sz w:val="24"/>
            <w:szCs w:val="24"/>
          </w:rPr>
          <w:delText xml:space="preserve">a </w:delText>
        </w:r>
      </w:del>
      <w:r w:rsidRPr="0015087E">
        <w:rPr>
          <w:rFonts w:ascii="Times New Roman" w:hAnsi="Times New Roman" w:cs="Times New Roman"/>
          <w:sz w:val="24"/>
          <w:szCs w:val="24"/>
        </w:rPr>
        <w:t>recent research,</w:t>
      </w:r>
      <w:r w:rsidR="00DF315A">
        <w:rPr>
          <w:rFonts w:ascii="Times New Roman" w:hAnsi="Times New Roman" w:cs="Times New Roman"/>
          <w:sz w:val="24"/>
          <w:szCs w:val="24"/>
        </w:rPr>
        <w:t xml:space="preserve"> Huang, </w:t>
      </w:r>
      <w:proofErr w:type="spellStart"/>
      <w:r w:rsidR="00DF315A">
        <w:rPr>
          <w:rFonts w:ascii="Times New Roman" w:hAnsi="Times New Roman" w:cs="Times New Roman"/>
          <w:sz w:val="24"/>
          <w:szCs w:val="24"/>
        </w:rPr>
        <w:t>Fildes</w:t>
      </w:r>
      <w:proofErr w:type="spellEnd"/>
      <w:r w:rsidR="00DF315A">
        <w:rPr>
          <w:rFonts w:ascii="Times New Roman" w:hAnsi="Times New Roman" w:cs="Times New Roman"/>
          <w:sz w:val="24"/>
          <w:szCs w:val="24"/>
        </w:rPr>
        <w:t xml:space="preserve"> and </w:t>
      </w:r>
      <w:proofErr w:type="spellStart"/>
      <w:r w:rsidR="00DF315A">
        <w:rPr>
          <w:rFonts w:ascii="Times New Roman" w:hAnsi="Times New Roman" w:cs="Times New Roman"/>
          <w:sz w:val="24"/>
          <w:szCs w:val="24"/>
        </w:rPr>
        <w:t>Soopramanien</w:t>
      </w:r>
      <w:proofErr w:type="spellEnd"/>
      <w:r w:rsidRPr="0015087E">
        <w:rPr>
          <w:rFonts w:ascii="Times New Roman" w:hAnsi="Times New Roman" w:cs="Times New Roman"/>
          <w:sz w:val="24"/>
          <w:szCs w:val="24"/>
        </w:rPr>
        <w:t xml:space="preserve"> (2014) proposed effective methods to forecast retail </w:t>
      </w:r>
      <w:r w:rsidR="00D66C37">
        <w:rPr>
          <w:rFonts w:ascii="Times New Roman" w:hAnsi="Times New Roman" w:cs="Times New Roman"/>
          <w:sz w:val="24"/>
          <w:szCs w:val="24"/>
        </w:rPr>
        <w:t>SKU</w:t>
      </w:r>
      <w:r w:rsidRPr="0015087E">
        <w:rPr>
          <w:rFonts w:ascii="Times New Roman" w:hAnsi="Times New Roman" w:cs="Times New Roman"/>
          <w:sz w:val="24"/>
          <w:szCs w:val="24"/>
        </w:rPr>
        <w:t xml:space="preserve"> sales by incorporating competitive information including prices and promotions. They found that the proposed methods generate </w:t>
      </w:r>
      <w:r w:rsidR="005A4CE1">
        <w:rPr>
          <w:rFonts w:ascii="Times New Roman" w:hAnsi="Times New Roman" w:cs="Times New Roman"/>
          <w:sz w:val="24"/>
          <w:szCs w:val="24"/>
        </w:rPr>
        <w:t>substantially more accurate forecasts</w:t>
      </w:r>
      <w:r w:rsidRPr="0015087E">
        <w:rPr>
          <w:rFonts w:ascii="Times New Roman" w:hAnsi="Times New Roman" w:cs="Times New Roman"/>
          <w:sz w:val="24"/>
          <w:szCs w:val="24"/>
        </w:rPr>
        <w:t xml:space="preserve"> across a range of product categories. </w:t>
      </w:r>
    </w:p>
    <w:p w:rsidR="00FD03BC" w:rsidRDefault="00DF315A" w:rsidP="009A1E5C">
      <w:pPr>
        <w:spacing w:line="360" w:lineRule="auto"/>
        <w:ind w:firstLine="420"/>
        <w:rPr>
          <w:ins w:id="75" w:author="Fildes, Robert" w:date="2014-09-16T15:34:00Z"/>
          <w:rFonts w:ascii="Times New Roman" w:hAnsi="Times New Roman" w:cs="Times New Roman"/>
          <w:sz w:val="24"/>
          <w:szCs w:val="24"/>
        </w:rPr>
      </w:pPr>
      <w:r>
        <w:rPr>
          <w:rFonts w:ascii="Times New Roman" w:hAnsi="Times New Roman" w:cs="Times New Roman" w:hint="eastAsia"/>
          <w:sz w:val="24"/>
          <w:szCs w:val="24"/>
        </w:rPr>
        <w:t>T</w:t>
      </w:r>
      <w:r w:rsidR="00FD03BC" w:rsidRPr="0015087E">
        <w:rPr>
          <w:rFonts w:ascii="Times New Roman" w:hAnsi="Times New Roman" w:cs="Times New Roman"/>
          <w:sz w:val="24"/>
          <w:szCs w:val="24"/>
        </w:rPr>
        <w:t>hese research</w:t>
      </w:r>
      <w:ins w:id="76" w:author="Fildes, Robert" w:date="2014-09-16T15:33:00Z">
        <w:r w:rsidR="00E20A49">
          <w:rPr>
            <w:rFonts w:ascii="Times New Roman" w:hAnsi="Times New Roman" w:cs="Times New Roman"/>
            <w:sz w:val="24"/>
            <w:szCs w:val="24"/>
          </w:rPr>
          <w:t xml:space="preserve"> studies</w:t>
        </w:r>
      </w:ins>
      <w:del w:id="77" w:author="Fildes, Robert" w:date="2014-09-16T15:33:00Z">
        <w:r w:rsidR="00FD03BC" w:rsidRPr="0015087E" w:rsidDel="00E20A49">
          <w:rPr>
            <w:rFonts w:ascii="Times New Roman" w:hAnsi="Times New Roman" w:cs="Times New Roman"/>
            <w:sz w:val="24"/>
            <w:szCs w:val="24"/>
          </w:rPr>
          <w:delText>es</w:delText>
        </w:r>
      </w:del>
      <w:r w:rsidR="00FD03BC" w:rsidRPr="0015087E">
        <w:rPr>
          <w:rFonts w:ascii="Times New Roman" w:hAnsi="Times New Roman" w:cs="Times New Roman"/>
          <w:sz w:val="24"/>
          <w:szCs w:val="24"/>
        </w:rPr>
        <w:t xml:space="preserve"> </w:t>
      </w:r>
      <w:r>
        <w:rPr>
          <w:rFonts w:ascii="Times New Roman" w:hAnsi="Times New Roman" w:cs="Times New Roman" w:hint="eastAsia"/>
          <w:sz w:val="24"/>
          <w:szCs w:val="24"/>
        </w:rPr>
        <w:t>have made</w:t>
      </w:r>
      <w:r w:rsidR="00FD03BC" w:rsidRPr="0015087E">
        <w:rPr>
          <w:rFonts w:ascii="Times New Roman" w:hAnsi="Times New Roman" w:cs="Times New Roman"/>
          <w:sz w:val="24"/>
          <w:szCs w:val="24"/>
        </w:rPr>
        <w:t xml:space="preserve"> significant contributions to a burgeoning literature on improving product sales forecasting by integrating more information. However, the</w:t>
      </w:r>
      <w:r>
        <w:rPr>
          <w:rFonts w:ascii="Times New Roman" w:hAnsi="Times New Roman" w:cs="Times New Roman" w:hint="eastAsia"/>
          <w:sz w:val="24"/>
          <w:szCs w:val="24"/>
        </w:rPr>
        <w:t>se</w:t>
      </w:r>
      <w:r w:rsidR="00FD03BC" w:rsidRPr="0015087E">
        <w:rPr>
          <w:rFonts w:ascii="Times New Roman" w:hAnsi="Times New Roman" w:cs="Times New Roman"/>
          <w:sz w:val="24"/>
          <w:szCs w:val="24"/>
        </w:rPr>
        <w:t xml:space="preserve"> </w:t>
      </w:r>
      <w:r>
        <w:rPr>
          <w:rFonts w:ascii="Times New Roman" w:hAnsi="Times New Roman" w:cs="Times New Roman" w:hint="eastAsia"/>
          <w:sz w:val="24"/>
          <w:szCs w:val="24"/>
        </w:rPr>
        <w:t>studies</w:t>
      </w:r>
      <w:r w:rsidR="00FD03BC" w:rsidRPr="0015087E">
        <w:rPr>
          <w:rFonts w:ascii="Times New Roman" w:hAnsi="Times New Roman" w:cs="Times New Roman"/>
          <w:sz w:val="24"/>
          <w:szCs w:val="24"/>
        </w:rPr>
        <w:t xml:space="preserve"> have limitations. First, though models such as SCAN*pro, theoretically considered both </w:t>
      </w:r>
      <w:r w:rsidR="005438C7" w:rsidRPr="0015087E">
        <w:rPr>
          <w:rFonts w:ascii="Times New Roman" w:hAnsi="Times New Roman" w:cs="Times New Roman"/>
          <w:sz w:val="24"/>
          <w:szCs w:val="24"/>
        </w:rPr>
        <w:t xml:space="preserve">the </w:t>
      </w:r>
      <w:r w:rsidR="005438C7">
        <w:rPr>
          <w:rFonts w:ascii="Times New Roman" w:hAnsi="Times New Roman" w:cs="Times New Roman"/>
          <w:sz w:val="24"/>
          <w:szCs w:val="24"/>
        </w:rPr>
        <w:t>substitut</w:t>
      </w:r>
      <w:r w:rsidR="005438C7">
        <w:rPr>
          <w:rFonts w:ascii="Times New Roman" w:hAnsi="Times New Roman" w:cs="Times New Roman" w:hint="eastAsia"/>
          <w:sz w:val="24"/>
          <w:szCs w:val="24"/>
        </w:rPr>
        <w:t>ive</w:t>
      </w:r>
      <w:r w:rsidR="00FD03BC" w:rsidRPr="0015087E">
        <w:rPr>
          <w:rFonts w:ascii="Times New Roman" w:hAnsi="Times New Roman" w:cs="Times New Roman"/>
          <w:sz w:val="24"/>
          <w:szCs w:val="24"/>
        </w:rPr>
        <w:t xml:space="preserve"> and complementary effects, </w:t>
      </w:r>
      <w:r w:rsidR="005438C7">
        <w:rPr>
          <w:rFonts w:ascii="Times New Roman" w:hAnsi="Times New Roman" w:cs="Times New Roman" w:hint="eastAsia"/>
          <w:sz w:val="24"/>
          <w:szCs w:val="24"/>
        </w:rPr>
        <w:t xml:space="preserve">very </w:t>
      </w:r>
      <w:r>
        <w:rPr>
          <w:rFonts w:ascii="Times New Roman" w:hAnsi="Times New Roman" w:cs="Times New Roman" w:hint="eastAsia"/>
          <w:sz w:val="24"/>
          <w:szCs w:val="24"/>
        </w:rPr>
        <w:t>little pa</w:t>
      </w:r>
      <w:ins w:id="78" w:author="Fildes, Robert" w:date="2014-09-16T15:33:00Z">
        <w:r w:rsidR="00E20A49">
          <w:rPr>
            <w:rFonts w:ascii="Times New Roman" w:hAnsi="Times New Roman" w:cs="Times New Roman"/>
            <w:sz w:val="24"/>
            <w:szCs w:val="24"/>
          </w:rPr>
          <w:t>s</w:t>
        </w:r>
      </w:ins>
      <w:del w:id="79" w:author="Fildes, Robert" w:date="2014-09-16T15:33:00Z">
        <w:r w:rsidDel="00E20A49">
          <w:rPr>
            <w:rFonts w:ascii="Times New Roman" w:hAnsi="Times New Roman" w:cs="Times New Roman" w:hint="eastAsia"/>
            <w:sz w:val="24"/>
            <w:szCs w:val="24"/>
          </w:rPr>
          <w:delText>r</w:delText>
        </w:r>
      </w:del>
      <w:r>
        <w:rPr>
          <w:rFonts w:ascii="Times New Roman" w:hAnsi="Times New Roman" w:cs="Times New Roman" w:hint="eastAsia"/>
          <w:sz w:val="24"/>
          <w:szCs w:val="24"/>
        </w:rPr>
        <w:t>t</w:t>
      </w:r>
      <w:r w:rsidR="00FD03BC" w:rsidRPr="0015087E">
        <w:rPr>
          <w:rFonts w:ascii="Times New Roman" w:hAnsi="Times New Roman" w:cs="Times New Roman"/>
          <w:sz w:val="24"/>
          <w:szCs w:val="24"/>
        </w:rPr>
        <w:t xml:space="preserve"> research </w:t>
      </w:r>
      <w:r>
        <w:rPr>
          <w:rFonts w:ascii="Times New Roman" w:hAnsi="Times New Roman" w:cs="Times New Roman" w:hint="eastAsia"/>
          <w:sz w:val="24"/>
          <w:szCs w:val="24"/>
        </w:rPr>
        <w:t xml:space="preserve">has </w:t>
      </w:r>
      <w:r w:rsidR="00FD03BC" w:rsidRPr="0015087E">
        <w:rPr>
          <w:rFonts w:ascii="Times New Roman" w:hAnsi="Times New Roman" w:cs="Times New Roman"/>
          <w:sz w:val="24"/>
          <w:szCs w:val="24"/>
        </w:rPr>
        <w:t xml:space="preserve">empirically </w:t>
      </w:r>
      <w:r w:rsidR="005438C7">
        <w:rPr>
          <w:rFonts w:ascii="Times New Roman" w:hAnsi="Times New Roman" w:cs="Times New Roman" w:hint="eastAsia"/>
          <w:sz w:val="24"/>
          <w:szCs w:val="24"/>
        </w:rPr>
        <w:t>consider</w:t>
      </w:r>
      <w:r>
        <w:rPr>
          <w:rFonts w:ascii="Times New Roman" w:hAnsi="Times New Roman" w:cs="Times New Roman" w:hint="eastAsia"/>
          <w:sz w:val="24"/>
          <w:szCs w:val="24"/>
        </w:rPr>
        <w:t>ed</w:t>
      </w:r>
      <w:r w:rsidR="00FD03BC" w:rsidRPr="0015087E">
        <w:rPr>
          <w:rFonts w:ascii="Times New Roman" w:hAnsi="Times New Roman" w:cs="Times New Roman"/>
          <w:sz w:val="24"/>
          <w:szCs w:val="24"/>
        </w:rPr>
        <w:t xml:space="preserve"> the </w:t>
      </w:r>
      <w:r w:rsidR="005438C7">
        <w:rPr>
          <w:rFonts w:ascii="Times New Roman" w:hAnsi="Times New Roman" w:cs="Times New Roman" w:hint="eastAsia"/>
          <w:sz w:val="24"/>
          <w:szCs w:val="24"/>
        </w:rPr>
        <w:t>promotion</w:t>
      </w:r>
      <w:ins w:id="80" w:author="Fildes, Robert" w:date="2014-09-16T15:33:00Z">
        <w:r w:rsidR="00E20A49">
          <w:rPr>
            <w:rFonts w:ascii="Times New Roman" w:hAnsi="Times New Roman" w:cs="Times New Roman"/>
            <w:sz w:val="24"/>
            <w:szCs w:val="24"/>
          </w:rPr>
          <w:t>al</w:t>
        </w:r>
      </w:ins>
      <w:r w:rsidR="005438C7">
        <w:rPr>
          <w:rFonts w:ascii="Times New Roman" w:hAnsi="Times New Roman" w:cs="Times New Roman" w:hint="eastAsia"/>
          <w:sz w:val="24"/>
          <w:szCs w:val="24"/>
        </w:rPr>
        <w:t xml:space="preserve"> </w:t>
      </w:r>
      <w:r w:rsidR="005438C7">
        <w:rPr>
          <w:rFonts w:ascii="Times New Roman" w:hAnsi="Times New Roman" w:cs="Times New Roman"/>
          <w:sz w:val="24"/>
          <w:szCs w:val="24"/>
        </w:rPr>
        <w:t>interactive</w:t>
      </w:r>
      <w:r w:rsidR="00FD03BC" w:rsidRPr="0015087E">
        <w:rPr>
          <w:rFonts w:ascii="Times New Roman" w:hAnsi="Times New Roman" w:cs="Times New Roman"/>
          <w:sz w:val="24"/>
          <w:szCs w:val="24"/>
        </w:rPr>
        <w:t xml:space="preserve"> effects</w:t>
      </w:r>
      <w:r w:rsidR="005438C7">
        <w:rPr>
          <w:rFonts w:ascii="Times New Roman" w:hAnsi="Times New Roman" w:cs="Times New Roman" w:hint="eastAsia"/>
          <w:sz w:val="24"/>
          <w:szCs w:val="24"/>
        </w:rPr>
        <w:t xml:space="preserve"> in a grocery forecasting system </w:t>
      </w:r>
      <w:ins w:id="81" w:author="Fildes, Robert" w:date="2014-09-16T15:33:00Z">
        <w:r w:rsidR="00E20A49">
          <w:rPr>
            <w:rFonts w:ascii="Times New Roman" w:hAnsi="Times New Roman" w:cs="Times New Roman"/>
            <w:sz w:val="24"/>
            <w:szCs w:val="24"/>
          </w:rPr>
          <w:t>that can work in practice.</w:t>
        </w:r>
      </w:ins>
      <w:del w:id="82" w:author="Fildes, Robert" w:date="2014-09-16T15:34:00Z">
        <w:r w:rsidR="005438C7" w:rsidDel="00E20A49">
          <w:rPr>
            <w:rFonts w:ascii="Times New Roman" w:hAnsi="Times New Roman" w:cs="Times New Roman" w:hint="eastAsia"/>
            <w:sz w:val="24"/>
            <w:szCs w:val="24"/>
          </w:rPr>
          <w:delText>at an operational scale</w:delText>
        </w:r>
      </w:del>
      <w:r w:rsidR="005438C7">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w:t>
      </w:r>
      <w:r w:rsidR="001C7F61">
        <w:rPr>
          <w:rFonts w:ascii="Times New Roman" w:hAnsi="Times New Roman" w:cs="Times New Roman"/>
          <w:sz w:val="24"/>
          <w:szCs w:val="24"/>
        </w:rPr>
        <w:t>I</w:t>
      </w:r>
      <w:r w:rsidR="001C7F61">
        <w:rPr>
          <w:rFonts w:ascii="Times New Roman" w:hAnsi="Times New Roman" w:cs="Times New Roman" w:hint="eastAsia"/>
          <w:sz w:val="24"/>
          <w:szCs w:val="24"/>
        </w:rPr>
        <w:t xml:space="preserve">n </w:t>
      </w:r>
      <w:r w:rsidR="001C7F61" w:rsidRPr="0015087E">
        <w:rPr>
          <w:rFonts w:ascii="Times New Roman" w:hAnsi="Times New Roman" w:cs="Times New Roman"/>
          <w:sz w:val="24"/>
          <w:szCs w:val="24"/>
        </w:rPr>
        <w:t>CHAN4CAST</w:t>
      </w:r>
      <w:r w:rsidR="001C7F61">
        <w:rPr>
          <w:rFonts w:ascii="Times New Roman" w:hAnsi="Times New Roman" w:cs="Times New Roman" w:hint="eastAsia"/>
          <w:sz w:val="24"/>
          <w:szCs w:val="24"/>
        </w:rPr>
        <w:t xml:space="preserve"> (</w:t>
      </w:r>
      <w:proofErr w:type="spellStart"/>
      <w:r w:rsidR="001C7F61">
        <w:rPr>
          <w:rFonts w:ascii="Times New Roman" w:hAnsi="Times New Roman" w:cs="Times New Roman"/>
          <w:sz w:val="24"/>
          <w:szCs w:val="24"/>
        </w:rPr>
        <w:t>Divakar</w:t>
      </w:r>
      <w:proofErr w:type="spellEnd"/>
      <w:r w:rsidR="001C7F61">
        <w:rPr>
          <w:rFonts w:ascii="Times New Roman" w:hAnsi="Times New Roman" w:cs="Times New Roman"/>
          <w:sz w:val="24"/>
          <w:szCs w:val="24"/>
        </w:rPr>
        <w:t xml:space="preserve"> et al.</w:t>
      </w:r>
      <w:r w:rsidR="001C7F61">
        <w:rPr>
          <w:rFonts w:ascii="Times New Roman" w:hAnsi="Times New Roman" w:cs="Times New Roman" w:hint="eastAsia"/>
          <w:sz w:val="24"/>
          <w:szCs w:val="24"/>
        </w:rPr>
        <w:t xml:space="preserve">, </w:t>
      </w:r>
      <w:r w:rsidR="00FD03BC" w:rsidRPr="0015087E">
        <w:rPr>
          <w:rFonts w:ascii="Times New Roman" w:hAnsi="Times New Roman" w:cs="Times New Roman"/>
          <w:sz w:val="24"/>
          <w:szCs w:val="24"/>
        </w:rPr>
        <w:t>2005)</w:t>
      </w:r>
      <w:r w:rsidR="001C7F61">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w:t>
      </w:r>
      <w:r w:rsidR="001C7F61">
        <w:rPr>
          <w:rFonts w:ascii="Times New Roman" w:hAnsi="Times New Roman" w:cs="Times New Roman" w:hint="eastAsia"/>
          <w:sz w:val="24"/>
          <w:szCs w:val="24"/>
        </w:rPr>
        <w:t xml:space="preserve">the forecasting system they built is for </w:t>
      </w:r>
      <w:r w:rsidR="001C7F61" w:rsidRPr="001C7F61">
        <w:rPr>
          <w:rFonts w:ascii="Times New Roman" w:hAnsi="Times New Roman" w:cs="Times New Roman"/>
          <w:sz w:val="24"/>
          <w:szCs w:val="24"/>
        </w:rPr>
        <w:t>consumer packaged goods companies like</w:t>
      </w:r>
      <w:r w:rsidR="001C7F61">
        <w:rPr>
          <w:rFonts w:ascii="Times New Roman" w:hAnsi="Times New Roman" w:cs="Times New Roman" w:hint="eastAsia"/>
          <w:sz w:val="24"/>
          <w:szCs w:val="24"/>
        </w:rPr>
        <w:t xml:space="preserve"> </w:t>
      </w:r>
      <w:r w:rsidR="001C7F61" w:rsidRPr="001C7F61">
        <w:rPr>
          <w:rFonts w:ascii="Times New Roman" w:hAnsi="Times New Roman" w:cs="Times New Roman"/>
          <w:sz w:val="24"/>
          <w:szCs w:val="24"/>
        </w:rPr>
        <w:t>PepsiCo and Kraft Foods</w:t>
      </w:r>
      <w:r w:rsidR="001C7F61">
        <w:rPr>
          <w:rFonts w:ascii="Times New Roman" w:hAnsi="Times New Roman" w:cs="Times New Roman" w:hint="eastAsia"/>
          <w:sz w:val="24"/>
          <w:szCs w:val="24"/>
        </w:rPr>
        <w:t xml:space="preserve"> whose</w:t>
      </w:r>
      <w:r w:rsidR="001C7F61" w:rsidRPr="001C7F61">
        <w:rPr>
          <w:rFonts w:ascii="Times New Roman" w:hAnsi="Times New Roman" w:cs="Times New Roman"/>
          <w:sz w:val="24"/>
          <w:szCs w:val="24"/>
        </w:rPr>
        <w:t xml:space="preserve"> goods</w:t>
      </w:r>
      <w:r w:rsidR="001C7F61">
        <w:rPr>
          <w:rFonts w:ascii="Times New Roman" w:hAnsi="Times New Roman" w:cs="Times New Roman" w:hint="eastAsia"/>
          <w:sz w:val="24"/>
          <w:szCs w:val="24"/>
        </w:rPr>
        <w:t xml:space="preserve"> </w:t>
      </w:r>
      <w:r w:rsidR="001C7F61" w:rsidRPr="001C7F61">
        <w:rPr>
          <w:rFonts w:ascii="Times New Roman" w:hAnsi="Times New Roman" w:cs="Times New Roman"/>
          <w:sz w:val="24"/>
          <w:szCs w:val="24"/>
        </w:rPr>
        <w:t>are sold through multiple channels</w:t>
      </w:r>
      <w:r w:rsidR="001C7F61">
        <w:rPr>
          <w:rFonts w:ascii="Times New Roman" w:hAnsi="Times New Roman" w:cs="Times New Roman" w:hint="eastAsia"/>
          <w:sz w:val="24"/>
          <w:szCs w:val="24"/>
        </w:rPr>
        <w:t xml:space="preserve"> </w:t>
      </w:r>
      <w:r w:rsidR="001C7F61" w:rsidRPr="001C7F61">
        <w:rPr>
          <w:rFonts w:ascii="Times New Roman" w:hAnsi="Times New Roman" w:cs="Times New Roman"/>
          <w:sz w:val="24"/>
          <w:szCs w:val="24"/>
        </w:rPr>
        <w:t>in multiple geographic</w:t>
      </w:r>
      <w:r w:rsidR="001C7F61">
        <w:rPr>
          <w:rFonts w:ascii="Times New Roman" w:hAnsi="Times New Roman" w:cs="Times New Roman" w:hint="eastAsia"/>
          <w:sz w:val="24"/>
          <w:szCs w:val="24"/>
        </w:rPr>
        <w:t xml:space="preserve"> </w:t>
      </w:r>
      <w:r w:rsidR="001C7F61" w:rsidRPr="001C7F61">
        <w:rPr>
          <w:rFonts w:ascii="Times New Roman" w:hAnsi="Times New Roman" w:cs="Times New Roman"/>
          <w:sz w:val="24"/>
          <w:szCs w:val="24"/>
        </w:rPr>
        <w:t>regions.</w:t>
      </w:r>
      <w:r w:rsidR="001C7F61" w:rsidRPr="001C7F61">
        <w:rPr>
          <w:rFonts w:ascii="Times New Roman" w:hAnsi="Times New Roman" w:cs="Times New Roman" w:hint="eastAsia"/>
          <w:sz w:val="24"/>
          <w:szCs w:val="24"/>
        </w:rPr>
        <w:t xml:space="preserve"> </w:t>
      </w:r>
      <w:r w:rsidR="00B03B6A">
        <w:rPr>
          <w:rFonts w:ascii="Times New Roman" w:hAnsi="Times New Roman" w:cs="Times New Roman"/>
          <w:sz w:val="24"/>
          <w:szCs w:val="24"/>
        </w:rPr>
        <w:t>They</w:t>
      </w:r>
      <w:r w:rsidR="001C7F61">
        <w:rPr>
          <w:rFonts w:ascii="Times New Roman" w:hAnsi="Times New Roman" w:cs="Times New Roman" w:hint="eastAsia"/>
          <w:sz w:val="24"/>
          <w:szCs w:val="24"/>
        </w:rPr>
        <w:t xml:space="preserve"> only </w:t>
      </w:r>
      <w:r w:rsidR="00FD03BC" w:rsidRPr="0015087E">
        <w:rPr>
          <w:rFonts w:ascii="Times New Roman" w:hAnsi="Times New Roman" w:cs="Times New Roman"/>
          <w:sz w:val="24"/>
          <w:szCs w:val="24"/>
        </w:rPr>
        <w:t xml:space="preserve">empirically </w:t>
      </w:r>
      <w:r w:rsidR="001C7F61">
        <w:rPr>
          <w:rFonts w:ascii="Times New Roman" w:hAnsi="Times New Roman" w:cs="Times New Roman" w:hint="eastAsia"/>
          <w:sz w:val="24"/>
          <w:szCs w:val="24"/>
        </w:rPr>
        <w:t xml:space="preserve">considered the promotional </w:t>
      </w:r>
      <w:r w:rsidR="001C7F61">
        <w:rPr>
          <w:rFonts w:ascii="Times New Roman" w:hAnsi="Times New Roman" w:cs="Times New Roman"/>
          <w:sz w:val="24"/>
          <w:szCs w:val="24"/>
        </w:rPr>
        <w:t>interaction</w:t>
      </w:r>
      <w:r w:rsidR="001C7F61">
        <w:rPr>
          <w:rFonts w:ascii="Times New Roman" w:hAnsi="Times New Roman" w:cs="Times New Roman" w:hint="eastAsia"/>
          <w:sz w:val="24"/>
          <w:szCs w:val="24"/>
        </w:rPr>
        <w:t xml:space="preserve"> among </w:t>
      </w:r>
      <w:r w:rsidR="00FD03BC" w:rsidRPr="0015087E">
        <w:rPr>
          <w:rFonts w:ascii="Times New Roman" w:hAnsi="Times New Roman" w:cs="Times New Roman"/>
          <w:sz w:val="24"/>
          <w:szCs w:val="24"/>
        </w:rPr>
        <w:t xml:space="preserve">two beverage brands (Coke and Pepsi). </w:t>
      </w:r>
      <w:r w:rsidR="00B03B6A">
        <w:rPr>
          <w:rFonts w:ascii="Times New Roman" w:hAnsi="Times New Roman" w:cs="Times New Roman" w:hint="eastAsia"/>
          <w:sz w:val="24"/>
          <w:szCs w:val="24"/>
        </w:rPr>
        <w:t xml:space="preserve">As Cooper et al. (1999) pointed </w:t>
      </w:r>
      <w:r w:rsidR="00B03B6A">
        <w:rPr>
          <w:rFonts w:ascii="Times New Roman" w:hAnsi="Times New Roman" w:cs="Times New Roman"/>
          <w:sz w:val="24"/>
          <w:szCs w:val="24"/>
        </w:rPr>
        <w:t>out “</w:t>
      </w:r>
      <w:r w:rsidR="00B03B6A" w:rsidRPr="00B03B6A">
        <w:rPr>
          <w:rFonts w:ascii="Times New Roman" w:hAnsi="Times New Roman" w:cs="Times New Roman" w:hint="eastAsia"/>
          <w:i/>
          <w:sz w:val="24"/>
          <w:szCs w:val="24"/>
        </w:rPr>
        <w:t>the planning test for retailers is very different from that of manufacturers. A broad line</w:t>
      </w:r>
      <w:r w:rsidR="00B03B6A">
        <w:rPr>
          <w:rFonts w:ascii="Times New Roman" w:hAnsi="Times New Roman" w:cs="Times New Roman" w:hint="eastAsia"/>
          <w:i/>
          <w:sz w:val="24"/>
          <w:szCs w:val="24"/>
        </w:rPr>
        <w:t xml:space="preserve"> for a manufacturer may have hundreds of </w:t>
      </w:r>
      <w:r w:rsidR="002D5DE3">
        <w:rPr>
          <w:rFonts w:ascii="Times New Roman" w:hAnsi="Times New Roman" w:cs="Times New Roman" w:hint="eastAsia"/>
          <w:i/>
          <w:sz w:val="24"/>
          <w:szCs w:val="24"/>
        </w:rPr>
        <w:t>SKU</w:t>
      </w:r>
      <w:r w:rsidR="00B03B6A">
        <w:rPr>
          <w:rFonts w:ascii="Times New Roman" w:hAnsi="Times New Roman" w:cs="Times New Roman" w:hint="eastAsia"/>
          <w:i/>
          <w:sz w:val="24"/>
          <w:szCs w:val="24"/>
        </w:rPr>
        <w:t>s that could be promoted. This is small compared to planning for the 30,000 items that are in stock at any given time for a retailer.</w:t>
      </w:r>
      <w:r w:rsidR="00B03B6A">
        <w:rPr>
          <w:rFonts w:ascii="Times New Roman" w:hAnsi="Times New Roman" w:cs="Times New Roman"/>
          <w:i/>
          <w:sz w:val="24"/>
          <w:szCs w:val="24"/>
        </w:rPr>
        <w:t>”</w:t>
      </w:r>
      <w:r w:rsidR="00B03B6A">
        <w:rPr>
          <w:rFonts w:ascii="Times New Roman" w:hAnsi="Times New Roman" w:cs="Times New Roman" w:hint="eastAsia"/>
          <w:sz w:val="24"/>
          <w:szCs w:val="24"/>
        </w:rPr>
        <w:t xml:space="preserve"> </w:t>
      </w:r>
      <w:r w:rsidR="00B03B6A">
        <w:rPr>
          <w:rFonts w:ascii="Times New Roman" w:hAnsi="Times New Roman" w:cs="Times New Roman"/>
          <w:sz w:val="24"/>
          <w:szCs w:val="24"/>
        </w:rPr>
        <w:t>A</w:t>
      </w:r>
      <w:r w:rsidR="00B03B6A">
        <w:rPr>
          <w:rFonts w:ascii="Times New Roman" w:hAnsi="Times New Roman" w:cs="Times New Roman" w:hint="eastAsia"/>
          <w:sz w:val="24"/>
          <w:szCs w:val="24"/>
        </w:rPr>
        <w:t xml:space="preserve">n exception is </w:t>
      </w:r>
      <w:r w:rsidR="002D5DE3" w:rsidRPr="0015087E">
        <w:rPr>
          <w:rFonts w:ascii="Times New Roman" w:hAnsi="Times New Roman" w:cs="Times New Roman"/>
          <w:sz w:val="24"/>
          <w:szCs w:val="24"/>
        </w:rPr>
        <w:t xml:space="preserve">Huang, </w:t>
      </w:r>
      <w:proofErr w:type="spellStart"/>
      <w:r w:rsidR="002D5DE3" w:rsidRPr="0015087E">
        <w:rPr>
          <w:rFonts w:ascii="Times New Roman" w:hAnsi="Times New Roman" w:cs="Times New Roman"/>
          <w:sz w:val="24"/>
          <w:szCs w:val="24"/>
        </w:rPr>
        <w:t>Fildes</w:t>
      </w:r>
      <w:proofErr w:type="spellEnd"/>
      <w:r w:rsidR="002D5DE3" w:rsidRPr="0015087E">
        <w:rPr>
          <w:rFonts w:ascii="Times New Roman" w:hAnsi="Times New Roman" w:cs="Times New Roman"/>
          <w:sz w:val="24"/>
          <w:szCs w:val="24"/>
        </w:rPr>
        <w:t xml:space="preserve"> and </w:t>
      </w:r>
      <w:proofErr w:type="spellStart"/>
      <w:r w:rsidR="002D5DE3" w:rsidRPr="0015087E">
        <w:rPr>
          <w:rFonts w:ascii="Times New Roman" w:hAnsi="Times New Roman" w:cs="Times New Roman"/>
          <w:sz w:val="24"/>
          <w:szCs w:val="24"/>
        </w:rPr>
        <w:t>Soopramanien</w:t>
      </w:r>
      <w:proofErr w:type="spellEnd"/>
      <w:r w:rsidR="002D5DE3" w:rsidRPr="0015087E">
        <w:rPr>
          <w:rFonts w:ascii="Times New Roman" w:hAnsi="Times New Roman" w:cs="Times New Roman"/>
          <w:sz w:val="24"/>
          <w:szCs w:val="24"/>
        </w:rPr>
        <w:t xml:space="preserve"> (2014)</w:t>
      </w:r>
      <w:r>
        <w:rPr>
          <w:rFonts w:ascii="Times New Roman" w:hAnsi="Times New Roman" w:cs="Times New Roman" w:hint="eastAsia"/>
          <w:sz w:val="24"/>
          <w:szCs w:val="24"/>
        </w:rPr>
        <w:t xml:space="preserve">. Using the </w:t>
      </w:r>
      <w:r w:rsidRPr="008B5663">
        <w:rPr>
          <w:rFonts w:ascii="Times New Roman" w:hAnsi="Times New Roman"/>
          <w:color w:val="000000"/>
          <w:sz w:val="24"/>
          <w:szCs w:val="24"/>
        </w:rPr>
        <w:t>weekly data from</w:t>
      </w:r>
      <w:r>
        <w:rPr>
          <w:rFonts w:ascii="Times New Roman" w:hAnsi="Times New Roman" w:hint="eastAsia"/>
          <w:color w:val="000000"/>
          <w:sz w:val="24"/>
          <w:szCs w:val="24"/>
        </w:rPr>
        <w:t xml:space="preserve"> </w:t>
      </w:r>
      <w:r w:rsidRPr="008B5663">
        <w:rPr>
          <w:rFonts w:ascii="Times New Roman" w:hAnsi="Times New Roman"/>
          <w:color w:val="000000"/>
          <w:sz w:val="24"/>
          <w:szCs w:val="24"/>
        </w:rPr>
        <w:t>a large U.S. retail chain</w:t>
      </w:r>
      <w:r>
        <w:rPr>
          <w:rFonts w:ascii="Times New Roman" w:hAnsi="Times New Roman" w:hint="eastAsia"/>
          <w:color w:val="000000"/>
          <w:sz w:val="24"/>
          <w:szCs w:val="24"/>
        </w:rPr>
        <w:t>,</w:t>
      </w:r>
      <w:r>
        <w:rPr>
          <w:rFonts w:ascii="Times New Roman" w:hAnsi="Times New Roman" w:cs="Times New Roman" w:hint="eastAsia"/>
          <w:sz w:val="24"/>
          <w:szCs w:val="24"/>
        </w:rPr>
        <w:t xml:space="preserve"> they</w:t>
      </w:r>
      <w:r w:rsidR="002D5DE3">
        <w:rPr>
          <w:rFonts w:ascii="Times New Roman" w:hAnsi="Times New Roman" w:cs="Times New Roman" w:hint="eastAsia"/>
          <w:sz w:val="24"/>
          <w:szCs w:val="24"/>
        </w:rPr>
        <w:t xml:space="preserve"> </w:t>
      </w:r>
      <w:r>
        <w:rPr>
          <w:rFonts w:ascii="Times New Roman" w:hAnsi="Times New Roman" w:cs="Times New Roman" w:hint="eastAsia"/>
          <w:sz w:val="24"/>
          <w:szCs w:val="24"/>
        </w:rPr>
        <w:t>included</w:t>
      </w:r>
      <w:r w:rsidR="002D5DE3">
        <w:rPr>
          <w:rFonts w:ascii="Times New Roman" w:hAnsi="Times New Roman" w:cs="Times New Roman" w:hint="eastAsia"/>
          <w:sz w:val="24"/>
          <w:szCs w:val="24"/>
        </w:rPr>
        <w:t xml:space="preserve"> within category competitive (substitutive) promotion</w:t>
      </w:r>
      <w:r>
        <w:rPr>
          <w:rFonts w:ascii="Times New Roman" w:hAnsi="Times New Roman" w:cs="Times New Roman" w:hint="eastAsia"/>
          <w:sz w:val="24"/>
          <w:szCs w:val="24"/>
        </w:rPr>
        <w:t>al</w:t>
      </w:r>
      <w:r w:rsidR="002D5DE3">
        <w:rPr>
          <w:rFonts w:ascii="Times New Roman" w:hAnsi="Times New Roman" w:cs="Times New Roman" w:hint="eastAsia"/>
          <w:sz w:val="24"/>
          <w:szCs w:val="24"/>
        </w:rPr>
        <w:t xml:space="preserve"> </w:t>
      </w:r>
      <w:r w:rsidR="002D5DE3">
        <w:rPr>
          <w:rFonts w:ascii="Times New Roman" w:hAnsi="Times New Roman" w:cs="Times New Roman"/>
          <w:sz w:val="24"/>
          <w:szCs w:val="24"/>
        </w:rPr>
        <w:t>information</w:t>
      </w:r>
      <w:r w:rsidR="002D5DE3">
        <w:rPr>
          <w:rFonts w:ascii="Times New Roman" w:hAnsi="Times New Roman" w:cs="Times New Roman" w:hint="eastAsia"/>
          <w:sz w:val="24"/>
          <w:szCs w:val="24"/>
        </w:rPr>
        <w:t xml:space="preserve"> into their </w:t>
      </w:r>
      <w:r w:rsidR="002D5DE3" w:rsidRPr="002D5DE3">
        <w:rPr>
          <w:rFonts w:ascii="Times New Roman" w:hAnsi="Times New Roman" w:cs="Times New Roman"/>
          <w:sz w:val="24"/>
          <w:szCs w:val="24"/>
        </w:rPr>
        <w:t>Autoregressive Distributed Lag (ADL) model</w:t>
      </w:r>
      <w:r w:rsidR="002D5DE3">
        <w:rPr>
          <w:rFonts w:ascii="Times New Roman" w:hAnsi="Times New Roman" w:cs="Times New Roman" w:hint="eastAsia"/>
          <w:sz w:val="24"/>
          <w:szCs w:val="24"/>
        </w:rPr>
        <w:t xml:space="preserve"> and empirically check</w:t>
      </w:r>
      <w:r>
        <w:rPr>
          <w:rFonts w:ascii="Times New Roman" w:hAnsi="Times New Roman" w:cs="Times New Roman" w:hint="eastAsia"/>
          <w:sz w:val="24"/>
          <w:szCs w:val="24"/>
        </w:rPr>
        <w:t>ed</w:t>
      </w:r>
      <w:r w:rsidR="002D5DE3">
        <w:rPr>
          <w:rFonts w:ascii="Times New Roman" w:hAnsi="Times New Roman" w:cs="Times New Roman" w:hint="eastAsia"/>
          <w:sz w:val="24"/>
          <w:szCs w:val="24"/>
        </w:rPr>
        <w:t xml:space="preserve"> the forecasting improvements compared to the model without </w:t>
      </w:r>
      <w:r w:rsidR="002D5DE3">
        <w:rPr>
          <w:rFonts w:ascii="Times New Roman" w:hAnsi="Times New Roman" w:cs="Times New Roman"/>
          <w:sz w:val="24"/>
          <w:szCs w:val="24"/>
        </w:rPr>
        <w:t>competitive</w:t>
      </w:r>
      <w:r w:rsidR="002D5DE3">
        <w:rPr>
          <w:rFonts w:ascii="Times New Roman" w:hAnsi="Times New Roman" w:cs="Times New Roman" w:hint="eastAsia"/>
          <w:sz w:val="24"/>
          <w:szCs w:val="24"/>
        </w:rPr>
        <w:t xml:space="preserve"> </w:t>
      </w:r>
      <w:r w:rsidR="00D90789">
        <w:rPr>
          <w:rFonts w:ascii="Times New Roman" w:hAnsi="Times New Roman" w:cs="Times New Roman"/>
          <w:sz w:val="24"/>
          <w:szCs w:val="24"/>
        </w:rPr>
        <w:t>information</w:t>
      </w:r>
      <w:r w:rsidR="00D90789">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The key similarities of </w:t>
      </w:r>
      <w:r w:rsidR="00D90789">
        <w:rPr>
          <w:rFonts w:ascii="Times New Roman" w:hAnsi="Times New Roman" w:cs="Times New Roman" w:hint="eastAsia"/>
          <w:sz w:val="24"/>
          <w:szCs w:val="24"/>
        </w:rPr>
        <w:t>this</w:t>
      </w:r>
      <w:r w:rsidR="00FD03BC" w:rsidRPr="0015087E">
        <w:rPr>
          <w:rFonts w:ascii="Times New Roman" w:hAnsi="Times New Roman" w:cs="Times New Roman"/>
          <w:sz w:val="24"/>
          <w:szCs w:val="24"/>
        </w:rPr>
        <w:t xml:space="preserve"> study and that by Huang et al. (2014) are that both studies aim to </w:t>
      </w:r>
      <w:r w:rsidR="00FD03BC" w:rsidRPr="0015087E">
        <w:rPr>
          <w:rFonts w:ascii="Times New Roman" w:hAnsi="Times New Roman" w:cs="Times New Roman"/>
          <w:sz w:val="24"/>
          <w:szCs w:val="24"/>
        </w:rPr>
        <w:lastRenderedPageBreak/>
        <w:t xml:space="preserve">improve the forecasting accuracy for retailers at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 xml:space="preserve"> level by integrating </w:t>
      </w:r>
      <w:r w:rsidR="00910B86">
        <w:rPr>
          <w:rFonts w:ascii="Times New Roman" w:hAnsi="Times New Roman" w:cs="Times New Roman" w:hint="eastAsia"/>
          <w:sz w:val="24"/>
          <w:szCs w:val="24"/>
        </w:rPr>
        <w:t>extra</w:t>
      </w:r>
      <w:r w:rsidR="00FD03BC" w:rsidRPr="0015087E">
        <w:rPr>
          <w:rFonts w:ascii="Times New Roman" w:hAnsi="Times New Roman" w:cs="Times New Roman"/>
          <w:sz w:val="24"/>
          <w:szCs w:val="24"/>
        </w:rPr>
        <w:t xml:space="preserve"> promotional information from other products. At the same time, there are some important differences. First, this paper considers both intra- and inter-category promotional interactions, while Huang et al. (2014) only considered intra</w:t>
      </w:r>
      <w:r w:rsidR="007D60D5">
        <w:rPr>
          <w:rFonts w:ascii="Times New Roman" w:hAnsi="Times New Roman" w:cs="Times New Roman" w:hint="eastAsia"/>
          <w:sz w:val="24"/>
          <w:szCs w:val="24"/>
        </w:rPr>
        <w:t>-</w:t>
      </w:r>
      <w:r w:rsidR="00FD03BC" w:rsidRPr="0015087E">
        <w:rPr>
          <w:rFonts w:ascii="Times New Roman" w:hAnsi="Times New Roman" w:cs="Times New Roman"/>
          <w:sz w:val="24"/>
          <w:szCs w:val="24"/>
        </w:rPr>
        <w:t>category competition. Second, Huang et al. (2014) use</w:t>
      </w:r>
      <w:r w:rsidR="00394076">
        <w:rPr>
          <w:rFonts w:ascii="Times New Roman" w:hAnsi="Times New Roman" w:cs="Times New Roman" w:hint="eastAsia"/>
          <w:sz w:val="24"/>
          <w:szCs w:val="24"/>
        </w:rPr>
        <w:t>d</w:t>
      </w:r>
      <w:r w:rsidR="00FD03BC" w:rsidRPr="0015087E">
        <w:rPr>
          <w:rFonts w:ascii="Times New Roman" w:hAnsi="Times New Roman" w:cs="Times New Roman"/>
          <w:sz w:val="24"/>
          <w:szCs w:val="24"/>
        </w:rPr>
        <w:t xml:space="preserve"> a “general to specific” approach </w:t>
      </w:r>
      <w:r w:rsidR="00394076">
        <w:rPr>
          <w:rFonts w:ascii="Times New Roman" w:hAnsi="Times New Roman" w:cs="Times New Roman" w:hint="eastAsia"/>
          <w:sz w:val="24"/>
          <w:szCs w:val="24"/>
        </w:rPr>
        <w:t xml:space="preserve">to </w:t>
      </w:r>
      <w:r w:rsidR="00FD03BC" w:rsidRPr="0015087E">
        <w:rPr>
          <w:rFonts w:ascii="Times New Roman" w:hAnsi="Times New Roman" w:cs="Times New Roman"/>
          <w:sz w:val="24"/>
          <w:szCs w:val="24"/>
        </w:rPr>
        <w:t>manually select explanatory variable</w:t>
      </w:r>
      <w:r w:rsidR="007D60D5">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for every </w:t>
      </w:r>
      <w:r w:rsidR="00D66C37">
        <w:rPr>
          <w:rFonts w:ascii="Times New Roman" w:hAnsi="Times New Roman" w:cs="Times New Roman"/>
          <w:sz w:val="24"/>
          <w:szCs w:val="24"/>
        </w:rPr>
        <w:t>SKU</w:t>
      </w:r>
      <w:r w:rsidR="00394076">
        <w:rPr>
          <w:rFonts w:ascii="Times New Roman" w:hAnsi="Times New Roman" w:cs="Times New Roman"/>
          <w:sz w:val="24"/>
          <w:szCs w:val="24"/>
        </w:rPr>
        <w:t xml:space="preserve"> one by one</w:t>
      </w:r>
      <w:r w:rsidR="00394076">
        <w:rPr>
          <w:rFonts w:ascii="Times New Roman" w:hAnsi="Times New Roman" w:cs="Times New Roman" w:hint="eastAsia"/>
          <w:sz w:val="24"/>
          <w:szCs w:val="24"/>
        </w:rPr>
        <w:t>.</w:t>
      </w:r>
      <w:r w:rsidR="00FD03BC" w:rsidRPr="0015087E">
        <w:rPr>
          <w:rFonts w:ascii="Times New Roman" w:hAnsi="Times New Roman" w:cs="Times New Roman"/>
          <w:sz w:val="24"/>
          <w:szCs w:val="24"/>
        </w:rPr>
        <w:t xml:space="preserve"> </w:t>
      </w:r>
      <w:r w:rsidR="00394076">
        <w:rPr>
          <w:rFonts w:ascii="Times New Roman" w:hAnsi="Times New Roman" w:cs="Times New Roman" w:hint="eastAsia"/>
          <w:sz w:val="24"/>
          <w:szCs w:val="24"/>
        </w:rPr>
        <w:t>T</w:t>
      </w:r>
      <w:r w:rsidR="00FD03BC" w:rsidRPr="0015087E">
        <w:rPr>
          <w:rFonts w:ascii="Times New Roman" w:hAnsi="Times New Roman" w:cs="Times New Roman"/>
          <w:sz w:val="24"/>
          <w:szCs w:val="24"/>
        </w:rPr>
        <w:t xml:space="preserve">hough theoretically </w:t>
      </w:r>
      <w:r w:rsidR="00394076">
        <w:rPr>
          <w:rFonts w:ascii="Times New Roman" w:hAnsi="Times New Roman" w:cs="Times New Roman" w:hint="eastAsia"/>
          <w:sz w:val="24"/>
          <w:szCs w:val="24"/>
        </w:rPr>
        <w:t>showing</w:t>
      </w:r>
      <w:r w:rsidR="00FD03BC" w:rsidRPr="0015087E">
        <w:rPr>
          <w:rFonts w:ascii="Times New Roman" w:hAnsi="Times New Roman" w:cs="Times New Roman"/>
          <w:sz w:val="24"/>
          <w:szCs w:val="24"/>
        </w:rPr>
        <w:t xml:space="preserve"> that integrating intra-category competitive information could improve </w:t>
      </w:r>
      <w:r w:rsidR="00394076">
        <w:rPr>
          <w:rFonts w:ascii="Times New Roman" w:hAnsi="Times New Roman" w:cs="Times New Roman" w:hint="eastAsia"/>
          <w:sz w:val="24"/>
          <w:szCs w:val="24"/>
        </w:rPr>
        <w:t>SKU</w:t>
      </w:r>
      <w:r w:rsidR="00FD03BC" w:rsidRPr="0015087E">
        <w:rPr>
          <w:rFonts w:ascii="Times New Roman" w:hAnsi="Times New Roman" w:cs="Times New Roman"/>
          <w:sz w:val="24"/>
          <w:szCs w:val="24"/>
        </w:rPr>
        <w:t xml:space="preserve"> forecasting accuracy, </w:t>
      </w:r>
      <w:r w:rsidR="00394076">
        <w:rPr>
          <w:rFonts w:ascii="Times New Roman" w:hAnsi="Times New Roman" w:cs="Times New Roman" w:hint="eastAsia"/>
          <w:sz w:val="24"/>
          <w:szCs w:val="24"/>
        </w:rPr>
        <w:t xml:space="preserve">the approach is </w:t>
      </w:r>
      <w:r w:rsidR="00FD03BC" w:rsidRPr="0015087E">
        <w:rPr>
          <w:rFonts w:ascii="Times New Roman" w:hAnsi="Times New Roman" w:cs="Times New Roman"/>
          <w:sz w:val="24"/>
          <w:szCs w:val="24"/>
        </w:rPr>
        <w:t>in fact inapplicable</w:t>
      </w:r>
      <w:r w:rsidR="00001B06">
        <w:rPr>
          <w:rFonts w:ascii="Times New Roman" w:hAnsi="Times New Roman" w:cs="Times New Roman" w:hint="eastAsia"/>
          <w:sz w:val="24"/>
          <w:szCs w:val="24"/>
        </w:rPr>
        <w:t>:</w:t>
      </w:r>
      <w:r w:rsidR="007D60D5">
        <w:rPr>
          <w:rFonts w:ascii="Times New Roman" w:hAnsi="Times New Roman" w:cs="Times New Roman" w:hint="eastAsia"/>
          <w:sz w:val="24"/>
          <w:szCs w:val="24"/>
        </w:rPr>
        <w:t xml:space="preserve"> </w:t>
      </w:r>
      <w:r w:rsidR="007D60D5">
        <w:rPr>
          <w:rFonts w:ascii="Times New Roman" w:hAnsi="Times New Roman" w:cs="Times New Roman"/>
          <w:sz w:val="24"/>
          <w:szCs w:val="24"/>
        </w:rPr>
        <w:t>in a real</w:t>
      </w:r>
      <w:r w:rsidR="007D60D5">
        <w:rPr>
          <w:rFonts w:ascii="Times New Roman" w:hAnsi="Times New Roman" w:cs="Times New Roman" w:hint="eastAsia"/>
          <w:sz w:val="24"/>
          <w:szCs w:val="24"/>
        </w:rPr>
        <w:t xml:space="preserve"> grocery</w:t>
      </w:r>
      <w:r w:rsidR="007D60D5">
        <w:rPr>
          <w:rFonts w:ascii="Times New Roman" w:hAnsi="Times New Roman" w:cs="Times New Roman"/>
          <w:sz w:val="24"/>
          <w:szCs w:val="24"/>
        </w:rPr>
        <w:t xml:space="preserve"> forecasting system, it is impossible to </w:t>
      </w:r>
      <w:r w:rsidR="007D60D5">
        <w:rPr>
          <w:rFonts w:ascii="Times New Roman" w:hAnsi="Times New Roman" w:cs="Times New Roman" w:hint="eastAsia"/>
          <w:sz w:val="24"/>
          <w:szCs w:val="24"/>
        </w:rPr>
        <w:t>manually</w:t>
      </w:r>
      <w:r w:rsidR="007D60D5">
        <w:rPr>
          <w:rFonts w:ascii="Times New Roman" w:hAnsi="Times New Roman" w:cs="Times New Roman"/>
          <w:sz w:val="24"/>
          <w:szCs w:val="24"/>
        </w:rPr>
        <w:t xml:space="preserve"> manipulate</w:t>
      </w:r>
      <w:r w:rsidR="00394076">
        <w:rPr>
          <w:rFonts w:ascii="Times New Roman" w:hAnsi="Times New Roman" w:cs="Times New Roman" w:hint="eastAsia"/>
          <w:sz w:val="24"/>
          <w:szCs w:val="24"/>
        </w:rPr>
        <w:t xml:space="preserve"> individual</w:t>
      </w:r>
      <w:r w:rsidR="007D60D5">
        <w:rPr>
          <w:rFonts w:ascii="Times New Roman" w:hAnsi="Times New Roman" w:cs="Times New Roman" w:hint="eastAsia"/>
          <w:sz w:val="24"/>
          <w:szCs w:val="24"/>
        </w:rPr>
        <w:t xml:space="preserve"> forecasting models for tens thousands of </w:t>
      </w:r>
      <w:r w:rsidR="007D60D5">
        <w:rPr>
          <w:rFonts w:ascii="Times New Roman" w:hAnsi="Times New Roman" w:cs="Times New Roman"/>
          <w:sz w:val="24"/>
          <w:szCs w:val="24"/>
        </w:rPr>
        <w:t>item</w:t>
      </w:r>
      <w:r w:rsidR="007D60D5">
        <w:rPr>
          <w:rFonts w:ascii="Times New Roman" w:hAnsi="Times New Roman" w:cs="Times New Roman" w:hint="eastAsia"/>
          <w:sz w:val="24"/>
          <w:szCs w:val="24"/>
        </w:rPr>
        <w:t>s in a store.</w:t>
      </w:r>
      <w:r w:rsidR="007D60D5">
        <w:rPr>
          <w:rFonts w:ascii="Times New Roman" w:hAnsi="Times New Roman" w:cs="Times New Roman"/>
          <w:sz w:val="24"/>
          <w:szCs w:val="24"/>
        </w:rPr>
        <w:t xml:space="preserve"> </w:t>
      </w:r>
      <w:r w:rsidR="00FD03BC" w:rsidRPr="0015087E">
        <w:rPr>
          <w:rFonts w:ascii="Times New Roman" w:hAnsi="Times New Roman" w:cs="Times New Roman"/>
          <w:sz w:val="24"/>
          <w:szCs w:val="24"/>
        </w:rPr>
        <w:t>Instead, we propose to use a multi-stage variable selection and model estimation strategy based on LASSO regression</w:t>
      </w:r>
      <w:r w:rsidR="00394076">
        <w:rPr>
          <w:rFonts w:ascii="Times New Roman" w:hAnsi="Times New Roman" w:cs="Times New Roman" w:hint="eastAsia"/>
          <w:sz w:val="24"/>
          <w:szCs w:val="24"/>
        </w:rPr>
        <w:t xml:space="preserve">; </w:t>
      </w:r>
      <w:r w:rsidR="00FD03BC" w:rsidRPr="0015087E">
        <w:rPr>
          <w:rFonts w:ascii="Times New Roman" w:hAnsi="Times New Roman" w:cs="Times New Roman"/>
          <w:sz w:val="24"/>
          <w:szCs w:val="24"/>
        </w:rPr>
        <w:t>the total process</w:t>
      </w:r>
      <w:r w:rsidR="00394076">
        <w:rPr>
          <w:rFonts w:ascii="Times New Roman" w:hAnsi="Times New Roman" w:cs="Times New Roman" w:hint="eastAsia"/>
          <w:sz w:val="24"/>
          <w:szCs w:val="24"/>
        </w:rPr>
        <w:t xml:space="preserve"> is fully automatic</w:t>
      </w:r>
      <w:r w:rsidR="00FD03BC" w:rsidRPr="0015087E">
        <w:rPr>
          <w:rFonts w:ascii="Times New Roman" w:hAnsi="Times New Roman" w:cs="Times New Roman"/>
          <w:sz w:val="24"/>
          <w:szCs w:val="24"/>
        </w:rPr>
        <w:t xml:space="preserve"> and therefore can be easily integrated into a forecasting system. Third, Huang et al. (2014) pooled the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 xml:space="preserve"> sales from 83 stores to simulate a chain level forecasting situation. This </w:t>
      </w:r>
      <w:r w:rsidR="00394076">
        <w:rPr>
          <w:rFonts w:ascii="Times New Roman" w:hAnsi="Times New Roman" w:cs="Times New Roman" w:hint="eastAsia"/>
          <w:sz w:val="24"/>
          <w:szCs w:val="24"/>
        </w:rPr>
        <w:t>does not</w:t>
      </w:r>
      <w:r w:rsidR="00FD03BC" w:rsidRPr="0015087E">
        <w:rPr>
          <w:rFonts w:ascii="Times New Roman" w:hAnsi="Times New Roman" w:cs="Times New Roman"/>
          <w:sz w:val="24"/>
          <w:szCs w:val="24"/>
        </w:rPr>
        <w:t xml:space="preserve"> help a chain manager allocate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 xml:space="preserve"> stock</w:t>
      </w:r>
      <w:r w:rsidR="00394076">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w:t>
      </w:r>
      <w:r w:rsidR="00394076">
        <w:rPr>
          <w:rFonts w:ascii="Times New Roman" w:hAnsi="Times New Roman" w:cs="Times New Roman" w:hint="eastAsia"/>
          <w:sz w:val="24"/>
          <w:szCs w:val="24"/>
        </w:rPr>
        <w:t>at the</w:t>
      </w:r>
      <w:r w:rsidR="00FD03BC" w:rsidRPr="0015087E">
        <w:rPr>
          <w:rFonts w:ascii="Times New Roman" w:hAnsi="Times New Roman" w:cs="Times New Roman"/>
          <w:sz w:val="24"/>
          <w:szCs w:val="24"/>
        </w:rPr>
        <w:t xml:space="preserve"> store level, because of the heterogeneity among stores. Furthermore, the price and promotional index</w:t>
      </w:r>
      <w:r w:rsidR="00AC2BE0">
        <w:rPr>
          <w:rFonts w:ascii="Times New Roman" w:hAnsi="Times New Roman" w:cs="Times New Roman" w:hint="eastAsia"/>
          <w:sz w:val="24"/>
          <w:szCs w:val="24"/>
        </w:rPr>
        <w:t>es</w:t>
      </w:r>
      <w:r w:rsidR="00FD03BC" w:rsidRPr="0015087E">
        <w:rPr>
          <w:rFonts w:ascii="Times New Roman" w:hAnsi="Times New Roman" w:cs="Times New Roman"/>
          <w:sz w:val="24"/>
          <w:szCs w:val="24"/>
        </w:rPr>
        <w:t xml:space="preserve"> are both aggregated across multiple stores; this may weaken the explanatory power of these variables. In our research, we </w:t>
      </w:r>
      <w:r w:rsidR="00AC2BE0">
        <w:rPr>
          <w:rFonts w:ascii="Times New Roman" w:hAnsi="Times New Roman" w:cs="Times New Roman" w:hint="eastAsia"/>
          <w:sz w:val="24"/>
          <w:szCs w:val="24"/>
        </w:rPr>
        <w:t xml:space="preserve">focus on </w:t>
      </w:r>
      <w:r w:rsidR="00FD03BC" w:rsidRPr="0015087E">
        <w:rPr>
          <w:rFonts w:ascii="Times New Roman" w:hAnsi="Times New Roman" w:cs="Times New Roman"/>
          <w:sz w:val="24"/>
          <w:szCs w:val="24"/>
        </w:rPr>
        <w:t xml:space="preserve">store level </w:t>
      </w:r>
      <w:r w:rsidR="00AC2BE0">
        <w:rPr>
          <w:rFonts w:ascii="Times New Roman" w:hAnsi="Times New Roman" w:cs="Times New Roman" w:hint="eastAsia"/>
          <w:sz w:val="24"/>
          <w:szCs w:val="24"/>
        </w:rPr>
        <w:t>sales forecasting</w:t>
      </w:r>
      <w:r w:rsidR="00394076">
        <w:rPr>
          <w:rFonts w:ascii="Times New Roman" w:hAnsi="Times New Roman" w:cs="Times New Roman" w:hint="eastAsia"/>
          <w:sz w:val="24"/>
          <w:szCs w:val="24"/>
        </w:rPr>
        <w:t xml:space="preserve">, </w:t>
      </w:r>
      <w:r w:rsidR="00FD03BC" w:rsidRPr="0015087E">
        <w:rPr>
          <w:rFonts w:ascii="Times New Roman" w:hAnsi="Times New Roman" w:cs="Times New Roman"/>
          <w:sz w:val="24"/>
          <w:szCs w:val="24"/>
        </w:rPr>
        <w:t xml:space="preserve">using the raw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 xml:space="preserve"> level information to build </w:t>
      </w:r>
      <w:r w:rsidR="00394076">
        <w:rPr>
          <w:rFonts w:ascii="Times New Roman" w:hAnsi="Times New Roman" w:cs="Times New Roman" w:hint="eastAsia"/>
          <w:sz w:val="24"/>
          <w:szCs w:val="24"/>
        </w:rPr>
        <w:t>a</w:t>
      </w:r>
      <w:r w:rsidR="00FD03BC" w:rsidRPr="0015087E">
        <w:rPr>
          <w:rFonts w:ascii="Times New Roman" w:hAnsi="Times New Roman" w:cs="Times New Roman"/>
          <w:sz w:val="24"/>
          <w:szCs w:val="24"/>
        </w:rPr>
        <w:t xml:space="preserve"> forecasting model</w:t>
      </w:r>
      <w:r w:rsidR="00AC2BE0">
        <w:rPr>
          <w:rFonts w:ascii="Times New Roman" w:hAnsi="Times New Roman" w:cs="Times New Roman" w:hint="eastAsia"/>
          <w:sz w:val="24"/>
          <w:szCs w:val="24"/>
        </w:rPr>
        <w:t xml:space="preserve"> without any </w:t>
      </w:r>
      <w:r w:rsidR="00AC2BE0">
        <w:rPr>
          <w:rFonts w:ascii="Times New Roman" w:hAnsi="Times New Roman" w:cs="Times New Roman"/>
          <w:sz w:val="24"/>
          <w:szCs w:val="24"/>
        </w:rPr>
        <w:t>aggregation</w:t>
      </w:r>
      <w:r w:rsidR="00FD03BC" w:rsidRPr="0015087E">
        <w:rPr>
          <w:rFonts w:ascii="Times New Roman" w:hAnsi="Times New Roman" w:cs="Times New Roman"/>
          <w:sz w:val="24"/>
          <w:szCs w:val="24"/>
        </w:rPr>
        <w:t xml:space="preserve">. </w:t>
      </w:r>
      <w:r w:rsidR="00FD03BC" w:rsidRPr="00584C1E">
        <w:rPr>
          <w:rFonts w:ascii="Times New Roman" w:hAnsi="Times New Roman" w:cs="Times New Roman"/>
          <w:sz w:val="24"/>
          <w:szCs w:val="24"/>
        </w:rPr>
        <w:t>This</w:t>
      </w:r>
      <w:r w:rsidR="00AC2BE0" w:rsidRPr="00584C1E">
        <w:rPr>
          <w:rFonts w:ascii="Times New Roman" w:hAnsi="Times New Roman" w:cs="Times New Roman" w:hint="eastAsia"/>
          <w:sz w:val="24"/>
          <w:szCs w:val="24"/>
        </w:rPr>
        <w:t xml:space="preserve"> is the</w:t>
      </w:r>
      <w:r w:rsidR="00FD03BC" w:rsidRPr="00584C1E">
        <w:rPr>
          <w:rFonts w:ascii="Times New Roman" w:hAnsi="Times New Roman" w:cs="Times New Roman"/>
          <w:sz w:val="24"/>
          <w:szCs w:val="24"/>
        </w:rPr>
        <w:t xml:space="preserve"> forecasting situation directly links to a chain or store manager’s weekly </w:t>
      </w:r>
      <w:r w:rsidR="00AC2BE0" w:rsidRPr="00584C1E">
        <w:rPr>
          <w:rFonts w:ascii="Times New Roman" w:hAnsi="Times New Roman" w:cs="Times New Roman" w:hint="eastAsia"/>
          <w:sz w:val="24"/>
          <w:szCs w:val="24"/>
        </w:rPr>
        <w:t>stocking allocation</w:t>
      </w:r>
      <w:r w:rsidR="00FD03BC" w:rsidRPr="00584C1E">
        <w:rPr>
          <w:rFonts w:ascii="Times New Roman" w:hAnsi="Times New Roman" w:cs="Times New Roman"/>
          <w:sz w:val="24"/>
          <w:szCs w:val="24"/>
        </w:rPr>
        <w:t xml:space="preserve"> decisions. But </w:t>
      </w:r>
      <w:r w:rsidR="00AC2BE0" w:rsidRPr="00584C1E">
        <w:rPr>
          <w:rFonts w:ascii="Times New Roman" w:hAnsi="Times New Roman" w:cs="Times New Roman" w:hint="eastAsia"/>
          <w:sz w:val="24"/>
          <w:szCs w:val="24"/>
        </w:rPr>
        <w:t>this</w:t>
      </w:r>
      <w:r w:rsidR="00FD03BC" w:rsidRPr="00584C1E">
        <w:rPr>
          <w:rFonts w:ascii="Times New Roman" w:hAnsi="Times New Roman" w:cs="Times New Roman"/>
          <w:sz w:val="24"/>
          <w:szCs w:val="24"/>
        </w:rPr>
        <w:t xml:space="preserve"> is </w:t>
      </w:r>
      <w:r w:rsidR="00AC2BE0" w:rsidRPr="00584C1E">
        <w:rPr>
          <w:rFonts w:ascii="Times New Roman" w:hAnsi="Times New Roman" w:cs="Times New Roman" w:hint="eastAsia"/>
          <w:sz w:val="24"/>
          <w:szCs w:val="24"/>
        </w:rPr>
        <w:t xml:space="preserve">a </w:t>
      </w:r>
      <w:r w:rsidR="00FD03BC" w:rsidRPr="00584C1E">
        <w:rPr>
          <w:rFonts w:ascii="Times New Roman" w:hAnsi="Times New Roman" w:cs="Times New Roman"/>
          <w:sz w:val="24"/>
          <w:szCs w:val="24"/>
        </w:rPr>
        <w:t>more challenging</w:t>
      </w:r>
      <w:r w:rsidR="00AC2BE0" w:rsidRPr="00584C1E">
        <w:rPr>
          <w:rFonts w:ascii="Times New Roman" w:hAnsi="Times New Roman" w:cs="Times New Roman" w:hint="eastAsia"/>
          <w:sz w:val="24"/>
          <w:szCs w:val="24"/>
        </w:rPr>
        <w:t xml:space="preserve"> problem</w:t>
      </w:r>
      <w:r w:rsidR="00FD03BC" w:rsidRPr="00584C1E">
        <w:rPr>
          <w:rFonts w:ascii="Times New Roman" w:hAnsi="Times New Roman" w:cs="Times New Roman"/>
          <w:sz w:val="24"/>
          <w:szCs w:val="24"/>
        </w:rPr>
        <w:t>, for the data at the disaggregate level contains more noise than at the aggregate level.</w:t>
      </w:r>
      <w:r w:rsidR="00FD03BC" w:rsidRPr="00584C1E">
        <w:rPr>
          <w:rFonts w:ascii="Times New Roman" w:hAnsi="Times New Roman" w:cs="Times New Roman"/>
          <w:color w:val="FF0000"/>
          <w:sz w:val="24"/>
          <w:szCs w:val="24"/>
        </w:rPr>
        <w:t xml:space="preserve"> </w:t>
      </w:r>
      <w:r w:rsidR="00FD03BC" w:rsidRPr="0015087E">
        <w:rPr>
          <w:rFonts w:ascii="Times New Roman" w:hAnsi="Times New Roman" w:cs="Times New Roman"/>
          <w:sz w:val="24"/>
          <w:szCs w:val="24"/>
        </w:rPr>
        <w:t xml:space="preserve">Fourth, Huang et al. (2014) considered 122 </w:t>
      </w:r>
      <w:r w:rsidR="00D66C37">
        <w:rPr>
          <w:rFonts w:ascii="Times New Roman" w:hAnsi="Times New Roman" w:cs="Times New Roman"/>
          <w:sz w:val="24"/>
          <w:szCs w:val="24"/>
        </w:rPr>
        <w:t>SKU</w:t>
      </w:r>
      <w:r w:rsidR="00FD03BC" w:rsidRPr="0015087E">
        <w:rPr>
          <w:rFonts w:ascii="Times New Roman" w:hAnsi="Times New Roman" w:cs="Times New Roman"/>
          <w:sz w:val="24"/>
          <w:szCs w:val="24"/>
        </w:rPr>
        <w:t>s from 6 categories in their empirical study. It is a large scale empirical study compared to previous existing researches</w:t>
      </w:r>
      <w:r w:rsidR="00AC2BE0">
        <w:rPr>
          <w:rFonts w:ascii="Times New Roman" w:hAnsi="Times New Roman" w:cs="Times New Roman" w:hint="eastAsia"/>
          <w:sz w:val="24"/>
          <w:szCs w:val="24"/>
        </w:rPr>
        <w:t xml:space="preserve">; </w:t>
      </w:r>
      <w:r w:rsidR="00FD03BC" w:rsidRPr="0015087E">
        <w:rPr>
          <w:rFonts w:ascii="Times New Roman" w:hAnsi="Times New Roman" w:cs="Times New Roman"/>
          <w:sz w:val="24"/>
          <w:szCs w:val="24"/>
        </w:rPr>
        <w:t xml:space="preserve">most of them </w:t>
      </w:r>
      <w:r w:rsidR="00AC2BE0">
        <w:rPr>
          <w:rFonts w:ascii="Times New Roman" w:hAnsi="Times New Roman" w:cs="Times New Roman" w:hint="eastAsia"/>
          <w:sz w:val="24"/>
          <w:szCs w:val="24"/>
        </w:rPr>
        <w:t xml:space="preserve">usually </w:t>
      </w:r>
      <w:r w:rsidR="00FD03BC" w:rsidRPr="0015087E">
        <w:rPr>
          <w:rFonts w:ascii="Times New Roman" w:hAnsi="Times New Roman" w:cs="Times New Roman"/>
          <w:sz w:val="24"/>
          <w:szCs w:val="24"/>
        </w:rPr>
        <w:t>consider only tens of items</w:t>
      </w:r>
      <w:r w:rsidR="00AC2BE0">
        <w:rPr>
          <w:rFonts w:ascii="Times New Roman" w:hAnsi="Times New Roman" w:cs="Times New Roman" w:hint="eastAsia"/>
          <w:sz w:val="24"/>
          <w:szCs w:val="24"/>
        </w:rPr>
        <w:t xml:space="preserve"> in empirical study</w:t>
      </w:r>
      <w:r w:rsidR="00FD03BC" w:rsidRPr="0015087E">
        <w:rPr>
          <w:rFonts w:ascii="Times New Roman" w:hAnsi="Times New Roman" w:cs="Times New Roman"/>
          <w:sz w:val="24"/>
          <w:szCs w:val="24"/>
        </w:rPr>
        <w:t xml:space="preserve">. This research empirically examines the forecasts on 926 </w:t>
      </w:r>
      <w:r w:rsidR="00D66C37">
        <w:rPr>
          <w:rFonts w:ascii="Times New Roman" w:hAnsi="Times New Roman" w:cs="Times New Roman"/>
          <w:sz w:val="24"/>
          <w:szCs w:val="24"/>
        </w:rPr>
        <w:t>SKU</w:t>
      </w:r>
      <w:r w:rsidR="00AC2BE0">
        <w:rPr>
          <w:rFonts w:ascii="Times New Roman" w:hAnsi="Times New Roman" w:cs="Times New Roman" w:hint="eastAsia"/>
          <w:sz w:val="24"/>
          <w:szCs w:val="24"/>
        </w:rPr>
        <w:t>s</w:t>
      </w:r>
      <w:r w:rsidR="00FD03BC" w:rsidRPr="0015087E">
        <w:rPr>
          <w:rFonts w:ascii="Times New Roman" w:hAnsi="Times New Roman" w:cs="Times New Roman"/>
          <w:sz w:val="24"/>
          <w:szCs w:val="24"/>
        </w:rPr>
        <w:t xml:space="preserve"> in 15 categories</w:t>
      </w:r>
      <w:r w:rsidR="00AC2BE0">
        <w:rPr>
          <w:rFonts w:ascii="Times New Roman" w:hAnsi="Times New Roman" w:cs="Times New Roman" w:hint="eastAsia"/>
          <w:sz w:val="24"/>
          <w:szCs w:val="24"/>
        </w:rPr>
        <w:t xml:space="preserve"> for 80 weeks out of sample forecasting</w:t>
      </w:r>
      <w:r w:rsidR="00FD03BC" w:rsidRPr="0015087E">
        <w:rPr>
          <w:rFonts w:ascii="Times New Roman" w:hAnsi="Times New Roman" w:cs="Times New Roman"/>
          <w:sz w:val="24"/>
          <w:szCs w:val="24"/>
        </w:rPr>
        <w:t xml:space="preserve">. </w:t>
      </w:r>
      <w:r w:rsidR="00AC2BE0">
        <w:rPr>
          <w:rFonts w:ascii="Times New Roman" w:hAnsi="Times New Roman" w:cs="Times New Roman" w:hint="eastAsia"/>
          <w:sz w:val="24"/>
          <w:szCs w:val="24"/>
        </w:rPr>
        <w:t>At such a scale, we need to</w:t>
      </w:r>
      <w:r w:rsidR="007A1578">
        <w:rPr>
          <w:rFonts w:ascii="Times New Roman" w:hAnsi="Times New Roman" w:cs="Times New Roman" w:hint="eastAsia"/>
          <w:sz w:val="24"/>
          <w:szCs w:val="24"/>
        </w:rPr>
        <w:t xml:space="preserve"> weigh the complexity of the model and the </w:t>
      </w:r>
      <w:r w:rsidR="00584C1E">
        <w:rPr>
          <w:rFonts w:ascii="Times New Roman" w:hAnsi="Times New Roman" w:cs="Times New Roman"/>
          <w:sz w:val="24"/>
          <w:szCs w:val="24"/>
        </w:rPr>
        <w:t>corresponding</w:t>
      </w:r>
      <w:r w:rsidR="00584C1E">
        <w:rPr>
          <w:rFonts w:ascii="Times New Roman" w:hAnsi="Times New Roman" w:cs="Times New Roman" w:hint="eastAsia"/>
          <w:sz w:val="24"/>
          <w:szCs w:val="24"/>
        </w:rPr>
        <w:t xml:space="preserve"> </w:t>
      </w:r>
      <w:r w:rsidR="007A1578">
        <w:rPr>
          <w:rFonts w:ascii="Times New Roman" w:hAnsi="Times New Roman" w:cs="Times New Roman" w:hint="eastAsia"/>
          <w:sz w:val="24"/>
          <w:szCs w:val="24"/>
        </w:rPr>
        <w:t xml:space="preserve">computing efficiency. </w:t>
      </w:r>
      <w:r w:rsidR="007A1578">
        <w:rPr>
          <w:rFonts w:ascii="Times New Roman" w:hAnsi="Times New Roman" w:cs="Times New Roman"/>
          <w:sz w:val="24"/>
          <w:szCs w:val="24"/>
        </w:rPr>
        <w:t>T</w:t>
      </w:r>
      <w:r w:rsidR="007A1578">
        <w:rPr>
          <w:rFonts w:ascii="Times New Roman" w:hAnsi="Times New Roman" w:cs="Times New Roman" w:hint="eastAsia"/>
          <w:sz w:val="24"/>
          <w:szCs w:val="24"/>
        </w:rPr>
        <w:t>herefore,</w:t>
      </w:r>
      <w:r w:rsidR="00AC2BE0">
        <w:rPr>
          <w:rFonts w:ascii="Times New Roman" w:hAnsi="Times New Roman" w:cs="Times New Roman" w:hint="eastAsia"/>
          <w:sz w:val="24"/>
          <w:szCs w:val="24"/>
        </w:rPr>
        <w:t xml:space="preserve"> </w:t>
      </w:r>
      <w:r w:rsidR="007A1578">
        <w:rPr>
          <w:rFonts w:ascii="Times New Roman" w:hAnsi="Times New Roman" w:cs="Times New Roman" w:hint="eastAsia"/>
          <w:sz w:val="24"/>
          <w:szCs w:val="24"/>
        </w:rPr>
        <w:t>our</w:t>
      </w:r>
      <w:r w:rsidR="00FD03BC" w:rsidRPr="0015087E">
        <w:rPr>
          <w:rFonts w:ascii="Times New Roman" w:hAnsi="Times New Roman" w:cs="Times New Roman"/>
          <w:sz w:val="24"/>
          <w:szCs w:val="24"/>
        </w:rPr>
        <w:t xml:space="preserve"> results will be more</w:t>
      </w:r>
      <w:r w:rsidR="007A1578">
        <w:rPr>
          <w:rFonts w:ascii="Times New Roman" w:hAnsi="Times New Roman" w:cs="Times New Roman" w:hint="eastAsia"/>
          <w:sz w:val="24"/>
          <w:szCs w:val="24"/>
        </w:rPr>
        <w:t xml:space="preserve"> realistic,</w:t>
      </w:r>
      <w:r w:rsidR="00FD03BC" w:rsidRPr="0015087E">
        <w:rPr>
          <w:rFonts w:ascii="Times New Roman" w:hAnsi="Times New Roman" w:cs="Times New Roman"/>
          <w:sz w:val="24"/>
          <w:szCs w:val="24"/>
        </w:rPr>
        <w:t xml:space="preserve"> robust and </w:t>
      </w:r>
      <w:r w:rsidR="00584C1E">
        <w:rPr>
          <w:rFonts w:ascii="Times New Roman" w:hAnsi="Times New Roman" w:cs="Times New Roman" w:hint="eastAsia"/>
          <w:sz w:val="24"/>
          <w:szCs w:val="24"/>
        </w:rPr>
        <w:t>useful in SKU level decisions</w:t>
      </w:r>
      <w:r w:rsidR="00FD03BC" w:rsidRPr="0015087E">
        <w:rPr>
          <w:rFonts w:ascii="Times New Roman" w:hAnsi="Times New Roman" w:cs="Times New Roman"/>
          <w:sz w:val="24"/>
          <w:szCs w:val="24"/>
        </w:rPr>
        <w:t>.</w:t>
      </w:r>
    </w:p>
    <w:p w:rsidR="00E20A49" w:rsidRDefault="00E20A49" w:rsidP="009A1E5C">
      <w:pPr>
        <w:spacing w:line="360" w:lineRule="auto"/>
        <w:ind w:firstLine="420"/>
        <w:rPr>
          <w:ins w:id="83" w:author="Fildes, Robert" w:date="2014-09-16T15:34:00Z"/>
          <w:rFonts w:ascii="Times New Roman" w:hAnsi="Times New Roman" w:cs="Times New Roman"/>
          <w:sz w:val="24"/>
          <w:szCs w:val="24"/>
        </w:rPr>
      </w:pPr>
      <w:ins w:id="84" w:author="Fildes, Robert" w:date="2014-09-16T15:34:00Z">
        <w:r>
          <w:rPr>
            <w:rFonts w:ascii="Times New Roman" w:hAnsi="Times New Roman" w:cs="Times New Roman"/>
            <w:sz w:val="24"/>
            <w:szCs w:val="24"/>
          </w:rPr>
          <w:lastRenderedPageBreak/>
          <w:t xml:space="preserve">To </w:t>
        </w:r>
        <w:proofErr w:type="spellStart"/>
        <w:r>
          <w:rPr>
            <w:rFonts w:ascii="Times New Roman" w:hAnsi="Times New Roman" w:cs="Times New Roman"/>
            <w:sz w:val="24"/>
            <w:szCs w:val="24"/>
          </w:rPr>
          <w:t>summarise</w:t>
        </w:r>
        <w:proofErr w:type="spellEnd"/>
        <w:r>
          <w:rPr>
            <w:rFonts w:ascii="Times New Roman" w:hAnsi="Times New Roman" w:cs="Times New Roman"/>
            <w:sz w:val="24"/>
            <w:szCs w:val="24"/>
          </w:rPr>
          <w:t>, this research is innovative in four respects:</w:t>
        </w:r>
      </w:ins>
    </w:p>
    <w:p w:rsidR="00E20A49" w:rsidRPr="006974CF" w:rsidRDefault="006974CF">
      <w:pPr>
        <w:pStyle w:val="ListParagraph"/>
        <w:numPr>
          <w:ilvl w:val="0"/>
          <w:numId w:val="4"/>
        </w:numPr>
        <w:spacing w:line="360" w:lineRule="auto"/>
        <w:rPr>
          <w:ins w:id="85" w:author="Fildes, Robert" w:date="2014-09-16T15:35:00Z"/>
          <w:rFonts w:ascii="Times New Roman" w:hAnsi="Times New Roman"/>
          <w:sz w:val="24"/>
          <w:rPrChange w:id="86" w:author="Fildes, Robert" w:date="2014-09-16T15:38:00Z">
            <w:rPr>
              <w:ins w:id="87" w:author="Fildes, Robert" w:date="2014-09-16T15:35:00Z"/>
            </w:rPr>
          </w:rPrChange>
        </w:rPr>
        <w:pPrChange w:id="88" w:author="Fildes, Robert" w:date="2014-09-16T15:35:00Z">
          <w:pPr>
            <w:spacing w:line="360" w:lineRule="auto"/>
            <w:ind w:firstLine="420"/>
          </w:pPr>
        </w:pPrChange>
      </w:pPr>
      <w:ins w:id="89" w:author="Fildes, Robert" w:date="2014-09-16T15:35:00Z">
        <w:r w:rsidRPr="006974CF">
          <w:rPr>
            <w:rFonts w:ascii="Times New Roman" w:hAnsi="Times New Roman"/>
            <w:sz w:val="24"/>
            <w:rPrChange w:id="90" w:author="Fildes, Robert" w:date="2014-09-16T15:38:00Z">
              <w:rPr/>
            </w:rPrChange>
          </w:rPr>
          <w:t xml:space="preserve">The inclusion of </w:t>
        </w:r>
        <w:proofErr w:type="spellStart"/>
        <w:r w:rsidRPr="006974CF">
          <w:rPr>
            <w:rFonts w:ascii="Times New Roman" w:hAnsi="Times New Roman"/>
            <w:sz w:val="24"/>
            <w:rPrChange w:id="91" w:author="Fildes, Robert" w:date="2014-09-16T15:38:00Z">
              <w:rPr/>
            </w:rPrChange>
          </w:rPr>
          <w:t>intercategory</w:t>
        </w:r>
        <w:proofErr w:type="spellEnd"/>
        <w:r w:rsidRPr="006974CF">
          <w:rPr>
            <w:rFonts w:ascii="Times New Roman" w:hAnsi="Times New Roman"/>
            <w:sz w:val="24"/>
            <w:rPrChange w:id="92" w:author="Fildes, Robert" w:date="2014-09-16T15:38:00Z">
              <w:rPr/>
            </w:rPrChange>
          </w:rPr>
          <w:t xml:space="preserve"> promotional effects</w:t>
        </w:r>
      </w:ins>
    </w:p>
    <w:p w:rsidR="006974CF" w:rsidRPr="006974CF" w:rsidRDefault="006974CF">
      <w:pPr>
        <w:pStyle w:val="ListParagraph"/>
        <w:numPr>
          <w:ilvl w:val="0"/>
          <w:numId w:val="4"/>
        </w:numPr>
        <w:spacing w:line="360" w:lineRule="auto"/>
        <w:rPr>
          <w:ins w:id="93" w:author="Fildes, Robert" w:date="2014-09-16T15:35:00Z"/>
          <w:rFonts w:ascii="Times New Roman" w:hAnsi="Times New Roman"/>
          <w:sz w:val="24"/>
          <w:rPrChange w:id="94" w:author="Fildes, Robert" w:date="2014-09-16T15:38:00Z">
            <w:rPr>
              <w:ins w:id="95" w:author="Fildes, Robert" w:date="2014-09-16T15:35:00Z"/>
            </w:rPr>
          </w:rPrChange>
        </w:rPr>
        <w:pPrChange w:id="96" w:author="Fildes, Robert" w:date="2014-09-16T15:35:00Z">
          <w:pPr>
            <w:spacing w:line="360" w:lineRule="auto"/>
            <w:ind w:firstLine="420"/>
          </w:pPr>
        </w:pPrChange>
      </w:pPr>
      <w:ins w:id="97" w:author="Fildes, Robert" w:date="2014-09-16T15:35:00Z">
        <w:r w:rsidRPr="006974CF">
          <w:rPr>
            <w:rFonts w:ascii="Times New Roman" w:hAnsi="Times New Roman"/>
            <w:sz w:val="24"/>
            <w:rPrChange w:id="98" w:author="Fildes, Robert" w:date="2014-09-16T15:38:00Z">
              <w:rPr/>
            </w:rPrChange>
          </w:rPr>
          <w:t>The development of a fully-automatic  modelling approach suitable for thousands of products</w:t>
        </w:r>
      </w:ins>
    </w:p>
    <w:p w:rsidR="006974CF" w:rsidRPr="006974CF" w:rsidRDefault="006974CF">
      <w:pPr>
        <w:pStyle w:val="ListParagraph"/>
        <w:numPr>
          <w:ilvl w:val="0"/>
          <w:numId w:val="4"/>
        </w:numPr>
        <w:spacing w:line="360" w:lineRule="auto"/>
        <w:rPr>
          <w:ins w:id="99" w:author="Fildes, Robert" w:date="2014-09-16T15:36:00Z"/>
          <w:rFonts w:ascii="Times New Roman" w:hAnsi="Times New Roman"/>
          <w:sz w:val="24"/>
          <w:rPrChange w:id="100" w:author="Fildes, Robert" w:date="2014-09-16T15:38:00Z">
            <w:rPr>
              <w:ins w:id="101" w:author="Fildes, Robert" w:date="2014-09-16T15:36:00Z"/>
            </w:rPr>
          </w:rPrChange>
        </w:rPr>
        <w:pPrChange w:id="102" w:author="Fildes, Robert" w:date="2014-09-16T15:35:00Z">
          <w:pPr>
            <w:spacing w:line="360" w:lineRule="auto"/>
            <w:ind w:firstLine="420"/>
          </w:pPr>
        </w:pPrChange>
      </w:pPr>
      <w:ins w:id="103" w:author="Fildes, Robert" w:date="2014-09-16T15:36:00Z">
        <w:r w:rsidRPr="006974CF">
          <w:rPr>
            <w:rFonts w:ascii="Times New Roman" w:hAnsi="Times New Roman"/>
            <w:sz w:val="24"/>
            <w:rPrChange w:id="104" w:author="Fildes, Robert" w:date="2014-09-16T15:38:00Z">
              <w:rPr/>
            </w:rPrChange>
          </w:rPr>
          <w:t>The focus on sore level forecasting at SKU level</w:t>
        </w:r>
      </w:ins>
    </w:p>
    <w:p w:rsidR="006974CF" w:rsidRPr="006974CF" w:rsidRDefault="006974CF">
      <w:pPr>
        <w:pStyle w:val="ListParagraph"/>
        <w:numPr>
          <w:ilvl w:val="0"/>
          <w:numId w:val="4"/>
        </w:numPr>
        <w:spacing w:line="360" w:lineRule="auto"/>
        <w:rPr>
          <w:rFonts w:ascii="Times New Roman" w:hAnsi="Times New Roman"/>
          <w:sz w:val="24"/>
          <w:rPrChange w:id="105" w:author="Fildes, Robert" w:date="2014-09-16T15:38:00Z">
            <w:rPr/>
          </w:rPrChange>
        </w:rPr>
        <w:pPrChange w:id="106" w:author="Fildes, Robert" w:date="2014-09-16T15:35:00Z">
          <w:pPr>
            <w:spacing w:line="360" w:lineRule="auto"/>
            <w:ind w:firstLine="420"/>
          </w:pPr>
        </w:pPrChange>
      </w:pPr>
      <w:ins w:id="107" w:author="Fildes, Robert" w:date="2014-09-16T15:36:00Z">
        <w:r w:rsidRPr="006974CF">
          <w:rPr>
            <w:rFonts w:ascii="Times New Roman" w:hAnsi="Times New Roman"/>
            <w:sz w:val="24"/>
            <w:rPrChange w:id="108" w:author="Fildes, Robert" w:date="2014-09-16T15:38:00Z">
              <w:rPr/>
            </w:rPrChange>
          </w:rPr>
          <w:t xml:space="preserve">The </w:t>
        </w:r>
      </w:ins>
      <w:ins w:id="109" w:author="Fildes, Robert" w:date="2014-09-16T15:37:00Z">
        <w:r w:rsidRPr="006974CF">
          <w:rPr>
            <w:rFonts w:ascii="Times New Roman" w:hAnsi="Times New Roman"/>
            <w:sz w:val="24"/>
            <w:rPrChange w:id="110" w:author="Fildes, Robert" w:date="2014-09-16T15:38:00Z">
              <w:rPr/>
            </w:rPrChange>
          </w:rPr>
          <w:t>examination</w:t>
        </w:r>
      </w:ins>
      <w:ins w:id="111" w:author="Fildes, Robert" w:date="2014-09-16T15:36:00Z">
        <w:r w:rsidRPr="006974CF">
          <w:rPr>
            <w:rFonts w:ascii="Times New Roman" w:hAnsi="Times New Roman"/>
            <w:sz w:val="24"/>
            <w:rPrChange w:id="112" w:author="Fildes, Robert" w:date="2014-09-16T15:38:00Z">
              <w:rPr/>
            </w:rPrChange>
          </w:rPr>
          <w:t xml:space="preserve"> </w:t>
        </w:r>
      </w:ins>
      <w:ins w:id="113" w:author="Fildes, Robert" w:date="2014-09-16T15:37:00Z">
        <w:r w:rsidRPr="006974CF">
          <w:rPr>
            <w:rFonts w:ascii="Times New Roman" w:hAnsi="Times New Roman"/>
            <w:sz w:val="24"/>
            <w:rPrChange w:id="114" w:author="Fildes, Robert" w:date="2014-09-16T15:38:00Z">
              <w:rPr/>
            </w:rPrChange>
          </w:rPr>
          <w:t>of comparative results for a large number of SKUs in a greater number of categories.</w:t>
        </w:r>
      </w:ins>
    </w:p>
    <w:p w:rsidR="00AD43FD" w:rsidRDefault="00497C9B" w:rsidP="00F01649">
      <w:pPr>
        <w:pStyle w:val="Heading1"/>
      </w:pPr>
      <w:del w:id="115" w:author="Fildes, Robert" w:date="2014-09-16T15:20:00Z">
        <w:r w:rsidDel="00F01649">
          <w:rPr>
            <w:rFonts w:hint="eastAsia"/>
          </w:rPr>
          <w:delText>3.</w:delText>
        </w:r>
      </w:del>
      <w:r>
        <w:rPr>
          <w:rFonts w:hint="eastAsia"/>
        </w:rPr>
        <w:t xml:space="preserve"> </w:t>
      </w:r>
      <w:r w:rsidR="00AD43FD" w:rsidRPr="00F01649">
        <w:rPr>
          <w:rPrChange w:id="116" w:author="Fildes, Robert" w:date="2014-09-16T15:20:00Z">
            <w:rPr>
              <w:sz w:val="24"/>
              <w:szCs w:val="24"/>
            </w:rPr>
          </w:rPrChange>
        </w:rPr>
        <w:t>Method</w:t>
      </w:r>
      <w:r w:rsidR="00973B20" w:rsidRPr="00F01649">
        <w:rPr>
          <w:rPrChange w:id="117" w:author="Fildes, Robert" w:date="2014-09-16T15:20:00Z">
            <w:rPr>
              <w:sz w:val="24"/>
              <w:szCs w:val="24"/>
            </w:rPr>
          </w:rPrChange>
        </w:rPr>
        <w:t>ology</w:t>
      </w:r>
    </w:p>
    <w:p w:rsidR="003D06C7" w:rsidRDefault="00A97515" w:rsidP="00FD03B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w:t>
      </w:r>
      <w:r w:rsidRPr="00C80290">
        <w:rPr>
          <w:rFonts w:ascii="Times New Roman" w:hAnsi="Times New Roman" w:cs="Times New Roman"/>
          <w:sz w:val="24"/>
          <w:szCs w:val="24"/>
        </w:rPr>
        <w:t xml:space="preserve">hen </w:t>
      </w:r>
      <w:r w:rsidRPr="00C80290">
        <w:rPr>
          <w:rFonts w:ascii="Times New Roman" w:hAnsi="Times New Roman" w:cs="Times New Roman" w:hint="eastAsia"/>
          <w:sz w:val="24"/>
          <w:szCs w:val="24"/>
        </w:rPr>
        <w:t>cross</w:t>
      </w:r>
      <w:r w:rsidRPr="00C80290">
        <w:rPr>
          <w:rFonts w:ascii="Times New Roman" w:hAnsi="Times New Roman" w:cs="Times New Roman"/>
          <w:sz w:val="24"/>
          <w:szCs w:val="24"/>
        </w:rPr>
        <w:t xml:space="preserve">-category promotional information </w:t>
      </w:r>
      <w:r w:rsidRPr="00C80290">
        <w:rPr>
          <w:rFonts w:ascii="Times New Roman" w:hAnsi="Times New Roman" w:cs="Times New Roman" w:hint="eastAsia"/>
          <w:sz w:val="24"/>
          <w:szCs w:val="24"/>
        </w:rPr>
        <w:t>is</w:t>
      </w:r>
      <w:r w:rsidRPr="00C80290">
        <w:rPr>
          <w:rFonts w:ascii="Times New Roman" w:hAnsi="Times New Roman" w:cs="Times New Roman"/>
          <w:sz w:val="24"/>
          <w:szCs w:val="24"/>
        </w:rPr>
        <w:t xml:space="preserve"> considered</w:t>
      </w:r>
      <w:r>
        <w:rPr>
          <w:rFonts w:ascii="Times New Roman" w:hAnsi="Times New Roman" w:cs="Times New Roman" w:hint="eastAsia"/>
          <w:sz w:val="24"/>
          <w:szCs w:val="24"/>
        </w:rPr>
        <w:t xml:space="preserve">, </w:t>
      </w:r>
      <w:r w:rsidR="00FD03BC" w:rsidRPr="00C80290">
        <w:rPr>
          <w:rFonts w:ascii="Times New Roman" w:hAnsi="Times New Roman" w:cs="Times New Roman"/>
          <w:sz w:val="24"/>
          <w:szCs w:val="24"/>
        </w:rPr>
        <w:t xml:space="preserve">the dimensionality of </w:t>
      </w:r>
      <w:r w:rsidR="00585136">
        <w:rPr>
          <w:rFonts w:ascii="Times New Roman" w:hAnsi="Times New Roman" w:cs="Times New Roman" w:hint="eastAsia"/>
          <w:sz w:val="24"/>
          <w:szCs w:val="24"/>
        </w:rPr>
        <w:t xml:space="preserve">the </w:t>
      </w:r>
      <w:r w:rsidR="00FD03BC" w:rsidRPr="00C80290">
        <w:rPr>
          <w:rFonts w:ascii="Times New Roman" w:hAnsi="Times New Roman" w:cs="Times New Roman"/>
          <w:sz w:val="24"/>
          <w:szCs w:val="24"/>
        </w:rPr>
        <w:t>promotion</w:t>
      </w:r>
      <w:r w:rsidR="00585136">
        <w:rPr>
          <w:rFonts w:ascii="Times New Roman" w:hAnsi="Times New Roman" w:cs="Times New Roman" w:hint="eastAsia"/>
          <w:sz w:val="24"/>
          <w:szCs w:val="24"/>
        </w:rPr>
        <w:t>al</w:t>
      </w:r>
      <w:r w:rsidR="00FD03BC" w:rsidRPr="00C80290">
        <w:rPr>
          <w:rFonts w:ascii="Times New Roman" w:hAnsi="Times New Roman" w:cs="Times New Roman"/>
          <w:sz w:val="24"/>
          <w:szCs w:val="24"/>
        </w:rPr>
        <w:t xml:space="preserve"> explanatory variables grows very rapidly</w:t>
      </w:r>
      <w:r w:rsidR="00975C18" w:rsidRPr="00C80290">
        <w:rPr>
          <w:rFonts w:ascii="Times New Roman" w:hAnsi="Times New Roman" w:cs="Times New Roman" w:hint="eastAsia"/>
          <w:sz w:val="24"/>
          <w:szCs w:val="24"/>
        </w:rPr>
        <w:t>.</w:t>
      </w:r>
      <w:r w:rsidR="003A58FF" w:rsidRPr="00C80290">
        <w:rPr>
          <w:rFonts w:ascii="Times New Roman" w:hAnsi="Times New Roman" w:cs="Times New Roman" w:hint="eastAsia"/>
          <w:sz w:val="24"/>
          <w:szCs w:val="24"/>
        </w:rPr>
        <w:t xml:space="preserve"> A </w:t>
      </w:r>
      <w:r w:rsidR="003A58FF" w:rsidRPr="00C80290">
        <w:rPr>
          <w:rFonts w:ascii="Times New Roman" w:hAnsi="Times New Roman" w:cs="Times New Roman"/>
          <w:sz w:val="24"/>
          <w:szCs w:val="24"/>
        </w:rPr>
        <w:t xml:space="preserve">typical retailer usually has </w:t>
      </w:r>
      <w:r w:rsidR="003A58FF" w:rsidRPr="00C80290">
        <w:rPr>
          <w:rFonts w:ascii="Times New Roman" w:hAnsi="Times New Roman" w:cs="Times New Roman" w:hint="eastAsia"/>
          <w:sz w:val="24"/>
          <w:szCs w:val="24"/>
        </w:rPr>
        <w:t>tens thousands</w:t>
      </w:r>
      <w:r w:rsidR="003A58FF" w:rsidRPr="00C80290">
        <w:rPr>
          <w:rFonts w:ascii="Times New Roman" w:hAnsi="Times New Roman" w:cs="Times New Roman"/>
          <w:sz w:val="24"/>
          <w:szCs w:val="24"/>
        </w:rPr>
        <w:t xml:space="preserve"> </w:t>
      </w:r>
      <w:ins w:id="118" w:author="Fildes, Robert" w:date="2014-09-16T15:40:00Z">
        <w:r w:rsidR="006974CF">
          <w:rPr>
            <w:rFonts w:ascii="Times New Roman" w:hAnsi="Times New Roman" w:cs="Times New Roman"/>
            <w:sz w:val="24"/>
            <w:szCs w:val="24"/>
          </w:rPr>
          <w:t xml:space="preserve">of </w:t>
        </w:r>
      </w:ins>
      <w:r w:rsidR="003A58FF" w:rsidRPr="00C80290">
        <w:rPr>
          <w:rFonts w:ascii="Times New Roman" w:hAnsi="Times New Roman" w:cs="Times New Roman"/>
          <w:sz w:val="24"/>
          <w:szCs w:val="24"/>
        </w:rPr>
        <w:t>items stocked at any given time</w:t>
      </w:r>
      <w:r w:rsidR="003A58FF" w:rsidRPr="00C80290">
        <w:rPr>
          <w:rFonts w:ascii="Times New Roman" w:hAnsi="Times New Roman" w:cs="Times New Roman" w:hint="eastAsia"/>
          <w:sz w:val="24"/>
          <w:szCs w:val="24"/>
        </w:rPr>
        <w:t xml:space="preserve"> which </w:t>
      </w:r>
      <w:r w:rsidR="00AB39F1" w:rsidRPr="00C80290">
        <w:rPr>
          <w:rFonts w:ascii="Times New Roman" w:hAnsi="Times New Roman" w:cs="Times New Roman" w:hint="eastAsia"/>
          <w:sz w:val="24"/>
          <w:szCs w:val="24"/>
        </w:rPr>
        <w:t>are usually classified into hundreds of product categories</w:t>
      </w:r>
      <w:r w:rsidR="003A58FF" w:rsidRPr="00C80290">
        <w:rPr>
          <w:rFonts w:ascii="Times New Roman" w:hAnsi="Times New Roman" w:cs="Times New Roman" w:hint="eastAsia"/>
          <w:sz w:val="24"/>
          <w:szCs w:val="24"/>
        </w:rPr>
        <w:t xml:space="preserve">. Obviously it is unreasonable and </w:t>
      </w:r>
      <w:r w:rsidR="003A58FF" w:rsidRPr="00C80290">
        <w:rPr>
          <w:rFonts w:ascii="Times New Roman" w:hAnsi="Times New Roman" w:cs="Times New Roman"/>
          <w:sz w:val="24"/>
          <w:szCs w:val="24"/>
        </w:rPr>
        <w:t>infeasible</w:t>
      </w:r>
      <w:r w:rsidR="003A58FF" w:rsidRPr="00C80290">
        <w:rPr>
          <w:rFonts w:ascii="Times New Roman" w:hAnsi="Times New Roman" w:cs="Times New Roman" w:hint="eastAsia"/>
          <w:sz w:val="24"/>
          <w:szCs w:val="24"/>
        </w:rPr>
        <w:t xml:space="preserve"> to assume a product is affected by all the products </w:t>
      </w:r>
      <w:r>
        <w:rPr>
          <w:rFonts w:ascii="Times New Roman" w:hAnsi="Times New Roman" w:cs="Times New Roman" w:hint="eastAsia"/>
          <w:sz w:val="24"/>
          <w:szCs w:val="24"/>
        </w:rPr>
        <w:t xml:space="preserve">in </w:t>
      </w:r>
      <w:del w:id="119" w:author="Fildes, Robert" w:date="2014-09-16T15:41:00Z">
        <w:r w:rsidDel="006974CF">
          <w:rPr>
            <w:rFonts w:ascii="Times New Roman" w:hAnsi="Times New Roman" w:cs="Times New Roman" w:hint="eastAsia"/>
            <w:sz w:val="24"/>
            <w:szCs w:val="24"/>
          </w:rPr>
          <w:delText>the</w:delText>
        </w:r>
        <w:r w:rsidR="008C3D4A" w:rsidRPr="008C3D4A" w:rsidDel="006974CF">
          <w:rPr>
            <w:rFonts w:ascii="Times New Roman" w:hAnsi="Times New Roman" w:cs="Times New Roman" w:hint="eastAsia"/>
            <w:sz w:val="24"/>
            <w:szCs w:val="24"/>
          </w:rPr>
          <w:delText xml:space="preserve"> </w:delText>
        </w:r>
      </w:del>
      <w:r w:rsidR="008C3D4A">
        <w:rPr>
          <w:rFonts w:ascii="Times New Roman" w:hAnsi="Times New Roman" w:cs="Times New Roman" w:hint="eastAsia"/>
          <w:sz w:val="24"/>
          <w:szCs w:val="24"/>
        </w:rPr>
        <w:t>all</w:t>
      </w:r>
      <w:r w:rsidR="003A58FF" w:rsidRPr="00C80290">
        <w:rPr>
          <w:rFonts w:ascii="Times New Roman" w:hAnsi="Times New Roman" w:cs="Times New Roman" w:hint="eastAsia"/>
          <w:sz w:val="24"/>
          <w:szCs w:val="24"/>
        </w:rPr>
        <w:t xml:space="preserve"> </w:t>
      </w:r>
      <w:ins w:id="120" w:author="Fildes, Robert" w:date="2014-09-16T15:41:00Z">
        <w:r w:rsidR="006974CF">
          <w:rPr>
            <w:rFonts w:ascii="Times New Roman" w:hAnsi="Times New Roman" w:cs="Times New Roman" w:hint="eastAsia"/>
            <w:sz w:val="24"/>
            <w:szCs w:val="24"/>
          </w:rPr>
          <w:t>the</w:t>
        </w:r>
        <w:r w:rsidR="006974CF" w:rsidRPr="00C80290">
          <w:rPr>
            <w:rFonts w:ascii="Times New Roman" w:hAnsi="Times New Roman" w:cs="Times New Roman" w:hint="eastAsia"/>
            <w:sz w:val="24"/>
            <w:szCs w:val="24"/>
          </w:rPr>
          <w:t xml:space="preserve"> </w:t>
        </w:r>
      </w:ins>
      <w:r w:rsidR="003A58FF" w:rsidRPr="00C80290">
        <w:rPr>
          <w:rFonts w:ascii="Times New Roman" w:hAnsi="Times New Roman" w:cs="Times New Roman" w:hint="eastAsia"/>
          <w:sz w:val="24"/>
          <w:szCs w:val="24"/>
        </w:rPr>
        <w:t>categories in the store.</w:t>
      </w:r>
      <w:ins w:id="121" w:author="Fildes, Robert" w:date="2014-09-16T15:41:00Z">
        <w:r w:rsidR="006974CF">
          <w:rPr>
            <w:rFonts w:ascii="Times New Roman" w:hAnsi="Times New Roman" w:cs="Times New Roman"/>
            <w:sz w:val="24"/>
            <w:szCs w:val="24"/>
          </w:rPr>
          <w:t xml:space="preserve"> The</w:t>
        </w:r>
      </w:ins>
      <w:del w:id="122" w:author="Fildes, Robert" w:date="2014-09-16T15:41:00Z">
        <w:r w:rsidR="003A58FF" w:rsidRPr="00C80290" w:rsidDel="006974CF">
          <w:rPr>
            <w:rFonts w:ascii="Times New Roman" w:hAnsi="Times New Roman" w:cs="Times New Roman" w:hint="eastAsia"/>
            <w:sz w:val="24"/>
            <w:szCs w:val="24"/>
          </w:rPr>
          <w:delText xml:space="preserve"> </w:delText>
        </w:r>
        <w:r w:rsidR="003A58FF" w:rsidRPr="00C80290" w:rsidDel="006974CF">
          <w:rPr>
            <w:rFonts w:ascii="Times New Roman" w:hAnsi="Times New Roman" w:cs="Times New Roman"/>
            <w:sz w:val="24"/>
            <w:szCs w:val="24"/>
          </w:rPr>
          <w:delText>O</w:delText>
        </w:r>
        <w:r w:rsidR="003A58FF" w:rsidRPr="00C80290" w:rsidDel="006974CF">
          <w:rPr>
            <w:rFonts w:ascii="Times New Roman" w:hAnsi="Times New Roman" w:cs="Times New Roman" w:hint="eastAsia"/>
            <w:sz w:val="24"/>
            <w:szCs w:val="24"/>
          </w:rPr>
          <w:delText>ur</w:delText>
        </w:r>
      </w:del>
      <w:r w:rsidR="003A58FF" w:rsidRPr="00C80290">
        <w:rPr>
          <w:rFonts w:ascii="Times New Roman" w:hAnsi="Times New Roman" w:cs="Times New Roman" w:hint="eastAsia"/>
          <w:sz w:val="24"/>
          <w:szCs w:val="24"/>
        </w:rPr>
        <w:t xml:space="preserve"> </w:t>
      </w:r>
      <w:r>
        <w:rPr>
          <w:rFonts w:ascii="Times New Roman" w:hAnsi="Times New Roman" w:cs="Times New Roman" w:hint="eastAsia"/>
          <w:sz w:val="24"/>
          <w:szCs w:val="24"/>
        </w:rPr>
        <w:t>method</w:t>
      </w:r>
      <w:r w:rsidR="003A58FF" w:rsidRPr="00C80290">
        <w:rPr>
          <w:rFonts w:ascii="Times New Roman" w:hAnsi="Times New Roman" w:cs="Times New Roman" w:hint="eastAsia"/>
          <w:sz w:val="24"/>
          <w:szCs w:val="24"/>
        </w:rPr>
        <w:t xml:space="preserve"> </w:t>
      </w:r>
      <w:ins w:id="123" w:author="Fildes, Robert" w:date="2014-09-16T15:41:00Z">
        <w:r w:rsidR="006974CF">
          <w:rPr>
            <w:rFonts w:ascii="Times New Roman" w:hAnsi="Times New Roman" w:cs="Times New Roman"/>
            <w:sz w:val="24"/>
            <w:szCs w:val="24"/>
          </w:rPr>
          <w:t xml:space="preserve">proposed </w:t>
        </w:r>
      </w:ins>
      <w:r w:rsidR="003A58FF" w:rsidRPr="00C80290">
        <w:rPr>
          <w:rFonts w:ascii="Times New Roman" w:hAnsi="Times New Roman" w:cs="Times New Roman" w:hint="eastAsia"/>
          <w:sz w:val="24"/>
          <w:szCs w:val="24"/>
        </w:rPr>
        <w:t xml:space="preserve">includes </w:t>
      </w:r>
      <w:r w:rsidR="000536F3" w:rsidRPr="00C80290">
        <w:rPr>
          <w:rFonts w:ascii="Times New Roman" w:hAnsi="Times New Roman" w:cs="Times New Roman" w:hint="eastAsia"/>
          <w:sz w:val="24"/>
          <w:szCs w:val="24"/>
        </w:rPr>
        <w:t>four</w:t>
      </w:r>
      <w:r w:rsidR="003A58FF" w:rsidRPr="00C80290">
        <w:rPr>
          <w:rFonts w:ascii="Times New Roman" w:hAnsi="Times New Roman" w:cs="Times New Roman" w:hint="eastAsia"/>
          <w:sz w:val="24"/>
          <w:szCs w:val="24"/>
        </w:rPr>
        <w:t xml:space="preserve"> steps which </w:t>
      </w:r>
      <w:r w:rsidR="00014435" w:rsidRPr="00C80290">
        <w:rPr>
          <w:rFonts w:ascii="Times New Roman" w:hAnsi="Times New Roman" w:cs="Times New Roman"/>
          <w:sz w:val="24"/>
          <w:szCs w:val="24"/>
        </w:rPr>
        <w:t>are</w:t>
      </w:r>
      <w:r w:rsidR="003A58FF" w:rsidRPr="00C80290">
        <w:rPr>
          <w:rFonts w:ascii="Times New Roman" w:hAnsi="Times New Roman" w:cs="Times New Roman" w:hint="eastAsia"/>
          <w:sz w:val="24"/>
          <w:szCs w:val="24"/>
        </w:rPr>
        <w:t xml:space="preserve"> illustrated in </w:t>
      </w:r>
      <w:r w:rsidR="000536F3" w:rsidRPr="00C80290">
        <w:rPr>
          <w:rFonts w:ascii="Times New Roman" w:hAnsi="Times New Roman" w:cs="Times New Roman" w:hint="eastAsia"/>
          <w:sz w:val="24"/>
          <w:szCs w:val="24"/>
        </w:rPr>
        <w:t>F</w:t>
      </w:r>
      <w:r w:rsidR="003A58FF" w:rsidRPr="00C80290">
        <w:rPr>
          <w:rFonts w:ascii="Times New Roman" w:hAnsi="Times New Roman" w:cs="Times New Roman" w:hint="eastAsia"/>
          <w:sz w:val="24"/>
          <w:szCs w:val="24"/>
        </w:rPr>
        <w:t>ig</w:t>
      </w:r>
      <w:r w:rsidR="007D623F" w:rsidRPr="00C80290">
        <w:rPr>
          <w:rFonts w:ascii="Times New Roman" w:hAnsi="Times New Roman" w:cs="Times New Roman" w:hint="eastAsia"/>
          <w:sz w:val="24"/>
          <w:szCs w:val="24"/>
        </w:rPr>
        <w:t>ure</w:t>
      </w:r>
      <w:r w:rsidR="003A58FF" w:rsidRPr="00C80290">
        <w:rPr>
          <w:rFonts w:ascii="Times New Roman" w:hAnsi="Times New Roman" w:cs="Times New Roman" w:hint="eastAsia"/>
          <w:sz w:val="24"/>
          <w:szCs w:val="24"/>
        </w:rPr>
        <w:t xml:space="preserve"> 1. </w:t>
      </w:r>
      <w:r w:rsidR="00585136">
        <w:rPr>
          <w:rFonts w:ascii="Times New Roman" w:hAnsi="Times New Roman" w:cs="Times New Roman" w:hint="eastAsia"/>
          <w:sz w:val="24"/>
          <w:szCs w:val="24"/>
        </w:rPr>
        <w:t xml:space="preserve">At </w:t>
      </w:r>
      <w:r w:rsidR="00014435" w:rsidRPr="00C80290">
        <w:rPr>
          <w:rFonts w:ascii="Times New Roman" w:hAnsi="Times New Roman" w:cs="Times New Roman" w:hint="eastAsia"/>
          <w:sz w:val="24"/>
          <w:szCs w:val="24"/>
        </w:rPr>
        <w:t>step</w:t>
      </w:r>
      <w:r w:rsidR="00585136">
        <w:rPr>
          <w:rFonts w:ascii="Times New Roman" w:hAnsi="Times New Roman" w:cs="Times New Roman" w:hint="eastAsia"/>
          <w:sz w:val="24"/>
          <w:szCs w:val="24"/>
        </w:rPr>
        <w:t xml:space="preserve"> 1</w:t>
      </w:r>
      <w:r w:rsidR="00014435" w:rsidRPr="00C80290">
        <w:rPr>
          <w:rFonts w:ascii="Times New Roman" w:hAnsi="Times New Roman" w:cs="Times New Roman" w:hint="eastAsia"/>
          <w:sz w:val="24"/>
          <w:szCs w:val="24"/>
        </w:rPr>
        <w:t xml:space="preserve">, we </w:t>
      </w:r>
      <w:r w:rsidR="000A35C6" w:rsidRPr="00C80290">
        <w:rPr>
          <w:rFonts w:ascii="Times New Roman" w:hAnsi="Times New Roman" w:cs="Times New Roman" w:hint="eastAsia"/>
          <w:sz w:val="24"/>
          <w:szCs w:val="24"/>
        </w:rPr>
        <w:t>identify</w:t>
      </w:r>
      <w:r w:rsidR="00014435" w:rsidRPr="00C80290">
        <w:rPr>
          <w:rFonts w:ascii="Times New Roman" w:hAnsi="Times New Roman" w:cs="Times New Roman" w:hint="eastAsia"/>
          <w:sz w:val="24"/>
          <w:szCs w:val="24"/>
        </w:rPr>
        <w:t xml:space="preserve"> the promotional interactive relationships at category </w:t>
      </w:r>
      <w:r w:rsidR="00B4475F" w:rsidRPr="00C80290">
        <w:rPr>
          <w:rFonts w:ascii="Times New Roman" w:hAnsi="Times New Roman" w:cs="Times New Roman" w:hint="eastAsia"/>
          <w:sz w:val="24"/>
          <w:szCs w:val="24"/>
        </w:rPr>
        <w:t xml:space="preserve">level by </w:t>
      </w:r>
      <w:r w:rsidR="000A35C6" w:rsidRPr="00C80290">
        <w:rPr>
          <w:rFonts w:ascii="Times New Roman" w:hAnsi="Times New Roman" w:cs="Times New Roman" w:hint="eastAsia"/>
          <w:sz w:val="24"/>
          <w:szCs w:val="24"/>
        </w:rPr>
        <w:t>statistical</w:t>
      </w:r>
      <w:r w:rsidR="00B4475F" w:rsidRPr="00C80290">
        <w:rPr>
          <w:rFonts w:ascii="Times New Roman" w:hAnsi="Times New Roman" w:cs="Times New Roman" w:hint="eastAsia"/>
          <w:sz w:val="24"/>
          <w:szCs w:val="24"/>
        </w:rPr>
        <w:t xml:space="preserve"> </w:t>
      </w:r>
      <w:r w:rsidR="000A35C6" w:rsidRPr="00C80290">
        <w:rPr>
          <w:rFonts w:ascii="Times New Roman" w:hAnsi="Times New Roman" w:cs="Times New Roman" w:hint="eastAsia"/>
          <w:sz w:val="24"/>
          <w:szCs w:val="24"/>
        </w:rPr>
        <w:t>tests</w:t>
      </w:r>
      <w:r w:rsidR="00014435" w:rsidRPr="00C80290">
        <w:rPr>
          <w:rFonts w:ascii="Times New Roman" w:hAnsi="Times New Roman" w:cs="Times New Roman" w:hint="eastAsia"/>
          <w:sz w:val="24"/>
          <w:szCs w:val="24"/>
        </w:rPr>
        <w:t xml:space="preserve">. </w:t>
      </w:r>
      <w:r>
        <w:rPr>
          <w:rFonts w:ascii="Times New Roman" w:hAnsi="Times New Roman" w:cs="Times New Roman" w:hint="eastAsia"/>
          <w:sz w:val="24"/>
          <w:szCs w:val="24"/>
        </w:rPr>
        <w:t>W</w:t>
      </w:r>
      <w:r w:rsidR="000A35C6" w:rsidRPr="00C80290">
        <w:rPr>
          <w:rFonts w:ascii="Times New Roman" w:hAnsi="Times New Roman" w:cs="Times New Roman" w:hint="eastAsia"/>
          <w:sz w:val="24"/>
          <w:szCs w:val="24"/>
        </w:rPr>
        <w:t xml:space="preserve">e propose to use </w:t>
      </w:r>
      <w:r w:rsidR="00585136">
        <w:rPr>
          <w:rFonts w:ascii="Times New Roman" w:hAnsi="Times New Roman" w:cs="Times New Roman" w:hint="eastAsia"/>
          <w:sz w:val="24"/>
          <w:szCs w:val="24"/>
        </w:rPr>
        <w:t xml:space="preserve">a </w:t>
      </w:r>
      <w:r w:rsidR="00A618A6">
        <w:rPr>
          <w:rFonts w:ascii="Times New Roman" w:hAnsi="Times New Roman" w:cs="Times New Roman" w:hint="eastAsia"/>
          <w:sz w:val="24"/>
          <w:szCs w:val="24"/>
        </w:rPr>
        <w:t>LASSO</w:t>
      </w:r>
      <w:r w:rsidR="000A35C6" w:rsidRPr="00C80290">
        <w:rPr>
          <w:rFonts w:ascii="Times New Roman" w:hAnsi="Times New Roman" w:cs="Times New Roman" w:hint="eastAsia"/>
          <w:sz w:val="24"/>
          <w:szCs w:val="24"/>
        </w:rPr>
        <w:t xml:space="preserve"> Granger causality test for such </w:t>
      </w:r>
      <w:r>
        <w:rPr>
          <w:rFonts w:ascii="Times New Roman" w:hAnsi="Times New Roman" w:cs="Times New Roman" w:hint="eastAsia"/>
          <w:sz w:val="24"/>
          <w:szCs w:val="24"/>
        </w:rPr>
        <w:t xml:space="preserve">a </w:t>
      </w:r>
      <w:r w:rsidR="000A35C6" w:rsidRPr="00C80290">
        <w:rPr>
          <w:rFonts w:ascii="Times New Roman" w:hAnsi="Times New Roman" w:cs="Times New Roman" w:hint="eastAsia"/>
          <w:sz w:val="24"/>
          <w:szCs w:val="24"/>
        </w:rPr>
        <w:t xml:space="preserve">purpose. </w:t>
      </w:r>
      <w:r w:rsidR="00585136">
        <w:rPr>
          <w:rFonts w:ascii="Times New Roman" w:hAnsi="Times New Roman" w:cs="Times New Roman" w:hint="eastAsia"/>
          <w:sz w:val="24"/>
          <w:szCs w:val="24"/>
        </w:rPr>
        <w:t>At</w:t>
      </w:r>
      <w:r w:rsidR="00B03809" w:rsidRPr="00C80290">
        <w:rPr>
          <w:rFonts w:ascii="Times New Roman" w:hAnsi="Times New Roman" w:cs="Times New Roman" w:hint="eastAsia"/>
          <w:sz w:val="24"/>
          <w:szCs w:val="24"/>
        </w:rPr>
        <w:t xml:space="preserve"> step</w:t>
      </w:r>
      <w:r w:rsidR="00585136">
        <w:rPr>
          <w:rFonts w:ascii="Times New Roman" w:hAnsi="Times New Roman" w:cs="Times New Roman" w:hint="eastAsia"/>
          <w:sz w:val="24"/>
          <w:szCs w:val="24"/>
        </w:rPr>
        <w:t xml:space="preserve"> 2</w:t>
      </w:r>
      <w:r w:rsidR="00B03809" w:rsidRPr="00C80290">
        <w:rPr>
          <w:rFonts w:ascii="Times New Roman" w:hAnsi="Times New Roman" w:cs="Times New Roman" w:hint="eastAsia"/>
          <w:sz w:val="24"/>
          <w:szCs w:val="24"/>
        </w:rPr>
        <w:t xml:space="preserve">, </w:t>
      </w:r>
      <w:r w:rsidR="000536F3" w:rsidRPr="00C80290">
        <w:rPr>
          <w:rFonts w:ascii="Times New Roman" w:hAnsi="Times New Roman" w:cs="Times New Roman" w:hint="eastAsia"/>
          <w:sz w:val="24"/>
          <w:szCs w:val="24"/>
        </w:rPr>
        <w:t xml:space="preserve">we prepare </w:t>
      </w:r>
      <w:r>
        <w:rPr>
          <w:rFonts w:ascii="Times New Roman" w:hAnsi="Times New Roman" w:cs="Times New Roman" w:hint="eastAsia"/>
          <w:sz w:val="24"/>
          <w:szCs w:val="24"/>
        </w:rPr>
        <w:t>the explanatory</w:t>
      </w:r>
      <w:r w:rsidR="000536F3" w:rsidRPr="00C80290">
        <w:rPr>
          <w:rFonts w:ascii="Times New Roman" w:hAnsi="Times New Roman" w:cs="Times New Roman" w:hint="eastAsia"/>
          <w:sz w:val="24"/>
          <w:szCs w:val="24"/>
        </w:rPr>
        <w:t xml:space="preserve"> </w:t>
      </w:r>
      <w:r>
        <w:rPr>
          <w:rFonts w:ascii="Times New Roman" w:hAnsi="Times New Roman" w:cs="Times New Roman" w:hint="eastAsia"/>
          <w:sz w:val="24"/>
          <w:szCs w:val="24"/>
        </w:rPr>
        <w:t>variable</w:t>
      </w:r>
      <w:r w:rsidR="000536F3" w:rsidRPr="00C80290">
        <w:rPr>
          <w:rFonts w:ascii="Times New Roman" w:hAnsi="Times New Roman" w:cs="Times New Roman" w:hint="eastAsia"/>
          <w:sz w:val="24"/>
          <w:szCs w:val="24"/>
        </w:rPr>
        <w:t xml:space="preserve"> set for every SKU based on the interactive categories we </w:t>
      </w:r>
      <w:r w:rsidR="000536F3" w:rsidRPr="00C80290">
        <w:rPr>
          <w:rFonts w:ascii="Times New Roman" w:hAnsi="Times New Roman" w:cs="Times New Roman"/>
          <w:sz w:val="24"/>
          <w:szCs w:val="24"/>
        </w:rPr>
        <w:t>identified</w:t>
      </w:r>
      <w:r w:rsidR="000536F3" w:rsidRPr="00C80290">
        <w:rPr>
          <w:rFonts w:ascii="Times New Roman" w:hAnsi="Times New Roman" w:cs="Times New Roman" w:hint="eastAsia"/>
          <w:sz w:val="24"/>
          <w:szCs w:val="24"/>
        </w:rPr>
        <w:t xml:space="preserve"> in the first step. Then w</w:t>
      </w:r>
      <w:r w:rsidR="005442C3" w:rsidRPr="00C80290">
        <w:rPr>
          <w:rFonts w:ascii="Times New Roman" w:hAnsi="Times New Roman" w:cs="Times New Roman" w:hint="eastAsia"/>
          <w:sz w:val="24"/>
          <w:szCs w:val="24"/>
        </w:rPr>
        <w:t>e consider t</w:t>
      </w:r>
      <w:r w:rsidR="00442DD8">
        <w:rPr>
          <w:rFonts w:ascii="Times New Roman" w:hAnsi="Times New Roman" w:cs="Times New Roman" w:hint="eastAsia"/>
          <w:sz w:val="24"/>
          <w:szCs w:val="24"/>
        </w:rPr>
        <w:t>hree</w:t>
      </w:r>
      <w:r w:rsidR="005442C3" w:rsidRPr="00C80290">
        <w:rPr>
          <w:rFonts w:ascii="Times New Roman" w:hAnsi="Times New Roman" w:cs="Times New Roman" w:hint="eastAsia"/>
          <w:sz w:val="24"/>
          <w:szCs w:val="24"/>
        </w:rPr>
        <w:t xml:space="preserve"> approaches dealing </w:t>
      </w:r>
      <w:r w:rsidR="005442C3" w:rsidRPr="00C80290">
        <w:rPr>
          <w:rFonts w:ascii="Times New Roman" w:hAnsi="Times New Roman" w:cs="Times New Roman"/>
          <w:sz w:val="24"/>
          <w:szCs w:val="24"/>
        </w:rPr>
        <w:t>with</w:t>
      </w:r>
      <w:r w:rsidR="005442C3" w:rsidRPr="00C80290">
        <w:rPr>
          <w:rFonts w:ascii="Times New Roman" w:hAnsi="Times New Roman" w:cs="Times New Roman" w:hint="eastAsia"/>
          <w:sz w:val="24"/>
          <w:szCs w:val="24"/>
        </w:rPr>
        <w:t xml:space="preserve"> </w:t>
      </w:r>
      <w:r w:rsidR="000536F3" w:rsidRPr="00C80290">
        <w:rPr>
          <w:rFonts w:ascii="Times New Roman" w:hAnsi="Times New Roman" w:cs="Times New Roman"/>
          <w:sz w:val="24"/>
          <w:szCs w:val="24"/>
        </w:rPr>
        <w:t>this</w:t>
      </w:r>
      <w:r w:rsidR="000536F3" w:rsidRPr="00C80290">
        <w:rPr>
          <w:rFonts w:ascii="Times New Roman" w:hAnsi="Times New Roman" w:cs="Times New Roman" w:hint="eastAsia"/>
          <w:sz w:val="24"/>
          <w:szCs w:val="24"/>
        </w:rPr>
        <w:t xml:space="preserve"> high dimensional</w:t>
      </w:r>
      <w:r w:rsidR="005442C3" w:rsidRPr="00C80290">
        <w:rPr>
          <w:rFonts w:ascii="Times New Roman" w:hAnsi="Times New Roman" w:cs="Times New Roman" w:hint="eastAsia"/>
          <w:sz w:val="24"/>
          <w:szCs w:val="24"/>
        </w:rPr>
        <w:t xml:space="preserve"> information</w:t>
      </w:r>
      <w:r w:rsidR="00585136">
        <w:rPr>
          <w:rFonts w:ascii="Times New Roman" w:hAnsi="Times New Roman" w:cs="Times New Roman" w:hint="eastAsia"/>
          <w:sz w:val="24"/>
          <w:szCs w:val="24"/>
        </w:rPr>
        <w:t>:</w:t>
      </w:r>
      <w:r w:rsidR="005442C3" w:rsidRPr="00C80290">
        <w:rPr>
          <w:rFonts w:ascii="Times New Roman" w:hAnsi="Times New Roman" w:cs="Times New Roman" w:hint="eastAsia"/>
          <w:sz w:val="24"/>
          <w:szCs w:val="24"/>
        </w:rPr>
        <w:t xml:space="preserve"> </w:t>
      </w:r>
      <w:r w:rsidR="00585136">
        <w:rPr>
          <w:rFonts w:ascii="Times New Roman" w:hAnsi="Times New Roman" w:cs="Times New Roman" w:hint="eastAsia"/>
          <w:sz w:val="24"/>
          <w:szCs w:val="24"/>
        </w:rPr>
        <w:t>(</w:t>
      </w:r>
      <w:proofErr w:type="spellStart"/>
      <w:r w:rsidR="00585136">
        <w:rPr>
          <w:rFonts w:ascii="Times New Roman" w:hAnsi="Times New Roman" w:cs="Times New Roman" w:hint="eastAsia"/>
          <w:sz w:val="24"/>
          <w:szCs w:val="24"/>
        </w:rPr>
        <w:t>i</w:t>
      </w:r>
      <w:proofErr w:type="spellEnd"/>
      <w:r w:rsidR="00585136">
        <w:rPr>
          <w:rFonts w:ascii="Times New Roman" w:hAnsi="Times New Roman" w:cs="Times New Roman" w:hint="eastAsia"/>
          <w:sz w:val="24"/>
          <w:szCs w:val="24"/>
        </w:rPr>
        <w:t xml:space="preserve">) </w:t>
      </w:r>
      <w:r w:rsidR="00442DD8">
        <w:rPr>
          <w:rFonts w:ascii="Times New Roman" w:hAnsi="Times New Roman" w:cs="Times New Roman" w:hint="eastAsia"/>
          <w:sz w:val="24"/>
          <w:szCs w:val="24"/>
        </w:rPr>
        <w:t xml:space="preserve">extract </w:t>
      </w:r>
      <w:r w:rsidR="00585136">
        <w:rPr>
          <w:rFonts w:ascii="Times New Roman" w:hAnsi="Times New Roman" w:cs="Times New Roman" w:hint="eastAsia"/>
          <w:sz w:val="24"/>
          <w:szCs w:val="24"/>
        </w:rPr>
        <w:t>only the five top</w:t>
      </w:r>
      <w:r w:rsidR="00442DD8">
        <w:rPr>
          <w:rFonts w:ascii="Times New Roman" w:hAnsi="Times New Roman" w:cs="Times New Roman" w:hint="eastAsia"/>
          <w:sz w:val="24"/>
          <w:szCs w:val="24"/>
        </w:rPr>
        <w:t xml:space="preserve"> sales products and use them as the </w:t>
      </w:r>
      <w:r w:rsidR="00442DD8">
        <w:rPr>
          <w:rFonts w:ascii="Times New Roman" w:hAnsi="Times New Roman" w:cs="Times New Roman"/>
          <w:sz w:val="24"/>
          <w:szCs w:val="24"/>
        </w:rPr>
        <w:t>representatives</w:t>
      </w:r>
      <w:r w:rsidR="00585136">
        <w:rPr>
          <w:rFonts w:ascii="Times New Roman" w:hAnsi="Times New Roman" w:cs="Times New Roman" w:hint="eastAsia"/>
          <w:sz w:val="24"/>
          <w:szCs w:val="24"/>
        </w:rPr>
        <w:t xml:space="preserve"> of the </w:t>
      </w:r>
      <w:r w:rsidR="00585136">
        <w:rPr>
          <w:rFonts w:ascii="Times New Roman" w:hAnsi="Times New Roman" w:cs="Times New Roman"/>
          <w:sz w:val="24"/>
          <w:szCs w:val="24"/>
        </w:rPr>
        <w:t>category</w:t>
      </w:r>
      <w:r w:rsidR="00585136">
        <w:rPr>
          <w:rFonts w:ascii="Times New Roman" w:hAnsi="Times New Roman" w:cs="Times New Roman" w:hint="eastAsia"/>
          <w:sz w:val="24"/>
          <w:szCs w:val="24"/>
        </w:rPr>
        <w:t>,</w:t>
      </w:r>
      <w:r w:rsidR="00442DD8">
        <w:rPr>
          <w:rFonts w:ascii="Times New Roman" w:hAnsi="Times New Roman" w:cs="Times New Roman" w:hint="eastAsia"/>
          <w:sz w:val="24"/>
          <w:szCs w:val="24"/>
        </w:rPr>
        <w:t xml:space="preserve"> </w:t>
      </w:r>
      <w:r w:rsidR="00585136">
        <w:rPr>
          <w:rFonts w:ascii="Times New Roman" w:hAnsi="Times New Roman" w:cs="Times New Roman" w:hint="eastAsia"/>
          <w:sz w:val="24"/>
          <w:szCs w:val="24"/>
        </w:rPr>
        <w:t xml:space="preserve">(ii) </w:t>
      </w:r>
      <w:r w:rsidR="00585136">
        <w:rPr>
          <w:rFonts w:ascii="Times New Roman" w:hAnsi="Times New Roman" w:cs="Times New Roman"/>
          <w:sz w:val="24"/>
          <w:szCs w:val="24"/>
        </w:rPr>
        <w:t>preprocess</w:t>
      </w:r>
      <w:r w:rsidR="000536F3" w:rsidRPr="00C80290">
        <w:rPr>
          <w:rFonts w:ascii="Times New Roman" w:hAnsi="Times New Roman" w:cs="Times New Roman" w:hint="eastAsia"/>
          <w:sz w:val="24"/>
          <w:szCs w:val="24"/>
        </w:rPr>
        <w:t xml:space="preserve"> the information to </w:t>
      </w:r>
      <w:r w:rsidR="005442C3" w:rsidRPr="00C80290">
        <w:rPr>
          <w:rFonts w:ascii="Times New Roman" w:hAnsi="Times New Roman" w:cs="Times New Roman" w:hint="eastAsia"/>
          <w:sz w:val="24"/>
          <w:szCs w:val="24"/>
        </w:rPr>
        <w:t>lower</w:t>
      </w:r>
      <w:r w:rsidR="000536F3" w:rsidRPr="00C80290">
        <w:rPr>
          <w:rFonts w:ascii="Times New Roman" w:hAnsi="Times New Roman" w:cs="Times New Roman" w:hint="eastAsia"/>
          <w:sz w:val="24"/>
          <w:szCs w:val="24"/>
        </w:rPr>
        <w:t xml:space="preserve"> </w:t>
      </w:r>
      <w:r w:rsidR="005442C3" w:rsidRPr="00C80290">
        <w:rPr>
          <w:rFonts w:ascii="Times New Roman" w:hAnsi="Times New Roman" w:cs="Times New Roman" w:hint="eastAsia"/>
          <w:sz w:val="24"/>
          <w:szCs w:val="24"/>
        </w:rPr>
        <w:t>the dimensionality by extract</w:t>
      </w:r>
      <w:ins w:id="124" w:author="Fildes, Robert" w:date="2014-09-16T15:41:00Z">
        <w:r w:rsidR="006974CF">
          <w:rPr>
            <w:rFonts w:ascii="Times New Roman" w:hAnsi="Times New Roman" w:cs="Times New Roman"/>
            <w:sz w:val="24"/>
            <w:szCs w:val="24"/>
          </w:rPr>
          <w:t>ing</w:t>
        </w:r>
      </w:ins>
      <w:r w:rsidR="005442C3" w:rsidRPr="00C80290">
        <w:rPr>
          <w:rFonts w:ascii="Times New Roman" w:hAnsi="Times New Roman" w:cs="Times New Roman" w:hint="eastAsia"/>
          <w:sz w:val="24"/>
          <w:szCs w:val="24"/>
        </w:rPr>
        <w:t xml:space="preserve"> diffusion factors</w:t>
      </w:r>
      <w:r w:rsidR="00442DD8">
        <w:rPr>
          <w:rFonts w:ascii="Times New Roman" w:hAnsi="Times New Roman" w:cs="Times New Roman" w:hint="eastAsia"/>
          <w:sz w:val="24"/>
          <w:szCs w:val="24"/>
        </w:rPr>
        <w:t xml:space="preserve">, and </w:t>
      </w:r>
      <w:r w:rsidR="00585136">
        <w:rPr>
          <w:rFonts w:ascii="Times New Roman" w:hAnsi="Times New Roman" w:cs="Times New Roman" w:hint="eastAsia"/>
          <w:sz w:val="24"/>
          <w:szCs w:val="24"/>
        </w:rPr>
        <w:t>(iii)</w:t>
      </w:r>
      <w:r w:rsidR="00442DD8">
        <w:rPr>
          <w:rFonts w:ascii="Times New Roman" w:hAnsi="Times New Roman" w:cs="Times New Roman" w:hint="eastAsia"/>
          <w:sz w:val="24"/>
          <w:szCs w:val="24"/>
        </w:rPr>
        <w:t xml:space="preserve"> </w:t>
      </w:r>
      <w:r w:rsidR="00442DD8" w:rsidRPr="00C80290">
        <w:rPr>
          <w:rFonts w:ascii="Times New Roman" w:hAnsi="Times New Roman" w:cs="Times New Roman" w:hint="eastAsia"/>
          <w:sz w:val="24"/>
          <w:szCs w:val="24"/>
        </w:rPr>
        <w:t xml:space="preserve">input </w:t>
      </w:r>
      <w:r w:rsidR="00442DD8">
        <w:rPr>
          <w:rFonts w:ascii="Times New Roman" w:hAnsi="Times New Roman" w:cs="Times New Roman" w:hint="eastAsia"/>
          <w:sz w:val="24"/>
          <w:szCs w:val="24"/>
        </w:rPr>
        <w:t xml:space="preserve">all the </w:t>
      </w:r>
      <w:r w:rsidR="00442DD8" w:rsidRPr="00C80290">
        <w:rPr>
          <w:rFonts w:ascii="Times New Roman" w:hAnsi="Times New Roman" w:cs="Times New Roman" w:hint="eastAsia"/>
          <w:sz w:val="24"/>
          <w:szCs w:val="24"/>
        </w:rPr>
        <w:t>raw SKU level promotional information directly into the</w:t>
      </w:r>
      <w:r w:rsidR="00442DD8">
        <w:rPr>
          <w:rFonts w:ascii="Times New Roman" w:hAnsi="Times New Roman" w:cs="Times New Roman" w:hint="eastAsia"/>
          <w:sz w:val="24"/>
          <w:szCs w:val="24"/>
        </w:rPr>
        <w:t xml:space="preserve"> </w:t>
      </w:r>
      <w:r w:rsidR="00442DD8" w:rsidRPr="00442DD8">
        <w:rPr>
          <w:rFonts w:ascii="Times New Roman" w:hAnsi="Times New Roman" w:cs="Times New Roman"/>
          <w:sz w:val="24"/>
          <w:szCs w:val="24"/>
        </w:rPr>
        <w:t>subsequent</w:t>
      </w:r>
      <w:r w:rsidR="00442DD8" w:rsidRPr="00C80290">
        <w:rPr>
          <w:rFonts w:ascii="Times New Roman" w:hAnsi="Times New Roman" w:cs="Times New Roman" w:hint="eastAsia"/>
          <w:sz w:val="24"/>
          <w:szCs w:val="24"/>
        </w:rPr>
        <w:t xml:space="preserve"> LASSO regression</w:t>
      </w:r>
      <w:r w:rsidR="005442C3" w:rsidRPr="00C80290">
        <w:rPr>
          <w:rFonts w:ascii="Times New Roman" w:hAnsi="Times New Roman" w:cs="Times New Roman" w:hint="eastAsia"/>
          <w:sz w:val="24"/>
          <w:szCs w:val="24"/>
        </w:rPr>
        <w:t>.</w:t>
      </w:r>
      <w:r w:rsidR="000536F3" w:rsidRPr="00C80290">
        <w:rPr>
          <w:rFonts w:ascii="Times New Roman" w:hAnsi="Times New Roman" w:cs="Times New Roman" w:hint="eastAsia"/>
          <w:sz w:val="24"/>
          <w:szCs w:val="24"/>
        </w:rPr>
        <w:t xml:space="preserve"> </w:t>
      </w:r>
      <w:r w:rsidR="00585136">
        <w:rPr>
          <w:rFonts w:ascii="Times New Roman" w:hAnsi="Times New Roman" w:cs="Times New Roman" w:hint="eastAsia"/>
          <w:sz w:val="24"/>
          <w:szCs w:val="24"/>
        </w:rPr>
        <w:t>At</w:t>
      </w:r>
      <w:del w:id="125" w:author="Fildes, Robert" w:date="2014-09-16T15:41:00Z">
        <w:r w:rsidR="000536F3" w:rsidRPr="00C80290" w:rsidDel="006974CF">
          <w:rPr>
            <w:rFonts w:ascii="Times New Roman" w:hAnsi="Times New Roman" w:cs="Times New Roman" w:hint="eastAsia"/>
            <w:sz w:val="24"/>
            <w:szCs w:val="24"/>
          </w:rPr>
          <w:delText xml:space="preserve"> the</w:delText>
        </w:r>
      </w:del>
      <w:r w:rsidR="000536F3" w:rsidRPr="00C80290">
        <w:rPr>
          <w:rFonts w:ascii="Times New Roman" w:hAnsi="Times New Roman" w:cs="Times New Roman" w:hint="eastAsia"/>
          <w:sz w:val="24"/>
          <w:szCs w:val="24"/>
        </w:rPr>
        <w:t xml:space="preserve"> step</w:t>
      </w:r>
      <w:r w:rsidR="00585136">
        <w:rPr>
          <w:rFonts w:ascii="Times New Roman" w:hAnsi="Times New Roman" w:cs="Times New Roman" w:hint="eastAsia"/>
          <w:sz w:val="24"/>
          <w:szCs w:val="24"/>
        </w:rPr>
        <w:t xml:space="preserve"> 3</w:t>
      </w:r>
      <w:r w:rsidR="000536F3" w:rsidRPr="00C80290">
        <w:rPr>
          <w:rFonts w:ascii="Times New Roman" w:hAnsi="Times New Roman" w:cs="Times New Roman" w:hint="eastAsia"/>
          <w:sz w:val="24"/>
          <w:szCs w:val="24"/>
        </w:rPr>
        <w:t xml:space="preserve">, </w:t>
      </w:r>
      <w:r w:rsidR="0004622F" w:rsidRPr="00C80290">
        <w:rPr>
          <w:rFonts w:ascii="Times New Roman" w:hAnsi="Times New Roman" w:cs="Times New Roman" w:hint="eastAsia"/>
          <w:sz w:val="24"/>
          <w:szCs w:val="24"/>
        </w:rPr>
        <w:t>to de</w:t>
      </w:r>
      <w:r w:rsidR="00585136">
        <w:rPr>
          <w:rFonts w:ascii="Times New Roman" w:hAnsi="Times New Roman" w:cs="Times New Roman" w:hint="eastAsia"/>
          <w:sz w:val="24"/>
          <w:szCs w:val="24"/>
        </w:rPr>
        <w:t xml:space="preserve">al with high dimensionality </w:t>
      </w:r>
      <w:r w:rsidR="0004622F" w:rsidRPr="00C80290">
        <w:rPr>
          <w:rFonts w:ascii="Times New Roman" w:hAnsi="Times New Roman" w:cs="Times New Roman" w:hint="eastAsia"/>
          <w:sz w:val="24"/>
          <w:szCs w:val="24"/>
        </w:rPr>
        <w:t xml:space="preserve">in variable space, </w:t>
      </w:r>
      <w:r w:rsidR="001309A4" w:rsidRPr="00C80290">
        <w:rPr>
          <w:rFonts w:ascii="Times New Roman" w:hAnsi="Times New Roman" w:cs="Times New Roman" w:hint="eastAsia"/>
          <w:sz w:val="24"/>
          <w:szCs w:val="24"/>
        </w:rPr>
        <w:t xml:space="preserve">we </w:t>
      </w:r>
      <w:r w:rsidR="00B03809" w:rsidRPr="00C80290">
        <w:rPr>
          <w:rFonts w:ascii="Times New Roman" w:hAnsi="Times New Roman" w:cs="Times New Roman" w:hint="eastAsia"/>
          <w:sz w:val="24"/>
          <w:szCs w:val="24"/>
        </w:rPr>
        <w:t xml:space="preserve">propose a three-stage LASSO strategy to </w:t>
      </w:r>
      <w:r w:rsidR="001309A4" w:rsidRPr="00C80290">
        <w:rPr>
          <w:rFonts w:ascii="Times New Roman" w:hAnsi="Times New Roman" w:cs="Times New Roman" w:hint="eastAsia"/>
          <w:sz w:val="24"/>
          <w:szCs w:val="24"/>
        </w:rPr>
        <w:t xml:space="preserve">select </w:t>
      </w:r>
      <w:r w:rsidR="0004622F" w:rsidRPr="00C80290">
        <w:rPr>
          <w:rFonts w:ascii="Times New Roman" w:hAnsi="Times New Roman" w:cs="Times New Roman" w:hint="eastAsia"/>
          <w:sz w:val="24"/>
          <w:szCs w:val="24"/>
        </w:rPr>
        <w:t xml:space="preserve">important </w:t>
      </w:r>
      <w:r w:rsidR="001309A4" w:rsidRPr="00C80290">
        <w:rPr>
          <w:rFonts w:ascii="Times New Roman" w:hAnsi="Times New Roman" w:cs="Times New Roman" w:hint="eastAsia"/>
          <w:sz w:val="24"/>
          <w:szCs w:val="24"/>
        </w:rPr>
        <w:t xml:space="preserve">predictors and </w:t>
      </w:r>
      <w:r w:rsidR="001309A4" w:rsidRPr="00C80290">
        <w:rPr>
          <w:rFonts w:ascii="Times New Roman" w:hAnsi="Times New Roman" w:cs="Times New Roman"/>
          <w:sz w:val="24"/>
          <w:szCs w:val="24"/>
        </w:rPr>
        <w:t>estimate</w:t>
      </w:r>
      <w:r w:rsidR="001309A4" w:rsidRPr="00C80290">
        <w:rPr>
          <w:rFonts w:ascii="Times New Roman" w:hAnsi="Times New Roman" w:cs="Times New Roman" w:hint="eastAsia"/>
          <w:sz w:val="24"/>
          <w:szCs w:val="24"/>
        </w:rPr>
        <w:t xml:space="preserve"> </w:t>
      </w:r>
      <w:r w:rsidR="00B03809" w:rsidRPr="00C80290">
        <w:rPr>
          <w:rFonts w:ascii="Times New Roman" w:hAnsi="Times New Roman" w:cs="Times New Roman" w:hint="eastAsia"/>
          <w:sz w:val="24"/>
          <w:szCs w:val="24"/>
        </w:rPr>
        <w:t>the model</w:t>
      </w:r>
      <w:r w:rsidR="0004622F" w:rsidRPr="00C80290">
        <w:rPr>
          <w:rFonts w:ascii="Times New Roman" w:hAnsi="Times New Roman" w:cs="Times New Roman" w:hint="eastAsia"/>
          <w:sz w:val="24"/>
          <w:szCs w:val="24"/>
        </w:rPr>
        <w:t xml:space="preserve"> parameters</w:t>
      </w:r>
      <w:r w:rsidR="00B03809" w:rsidRPr="00C80290">
        <w:rPr>
          <w:rFonts w:ascii="Times New Roman" w:hAnsi="Times New Roman" w:cs="Times New Roman" w:hint="eastAsia"/>
          <w:sz w:val="24"/>
          <w:szCs w:val="24"/>
        </w:rPr>
        <w:t xml:space="preserve">. </w:t>
      </w:r>
      <w:r w:rsidR="00585136">
        <w:rPr>
          <w:rFonts w:ascii="Times New Roman" w:hAnsi="Times New Roman" w:cs="Times New Roman" w:hint="eastAsia"/>
          <w:sz w:val="24"/>
          <w:szCs w:val="24"/>
        </w:rPr>
        <w:t>At</w:t>
      </w:r>
      <w:r w:rsidR="00B03809" w:rsidRPr="00C80290">
        <w:rPr>
          <w:rFonts w:ascii="Times New Roman" w:hAnsi="Times New Roman" w:cs="Times New Roman" w:hint="eastAsia"/>
          <w:sz w:val="24"/>
          <w:szCs w:val="24"/>
        </w:rPr>
        <w:t xml:space="preserve"> step</w:t>
      </w:r>
      <w:r w:rsidR="00585136">
        <w:rPr>
          <w:rFonts w:ascii="Times New Roman" w:hAnsi="Times New Roman" w:cs="Times New Roman" w:hint="eastAsia"/>
          <w:sz w:val="24"/>
          <w:szCs w:val="24"/>
        </w:rPr>
        <w:t xml:space="preserve"> 4</w:t>
      </w:r>
      <w:r w:rsidR="00B03809" w:rsidRPr="00C80290">
        <w:rPr>
          <w:rFonts w:ascii="Times New Roman" w:hAnsi="Times New Roman" w:cs="Times New Roman" w:hint="eastAsia"/>
          <w:sz w:val="24"/>
          <w:szCs w:val="24"/>
        </w:rPr>
        <w:t xml:space="preserve">, we generate forecasts for every SKU with the </w:t>
      </w:r>
      <w:r w:rsidR="00B03809" w:rsidRPr="00C80290">
        <w:rPr>
          <w:rFonts w:ascii="Times New Roman" w:hAnsi="Times New Roman" w:cs="Times New Roman"/>
          <w:sz w:val="24"/>
          <w:szCs w:val="24"/>
        </w:rPr>
        <w:t>estimated</w:t>
      </w:r>
      <w:r w:rsidR="00B03809" w:rsidRPr="00C80290">
        <w:rPr>
          <w:rFonts w:ascii="Times New Roman" w:hAnsi="Times New Roman" w:cs="Times New Roman" w:hint="eastAsia"/>
          <w:sz w:val="24"/>
          <w:szCs w:val="24"/>
        </w:rPr>
        <w:t xml:space="preserve"> models. </w:t>
      </w:r>
    </w:p>
    <w:p w:rsidR="00455021" w:rsidRPr="00C80290" w:rsidRDefault="00727933" w:rsidP="00FF7791">
      <w:pPr>
        <w:spacing w:line="360" w:lineRule="auto"/>
        <w:ind w:firstLine="420"/>
        <w:jc w:val="center"/>
        <w:rPr>
          <w:rFonts w:ascii="Times New Roman" w:hAnsi="Times New Roman" w:cs="Times New Roman"/>
          <w:sz w:val="24"/>
          <w:szCs w:val="24"/>
        </w:rPr>
      </w:pPr>
      <w:hyperlink w:anchor="_Figure_1_Methodology" w:history="1">
        <w:r w:rsidR="00FF7791" w:rsidRPr="002F14BB">
          <w:rPr>
            <w:rStyle w:val="Hyperlink"/>
            <w:rFonts w:ascii="Times New Roman" w:hAnsi="Times New Roman" w:cs="Times New Roman" w:hint="eastAsia"/>
            <w:sz w:val="24"/>
            <w:szCs w:val="24"/>
          </w:rPr>
          <w:t>[Figure 1]</w:t>
        </w:r>
      </w:hyperlink>
    </w:p>
    <w:p w:rsidR="00F739D5" w:rsidRPr="00C80290" w:rsidRDefault="00F739D5" w:rsidP="007F4C2D">
      <w:pPr>
        <w:pStyle w:val="Heading2"/>
        <w:rPr>
          <w:rFonts w:ascii="Times New Roman" w:hAnsi="Times New Roman" w:cs="Times New Roman"/>
          <w:b w:val="0"/>
          <w:sz w:val="24"/>
          <w:szCs w:val="24"/>
        </w:rPr>
      </w:pPr>
      <w:r w:rsidRPr="007F4C2D">
        <w:rPr>
          <w:rFonts w:hint="eastAsia"/>
          <w:sz w:val="24"/>
          <w:szCs w:val="24"/>
        </w:rPr>
        <w:lastRenderedPageBreak/>
        <w:t xml:space="preserve">3.1 </w:t>
      </w:r>
      <w:r w:rsidR="00197B28" w:rsidRPr="007F4C2D">
        <w:rPr>
          <w:rFonts w:hint="eastAsia"/>
          <w:sz w:val="24"/>
          <w:szCs w:val="24"/>
        </w:rPr>
        <w:t>I</w:t>
      </w:r>
      <w:r w:rsidR="007D2207">
        <w:rPr>
          <w:rFonts w:hint="eastAsia"/>
          <w:sz w:val="24"/>
          <w:szCs w:val="24"/>
        </w:rPr>
        <w:t>dentify</w:t>
      </w:r>
      <w:ins w:id="126" w:author="Fildes, Robert" w:date="2014-09-16T15:41:00Z">
        <w:r w:rsidR="006974CF">
          <w:rPr>
            <w:sz w:val="24"/>
            <w:szCs w:val="24"/>
          </w:rPr>
          <w:t>ing</w:t>
        </w:r>
      </w:ins>
      <w:r w:rsidR="007D2207">
        <w:rPr>
          <w:rFonts w:hint="eastAsia"/>
          <w:sz w:val="24"/>
          <w:szCs w:val="24"/>
        </w:rPr>
        <w:t xml:space="preserve"> the promotional </w:t>
      </w:r>
      <w:r w:rsidR="00197B28" w:rsidRPr="007F4C2D">
        <w:rPr>
          <w:rFonts w:hint="eastAsia"/>
          <w:sz w:val="24"/>
          <w:szCs w:val="24"/>
        </w:rPr>
        <w:t>interactions</w:t>
      </w:r>
      <w:r w:rsidR="00793609" w:rsidRPr="007F4C2D">
        <w:rPr>
          <w:rFonts w:hint="eastAsia"/>
          <w:sz w:val="24"/>
          <w:szCs w:val="24"/>
        </w:rPr>
        <w:t xml:space="preserve"> </w:t>
      </w:r>
      <w:r w:rsidR="007D2207">
        <w:rPr>
          <w:rFonts w:hint="eastAsia"/>
          <w:sz w:val="24"/>
          <w:szCs w:val="24"/>
        </w:rPr>
        <w:t>at category level</w:t>
      </w:r>
    </w:p>
    <w:p w:rsidR="00FB1992" w:rsidRPr="007A304E" w:rsidRDefault="00A618A6" w:rsidP="00DD2EC8">
      <w:pPr>
        <w:spacing w:line="360" w:lineRule="auto"/>
        <w:ind w:firstLine="420"/>
        <w:rPr>
          <w:rFonts w:ascii="Times New Roman" w:hAnsi="Times New Roman" w:cs="Times New Roman"/>
          <w:sz w:val="24"/>
          <w:szCs w:val="24"/>
        </w:rPr>
      </w:pPr>
      <w:r w:rsidRPr="007A304E">
        <w:rPr>
          <w:rFonts w:ascii="Times New Roman" w:hAnsi="Times New Roman" w:cs="Times New Roman" w:hint="eastAsia"/>
          <w:sz w:val="24"/>
          <w:szCs w:val="24"/>
        </w:rPr>
        <w:t>T</w:t>
      </w:r>
      <w:r w:rsidR="00FB1992" w:rsidRPr="007A304E">
        <w:rPr>
          <w:rFonts w:ascii="Times New Roman" w:hAnsi="Times New Roman" w:cs="Times New Roman" w:hint="eastAsia"/>
          <w:sz w:val="24"/>
          <w:szCs w:val="24"/>
        </w:rPr>
        <w:t xml:space="preserve">o </w:t>
      </w:r>
      <w:r w:rsidR="00F41B62" w:rsidRPr="007A304E">
        <w:rPr>
          <w:rFonts w:ascii="Times New Roman" w:hAnsi="Times New Roman" w:cs="Times New Roman" w:hint="eastAsia"/>
          <w:sz w:val="24"/>
          <w:szCs w:val="24"/>
        </w:rPr>
        <w:t>identify</w:t>
      </w:r>
      <w:r w:rsidR="00FB1992" w:rsidRPr="007A304E">
        <w:rPr>
          <w:rFonts w:ascii="Times New Roman" w:hAnsi="Times New Roman" w:cs="Times New Roman" w:hint="eastAsia"/>
          <w:sz w:val="24"/>
          <w:szCs w:val="24"/>
        </w:rPr>
        <w:t xml:space="preserve"> </w:t>
      </w:r>
      <w:r w:rsidR="008C3D4A" w:rsidRPr="007A304E">
        <w:rPr>
          <w:rFonts w:ascii="Times New Roman" w:hAnsi="Times New Roman" w:cs="Times New Roman" w:hint="eastAsia"/>
          <w:sz w:val="24"/>
          <w:szCs w:val="24"/>
        </w:rPr>
        <w:t xml:space="preserve">which </w:t>
      </w:r>
      <w:r w:rsidR="008C3D4A" w:rsidRPr="007A304E">
        <w:rPr>
          <w:rFonts w:ascii="Times New Roman" w:hAnsi="Times New Roman" w:cs="Times New Roman"/>
          <w:sz w:val="24"/>
          <w:szCs w:val="24"/>
        </w:rPr>
        <w:t>categories</w:t>
      </w:r>
      <w:r w:rsidR="008C3D4A" w:rsidRPr="007A304E">
        <w:rPr>
          <w:rFonts w:ascii="Times New Roman" w:hAnsi="Times New Roman" w:cs="Times New Roman" w:hint="eastAsia"/>
          <w:sz w:val="24"/>
          <w:szCs w:val="24"/>
        </w:rPr>
        <w:t xml:space="preserve"> are </w:t>
      </w:r>
      <w:r w:rsidR="008C3D4A" w:rsidRPr="007A304E">
        <w:rPr>
          <w:rFonts w:ascii="Times New Roman" w:hAnsi="Times New Roman" w:cs="Times New Roman"/>
          <w:sz w:val="24"/>
          <w:szCs w:val="24"/>
        </w:rPr>
        <w:t>promotional interacti</w:t>
      </w:r>
      <w:r w:rsidRPr="007A304E">
        <w:rPr>
          <w:rFonts w:ascii="Times New Roman" w:hAnsi="Times New Roman" w:cs="Times New Roman" w:hint="eastAsia"/>
          <w:sz w:val="24"/>
          <w:szCs w:val="24"/>
        </w:rPr>
        <w:t xml:space="preserve">ve with each other, a simple way is to </w:t>
      </w:r>
      <w:r w:rsidRPr="007A304E">
        <w:rPr>
          <w:rFonts w:ascii="Times New Roman" w:hAnsi="Times New Roman" w:cs="Times New Roman"/>
          <w:sz w:val="24"/>
          <w:szCs w:val="24"/>
        </w:rPr>
        <w:t>resort to</w:t>
      </w:r>
      <w:r w:rsidR="00FB1992" w:rsidRPr="007A304E">
        <w:rPr>
          <w:rFonts w:ascii="Times New Roman" w:hAnsi="Times New Roman" w:cs="Times New Roman"/>
          <w:sz w:val="24"/>
          <w:szCs w:val="24"/>
        </w:rPr>
        <w:t xml:space="preserve"> </w:t>
      </w:r>
      <w:r w:rsidRPr="007A304E">
        <w:rPr>
          <w:rFonts w:ascii="Times New Roman" w:hAnsi="Times New Roman" w:cs="Times New Roman" w:hint="eastAsia"/>
          <w:sz w:val="24"/>
          <w:szCs w:val="24"/>
        </w:rPr>
        <w:t xml:space="preserve">expertise by conducting a </w:t>
      </w:r>
      <w:r w:rsidR="00F41B62" w:rsidRPr="007A304E">
        <w:rPr>
          <w:rFonts w:ascii="Times New Roman" w:hAnsi="Times New Roman" w:cs="Times New Roman" w:hint="eastAsia"/>
          <w:sz w:val="24"/>
          <w:szCs w:val="24"/>
        </w:rPr>
        <w:t>survey</w:t>
      </w:r>
      <w:r w:rsidR="00B0657F" w:rsidRPr="007A304E">
        <w:rPr>
          <w:rFonts w:ascii="Times New Roman" w:hAnsi="Times New Roman" w:cs="Times New Roman" w:hint="eastAsia"/>
          <w:sz w:val="24"/>
          <w:szCs w:val="24"/>
        </w:rPr>
        <w:t xml:space="preserve"> on </w:t>
      </w:r>
      <w:r w:rsidRPr="007A304E">
        <w:rPr>
          <w:rFonts w:ascii="Times New Roman" w:hAnsi="Times New Roman" w:cs="Times New Roman" w:hint="eastAsia"/>
          <w:sz w:val="24"/>
          <w:szCs w:val="24"/>
        </w:rPr>
        <w:t>retailing experts</w:t>
      </w:r>
      <w:r w:rsidR="00B0657F" w:rsidRPr="007A304E">
        <w:rPr>
          <w:rFonts w:ascii="Times New Roman" w:hAnsi="Times New Roman" w:cs="Times New Roman" w:hint="eastAsia"/>
          <w:sz w:val="24"/>
          <w:szCs w:val="24"/>
        </w:rPr>
        <w:t xml:space="preserve">. </w:t>
      </w:r>
      <w:r w:rsidR="00B0657F" w:rsidRPr="007A304E">
        <w:rPr>
          <w:rFonts w:ascii="Times New Roman" w:hAnsi="Times New Roman" w:cs="Times New Roman"/>
          <w:sz w:val="24"/>
          <w:szCs w:val="24"/>
        </w:rPr>
        <w:t>B</w:t>
      </w:r>
      <w:r w:rsidRPr="007A304E">
        <w:rPr>
          <w:rFonts w:ascii="Times New Roman" w:hAnsi="Times New Roman" w:cs="Times New Roman" w:hint="eastAsia"/>
          <w:sz w:val="24"/>
          <w:szCs w:val="24"/>
        </w:rPr>
        <w:t>ut the</w:t>
      </w:r>
      <w:r w:rsidR="00B0657F" w:rsidRPr="007A304E">
        <w:rPr>
          <w:rFonts w:ascii="Times New Roman" w:hAnsi="Times New Roman" w:cs="Times New Roman" w:hint="eastAsia"/>
          <w:sz w:val="24"/>
          <w:szCs w:val="24"/>
        </w:rPr>
        <w:t xml:space="preserve"> </w:t>
      </w:r>
      <w:r w:rsidR="00B0657F" w:rsidRPr="007A304E">
        <w:rPr>
          <w:rFonts w:ascii="Times New Roman" w:hAnsi="Times New Roman" w:cs="Times New Roman"/>
          <w:sz w:val="24"/>
          <w:szCs w:val="24"/>
        </w:rPr>
        <w:t>approach</w:t>
      </w:r>
      <w:r w:rsidR="00B0657F" w:rsidRPr="007A304E">
        <w:rPr>
          <w:rFonts w:ascii="Times New Roman" w:hAnsi="Times New Roman" w:cs="Times New Roman" w:hint="eastAsia"/>
          <w:sz w:val="24"/>
          <w:szCs w:val="24"/>
        </w:rPr>
        <w:t xml:space="preserve"> </w:t>
      </w:r>
      <w:r w:rsidRPr="007A304E">
        <w:rPr>
          <w:rFonts w:ascii="Times New Roman" w:hAnsi="Times New Roman" w:cs="Times New Roman" w:hint="eastAsia"/>
          <w:sz w:val="24"/>
          <w:szCs w:val="24"/>
        </w:rPr>
        <w:t>is</w:t>
      </w:r>
      <w:r w:rsidR="00B0657F" w:rsidRPr="007A304E">
        <w:rPr>
          <w:rFonts w:ascii="Times New Roman" w:hAnsi="Times New Roman" w:cs="Times New Roman" w:hint="eastAsia"/>
          <w:sz w:val="24"/>
          <w:szCs w:val="24"/>
        </w:rPr>
        <w:t xml:space="preserve"> subjective</w:t>
      </w:r>
      <w:r w:rsidR="000879FD" w:rsidRPr="007A304E">
        <w:rPr>
          <w:rFonts w:ascii="Times New Roman" w:hAnsi="Times New Roman" w:cs="Times New Roman" w:hint="eastAsia"/>
          <w:sz w:val="24"/>
          <w:szCs w:val="24"/>
        </w:rPr>
        <w:t xml:space="preserve"> an</w:t>
      </w:r>
      <w:r w:rsidRPr="007A304E">
        <w:rPr>
          <w:rFonts w:ascii="Times New Roman" w:hAnsi="Times New Roman" w:cs="Times New Roman" w:hint="eastAsia"/>
          <w:sz w:val="24"/>
          <w:szCs w:val="24"/>
        </w:rPr>
        <w:t>d</w:t>
      </w:r>
      <w:ins w:id="127" w:author="Fildes, Robert" w:date="2014-09-16T15:41:00Z">
        <w:r w:rsidR="006974CF">
          <w:rPr>
            <w:rFonts w:ascii="Times New Roman" w:hAnsi="Times New Roman" w:cs="Times New Roman"/>
            <w:sz w:val="24"/>
            <w:szCs w:val="24"/>
          </w:rPr>
          <w:t xml:space="preserve"> subject to the usual biases arising in judgmental decision making</w:t>
        </w:r>
      </w:ins>
      <w:del w:id="128" w:author="Fildes, Robert" w:date="2014-09-16T15:41:00Z">
        <w:r w:rsidR="000879FD" w:rsidRPr="007A304E" w:rsidDel="006974CF">
          <w:rPr>
            <w:rFonts w:ascii="Times New Roman" w:hAnsi="Times New Roman" w:cs="Times New Roman" w:hint="eastAsia"/>
            <w:sz w:val="24"/>
            <w:szCs w:val="24"/>
          </w:rPr>
          <w:delText xml:space="preserve"> inaccurate</w:delText>
        </w:r>
      </w:del>
      <w:r w:rsidR="00B0657F" w:rsidRPr="007A304E">
        <w:rPr>
          <w:rFonts w:ascii="Times New Roman" w:hAnsi="Times New Roman" w:cs="Times New Roman" w:hint="eastAsia"/>
          <w:sz w:val="24"/>
          <w:szCs w:val="24"/>
        </w:rPr>
        <w:t xml:space="preserve">. </w:t>
      </w:r>
      <w:r w:rsidR="00B0657F" w:rsidRPr="007A304E">
        <w:rPr>
          <w:rFonts w:ascii="Times New Roman" w:hAnsi="Times New Roman" w:cs="Times New Roman"/>
          <w:sz w:val="24"/>
          <w:szCs w:val="24"/>
        </w:rPr>
        <w:t>H</w:t>
      </w:r>
      <w:r w:rsidR="00B0657F" w:rsidRPr="007A304E">
        <w:rPr>
          <w:rFonts w:ascii="Times New Roman" w:hAnsi="Times New Roman" w:cs="Times New Roman" w:hint="eastAsia"/>
          <w:sz w:val="24"/>
          <w:szCs w:val="24"/>
        </w:rPr>
        <w:t>ere we propose to use</w:t>
      </w:r>
      <w:r w:rsidR="00B0657F" w:rsidRPr="007A304E">
        <w:rPr>
          <w:rFonts w:ascii="Times New Roman" w:hAnsi="Times New Roman" w:cs="Times New Roman"/>
          <w:sz w:val="24"/>
          <w:szCs w:val="24"/>
        </w:rPr>
        <w:t xml:space="preserve"> </w:t>
      </w:r>
      <w:r w:rsidRPr="007A304E">
        <w:rPr>
          <w:rFonts w:ascii="Times New Roman" w:hAnsi="Times New Roman" w:cs="Times New Roman" w:hint="eastAsia"/>
          <w:sz w:val="24"/>
          <w:szCs w:val="24"/>
        </w:rPr>
        <w:t>a LASSO</w:t>
      </w:r>
      <w:r w:rsidR="00B0657F" w:rsidRPr="007A304E">
        <w:rPr>
          <w:rFonts w:ascii="Times New Roman" w:hAnsi="Times New Roman" w:cs="Times New Roman"/>
          <w:sz w:val="24"/>
          <w:szCs w:val="24"/>
        </w:rPr>
        <w:t xml:space="preserve"> Granger causality test </w:t>
      </w:r>
      <w:r w:rsidR="00D77F3F" w:rsidRPr="007A304E">
        <w:rPr>
          <w:rFonts w:ascii="Times New Roman" w:hAnsi="Times New Roman" w:cs="Times New Roman" w:hint="eastAsia"/>
          <w:sz w:val="24"/>
          <w:szCs w:val="24"/>
        </w:rPr>
        <w:t xml:space="preserve">directly to identity category level promotional interactions from </w:t>
      </w:r>
      <w:r w:rsidRPr="007A304E">
        <w:rPr>
          <w:rFonts w:ascii="Times New Roman" w:hAnsi="Times New Roman" w:cs="Times New Roman" w:hint="eastAsia"/>
          <w:sz w:val="24"/>
          <w:szCs w:val="24"/>
        </w:rPr>
        <w:t xml:space="preserve">product sales </w:t>
      </w:r>
      <w:r w:rsidR="00D77F3F" w:rsidRPr="007A304E">
        <w:rPr>
          <w:rFonts w:ascii="Times New Roman" w:hAnsi="Times New Roman" w:cs="Times New Roman" w:hint="eastAsia"/>
          <w:sz w:val="24"/>
          <w:szCs w:val="24"/>
        </w:rPr>
        <w:t xml:space="preserve">data. </w:t>
      </w:r>
    </w:p>
    <w:p w:rsidR="006974CF" w:rsidRDefault="00B45E70" w:rsidP="00DD2EC8">
      <w:pPr>
        <w:spacing w:line="360" w:lineRule="auto"/>
        <w:ind w:firstLine="420"/>
        <w:rPr>
          <w:ins w:id="129" w:author="Fildes, Robert" w:date="2014-09-16T15:43:00Z"/>
          <w:rFonts w:ascii="Times New Roman" w:hAnsi="Times New Roman" w:cs="Times New Roman"/>
          <w:sz w:val="24"/>
          <w:szCs w:val="24"/>
        </w:rPr>
      </w:pPr>
      <w:r w:rsidRPr="00C80290">
        <w:rPr>
          <w:rFonts w:ascii="Times New Roman" w:hAnsi="Times New Roman" w:cs="Times New Roman"/>
          <w:sz w:val="24"/>
          <w:szCs w:val="24"/>
        </w:rPr>
        <w:t>Granger Causality</w:t>
      </w:r>
      <w:r w:rsidR="00F87654">
        <w:rPr>
          <w:rFonts w:ascii="Times New Roman" w:hAnsi="Times New Roman" w:cs="Times New Roman" w:hint="eastAsia"/>
          <w:sz w:val="24"/>
          <w:szCs w:val="24"/>
        </w:rPr>
        <w:t xml:space="preserve"> test</w:t>
      </w:r>
      <w:ins w:id="130" w:author="Fildes, Robert" w:date="2014-09-16T15:42:00Z">
        <w:r w:rsidR="006974CF">
          <w:rPr>
            <w:rFonts w:ascii="Times New Roman" w:hAnsi="Times New Roman" w:cs="Times New Roman"/>
            <w:sz w:val="24"/>
            <w:szCs w:val="24"/>
          </w:rPr>
          <w:t>ing</w:t>
        </w:r>
      </w:ins>
      <w:r w:rsidRPr="00C80290">
        <w:rPr>
          <w:rFonts w:ascii="Times New Roman" w:hAnsi="Times New Roman" w:cs="Times New Roman"/>
          <w:sz w:val="24"/>
          <w:szCs w:val="24"/>
        </w:rPr>
        <w:t xml:space="preserve"> is one of the earliest methods developed</w:t>
      </w:r>
      <w:r w:rsidRPr="00C80290">
        <w:rPr>
          <w:rFonts w:ascii="Times New Roman" w:hAnsi="Times New Roman" w:cs="Times New Roman" w:hint="eastAsia"/>
          <w:sz w:val="24"/>
          <w:szCs w:val="24"/>
        </w:rPr>
        <w:t xml:space="preserve"> </w:t>
      </w:r>
      <w:r w:rsidRPr="00C80290">
        <w:rPr>
          <w:rFonts w:ascii="Times New Roman" w:hAnsi="Times New Roman" w:cs="Times New Roman"/>
          <w:sz w:val="24"/>
          <w:szCs w:val="24"/>
        </w:rPr>
        <w:t xml:space="preserve">to quantify the causal effect from time series observations. It has gained success across many domains due to its simplicity, robustness, and </w:t>
      </w:r>
      <w:r w:rsidR="00DD2EC8" w:rsidRPr="00C80290">
        <w:rPr>
          <w:rFonts w:ascii="Times New Roman" w:hAnsi="Times New Roman" w:cs="Times New Roman"/>
          <w:sz w:val="24"/>
          <w:szCs w:val="24"/>
        </w:rPr>
        <w:t>extendibility</w:t>
      </w:r>
      <w:r w:rsidRPr="00C80290">
        <w:rPr>
          <w:rFonts w:ascii="Times New Roman" w:hAnsi="Times New Roman" w:cs="Times New Roman" w:hint="eastAsia"/>
          <w:sz w:val="24"/>
          <w:szCs w:val="24"/>
        </w:rPr>
        <w:t xml:space="preserve"> (</w:t>
      </w:r>
      <w:ins w:id="131" w:author="Fildes, Robert" w:date="2014-09-16T15:42:00Z">
        <w:r w:rsidR="006974CF">
          <w:rPr>
            <w:rFonts w:ascii="Times New Roman" w:hAnsi="Times New Roman" w:cs="Times New Roman"/>
            <w:sz w:val="24"/>
            <w:szCs w:val="24"/>
          </w:rPr>
          <w:t xml:space="preserve">for example, </w:t>
        </w:r>
      </w:ins>
      <w:proofErr w:type="spellStart"/>
      <w:r w:rsidR="00DD2EC8" w:rsidRPr="00C80290">
        <w:rPr>
          <w:rFonts w:ascii="Times New Roman" w:hAnsi="Times New Roman" w:cs="Times New Roman"/>
          <w:sz w:val="24"/>
          <w:szCs w:val="24"/>
        </w:rPr>
        <w:t>Hiemstra</w:t>
      </w:r>
      <w:proofErr w:type="spellEnd"/>
      <w:r w:rsidR="0098636B">
        <w:rPr>
          <w:rFonts w:ascii="Times New Roman" w:hAnsi="Times New Roman" w:cs="Times New Roman" w:hint="eastAsia"/>
          <w:sz w:val="24"/>
          <w:szCs w:val="24"/>
        </w:rPr>
        <w:t xml:space="preserve"> and </w:t>
      </w:r>
      <w:r w:rsidR="0098636B" w:rsidRPr="0098636B">
        <w:rPr>
          <w:rFonts w:ascii="Times New Roman" w:hAnsi="Times New Roman" w:cs="Times New Roman"/>
          <w:sz w:val="24"/>
          <w:szCs w:val="24"/>
        </w:rPr>
        <w:t>Jones</w:t>
      </w:r>
      <w:r w:rsidR="00DD2EC8" w:rsidRPr="00C80290">
        <w:rPr>
          <w:rFonts w:ascii="Times New Roman" w:hAnsi="Times New Roman" w:cs="Times New Roman" w:hint="eastAsia"/>
          <w:sz w:val="24"/>
          <w:szCs w:val="24"/>
        </w:rPr>
        <w:t xml:space="preserve"> 1994, </w:t>
      </w:r>
      <w:del w:id="132" w:author="Fildes, Robert" w:date="2014-09-16T15:42:00Z">
        <w:r w:rsidR="00DD2EC8" w:rsidRPr="00C80290" w:rsidDel="006974CF">
          <w:rPr>
            <w:rFonts w:ascii="Times New Roman" w:hAnsi="Times New Roman" w:cs="Times New Roman"/>
            <w:sz w:val="24"/>
            <w:szCs w:val="24"/>
          </w:rPr>
          <w:delText>Brovelli</w:delText>
        </w:r>
        <w:r w:rsidR="00DD2EC8" w:rsidRPr="00C80290" w:rsidDel="006974CF">
          <w:rPr>
            <w:rFonts w:ascii="Times New Roman" w:hAnsi="Times New Roman" w:cs="Times New Roman" w:hint="eastAsia"/>
            <w:sz w:val="24"/>
            <w:szCs w:val="24"/>
          </w:rPr>
          <w:delText xml:space="preserve"> et al. 2004,</w:delText>
        </w:r>
        <w:r w:rsidR="00DD2EC8" w:rsidRPr="00C80290" w:rsidDel="006974CF">
          <w:delText xml:space="preserve"> </w:delText>
        </w:r>
      </w:del>
      <w:commentRangeStart w:id="133"/>
      <w:proofErr w:type="spellStart"/>
      <w:r w:rsidR="00DD2EC8" w:rsidRPr="00C80290">
        <w:rPr>
          <w:rFonts w:ascii="Times New Roman" w:hAnsi="Times New Roman" w:cs="Times New Roman"/>
          <w:sz w:val="24"/>
          <w:szCs w:val="24"/>
        </w:rPr>
        <w:t>Marinazzo</w:t>
      </w:r>
      <w:commentRangeEnd w:id="133"/>
      <w:proofErr w:type="spellEnd"/>
      <w:r w:rsidR="006974CF">
        <w:rPr>
          <w:rStyle w:val="CommentReference"/>
        </w:rPr>
        <w:commentReference w:id="133"/>
      </w:r>
      <w:r w:rsidR="00DD2EC8" w:rsidRPr="00C80290">
        <w:rPr>
          <w:rFonts w:ascii="Times New Roman" w:hAnsi="Times New Roman" w:cs="Times New Roman" w:hint="eastAsia"/>
          <w:sz w:val="24"/>
          <w:szCs w:val="24"/>
        </w:rPr>
        <w:t xml:space="preserve"> et al., </w:t>
      </w:r>
      <w:proofErr w:type="gramStart"/>
      <w:r w:rsidR="00DD2EC8" w:rsidRPr="00C80290">
        <w:rPr>
          <w:rFonts w:ascii="Times New Roman" w:hAnsi="Times New Roman" w:cs="Times New Roman" w:hint="eastAsia"/>
          <w:sz w:val="24"/>
          <w:szCs w:val="24"/>
        </w:rPr>
        <w:t xml:space="preserve">2008 </w:t>
      </w:r>
      <w:r w:rsidRPr="00C80290">
        <w:rPr>
          <w:rFonts w:ascii="Times New Roman" w:hAnsi="Times New Roman" w:cs="Times New Roman" w:hint="eastAsia"/>
          <w:sz w:val="24"/>
          <w:szCs w:val="24"/>
        </w:rPr>
        <w:t>)</w:t>
      </w:r>
      <w:proofErr w:type="gramEnd"/>
      <w:r w:rsidRPr="00C80290">
        <w:rPr>
          <w:rFonts w:ascii="Times New Roman" w:hAnsi="Times New Roman" w:cs="Times New Roman" w:hint="eastAsia"/>
          <w:sz w:val="24"/>
          <w:szCs w:val="24"/>
        </w:rPr>
        <w:t>.</w:t>
      </w:r>
      <w:r w:rsidR="00DD2EC8" w:rsidRPr="00C80290">
        <w:t xml:space="preserve"> </w:t>
      </w:r>
      <w:r w:rsidR="00DD2EC8" w:rsidRPr="00C80290">
        <w:rPr>
          <w:rFonts w:ascii="Times New Roman" w:hAnsi="Times New Roman" w:cs="Times New Roman"/>
          <w:sz w:val="24"/>
          <w:szCs w:val="24"/>
        </w:rPr>
        <w:t xml:space="preserve">Ashley, Granger and </w:t>
      </w:r>
      <w:proofErr w:type="spellStart"/>
      <w:r w:rsidR="00DD2EC8" w:rsidRPr="00C80290">
        <w:rPr>
          <w:rFonts w:ascii="Times New Roman" w:hAnsi="Times New Roman" w:cs="Times New Roman"/>
          <w:sz w:val="24"/>
          <w:szCs w:val="24"/>
        </w:rPr>
        <w:t>Schmalensee</w:t>
      </w:r>
      <w:proofErr w:type="spellEnd"/>
      <w:r w:rsidR="00DD2EC8" w:rsidRPr="00C80290">
        <w:rPr>
          <w:rFonts w:ascii="Times New Roman" w:hAnsi="Times New Roman" w:cs="Times New Roman"/>
          <w:sz w:val="24"/>
          <w:szCs w:val="24"/>
        </w:rPr>
        <w:t xml:space="preserve"> (1980) gave the definition of causation </w:t>
      </w:r>
      <w:r w:rsidR="00D77A1E">
        <w:rPr>
          <w:rFonts w:ascii="Times New Roman" w:hAnsi="Times New Roman" w:cs="Times New Roman" w:hint="eastAsia"/>
          <w:sz w:val="24"/>
          <w:szCs w:val="24"/>
        </w:rPr>
        <w:t>as follows</w:t>
      </w:r>
      <w:r w:rsidR="00DD2EC8" w:rsidRPr="00C80290">
        <w:rPr>
          <w:rFonts w:ascii="Times New Roman" w:hAnsi="Times New Roman" w:cs="Times New Roman"/>
          <w:sz w:val="24"/>
          <w:szCs w:val="24"/>
        </w:rPr>
        <w:t xml:space="preserve">: Let </w:t>
      </w:r>
      <w:proofErr w:type="spellStart"/>
      <w:r w:rsidR="00DD2EC8" w:rsidRPr="00C80290">
        <w:rPr>
          <w:rFonts w:ascii="Times New Roman" w:hAnsi="Times New Roman" w:cs="Times New Roman"/>
          <w:i/>
          <w:sz w:val="24"/>
          <w:szCs w:val="24"/>
        </w:rPr>
        <w:t>Ω</w:t>
      </w:r>
      <w:r w:rsidR="00DD2EC8" w:rsidRPr="00C80290">
        <w:rPr>
          <w:rFonts w:ascii="Times New Roman" w:hAnsi="Times New Roman" w:cs="Times New Roman" w:hint="eastAsia"/>
          <w:i/>
          <w:sz w:val="24"/>
          <w:szCs w:val="24"/>
          <w:vertAlign w:val="subscript"/>
        </w:rPr>
        <w:t>t</w:t>
      </w:r>
      <w:proofErr w:type="spellEnd"/>
      <w:r w:rsidR="00DD2EC8" w:rsidRPr="00C80290">
        <w:rPr>
          <w:rFonts w:ascii="Times New Roman" w:hAnsi="Times New Roman" w:cs="Times New Roman"/>
          <w:sz w:val="24"/>
          <w:szCs w:val="24"/>
        </w:rPr>
        <w:t xml:space="preserve">, represent all the information available in the universe at time </w:t>
      </w:r>
      <w:r w:rsidR="00DD2EC8" w:rsidRPr="00C80290">
        <w:rPr>
          <w:rFonts w:ascii="Times New Roman" w:hAnsi="Times New Roman" w:cs="Times New Roman" w:hint="eastAsia"/>
          <w:i/>
          <w:sz w:val="24"/>
          <w:szCs w:val="24"/>
        </w:rPr>
        <w:t>t</w:t>
      </w:r>
      <w:r w:rsidR="00DD2EC8" w:rsidRPr="00C80290">
        <w:rPr>
          <w:rFonts w:ascii="Times New Roman" w:hAnsi="Times New Roman" w:cs="Times New Roman"/>
          <w:sz w:val="24"/>
          <w:szCs w:val="24"/>
        </w:rPr>
        <w:t xml:space="preserve">. Suppose that at time </w:t>
      </w:r>
      <w:r w:rsidR="00DD2EC8" w:rsidRPr="00C80290">
        <w:rPr>
          <w:rFonts w:ascii="Times New Roman" w:hAnsi="Times New Roman" w:cs="Times New Roman" w:hint="eastAsia"/>
          <w:i/>
          <w:sz w:val="24"/>
          <w:szCs w:val="24"/>
        </w:rPr>
        <w:t>t</w:t>
      </w:r>
      <w:r w:rsidR="00DD2EC8" w:rsidRPr="00C80290">
        <w:rPr>
          <w:rFonts w:ascii="Times New Roman" w:hAnsi="Times New Roman" w:cs="Times New Roman"/>
          <w:sz w:val="24"/>
          <w:szCs w:val="24"/>
        </w:rPr>
        <w:t xml:space="preserve"> optimum forecasts are made of </w:t>
      </w:r>
      <w:r w:rsidR="00DD2EC8" w:rsidRPr="00C80290">
        <w:rPr>
          <w:rFonts w:ascii="Times New Roman" w:hAnsi="Times New Roman" w:cs="Times New Roman" w:hint="eastAsia"/>
          <w:i/>
          <w:sz w:val="24"/>
          <w:szCs w:val="24"/>
        </w:rPr>
        <w:t>Y</w:t>
      </w:r>
      <w:r w:rsidR="00DD2EC8" w:rsidRPr="00C80290">
        <w:rPr>
          <w:rFonts w:ascii="Times New Roman" w:hAnsi="Times New Roman" w:cs="Times New Roman" w:hint="eastAsia"/>
          <w:i/>
          <w:sz w:val="24"/>
          <w:szCs w:val="24"/>
          <w:vertAlign w:val="subscript"/>
        </w:rPr>
        <w:t>t</w:t>
      </w:r>
      <w:r w:rsidR="00DD2EC8" w:rsidRPr="00C80290">
        <w:rPr>
          <w:rFonts w:ascii="Times New Roman" w:hAnsi="Times New Roman" w:cs="Times New Roman"/>
          <w:sz w:val="24"/>
          <w:szCs w:val="24"/>
          <w:vertAlign w:val="subscript"/>
        </w:rPr>
        <w:t>+1</w:t>
      </w:r>
      <w:r w:rsidR="00DD2EC8" w:rsidRPr="00C80290">
        <w:rPr>
          <w:rFonts w:ascii="Times New Roman" w:hAnsi="Times New Roman" w:cs="Times New Roman"/>
          <w:sz w:val="24"/>
          <w:szCs w:val="24"/>
        </w:rPr>
        <w:t xml:space="preserve"> using all of the information in</w:t>
      </w:r>
      <w:r w:rsidR="00DD2EC8" w:rsidRPr="00C80290">
        <w:rPr>
          <w:rFonts w:ascii="Times New Roman" w:hAnsi="Times New Roman" w:cs="Times New Roman" w:hint="eastAsia"/>
          <w:sz w:val="24"/>
          <w:szCs w:val="24"/>
        </w:rPr>
        <w:t xml:space="preserve"> </w:t>
      </w:r>
      <w:proofErr w:type="spellStart"/>
      <w:r w:rsidR="00DD2EC8" w:rsidRPr="00C80290">
        <w:rPr>
          <w:rFonts w:ascii="Times New Roman" w:hAnsi="Times New Roman" w:cs="Times New Roman"/>
          <w:i/>
          <w:sz w:val="24"/>
          <w:szCs w:val="24"/>
        </w:rPr>
        <w:t>Ω</w:t>
      </w:r>
      <w:r w:rsidR="00DD2EC8" w:rsidRPr="00C80290">
        <w:rPr>
          <w:rFonts w:ascii="Times New Roman" w:hAnsi="Times New Roman" w:cs="Times New Roman" w:hint="eastAsia"/>
          <w:i/>
          <w:sz w:val="24"/>
          <w:szCs w:val="24"/>
          <w:vertAlign w:val="subscript"/>
        </w:rPr>
        <w:t>t</w:t>
      </w:r>
      <w:proofErr w:type="spellEnd"/>
      <w:r w:rsidR="00DD2EC8" w:rsidRPr="00C80290">
        <w:rPr>
          <w:rFonts w:ascii="Times New Roman" w:hAnsi="Times New Roman" w:cs="Times New Roman"/>
          <w:sz w:val="24"/>
          <w:szCs w:val="24"/>
        </w:rPr>
        <w:t xml:space="preserve">, and also using all of this information apart from the past and present values </w:t>
      </w:r>
      <w:proofErr w:type="spellStart"/>
      <w:r w:rsidR="00DD2EC8" w:rsidRPr="00C80290">
        <w:rPr>
          <w:rFonts w:ascii="Times New Roman" w:hAnsi="Times New Roman" w:cs="Times New Roman" w:hint="eastAsia"/>
          <w:i/>
          <w:sz w:val="24"/>
          <w:szCs w:val="24"/>
        </w:rPr>
        <w:t>X</w:t>
      </w:r>
      <w:r w:rsidR="00DD2EC8" w:rsidRPr="00C80290">
        <w:rPr>
          <w:rFonts w:ascii="Times New Roman" w:hAnsi="Times New Roman" w:cs="Times New Roman" w:hint="eastAsia"/>
          <w:i/>
          <w:sz w:val="24"/>
          <w:szCs w:val="24"/>
          <w:vertAlign w:val="subscript"/>
        </w:rPr>
        <w:t>t</w:t>
      </w:r>
      <w:proofErr w:type="spellEnd"/>
      <w:r w:rsidR="00DD2EC8" w:rsidRPr="00C80290">
        <w:rPr>
          <w:rFonts w:ascii="Times New Roman" w:hAnsi="Times New Roman" w:cs="Times New Roman"/>
          <w:sz w:val="24"/>
          <w:szCs w:val="24"/>
          <w:vertAlign w:val="subscript"/>
        </w:rPr>
        <w:t>-</w:t>
      </w:r>
      <w:r w:rsidR="00DD2EC8" w:rsidRPr="00C80290">
        <w:rPr>
          <w:rFonts w:ascii="Times New Roman" w:hAnsi="Times New Roman" w:cs="Times New Roman"/>
          <w:i/>
          <w:sz w:val="24"/>
          <w:szCs w:val="24"/>
          <w:vertAlign w:val="subscript"/>
        </w:rPr>
        <w:t>j</w:t>
      </w:r>
      <w:r w:rsidR="00DD2EC8" w:rsidRPr="00C80290">
        <w:rPr>
          <w:rFonts w:ascii="Times New Roman" w:hAnsi="Times New Roman" w:cs="Times New Roman"/>
          <w:sz w:val="24"/>
          <w:szCs w:val="24"/>
        </w:rPr>
        <w:t>,</w:t>
      </w:r>
      <w:r w:rsidR="00DD2EC8" w:rsidRPr="00C80290">
        <w:rPr>
          <w:rFonts w:ascii="Times New Roman" w:hAnsi="Times New Roman" w:cs="Times New Roman"/>
          <w:i/>
          <w:sz w:val="24"/>
          <w:szCs w:val="24"/>
        </w:rPr>
        <w:t xml:space="preserve"> j</w:t>
      </w:r>
      <w:r w:rsidR="00DD2EC8" w:rsidRPr="00C80290">
        <w:rPr>
          <w:rFonts w:ascii="Times New Roman" w:hAnsi="Times New Roman" w:cs="Times New Roman"/>
          <w:sz w:val="24"/>
          <w:szCs w:val="24"/>
        </w:rPr>
        <w:t xml:space="preserve">&gt;=0, of the series </w:t>
      </w:r>
      <w:r w:rsidR="00DD2EC8" w:rsidRPr="00C80290">
        <w:rPr>
          <w:rFonts w:ascii="Times New Roman" w:hAnsi="Times New Roman" w:cs="Times New Roman" w:hint="eastAsia"/>
          <w:i/>
          <w:sz w:val="24"/>
          <w:szCs w:val="24"/>
        </w:rPr>
        <w:t>X</w:t>
      </w:r>
      <w:r w:rsidR="00DD2EC8" w:rsidRPr="00C80290">
        <w:rPr>
          <w:rFonts w:ascii="Times New Roman" w:hAnsi="Times New Roman" w:cs="Times New Roman"/>
          <w:sz w:val="24"/>
          <w:szCs w:val="24"/>
        </w:rPr>
        <w:t xml:space="preserve">. If the first forecast, using all the information, is superior to the second, than the series </w:t>
      </w:r>
      <w:r w:rsidR="00DD2EC8" w:rsidRPr="00C80290">
        <w:rPr>
          <w:rFonts w:ascii="Times New Roman" w:hAnsi="Times New Roman" w:cs="Times New Roman" w:hint="eastAsia"/>
          <w:i/>
          <w:sz w:val="24"/>
          <w:szCs w:val="24"/>
        </w:rPr>
        <w:t>X</w:t>
      </w:r>
      <w:r w:rsidR="00DD2EC8" w:rsidRPr="00C80290">
        <w:rPr>
          <w:rFonts w:ascii="Times New Roman" w:hAnsi="Times New Roman" w:cs="Times New Roman"/>
          <w:sz w:val="24"/>
          <w:szCs w:val="24"/>
        </w:rPr>
        <w:t xml:space="preserve"> has some special information about </w:t>
      </w:r>
      <w:r w:rsidR="00DD2EC8" w:rsidRPr="00C80290">
        <w:rPr>
          <w:rFonts w:ascii="Times New Roman" w:hAnsi="Times New Roman" w:cs="Times New Roman" w:hint="eastAsia"/>
          <w:i/>
          <w:sz w:val="24"/>
          <w:szCs w:val="24"/>
        </w:rPr>
        <w:t>Y</w:t>
      </w:r>
      <w:r w:rsidR="00DD2EC8" w:rsidRPr="00C80290">
        <w:rPr>
          <w:rFonts w:ascii="Times New Roman" w:hAnsi="Times New Roman" w:cs="Times New Roman"/>
          <w:sz w:val="24"/>
          <w:szCs w:val="24"/>
        </w:rPr>
        <w:t xml:space="preserve">, not available elsewhere, and </w:t>
      </w:r>
      <w:r w:rsidR="00DD2EC8" w:rsidRPr="00C80290">
        <w:rPr>
          <w:rFonts w:ascii="Times New Roman" w:hAnsi="Times New Roman" w:cs="Times New Roman" w:hint="eastAsia"/>
          <w:i/>
          <w:sz w:val="24"/>
          <w:szCs w:val="24"/>
        </w:rPr>
        <w:t xml:space="preserve">X </w:t>
      </w:r>
      <w:r w:rsidR="00DD2EC8" w:rsidRPr="00C80290">
        <w:rPr>
          <w:rFonts w:ascii="Times New Roman" w:hAnsi="Times New Roman" w:cs="Times New Roman"/>
          <w:sz w:val="24"/>
          <w:szCs w:val="24"/>
        </w:rPr>
        <w:t xml:space="preserve">is said to cause </w:t>
      </w:r>
      <w:r w:rsidR="00DD2EC8" w:rsidRPr="00C80290">
        <w:rPr>
          <w:rFonts w:ascii="Times New Roman" w:hAnsi="Times New Roman" w:cs="Times New Roman" w:hint="eastAsia"/>
          <w:i/>
          <w:sz w:val="24"/>
          <w:szCs w:val="24"/>
        </w:rPr>
        <w:t>Y</w:t>
      </w:r>
      <w:r w:rsidR="00DD2EC8" w:rsidRPr="00C80290">
        <w:rPr>
          <w:rFonts w:ascii="Times New Roman" w:hAnsi="Times New Roman" w:cs="Times New Roman"/>
          <w:sz w:val="24"/>
          <w:szCs w:val="24"/>
        </w:rPr>
        <w:t>.</w:t>
      </w:r>
    </w:p>
    <w:p w:rsidR="00F75C75" w:rsidRPr="00C80290" w:rsidRDefault="00DD2EC8" w:rsidP="00DD2EC8">
      <w:pPr>
        <w:spacing w:line="360" w:lineRule="auto"/>
        <w:ind w:firstLine="420"/>
        <w:rPr>
          <w:rFonts w:ascii="Times New Roman" w:hAnsi="Times New Roman" w:cs="Times New Roman"/>
          <w:sz w:val="24"/>
          <w:szCs w:val="24"/>
        </w:rPr>
      </w:pPr>
      <w:del w:id="134" w:author="Fildes, Robert" w:date="2014-09-16T15:43:00Z">
        <w:r w:rsidRPr="00C80290" w:rsidDel="006974CF">
          <w:rPr>
            <w:rFonts w:ascii="Times New Roman" w:hAnsi="Times New Roman" w:cs="Times New Roman"/>
            <w:sz w:val="24"/>
            <w:szCs w:val="24"/>
          </w:rPr>
          <w:delText xml:space="preserve"> </w:delText>
        </w:r>
      </w:del>
      <w:r w:rsidR="009A7D46" w:rsidRPr="00C80290">
        <w:rPr>
          <w:rFonts w:ascii="Times New Roman" w:hAnsi="Times New Roman" w:cs="Times New Roman" w:hint="eastAsia"/>
          <w:sz w:val="24"/>
          <w:szCs w:val="24"/>
        </w:rPr>
        <w:t>The</w:t>
      </w:r>
      <w:r w:rsidR="009A7D46" w:rsidRPr="00C80290">
        <w:rPr>
          <w:rFonts w:ascii="Times New Roman" w:hAnsi="Times New Roman" w:cs="Times New Roman"/>
          <w:sz w:val="24"/>
          <w:szCs w:val="24"/>
        </w:rPr>
        <w:t xml:space="preserve"> </w:t>
      </w:r>
      <w:r w:rsidR="009A7D46" w:rsidRPr="00C80290">
        <w:rPr>
          <w:rFonts w:ascii="Times New Roman" w:hAnsi="Times New Roman" w:cs="Times New Roman" w:hint="eastAsia"/>
          <w:sz w:val="24"/>
          <w:szCs w:val="24"/>
        </w:rPr>
        <w:t xml:space="preserve">main </w:t>
      </w:r>
      <w:r w:rsidR="009A7D46" w:rsidRPr="00C80290">
        <w:rPr>
          <w:rFonts w:ascii="Times New Roman" w:hAnsi="Times New Roman" w:cs="Times New Roman"/>
          <w:sz w:val="24"/>
          <w:szCs w:val="24"/>
        </w:rPr>
        <w:t xml:space="preserve">challenge in discovering causal relationship </w:t>
      </w:r>
      <w:r w:rsidR="009A7D46" w:rsidRPr="00C80290">
        <w:rPr>
          <w:rFonts w:ascii="Times New Roman" w:hAnsi="Times New Roman" w:cs="Times New Roman" w:hint="eastAsia"/>
          <w:sz w:val="24"/>
          <w:szCs w:val="24"/>
        </w:rPr>
        <w:t xml:space="preserve">among product categories is the </w:t>
      </w:r>
      <w:r w:rsidR="009A7D46" w:rsidRPr="00C80290">
        <w:rPr>
          <w:rFonts w:ascii="Times New Roman" w:hAnsi="Times New Roman" w:cs="Times New Roman"/>
          <w:sz w:val="24"/>
          <w:szCs w:val="24"/>
        </w:rPr>
        <w:t>high dimensional time series need to be analyzed</w:t>
      </w:r>
      <w:r w:rsidR="00F87654">
        <w:rPr>
          <w:rFonts w:ascii="Times New Roman" w:hAnsi="Times New Roman" w:cs="Times New Roman" w:hint="eastAsia"/>
          <w:sz w:val="24"/>
          <w:szCs w:val="24"/>
        </w:rPr>
        <w:t xml:space="preserve"> in this project</w:t>
      </w:r>
      <w:r w:rsidR="009A7D46" w:rsidRPr="00C80290">
        <w:rPr>
          <w:rFonts w:ascii="Times New Roman" w:hAnsi="Times New Roman" w:cs="Times New Roman"/>
          <w:sz w:val="24"/>
          <w:szCs w:val="24"/>
        </w:rPr>
        <w:t>.</w:t>
      </w:r>
      <w:r w:rsidR="009A7D46" w:rsidRPr="00C80290">
        <w:rPr>
          <w:rFonts w:ascii="Times New Roman" w:hAnsi="Times New Roman" w:cs="Times New Roman" w:hint="eastAsia"/>
          <w:sz w:val="24"/>
          <w:szCs w:val="24"/>
        </w:rPr>
        <w:t xml:space="preserve"> </w:t>
      </w:r>
      <w:proofErr w:type="gramStart"/>
      <w:r w:rsidR="00567380" w:rsidRPr="00C80290">
        <w:rPr>
          <w:rFonts w:ascii="Times New Roman" w:hAnsi="Times New Roman" w:cs="Times New Roman"/>
          <w:sz w:val="24"/>
          <w:szCs w:val="24"/>
        </w:rPr>
        <w:t>As the number of time series grows, the statistical signi</w:t>
      </w:r>
      <w:r w:rsidR="00567380" w:rsidRPr="00C80290">
        <w:rPr>
          <w:rFonts w:ascii="Times New Roman" w:hAnsi="Times New Roman" w:cs="Times New Roman" w:hint="eastAsia"/>
          <w:sz w:val="24"/>
          <w:szCs w:val="24"/>
        </w:rPr>
        <w:t>fi</w:t>
      </w:r>
      <w:r w:rsidR="00567380" w:rsidRPr="00C80290">
        <w:rPr>
          <w:rFonts w:ascii="Times New Roman" w:hAnsi="Times New Roman" w:cs="Times New Roman"/>
          <w:sz w:val="24"/>
          <w:szCs w:val="24"/>
        </w:rPr>
        <w:t>cant tests become ine</w:t>
      </w:r>
      <w:r w:rsidR="00567380" w:rsidRPr="00C80290">
        <w:rPr>
          <w:rFonts w:ascii="Times New Roman" w:hAnsi="Times New Roman" w:cs="Times New Roman" w:hint="eastAsia"/>
          <w:sz w:val="24"/>
          <w:szCs w:val="24"/>
        </w:rPr>
        <w:t>ffi</w:t>
      </w:r>
      <w:r w:rsidR="00567380" w:rsidRPr="00C80290">
        <w:rPr>
          <w:rFonts w:ascii="Times New Roman" w:hAnsi="Times New Roman" w:cs="Times New Roman"/>
          <w:sz w:val="24"/>
          <w:szCs w:val="24"/>
        </w:rPr>
        <w:t>cient, leading to higher chance of spurious correlations.</w:t>
      </w:r>
      <w:proofErr w:type="gramEnd"/>
      <w:r w:rsidR="00567380" w:rsidRPr="00C80290">
        <w:rPr>
          <w:rFonts w:ascii="Times New Roman" w:hAnsi="Times New Roman" w:cs="Times New Roman" w:hint="eastAsia"/>
          <w:sz w:val="24"/>
          <w:szCs w:val="24"/>
        </w:rPr>
        <w:t xml:space="preserve"> </w:t>
      </w:r>
      <w:r w:rsidR="00567380" w:rsidRPr="00C80290">
        <w:rPr>
          <w:rFonts w:ascii="Times New Roman" w:hAnsi="Times New Roman" w:cs="Times New Roman"/>
          <w:sz w:val="24"/>
          <w:szCs w:val="24"/>
        </w:rPr>
        <w:t>The L</w:t>
      </w:r>
      <w:r w:rsidR="00F87654">
        <w:rPr>
          <w:rFonts w:ascii="Times New Roman" w:hAnsi="Times New Roman" w:cs="Times New Roman" w:hint="eastAsia"/>
          <w:sz w:val="24"/>
          <w:szCs w:val="24"/>
        </w:rPr>
        <w:t>ASSO</w:t>
      </w:r>
      <w:r w:rsidR="00567380" w:rsidRPr="00C80290">
        <w:rPr>
          <w:rFonts w:ascii="Times New Roman" w:hAnsi="Times New Roman" w:cs="Times New Roman"/>
          <w:sz w:val="24"/>
          <w:szCs w:val="24"/>
        </w:rPr>
        <w:t xml:space="preserve"> Granger method we consider</w:t>
      </w:r>
      <w:r w:rsidR="00F87654">
        <w:rPr>
          <w:rFonts w:ascii="Times New Roman" w:hAnsi="Times New Roman" w:cs="Times New Roman" w:hint="eastAsia"/>
          <w:sz w:val="24"/>
          <w:szCs w:val="24"/>
        </w:rPr>
        <w:t>ed</w:t>
      </w:r>
      <w:r w:rsidR="00567380" w:rsidRPr="00C80290">
        <w:rPr>
          <w:rFonts w:ascii="Times New Roman" w:hAnsi="Times New Roman" w:cs="Times New Roman"/>
          <w:sz w:val="24"/>
          <w:szCs w:val="24"/>
        </w:rPr>
        <w:t xml:space="preserve"> is one </w:t>
      </w:r>
      <w:r w:rsidR="00F87654">
        <w:rPr>
          <w:rFonts w:ascii="Times New Roman" w:hAnsi="Times New Roman" w:cs="Times New Roman" w:hint="eastAsia"/>
          <w:sz w:val="24"/>
          <w:szCs w:val="24"/>
        </w:rPr>
        <w:t xml:space="preserve">effective </w:t>
      </w:r>
      <w:r w:rsidR="00567380" w:rsidRPr="00C80290">
        <w:rPr>
          <w:rFonts w:ascii="Times New Roman" w:hAnsi="Times New Roman" w:cs="Times New Roman"/>
          <w:sz w:val="24"/>
          <w:szCs w:val="24"/>
        </w:rPr>
        <w:t>way to address such issue</w:t>
      </w:r>
      <w:r w:rsidR="00567380" w:rsidRPr="00C80290">
        <w:rPr>
          <w:rFonts w:ascii="Times New Roman" w:hAnsi="Times New Roman" w:cs="Times New Roman" w:hint="eastAsia"/>
          <w:sz w:val="24"/>
          <w:szCs w:val="24"/>
        </w:rPr>
        <w:t xml:space="preserve">. </w:t>
      </w:r>
    </w:p>
    <w:p w:rsidR="009A7D46" w:rsidRPr="00C80290" w:rsidRDefault="00567380" w:rsidP="00DD2EC8">
      <w:pPr>
        <w:spacing w:line="360" w:lineRule="auto"/>
        <w:ind w:firstLine="420"/>
        <w:rPr>
          <w:rFonts w:ascii="Times New Roman" w:hAnsi="Times New Roman" w:cs="Times New Roman"/>
          <w:sz w:val="24"/>
          <w:szCs w:val="24"/>
        </w:rPr>
      </w:pPr>
      <w:r w:rsidRPr="00C80290">
        <w:rPr>
          <w:rFonts w:ascii="Times New Roman" w:hAnsi="Times New Roman" w:cs="Times New Roman"/>
          <w:sz w:val="24"/>
          <w:szCs w:val="24"/>
        </w:rPr>
        <w:t>S</w:t>
      </w:r>
      <w:r w:rsidRPr="00C80290">
        <w:rPr>
          <w:rFonts w:ascii="Times New Roman" w:hAnsi="Times New Roman" w:cs="Times New Roman" w:hint="eastAsia"/>
          <w:sz w:val="24"/>
          <w:szCs w:val="24"/>
        </w:rPr>
        <w:t>pecifically, we first build a set of promotional intensity indexes for every category, including price index</w:t>
      </w:r>
      <w:r w:rsidR="00A6309E" w:rsidRPr="00C80290">
        <w:rPr>
          <w:rFonts w:ascii="Times New Roman" w:hAnsi="Times New Roman" w:cs="Times New Roman" w:hint="eastAsia"/>
          <w:sz w:val="24"/>
          <w:szCs w:val="24"/>
        </w:rPr>
        <w:t>es</w:t>
      </w:r>
      <w:r w:rsidRPr="00C80290">
        <w:rPr>
          <w:rFonts w:ascii="Times New Roman" w:hAnsi="Times New Roman" w:cs="Times New Roman" w:hint="eastAsia"/>
          <w:sz w:val="24"/>
          <w:szCs w:val="24"/>
        </w:rPr>
        <w:t>, display intensity index</w:t>
      </w:r>
      <w:r w:rsidR="00A6309E" w:rsidRPr="00C80290">
        <w:rPr>
          <w:rFonts w:ascii="Times New Roman" w:hAnsi="Times New Roman" w:cs="Times New Roman" w:hint="eastAsia"/>
          <w:sz w:val="24"/>
          <w:szCs w:val="24"/>
        </w:rPr>
        <w:t>es</w:t>
      </w:r>
      <w:r w:rsidRPr="00C80290">
        <w:rPr>
          <w:rFonts w:ascii="Times New Roman" w:hAnsi="Times New Roman" w:cs="Times New Roman" w:hint="eastAsia"/>
          <w:sz w:val="24"/>
          <w:szCs w:val="24"/>
        </w:rPr>
        <w:t>, feature advertising intensity index</w:t>
      </w:r>
      <w:r w:rsidR="00A6309E" w:rsidRPr="00C80290">
        <w:rPr>
          <w:rFonts w:ascii="Times New Roman" w:hAnsi="Times New Roman" w:cs="Times New Roman" w:hint="eastAsia"/>
          <w:sz w:val="24"/>
          <w:szCs w:val="24"/>
        </w:rPr>
        <w:t>e</w:t>
      </w:r>
      <w:r w:rsidR="003C6DCF" w:rsidRPr="00C80290">
        <w:rPr>
          <w:rFonts w:ascii="Times New Roman" w:hAnsi="Times New Roman" w:cs="Times New Roman" w:hint="eastAsia"/>
          <w:sz w:val="24"/>
          <w:szCs w:val="24"/>
        </w:rPr>
        <w:t>s</w:t>
      </w:r>
      <w:r w:rsidRPr="00C80290">
        <w:rPr>
          <w:rFonts w:ascii="Times New Roman" w:hAnsi="Times New Roman" w:cs="Times New Roman" w:hint="eastAsia"/>
          <w:sz w:val="24"/>
          <w:szCs w:val="24"/>
        </w:rPr>
        <w:t xml:space="preserve">. </w:t>
      </w:r>
      <w:r w:rsidR="00A6309E" w:rsidRPr="00C80290">
        <w:rPr>
          <w:rFonts w:ascii="Times New Roman" w:hAnsi="Times New Roman" w:cs="Times New Roman" w:hint="eastAsia"/>
          <w:sz w:val="24"/>
          <w:szCs w:val="24"/>
        </w:rPr>
        <w:t xml:space="preserve">All of these indexes are </w:t>
      </w:r>
      <w:r w:rsidR="00A6309E" w:rsidRPr="00C80290">
        <w:rPr>
          <w:rFonts w:ascii="Times New Roman" w:hAnsi="Times New Roman" w:cs="Times New Roman"/>
          <w:sz w:val="24"/>
          <w:szCs w:val="24"/>
        </w:rPr>
        <w:t>calculated</w:t>
      </w:r>
      <w:r w:rsidR="00A6309E" w:rsidRPr="00C80290">
        <w:rPr>
          <w:rFonts w:ascii="Times New Roman" w:hAnsi="Times New Roman" w:cs="Times New Roman" w:hint="eastAsia"/>
          <w:sz w:val="24"/>
          <w:szCs w:val="24"/>
        </w:rPr>
        <w:t xml:space="preserve"> by weighted averaging the </w:t>
      </w:r>
      <w:r w:rsidR="00A6309E" w:rsidRPr="00C80290">
        <w:rPr>
          <w:rFonts w:ascii="Times New Roman" w:hAnsi="Times New Roman" w:cs="Times New Roman"/>
          <w:sz w:val="24"/>
          <w:szCs w:val="24"/>
        </w:rPr>
        <w:t>corresponding</w:t>
      </w:r>
      <w:r w:rsidR="00A6309E" w:rsidRPr="00C80290">
        <w:rPr>
          <w:rFonts w:ascii="Times New Roman" w:hAnsi="Times New Roman" w:cs="Times New Roman" w:hint="eastAsia"/>
          <w:sz w:val="24"/>
          <w:szCs w:val="24"/>
        </w:rPr>
        <w:t xml:space="preserve"> values </w:t>
      </w:r>
      <w:r w:rsidR="00A6309E" w:rsidRPr="00C80290">
        <w:rPr>
          <w:rFonts w:ascii="Times New Roman" w:hAnsi="Times New Roman" w:cs="Times New Roman"/>
          <w:sz w:val="24"/>
          <w:szCs w:val="24"/>
        </w:rPr>
        <w:t>across</w:t>
      </w:r>
      <w:r w:rsidR="00A6309E" w:rsidRPr="00C80290">
        <w:rPr>
          <w:rFonts w:ascii="Times New Roman" w:hAnsi="Times New Roman" w:cs="Times New Roman" w:hint="eastAsia"/>
          <w:sz w:val="24"/>
          <w:szCs w:val="24"/>
        </w:rPr>
        <w:t xml:space="preserve"> SKUs in a category. </w:t>
      </w:r>
      <w:r w:rsidR="00A6309E" w:rsidRPr="00C80290">
        <w:rPr>
          <w:rFonts w:ascii="Times New Roman" w:hAnsi="Times New Roman" w:cs="Times New Roman"/>
          <w:sz w:val="24"/>
          <w:szCs w:val="24"/>
        </w:rPr>
        <w:t>T</w:t>
      </w:r>
      <w:r w:rsidR="00A6309E" w:rsidRPr="00C80290">
        <w:rPr>
          <w:rFonts w:ascii="Times New Roman" w:hAnsi="Times New Roman" w:cs="Times New Roman" w:hint="eastAsia"/>
          <w:sz w:val="24"/>
          <w:szCs w:val="24"/>
        </w:rPr>
        <w:t xml:space="preserve">he weight </w:t>
      </w:r>
      <w:r w:rsidR="00C93F69" w:rsidRPr="00C80290">
        <w:rPr>
          <w:rFonts w:ascii="Times New Roman" w:hAnsi="Times New Roman" w:cs="Times New Roman" w:hint="eastAsia"/>
          <w:sz w:val="24"/>
          <w:szCs w:val="24"/>
        </w:rPr>
        <w:t>is</w:t>
      </w:r>
      <w:r w:rsidR="00A6309E" w:rsidRPr="00C80290">
        <w:rPr>
          <w:rFonts w:ascii="Times New Roman" w:hAnsi="Times New Roman" w:cs="Times New Roman" w:hint="eastAsia"/>
          <w:sz w:val="24"/>
          <w:szCs w:val="24"/>
        </w:rPr>
        <w:t xml:space="preserve"> the weekly averag</w:t>
      </w:r>
      <w:ins w:id="135" w:author="Fildes, Robert" w:date="2014-09-16T15:43:00Z">
        <w:r w:rsidR="006974CF">
          <w:rPr>
            <w:rFonts w:ascii="Times New Roman" w:hAnsi="Times New Roman" w:cs="Times New Roman"/>
            <w:sz w:val="24"/>
            <w:szCs w:val="24"/>
          </w:rPr>
          <w:t>e</w:t>
        </w:r>
      </w:ins>
      <w:del w:id="136" w:author="Fildes, Robert" w:date="2014-09-16T15:43:00Z">
        <w:r w:rsidR="00A6309E" w:rsidRPr="00C80290" w:rsidDel="006974CF">
          <w:rPr>
            <w:rFonts w:ascii="Times New Roman" w:hAnsi="Times New Roman" w:cs="Times New Roman" w:hint="eastAsia"/>
            <w:sz w:val="24"/>
            <w:szCs w:val="24"/>
          </w:rPr>
          <w:delText>ing</w:delText>
        </w:r>
      </w:del>
      <w:r w:rsidR="00A6309E" w:rsidRPr="00C80290">
        <w:rPr>
          <w:rFonts w:ascii="Times New Roman" w:hAnsi="Times New Roman" w:cs="Times New Roman" w:hint="eastAsia"/>
          <w:sz w:val="24"/>
          <w:szCs w:val="24"/>
        </w:rPr>
        <w:t xml:space="preserve"> sales</w:t>
      </w:r>
      <w:r w:rsidR="00C93F69" w:rsidRPr="00C80290">
        <w:rPr>
          <w:rFonts w:ascii="Times New Roman" w:hAnsi="Times New Roman" w:cs="Times New Roman" w:hint="eastAsia"/>
          <w:sz w:val="24"/>
          <w:szCs w:val="24"/>
        </w:rPr>
        <w:t xml:space="preserve"> </w:t>
      </w:r>
      <w:r w:rsidR="00A6309E" w:rsidRPr="00C80290">
        <w:rPr>
          <w:rFonts w:ascii="Times New Roman" w:hAnsi="Times New Roman" w:cs="Times New Roman" w:hint="eastAsia"/>
          <w:sz w:val="24"/>
          <w:szCs w:val="24"/>
        </w:rPr>
        <w:t>of the SKU</w:t>
      </w:r>
      <w:r w:rsidR="00C93F69" w:rsidRPr="00C80290">
        <w:rPr>
          <w:rFonts w:ascii="Times New Roman" w:hAnsi="Times New Roman" w:cs="Times New Roman" w:hint="eastAsia"/>
          <w:sz w:val="24"/>
          <w:szCs w:val="24"/>
        </w:rPr>
        <w:t>. That is, the larger</w:t>
      </w:r>
      <w:r w:rsidR="001834F8">
        <w:rPr>
          <w:rFonts w:ascii="Times New Roman" w:hAnsi="Times New Roman" w:cs="Times New Roman" w:hint="eastAsia"/>
          <w:sz w:val="24"/>
          <w:szCs w:val="24"/>
        </w:rPr>
        <w:t xml:space="preserve"> the</w:t>
      </w:r>
      <w:r w:rsidR="00C93F69" w:rsidRPr="00C80290">
        <w:rPr>
          <w:rFonts w:ascii="Times New Roman" w:hAnsi="Times New Roman" w:cs="Times New Roman" w:hint="eastAsia"/>
          <w:sz w:val="24"/>
          <w:szCs w:val="24"/>
        </w:rPr>
        <w:t xml:space="preserve"> market share a SKU occupies in a category, the large</w:t>
      </w:r>
      <w:r w:rsidR="00F75C75" w:rsidRPr="00C80290">
        <w:rPr>
          <w:rFonts w:ascii="Times New Roman" w:hAnsi="Times New Roman" w:cs="Times New Roman" w:hint="eastAsia"/>
          <w:sz w:val="24"/>
          <w:szCs w:val="24"/>
        </w:rPr>
        <w:t>r</w:t>
      </w:r>
      <w:r w:rsidR="00C93F69" w:rsidRPr="00C80290">
        <w:rPr>
          <w:rFonts w:ascii="Times New Roman" w:hAnsi="Times New Roman" w:cs="Times New Roman" w:hint="eastAsia"/>
          <w:sz w:val="24"/>
          <w:szCs w:val="24"/>
        </w:rPr>
        <w:t xml:space="preserve"> </w:t>
      </w:r>
      <w:r w:rsidR="001834F8">
        <w:rPr>
          <w:rFonts w:ascii="Times New Roman" w:hAnsi="Times New Roman" w:cs="Times New Roman" w:hint="eastAsia"/>
          <w:sz w:val="24"/>
          <w:szCs w:val="24"/>
        </w:rPr>
        <w:t xml:space="preserve">the </w:t>
      </w:r>
      <w:r w:rsidR="00C93F69" w:rsidRPr="00C80290">
        <w:rPr>
          <w:rFonts w:ascii="Times New Roman" w:hAnsi="Times New Roman" w:cs="Times New Roman" w:hint="eastAsia"/>
          <w:sz w:val="24"/>
          <w:szCs w:val="24"/>
        </w:rPr>
        <w:t>weight it has</w:t>
      </w:r>
      <w:r w:rsidR="001834F8">
        <w:rPr>
          <w:rFonts w:ascii="Times New Roman" w:hAnsi="Times New Roman" w:cs="Times New Roman" w:hint="eastAsia"/>
          <w:sz w:val="24"/>
          <w:szCs w:val="24"/>
        </w:rPr>
        <w:t xml:space="preserve"> in the calculation of promotional intensities</w:t>
      </w:r>
      <w:r w:rsidR="00C93F69" w:rsidRPr="00C80290">
        <w:rPr>
          <w:rFonts w:ascii="Times New Roman" w:hAnsi="Times New Roman" w:cs="Times New Roman" w:hint="eastAsia"/>
          <w:sz w:val="24"/>
          <w:szCs w:val="24"/>
        </w:rPr>
        <w:t xml:space="preserve">. Second, we identify the promotional </w:t>
      </w:r>
      <w:r w:rsidR="00585962" w:rsidRPr="00C80290">
        <w:rPr>
          <w:rFonts w:ascii="Times New Roman" w:hAnsi="Times New Roman" w:cs="Times New Roman" w:hint="eastAsia"/>
          <w:sz w:val="24"/>
          <w:szCs w:val="24"/>
        </w:rPr>
        <w:t>interactive set for every category one by one using L</w:t>
      </w:r>
      <w:r w:rsidR="00353C58">
        <w:rPr>
          <w:rFonts w:ascii="Times New Roman" w:hAnsi="Times New Roman" w:cs="Times New Roman" w:hint="eastAsia"/>
          <w:sz w:val="24"/>
          <w:szCs w:val="24"/>
        </w:rPr>
        <w:t>ASSO</w:t>
      </w:r>
      <w:r w:rsidR="00585962" w:rsidRPr="00C80290">
        <w:rPr>
          <w:rFonts w:ascii="Times New Roman" w:hAnsi="Times New Roman" w:cs="Times New Roman" w:hint="eastAsia"/>
          <w:sz w:val="24"/>
          <w:szCs w:val="24"/>
        </w:rPr>
        <w:t>-Granger algorithm</w:t>
      </w:r>
      <w:r w:rsidR="00F75C75" w:rsidRPr="00C80290">
        <w:rPr>
          <w:rFonts w:ascii="Times New Roman" w:hAnsi="Times New Roman" w:cs="Times New Roman" w:hint="eastAsia"/>
          <w:sz w:val="24"/>
          <w:szCs w:val="24"/>
        </w:rPr>
        <w:t xml:space="preserve"> (</w:t>
      </w:r>
      <w:r w:rsidR="00F75C75" w:rsidRPr="00C80290">
        <w:rPr>
          <w:rFonts w:ascii="Times New Roman" w:hAnsi="Times New Roman" w:cs="Times New Roman"/>
          <w:sz w:val="24"/>
          <w:szCs w:val="24"/>
        </w:rPr>
        <w:t>Arnold</w:t>
      </w:r>
      <w:r w:rsidR="00F75C75" w:rsidRPr="00C80290">
        <w:rPr>
          <w:rFonts w:ascii="Times New Roman" w:hAnsi="Times New Roman" w:cs="Times New Roman" w:hint="eastAsia"/>
          <w:sz w:val="24"/>
          <w:szCs w:val="24"/>
        </w:rPr>
        <w:t xml:space="preserve"> et al. 2007)</w:t>
      </w:r>
      <w:r w:rsidR="00585962" w:rsidRPr="00C80290">
        <w:rPr>
          <w:rFonts w:ascii="Times New Roman" w:hAnsi="Times New Roman" w:cs="Times New Roman" w:hint="eastAsia"/>
          <w:sz w:val="24"/>
          <w:szCs w:val="24"/>
        </w:rPr>
        <w:t xml:space="preserve">. </w:t>
      </w:r>
      <w:r w:rsidR="00585962" w:rsidRPr="00C80290">
        <w:rPr>
          <w:rFonts w:ascii="Times New Roman" w:hAnsi="Times New Roman" w:cs="Times New Roman"/>
          <w:sz w:val="24"/>
          <w:szCs w:val="24"/>
        </w:rPr>
        <w:t>I</w:t>
      </w:r>
      <w:r w:rsidR="00585962" w:rsidRPr="00C80290">
        <w:rPr>
          <w:rFonts w:ascii="Times New Roman" w:hAnsi="Times New Roman" w:cs="Times New Roman" w:hint="eastAsia"/>
          <w:sz w:val="24"/>
          <w:szCs w:val="24"/>
        </w:rPr>
        <w:t xml:space="preserve">n particular, this can be achieved by </w:t>
      </w:r>
      <w:r w:rsidR="00585962" w:rsidRPr="00C80290">
        <w:rPr>
          <w:rFonts w:ascii="Times New Roman" w:hAnsi="Times New Roman" w:cs="Times New Roman" w:hint="eastAsia"/>
          <w:sz w:val="24"/>
          <w:szCs w:val="24"/>
        </w:rPr>
        <w:lastRenderedPageBreak/>
        <w:t>sol</w:t>
      </w:r>
      <w:r w:rsidR="00E100BA" w:rsidRPr="00C80290">
        <w:rPr>
          <w:rFonts w:ascii="Times New Roman" w:hAnsi="Times New Roman" w:cs="Times New Roman" w:hint="eastAsia"/>
          <w:sz w:val="24"/>
          <w:szCs w:val="24"/>
        </w:rPr>
        <w:t xml:space="preserve">ving the following </w:t>
      </w:r>
      <w:r w:rsidR="00E100BA" w:rsidRPr="00C80290">
        <w:rPr>
          <w:rFonts w:ascii="Times New Roman" w:hAnsi="Times New Roman" w:cs="Times New Roman"/>
          <w:sz w:val="24"/>
          <w:szCs w:val="24"/>
        </w:rPr>
        <w:t>optimization</w:t>
      </w:r>
      <w:r w:rsidR="00E100BA" w:rsidRPr="00C80290">
        <w:rPr>
          <w:rFonts w:ascii="Times New Roman" w:hAnsi="Times New Roman" w:cs="Times New Roman" w:hint="eastAsia"/>
          <w:sz w:val="24"/>
          <w:szCs w:val="24"/>
        </w:rPr>
        <w:t xml:space="preserve"> problem:</w:t>
      </w:r>
    </w:p>
    <w:p w:rsidR="00E100BA" w:rsidRPr="00C80290" w:rsidRDefault="000600E0" w:rsidP="00725E0F">
      <w:pPr>
        <w:wordWrap w:val="0"/>
        <w:spacing w:line="360" w:lineRule="auto"/>
        <w:ind w:firstLine="420"/>
        <w:jc w:val="right"/>
        <w:rPr>
          <w:rFonts w:ascii="Times New Roman" w:hAnsi="Times New Roman" w:cs="Times New Roman"/>
          <w:sz w:val="24"/>
          <w:szCs w:val="24"/>
        </w:rPr>
      </w:pPr>
      <w:r w:rsidRPr="00C80290">
        <w:rPr>
          <w:rFonts w:ascii="Times New Roman" w:hAnsi="Times New Roman" w:cs="Times New Roman"/>
          <w:position w:val="-30"/>
          <w:sz w:val="24"/>
          <w:szCs w:val="24"/>
        </w:rPr>
        <w:object w:dxaOrig="33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38.25pt" o:ole="">
            <v:imagedata r:id="rId14" o:title=""/>
          </v:shape>
          <o:OLEObject Type="Embed" ProgID="Equation.DSMT4" ShapeID="_x0000_i1025" DrawAspect="Content" ObjectID="_1472575301" r:id="rId15"/>
        </w:object>
      </w:r>
      <w:r w:rsidR="00E100BA" w:rsidRPr="00C80290">
        <w:rPr>
          <w:rFonts w:ascii="Times New Roman" w:hAnsi="Times New Roman" w:cs="Times New Roman"/>
          <w:sz w:val="24"/>
          <w:szCs w:val="24"/>
        </w:rPr>
        <w:t xml:space="preserve"> </w:t>
      </w:r>
      <w:r w:rsidR="00725E0F" w:rsidRPr="00C80290">
        <w:rPr>
          <w:rFonts w:ascii="Times New Roman" w:hAnsi="Times New Roman" w:cs="Times New Roman" w:hint="eastAsia"/>
          <w:sz w:val="24"/>
          <w:szCs w:val="24"/>
        </w:rPr>
        <w:t xml:space="preserve">                 (1)</w:t>
      </w:r>
    </w:p>
    <w:p w:rsidR="00620B9A" w:rsidRDefault="00353C58" w:rsidP="00353C58">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sidR="00725E0F" w:rsidRPr="00C80290">
        <w:rPr>
          <w:rFonts w:ascii="Times New Roman" w:hAnsi="Times New Roman" w:cs="Times New Roman"/>
          <w:sz w:val="24"/>
          <w:szCs w:val="24"/>
        </w:rPr>
        <w:t>here</w:t>
      </w:r>
      <w:r w:rsidR="00725E0F" w:rsidRPr="00C80290">
        <w:rPr>
          <w:rFonts w:ascii="Times New Roman" w:hAnsi="Times New Roman" w:cs="Times New Roman" w:hint="eastAsia"/>
          <w:sz w:val="24"/>
          <w:szCs w:val="24"/>
        </w:rPr>
        <w:t xml:space="preserve"> </w:t>
      </w:r>
      <w:proofErr w:type="gramStart"/>
      <w:r w:rsidR="00725E0F" w:rsidRPr="00C80290">
        <w:rPr>
          <w:rFonts w:ascii="Times New Roman" w:hAnsi="Times New Roman" w:cs="Times New Roman" w:hint="eastAsia"/>
          <w:b/>
          <w:sz w:val="24"/>
          <w:szCs w:val="24"/>
        </w:rPr>
        <w:t>X</w:t>
      </w:r>
      <w:r w:rsidR="00725E0F" w:rsidRPr="00C80290">
        <w:rPr>
          <w:rFonts w:ascii="Times New Roman" w:hAnsi="Times New Roman" w:cs="Times New Roman" w:hint="eastAsia"/>
          <w:sz w:val="24"/>
          <w:szCs w:val="24"/>
          <w:vertAlign w:val="subscript"/>
        </w:rPr>
        <w:t>i</w:t>
      </w:r>
      <w:r w:rsidR="00725E0F" w:rsidRPr="00C80290">
        <w:rPr>
          <w:rFonts w:ascii="Times New Roman" w:hAnsi="Times New Roman" w:cs="Times New Roman" w:hint="eastAsia"/>
          <w:sz w:val="24"/>
          <w:szCs w:val="24"/>
        </w:rPr>
        <w:t>(</w:t>
      </w:r>
      <w:proofErr w:type="gramEnd"/>
      <w:r w:rsidR="00725E0F" w:rsidRPr="00C80290">
        <w:rPr>
          <w:rFonts w:ascii="Times New Roman" w:hAnsi="Times New Roman" w:cs="Times New Roman" w:hint="eastAsia"/>
          <w:i/>
          <w:sz w:val="24"/>
          <w:szCs w:val="24"/>
        </w:rPr>
        <w:t>t</w:t>
      </w:r>
      <w:r w:rsidR="00725E0F" w:rsidRPr="00C80290">
        <w:rPr>
          <w:rFonts w:ascii="Times New Roman" w:hAnsi="Times New Roman" w:cs="Times New Roman" w:hint="eastAsia"/>
          <w:sz w:val="24"/>
          <w:szCs w:val="24"/>
        </w:rPr>
        <w:t>) is the set of promotional intensity indexes</w:t>
      </w:r>
      <w:r w:rsidR="000600E0" w:rsidRPr="00C80290">
        <w:rPr>
          <w:rFonts w:ascii="Times New Roman" w:hAnsi="Times New Roman" w:cs="Times New Roman" w:hint="eastAsia"/>
          <w:sz w:val="24"/>
          <w:szCs w:val="24"/>
        </w:rPr>
        <w:t xml:space="preserve"> in category </w:t>
      </w:r>
      <w:proofErr w:type="spellStart"/>
      <w:r w:rsidR="000600E0" w:rsidRPr="00C80290">
        <w:rPr>
          <w:rFonts w:ascii="Times New Roman" w:hAnsi="Times New Roman" w:cs="Times New Roman" w:hint="eastAsia"/>
          <w:i/>
          <w:sz w:val="24"/>
          <w:szCs w:val="24"/>
        </w:rPr>
        <w:t>i</w:t>
      </w:r>
      <w:proofErr w:type="spellEnd"/>
      <w:r w:rsidR="000600E0" w:rsidRPr="00C80290">
        <w:rPr>
          <w:rFonts w:ascii="Times New Roman" w:hAnsi="Times New Roman" w:cs="Times New Roman" w:hint="eastAsia"/>
          <w:sz w:val="24"/>
          <w:szCs w:val="24"/>
        </w:rPr>
        <w:t xml:space="preserve"> at time </w:t>
      </w:r>
      <w:r w:rsidR="000600E0" w:rsidRPr="00C80290">
        <w:rPr>
          <w:rFonts w:ascii="Times New Roman" w:hAnsi="Times New Roman" w:cs="Times New Roman" w:hint="eastAsia"/>
          <w:i/>
          <w:sz w:val="24"/>
          <w:szCs w:val="24"/>
        </w:rPr>
        <w:t>t</w:t>
      </w:r>
      <w:r w:rsidR="00D6024A" w:rsidRPr="00C80290">
        <w:rPr>
          <w:rFonts w:ascii="Times New Roman" w:hAnsi="Times New Roman" w:cs="Times New Roman" w:hint="eastAsia"/>
          <w:sz w:val="24"/>
          <w:szCs w:val="24"/>
        </w:rPr>
        <w:t>;</w:t>
      </w:r>
      <w:r w:rsidR="000600E0" w:rsidRPr="00C80290">
        <w:rPr>
          <w:rFonts w:ascii="Times New Roman" w:hAnsi="Times New Roman" w:cs="Times New Roman" w:hint="eastAsia"/>
          <w:sz w:val="24"/>
          <w:szCs w:val="24"/>
        </w:rPr>
        <w:t xml:space="preserve"> </w:t>
      </w:r>
      <w:proofErr w:type="spellStart"/>
      <w:r w:rsidR="000600E0" w:rsidRPr="00C80290">
        <w:rPr>
          <w:rFonts w:ascii="Times New Roman" w:hAnsi="Times New Roman" w:cs="Times New Roman" w:hint="eastAsia"/>
          <w:i/>
          <w:sz w:val="24"/>
          <w:szCs w:val="24"/>
        </w:rPr>
        <w:t>Y</w:t>
      </w:r>
      <w:r w:rsidR="000600E0" w:rsidRPr="00C80290">
        <w:rPr>
          <w:rFonts w:ascii="Times New Roman" w:hAnsi="Times New Roman" w:cs="Times New Roman" w:hint="eastAsia"/>
          <w:i/>
          <w:sz w:val="24"/>
          <w:szCs w:val="24"/>
          <w:vertAlign w:val="subscript"/>
        </w:rPr>
        <w:t>k</w:t>
      </w:r>
      <w:proofErr w:type="spellEnd"/>
      <w:r w:rsidR="000600E0" w:rsidRPr="00C80290">
        <w:rPr>
          <w:rFonts w:ascii="Times New Roman" w:hAnsi="Times New Roman" w:cs="Times New Roman" w:hint="eastAsia"/>
          <w:sz w:val="24"/>
          <w:szCs w:val="24"/>
        </w:rPr>
        <w:t xml:space="preserve"> is the average sales in </w:t>
      </w:r>
      <w:r w:rsidR="00D6024A" w:rsidRPr="00C80290">
        <w:rPr>
          <w:rFonts w:ascii="Times New Roman" w:hAnsi="Times New Roman" w:cs="Times New Roman" w:hint="eastAsia"/>
          <w:sz w:val="24"/>
          <w:szCs w:val="24"/>
        </w:rPr>
        <w:t xml:space="preserve">category </w:t>
      </w:r>
      <w:r w:rsidR="00D6024A" w:rsidRPr="00C80290">
        <w:rPr>
          <w:rFonts w:ascii="Times New Roman" w:hAnsi="Times New Roman" w:cs="Times New Roman" w:hint="eastAsia"/>
          <w:i/>
          <w:sz w:val="24"/>
          <w:szCs w:val="24"/>
        </w:rPr>
        <w:t>k</w:t>
      </w:r>
      <w:r w:rsidR="00D6024A" w:rsidRPr="00C80290">
        <w:rPr>
          <w:rFonts w:ascii="Times New Roman" w:hAnsi="Times New Roman" w:cs="Times New Roman" w:hint="eastAsia"/>
          <w:sz w:val="24"/>
          <w:szCs w:val="24"/>
        </w:rPr>
        <w:t xml:space="preserve">; </w:t>
      </w:r>
      <w:r w:rsidR="00D6024A" w:rsidRPr="00C80290">
        <w:rPr>
          <w:rFonts w:ascii="Times New Roman" w:hAnsi="Times New Roman" w:cs="Times New Roman" w:hint="eastAsia"/>
          <w:i/>
          <w:sz w:val="24"/>
          <w:szCs w:val="24"/>
        </w:rPr>
        <w:t>T</w:t>
      </w:r>
      <w:r w:rsidR="00D6024A" w:rsidRPr="00C80290">
        <w:rPr>
          <w:rFonts w:ascii="Times New Roman" w:hAnsi="Times New Roman" w:cs="Times New Roman" w:hint="eastAsia"/>
          <w:sz w:val="24"/>
          <w:szCs w:val="24"/>
        </w:rPr>
        <w:t xml:space="preserve"> is the time length used for</w:t>
      </w:r>
      <w:r w:rsidR="00534DA6">
        <w:rPr>
          <w:rFonts w:ascii="Times New Roman" w:hAnsi="Times New Roman" w:cs="Times New Roman" w:hint="eastAsia"/>
          <w:sz w:val="24"/>
          <w:szCs w:val="24"/>
        </w:rPr>
        <w:t xml:space="preserve"> the</w:t>
      </w:r>
      <w:r w:rsidR="00D6024A" w:rsidRPr="00C80290">
        <w:rPr>
          <w:rFonts w:ascii="Times New Roman" w:hAnsi="Times New Roman" w:cs="Times New Roman" w:hint="eastAsia"/>
          <w:sz w:val="24"/>
          <w:szCs w:val="24"/>
        </w:rPr>
        <w:t xml:space="preserve"> test and </w:t>
      </w:r>
      <w:r w:rsidR="00D6024A" w:rsidRPr="00353C58">
        <w:rPr>
          <w:rFonts w:ascii="Times New Roman" w:hAnsi="Times New Roman" w:cs="Times New Roman" w:hint="eastAsia"/>
          <w:i/>
          <w:sz w:val="24"/>
          <w:szCs w:val="24"/>
        </w:rPr>
        <w:t>C</w:t>
      </w:r>
      <w:r w:rsidR="00D6024A" w:rsidRPr="00C80290">
        <w:rPr>
          <w:rFonts w:ascii="Times New Roman" w:hAnsi="Times New Roman" w:cs="Times New Roman" w:hint="eastAsia"/>
          <w:sz w:val="24"/>
          <w:szCs w:val="24"/>
        </w:rPr>
        <w:t xml:space="preserve"> is the </w:t>
      </w:r>
      <w:r w:rsidR="00534DA6">
        <w:rPr>
          <w:rFonts w:ascii="Times New Roman" w:hAnsi="Times New Roman" w:cs="Times New Roman"/>
          <w:sz w:val="24"/>
          <w:szCs w:val="24"/>
        </w:rPr>
        <w:t>total</w:t>
      </w:r>
      <w:r>
        <w:rPr>
          <w:rFonts w:ascii="Times New Roman" w:hAnsi="Times New Roman" w:cs="Times New Roman" w:hint="eastAsia"/>
          <w:sz w:val="24"/>
          <w:szCs w:val="24"/>
        </w:rPr>
        <w:t xml:space="preserve"> </w:t>
      </w:r>
      <w:r w:rsidR="00D6024A" w:rsidRPr="00C80290">
        <w:rPr>
          <w:rFonts w:ascii="Times New Roman" w:hAnsi="Times New Roman" w:cs="Times New Roman" w:hint="eastAsia"/>
          <w:sz w:val="24"/>
          <w:szCs w:val="24"/>
        </w:rPr>
        <w:t>number of categories</w:t>
      </w:r>
      <w:r>
        <w:rPr>
          <w:rFonts w:ascii="Times New Roman" w:hAnsi="Times New Roman" w:cs="Times New Roman" w:hint="eastAsia"/>
          <w:sz w:val="24"/>
          <w:szCs w:val="24"/>
        </w:rPr>
        <w:t xml:space="preserve"> considered</w:t>
      </w:r>
      <w:r w:rsidR="00D6024A" w:rsidRPr="00C80290">
        <w:rPr>
          <w:rFonts w:ascii="Times New Roman" w:hAnsi="Times New Roman" w:cs="Times New Roman" w:hint="eastAsia"/>
          <w:sz w:val="24"/>
          <w:szCs w:val="24"/>
        </w:rPr>
        <w:t xml:space="preserve">; </w:t>
      </w:r>
      <w:r w:rsidR="00D6024A" w:rsidRPr="00C80290">
        <w:rPr>
          <w:rFonts w:ascii="Times New Roman" w:hAnsi="Times New Roman" w:cs="Times New Roman" w:hint="eastAsia"/>
          <w:b/>
          <w:sz w:val="24"/>
          <w:szCs w:val="24"/>
        </w:rPr>
        <w:t>a</w:t>
      </w:r>
      <w:r w:rsidR="00D6024A" w:rsidRPr="00C80290">
        <w:rPr>
          <w:rFonts w:ascii="Times New Roman" w:hAnsi="Times New Roman" w:cs="Times New Roman" w:hint="eastAsia"/>
          <w:sz w:val="24"/>
          <w:szCs w:val="24"/>
        </w:rPr>
        <w:t xml:space="preserve"> is a coefficient vector</w:t>
      </w:r>
      <w:r w:rsidR="00534DA6">
        <w:rPr>
          <w:rFonts w:ascii="Times New Roman" w:hAnsi="Times New Roman" w:cs="Times New Roman" w:hint="eastAsia"/>
          <w:sz w:val="24"/>
          <w:szCs w:val="24"/>
        </w:rPr>
        <w:t xml:space="preserve"> to be minimized</w:t>
      </w:r>
      <w:r w:rsidR="00D6024A" w:rsidRPr="00C80290">
        <w:rPr>
          <w:rFonts w:ascii="Times New Roman" w:hAnsi="Times New Roman" w:cs="Times New Roman" w:hint="eastAsia"/>
          <w:sz w:val="24"/>
          <w:szCs w:val="24"/>
        </w:rPr>
        <w:t xml:space="preserve">; </w:t>
      </w:r>
      <w:r w:rsidR="00725E0F" w:rsidRPr="00C80290">
        <w:rPr>
          <w:rFonts w:ascii="Times New Roman" w:hAnsi="Times New Roman" w:cs="Times New Roman"/>
          <w:i/>
          <w:sz w:val="24"/>
          <w:szCs w:val="24"/>
        </w:rPr>
        <w:t>λ</w:t>
      </w:r>
      <w:r w:rsidR="00725E0F" w:rsidRPr="00C80290">
        <w:rPr>
          <w:rFonts w:ascii="Times New Roman" w:hAnsi="Times New Roman" w:cs="Times New Roman"/>
          <w:sz w:val="24"/>
          <w:szCs w:val="24"/>
        </w:rPr>
        <w:t xml:space="preserve"> is a nonnegative </w:t>
      </w:r>
      <w:r w:rsidR="00D6024A" w:rsidRPr="00C80290">
        <w:rPr>
          <w:rFonts w:ascii="Times New Roman" w:hAnsi="Times New Roman" w:cs="Times New Roman" w:hint="eastAsia"/>
          <w:sz w:val="24"/>
          <w:szCs w:val="24"/>
        </w:rPr>
        <w:t>penalty</w:t>
      </w:r>
      <w:r w:rsidR="00725E0F" w:rsidRPr="00C80290">
        <w:rPr>
          <w:rFonts w:ascii="Times New Roman" w:hAnsi="Times New Roman" w:cs="Times New Roman"/>
          <w:sz w:val="24"/>
          <w:szCs w:val="24"/>
        </w:rPr>
        <w:t xml:space="preserve"> parameter which </w:t>
      </w:r>
      <w:r w:rsidR="00D6024A" w:rsidRPr="00C80290">
        <w:rPr>
          <w:rFonts w:ascii="Times New Roman" w:hAnsi="Times New Roman" w:cs="Times New Roman" w:hint="eastAsia"/>
          <w:sz w:val="24"/>
          <w:szCs w:val="24"/>
        </w:rPr>
        <w:t xml:space="preserve">determines the sparseness of </w:t>
      </w:r>
      <w:r w:rsidR="00D6024A" w:rsidRPr="00C80290">
        <w:rPr>
          <w:rFonts w:ascii="Times New Roman" w:hAnsi="Times New Roman" w:cs="Times New Roman" w:hint="eastAsia"/>
          <w:b/>
          <w:sz w:val="24"/>
          <w:szCs w:val="24"/>
        </w:rPr>
        <w:t>a</w:t>
      </w:r>
      <w:r w:rsidR="00D6024A" w:rsidRPr="00C80290">
        <w:rPr>
          <w:rFonts w:ascii="Times New Roman" w:hAnsi="Times New Roman" w:cs="Times New Roman" w:hint="eastAsia"/>
          <w:sz w:val="24"/>
          <w:szCs w:val="24"/>
        </w:rPr>
        <w:t xml:space="preserve">. </w:t>
      </w:r>
      <w:r w:rsidR="0051243F" w:rsidRPr="00C80290">
        <w:rPr>
          <w:rFonts w:ascii="Times New Roman" w:hAnsi="Times New Roman" w:cs="Times New Roman" w:hint="eastAsia"/>
          <w:sz w:val="24"/>
          <w:szCs w:val="24"/>
        </w:rPr>
        <w:t xml:space="preserve">The optimal value of </w:t>
      </w:r>
      <w:r w:rsidR="0051243F" w:rsidRPr="00C80290">
        <w:rPr>
          <w:rFonts w:ascii="Times New Roman" w:hAnsi="Times New Roman" w:cs="Times New Roman"/>
          <w:i/>
          <w:sz w:val="24"/>
          <w:szCs w:val="24"/>
        </w:rPr>
        <w:t>λ</w:t>
      </w:r>
      <w:r w:rsidR="0051243F" w:rsidRPr="00C80290">
        <w:rPr>
          <w:rFonts w:ascii="Times New Roman" w:hAnsi="Times New Roman" w:cs="Times New Roman" w:hint="eastAsia"/>
          <w:i/>
          <w:sz w:val="24"/>
          <w:szCs w:val="24"/>
        </w:rPr>
        <w:t xml:space="preserve"> </w:t>
      </w:r>
      <w:r w:rsidR="0051243F" w:rsidRPr="00C80290">
        <w:rPr>
          <w:rFonts w:ascii="Times New Roman" w:hAnsi="Times New Roman" w:cs="Times New Roman"/>
          <w:sz w:val="24"/>
          <w:szCs w:val="24"/>
        </w:rPr>
        <w:t>is determined by</w:t>
      </w:r>
      <w:del w:id="137" w:author="Fildes, Robert" w:date="2014-09-16T15:43:00Z">
        <w:r w:rsidR="0051243F" w:rsidRPr="00C80290" w:rsidDel="006974CF">
          <w:rPr>
            <w:rFonts w:ascii="Times New Roman" w:hAnsi="Times New Roman" w:cs="Times New Roman"/>
            <w:sz w:val="24"/>
            <w:szCs w:val="24"/>
          </w:rPr>
          <w:delText xml:space="preserve"> the</w:delText>
        </w:r>
      </w:del>
      <w:r w:rsidR="0051243F" w:rsidRPr="00C80290">
        <w:rPr>
          <w:rFonts w:ascii="Times New Roman" w:hAnsi="Times New Roman" w:cs="Times New Roman"/>
          <w:sz w:val="24"/>
          <w:szCs w:val="24"/>
        </w:rPr>
        <w:t xml:space="preserve"> </w:t>
      </w:r>
      <w:r w:rsidR="00780A14" w:rsidRPr="00780A14">
        <w:rPr>
          <w:rFonts w:ascii="Times New Roman" w:hAnsi="Times New Roman" w:cs="Times New Roman"/>
          <w:sz w:val="24"/>
          <w:szCs w:val="24"/>
        </w:rPr>
        <w:t>leave-one-out</w:t>
      </w:r>
      <w:r w:rsidR="0051243F" w:rsidRPr="00780A14">
        <w:rPr>
          <w:rFonts w:ascii="Times New Roman" w:hAnsi="Times New Roman" w:cs="Times New Roman"/>
          <w:sz w:val="24"/>
          <w:szCs w:val="24"/>
        </w:rPr>
        <w:t xml:space="preserve"> </w:t>
      </w:r>
      <w:r w:rsidR="0051243F" w:rsidRPr="00C80290">
        <w:rPr>
          <w:rFonts w:ascii="Times New Roman" w:hAnsi="Times New Roman" w:cs="Times New Roman"/>
          <w:sz w:val="24"/>
          <w:szCs w:val="24"/>
        </w:rPr>
        <w:t xml:space="preserve">cross-validation in our empirical study. </w:t>
      </w:r>
      <w:r w:rsidR="00D6024A" w:rsidRPr="00C80290">
        <w:rPr>
          <w:rFonts w:ascii="Times New Roman" w:hAnsi="Times New Roman" w:cs="Times New Roman" w:hint="eastAsia"/>
          <w:sz w:val="24"/>
          <w:szCs w:val="24"/>
        </w:rPr>
        <w:t xml:space="preserve">Finally, we </w:t>
      </w:r>
      <w:r w:rsidR="00620B9A" w:rsidRPr="00C80290">
        <w:rPr>
          <w:rFonts w:ascii="Times New Roman" w:hAnsi="Times New Roman" w:cs="Times New Roman" w:hint="eastAsia"/>
          <w:sz w:val="24"/>
          <w:szCs w:val="24"/>
        </w:rPr>
        <w:t xml:space="preserve">determine that the promotions in category </w:t>
      </w:r>
      <w:proofErr w:type="spellStart"/>
      <w:r w:rsidR="00620B9A" w:rsidRPr="00C80290">
        <w:rPr>
          <w:rFonts w:ascii="Times New Roman" w:hAnsi="Times New Roman" w:cs="Times New Roman" w:hint="eastAsia"/>
          <w:i/>
          <w:sz w:val="24"/>
          <w:szCs w:val="24"/>
        </w:rPr>
        <w:t>i</w:t>
      </w:r>
      <w:proofErr w:type="spellEnd"/>
      <w:r w:rsidR="00620B9A" w:rsidRPr="00C80290">
        <w:rPr>
          <w:rFonts w:ascii="Times New Roman" w:hAnsi="Times New Roman" w:cs="Times New Roman" w:hint="eastAsia"/>
          <w:sz w:val="24"/>
          <w:szCs w:val="24"/>
        </w:rPr>
        <w:t xml:space="preserve"> cause the sales in category </w:t>
      </w:r>
      <w:r w:rsidR="00620B9A" w:rsidRPr="00C80290">
        <w:rPr>
          <w:rFonts w:ascii="Times New Roman" w:hAnsi="Times New Roman" w:cs="Times New Roman" w:hint="eastAsia"/>
          <w:i/>
          <w:sz w:val="24"/>
          <w:szCs w:val="24"/>
        </w:rPr>
        <w:t>k</w:t>
      </w:r>
      <w:r w:rsidR="00620B9A" w:rsidRPr="00C80290">
        <w:rPr>
          <w:rFonts w:ascii="Times New Roman" w:hAnsi="Times New Roman" w:cs="Times New Roman" w:hint="eastAsia"/>
          <w:sz w:val="24"/>
          <w:szCs w:val="24"/>
        </w:rPr>
        <w:t xml:space="preserve"> if and only if </w:t>
      </w:r>
      <w:proofErr w:type="spellStart"/>
      <w:r w:rsidR="00620B9A" w:rsidRPr="00C80290">
        <w:rPr>
          <w:rFonts w:ascii="Times New Roman" w:hAnsi="Times New Roman" w:cs="Times New Roman" w:hint="eastAsia"/>
          <w:b/>
          <w:sz w:val="24"/>
          <w:szCs w:val="24"/>
        </w:rPr>
        <w:t>a</w:t>
      </w:r>
      <w:r w:rsidR="00620B9A" w:rsidRPr="00C80290">
        <w:rPr>
          <w:rFonts w:ascii="Times New Roman" w:hAnsi="Times New Roman" w:cs="Times New Roman" w:hint="eastAsia"/>
          <w:sz w:val="24"/>
          <w:szCs w:val="24"/>
          <w:vertAlign w:val="subscript"/>
        </w:rPr>
        <w:t>i</w:t>
      </w:r>
      <w:proofErr w:type="spellEnd"/>
      <w:r w:rsidR="00620B9A" w:rsidRPr="00C80290">
        <w:rPr>
          <w:rFonts w:ascii="Times New Roman" w:hAnsi="Times New Roman" w:cs="Times New Roman" w:hint="eastAsia"/>
          <w:sz w:val="24"/>
          <w:szCs w:val="24"/>
        </w:rPr>
        <w:t xml:space="preserve"> is a non-zero vector.</w:t>
      </w:r>
    </w:p>
    <w:p w:rsidR="00F739D5" w:rsidRPr="007F4C2D" w:rsidRDefault="00F739D5" w:rsidP="007F4C2D">
      <w:pPr>
        <w:pStyle w:val="Heading2"/>
        <w:rPr>
          <w:sz w:val="24"/>
          <w:szCs w:val="24"/>
        </w:rPr>
      </w:pPr>
      <w:r w:rsidRPr="007F4C2D">
        <w:rPr>
          <w:rFonts w:hint="eastAsia"/>
          <w:sz w:val="24"/>
          <w:szCs w:val="24"/>
        </w:rPr>
        <w:t xml:space="preserve">3.2 Building the </w:t>
      </w:r>
      <w:r w:rsidRPr="007F4C2D">
        <w:rPr>
          <w:sz w:val="24"/>
          <w:szCs w:val="24"/>
        </w:rPr>
        <w:t>explanatory</w:t>
      </w:r>
      <w:r w:rsidRPr="007F4C2D">
        <w:rPr>
          <w:rFonts w:hint="eastAsia"/>
          <w:sz w:val="24"/>
          <w:szCs w:val="24"/>
        </w:rPr>
        <w:t xml:space="preserve"> variable space </w:t>
      </w:r>
      <w:r w:rsidR="00E62BC5" w:rsidRPr="007F4C2D">
        <w:rPr>
          <w:rFonts w:hint="eastAsia"/>
          <w:sz w:val="24"/>
          <w:szCs w:val="24"/>
        </w:rPr>
        <w:t>for forecasting</w:t>
      </w:r>
    </w:p>
    <w:p w:rsidR="00C80290" w:rsidRDefault="00031C63" w:rsidP="00F739D5">
      <w:pPr>
        <w:spacing w:line="360" w:lineRule="auto"/>
        <w:ind w:firstLine="420"/>
        <w:rPr>
          <w:rFonts w:ascii="Times New Roman" w:hAnsi="Times New Roman" w:cs="Times New Roman"/>
          <w:sz w:val="24"/>
          <w:szCs w:val="24"/>
        </w:rPr>
      </w:pPr>
      <w:del w:id="138" w:author="Fildes, Robert" w:date="2014-09-16T15:43:00Z">
        <w:r w:rsidRPr="00031C63" w:rsidDel="006974CF">
          <w:rPr>
            <w:rFonts w:ascii="Times New Roman" w:hAnsi="Times New Roman" w:cs="Times New Roman" w:hint="eastAsia"/>
            <w:sz w:val="24"/>
            <w:szCs w:val="24"/>
          </w:rPr>
          <w:delText xml:space="preserve">Assuming we want </w:delText>
        </w:r>
      </w:del>
      <w:del w:id="139" w:author="Fildes, Robert" w:date="2014-09-16T15:44:00Z">
        <w:r w:rsidRPr="00031C63" w:rsidDel="006974CF">
          <w:rPr>
            <w:rFonts w:ascii="Times New Roman" w:hAnsi="Times New Roman" w:cs="Times New Roman" w:hint="eastAsia"/>
            <w:sz w:val="24"/>
            <w:szCs w:val="24"/>
          </w:rPr>
          <w:delText>t</w:delText>
        </w:r>
      </w:del>
      <w:ins w:id="140" w:author="Fildes, Robert" w:date="2014-09-16T15:44:00Z">
        <w:r w:rsidR="006974CF">
          <w:rPr>
            <w:rFonts w:ascii="Times New Roman" w:hAnsi="Times New Roman" w:cs="Times New Roman"/>
            <w:sz w:val="24"/>
            <w:szCs w:val="24"/>
          </w:rPr>
          <w:t>T</w:t>
        </w:r>
      </w:ins>
      <w:r w:rsidRPr="00031C63">
        <w:rPr>
          <w:rFonts w:ascii="Times New Roman" w:hAnsi="Times New Roman" w:cs="Times New Roman" w:hint="eastAsia"/>
          <w:sz w:val="24"/>
          <w:szCs w:val="24"/>
        </w:rPr>
        <w:t xml:space="preserve">o build a forecasting model for </w:t>
      </w:r>
      <w:proofErr w:type="spellStart"/>
      <w:r w:rsidRPr="00031C63">
        <w:rPr>
          <w:rFonts w:ascii="Times New Roman" w:hAnsi="Times New Roman" w:cs="Times New Roman" w:hint="eastAsia"/>
          <w:i/>
          <w:sz w:val="24"/>
          <w:szCs w:val="24"/>
        </w:rPr>
        <w:t>j</w:t>
      </w:r>
      <w:r w:rsidRPr="00031C63">
        <w:rPr>
          <w:rFonts w:ascii="Times New Roman" w:hAnsi="Times New Roman" w:cs="Times New Roman" w:hint="eastAsia"/>
          <w:sz w:val="24"/>
          <w:szCs w:val="24"/>
        </w:rPr>
        <w:t>th</w:t>
      </w:r>
      <w:proofErr w:type="spellEnd"/>
      <w:r w:rsidRPr="00031C63">
        <w:rPr>
          <w:rFonts w:ascii="Times New Roman" w:hAnsi="Times New Roman" w:cs="Times New Roman" w:hint="eastAsia"/>
          <w:sz w:val="24"/>
          <w:szCs w:val="24"/>
        </w:rPr>
        <w:t xml:space="preserve"> SKU in product category </w:t>
      </w:r>
      <w:r w:rsidRPr="00031C63">
        <w:rPr>
          <w:rFonts w:ascii="Times New Roman" w:hAnsi="Times New Roman" w:cs="Times New Roman" w:hint="eastAsia"/>
          <w:i/>
          <w:sz w:val="24"/>
          <w:szCs w:val="24"/>
        </w:rPr>
        <w:t>k</w:t>
      </w:r>
      <w:r w:rsidR="00A670E3">
        <w:rPr>
          <w:rFonts w:ascii="Times New Roman" w:hAnsi="Times New Roman" w:cs="Times New Roman" w:hint="eastAsia"/>
          <w:sz w:val="24"/>
          <w:szCs w:val="24"/>
        </w:rPr>
        <w:t>,</w:t>
      </w:r>
      <w:r w:rsidRPr="00031C63">
        <w:rPr>
          <w:rFonts w:ascii="Times New Roman" w:hAnsi="Times New Roman" w:cs="Times New Roman" w:hint="eastAsia"/>
          <w:sz w:val="24"/>
          <w:szCs w:val="24"/>
        </w:rPr>
        <w:t xml:space="preserve"> </w:t>
      </w:r>
      <w:r w:rsidR="00A670E3">
        <w:rPr>
          <w:rFonts w:ascii="Times New Roman" w:hAnsi="Times New Roman" w:cs="Times New Roman" w:hint="eastAsia"/>
          <w:sz w:val="24"/>
          <w:szCs w:val="24"/>
        </w:rPr>
        <w:t>t</w:t>
      </w:r>
      <w:r w:rsidRPr="00031C63">
        <w:rPr>
          <w:rFonts w:ascii="Times New Roman" w:hAnsi="Times New Roman" w:cs="Times New Roman" w:hint="eastAsia"/>
          <w:sz w:val="24"/>
          <w:szCs w:val="24"/>
        </w:rPr>
        <w:t xml:space="preserve">hree sets of </w:t>
      </w:r>
      <w:r w:rsidRPr="00031C63">
        <w:rPr>
          <w:rFonts w:ascii="Times New Roman" w:hAnsi="Times New Roman" w:cs="Times New Roman"/>
          <w:sz w:val="24"/>
          <w:szCs w:val="24"/>
        </w:rPr>
        <w:t>information</w:t>
      </w:r>
      <w:r w:rsidRPr="00031C63">
        <w:rPr>
          <w:rFonts w:ascii="Times New Roman" w:hAnsi="Times New Roman" w:cs="Times New Roman" w:hint="eastAsia"/>
          <w:sz w:val="24"/>
          <w:szCs w:val="24"/>
        </w:rPr>
        <w:t xml:space="preserve"> make up the potential </w:t>
      </w:r>
      <w:r w:rsidRPr="00031C63">
        <w:rPr>
          <w:rFonts w:ascii="Times New Roman" w:hAnsi="Times New Roman" w:cs="Times New Roman"/>
          <w:sz w:val="24"/>
          <w:szCs w:val="24"/>
        </w:rPr>
        <w:t>explanatory variable space</w:t>
      </w:r>
      <w:r w:rsidRPr="00031C63">
        <w:rPr>
          <w:rFonts w:ascii="Times New Roman" w:hAnsi="Times New Roman" w:cs="Times New Roman"/>
          <w:position w:val="-14"/>
          <w:sz w:val="24"/>
          <w:szCs w:val="24"/>
        </w:rPr>
        <w:object w:dxaOrig="2299" w:dyaOrig="400">
          <v:shape id="_x0000_i1026" type="#_x0000_t75" style="width:115.5pt;height:20.25pt" o:ole="">
            <v:imagedata r:id="rId16" o:title=""/>
          </v:shape>
          <o:OLEObject Type="Embed" ProgID="Equation.DSMT4" ShapeID="_x0000_i1026" DrawAspect="Content" ObjectID="_1472575302" r:id="rId17"/>
        </w:object>
      </w:r>
      <w:r>
        <w:rPr>
          <w:rFonts w:ascii="Times New Roman" w:hAnsi="Times New Roman" w:cs="Times New Roman" w:hint="eastAsia"/>
          <w:sz w:val="24"/>
          <w:szCs w:val="24"/>
        </w:rPr>
        <w:t>.</w:t>
      </w:r>
      <w:r w:rsidR="00CF2419">
        <w:rPr>
          <w:rFonts w:ascii="Times New Roman" w:hAnsi="Times New Roman" w:cs="Times New Roman" w:hint="eastAsia"/>
          <w:sz w:val="24"/>
          <w:szCs w:val="24"/>
        </w:rPr>
        <w:t xml:space="preserve"> </w:t>
      </w:r>
      <w:r w:rsidR="00CF2419">
        <w:rPr>
          <w:rFonts w:ascii="Times New Roman" w:hAnsi="Times New Roman" w:cs="Times New Roman"/>
          <w:sz w:val="24"/>
          <w:szCs w:val="24"/>
        </w:rPr>
        <w:t>T</w:t>
      </w:r>
      <w:r w:rsidR="00CF2419">
        <w:rPr>
          <w:rFonts w:ascii="Times New Roman" w:hAnsi="Times New Roman" w:cs="Times New Roman" w:hint="eastAsia"/>
          <w:sz w:val="24"/>
          <w:szCs w:val="24"/>
        </w:rPr>
        <w:t xml:space="preserve">he </w:t>
      </w:r>
      <w:r w:rsidR="00CF2419">
        <w:rPr>
          <w:rFonts w:ascii="Times New Roman" w:hAnsi="Times New Roman" w:cs="Times New Roman"/>
          <w:sz w:val="24"/>
          <w:szCs w:val="24"/>
        </w:rPr>
        <w:t>information</w:t>
      </w:r>
      <w:r w:rsidR="00CF2419">
        <w:rPr>
          <w:rFonts w:ascii="Times New Roman" w:hAnsi="Times New Roman" w:cs="Times New Roman" w:hint="eastAsia"/>
          <w:sz w:val="24"/>
          <w:szCs w:val="24"/>
        </w:rPr>
        <w:t xml:space="preserve"> set </w:t>
      </w:r>
      <w:r w:rsidR="00CF2419" w:rsidRPr="00CF2419">
        <w:rPr>
          <w:rFonts w:ascii="Times New Roman" w:hAnsi="Times New Roman" w:cs="Times New Roman"/>
          <w:position w:val="-14"/>
          <w:sz w:val="24"/>
          <w:szCs w:val="24"/>
        </w:rPr>
        <w:object w:dxaOrig="460" w:dyaOrig="400">
          <v:shape id="_x0000_i1027" type="#_x0000_t75" style="width:23.25pt;height:20.25pt" o:ole="">
            <v:imagedata r:id="rId18" o:title=""/>
          </v:shape>
          <o:OLEObject Type="Embed" ProgID="Equation.DSMT4" ShapeID="_x0000_i1027" DrawAspect="Content" ObjectID="_1472575303" r:id="rId19"/>
        </w:object>
      </w:r>
      <w:r w:rsidR="00CF2419">
        <w:rPr>
          <w:rFonts w:ascii="Times New Roman" w:hAnsi="Times New Roman" w:cs="Times New Roman" w:hint="eastAsia"/>
          <w:sz w:val="24"/>
          <w:szCs w:val="24"/>
        </w:rPr>
        <w:t xml:space="preserve">includes all the </w:t>
      </w:r>
      <w:proofErr w:type="spellStart"/>
      <w:r w:rsidR="00CF2419">
        <w:rPr>
          <w:rFonts w:ascii="Times New Roman" w:hAnsi="Times New Roman" w:cs="Times New Roman" w:hint="eastAsia"/>
          <w:sz w:val="24"/>
          <w:szCs w:val="24"/>
        </w:rPr>
        <w:t>SKU</w:t>
      </w:r>
      <w:r w:rsidR="00CF2419" w:rsidRPr="003E26A3">
        <w:rPr>
          <w:rFonts w:ascii="Times New Roman" w:hAnsi="Times New Roman" w:cs="Times New Roman" w:hint="eastAsia"/>
          <w:i/>
          <w:sz w:val="24"/>
          <w:szCs w:val="24"/>
          <w:vertAlign w:val="subscript"/>
        </w:rPr>
        <w:t>kj</w:t>
      </w:r>
      <w:r w:rsidR="00CF2419">
        <w:rPr>
          <w:rFonts w:ascii="Times New Roman" w:hAnsi="Times New Roman" w:cs="Times New Roman"/>
          <w:sz w:val="24"/>
          <w:szCs w:val="24"/>
        </w:rPr>
        <w:t>’</w:t>
      </w:r>
      <w:r w:rsidR="00CF2419">
        <w:rPr>
          <w:rFonts w:ascii="Times New Roman" w:hAnsi="Times New Roman" w:cs="Times New Roman" w:hint="eastAsia"/>
          <w:sz w:val="24"/>
          <w:szCs w:val="24"/>
        </w:rPr>
        <w:t>s</w:t>
      </w:r>
      <w:proofErr w:type="spellEnd"/>
      <w:r w:rsidR="00CF2419">
        <w:rPr>
          <w:rFonts w:ascii="Times New Roman" w:hAnsi="Times New Roman" w:cs="Times New Roman" w:hint="eastAsia"/>
          <w:sz w:val="24"/>
          <w:szCs w:val="24"/>
        </w:rPr>
        <w:t xml:space="preserve"> own promotional information, its sales history and time events (e.g., holidays). </w:t>
      </w:r>
      <w:r w:rsidR="00CF2419">
        <w:rPr>
          <w:rFonts w:ascii="Times New Roman" w:hAnsi="Times New Roman" w:cs="Times New Roman"/>
          <w:sz w:val="24"/>
          <w:szCs w:val="24"/>
        </w:rPr>
        <w:t>T</w:t>
      </w:r>
      <w:r w:rsidR="00CF2419">
        <w:rPr>
          <w:rFonts w:ascii="Times New Roman" w:hAnsi="Times New Roman" w:cs="Times New Roman" w:hint="eastAsia"/>
          <w:sz w:val="24"/>
          <w:szCs w:val="24"/>
        </w:rPr>
        <w:t xml:space="preserve">he information set </w:t>
      </w:r>
      <w:r w:rsidR="00CF2419" w:rsidRPr="00CF2419">
        <w:rPr>
          <w:rFonts w:ascii="Times New Roman" w:hAnsi="Times New Roman" w:cs="Times New Roman"/>
          <w:position w:val="-14"/>
          <w:sz w:val="24"/>
          <w:szCs w:val="24"/>
        </w:rPr>
        <w:object w:dxaOrig="480" w:dyaOrig="400">
          <v:shape id="_x0000_i1028" type="#_x0000_t75" style="width:24pt;height:20.25pt" o:ole="">
            <v:imagedata r:id="rId20" o:title=""/>
          </v:shape>
          <o:OLEObject Type="Embed" ProgID="Equation.DSMT4" ShapeID="_x0000_i1028" DrawAspect="Content" ObjectID="_1472575304" r:id="rId21"/>
        </w:object>
      </w:r>
      <w:r w:rsidR="00CF2419">
        <w:rPr>
          <w:rFonts w:ascii="Times New Roman" w:hAnsi="Times New Roman" w:cs="Times New Roman" w:hint="eastAsia"/>
          <w:sz w:val="24"/>
          <w:szCs w:val="24"/>
        </w:rPr>
        <w:t xml:space="preserve"> includes all the promotional information as well as sales history of SKUs in the </w:t>
      </w:r>
      <w:r w:rsidR="00CF2419">
        <w:rPr>
          <w:rFonts w:ascii="Times New Roman" w:hAnsi="Times New Roman" w:cs="Times New Roman"/>
          <w:sz w:val="24"/>
          <w:szCs w:val="24"/>
        </w:rPr>
        <w:t>category</w:t>
      </w:r>
      <w:r w:rsidR="00CF2419">
        <w:rPr>
          <w:rFonts w:ascii="Times New Roman" w:hAnsi="Times New Roman" w:cs="Times New Roman" w:hint="eastAsia"/>
          <w:sz w:val="24"/>
          <w:szCs w:val="24"/>
        </w:rPr>
        <w:t xml:space="preserve"> </w:t>
      </w:r>
      <w:r w:rsidR="00CF2419" w:rsidRPr="00CF2419">
        <w:rPr>
          <w:rFonts w:ascii="Times New Roman" w:hAnsi="Times New Roman" w:cs="Times New Roman" w:hint="eastAsia"/>
          <w:i/>
          <w:sz w:val="24"/>
          <w:szCs w:val="24"/>
        </w:rPr>
        <w:t>k</w:t>
      </w:r>
      <w:r w:rsidR="00CF2419">
        <w:rPr>
          <w:rFonts w:ascii="Times New Roman" w:hAnsi="Times New Roman" w:cs="Times New Roman" w:hint="eastAsia"/>
          <w:sz w:val="24"/>
          <w:szCs w:val="24"/>
        </w:rPr>
        <w:t xml:space="preserve">. Similarly, </w:t>
      </w:r>
      <w:r w:rsidR="00CF2419" w:rsidRPr="00CF2419">
        <w:rPr>
          <w:rFonts w:ascii="Times New Roman" w:hAnsi="Times New Roman" w:cs="Times New Roman"/>
          <w:position w:val="-14"/>
          <w:sz w:val="24"/>
          <w:szCs w:val="24"/>
        </w:rPr>
        <w:object w:dxaOrig="480" w:dyaOrig="400">
          <v:shape id="_x0000_i1029" type="#_x0000_t75" style="width:24pt;height:20.25pt" o:ole="">
            <v:imagedata r:id="rId22" o:title=""/>
          </v:shape>
          <o:OLEObject Type="Embed" ProgID="Equation.DSMT4" ShapeID="_x0000_i1029" DrawAspect="Content" ObjectID="_1472575305" r:id="rId23"/>
        </w:object>
      </w:r>
      <w:r w:rsidR="00CF2419">
        <w:rPr>
          <w:rFonts w:ascii="Times New Roman" w:hAnsi="Times New Roman" w:cs="Times New Roman" w:hint="eastAsia"/>
          <w:sz w:val="24"/>
          <w:szCs w:val="24"/>
        </w:rPr>
        <w:t xml:space="preserve"> includes all the </w:t>
      </w:r>
      <w:r w:rsidR="00CF2419">
        <w:rPr>
          <w:rFonts w:ascii="Times New Roman" w:hAnsi="Times New Roman" w:cs="Times New Roman"/>
          <w:sz w:val="24"/>
          <w:szCs w:val="24"/>
        </w:rPr>
        <w:t>information</w:t>
      </w:r>
      <w:r w:rsidR="00722F8D">
        <w:rPr>
          <w:rFonts w:ascii="Times New Roman" w:hAnsi="Times New Roman" w:cs="Times New Roman" w:hint="eastAsia"/>
          <w:sz w:val="24"/>
          <w:szCs w:val="24"/>
        </w:rPr>
        <w:t xml:space="preserve"> of SKUs</w:t>
      </w:r>
      <w:r w:rsidR="00CF2419">
        <w:rPr>
          <w:rFonts w:ascii="Times New Roman" w:hAnsi="Times New Roman" w:cs="Times New Roman" w:hint="eastAsia"/>
          <w:sz w:val="24"/>
          <w:szCs w:val="24"/>
        </w:rPr>
        <w:t xml:space="preserve"> from identified interactive categories. </w:t>
      </w:r>
    </w:p>
    <w:p w:rsidR="00F739D5" w:rsidRPr="00D81D1C" w:rsidRDefault="00B40077" w:rsidP="007F4C2D">
      <w:pPr>
        <w:spacing w:line="360" w:lineRule="auto"/>
        <w:ind w:firstLine="420"/>
        <w:rPr>
          <w:rFonts w:ascii="Times New Roman" w:hAnsi="Times New Roman" w:cs="Times New Roman"/>
          <w:b/>
          <w:sz w:val="24"/>
          <w:szCs w:val="24"/>
        </w:rPr>
      </w:pPr>
      <w:r w:rsidRPr="003F3ECA">
        <w:rPr>
          <w:rFonts w:ascii="Times New Roman" w:hAnsi="Times New Roman" w:cs="Times New Roman" w:hint="eastAsia"/>
          <w:sz w:val="24"/>
          <w:szCs w:val="24"/>
        </w:rPr>
        <w:t xml:space="preserve">Considering the high dimensionality of the potential </w:t>
      </w:r>
      <w:r w:rsidRPr="003F3ECA">
        <w:rPr>
          <w:rFonts w:ascii="Times New Roman" w:hAnsi="Times New Roman" w:cs="Times New Roman"/>
          <w:sz w:val="24"/>
          <w:szCs w:val="24"/>
        </w:rPr>
        <w:t>explanatory variable space</w:t>
      </w:r>
      <w:r w:rsidRPr="003F3ECA">
        <w:rPr>
          <w:rFonts w:ascii="Times New Roman" w:hAnsi="Times New Roman" w:cs="Times New Roman" w:hint="eastAsia"/>
          <w:sz w:val="24"/>
          <w:szCs w:val="24"/>
        </w:rPr>
        <w:t>, t</w:t>
      </w:r>
      <w:r w:rsidR="00363517" w:rsidRPr="003F3ECA">
        <w:rPr>
          <w:rFonts w:ascii="Times New Roman" w:hAnsi="Times New Roman" w:cs="Times New Roman" w:hint="eastAsia"/>
          <w:sz w:val="24"/>
          <w:szCs w:val="24"/>
        </w:rPr>
        <w:t xml:space="preserve">o utilize </w:t>
      </w:r>
      <w:r w:rsidRPr="003F3ECA">
        <w:rPr>
          <w:rFonts w:ascii="Times New Roman" w:hAnsi="Times New Roman" w:cs="Times New Roman" w:hint="eastAsia"/>
          <w:sz w:val="24"/>
          <w:szCs w:val="24"/>
        </w:rPr>
        <w:t xml:space="preserve">the information effectively, we test three approaches in this research. </w:t>
      </w:r>
      <w:r w:rsidRPr="003F3ECA">
        <w:rPr>
          <w:rFonts w:ascii="Times New Roman" w:hAnsi="Times New Roman" w:cs="Times New Roman"/>
          <w:sz w:val="24"/>
          <w:szCs w:val="24"/>
        </w:rPr>
        <w:t>T</w:t>
      </w:r>
      <w:r w:rsidRPr="003F3ECA">
        <w:rPr>
          <w:rFonts w:ascii="Times New Roman" w:hAnsi="Times New Roman" w:cs="Times New Roman" w:hint="eastAsia"/>
          <w:sz w:val="24"/>
          <w:szCs w:val="24"/>
        </w:rPr>
        <w:t xml:space="preserve">he first is </w:t>
      </w:r>
      <w:ins w:id="141" w:author="Fildes, Robert" w:date="2014-09-16T15:44:00Z">
        <w:r w:rsidR="006974CF">
          <w:rPr>
            <w:rFonts w:ascii="Times New Roman" w:hAnsi="Times New Roman" w:cs="Times New Roman"/>
            <w:sz w:val="24"/>
            <w:szCs w:val="24"/>
          </w:rPr>
          <w:t>to</w:t>
        </w:r>
      </w:ins>
      <w:del w:id="142" w:author="Fildes, Robert" w:date="2014-09-16T15:44:00Z">
        <w:r w:rsidRPr="003F3ECA" w:rsidDel="006974CF">
          <w:rPr>
            <w:rFonts w:ascii="Times New Roman" w:hAnsi="Times New Roman" w:cs="Times New Roman" w:hint="eastAsia"/>
            <w:sz w:val="24"/>
            <w:szCs w:val="24"/>
          </w:rPr>
          <w:delText>we</w:delText>
        </w:r>
      </w:del>
      <w:r w:rsidRPr="003F3ECA">
        <w:rPr>
          <w:rFonts w:ascii="Times New Roman" w:hAnsi="Times New Roman" w:cs="Times New Roman" w:hint="eastAsia"/>
          <w:sz w:val="24"/>
          <w:szCs w:val="24"/>
        </w:rPr>
        <w:t xml:space="preserve"> extract the information from</w:t>
      </w:r>
      <w:ins w:id="143" w:author="Fildes, Robert" w:date="2014-09-16T15:44:00Z">
        <w:r w:rsidR="006974CF">
          <w:rPr>
            <w:rFonts w:ascii="Times New Roman" w:hAnsi="Times New Roman" w:cs="Times New Roman"/>
            <w:sz w:val="24"/>
            <w:szCs w:val="24"/>
          </w:rPr>
          <w:t xml:space="preserve"> the</w:t>
        </w:r>
      </w:ins>
      <w:r w:rsidRPr="003F3ECA">
        <w:rPr>
          <w:rFonts w:ascii="Times New Roman" w:hAnsi="Times New Roman" w:cs="Times New Roman" w:hint="eastAsia"/>
          <w:sz w:val="24"/>
          <w:szCs w:val="24"/>
        </w:rPr>
        <w:t xml:space="preserve"> five best sale products in the category and use the </w:t>
      </w:r>
      <w:r w:rsidRPr="003F3ECA">
        <w:rPr>
          <w:rFonts w:ascii="Times New Roman" w:hAnsi="Times New Roman" w:cs="Times New Roman"/>
          <w:sz w:val="24"/>
          <w:szCs w:val="24"/>
        </w:rPr>
        <w:t>information</w:t>
      </w:r>
      <w:r w:rsidRPr="003F3ECA">
        <w:rPr>
          <w:rFonts w:ascii="Times New Roman" w:hAnsi="Times New Roman" w:cs="Times New Roman" w:hint="eastAsia"/>
          <w:sz w:val="24"/>
          <w:szCs w:val="24"/>
        </w:rPr>
        <w:t xml:space="preserve"> </w:t>
      </w:r>
      <w:r w:rsidR="00A670E3">
        <w:rPr>
          <w:rFonts w:ascii="Times New Roman" w:hAnsi="Times New Roman" w:cs="Times New Roman" w:hint="eastAsia"/>
          <w:sz w:val="24"/>
          <w:szCs w:val="24"/>
        </w:rPr>
        <w:t xml:space="preserve">to </w:t>
      </w:r>
      <w:r w:rsidRPr="003F3ECA">
        <w:rPr>
          <w:rFonts w:ascii="Times New Roman" w:hAnsi="Times New Roman" w:cs="Times New Roman" w:hint="eastAsia"/>
          <w:sz w:val="24"/>
          <w:szCs w:val="24"/>
        </w:rPr>
        <w:t xml:space="preserve">represent that of </w:t>
      </w:r>
      <w:r w:rsidR="00A670E3">
        <w:rPr>
          <w:rFonts w:ascii="Times New Roman" w:hAnsi="Times New Roman" w:cs="Times New Roman" w:hint="eastAsia"/>
          <w:sz w:val="24"/>
          <w:szCs w:val="24"/>
        </w:rPr>
        <w:t xml:space="preserve">the </w:t>
      </w:r>
      <w:r w:rsidRPr="003F3ECA">
        <w:rPr>
          <w:rFonts w:ascii="Times New Roman" w:hAnsi="Times New Roman" w:cs="Times New Roman" w:hint="eastAsia"/>
          <w:sz w:val="24"/>
          <w:szCs w:val="24"/>
        </w:rPr>
        <w:t xml:space="preserve">whole category. </w:t>
      </w:r>
      <w:r w:rsidR="003C1D94">
        <w:rPr>
          <w:rFonts w:ascii="Times New Roman" w:hAnsi="Times New Roman" w:cs="Times New Roman"/>
          <w:sz w:val="24"/>
          <w:szCs w:val="24"/>
        </w:rPr>
        <w:t>W</w:t>
      </w:r>
      <w:r w:rsidR="003C1D94">
        <w:rPr>
          <w:rFonts w:ascii="Times New Roman" w:hAnsi="Times New Roman" w:cs="Times New Roman" w:hint="eastAsia"/>
          <w:sz w:val="24"/>
          <w:szCs w:val="24"/>
        </w:rPr>
        <w:t xml:space="preserve">hile the merit of this approach is that it is easy to implement and less </w:t>
      </w:r>
      <w:r w:rsidR="003C1D94">
        <w:rPr>
          <w:rFonts w:ascii="Times New Roman" w:hAnsi="Times New Roman" w:cs="Times New Roman"/>
          <w:sz w:val="24"/>
          <w:szCs w:val="24"/>
        </w:rPr>
        <w:t>computational</w:t>
      </w:r>
      <w:ins w:id="144" w:author="Fildes, Robert" w:date="2014-09-16T15:44:00Z">
        <w:r w:rsidR="006974CF">
          <w:rPr>
            <w:rFonts w:ascii="Times New Roman" w:hAnsi="Times New Roman" w:cs="Times New Roman"/>
            <w:sz w:val="24"/>
            <w:szCs w:val="24"/>
          </w:rPr>
          <w:t>ly</w:t>
        </w:r>
      </w:ins>
      <w:r w:rsidR="003C1D94">
        <w:rPr>
          <w:rFonts w:ascii="Times New Roman" w:hAnsi="Times New Roman" w:cs="Times New Roman" w:hint="eastAsia"/>
          <w:sz w:val="24"/>
          <w:szCs w:val="24"/>
        </w:rPr>
        <w:t xml:space="preserve"> complex, it neglects </w:t>
      </w:r>
      <w:r w:rsidR="00A1051E">
        <w:rPr>
          <w:rFonts w:ascii="Times New Roman" w:hAnsi="Times New Roman" w:cs="Times New Roman" w:hint="eastAsia"/>
          <w:sz w:val="24"/>
          <w:szCs w:val="24"/>
        </w:rPr>
        <w:t xml:space="preserve">a large part of </w:t>
      </w:r>
      <w:r w:rsidR="003C1D94">
        <w:rPr>
          <w:rFonts w:ascii="Times New Roman" w:hAnsi="Times New Roman" w:cs="Times New Roman" w:hint="eastAsia"/>
          <w:sz w:val="24"/>
          <w:szCs w:val="24"/>
        </w:rPr>
        <w:t>the potential</w:t>
      </w:r>
      <w:ins w:id="145" w:author="Fildes, Robert" w:date="2014-09-16T15:44:00Z">
        <w:r w:rsidR="006974CF">
          <w:rPr>
            <w:rFonts w:ascii="Times New Roman" w:hAnsi="Times New Roman" w:cs="Times New Roman"/>
            <w:sz w:val="24"/>
            <w:szCs w:val="24"/>
          </w:rPr>
          <w:t>ly</w:t>
        </w:r>
      </w:ins>
      <w:r w:rsidR="003C1D94">
        <w:rPr>
          <w:rFonts w:ascii="Times New Roman" w:hAnsi="Times New Roman" w:cs="Times New Roman" w:hint="eastAsia"/>
          <w:sz w:val="24"/>
          <w:szCs w:val="24"/>
        </w:rPr>
        <w:t xml:space="preserve"> useful information </w:t>
      </w:r>
      <w:r w:rsidR="00A1051E">
        <w:rPr>
          <w:rFonts w:ascii="Times New Roman" w:hAnsi="Times New Roman" w:cs="Times New Roman" w:hint="eastAsia"/>
          <w:sz w:val="24"/>
          <w:szCs w:val="24"/>
        </w:rPr>
        <w:t>from</w:t>
      </w:r>
      <w:r w:rsidR="003C1D94">
        <w:rPr>
          <w:rFonts w:ascii="Times New Roman" w:hAnsi="Times New Roman" w:cs="Times New Roman" w:hint="eastAsia"/>
          <w:sz w:val="24"/>
          <w:szCs w:val="24"/>
        </w:rPr>
        <w:t xml:space="preserve"> other SKUs in the category. </w:t>
      </w:r>
      <w:r w:rsidR="00CD479E" w:rsidRPr="003F3ECA">
        <w:rPr>
          <w:rFonts w:ascii="Times New Roman" w:hAnsi="Times New Roman" w:cs="Times New Roman"/>
          <w:sz w:val="24"/>
          <w:szCs w:val="24"/>
        </w:rPr>
        <w:t>T</w:t>
      </w:r>
      <w:r w:rsidR="00CD479E" w:rsidRPr="003F3ECA">
        <w:rPr>
          <w:rFonts w:ascii="Times New Roman" w:hAnsi="Times New Roman" w:cs="Times New Roman" w:hint="eastAsia"/>
          <w:sz w:val="24"/>
          <w:szCs w:val="24"/>
        </w:rPr>
        <w:t xml:space="preserve">he second approach is to </w:t>
      </w:r>
      <w:r w:rsidR="00F739D5" w:rsidRPr="003F3ECA">
        <w:rPr>
          <w:rFonts w:ascii="Times New Roman" w:hAnsi="Times New Roman" w:cs="Times New Roman"/>
          <w:sz w:val="24"/>
          <w:szCs w:val="24"/>
        </w:rPr>
        <w:t xml:space="preserve">perform a </w:t>
      </w:r>
      <w:r w:rsidR="00CD479E" w:rsidRPr="003F3ECA">
        <w:rPr>
          <w:rFonts w:ascii="Times New Roman" w:hAnsi="Times New Roman" w:cs="Times New Roman" w:hint="eastAsia"/>
          <w:sz w:val="24"/>
          <w:szCs w:val="24"/>
        </w:rPr>
        <w:t>P</w:t>
      </w:r>
      <w:r w:rsidR="00CD479E" w:rsidRPr="003F3ECA">
        <w:rPr>
          <w:rFonts w:ascii="Times New Roman" w:hAnsi="Times New Roman" w:cs="Times New Roman"/>
          <w:sz w:val="24"/>
          <w:szCs w:val="24"/>
        </w:rPr>
        <w:t>rinciple</w:t>
      </w:r>
      <w:r w:rsidR="00CD479E" w:rsidRPr="003F3ECA">
        <w:rPr>
          <w:rFonts w:ascii="Times New Roman" w:hAnsi="Times New Roman" w:cs="Times New Roman" w:hint="eastAsia"/>
          <w:sz w:val="24"/>
          <w:szCs w:val="24"/>
        </w:rPr>
        <w:t xml:space="preserve"> Component Analysis (</w:t>
      </w:r>
      <w:r w:rsidR="00F739D5" w:rsidRPr="003F3ECA">
        <w:rPr>
          <w:rFonts w:ascii="Times New Roman" w:hAnsi="Times New Roman" w:cs="Times New Roman"/>
          <w:sz w:val="24"/>
          <w:szCs w:val="24"/>
        </w:rPr>
        <w:t>PCA</w:t>
      </w:r>
      <w:r w:rsidR="00CD479E" w:rsidRPr="003F3ECA">
        <w:rPr>
          <w:rFonts w:ascii="Times New Roman" w:hAnsi="Times New Roman" w:cs="Times New Roman" w:hint="eastAsia"/>
          <w:sz w:val="24"/>
          <w:szCs w:val="24"/>
        </w:rPr>
        <w:t>)</w:t>
      </w:r>
      <w:r w:rsidR="00F739D5" w:rsidRPr="003F3ECA">
        <w:rPr>
          <w:rFonts w:ascii="Times New Roman" w:hAnsi="Times New Roman" w:cs="Times New Roman"/>
          <w:sz w:val="24"/>
          <w:szCs w:val="24"/>
        </w:rPr>
        <w:t xml:space="preserve"> on </w:t>
      </w:r>
      <w:r w:rsidR="00CD479E" w:rsidRPr="003F3ECA">
        <w:rPr>
          <w:rFonts w:ascii="Times New Roman" w:hAnsi="Times New Roman" w:cs="Times New Roman" w:hint="eastAsia"/>
          <w:sz w:val="24"/>
          <w:szCs w:val="24"/>
        </w:rPr>
        <w:t>promotion</w:t>
      </w:r>
      <w:r w:rsidR="002A1FC7">
        <w:rPr>
          <w:rFonts w:ascii="Times New Roman" w:hAnsi="Times New Roman" w:cs="Times New Roman" w:hint="eastAsia"/>
          <w:sz w:val="24"/>
          <w:szCs w:val="24"/>
        </w:rPr>
        <w:t>al</w:t>
      </w:r>
      <w:r w:rsidR="00CD479E" w:rsidRPr="003F3ECA">
        <w:rPr>
          <w:rFonts w:ascii="Times New Roman" w:hAnsi="Times New Roman" w:cs="Times New Roman" w:hint="eastAsia"/>
          <w:sz w:val="24"/>
          <w:szCs w:val="24"/>
        </w:rPr>
        <w:t xml:space="preserve"> </w:t>
      </w:r>
      <w:r w:rsidR="00F739D5" w:rsidRPr="003F3ECA">
        <w:rPr>
          <w:rFonts w:ascii="Times New Roman" w:hAnsi="Times New Roman" w:cs="Times New Roman"/>
          <w:sz w:val="24"/>
          <w:szCs w:val="24"/>
        </w:rPr>
        <w:t xml:space="preserve">variables to </w:t>
      </w:r>
      <w:r w:rsidR="002A1FC7">
        <w:rPr>
          <w:rFonts w:ascii="Times New Roman" w:hAnsi="Times New Roman" w:cs="Times New Roman" w:hint="eastAsia"/>
          <w:sz w:val="24"/>
          <w:szCs w:val="24"/>
        </w:rPr>
        <w:t>extract</w:t>
      </w:r>
      <w:r w:rsidR="00F739D5" w:rsidRPr="003F3ECA">
        <w:rPr>
          <w:rFonts w:ascii="Times New Roman" w:hAnsi="Times New Roman" w:cs="Times New Roman"/>
          <w:sz w:val="24"/>
          <w:szCs w:val="24"/>
        </w:rPr>
        <w:t xml:space="preserve"> a few “factors” </w:t>
      </w:r>
      <w:r w:rsidR="002A1FC7">
        <w:rPr>
          <w:rFonts w:ascii="Times New Roman" w:hAnsi="Times New Roman" w:cs="Times New Roman" w:hint="eastAsia"/>
          <w:sz w:val="24"/>
          <w:szCs w:val="24"/>
        </w:rPr>
        <w:t xml:space="preserve">as </w:t>
      </w:r>
      <w:r w:rsidR="002A1FC7">
        <w:rPr>
          <w:rFonts w:ascii="Times New Roman" w:hAnsi="Times New Roman" w:cs="Times New Roman"/>
          <w:sz w:val="24"/>
          <w:szCs w:val="24"/>
        </w:rPr>
        <w:t>representative</w:t>
      </w:r>
      <w:r w:rsidR="00A670E3">
        <w:rPr>
          <w:rFonts w:ascii="Times New Roman" w:hAnsi="Times New Roman" w:cs="Times New Roman" w:hint="eastAsia"/>
          <w:sz w:val="24"/>
          <w:szCs w:val="24"/>
        </w:rPr>
        <w:t xml:space="preserve"> of the whole category sale</w:t>
      </w:r>
      <w:r w:rsidR="00F739D5" w:rsidRPr="003F3ECA">
        <w:rPr>
          <w:rFonts w:ascii="Times New Roman" w:hAnsi="Times New Roman" w:cs="Times New Roman"/>
          <w:sz w:val="24"/>
          <w:szCs w:val="24"/>
        </w:rPr>
        <w:t xml:space="preserve"> </w:t>
      </w:r>
      <w:r w:rsidR="00CD479E" w:rsidRPr="003F3ECA">
        <w:rPr>
          <w:rFonts w:ascii="Times New Roman" w:hAnsi="Times New Roman" w:cs="Times New Roman"/>
          <w:sz w:val="24"/>
          <w:szCs w:val="24"/>
        </w:rPr>
        <w:t>(Harrell</w:t>
      </w:r>
      <w:r w:rsidR="00CD479E" w:rsidRPr="003F3ECA">
        <w:rPr>
          <w:rFonts w:ascii="Times New Roman" w:hAnsi="Times New Roman" w:cs="Times New Roman" w:hint="eastAsia"/>
          <w:sz w:val="24"/>
          <w:szCs w:val="24"/>
        </w:rPr>
        <w:t>,</w:t>
      </w:r>
      <w:r w:rsidR="00A1051E">
        <w:rPr>
          <w:rFonts w:ascii="Times New Roman" w:hAnsi="Times New Roman" w:cs="Times New Roman" w:hint="eastAsia"/>
          <w:sz w:val="24"/>
          <w:szCs w:val="24"/>
        </w:rPr>
        <w:t xml:space="preserve"> </w:t>
      </w:r>
      <w:r w:rsidR="00CD479E" w:rsidRPr="003F3ECA">
        <w:rPr>
          <w:rFonts w:ascii="Times New Roman" w:hAnsi="Times New Roman" w:cs="Times New Roman" w:hint="eastAsia"/>
          <w:sz w:val="24"/>
          <w:szCs w:val="24"/>
        </w:rPr>
        <w:t>2</w:t>
      </w:r>
      <w:r w:rsidR="00CD479E" w:rsidRPr="003F3ECA">
        <w:rPr>
          <w:rFonts w:ascii="Times New Roman" w:hAnsi="Times New Roman" w:cs="Times New Roman"/>
          <w:sz w:val="24"/>
          <w:szCs w:val="24"/>
        </w:rPr>
        <w:t>00</w:t>
      </w:r>
      <w:r w:rsidR="00A1051E">
        <w:rPr>
          <w:rFonts w:ascii="Times New Roman" w:hAnsi="Times New Roman" w:cs="Times New Roman" w:hint="eastAsia"/>
          <w:sz w:val="24"/>
          <w:szCs w:val="24"/>
        </w:rPr>
        <w:t>1</w:t>
      </w:r>
      <w:r w:rsidR="00CD479E" w:rsidRPr="003F3ECA">
        <w:rPr>
          <w:rFonts w:ascii="Times New Roman" w:hAnsi="Times New Roman" w:cs="Times New Roman" w:hint="eastAsia"/>
          <w:sz w:val="24"/>
          <w:szCs w:val="24"/>
        </w:rPr>
        <w:t>;</w:t>
      </w:r>
      <w:r w:rsidR="00CD479E" w:rsidRPr="003F3ECA">
        <w:t xml:space="preserve"> </w:t>
      </w:r>
      <w:r w:rsidR="00CD479E" w:rsidRPr="003F3ECA">
        <w:rPr>
          <w:rFonts w:ascii="Times New Roman" w:hAnsi="Times New Roman" w:cs="Times New Roman"/>
          <w:sz w:val="24"/>
          <w:szCs w:val="24"/>
        </w:rPr>
        <w:t>Stock and</w:t>
      </w:r>
      <w:r w:rsidR="00CD479E" w:rsidRPr="003F3ECA">
        <w:rPr>
          <w:rFonts w:ascii="Times New Roman" w:hAnsi="Times New Roman" w:cs="Times New Roman" w:hint="eastAsia"/>
          <w:sz w:val="24"/>
          <w:szCs w:val="24"/>
        </w:rPr>
        <w:t xml:space="preserve"> </w:t>
      </w:r>
      <w:r w:rsidR="00CD479E" w:rsidRPr="003F3ECA">
        <w:rPr>
          <w:rFonts w:ascii="Times New Roman" w:hAnsi="Times New Roman" w:cs="Times New Roman"/>
          <w:sz w:val="24"/>
          <w:szCs w:val="24"/>
        </w:rPr>
        <w:t>Watson</w:t>
      </w:r>
      <w:r w:rsidR="00CD479E" w:rsidRPr="003F3ECA">
        <w:rPr>
          <w:rFonts w:ascii="Times New Roman" w:hAnsi="Times New Roman" w:cs="Times New Roman" w:hint="eastAsia"/>
          <w:sz w:val="24"/>
          <w:szCs w:val="24"/>
        </w:rPr>
        <w:t xml:space="preserve">, </w:t>
      </w:r>
      <w:r w:rsidR="00CD479E" w:rsidRPr="003F3ECA">
        <w:rPr>
          <w:rFonts w:ascii="Times New Roman" w:hAnsi="Times New Roman" w:cs="Times New Roman"/>
          <w:sz w:val="24"/>
          <w:szCs w:val="24"/>
        </w:rPr>
        <w:t>2004</w:t>
      </w:r>
      <w:r w:rsidR="00CD479E" w:rsidRPr="003F3ECA">
        <w:rPr>
          <w:rFonts w:ascii="Times New Roman" w:hAnsi="Times New Roman" w:cs="Times New Roman" w:hint="eastAsia"/>
          <w:sz w:val="24"/>
          <w:szCs w:val="24"/>
        </w:rPr>
        <w:t>, Huang et al. 2014</w:t>
      </w:r>
      <w:r w:rsidR="00CD479E" w:rsidRPr="003F3ECA">
        <w:rPr>
          <w:rFonts w:ascii="Times New Roman" w:hAnsi="Times New Roman" w:cs="Times New Roman"/>
          <w:sz w:val="24"/>
          <w:szCs w:val="24"/>
        </w:rPr>
        <w:t>)</w:t>
      </w:r>
      <w:r w:rsidR="00CD479E" w:rsidRPr="003F3ECA">
        <w:rPr>
          <w:rFonts w:ascii="Times New Roman" w:hAnsi="Times New Roman" w:cs="Times New Roman" w:hint="eastAsia"/>
          <w:sz w:val="24"/>
          <w:szCs w:val="24"/>
        </w:rPr>
        <w:t xml:space="preserve">. </w:t>
      </w:r>
      <w:r w:rsidR="006C5A31" w:rsidRPr="006C5A31">
        <w:rPr>
          <w:rFonts w:ascii="Times New Roman" w:hAnsi="Times New Roman" w:cs="Times New Roman"/>
          <w:sz w:val="24"/>
          <w:szCs w:val="24"/>
        </w:rPr>
        <w:t>The method</w:t>
      </w:r>
      <w:ins w:id="146" w:author="Fildes, Robert" w:date="2014-09-16T15:44:00Z">
        <w:r w:rsidR="006974CF">
          <w:rPr>
            <w:rFonts w:ascii="Times New Roman" w:hAnsi="Times New Roman" w:cs="Times New Roman"/>
            <w:sz w:val="24"/>
            <w:szCs w:val="24"/>
          </w:rPr>
          <w:t xml:space="preserve"> utilizes</w:t>
        </w:r>
      </w:ins>
      <w:del w:id="147" w:author="Fildes, Robert" w:date="2014-09-16T15:44:00Z">
        <w:r w:rsidR="006C5A31" w:rsidRPr="006C5A31" w:rsidDel="006974CF">
          <w:rPr>
            <w:rFonts w:ascii="Times New Roman" w:hAnsi="Times New Roman" w:cs="Times New Roman"/>
            <w:sz w:val="24"/>
            <w:szCs w:val="24"/>
          </w:rPr>
          <w:delText xml:space="preserve"> is </w:delText>
        </w:r>
        <w:r w:rsidR="006C5A31" w:rsidRPr="006C5A31" w:rsidDel="006974CF">
          <w:rPr>
            <w:rFonts w:ascii="Times New Roman" w:hAnsi="Times New Roman" w:cs="Times New Roman"/>
            <w:sz w:val="24"/>
            <w:szCs w:val="24"/>
          </w:rPr>
          <w:lastRenderedPageBreak/>
          <w:delText>concerned with</w:delText>
        </w:r>
      </w:del>
      <w:r w:rsidR="006C5A31" w:rsidRPr="006C5A31">
        <w:rPr>
          <w:rFonts w:ascii="Times New Roman" w:hAnsi="Times New Roman" w:cs="Times New Roman"/>
          <w:sz w:val="24"/>
          <w:szCs w:val="24"/>
        </w:rPr>
        <w:t xml:space="preserve"> the variance-covariance structure of the predictors with the goal of </w:t>
      </w:r>
      <w:ins w:id="148" w:author="Fildes, Robert" w:date="2014-09-16T15:45:00Z">
        <w:r w:rsidR="006974CF">
          <w:rPr>
            <w:rFonts w:ascii="Times New Roman" w:hAnsi="Times New Roman" w:cs="Times New Roman"/>
            <w:sz w:val="24"/>
            <w:szCs w:val="24"/>
          </w:rPr>
          <w:t xml:space="preserve">finding </w:t>
        </w:r>
      </w:ins>
      <w:del w:id="149" w:author="Fildes, Robert" w:date="2014-09-16T15:45:00Z">
        <w:r w:rsidR="006C5A31" w:rsidRPr="006C5A31" w:rsidDel="006974CF">
          <w:rPr>
            <w:rFonts w:ascii="Times New Roman" w:hAnsi="Times New Roman" w:cs="Times New Roman"/>
            <w:sz w:val="24"/>
            <w:szCs w:val="24"/>
          </w:rPr>
          <w:delText xml:space="preserve">using </w:delText>
        </w:r>
      </w:del>
      <w:r w:rsidR="006C5A31" w:rsidRPr="006C5A31">
        <w:rPr>
          <w:rFonts w:ascii="Times New Roman" w:hAnsi="Times New Roman" w:cs="Times New Roman"/>
          <w:sz w:val="24"/>
          <w:szCs w:val="24"/>
        </w:rPr>
        <w:t>a few linear combinations of the predictors to explain the covariance structure.</w:t>
      </w:r>
      <w:r w:rsidR="006C5A31">
        <w:rPr>
          <w:rFonts w:ascii="Times New Roman" w:hAnsi="Times New Roman" w:cs="Times New Roman" w:hint="eastAsia"/>
          <w:sz w:val="24"/>
          <w:szCs w:val="24"/>
        </w:rPr>
        <w:t xml:space="preserve"> </w:t>
      </w:r>
      <w:r w:rsidR="00F739D5" w:rsidRPr="003F3ECA">
        <w:rPr>
          <w:rFonts w:ascii="Times New Roman" w:hAnsi="Times New Roman" w:cs="Times New Roman" w:hint="eastAsia"/>
          <w:sz w:val="24"/>
          <w:szCs w:val="24"/>
        </w:rPr>
        <w:t xml:space="preserve">In the empirical study, each explanatory </w:t>
      </w:r>
      <w:r w:rsidR="00F739D5" w:rsidRPr="003F3ECA">
        <w:rPr>
          <w:rFonts w:ascii="Times New Roman" w:hAnsi="Times New Roman" w:cs="Times New Roman"/>
          <w:sz w:val="24"/>
          <w:szCs w:val="24"/>
        </w:rPr>
        <w:t>variable</w:t>
      </w:r>
      <w:r w:rsidR="00F739D5" w:rsidRPr="003F3ECA">
        <w:rPr>
          <w:rFonts w:ascii="Times New Roman" w:hAnsi="Times New Roman" w:cs="Times New Roman" w:hint="eastAsia"/>
          <w:sz w:val="24"/>
          <w:szCs w:val="24"/>
        </w:rPr>
        <w:t xml:space="preserve">, i.e. sales lag, price, display and feature, across SKUs in the same category is regarded as a cluster. </w:t>
      </w:r>
      <w:r w:rsidR="00F739D5" w:rsidRPr="003F3ECA">
        <w:rPr>
          <w:rFonts w:ascii="Times New Roman" w:hAnsi="Times New Roman" w:cs="Times New Roman"/>
          <w:sz w:val="24"/>
          <w:szCs w:val="24"/>
        </w:rPr>
        <w:t>F</w:t>
      </w:r>
      <w:r w:rsidR="00F739D5" w:rsidRPr="003F3ECA">
        <w:rPr>
          <w:rFonts w:ascii="Times New Roman" w:hAnsi="Times New Roman" w:cs="Times New Roman" w:hint="eastAsia"/>
          <w:sz w:val="24"/>
          <w:szCs w:val="24"/>
        </w:rPr>
        <w:t xml:space="preserve">or each cluster, we conduct PCA </w:t>
      </w:r>
      <w:r w:rsidR="00F739D5" w:rsidRPr="003F3ECA">
        <w:rPr>
          <w:rFonts w:ascii="Times New Roman" w:hAnsi="Times New Roman" w:cs="Times New Roman"/>
          <w:sz w:val="24"/>
          <w:szCs w:val="24"/>
        </w:rPr>
        <w:t>dynamically</w:t>
      </w:r>
      <w:r w:rsidR="00F739D5" w:rsidRPr="003F3ECA">
        <w:rPr>
          <w:rFonts w:ascii="Times New Roman" w:hAnsi="Times New Roman" w:cs="Times New Roman" w:hint="eastAsia"/>
          <w:sz w:val="24"/>
          <w:szCs w:val="24"/>
        </w:rPr>
        <w:t xml:space="preserve"> and extract </w:t>
      </w:r>
      <w:r w:rsidR="00F739D5" w:rsidRPr="003F3ECA">
        <w:rPr>
          <w:rFonts w:ascii="Times New Roman" w:hAnsi="Times New Roman" w:cs="Times New Roman" w:hint="eastAsia"/>
          <w:i/>
          <w:sz w:val="24"/>
          <w:szCs w:val="24"/>
        </w:rPr>
        <w:t>m</w:t>
      </w:r>
      <w:r w:rsidR="00F739D5" w:rsidRPr="003F3ECA">
        <w:rPr>
          <w:rFonts w:ascii="Times New Roman" w:hAnsi="Times New Roman" w:cs="Times New Roman" w:hint="eastAsia"/>
          <w:sz w:val="24"/>
          <w:szCs w:val="24"/>
        </w:rPr>
        <w:t xml:space="preserve"> </w:t>
      </w:r>
      <w:r w:rsidR="009D66FB" w:rsidRPr="003F3ECA">
        <w:rPr>
          <w:rFonts w:ascii="Times New Roman" w:hAnsi="Times New Roman" w:cs="Times New Roman"/>
          <w:sz w:val="24"/>
          <w:szCs w:val="24"/>
        </w:rPr>
        <w:t>Principle Component</w:t>
      </w:r>
      <w:r w:rsidR="009D66FB" w:rsidRPr="003F3ECA">
        <w:rPr>
          <w:rFonts w:ascii="Times New Roman" w:hAnsi="Times New Roman" w:cs="Times New Roman" w:hint="eastAsia"/>
          <w:sz w:val="24"/>
          <w:szCs w:val="24"/>
        </w:rPr>
        <w:t>s</w:t>
      </w:r>
      <w:r w:rsidR="009D66FB" w:rsidRPr="003F3ECA">
        <w:rPr>
          <w:rFonts w:ascii="Times New Roman" w:hAnsi="Times New Roman" w:cs="Times New Roman"/>
          <w:sz w:val="24"/>
          <w:szCs w:val="24"/>
        </w:rPr>
        <w:t xml:space="preserve"> </w:t>
      </w:r>
      <w:r w:rsidR="009D66FB" w:rsidRPr="003F3ECA">
        <w:rPr>
          <w:rFonts w:ascii="Times New Roman" w:hAnsi="Times New Roman" w:cs="Times New Roman" w:hint="eastAsia"/>
          <w:sz w:val="24"/>
          <w:szCs w:val="24"/>
        </w:rPr>
        <w:t>(</w:t>
      </w:r>
      <w:r w:rsidR="00F739D5" w:rsidRPr="003F3ECA">
        <w:rPr>
          <w:rFonts w:ascii="Times New Roman" w:hAnsi="Times New Roman" w:cs="Times New Roman" w:hint="eastAsia"/>
          <w:sz w:val="24"/>
          <w:szCs w:val="24"/>
        </w:rPr>
        <w:t>PCs</w:t>
      </w:r>
      <w:r w:rsidR="009D66FB" w:rsidRPr="003F3ECA">
        <w:rPr>
          <w:rFonts w:ascii="Times New Roman" w:hAnsi="Times New Roman" w:cs="Times New Roman" w:hint="eastAsia"/>
          <w:sz w:val="24"/>
          <w:szCs w:val="24"/>
        </w:rPr>
        <w:t>)</w:t>
      </w:r>
      <w:r w:rsidR="00F739D5" w:rsidRPr="003F3ECA">
        <w:rPr>
          <w:rFonts w:ascii="Times New Roman" w:hAnsi="Times New Roman" w:cs="Times New Roman" w:hint="eastAsia"/>
          <w:sz w:val="24"/>
          <w:szCs w:val="24"/>
        </w:rPr>
        <w:t>.</w:t>
      </w:r>
      <w:r w:rsidR="00A1051E">
        <w:rPr>
          <w:rFonts w:ascii="Times New Roman" w:hAnsi="Times New Roman" w:cs="Times New Roman" w:hint="eastAsia"/>
          <w:sz w:val="24"/>
          <w:szCs w:val="24"/>
        </w:rPr>
        <w:t xml:space="preserve"> </w:t>
      </w:r>
      <w:r w:rsidR="00A1051E">
        <w:rPr>
          <w:rFonts w:ascii="Times New Roman" w:hAnsi="Times New Roman" w:cs="Times New Roman"/>
          <w:sz w:val="24"/>
          <w:szCs w:val="24"/>
        </w:rPr>
        <w:t>T</w:t>
      </w:r>
      <w:r w:rsidR="00A1051E">
        <w:rPr>
          <w:rFonts w:ascii="Times New Roman" w:hAnsi="Times New Roman" w:cs="Times New Roman" w:hint="eastAsia"/>
          <w:sz w:val="24"/>
          <w:szCs w:val="24"/>
        </w:rPr>
        <w:t>he PCA is a</w:t>
      </w:r>
      <w:r w:rsidR="009237E4">
        <w:rPr>
          <w:rFonts w:ascii="Times New Roman" w:hAnsi="Times New Roman" w:cs="Times New Roman" w:hint="eastAsia"/>
          <w:sz w:val="24"/>
          <w:szCs w:val="24"/>
        </w:rPr>
        <w:t>n</w:t>
      </w:r>
      <w:r w:rsidR="00A1051E">
        <w:rPr>
          <w:rFonts w:ascii="Times New Roman" w:hAnsi="Times New Roman" w:cs="Times New Roman" w:hint="eastAsia"/>
          <w:sz w:val="24"/>
          <w:szCs w:val="24"/>
        </w:rPr>
        <w:t xml:space="preserve"> </w:t>
      </w:r>
      <w:r w:rsidR="00A670E3">
        <w:rPr>
          <w:rFonts w:ascii="Times New Roman" w:hAnsi="Times New Roman" w:cs="Times New Roman" w:hint="eastAsia"/>
          <w:sz w:val="24"/>
          <w:szCs w:val="24"/>
        </w:rPr>
        <w:t>effective</w:t>
      </w:r>
      <w:r w:rsidR="00A1051E">
        <w:rPr>
          <w:rFonts w:ascii="Times New Roman" w:hAnsi="Times New Roman" w:cs="Times New Roman" w:hint="eastAsia"/>
          <w:sz w:val="24"/>
          <w:szCs w:val="24"/>
        </w:rPr>
        <w:t xml:space="preserve"> approach to lower the variable dimensionality, but it has a drawback in forecasting applications. </w:t>
      </w:r>
      <w:r w:rsidR="00A1051E" w:rsidRPr="00A1051E">
        <w:rPr>
          <w:rFonts w:ascii="Times New Roman" w:hAnsi="Times New Roman" w:cs="Times New Roman"/>
          <w:sz w:val="24"/>
          <w:szCs w:val="24"/>
        </w:rPr>
        <w:t>Eigen-vectors corresponding to large eigenvalues are</w:t>
      </w:r>
      <w:ins w:id="150" w:author="Fildes, Robert" w:date="2014-09-16T15:45:00Z">
        <w:r w:rsidR="00246BB8">
          <w:rPr>
            <w:rFonts w:ascii="Times New Roman" w:hAnsi="Times New Roman" w:cs="Times New Roman"/>
            <w:sz w:val="24"/>
            <w:szCs w:val="24"/>
          </w:rPr>
          <w:t xml:space="preserve"> retained</w:t>
        </w:r>
      </w:ins>
      <w:del w:id="151" w:author="Fildes, Robert" w:date="2014-09-16T15:45:00Z">
        <w:r w:rsidR="00A1051E" w:rsidRPr="00A1051E" w:rsidDel="00246BB8">
          <w:rPr>
            <w:rFonts w:ascii="Times New Roman" w:hAnsi="Times New Roman" w:cs="Times New Roman"/>
            <w:sz w:val="24"/>
            <w:szCs w:val="24"/>
          </w:rPr>
          <w:delText xml:space="preserve"> kept</w:delText>
        </w:r>
      </w:del>
      <w:r w:rsidR="00A1051E" w:rsidRPr="00A1051E">
        <w:rPr>
          <w:rFonts w:ascii="Times New Roman" w:hAnsi="Times New Roman" w:cs="Times New Roman"/>
          <w:sz w:val="24"/>
          <w:szCs w:val="24"/>
        </w:rPr>
        <w:t xml:space="preserve"> whereas those associated with small eigenvalues are discarded. Thus, the retained factors might not have any predictive power of the dependent variable whereas the discarded factors might be useful</w:t>
      </w:r>
      <w:r w:rsidR="00A1051E">
        <w:rPr>
          <w:rFonts w:ascii="Times New Roman" w:hAnsi="Times New Roman" w:cs="Times New Roman" w:hint="eastAsia"/>
          <w:sz w:val="24"/>
          <w:szCs w:val="24"/>
        </w:rPr>
        <w:t xml:space="preserve"> (</w:t>
      </w:r>
      <w:r w:rsidR="00A1051E" w:rsidRPr="00A1051E">
        <w:rPr>
          <w:rFonts w:ascii="Times New Roman" w:hAnsi="Times New Roman" w:cs="Times New Roman"/>
          <w:sz w:val="24"/>
          <w:szCs w:val="24"/>
        </w:rPr>
        <w:t>Stock and Watson</w:t>
      </w:r>
      <w:r w:rsidR="00A1051E" w:rsidRPr="00A1051E">
        <w:rPr>
          <w:rFonts w:ascii="Times New Roman" w:hAnsi="Times New Roman" w:cs="Times New Roman" w:hint="eastAsia"/>
          <w:sz w:val="24"/>
          <w:szCs w:val="24"/>
        </w:rPr>
        <w:t>, 2002)</w:t>
      </w:r>
      <w:r w:rsidR="00A1051E" w:rsidRPr="00A1051E">
        <w:rPr>
          <w:rFonts w:ascii="Times New Roman" w:hAnsi="Times New Roman" w:cs="Times New Roman"/>
          <w:sz w:val="24"/>
          <w:szCs w:val="24"/>
        </w:rPr>
        <w:t>.</w:t>
      </w:r>
      <w:r w:rsidR="00A1051E">
        <w:rPr>
          <w:rFonts w:ascii="Times New Roman" w:hAnsi="Times New Roman" w:cs="Times New Roman" w:hint="eastAsia"/>
          <w:sz w:val="24"/>
          <w:szCs w:val="24"/>
        </w:rPr>
        <w:t xml:space="preserve"> </w:t>
      </w:r>
      <w:r w:rsidR="00F108E1">
        <w:rPr>
          <w:rFonts w:ascii="Times New Roman" w:hAnsi="Times New Roman" w:cs="Times New Roman"/>
          <w:sz w:val="24"/>
          <w:szCs w:val="24"/>
        </w:rPr>
        <w:t>T</w:t>
      </w:r>
      <w:r w:rsidR="00F108E1">
        <w:rPr>
          <w:rFonts w:ascii="Times New Roman" w:hAnsi="Times New Roman" w:cs="Times New Roman" w:hint="eastAsia"/>
          <w:sz w:val="24"/>
          <w:szCs w:val="24"/>
        </w:rPr>
        <w:t>he final approach we consider</w:t>
      </w:r>
      <w:r w:rsidR="003E26A3">
        <w:rPr>
          <w:rFonts w:ascii="Times New Roman" w:hAnsi="Times New Roman" w:cs="Times New Roman" w:hint="eastAsia"/>
          <w:sz w:val="24"/>
          <w:szCs w:val="24"/>
        </w:rPr>
        <w:t>ed</w:t>
      </w:r>
      <w:r w:rsidR="00F108E1">
        <w:rPr>
          <w:rFonts w:ascii="Times New Roman" w:hAnsi="Times New Roman" w:cs="Times New Roman" w:hint="eastAsia"/>
          <w:sz w:val="24"/>
          <w:szCs w:val="24"/>
        </w:rPr>
        <w:t xml:space="preserve"> is to input all the raw information</w:t>
      </w:r>
      <w:ins w:id="152" w:author="Fildes, Robert" w:date="2014-09-16T15:46:00Z">
        <w:r w:rsidR="00246BB8">
          <w:rPr>
            <w:rFonts w:ascii="Times New Roman" w:hAnsi="Times New Roman" w:cs="Times New Roman"/>
            <w:sz w:val="24"/>
            <w:szCs w:val="24"/>
          </w:rPr>
          <w:t xml:space="preserve"> as</w:t>
        </w:r>
      </w:ins>
      <w:del w:id="153" w:author="Fildes, Robert" w:date="2014-09-16T15:46:00Z">
        <w:r w:rsidR="00F108E1" w:rsidDel="00246BB8">
          <w:rPr>
            <w:rFonts w:ascii="Times New Roman" w:hAnsi="Times New Roman" w:cs="Times New Roman" w:hint="eastAsia"/>
            <w:sz w:val="24"/>
            <w:szCs w:val="24"/>
          </w:rPr>
          <w:delText xml:space="preserve"> in</w:delText>
        </w:r>
      </w:del>
      <w:r w:rsidR="00F108E1">
        <w:rPr>
          <w:rFonts w:ascii="Times New Roman" w:hAnsi="Times New Roman" w:cs="Times New Roman" w:hint="eastAsia"/>
          <w:sz w:val="24"/>
          <w:szCs w:val="24"/>
        </w:rPr>
        <w:t xml:space="preserve"> </w:t>
      </w:r>
      <w:r w:rsidR="00F108E1" w:rsidRPr="00031C63">
        <w:rPr>
          <w:rFonts w:ascii="Times New Roman" w:hAnsi="Times New Roman" w:cs="Times New Roman" w:hint="eastAsia"/>
          <w:sz w:val="24"/>
          <w:szCs w:val="24"/>
        </w:rPr>
        <w:t xml:space="preserve">potential </w:t>
      </w:r>
      <w:r w:rsidR="00F108E1" w:rsidRPr="00031C63">
        <w:rPr>
          <w:rFonts w:ascii="Times New Roman" w:hAnsi="Times New Roman" w:cs="Times New Roman"/>
          <w:sz w:val="24"/>
          <w:szCs w:val="24"/>
        </w:rPr>
        <w:t>explanatory variable</w:t>
      </w:r>
      <w:ins w:id="154" w:author="Fildes, Robert" w:date="2014-09-16T15:46:00Z">
        <w:r w:rsidR="00246BB8">
          <w:rPr>
            <w:rFonts w:ascii="Times New Roman" w:hAnsi="Times New Roman" w:cs="Times New Roman"/>
            <w:sz w:val="24"/>
            <w:szCs w:val="24"/>
          </w:rPr>
          <w:t>s</w:t>
        </w:r>
      </w:ins>
      <w:del w:id="155" w:author="Fildes, Robert" w:date="2014-09-16T15:46:00Z">
        <w:r w:rsidR="00F108E1" w:rsidRPr="00031C63" w:rsidDel="00246BB8">
          <w:rPr>
            <w:rFonts w:ascii="Times New Roman" w:hAnsi="Times New Roman" w:cs="Times New Roman"/>
            <w:sz w:val="24"/>
            <w:szCs w:val="24"/>
          </w:rPr>
          <w:delText xml:space="preserve"> space</w:delText>
        </w:r>
      </w:del>
      <w:r w:rsidR="00F108E1">
        <w:rPr>
          <w:rFonts w:ascii="Times New Roman" w:hAnsi="Times New Roman" w:cs="Times New Roman" w:hint="eastAsia"/>
          <w:sz w:val="24"/>
          <w:szCs w:val="24"/>
        </w:rPr>
        <w:t xml:space="preserve"> </w:t>
      </w:r>
      <w:r w:rsidR="00406358">
        <w:rPr>
          <w:rFonts w:ascii="Times New Roman" w:hAnsi="Times New Roman" w:cs="Times New Roman" w:hint="eastAsia"/>
          <w:sz w:val="24"/>
          <w:szCs w:val="24"/>
        </w:rPr>
        <w:t>without any preprocessing.</w:t>
      </w:r>
      <w:r w:rsidR="0015106F">
        <w:rPr>
          <w:rFonts w:ascii="Times New Roman" w:hAnsi="Times New Roman" w:cs="Times New Roman" w:hint="eastAsia"/>
          <w:sz w:val="24"/>
          <w:szCs w:val="24"/>
        </w:rPr>
        <w:t xml:space="preserve"> </w:t>
      </w:r>
      <w:r w:rsidR="0015106F">
        <w:rPr>
          <w:rFonts w:ascii="Times New Roman" w:hAnsi="Times New Roman" w:cs="Times New Roman"/>
          <w:sz w:val="24"/>
          <w:szCs w:val="24"/>
        </w:rPr>
        <w:t>Obviously</w:t>
      </w:r>
      <w:r w:rsidR="0015106F">
        <w:rPr>
          <w:rFonts w:ascii="Times New Roman" w:hAnsi="Times New Roman" w:cs="Times New Roman" w:hint="eastAsia"/>
          <w:sz w:val="24"/>
          <w:szCs w:val="24"/>
        </w:rPr>
        <w:t xml:space="preserve">, this approach keeps all the potential useful information without any </w:t>
      </w:r>
      <w:r w:rsidR="0015106F">
        <w:rPr>
          <w:rFonts w:ascii="Times New Roman" w:hAnsi="Times New Roman" w:cs="Times New Roman"/>
          <w:sz w:val="24"/>
          <w:szCs w:val="24"/>
        </w:rPr>
        <w:t>los</w:t>
      </w:r>
      <w:r w:rsidR="00A670E3">
        <w:rPr>
          <w:rFonts w:ascii="Times New Roman" w:hAnsi="Times New Roman" w:cs="Times New Roman" w:hint="eastAsia"/>
          <w:sz w:val="24"/>
          <w:szCs w:val="24"/>
        </w:rPr>
        <w:t>s</w:t>
      </w:r>
      <w:r w:rsidR="0015106F">
        <w:rPr>
          <w:rFonts w:ascii="Times New Roman" w:hAnsi="Times New Roman" w:cs="Times New Roman" w:hint="eastAsia"/>
          <w:sz w:val="24"/>
          <w:szCs w:val="24"/>
        </w:rPr>
        <w:t xml:space="preserve">, but the high dimensionality in variable space </w:t>
      </w:r>
      <w:r w:rsidR="00A670E3">
        <w:rPr>
          <w:rFonts w:ascii="Times New Roman" w:hAnsi="Times New Roman" w:cs="Times New Roman" w:hint="eastAsia"/>
          <w:sz w:val="24"/>
          <w:szCs w:val="24"/>
        </w:rPr>
        <w:t>leads to a high</w:t>
      </w:r>
      <w:r w:rsidR="0015106F">
        <w:rPr>
          <w:rFonts w:ascii="Times New Roman" w:hAnsi="Times New Roman" w:cs="Times New Roman" w:hint="eastAsia"/>
          <w:sz w:val="24"/>
          <w:szCs w:val="24"/>
        </w:rPr>
        <w:t xml:space="preserve"> computational burden in the</w:t>
      </w:r>
      <w:del w:id="156" w:author="Fildes, Robert" w:date="2014-09-16T15:46:00Z">
        <w:r w:rsidR="0015106F" w:rsidDel="00246BB8">
          <w:rPr>
            <w:rFonts w:ascii="Times New Roman" w:hAnsi="Times New Roman" w:cs="Times New Roman" w:hint="eastAsia"/>
            <w:sz w:val="24"/>
            <w:szCs w:val="24"/>
          </w:rPr>
          <w:delText xml:space="preserve"> following</w:delText>
        </w:r>
      </w:del>
      <w:r w:rsidR="0015106F">
        <w:rPr>
          <w:rFonts w:ascii="Times New Roman" w:hAnsi="Times New Roman" w:cs="Times New Roman" w:hint="eastAsia"/>
          <w:sz w:val="24"/>
          <w:szCs w:val="24"/>
        </w:rPr>
        <w:t xml:space="preserve"> steps</w:t>
      </w:r>
      <w:ins w:id="157" w:author="Fildes, Robert" w:date="2014-09-16T15:46:00Z">
        <w:r w:rsidR="00246BB8">
          <w:rPr>
            <w:rFonts w:ascii="Times New Roman" w:hAnsi="Times New Roman" w:cs="Times New Roman"/>
            <w:sz w:val="24"/>
            <w:szCs w:val="24"/>
          </w:rPr>
          <w:t xml:space="preserve"> that follow</w:t>
        </w:r>
      </w:ins>
      <w:r w:rsidR="0015106F">
        <w:rPr>
          <w:rFonts w:ascii="Times New Roman" w:hAnsi="Times New Roman" w:cs="Times New Roman" w:hint="eastAsia"/>
          <w:sz w:val="24"/>
          <w:szCs w:val="24"/>
        </w:rPr>
        <w:t xml:space="preserve">. </w:t>
      </w:r>
    </w:p>
    <w:p w:rsidR="00FD03BC" w:rsidRPr="007F4C2D" w:rsidRDefault="00B123E6" w:rsidP="007F4C2D">
      <w:pPr>
        <w:pStyle w:val="Heading2"/>
        <w:rPr>
          <w:sz w:val="24"/>
          <w:szCs w:val="24"/>
        </w:rPr>
      </w:pPr>
      <w:r w:rsidRPr="007F4C2D">
        <w:rPr>
          <w:rFonts w:hint="eastAsia"/>
          <w:sz w:val="24"/>
          <w:szCs w:val="24"/>
        </w:rPr>
        <w:t>3.</w:t>
      </w:r>
      <w:r w:rsidR="00F739D5" w:rsidRPr="007F4C2D">
        <w:rPr>
          <w:rFonts w:hint="eastAsia"/>
          <w:sz w:val="24"/>
          <w:szCs w:val="24"/>
        </w:rPr>
        <w:t xml:space="preserve">3 </w:t>
      </w:r>
      <w:r w:rsidR="001C638C" w:rsidRPr="007F4C2D">
        <w:rPr>
          <w:rFonts w:hint="eastAsia"/>
          <w:sz w:val="24"/>
          <w:szCs w:val="24"/>
        </w:rPr>
        <w:t xml:space="preserve">Variable </w:t>
      </w:r>
      <w:r w:rsidR="00FD03BC" w:rsidRPr="007F4C2D">
        <w:rPr>
          <w:rFonts w:hint="eastAsia"/>
          <w:sz w:val="24"/>
          <w:szCs w:val="24"/>
        </w:rPr>
        <w:t xml:space="preserve">selection </w:t>
      </w:r>
      <w:r w:rsidRPr="007F4C2D">
        <w:rPr>
          <w:rFonts w:hint="eastAsia"/>
          <w:sz w:val="24"/>
          <w:szCs w:val="24"/>
        </w:rPr>
        <w:t xml:space="preserve">and model estimation </w:t>
      </w:r>
      <w:r w:rsidR="00FD03BC" w:rsidRPr="007F4C2D">
        <w:rPr>
          <w:rFonts w:hint="eastAsia"/>
          <w:sz w:val="24"/>
          <w:szCs w:val="24"/>
        </w:rPr>
        <w:t>with multistage LASSO regression</w:t>
      </w:r>
    </w:p>
    <w:p w:rsidR="00FD03BC" w:rsidRPr="00D81D1C" w:rsidRDefault="003E537F" w:rsidP="00B921D9">
      <w:pPr>
        <w:spacing w:line="360" w:lineRule="auto"/>
        <w:ind w:firstLine="420"/>
        <w:rPr>
          <w:rFonts w:ascii="Times New Roman" w:hAnsi="Times New Roman" w:cs="Times New Roman"/>
          <w:sz w:val="24"/>
          <w:szCs w:val="24"/>
        </w:rPr>
      </w:pPr>
      <w:r w:rsidRPr="00D81D1C">
        <w:rPr>
          <w:rFonts w:ascii="Times New Roman" w:hAnsi="Times New Roman" w:cs="Times New Roman"/>
          <w:sz w:val="24"/>
          <w:szCs w:val="24"/>
        </w:rPr>
        <w:t>The main challenge</w:t>
      </w:r>
      <w:ins w:id="158" w:author="Fildes, Robert" w:date="2014-09-16T15:47:00Z">
        <w:r w:rsidR="00246BB8">
          <w:rPr>
            <w:rFonts w:ascii="Times New Roman" w:hAnsi="Times New Roman" w:cs="Times New Roman"/>
            <w:sz w:val="24"/>
            <w:szCs w:val="24"/>
          </w:rPr>
          <w:t xml:space="preserve"> to be</w:t>
        </w:r>
      </w:ins>
      <w:del w:id="159" w:author="Fildes, Robert" w:date="2014-09-16T15:47:00Z">
        <w:r w:rsidRPr="00D81D1C" w:rsidDel="00246BB8">
          <w:rPr>
            <w:rFonts w:ascii="Times New Roman" w:hAnsi="Times New Roman" w:cs="Times New Roman"/>
            <w:sz w:val="24"/>
            <w:szCs w:val="24"/>
          </w:rPr>
          <w:delText xml:space="preserve"> we are</w:delText>
        </w:r>
      </w:del>
      <w:r w:rsidRPr="00D81D1C">
        <w:rPr>
          <w:rFonts w:ascii="Times New Roman" w:hAnsi="Times New Roman" w:cs="Times New Roman"/>
          <w:sz w:val="24"/>
          <w:szCs w:val="24"/>
        </w:rPr>
        <w:t xml:space="preserve"> </w:t>
      </w:r>
      <w:proofErr w:type="spellStart"/>
      <w:r w:rsidRPr="00D81D1C">
        <w:rPr>
          <w:rFonts w:ascii="Times New Roman" w:hAnsi="Times New Roman" w:cs="Times New Roman"/>
          <w:sz w:val="24"/>
          <w:szCs w:val="24"/>
        </w:rPr>
        <w:t>faci</w:t>
      </w:r>
      <w:ins w:id="160" w:author="Fildes, Robert" w:date="2014-09-16T15:47:00Z">
        <w:r w:rsidR="00246BB8">
          <w:rPr>
            <w:rFonts w:ascii="Times New Roman" w:hAnsi="Times New Roman" w:cs="Times New Roman"/>
            <w:sz w:val="24"/>
            <w:szCs w:val="24"/>
          </w:rPr>
          <w:t>ed</w:t>
        </w:r>
      </w:ins>
      <w:proofErr w:type="spellEnd"/>
      <w:del w:id="161" w:author="Fildes, Robert" w:date="2014-09-16T15:47:00Z">
        <w:r w:rsidRPr="00D81D1C" w:rsidDel="00246BB8">
          <w:rPr>
            <w:rFonts w:ascii="Times New Roman" w:hAnsi="Times New Roman" w:cs="Times New Roman"/>
            <w:sz w:val="24"/>
            <w:szCs w:val="24"/>
          </w:rPr>
          <w:delText>ng</w:delText>
        </w:r>
      </w:del>
      <w:r w:rsidRPr="00D81D1C">
        <w:rPr>
          <w:rFonts w:ascii="Times New Roman" w:hAnsi="Times New Roman" w:cs="Times New Roman"/>
          <w:sz w:val="24"/>
          <w:szCs w:val="24"/>
        </w:rPr>
        <w:t xml:space="preserve"> is that the dimensionality of </w:t>
      </w:r>
      <w:ins w:id="162" w:author="Fildes, Robert" w:date="2014-09-16T15:47:00Z">
        <w:r w:rsidR="00246BB8">
          <w:rPr>
            <w:rFonts w:ascii="Times New Roman" w:hAnsi="Times New Roman" w:cs="Times New Roman"/>
            <w:sz w:val="24"/>
            <w:szCs w:val="24"/>
          </w:rPr>
          <w:t xml:space="preserve">the </w:t>
        </w:r>
      </w:ins>
      <w:r w:rsidRPr="00D81D1C">
        <w:rPr>
          <w:rFonts w:ascii="Times New Roman" w:hAnsi="Times New Roman" w:cs="Times New Roman"/>
          <w:sz w:val="24"/>
          <w:szCs w:val="24"/>
        </w:rPr>
        <w:t>promotion</w:t>
      </w:r>
      <w:ins w:id="163" w:author="Fildes, Robert" w:date="2014-09-16T15:47:00Z">
        <w:r w:rsidR="00246BB8">
          <w:rPr>
            <w:rFonts w:ascii="Times New Roman" w:hAnsi="Times New Roman" w:cs="Times New Roman"/>
            <w:sz w:val="24"/>
            <w:szCs w:val="24"/>
          </w:rPr>
          <w:t>al</w:t>
        </w:r>
      </w:ins>
      <w:r w:rsidRPr="00D81D1C">
        <w:rPr>
          <w:rFonts w:ascii="Times New Roman" w:hAnsi="Times New Roman" w:cs="Times New Roman"/>
          <w:sz w:val="24"/>
          <w:szCs w:val="24"/>
        </w:rPr>
        <w:t xml:space="preserve"> explanatory variables</w:t>
      </w:r>
      <w:ins w:id="164" w:author="Fildes, Robert" w:date="2014-09-16T15:47:00Z">
        <w:r w:rsidR="00246BB8">
          <w:rPr>
            <w:rFonts w:ascii="Times New Roman" w:hAnsi="Times New Roman" w:cs="Times New Roman"/>
            <w:sz w:val="24"/>
            <w:szCs w:val="24"/>
          </w:rPr>
          <w:t xml:space="preserve"> space</w:t>
        </w:r>
      </w:ins>
      <w:r w:rsidRPr="00D81D1C">
        <w:rPr>
          <w:rFonts w:ascii="Times New Roman" w:hAnsi="Times New Roman" w:cs="Times New Roman"/>
          <w:sz w:val="24"/>
          <w:szCs w:val="24"/>
        </w:rPr>
        <w:t xml:space="preserve"> grows very rapidly when cross-</w:t>
      </w:r>
      <w:r w:rsidR="00307F58">
        <w:rPr>
          <w:rFonts w:ascii="Times New Roman" w:hAnsi="Times New Roman" w:cs="Times New Roman" w:hint="eastAsia"/>
          <w:sz w:val="24"/>
          <w:szCs w:val="24"/>
        </w:rPr>
        <w:t>product</w:t>
      </w:r>
      <w:r w:rsidRPr="00D81D1C">
        <w:rPr>
          <w:rFonts w:ascii="Times New Roman" w:hAnsi="Times New Roman" w:cs="Times New Roman"/>
          <w:sz w:val="24"/>
          <w:szCs w:val="24"/>
        </w:rPr>
        <w:t xml:space="preserve"> promotional information</w:t>
      </w:r>
      <w:ins w:id="165" w:author="Fildes, Robert" w:date="2014-09-16T15:47:00Z">
        <w:r w:rsidR="00246BB8">
          <w:rPr>
            <w:rFonts w:ascii="Times New Roman" w:hAnsi="Times New Roman" w:cs="Times New Roman"/>
            <w:sz w:val="24"/>
            <w:szCs w:val="24"/>
          </w:rPr>
          <w:t xml:space="preserve"> is</w:t>
        </w:r>
      </w:ins>
      <w:del w:id="166" w:author="Fildes, Robert" w:date="2014-09-16T15:47:00Z">
        <w:r w:rsidRPr="00D81D1C" w:rsidDel="00246BB8">
          <w:rPr>
            <w:rFonts w:ascii="Times New Roman" w:hAnsi="Times New Roman" w:cs="Times New Roman"/>
            <w:sz w:val="24"/>
            <w:szCs w:val="24"/>
          </w:rPr>
          <w:delText xml:space="preserve"> are</w:delText>
        </w:r>
      </w:del>
      <w:r w:rsidRPr="00D81D1C">
        <w:rPr>
          <w:rFonts w:ascii="Times New Roman" w:hAnsi="Times New Roman" w:cs="Times New Roman"/>
          <w:sz w:val="24"/>
          <w:szCs w:val="24"/>
        </w:rPr>
        <w:t xml:space="preserve"> considered, potentially much larger than the </w:t>
      </w:r>
      <w:r w:rsidRPr="00D81D1C">
        <w:rPr>
          <w:rFonts w:ascii="Times New Roman" w:hAnsi="Times New Roman" w:cs="Times New Roman" w:hint="eastAsia"/>
          <w:sz w:val="24"/>
          <w:szCs w:val="24"/>
        </w:rPr>
        <w:t xml:space="preserve">length of the </w:t>
      </w:r>
      <w:r w:rsidR="00307F58">
        <w:rPr>
          <w:rFonts w:ascii="Times New Roman" w:hAnsi="Times New Roman" w:cs="Times New Roman" w:hint="eastAsia"/>
          <w:sz w:val="24"/>
          <w:szCs w:val="24"/>
        </w:rPr>
        <w:t>SKU</w:t>
      </w:r>
      <w:r w:rsidRPr="00D81D1C">
        <w:rPr>
          <w:rFonts w:ascii="Times New Roman" w:hAnsi="Times New Roman" w:cs="Times New Roman"/>
          <w:sz w:val="24"/>
          <w:szCs w:val="24"/>
        </w:rPr>
        <w:t xml:space="preserve"> </w:t>
      </w:r>
      <w:r w:rsidRPr="00D81D1C">
        <w:rPr>
          <w:rFonts w:ascii="Times New Roman" w:hAnsi="Times New Roman" w:cs="Times New Roman" w:hint="eastAsia"/>
          <w:sz w:val="24"/>
          <w:szCs w:val="24"/>
        </w:rPr>
        <w:t>sales</w:t>
      </w:r>
      <w:r w:rsidRPr="00D81D1C">
        <w:rPr>
          <w:rFonts w:ascii="Times New Roman" w:hAnsi="Times New Roman" w:cs="Times New Roman"/>
          <w:sz w:val="24"/>
          <w:szCs w:val="24"/>
        </w:rPr>
        <w:t>’</w:t>
      </w:r>
      <w:r w:rsidRPr="00D81D1C">
        <w:rPr>
          <w:rFonts w:ascii="Times New Roman" w:hAnsi="Times New Roman" w:cs="Times New Roman" w:hint="eastAsia"/>
          <w:sz w:val="24"/>
          <w:szCs w:val="24"/>
        </w:rPr>
        <w:t xml:space="preserve"> time series</w:t>
      </w:r>
      <w:r w:rsidRPr="00D81D1C">
        <w:rPr>
          <w:rFonts w:ascii="Times New Roman" w:hAnsi="Times New Roman" w:cs="Times New Roman"/>
          <w:sz w:val="24"/>
          <w:szCs w:val="24"/>
        </w:rPr>
        <w:t xml:space="preserve">. </w:t>
      </w:r>
      <w:r w:rsidR="00FD03BC" w:rsidRPr="00D81D1C">
        <w:rPr>
          <w:rFonts w:ascii="Times New Roman" w:hAnsi="Times New Roman" w:cs="Times New Roman" w:hint="eastAsia"/>
          <w:sz w:val="24"/>
          <w:szCs w:val="24"/>
        </w:rPr>
        <w:t xml:space="preserve">In order to </w:t>
      </w:r>
      <w:r w:rsidR="00FD03BC" w:rsidRPr="00D81D1C">
        <w:rPr>
          <w:rFonts w:ascii="Times New Roman" w:hAnsi="Times New Roman" w:cs="Times New Roman"/>
          <w:sz w:val="24"/>
          <w:szCs w:val="24"/>
        </w:rPr>
        <w:t xml:space="preserve">reduce </w:t>
      </w:r>
      <w:r w:rsidR="00CB10A4" w:rsidRPr="00D81D1C">
        <w:rPr>
          <w:rFonts w:ascii="Times New Roman" w:hAnsi="Times New Roman" w:cs="Times New Roman" w:hint="eastAsia"/>
          <w:sz w:val="24"/>
          <w:szCs w:val="24"/>
        </w:rPr>
        <w:t xml:space="preserve">the </w:t>
      </w:r>
      <w:r w:rsidR="00FD03BC" w:rsidRPr="00D81D1C">
        <w:rPr>
          <w:rFonts w:ascii="Times New Roman" w:hAnsi="Times New Roman" w:cs="Times New Roman"/>
          <w:sz w:val="24"/>
          <w:szCs w:val="24"/>
        </w:rPr>
        <w:t>dimensionality from a huge scale</w:t>
      </w:r>
      <w:r w:rsidR="00FD03BC" w:rsidRPr="00D81D1C">
        <w:rPr>
          <w:rFonts w:ascii="Times New Roman" w:hAnsi="Times New Roman" w:cs="Times New Roman" w:hint="eastAsia"/>
          <w:sz w:val="24"/>
          <w:szCs w:val="24"/>
        </w:rPr>
        <w:t xml:space="preserve"> effectively and efficiently, </w:t>
      </w:r>
      <w:r w:rsidR="00FD03BC" w:rsidRPr="00D81D1C">
        <w:rPr>
          <w:rFonts w:ascii="Times New Roman" w:hAnsi="Times New Roman" w:cs="Times New Roman"/>
          <w:sz w:val="24"/>
          <w:szCs w:val="24"/>
        </w:rPr>
        <w:t xml:space="preserve">a </w:t>
      </w:r>
      <w:r w:rsidR="00FD03BC" w:rsidRPr="00D81D1C">
        <w:rPr>
          <w:rFonts w:ascii="Times New Roman" w:hAnsi="Times New Roman" w:cs="Times New Roman" w:hint="eastAsia"/>
          <w:sz w:val="24"/>
          <w:szCs w:val="24"/>
        </w:rPr>
        <w:t xml:space="preserve">multistage </w:t>
      </w:r>
      <w:r w:rsidR="00FD03BC" w:rsidRPr="00D81D1C">
        <w:rPr>
          <w:rFonts w:ascii="Times New Roman" w:hAnsi="Times New Roman" w:cs="Times New Roman"/>
          <w:sz w:val="24"/>
          <w:szCs w:val="24"/>
        </w:rPr>
        <w:t>penalized likelihood method based on the LASSO</w:t>
      </w:r>
      <w:r w:rsidR="00FD03BC"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penalty</w:t>
      </w:r>
      <w:r w:rsidR="00FD03BC" w:rsidRPr="00D81D1C">
        <w:rPr>
          <w:rFonts w:ascii="Times New Roman" w:hAnsi="Times New Roman" w:cs="Times New Roman" w:hint="eastAsia"/>
          <w:sz w:val="24"/>
          <w:szCs w:val="24"/>
        </w:rPr>
        <w:t xml:space="preserve"> is</w:t>
      </w:r>
      <w:r w:rsidR="00FD03BC" w:rsidRPr="00D81D1C">
        <w:rPr>
          <w:rFonts w:ascii="Times New Roman" w:hAnsi="Times New Roman" w:cs="Times New Roman"/>
          <w:sz w:val="24"/>
          <w:szCs w:val="24"/>
        </w:rPr>
        <w:t xml:space="preserve"> applied to perform the </w:t>
      </w:r>
      <w:r w:rsidR="00FD03BC" w:rsidRPr="00D81D1C">
        <w:rPr>
          <w:rFonts w:ascii="Times New Roman" w:hAnsi="Times New Roman" w:cs="Times New Roman" w:hint="eastAsia"/>
          <w:sz w:val="24"/>
          <w:szCs w:val="24"/>
        </w:rPr>
        <w:t>variable</w:t>
      </w:r>
      <w:r w:rsidR="00FD03BC" w:rsidRPr="00D81D1C">
        <w:rPr>
          <w:rFonts w:ascii="Times New Roman" w:hAnsi="Times New Roman" w:cs="Times New Roman"/>
          <w:sz w:val="24"/>
          <w:szCs w:val="24"/>
        </w:rPr>
        <w:t xml:space="preserve"> selection and parameter estimation</w:t>
      </w:r>
      <w:r w:rsidR="00FD03BC"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simultaneously.</w:t>
      </w:r>
      <w:r w:rsidR="00B921D9"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 xml:space="preserve">The </w:t>
      </w:r>
      <w:r w:rsidR="00FD03BC" w:rsidRPr="00D81D1C">
        <w:rPr>
          <w:rFonts w:ascii="Times New Roman" w:hAnsi="Times New Roman" w:cs="Times New Roman" w:hint="eastAsia"/>
          <w:sz w:val="24"/>
          <w:szCs w:val="24"/>
        </w:rPr>
        <w:t>LASSO</w:t>
      </w:r>
      <w:r w:rsidR="00FD03BC" w:rsidRPr="00D81D1C">
        <w:rPr>
          <w:rFonts w:ascii="Times New Roman" w:hAnsi="Times New Roman" w:cs="Times New Roman"/>
          <w:sz w:val="24"/>
          <w:szCs w:val="24"/>
        </w:rPr>
        <w:t xml:space="preserve"> is a regularization technique for simultaneous estimation and variable selection (</w:t>
      </w:r>
      <w:proofErr w:type="spellStart"/>
      <w:r w:rsidR="00FD03BC" w:rsidRPr="00D81D1C">
        <w:rPr>
          <w:rFonts w:ascii="Times New Roman" w:hAnsi="Times New Roman" w:cs="Times New Roman"/>
          <w:sz w:val="24"/>
          <w:szCs w:val="24"/>
        </w:rPr>
        <w:t>Tibshirani</w:t>
      </w:r>
      <w:proofErr w:type="spellEnd"/>
      <w:r w:rsidR="00FD03BC" w:rsidRPr="00D81D1C">
        <w:rPr>
          <w:rFonts w:ascii="Times New Roman" w:hAnsi="Times New Roman" w:cs="Times New Roman"/>
          <w:sz w:val="24"/>
          <w:szCs w:val="24"/>
        </w:rPr>
        <w:t xml:space="preserve"> 1996)</w:t>
      </w:r>
      <w:r w:rsidR="00B921D9" w:rsidRPr="00D81D1C">
        <w:rPr>
          <w:rFonts w:ascii="Times New Roman" w:hAnsi="Times New Roman" w:cs="Times New Roman" w:hint="eastAsia"/>
          <w:sz w:val="24"/>
          <w:szCs w:val="24"/>
        </w:rPr>
        <w:t xml:space="preserve"> which </w:t>
      </w:r>
      <w:r w:rsidR="00FD03BC" w:rsidRPr="00D81D1C">
        <w:rPr>
          <w:rFonts w:ascii="Times New Roman" w:hAnsi="Times New Roman" w:cs="Times New Roman"/>
          <w:sz w:val="24"/>
          <w:szCs w:val="24"/>
        </w:rPr>
        <w:t xml:space="preserve">continuously shrinks the coefficients toward 0 as </w:t>
      </w:r>
      <w:r w:rsidR="00B921D9" w:rsidRPr="00D81D1C">
        <w:rPr>
          <w:rFonts w:ascii="Times New Roman" w:hAnsi="Times New Roman" w:cs="Times New Roman" w:hint="eastAsia"/>
          <w:sz w:val="24"/>
          <w:szCs w:val="24"/>
        </w:rPr>
        <w:t xml:space="preserve">the </w:t>
      </w:r>
      <w:r w:rsidR="00B921D9" w:rsidRPr="00D81D1C">
        <w:rPr>
          <w:rFonts w:ascii="Times New Roman" w:hAnsi="Times New Roman" w:cs="Times New Roman"/>
          <w:sz w:val="24"/>
          <w:szCs w:val="24"/>
        </w:rPr>
        <w:t>penalty</w:t>
      </w:r>
      <w:r w:rsidR="00FD03BC" w:rsidRPr="00D81D1C">
        <w:rPr>
          <w:rFonts w:ascii="Times New Roman" w:hAnsi="Times New Roman" w:cs="Times New Roman"/>
          <w:sz w:val="24"/>
          <w:szCs w:val="24"/>
        </w:rPr>
        <w:t xml:space="preserve"> increases, and some coefficients are shrunk to exact 0 if</w:t>
      </w:r>
      <w:ins w:id="167" w:author="Fildes, Robert" w:date="2014-09-16T15:48:00Z">
        <w:r w:rsidR="00246BB8">
          <w:rPr>
            <w:rFonts w:ascii="Times New Roman" w:hAnsi="Times New Roman" w:cs="Times New Roman"/>
            <w:sz w:val="24"/>
            <w:szCs w:val="24"/>
          </w:rPr>
          <w:t xml:space="preserve"> the</w:t>
        </w:r>
      </w:ins>
      <w:r w:rsidR="00FD03BC" w:rsidRPr="00D81D1C">
        <w:rPr>
          <w:rFonts w:ascii="Times New Roman" w:hAnsi="Times New Roman" w:cs="Times New Roman"/>
          <w:sz w:val="24"/>
          <w:szCs w:val="24"/>
        </w:rPr>
        <w:t xml:space="preserve"> </w:t>
      </w:r>
      <w:r w:rsidR="00B921D9" w:rsidRPr="00D81D1C">
        <w:rPr>
          <w:rFonts w:ascii="Times New Roman" w:hAnsi="Times New Roman" w:cs="Times New Roman"/>
          <w:sz w:val="24"/>
          <w:szCs w:val="24"/>
        </w:rPr>
        <w:t>penalty</w:t>
      </w:r>
      <w:r w:rsidR="00B921D9"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 xml:space="preserve">is sufficiently large. Moreover, continuous shrinkage often improves the prediction accuracy due to the bias variance trade-off. </w:t>
      </w:r>
    </w:p>
    <w:p w:rsidR="00FD03BC" w:rsidRDefault="003E537F" w:rsidP="00FD03BC">
      <w:pPr>
        <w:spacing w:line="360" w:lineRule="auto"/>
        <w:ind w:firstLine="420"/>
        <w:rPr>
          <w:rFonts w:ascii="Times New Roman" w:hAnsi="Times New Roman" w:cs="Times New Roman"/>
          <w:sz w:val="24"/>
          <w:szCs w:val="24"/>
        </w:rPr>
      </w:pPr>
      <w:r w:rsidRPr="00D81D1C">
        <w:rPr>
          <w:rFonts w:ascii="Times New Roman" w:hAnsi="Times New Roman" w:cs="Times New Roman"/>
          <w:sz w:val="24"/>
          <w:szCs w:val="24"/>
        </w:rPr>
        <w:lastRenderedPageBreak/>
        <w:t xml:space="preserve">With high dimensionality, important predictors can be highly correlated with some unimportant ones, </w:t>
      </w:r>
      <w:r w:rsidRPr="00D81D1C">
        <w:rPr>
          <w:rFonts w:ascii="Times New Roman" w:hAnsi="Times New Roman" w:cs="Times New Roman" w:hint="eastAsia"/>
          <w:sz w:val="24"/>
          <w:szCs w:val="24"/>
        </w:rPr>
        <w:t>and t</w:t>
      </w:r>
      <w:r w:rsidRPr="00D81D1C">
        <w:rPr>
          <w:rFonts w:ascii="Times New Roman" w:hAnsi="Times New Roman" w:cs="Times New Roman"/>
          <w:sz w:val="24"/>
          <w:szCs w:val="24"/>
        </w:rPr>
        <w:t>he maximum spurious correlation also grows with dimensionality</w:t>
      </w:r>
      <w:r w:rsidR="005651D5">
        <w:rPr>
          <w:rFonts w:ascii="Times New Roman" w:hAnsi="Times New Roman" w:cs="Times New Roman"/>
          <w:sz w:val="24"/>
          <w:szCs w:val="24"/>
        </w:rPr>
        <w:t xml:space="preserve"> (Fan and </w:t>
      </w:r>
      <w:proofErr w:type="spellStart"/>
      <w:r w:rsidR="005651D5">
        <w:rPr>
          <w:rFonts w:ascii="Times New Roman" w:hAnsi="Times New Roman" w:cs="Times New Roman"/>
          <w:sz w:val="24"/>
          <w:szCs w:val="24"/>
        </w:rPr>
        <w:t>Lv</w:t>
      </w:r>
      <w:proofErr w:type="spellEnd"/>
      <w:r w:rsidRPr="00D81D1C">
        <w:rPr>
          <w:rFonts w:ascii="Times New Roman" w:hAnsi="Times New Roman" w:cs="Times New Roman" w:hint="eastAsia"/>
          <w:sz w:val="24"/>
          <w:szCs w:val="24"/>
        </w:rPr>
        <w:t>,</w:t>
      </w:r>
      <w:r w:rsidR="005651D5">
        <w:rPr>
          <w:rFonts w:ascii="Times New Roman" w:hAnsi="Times New Roman" w:cs="Times New Roman" w:hint="eastAsia"/>
          <w:sz w:val="24"/>
          <w:szCs w:val="24"/>
        </w:rPr>
        <w:t xml:space="preserve"> </w:t>
      </w:r>
      <w:r w:rsidRPr="00D81D1C">
        <w:rPr>
          <w:rFonts w:ascii="Times New Roman" w:hAnsi="Times New Roman" w:cs="Times New Roman"/>
          <w:sz w:val="24"/>
          <w:szCs w:val="24"/>
        </w:rPr>
        <w:t xml:space="preserve">2008). </w:t>
      </w:r>
      <w:r w:rsidR="00D81D1C" w:rsidRPr="00D81D1C">
        <w:rPr>
          <w:rFonts w:ascii="Times New Roman" w:hAnsi="Times New Roman" w:cs="Times New Roman" w:hint="eastAsia"/>
          <w:sz w:val="24"/>
          <w:szCs w:val="24"/>
        </w:rPr>
        <w:t xml:space="preserve">But </w:t>
      </w:r>
      <w:r w:rsidRPr="00D81D1C">
        <w:rPr>
          <w:rFonts w:ascii="Times New Roman" w:hAnsi="Times New Roman" w:cs="Times New Roman" w:hint="eastAsia"/>
          <w:sz w:val="24"/>
          <w:szCs w:val="24"/>
        </w:rPr>
        <w:t>LASSO</w:t>
      </w:r>
      <w:r w:rsidRPr="00D81D1C">
        <w:rPr>
          <w:rFonts w:ascii="Times New Roman" w:hAnsi="Times New Roman" w:cs="Times New Roman"/>
          <w:sz w:val="24"/>
          <w:szCs w:val="24"/>
        </w:rPr>
        <w:t xml:space="preserve"> tends to </w:t>
      </w:r>
      <w:r w:rsidR="00E95ADD" w:rsidRPr="00D81D1C">
        <w:rPr>
          <w:rFonts w:ascii="Times New Roman" w:hAnsi="Times New Roman" w:cs="Times New Roman"/>
          <w:sz w:val="24"/>
          <w:szCs w:val="24"/>
        </w:rPr>
        <w:t xml:space="preserve">arbitrarily </w:t>
      </w:r>
      <w:r w:rsidRPr="00D81D1C">
        <w:rPr>
          <w:rFonts w:ascii="Times New Roman" w:hAnsi="Times New Roman" w:cs="Times New Roman"/>
          <w:sz w:val="24"/>
          <w:szCs w:val="24"/>
        </w:rPr>
        <w:t>select only one variable among a group of predictors with high pairwise correlations.</w:t>
      </w:r>
      <w:r w:rsidR="00D81D1C" w:rsidRPr="00D81D1C">
        <w:rPr>
          <w:rFonts w:ascii="Times New Roman" w:hAnsi="Times New Roman" w:cs="Times New Roman" w:hint="eastAsia"/>
          <w:sz w:val="24"/>
          <w:szCs w:val="24"/>
        </w:rPr>
        <w:t xml:space="preserve"> </w:t>
      </w:r>
      <w:r w:rsidR="00CD3B12" w:rsidRPr="00D81D1C">
        <w:rPr>
          <w:rFonts w:ascii="Times New Roman" w:hAnsi="Times New Roman" w:cs="Times New Roman" w:hint="eastAsia"/>
          <w:sz w:val="24"/>
          <w:szCs w:val="24"/>
        </w:rPr>
        <w:t>This may results</w:t>
      </w:r>
      <w:r w:rsidR="00307F58">
        <w:rPr>
          <w:rFonts w:ascii="Times New Roman" w:hAnsi="Times New Roman" w:cs="Times New Roman" w:hint="eastAsia"/>
          <w:sz w:val="24"/>
          <w:szCs w:val="24"/>
        </w:rPr>
        <w:t xml:space="preserve"> in</w:t>
      </w:r>
      <w:r w:rsidR="00CD3B12" w:rsidRPr="00D81D1C">
        <w:rPr>
          <w:rFonts w:ascii="Times New Roman" w:hAnsi="Times New Roman" w:cs="Times New Roman" w:hint="eastAsia"/>
          <w:sz w:val="24"/>
          <w:szCs w:val="24"/>
        </w:rPr>
        <w:t xml:space="preserve"> </w:t>
      </w:r>
      <w:r w:rsidR="00D81D1C" w:rsidRPr="00D81D1C">
        <w:rPr>
          <w:rFonts w:ascii="Times New Roman" w:hAnsi="Times New Roman" w:cs="Times New Roman" w:hint="eastAsia"/>
          <w:sz w:val="24"/>
          <w:szCs w:val="24"/>
        </w:rPr>
        <w:t>s</w:t>
      </w:r>
      <w:r w:rsidR="00AB053C" w:rsidRPr="00D81D1C">
        <w:rPr>
          <w:rFonts w:ascii="Times New Roman" w:hAnsi="Times New Roman" w:cs="Times New Roman"/>
          <w:sz w:val="24"/>
          <w:szCs w:val="24"/>
        </w:rPr>
        <w:t>ome unimportant predictors that are highly</w:t>
      </w:r>
      <w:r w:rsidR="00AB053C" w:rsidRPr="00D81D1C">
        <w:rPr>
          <w:rFonts w:ascii="Times New Roman" w:hAnsi="Times New Roman" w:cs="Times New Roman" w:hint="eastAsia"/>
          <w:sz w:val="24"/>
          <w:szCs w:val="24"/>
        </w:rPr>
        <w:t xml:space="preserve"> </w:t>
      </w:r>
      <w:r w:rsidR="00AB053C" w:rsidRPr="00D81D1C">
        <w:rPr>
          <w:rFonts w:ascii="Times New Roman" w:hAnsi="Times New Roman" w:cs="Times New Roman"/>
          <w:sz w:val="24"/>
          <w:szCs w:val="24"/>
        </w:rPr>
        <w:t xml:space="preserve">correlated with the important predictors being selected by </w:t>
      </w:r>
      <w:r w:rsidR="00D81D1C" w:rsidRPr="00D81D1C">
        <w:rPr>
          <w:rFonts w:ascii="Times New Roman" w:hAnsi="Times New Roman" w:cs="Times New Roman" w:hint="eastAsia"/>
          <w:sz w:val="24"/>
          <w:szCs w:val="24"/>
        </w:rPr>
        <w:t>LASSO</w:t>
      </w:r>
      <w:r w:rsidR="00AB053C" w:rsidRPr="00D81D1C">
        <w:rPr>
          <w:rFonts w:ascii="Times New Roman" w:hAnsi="Times New Roman" w:cs="Times New Roman"/>
          <w:sz w:val="24"/>
          <w:szCs w:val="24"/>
        </w:rPr>
        <w:t xml:space="preserve"> </w:t>
      </w:r>
      <w:r w:rsidR="00D81D1C" w:rsidRPr="00D81D1C">
        <w:rPr>
          <w:rFonts w:ascii="Times New Roman" w:hAnsi="Times New Roman" w:cs="Times New Roman" w:hint="eastAsia"/>
          <w:sz w:val="24"/>
          <w:szCs w:val="24"/>
        </w:rPr>
        <w:t xml:space="preserve">while </w:t>
      </w:r>
      <w:r w:rsidR="00AB053C" w:rsidRPr="00D81D1C">
        <w:rPr>
          <w:rFonts w:ascii="Times New Roman" w:hAnsi="Times New Roman" w:cs="Times New Roman"/>
          <w:sz w:val="24"/>
          <w:szCs w:val="24"/>
        </w:rPr>
        <w:t xml:space="preserve">important </w:t>
      </w:r>
      <w:r w:rsidR="00D81D1C" w:rsidRPr="00D81D1C">
        <w:rPr>
          <w:rFonts w:ascii="Times New Roman" w:hAnsi="Times New Roman" w:cs="Times New Roman"/>
          <w:sz w:val="24"/>
          <w:szCs w:val="24"/>
        </w:rPr>
        <w:t>predictors are</w:t>
      </w:r>
      <w:r w:rsidR="00D81D1C" w:rsidRPr="00D81D1C">
        <w:rPr>
          <w:rFonts w:ascii="Times New Roman" w:hAnsi="Times New Roman" w:cs="Times New Roman" w:hint="eastAsia"/>
          <w:sz w:val="24"/>
          <w:szCs w:val="24"/>
        </w:rPr>
        <w:t xml:space="preserve"> missed</w:t>
      </w:r>
      <w:r w:rsidR="00AB053C" w:rsidRPr="00D81D1C">
        <w:rPr>
          <w:rFonts w:ascii="Times New Roman" w:hAnsi="Times New Roman" w:cs="Times New Roman"/>
          <w:sz w:val="24"/>
          <w:szCs w:val="24"/>
        </w:rPr>
        <w:t xml:space="preserve">. </w:t>
      </w:r>
      <w:r w:rsidR="00FD03BC" w:rsidRPr="00D81D1C">
        <w:rPr>
          <w:rFonts w:ascii="Times New Roman" w:hAnsi="Times New Roman" w:cs="Times New Roman"/>
          <w:sz w:val="24"/>
          <w:szCs w:val="24"/>
        </w:rPr>
        <w:t>I</w:t>
      </w:r>
      <w:r w:rsidR="00FD03BC" w:rsidRPr="00D81D1C">
        <w:rPr>
          <w:rFonts w:ascii="Times New Roman" w:hAnsi="Times New Roman" w:cs="Times New Roman" w:hint="eastAsia"/>
          <w:sz w:val="24"/>
          <w:szCs w:val="24"/>
        </w:rPr>
        <w:t xml:space="preserve">n a retailing store, it is very </w:t>
      </w:r>
      <w:r w:rsidR="00FD03BC" w:rsidRPr="00D81D1C">
        <w:rPr>
          <w:rFonts w:ascii="Times New Roman" w:hAnsi="Times New Roman" w:cs="Times New Roman"/>
          <w:sz w:val="24"/>
          <w:szCs w:val="24"/>
        </w:rPr>
        <w:t>common</w:t>
      </w:r>
      <w:r w:rsidR="00FD03BC" w:rsidRPr="00D81D1C">
        <w:rPr>
          <w:rFonts w:ascii="Times New Roman" w:hAnsi="Times New Roman" w:cs="Times New Roman" w:hint="eastAsia"/>
          <w:sz w:val="24"/>
          <w:szCs w:val="24"/>
        </w:rPr>
        <w:t xml:space="preserve"> to promote a set of products during the same</w:t>
      </w:r>
      <w:r w:rsidR="008732C3">
        <w:rPr>
          <w:rFonts w:ascii="Times New Roman" w:hAnsi="Times New Roman" w:cs="Times New Roman" w:hint="eastAsia"/>
          <w:sz w:val="24"/>
          <w:szCs w:val="24"/>
        </w:rPr>
        <w:t xml:space="preserve"> period of</w:t>
      </w:r>
      <w:r w:rsidR="00FD03BC" w:rsidRPr="00D81D1C">
        <w:rPr>
          <w:rFonts w:ascii="Times New Roman" w:hAnsi="Times New Roman" w:cs="Times New Roman" w:hint="eastAsia"/>
          <w:sz w:val="24"/>
          <w:szCs w:val="24"/>
        </w:rPr>
        <w:t xml:space="preserve"> time, especially </w:t>
      </w:r>
      <w:r w:rsidR="007123F5">
        <w:rPr>
          <w:rFonts w:ascii="Times New Roman" w:hAnsi="Times New Roman" w:cs="Times New Roman" w:hint="eastAsia"/>
          <w:sz w:val="24"/>
          <w:szCs w:val="24"/>
        </w:rPr>
        <w:t>during</w:t>
      </w:r>
      <w:r w:rsidR="00FD03BC" w:rsidRPr="00D81D1C">
        <w:rPr>
          <w:rFonts w:ascii="Times New Roman" w:hAnsi="Times New Roman" w:cs="Times New Roman" w:hint="eastAsia"/>
          <w:sz w:val="24"/>
          <w:szCs w:val="24"/>
        </w:rPr>
        <w:t xml:space="preserve"> some special events. </w:t>
      </w:r>
      <w:r w:rsidR="00FD03BC" w:rsidRPr="00D81D1C">
        <w:rPr>
          <w:rFonts w:ascii="Times New Roman" w:hAnsi="Times New Roman" w:cs="Times New Roman"/>
          <w:sz w:val="24"/>
          <w:szCs w:val="24"/>
        </w:rPr>
        <w:t>T</w:t>
      </w:r>
      <w:r w:rsidR="00FD03BC" w:rsidRPr="00D81D1C">
        <w:rPr>
          <w:rFonts w:ascii="Times New Roman" w:hAnsi="Times New Roman" w:cs="Times New Roman" w:hint="eastAsia"/>
          <w:sz w:val="24"/>
          <w:szCs w:val="24"/>
        </w:rPr>
        <w:t>his result</w:t>
      </w:r>
      <w:r w:rsidR="007123F5">
        <w:rPr>
          <w:rFonts w:ascii="Times New Roman" w:hAnsi="Times New Roman" w:cs="Times New Roman" w:hint="eastAsia"/>
          <w:sz w:val="24"/>
          <w:szCs w:val="24"/>
        </w:rPr>
        <w:t>s</w:t>
      </w:r>
      <w:r w:rsidR="00FD03BC" w:rsidRPr="00D81D1C">
        <w:rPr>
          <w:rFonts w:ascii="Times New Roman" w:hAnsi="Times New Roman" w:cs="Times New Roman" w:hint="eastAsia"/>
          <w:sz w:val="24"/>
          <w:szCs w:val="24"/>
        </w:rPr>
        <w:t xml:space="preserve"> in the promotion </w:t>
      </w:r>
      <w:r w:rsidR="00FD03BC" w:rsidRPr="00D81D1C">
        <w:rPr>
          <w:rFonts w:ascii="Times New Roman" w:hAnsi="Times New Roman" w:cs="Times New Roman"/>
          <w:sz w:val="24"/>
          <w:szCs w:val="24"/>
        </w:rPr>
        <w:t>explanatory</w:t>
      </w:r>
      <w:r w:rsidR="00FD03BC" w:rsidRPr="00D81D1C">
        <w:rPr>
          <w:rFonts w:ascii="Times New Roman" w:hAnsi="Times New Roman" w:cs="Times New Roman" w:hint="eastAsia"/>
          <w:sz w:val="24"/>
          <w:szCs w:val="24"/>
        </w:rPr>
        <w:t xml:space="preserve"> </w:t>
      </w:r>
      <w:proofErr w:type="gramStart"/>
      <w:r w:rsidR="00FD03BC" w:rsidRPr="00D81D1C">
        <w:rPr>
          <w:rFonts w:ascii="Times New Roman" w:hAnsi="Times New Roman" w:cs="Times New Roman" w:hint="eastAsia"/>
          <w:sz w:val="24"/>
          <w:szCs w:val="24"/>
        </w:rPr>
        <w:t xml:space="preserve">variables from </w:t>
      </w:r>
      <w:r w:rsidR="00FD03BC" w:rsidRPr="00D81D1C">
        <w:rPr>
          <w:rFonts w:ascii="Times New Roman" w:hAnsi="Times New Roman" w:cs="Times New Roman"/>
          <w:sz w:val="24"/>
          <w:szCs w:val="24"/>
        </w:rPr>
        <w:t>different</w:t>
      </w:r>
      <w:r w:rsidR="00FD03BC" w:rsidRPr="00D81D1C">
        <w:rPr>
          <w:rFonts w:ascii="Times New Roman" w:hAnsi="Times New Roman" w:cs="Times New Roman" w:hint="eastAsia"/>
          <w:sz w:val="24"/>
          <w:szCs w:val="24"/>
        </w:rPr>
        <w:t xml:space="preserve"> </w:t>
      </w:r>
      <w:r w:rsidR="00D66C37" w:rsidRPr="00D81D1C">
        <w:rPr>
          <w:rFonts w:ascii="Times New Roman" w:hAnsi="Times New Roman" w:cs="Times New Roman" w:hint="eastAsia"/>
          <w:sz w:val="24"/>
          <w:szCs w:val="24"/>
        </w:rPr>
        <w:t>SKU</w:t>
      </w:r>
      <w:r w:rsidR="00FD03BC" w:rsidRPr="00D81D1C">
        <w:rPr>
          <w:rFonts w:ascii="Times New Roman" w:hAnsi="Times New Roman" w:cs="Times New Roman" w:hint="eastAsia"/>
          <w:sz w:val="24"/>
          <w:szCs w:val="24"/>
        </w:rPr>
        <w:t xml:space="preserve">s </w:t>
      </w:r>
      <w:r w:rsidR="007123F5">
        <w:rPr>
          <w:rFonts w:ascii="Times New Roman" w:hAnsi="Times New Roman" w:cs="Times New Roman" w:hint="eastAsia"/>
          <w:sz w:val="24"/>
          <w:szCs w:val="24"/>
        </w:rPr>
        <w:t>being</w:t>
      </w:r>
      <w:r w:rsidR="00FD03BC"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 xml:space="preserve">highly correlated </w:t>
      </w:r>
      <w:r w:rsidR="007123F5">
        <w:rPr>
          <w:rFonts w:ascii="Times New Roman" w:hAnsi="Times New Roman" w:cs="Times New Roman" w:hint="eastAsia"/>
          <w:sz w:val="24"/>
          <w:szCs w:val="24"/>
        </w:rPr>
        <w:t>which makes</w:t>
      </w:r>
      <w:proofErr w:type="gramEnd"/>
      <w:r w:rsidR="00FD03BC" w:rsidRPr="00D81D1C">
        <w:rPr>
          <w:rFonts w:ascii="Times New Roman" w:hAnsi="Times New Roman" w:cs="Times New Roman" w:hint="eastAsia"/>
          <w:sz w:val="24"/>
          <w:szCs w:val="24"/>
        </w:rPr>
        <w:t xml:space="preserve"> </w:t>
      </w:r>
      <w:ins w:id="168" w:author="Fildes, Robert" w:date="2014-09-16T15:48:00Z">
        <w:r w:rsidR="00246BB8">
          <w:rPr>
            <w:rFonts w:ascii="Times New Roman" w:hAnsi="Times New Roman" w:cs="Times New Roman"/>
            <w:sz w:val="24"/>
            <w:szCs w:val="24"/>
          </w:rPr>
          <w:t xml:space="preserve">it </w:t>
        </w:r>
      </w:ins>
      <w:r w:rsidR="00FD03BC" w:rsidRPr="00D81D1C">
        <w:rPr>
          <w:rFonts w:ascii="Times New Roman" w:hAnsi="Times New Roman" w:cs="Times New Roman"/>
          <w:sz w:val="24"/>
          <w:szCs w:val="24"/>
        </w:rPr>
        <w:t>difficult to distinguish their individual effects on the dependent</w:t>
      </w:r>
      <w:r w:rsidR="00FD03BC"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 xml:space="preserve">variable. </w:t>
      </w:r>
      <w:r w:rsidR="00FD03BC" w:rsidRPr="00D81D1C">
        <w:rPr>
          <w:rFonts w:ascii="Times New Roman" w:hAnsi="Times New Roman" w:cs="Times New Roman" w:hint="eastAsia"/>
          <w:sz w:val="24"/>
          <w:szCs w:val="24"/>
        </w:rPr>
        <w:t xml:space="preserve">But </w:t>
      </w:r>
      <w:r w:rsidR="00762281">
        <w:rPr>
          <w:rFonts w:ascii="Times New Roman" w:hAnsi="Times New Roman" w:cs="Times New Roman" w:hint="eastAsia"/>
          <w:sz w:val="24"/>
          <w:szCs w:val="24"/>
        </w:rPr>
        <w:t>from</w:t>
      </w:r>
      <w:r w:rsidR="00FD03BC" w:rsidRPr="00D81D1C">
        <w:rPr>
          <w:rFonts w:ascii="Times New Roman" w:hAnsi="Times New Roman" w:cs="Times New Roman" w:hint="eastAsia"/>
          <w:sz w:val="24"/>
          <w:szCs w:val="24"/>
        </w:rPr>
        <w:t xml:space="preserve"> </w:t>
      </w:r>
      <w:r w:rsidR="00762281">
        <w:rPr>
          <w:rFonts w:ascii="Times New Roman" w:hAnsi="Times New Roman" w:cs="Times New Roman"/>
          <w:sz w:val="24"/>
          <w:szCs w:val="24"/>
        </w:rPr>
        <w:t>existing</w:t>
      </w:r>
      <w:r w:rsidR="00762281">
        <w:rPr>
          <w:rFonts w:ascii="Times New Roman" w:hAnsi="Times New Roman" w:cs="Times New Roman" w:hint="eastAsia"/>
          <w:sz w:val="24"/>
          <w:szCs w:val="24"/>
        </w:rPr>
        <w:t xml:space="preserve"> researches (</w:t>
      </w:r>
      <w:r w:rsidR="00762281" w:rsidRPr="0015087E">
        <w:rPr>
          <w:rFonts w:ascii="Times New Roman" w:hAnsi="Times New Roman" w:cs="Times New Roman"/>
          <w:sz w:val="24"/>
          <w:szCs w:val="24"/>
        </w:rPr>
        <w:t>Bucklin et al.</w:t>
      </w:r>
      <w:r w:rsidR="00762281">
        <w:rPr>
          <w:rFonts w:ascii="Times New Roman" w:hAnsi="Times New Roman" w:cs="Times New Roman" w:hint="eastAsia"/>
          <w:sz w:val="24"/>
          <w:szCs w:val="24"/>
        </w:rPr>
        <w:t>,</w:t>
      </w:r>
      <w:r w:rsidR="00762281">
        <w:rPr>
          <w:rFonts w:ascii="Times New Roman" w:hAnsi="Times New Roman" w:cs="Times New Roman"/>
          <w:sz w:val="24"/>
          <w:szCs w:val="24"/>
        </w:rPr>
        <w:t xml:space="preserve"> 1998</w:t>
      </w:r>
      <w:r w:rsidR="00762281">
        <w:rPr>
          <w:rFonts w:ascii="Times New Roman" w:hAnsi="Times New Roman" w:cs="Times New Roman" w:hint="eastAsia"/>
          <w:sz w:val="24"/>
          <w:szCs w:val="24"/>
        </w:rPr>
        <w:t>, Huang et al. 2014)</w:t>
      </w:r>
      <w:r w:rsidR="00FD03BC" w:rsidRPr="00D81D1C">
        <w:rPr>
          <w:rFonts w:ascii="Times New Roman" w:hAnsi="Times New Roman" w:cs="Times New Roman" w:hint="eastAsia"/>
          <w:sz w:val="24"/>
          <w:szCs w:val="24"/>
        </w:rPr>
        <w:t xml:space="preserve">, we can know that a </w:t>
      </w:r>
      <w:r w:rsidR="00D66C37" w:rsidRPr="00D81D1C">
        <w:rPr>
          <w:rFonts w:ascii="Times New Roman" w:hAnsi="Times New Roman" w:cs="Times New Roman" w:hint="eastAsia"/>
          <w:sz w:val="24"/>
          <w:szCs w:val="24"/>
        </w:rPr>
        <w:t>SKU</w:t>
      </w:r>
      <w:r w:rsidR="00FD03BC" w:rsidRPr="00D81D1C">
        <w:rPr>
          <w:rFonts w:ascii="Times New Roman" w:hAnsi="Times New Roman" w:cs="Times New Roman"/>
          <w:sz w:val="24"/>
          <w:szCs w:val="24"/>
        </w:rPr>
        <w:t>’</w:t>
      </w:r>
      <w:r w:rsidR="00FD03BC" w:rsidRPr="00D81D1C">
        <w:rPr>
          <w:rFonts w:ascii="Times New Roman" w:hAnsi="Times New Roman" w:cs="Times New Roman" w:hint="eastAsia"/>
          <w:sz w:val="24"/>
          <w:szCs w:val="24"/>
        </w:rPr>
        <w:t>s own promotion explanatory variable are more important than that of other</w:t>
      </w:r>
      <w:r w:rsidR="00FD03BC" w:rsidRPr="00D81D1C">
        <w:rPr>
          <w:rFonts w:ascii="Times New Roman" w:hAnsi="Times New Roman" w:cs="Times New Roman"/>
          <w:sz w:val="24"/>
          <w:szCs w:val="24"/>
        </w:rPr>
        <w:t xml:space="preserve"> </w:t>
      </w:r>
      <w:r w:rsidR="00D66C37" w:rsidRPr="00D81D1C">
        <w:rPr>
          <w:rFonts w:ascii="Times New Roman" w:hAnsi="Times New Roman" w:cs="Times New Roman"/>
          <w:sz w:val="24"/>
          <w:szCs w:val="24"/>
        </w:rPr>
        <w:t>SKU</w:t>
      </w:r>
      <w:r w:rsidR="00FD03BC" w:rsidRPr="00D81D1C">
        <w:rPr>
          <w:rFonts w:ascii="Times New Roman" w:hAnsi="Times New Roman" w:cs="Times New Roman"/>
          <w:sz w:val="24"/>
          <w:szCs w:val="24"/>
        </w:rPr>
        <w:t>s</w:t>
      </w:r>
      <w:r w:rsidR="00FD03BC" w:rsidRPr="00D81D1C">
        <w:rPr>
          <w:rFonts w:ascii="Times New Roman" w:hAnsi="Times New Roman" w:cs="Times New Roman" w:hint="eastAsia"/>
          <w:sz w:val="24"/>
          <w:szCs w:val="24"/>
        </w:rPr>
        <w:t xml:space="preserve">, and the promotions of </w:t>
      </w:r>
      <w:r w:rsidR="00D66C37" w:rsidRPr="00D81D1C">
        <w:rPr>
          <w:rFonts w:ascii="Times New Roman" w:hAnsi="Times New Roman" w:cs="Times New Roman" w:hint="eastAsia"/>
          <w:sz w:val="24"/>
          <w:szCs w:val="24"/>
        </w:rPr>
        <w:t>SKU</w:t>
      </w:r>
      <w:r w:rsidR="00FD03BC" w:rsidRPr="00D81D1C">
        <w:rPr>
          <w:rFonts w:ascii="Times New Roman" w:hAnsi="Times New Roman" w:cs="Times New Roman" w:hint="eastAsia"/>
          <w:sz w:val="24"/>
          <w:szCs w:val="24"/>
        </w:rPr>
        <w:t xml:space="preserve">s in the same category </w:t>
      </w:r>
      <w:r w:rsidR="007123F5">
        <w:rPr>
          <w:rFonts w:ascii="Times New Roman" w:hAnsi="Times New Roman" w:cs="Times New Roman" w:hint="eastAsia"/>
          <w:sz w:val="24"/>
          <w:szCs w:val="24"/>
        </w:rPr>
        <w:t>as</w:t>
      </w:r>
      <w:r w:rsidR="00FD03BC" w:rsidRPr="00D81D1C">
        <w:rPr>
          <w:rFonts w:ascii="Times New Roman" w:hAnsi="Times New Roman" w:cs="Times New Roman" w:hint="eastAsia"/>
          <w:sz w:val="24"/>
          <w:szCs w:val="24"/>
        </w:rPr>
        <w:t xml:space="preserve"> the focus </w:t>
      </w:r>
      <w:r w:rsidR="007123F5">
        <w:rPr>
          <w:rFonts w:ascii="Times New Roman" w:hAnsi="Times New Roman" w:cs="Times New Roman" w:hint="eastAsia"/>
          <w:sz w:val="24"/>
          <w:szCs w:val="24"/>
        </w:rPr>
        <w:t>SKU</w:t>
      </w:r>
      <w:r w:rsidR="00FD03BC" w:rsidRPr="00D81D1C">
        <w:rPr>
          <w:rFonts w:ascii="Times New Roman" w:hAnsi="Times New Roman" w:cs="Times New Roman" w:hint="eastAsia"/>
          <w:sz w:val="24"/>
          <w:szCs w:val="24"/>
        </w:rPr>
        <w:t xml:space="preserve"> are more important than that of </w:t>
      </w:r>
      <w:r w:rsidR="00D66C37" w:rsidRPr="00D81D1C">
        <w:rPr>
          <w:rFonts w:ascii="Times New Roman" w:hAnsi="Times New Roman" w:cs="Times New Roman" w:hint="eastAsia"/>
          <w:sz w:val="24"/>
          <w:szCs w:val="24"/>
        </w:rPr>
        <w:t>SKU</w:t>
      </w:r>
      <w:r w:rsidR="00FD03BC" w:rsidRPr="00D81D1C">
        <w:rPr>
          <w:rFonts w:ascii="Times New Roman" w:hAnsi="Times New Roman" w:cs="Times New Roman" w:hint="eastAsia"/>
          <w:sz w:val="24"/>
          <w:szCs w:val="24"/>
        </w:rPr>
        <w:t xml:space="preserve">s in other categories. </w:t>
      </w:r>
      <w:r w:rsidR="00FD03BC" w:rsidRPr="00D81D1C">
        <w:rPr>
          <w:rFonts w:ascii="Times New Roman" w:hAnsi="Times New Roman" w:cs="Times New Roman"/>
          <w:sz w:val="24"/>
          <w:szCs w:val="24"/>
        </w:rPr>
        <w:t>I</w:t>
      </w:r>
      <w:r w:rsidR="00FD03BC" w:rsidRPr="00D81D1C">
        <w:rPr>
          <w:rFonts w:ascii="Times New Roman" w:hAnsi="Times New Roman" w:cs="Times New Roman" w:hint="eastAsia"/>
          <w:sz w:val="24"/>
          <w:szCs w:val="24"/>
        </w:rPr>
        <w:t xml:space="preserve">f we input all the candidate explanatory </w:t>
      </w:r>
      <w:r w:rsidR="00FD03BC" w:rsidRPr="00D81D1C">
        <w:rPr>
          <w:rFonts w:ascii="Times New Roman" w:hAnsi="Times New Roman" w:cs="Times New Roman"/>
          <w:sz w:val="24"/>
          <w:szCs w:val="24"/>
        </w:rPr>
        <w:t>variable</w:t>
      </w:r>
      <w:r w:rsidR="00FD03BC" w:rsidRPr="00D81D1C">
        <w:rPr>
          <w:rFonts w:ascii="Times New Roman" w:hAnsi="Times New Roman" w:cs="Times New Roman" w:hint="eastAsia"/>
          <w:sz w:val="24"/>
          <w:szCs w:val="24"/>
        </w:rPr>
        <w:t xml:space="preserve">s </w:t>
      </w:r>
      <w:r w:rsidR="00FD03BC" w:rsidRPr="00D81D1C">
        <w:rPr>
          <w:rFonts w:ascii="Times New Roman" w:hAnsi="Times New Roman" w:cs="Times New Roman"/>
          <w:sz w:val="24"/>
          <w:szCs w:val="24"/>
        </w:rPr>
        <w:t>simultaneous</w:t>
      </w:r>
      <w:r w:rsidR="00FD03BC" w:rsidRPr="00D81D1C">
        <w:rPr>
          <w:rFonts w:ascii="Times New Roman" w:hAnsi="Times New Roman" w:cs="Times New Roman" w:hint="eastAsia"/>
          <w:sz w:val="24"/>
          <w:szCs w:val="24"/>
        </w:rPr>
        <w:t xml:space="preserve">ly into a LASSO </w:t>
      </w:r>
      <w:r w:rsidR="008732C3">
        <w:rPr>
          <w:rFonts w:ascii="Times New Roman" w:hAnsi="Times New Roman" w:cs="Times New Roman" w:hint="eastAsia"/>
          <w:sz w:val="24"/>
          <w:szCs w:val="24"/>
        </w:rPr>
        <w:t>selector</w:t>
      </w:r>
      <w:r w:rsidR="00FD03BC" w:rsidRPr="00D81D1C">
        <w:rPr>
          <w:rFonts w:ascii="Times New Roman" w:hAnsi="Times New Roman" w:cs="Times New Roman" w:hint="eastAsia"/>
          <w:sz w:val="24"/>
          <w:szCs w:val="24"/>
        </w:rPr>
        <w:t xml:space="preserve">, it </w:t>
      </w:r>
      <w:r w:rsidR="007123F5">
        <w:rPr>
          <w:rFonts w:ascii="Times New Roman" w:hAnsi="Times New Roman" w:cs="Times New Roman" w:hint="eastAsia"/>
          <w:sz w:val="24"/>
          <w:szCs w:val="24"/>
        </w:rPr>
        <w:t xml:space="preserve">is </w:t>
      </w:r>
      <w:r w:rsidR="007123F5">
        <w:rPr>
          <w:rFonts w:ascii="Times New Roman" w:hAnsi="Times New Roman" w:cs="Times New Roman"/>
          <w:sz w:val="24"/>
          <w:szCs w:val="24"/>
        </w:rPr>
        <w:t>likely</w:t>
      </w:r>
      <w:r w:rsidR="007123F5">
        <w:rPr>
          <w:rFonts w:ascii="Times New Roman" w:hAnsi="Times New Roman" w:cs="Times New Roman" w:hint="eastAsia"/>
          <w:sz w:val="24"/>
          <w:szCs w:val="24"/>
        </w:rPr>
        <w:t xml:space="preserve"> to select poor</w:t>
      </w:r>
      <w:r w:rsidR="00FD03BC" w:rsidRPr="00D81D1C">
        <w:rPr>
          <w:rFonts w:ascii="Times New Roman" w:hAnsi="Times New Roman" w:cs="Times New Roman" w:hint="eastAsia"/>
          <w:sz w:val="24"/>
          <w:szCs w:val="24"/>
        </w:rPr>
        <w:t xml:space="preserve"> </w:t>
      </w:r>
      <w:r w:rsidR="00FD03BC" w:rsidRPr="00D81D1C">
        <w:rPr>
          <w:rFonts w:ascii="Times New Roman" w:hAnsi="Times New Roman" w:cs="Times New Roman"/>
          <w:sz w:val="24"/>
          <w:szCs w:val="24"/>
        </w:rPr>
        <w:t>variable</w:t>
      </w:r>
      <w:r w:rsidR="007123F5">
        <w:rPr>
          <w:rFonts w:ascii="Times New Roman" w:hAnsi="Times New Roman" w:cs="Times New Roman" w:hint="eastAsia"/>
          <w:sz w:val="24"/>
          <w:szCs w:val="24"/>
        </w:rPr>
        <w:t>s</w:t>
      </w:r>
      <w:r w:rsidR="00FD03BC" w:rsidRPr="00D81D1C">
        <w:rPr>
          <w:rFonts w:ascii="Times New Roman" w:hAnsi="Times New Roman" w:cs="Times New Roman" w:hint="eastAsia"/>
          <w:sz w:val="24"/>
          <w:szCs w:val="24"/>
        </w:rPr>
        <w:t>, i.e., LASSO may select correlated products</w:t>
      </w:r>
      <w:r w:rsidR="00FD03BC" w:rsidRPr="00D81D1C">
        <w:rPr>
          <w:rFonts w:ascii="Times New Roman" w:hAnsi="Times New Roman" w:cs="Times New Roman"/>
          <w:sz w:val="24"/>
          <w:szCs w:val="24"/>
        </w:rPr>
        <w:t>’</w:t>
      </w:r>
      <w:r w:rsidR="00FD03BC" w:rsidRPr="00D81D1C">
        <w:rPr>
          <w:rFonts w:ascii="Times New Roman" w:hAnsi="Times New Roman" w:cs="Times New Roman" w:hint="eastAsia"/>
          <w:sz w:val="24"/>
          <w:szCs w:val="24"/>
        </w:rPr>
        <w:t xml:space="preserve"> promotion variables instead of </w:t>
      </w:r>
      <w:r w:rsidR="008732C3">
        <w:rPr>
          <w:rFonts w:ascii="Times New Roman" w:hAnsi="Times New Roman" w:cs="Times New Roman" w:hint="eastAsia"/>
          <w:sz w:val="24"/>
          <w:szCs w:val="24"/>
        </w:rPr>
        <w:t>the focal SKU</w:t>
      </w:r>
      <w:r w:rsidR="008732C3">
        <w:rPr>
          <w:rFonts w:ascii="Times New Roman" w:hAnsi="Times New Roman" w:cs="Times New Roman"/>
          <w:sz w:val="24"/>
          <w:szCs w:val="24"/>
        </w:rPr>
        <w:t>’</w:t>
      </w:r>
      <w:r w:rsidR="008732C3">
        <w:rPr>
          <w:rFonts w:ascii="Times New Roman" w:hAnsi="Times New Roman" w:cs="Times New Roman" w:hint="eastAsia"/>
          <w:sz w:val="24"/>
          <w:szCs w:val="24"/>
        </w:rPr>
        <w:t xml:space="preserve">s </w:t>
      </w:r>
      <w:r w:rsidR="00FD03BC" w:rsidRPr="00D81D1C">
        <w:rPr>
          <w:rFonts w:ascii="Times New Roman" w:hAnsi="Times New Roman" w:cs="Times New Roman" w:hint="eastAsia"/>
          <w:sz w:val="24"/>
          <w:szCs w:val="24"/>
        </w:rPr>
        <w:t xml:space="preserve">own predictors. </w:t>
      </w:r>
      <w:r w:rsidR="00FD03BC" w:rsidRPr="00D81D1C">
        <w:rPr>
          <w:rFonts w:ascii="Times New Roman" w:hAnsi="Times New Roman" w:cs="Times New Roman"/>
          <w:sz w:val="24"/>
          <w:szCs w:val="24"/>
        </w:rPr>
        <w:t>W</w:t>
      </w:r>
      <w:r w:rsidR="00FD03BC" w:rsidRPr="00D81D1C">
        <w:rPr>
          <w:rFonts w:ascii="Times New Roman" w:hAnsi="Times New Roman" w:cs="Times New Roman" w:hint="eastAsia"/>
          <w:sz w:val="24"/>
          <w:szCs w:val="24"/>
        </w:rPr>
        <w:t xml:space="preserve">e solve this problem by </w:t>
      </w:r>
      <w:r w:rsidR="00D81D1C">
        <w:rPr>
          <w:rFonts w:ascii="Times New Roman" w:hAnsi="Times New Roman" w:cs="Times New Roman" w:hint="eastAsia"/>
          <w:sz w:val="24"/>
          <w:szCs w:val="24"/>
        </w:rPr>
        <w:t xml:space="preserve">proposing </w:t>
      </w:r>
      <w:r w:rsidR="00FD03BC" w:rsidRPr="00D81D1C">
        <w:rPr>
          <w:rFonts w:ascii="Times New Roman" w:hAnsi="Times New Roman" w:cs="Times New Roman" w:hint="eastAsia"/>
          <w:sz w:val="24"/>
          <w:szCs w:val="24"/>
        </w:rPr>
        <w:t xml:space="preserve">a multistage LASSO regression strategy which is illustrated in Figure </w:t>
      </w:r>
      <w:r w:rsidR="00D81D1C">
        <w:rPr>
          <w:rFonts w:ascii="Times New Roman" w:hAnsi="Times New Roman" w:cs="Times New Roman" w:hint="eastAsia"/>
          <w:sz w:val="24"/>
          <w:szCs w:val="24"/>
        </w:rPr>
        <w:t>2</w:t>
      </w:r>
      <w:r w:rsidR="00FD03BC" w:rsidRPr="00D81D1C">
        <w:rPr>
          <w:rFonts w:ascii="Times New Roman" w:hAnsi="Times New Roman" w:cs="Times New Roman" w:hint="eastAsia"/>
          <w:sz w:val="24"/>
          <w:szCs w:val="24"/>
        </w:rPr>
        <w:t>.</w:t>
      </w:r>
    </w:p>
    <w:p w:rsidR="00FD03BC" w:rsidRPr="00FD03BC" w:rsidRDefault="00727933" w:rsidP="00FD03BC">
      <w:pPr>
        <w:spacing w:line="360" w:lineRule="auto"/>
        <w:ind w:firstLine="420"/>
        <w:jc w:val="center"/>
        <w:rPr>
          <w:rFonts w:ascii="Times New Roman" w:hAnsi="Times New Roman" w:cs="Times New Roman"/>
          <w:color w:val="1F497D" w:themeColor="text2"/>
          <w:sz w:val="24"/>
          <w:szCs w:val="24"/>
        </w:rPr>
      </w:pPr>
      <w:hyperlink w:anchor="_Figure_2_Multistage" w:history="1">
        <w:r w:rsidR="003252A1" w:rsidRPr="00B73727">
          <w:rPr>
            <w:rStyle w:val="Hyperlink"/>
            <w:rFonts w:ascii="Times New Roman" w:hAnsi="Times New Roman" w:cs="Times New Roman" w:hint="eastAsia"/>
            <w:sz w:val="24"/>
            <w:szCs w:val="24"/>
          </w:rPr>
          <w:t>[Figure 2]</w:t>
        </w:r>
      </w:hyperlink>
    </w:p>
    <w:p w:rsidR="00FD03BC" w:rsidRPr="002B7963" w:rsidRDefault="00FD03BC" w:rsidP="008200F0">
      <w:pPr>
        <w:spacing w:line="360" w:lineRule="auto"/>
        <w:ind w:firstLine="420"/>
        <w:rPr>
          <w:rFonts w:ascii="Times New Roman" w:hAnsi="Times New Roman" w:cs="Times New Roman"/>
          <w:sz w:val="24"/>
          <w:szCs w:val="24"/>
        </w:rPr>
      </w:pPr>
      <w:r w:rsidRPr="002B7963">
        <w:rPr>
          <w:rFonts w:ascii="Times New Roman" w:hAnsi="Times New Roman" w:cs="Times New Roman"/>
          <w:sz w:val="24"/>
          <w:szCs w:val="24"/>
        </w:rPr>
        <w:t>Specifically</w:t>
      </w:r>
      <w:r w:rsidRPr="002B7963">
        <w:rPr>
          <w:rFonts w:ascii="Times New Roman" w:hAnsi="Times New Roman" w:cs="Times New Roman" w:hint="eastAsia"/>
          <w:sz w:val="24"/>
          <w:szCs w:val="24"/>
        </w:rPr>
        <w:t xml:space="preserve">, in order to </w:t>
      </w:r>
      <w:r w:rsidR="005D5B26">
        <w:rPr>
          <w:rFonts w:ascii="Times New Roman" w:hAnsi="Times New Roman" w:cs="Times New Roman" w:hint="eastAsia"/>
          <w:sz w:val="24"/>
          <w:szCs w:val="24"/>
        </w:rPr>
        <w:t>generate</w:t>
      </w:r>
      <w:r w:rsidRPr="002B7963">
        <w:rPr>
          <w:rFonts w:ascii="Times New Roman" w:hAnsi="Times New Roman" w:cs="Times New Roman" w:hint="eastAsia"/>
          <w:sz w:val="24"/>
          <w:szCs w:val="24"/>
        </w:rPr>
        <w:t xml:space="preserve"> </w:t>
      </w:r>
      <w:r w:rsidRPr="002B7963">
        <w:rPr>
          <w:rFonts w:ascii="Times New Roman" w:hAnsi="Times New Roman" w:cs="Times New Roman"/>
          <w:sz w:val="24"/>
          <w:szCs w:val="24"/>
        </w:rPr>
        <w:t>an</w:t>
      </w:r>
      <w:r w:rsidRPr="002B7963">
        <w:rPr>
          <w:rFonts w:ascii="Times New Roman" w:hAnsi="Times New Roman" w:cs="Times New Roman" w:hint="eastAsia"/>
          <w:sz w:val="24"/>
          <w:szCs w:val="24"/>
        </w:rPr>
        <w:t xml:space="preserve"> </w:t>
      </w:r>
      <w:r w:rsidRPr="00580B58">
        <w:rPr>
          <w:rFonts w:ascii="Times New Roman" w:hAnsi="Times New Roman" w:cs="Times New Roman" w:hint="eastAsia"/>
          <w:i/>
          <w:sz w:val="24"/>
          <w:szCs w:val="24"/>
        </w:rPr>
        <w:t>h</w:t>
      </w:r>
      <w:r w:rsidRPr="002B7963">
        <w:rPr>
          <w:rFonts w:ascii="Times New Roman" w:hAnsi="Times New Roman" w:cs="Times New Roman" w:hint="eastAsia"/>
          <w:sz w:val="24"/>
          <w:szCs w:val="24"/>
        </w:rPr>
        <w:t xml:space="preserve"> weeks ahead forecast</w:t>
      </w:r>
      <w:r w:rsidR="005D5B26">
        <w:rPr>
          <w:rFonts w:ascii="Times New Roman" w:hAnsi="Times New Roman" w:cs="Times New Roman" w:hint="eastAsia"/>
          <w:sz w:val="24"/>
          <w:szCs w:val="24"/>
        </w:rPr>
        <w:t>ing</w:t>
      </w:r>
      <w:r w:rsidRPr="002B7963">
        <w:rPr>
          <w:rFonts w:ascii="Times New Roman" w:hAnsi="Times New Roman" w:cs="Times New Roman" w:hint="eastAsia"/>
          <w:sz w:val="24"/>
          <w:szCs w:val="24"/>
        </w:rPr>
        <w:t xml:space="preserve"> for </w:t>
      </w:r>
      <w:r w:rsidR="00D66C37" w:rsidRPr="002B7963">
        <w:rPr>
          <w:rFonts w:ascii="Times New Roman" w:hAnsi="Times New Roman" w:cs="Times New Roman" w:hint="eastAsia"/>
          <w:sz w:val="24"/>
          <w:szCs w:val="24"/>
        </w:rPr>
        <w:t>SKU</w:t>
      </w:r>
      <w:r w:rsidRPr="002B7963">
        <w:rPr>
          <w:rFonts w:ascii="Times New Roman" w:hAnsi="Times New Roman" w:cs="Times New Roman" w:hint="eastAsia"/>
          <w:sz w:val="24"/>
          <w:szCs w:val="24"/>
        </w:rPr>
        <w:t xml:space="preserve"> </w:t>
      </w:r>
      <w:r w:rsidRPr="00580B58">
        <w:rPr>
          <w:rFonts w:ascii="Times New Roman" w:hAnsi="Times New Roman" w:cs="Times New Roman" w:hint="eastAsia"/>
          <w:i/>
          <w:sz w:val="24"/>
          <w:szCs w:val="24"/>
        </w:rPr>
        <w:t>j</w:t>
      </w:r>
      <w:r w:rsidR="00580B58">
        <w:rPr>
          <w:rFonts w:ascii="Times New Roman" w:hAnsi="Times New Roman" w:cs="Times New Roman" w:hint="eastAsia"/>
          <w:sz w:val="24"/>
          <w:szCs w:val="24"/>
        </w:rPr>
        <w:t xml:space="preserve"> in category </w:t>
      </w:r>
      <w:r w:rsidR="00580B58" w:rsidRPr="00580B58">
        <w:rPr>
          <w:rFonts w:ascii="Times New Roman" w:hAnsi="Times New Roman" w:cs="Times New Roman" w:hint="eastAsia"/>
          <w:i/>
          <w:sz w:val="24"/>
          <w:szCs w:val="24"/>
        </w:rPr>
        <w:t>k</w:t>
      </w:r>
      <w:r w:rsidRPr="002B7963">
        <w:rPr>
          <w:rFonts w:ascii="Times New Roman" w:hAnsi="Times New Roman" w:cs="Times New Roman" w:hint="eastAsia"/>
          <w:sz w:val="24"/>
          <w:szCs w:val="24"/>
        </w:rPr>
        <w:t xml:space="preserve">, the variable </w:t>
      </w:r>
      <w:r w:rsidR="002E7170" w:rsidRPr="002B7963">
        <w:rPr>
          <w:rFonts w:ascii="Times New Roman" w:hAnsi="Times New Roman" w:cs="Times New Roman" w:hint="eastAsia"/>
          <w:sz w:val="24"/>
          <w:szCs w:val="24"/>
        </w:rPr>
        <w:t>selection and parameter estimation</w:t>
      </w:r>
      <w:r w:rsidRPr="002B7963">
        <w:rPr>
          <w:rFonts w:ascii="Times New Roman" w:hAnsi="Times New Roman" w:cs="Times New Roman" w:hint="eastAsia"/>
          <w:sz w:val="24"/>
          <w:szCs w:val="24"/>
        </w:rPr>
        <w:t xml:space="preserve"> </w:t>
      </w:r>
      <w:r w:rsidR="002E7170" w:rsidRPr="002B7963">
        <w:rPr>
          <w:rFonts w:ascii="Times New Roman" w:hAnsi="Times New Roman" w:cs="Times New Roman" w:hint="eastAsia"/>
          <w:sz w:val="24"/>
          <w:szCs w:val="24"/>
        </w:rPr>
        <w:t>process is</w:t>
      </w:r>
      <w:r w:rsidRPr="002B7963">
        <w:rPr>
          <w:rFonts w:ascii="Times New Roman" w:hAnsi="Times New Roman" w:cs="Times New Roman" w:hint="eastAsia"/>
          <w:sz w:val="24"/>
          <w:szCs w:val="24"/>
        </w:rPr>
        <w:t xml:space="preserve"> divided into three stages. </w:t>
      </w:r>
      <w:r w:rsidRPr="002B7963">
        <w:rPr>
          <w:rFonts w:ascii="Times New Roman" w:hAnsi="Times New Roman" w:cs="Times New Roman"/>
          <w:sz w:val="24"/>
          <w:szCs w:val="24"/>
        </w:rPr>
        <w:t>A</w:t>
      </w:r>
      <w:r w:rsidRPr="002B7963">
        <w:rPr>
          <w:rFonts w:ascii="Times New Roman" w:hAnsi="Times New Roman" w:cs="Times New Roman" w:hint="eastAsia"/>
          <w:sz w:val="24"/>
          <w:szCs w:val="24"/>
        </w:rPr>
        <w:t>t the first stage, only the foc</w:t>
      </w:r>
      <w:r w:rsidR="008732C3" w:rsidRPr="002B7963">
        <w:rPr>
          <w:rFonts w:ascii="Times New Roman" w:hAnsi="Times New Roman" w:cs="Times New Roman" w:hint="eastAsia"/>
          <w:sz w:val="24"/>
          <w:szCs w:val="24"/>
        </w:rPr>
        <w:t>al</w:t>
      </w:r>
      <w:r w:rsidRPr="002B7963">
        <w:rPr>
          <w:rFonts w:ascii="Times New Roman" w:hAnsi="Times New Roman" w:cs="Times New Roman" w:hint="eastAsia"/>
          <w:sz w:val="24"/>
          <w:szCs w:val="24"/>
        </w:rPr>
        <w:t xml:space="preserve"> </w:t>
      </w:r>
      <w:r w:rsidR="00D66C37" w:rsidRPr="002B7963">
        <w:rPr>
          <w:rFonts w:ascii="Times New Roman" w:hAnsi="Times New Roman" w:cs="Times New Roman" w:hint="eastAsia"/>
          <w:sz w:val="24"/>
          <w:szCs w:val="24"/>
        </w:rPr>
        <w:t>SKU</w:t>
      </w:r>
      <w:r w:rsidRPr="002B7963">
        <w:rPr>
          <w:rFonts w:ascii="Times New Roman" w:hAnsi="Times New Roman" w:cs="Times New Roman" w:hint="eastAsia"/>
          <w:sz w:val="24"/>
          <w:szCs w:val="24"/>
        </w:rPr>
        <w:t xml:space="preserve"> </w:t>
      </w:r>
      <w:r w:rsidRPr="00580B58">
        <w:rPr>
          <w:rFonts w:ascii="Times New Roman" w:hAnsi="Times New Roman" w:cs="Times New Roman" w:hint="eastAsia"/>
          <w:i/>
          <w:sz w:val="24"/>
          <w:szCs w:val="24"/>
        </w:rPr>
        <w:t>j</w:t>
      </w:r>
      <w:r w:rsidRPr="002B7963">
        <w:rPr>
          <w:rFonts w:ascii="Times New Roman" w:hAnsi="Times New Roman" w:cs="Times New Roman"/>
          <w:sz w:val="24"/>
          <w:szCs w:val="24"/>
        </w:rPr>
        <w:t>’</w:t>
      </w:r>
      <w:r w:rsidRPr="002B7963">
        <w:rPr>
          <w:rFonts w:ascii="Times New Roman" w:hAnsi="Times New Roman" w:cs="Times New Roman" w:hint="eastAsia"/>
          <w:sz w:val="24"/>
          <w:szCs w:val="24"/>
        </w:rPr>
        <w:t>s own predictor</w:t>
      </w:r>
      <w:r w:rsidR="002E7170" w:rsidRPr="002B7963">
        <w:rPr>
          <w:rFonts w:ascii="Times New Roman" w:hAnsi="Times New Roman" w:cs="Times New Roman" w:hint="eastAsia"/>
          <w:sz w:val="24"/>
          <w:szCs w:val="24"/>
        </w:rPr>
        <w:t>s</w:t>
      </w:r>
      <w:r w:rsidRPr="002B7963">
        <w:rPr>
          <w:rFonts w:ascii="Times New Roman" w:hAnsi="Times New Roman" w:cs="Times New Roman" w:hint="eastAsia"/>
          <w:sz w:val="24"/>
          <w:szCs w:val="24"/>
        </w:rPr>
        <w:t xml:space="preserve"> </w:t>
      </w:r>
      <w:r w:rsidRPr="002B7963">
        <w:rPr>
          <w:rFonts w:ascii="Times New Roman" w:hAnsi="Times New Roman" w:cs="Times New Roman"/>
          <w:sz w:val="24"/>
          <w:szCs w:val="24"/>
        </w:rPr>
        <w:t xml:space="preserve">are </w:t>
      </w:r>
      <w:r w:rsidR="00371827" w:rsidRPr="002B7963">
        <w:rPr>
          <w:rFonts w:ascii="Times New Roman" w:hAnsi="Times New Roman" w:cs="Times New Roman"/>
          <w:sz w:val="24"/>
          <w:szCs w:val="24"/>
        </w:rPr>
        <w:t>inputted</w:t>
      </w:r>
      <w:r w:rsidRPr="002B7963">
        <w:rPr>
          <w:rFonts w:ascii="Times New Roman" w:hAnsi="Times New Roman" w:cs="Times New Roman"/>
          <w:sz w:val="24"/>
          <w:szCs w:val="24"/>
        </w:rPr>
        <w:t xml:space="preserve"> into a L</w:t>
      </w:r>
      <w:r w:rsidR="00371827" w:rsidRPr="002B7963">
        <w:rPr>
          <w:rFonts w:ascii="Times New Roman" w:hAnsi="Times New Roman" w:cs="Times New Roman" w:hint="eastAsia"/>
          <w:sz w:val="24"/>
          <w:szCs w:val="24"/>
        </w:rPr>
        <w:t>ASSO</w:t>
      </w:r>
      <w:r w:rsidRPr="002B7963">
        <w:rPr>
          <w:rFonts w:ascii="Times New Roman" w:hAnsi="Times New Roman" w:cs="Times New Roman"/>
          <w:sz w:val="24"/>
          <w:szCs w:val="24"/>
        </w:rPr>
        <w:t xml:space="preserve"> regression</w:t>
      </w:r>
      <w:r w:rsidRPr="002B7963">
        <w:rPr>
          <w:rFonts w:ascii="Times New Roman" w:hAnsi="Times New Roman" w:cs="Times New Roman" w:hint="eastAsia"/>
          <w:sz w:val="24"/>
          <w:szCs w:val="24"/>
        </w:rPr>
        <w:t>, including sales lag, price, display, feature advertising</w:t>
      </w:r>
      <w:r w:rsidR="00371827" w:rsidRPr="002B7963">
        <w:rPr>
          <w:rFonts w:ascii="Times New Roman" w:hAnsi="Times New Roman" w:cs="Times New Roman" w:hint="eastAsia"/>
          <w:sz w:val="24"/>
          <w:szCs w:val="24"/>
        </w:rPr>
        <w:t xml:space="preserve"> and their lags</w:t>
      </w:r>
      <w:r w:rsidRPr="002B7963">
        <w:rPr>
          <w:rFonts w:ascii="Times New Roman" w:hAnsi="Times New Roman" w:cs="Times New Roman" w:hint="eastAsia"/>
          <w:sz w:val="24"/>
          <w:szCs w:val="24"/>
        </w:rPr>
        <w:t xml:space="preserve">, </w:t>
      </w:r>
      <w:r w:rsidRPr="002B7963">
        <w:rPr>
          <w:rFonts w:ascii="Times New Roman" w:hAnsi="Times New Roman" w:cs="Times New Roman"/>
          <w:sz w:val="24"/>
          <w:szCs w:val="24"/>
        </w:rPr>
        <w:t>calendar</w:t>
      </w:r>
      <w:r w:rsidRPr="002B7963">
        <w:rPr>
          <w:rFonts w:ascii="Times New Roman" w:hAnsi="Times New Roman" w:cs="Times New Roman" w:hint="eastAsia"/>
          <w:sz w:val="24"/>
          <w:szCs w:val="24"/>
        </w:rPr>
        <w:t xml:space="preserve"> events and week indicators, which can be modeled as</w:t>
      </w:r>
      <w:r w:rsidR="00371827" w:rsidRPr="002B7963">
        <w:rPr>
          <w:rFonts w:ascii="Times New Roman" w:hAnsi="Times New Roman" w:cs="Times New Roman" w:hint="eastAsia"/>
          <w:sz w:val="24"/>
          <w:szCs w:val="24"/>
        </w:rPr>
        <w:t xml:space="preserve"> an </w:t>
      </w:r>
      <w:r w:rsidR="00371827" w:rsidRPr="002B7963">
        <w:rPr>
          <w:rFonts w:ascii="Times New Roman" w:hAnsi="Times New Roman" w:cs="Times New Roman"/>
          <w:sz w:val="24"/>
          <w:szCs w:val="24"/>
        </w:rPr>
        <w:t>Autoregressive Distributed Lag (ADL)</w:t>
      </w:r>
      <w:r w:rsidR="00371827" w:rsidRPr="002B7963">
        <w:rPr>
          <w:rFonts w:ascii="Times New Roman" w:hAnsi="Times New Roman" w:cs="Times New Roman" w:hint="eastAsia"/>
          <w:sz w:val="24"/>
          <w:szCs w:val="24"/>
        </w:rPr>
        <w:t xml:space="preserve"> model (Huang et al. 2014),</w:t>
      </w:r>
    </w:p>
    <w:p w:rsidR="00FD03BC" w:rsidRPr="00FD03BC" w:rsidRDefault="005D5B26" w:rsidP="00FD03BC">
      <w:pPr>
        <w:spacing w:line="360" w:lineRule="auto"/>
        <w:ind w:firstLine="420"/>
        <w:jc w:val="right"/>
        <w:rPr>
          <w:sz w:val="24"/>
          <w:szCs w:val="24"/>
        </w:rPr>
      </w:pPr>
      <w:r w:rsidRPr="0098492C">
        <w:rPr>
          <w:position w:val="-64"/>
          <w:sz w:val="24"/>
          <w:szCs w:val="24"/>
        </w:rPr>
        <w:object w:dxaOrig="7940" w:dyaOrig="1400">
          <v:shape id="_x0000_i1030" type="#_x0000_t75" style="width:397.5pt;height:69.75pt" o:ole="">
            <v:imagedata r:id="rId24" o:title=""/>
          </v:shape>
          <o:OLEObject Type="Embed" ProgID="Equation.DSMT4" ShapeID="_x0000_i1030" DrawAspect="Content" ObjectID="_1472575306" r:id="rId25"/>
        </w:object>
      </w:r>
      <w:r w:rsidR="00FD03BC" w:rsidRPr="00FD03BC">
        <w:rPr>
          <w:rFonts w:hint="eastAsia"/>
          <w:sz w:val="24"/>
          <w:szCs w:val="24"/>
        </w:rPr>
        <w:t xml:space="preserve">           </w:t>
      </w:r>
      <w:r w:rsidR="00A4057C">
        <w:rPr>
          <w:rFonts w:hint="eastAsia"/>
          <w:sz w:val="24"/>
          <w:szCs w:val="24"/>
        </w:rPr>
        <w:t>(</w:t>
      </w:r>
      <w:r w:rsidR="00FD03BC" w:rsidRPr="00FD03BC">
        <w:rPr>
          <w:rFonts w:hint="eastAsia"/>
          <w:sz w:val="24"/>
          <w:szCs w:val="24"/>
        </w:rPr>
        <w:t>2</w:t>
      </w:r>
      <w:r w:rsidR="00A4057C">
        <w:rPr>
          <w:rFonts w:hint="eastAsia"/>
          <w:sz w:val="24"/>
          <w:szCs w:val="24"/>
        </w:rPr>
        <w:t>)</w:t>
      </w:r>
    </w:p>
    <w:p w:rsidR="00FD03BC" w:rsidRPr="00FD03BC" w:rsidRDefault="00FD03BC" w:rsidP="00FD03BC">
      <w:pPr>
        <w:spacing w:line="360" w:lineRule="auto"/>
        <w:ind w:firstLineChars="200" w:firstLine="480"/>
        <w:rPr>
          <w:rFonts w:ascii="Times New Roman" w:hAnsi="Times New Roman"/>
          <w:color w:val="000000"/>
          <w:sz w:val="24"/>
          <w:szCs w:val="24"/>
        </w:rPr>
      </w:pPr>
      <w:proofErr w:type="gramStart"/>
      <w:r w:rsidRPr="00FD03BC">
        <w:rPr>
          <w:rFonts w:ascii="Times New Roman" w:hAnsi="Times New Roman"/>
          <w:color w:val="000000"/>
          <w:sz w:val="24"/>
          <w:szCs w:val="24"/>
        </w:rPr>
        <w:lastRenderedPageBreak/>
        <w:t>where</w:t>
      </w:r>
      <w:proofErr w:type="gramEnd"/>
      <w:r w:rsidRPr="00FD03BC">
        <w:rPr>
          <w:rFonts w:ascii="Times New Roman" w:hAnsi="Times New Roman"/>
          <w:color w:val="000000"/>
          <w:sz w:val="24"/>
          <w:szCs w:val="24"/>
        </w:rPr>
        <w:t xml:space="preserve"> </w:t>
      </w:r>
    </w:p>
    <w:p w:rsidR="00FD03BC" w:rsidRPr="00E12409" w:rsidRDefault="00FD03BC" w:rsidP="00FD03BC">
      <w:pPr>
        <w:spacing w:line="360" w:lineRule="auto"/>
        <w:ind w:firstLineChars="236" w:firstLine="566"/>
        <w:rPr>
          <w:rFonts w:ascii="Times New Roman" w:hAnsi="Times New Roman"/>
          <w:color w:val="000000"/>
          <w:sz w:val="24"/>
          <w:szCs w:val="24"/>
        </w:rPr>
      </w:pPr>
      <w:proofErr w:type="gramStart"/>
      <w:r w:rsidRPr="00FD03BC">
        <w:rPr>
          <w:rFonts w:ascii="Times New Roman" w:hAnsi="Times New Roman" w:hint="eastAsia"/>
          <w:color w:val="000000"/>
          <w:sz w:val="24"/>
          <w:szCs w:val="24"/>
        </w:rPr>
        <w:t>ln</w:t>
      </w:r>
      <w:proofErr w:type="gramEnd"/>
      <w:r w:rsidRPr="00FD03BC">
        <w:rPr>
          <w:rFonts w:ascii="Times New Roman" w:hAnsi="Times New Roman" w:hint="eastAsia"/>
          <w:color w:val="000000"/>
          <w:sz w:val="24"/>
          <w:szCs w:val="24"/>
        </w:rPr>
        <w:t xml:space="preserve"> (</w:t>
      </w:r>
      <w:proofErr w:type="spellStart"/>
      <w:r w:rsidR="000870BE">
        <w:rPr>
          <w:rFonts w:ascii="Times New Roman" w:hAnsi="Times New Roman" w:hint="eastAsia"/>
          <w:color w:val="000000"/>
          <w:sz w:val="24"/>
          <w:szCs w:val="24"/>
        </w:rPr>
        <w:t>Y</w:t>
      </w:r>
      <w:r w:rsidR="000870BE" w:rsidRPr="000870BE">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j,t+h</w:t>
      </w:r>
      <w:proofErr w:type="spellEnd"/>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is the log sales of the focal product </w:t>
      </w:r>
      <w:r w:rsidRPr="00FD03BC">
        <w:rPr>
          <w:rFonts w:ascii="Times New Roman" w:hAnsi="Times New Roman" w:hint="eastAsia"/>
          <w:i/>
          <w:color w:val="000000"/>
          <w:sz w:val="24"/>
          <w:szCs w:val="24"/>
        </w:rPr>
        <w:t>j</w:t>
      </w:r>
      <w:r w:rsidRPr="00FD03BC">
        <w:rPr>
          <w:rFonts w:ascii="Times New Roman" w:hAnsi="Times New Roman" w:hint="eastAsia"/>
          <w:color w:val="000000"/>
          <w:sz w:val="24"/>
          <w:szCs w:val="24"/>
        </w:rPr>
        <w:t xml:space="preserve"> </w:t>
      </w:r>
      <w:r w:rsidR="000870BE">
        <w:rPr>
          <w:rFonts w:ascii="Times New Roman" w:hAnsi="Times New Roman" w:hint="eastAsia"/>
          <w:color w:val="000000"/>
          <w:sz w:val="24"/>
          <w:szCs w:val="24"/>
        </w:rPr>
        <w:t xml:space="preserve">in category </w:t>
      </w:r>
      <w:r w:rsidR="000870BE" w:rsidRPr="000870BE">
        <w:rPr>
          <w:rFonts w:ascii="Times New Roman" w:hAnsi="Times New Roman" w:hint="eastAsia"/>
          <w:i/>
          <w:color w:val="000000"/>
          <w:sz w:val="24"/>
          <w:szCs w:val="24"/>
        </w:rPr>
        <w:t>k</w:t>
      </w:r>
      <w:r w:rsidR="000870BE">
        <w:rPr>
          <w:rFonts w:ascii="Times New Roman" w:hAnsi="Times New Roman" w:hint="eastAsia"/>
          <w:color w:val="000000"/>
          <w:sz w:val="24"/>
          <w:szCs w:val="24"/>
        </w:rPr>
        <w:t xml:space="preserve"> </w:t>
      </w:r>
      <w:r w:rsidRPr="00FD03BC">
        <w:rPr>
          <w:rFonts w:ascii="Times New Roman" w:hAnsi="Times New Roman" w:hint="eastAsia"/>
          <w:color w:val="000000"/>
          <w:sz w:val="24"/>
          <w:szCs w:val="24"/>
        </w:rPr>
        <w:t xml:space="preserve">in </w:t>
      </w:r>
      <w:r w:rsidRPr="00FD03BC">
        <w:rPr>
          <w:rFonts w:ascii="Times New Roman" w:hAnsi="Times New Roman"/>
          <w:color w:val="000000"/>
          <w:sz w:val="24"/>
          <w:szCs w:val="24"/>
        </w:rPr>
        <w:t>week</w:t>
      </w:r>
      <w:r w:rsidRPr="00FD03BC">
        <w:rPr>
          <w:rFonts w:ascii="Times New Roman" w:hAnsi="Times New Roman" w:hint="eastAsia"/>
          <w:color w:val="000000"/>
          <w:sz w:val="24"/>
          <w:szCs w:val="24"/>
        </w:rPr>
        <w:t xml:space="preserve"> </w:t>
      </w:r>
      <w:proofErr w:type="spellStart"/>
      <w:r w:rsidR="00E12409">
        <w:rPr>
          <w:rFonts w:ascii="Times New Roman" w:hAnsi="Times New Roman" w:hint="eastAsia"/>
          <w:i/>
          <w:color w:val="000000"/>
          <w:sz w:val="24"/>
          <w:szCs w:val="24"/>
        </w:rPr>
        <w:t>t+h</w:t>
      </w:r>
      <w:proofErr w:type="spellEnd"/>
      <w:r w:rsidR="00E12409">
        <w:rPr>
          <w:rFonts w:ascii="Times New Roman" w:hAnsi="Times New Roman" w:hint="eastAsia"/>
          <w:color w:val="000000"/>
          <w:sz w:val="24"/>
          <w:szCs w:val="24"/>
        </w:rPr>
        <w:t>;</w:t>
      </w:r>
    </w:p>
    <w:p w:rsidR="00FD03BC" w:rsidRPr="00FD03BC" w:rsidRDefault="00FD03BC" w:rsidP="00FD03BC">
      <w:pPr>
        <w:spacing w:line="360" w:lineRule="auto"/>
        <w:ind w:left="564"/>
        <w:rPr>
          <w:rFonts w:ascii="Times New Roman" w:hAnsi="Times New Roman"/>
          <w:color w:val="000000"/>
          <w:sz w:val="24"/>
          <w:szCs w:val="24"/>
        </w:rPr>
      </w:pPr>
      <w:proofErr w:type="spellStart"/>
      <w:proofErr w:type="gramStart"/>
      <w:r w:rsidRPr="00FD03BC">
        <w:rPr>
          <w:rFonts w:ascii="Times New Roman" w:eastAsia="SimSun" w:hAnsi="Times New Roman" w:cs="Times New Roman"/>
          <w:i/>
          <w:color w:val="000000"/>
          <w:sz w:val="24"/>
          <w:szCs w:val="24"/>
        </w:rPr>
        <w:t>η</w:t>
      </w:r>
      <w:r w:rsidR="005A2409" w:rsidRPr="005A2409">
        <w:rPr>
          <w:rFonts w:ascii="Times New Roman" w:eastAsia="SimSun" w:hAnsi="Times New Roman" w:cs="Times New Roman" w:hint="eastAsia"/>
          <w:i/>
          <w:color w:val="000000"/>
          <w:sz w:val="24"/>
          <w:szCs w:val="24"/>
          <w:vertAlign w:val="subscript"/>
        </w:rPr>
        <w:t>k</w:t>
      </w:r>
      <w:r w:rsidRPr="00FD03BC">
        <w:rPr>
          <w:rFonts w:ascii="Times New Roman" w:hAnsi="Times New Roman"/>
          <w:i/>
          <w:color w:val="000000"/>
          <w:sz w:val="24"/>
          <w:szCs w:val="24"/>
          <w:vertAlign w:val="subscript"/>
        </w:rPr>
        <w:t>j</w:t>
      </w:r>
      <w:proofErr w:type="spellEnd"/>
      <w:proofErr w:type="gramEnd"/>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is </w:t>
      </w:r>
      <w:r w:rsidRPr="00FD03BC">
        <w:rPr>
          <w:rFonts w:ascii="Times New Roman" w:hAnsi="Times New Roman" w:hint="eastAsia"/>
          <w:color w:val="000000"/>
          <w:sz w:val="24"/>
          <w:szCs w:val="24"/>
        </w:rPr>
        <w:t xml:space="preserve">the product </w:t>
      </w:r>
      <w:r w:rsidRPr="00FD03BC">
        <w:rPr>
          <w:rFonts w:ascii="Times New Roman" w:hAnsi="Times New Roman" w:hint="eastAsia"/>
          <w:i/>
          <w:color w:val="000000"/>
          <w:sz w:val="24"/>
          <w:szCs w:val="24"/>
        </w:rPr>
        <w:t>j</w:t>
      </w:r>
      <w:r w:rsidRPr="00FD03BC">
        <w:rPr>
          <w:rFonts w:ascii="Times New Roman" w:hAnsi="Times New Roman"/>
          <w:color w:val="000000"/>
          <w:sz w:val="24"/>
          <w:szCs w:val="24"/>
        </w:rPr>
        <w:t>’s</w:t>
      </w:r>
      <w:r w:rsidRPr="00FD03BC">
        <w:rPr>
          <w:rFonts w:ascii="Times New Roman" w:hAnsi="Times New Roman" w:hint="eastAsia"/>
          <w:color w:val="000000"/>
          <w:sz w:val="24"/>
          <w:szCs w:val="24"/>
        </w:rPr>
        <w:t xml:space="preserve"> specific constant</w:t>
      </w:r>
      <w:r w:rsidR="00E12409">
        <w:rPr>
          <w:rFonts w:ascii="Times New Roman" w:hAnsi="Times New Roman" w:hint="eastAsia"/>
          <w:color w:val="000000"/>
          <w:sz w:val="24"/>
          <w:szCs w:val="24"/>
        </w:rPr>
        <w:t>;</w:t>
      </w:r>
    </w:p>
    <w:p w:rsidR="00FD03BC" w:rsidRPr="00FD03BC" w:rsidRDefault="00FD03BC" w:rsidP="00FD03BC">
      <w:pPr>
        <w:spacing w:line="360" w:lineRule="auto"/>
        <w:ind w:firstLineChars="236" w:firstLine="566"/>
        <w:rPr>
          <w:rFonts w:ascii="Times New Roman" w:hAnsi="Times New Roman"/>
          <w:i/>
          <w:color w:val="000000"/>
          <w:sz w:val="24"/>
          <w:szCs w:val="24"/>
        </w:rPr>
      </w:pPr>
      <w:proofErr w:type="gramStart"/>
      <w:r w:rsidRPr="00FD03BC">
        <w:rPr>
          <w:rFonts w:ascii="Times New Roman" w:hAnsi="Times New Roman" w:hint="eastAsia"/>
          <w:color w:val="000000"/>
          <w:sz w:val="24"/>
          <w:szCs w:val="24"/>
        </w:rPr>
        <w:t>ln</w:t>
      </w:r>
      <w:proofErr w:type="gramEnd"/>
      <w:r w:rsidRPr="00FD03BC">
        <w:rPr>
          <w:rFonts w:ascii="Times New Roman" w:hAnsi="Times New Roman" w:hint="eastAsia"/>
          <w:color w:val="000000"/>
          <w:sz w:val="24"/>
          <w:szCs w:val="24"/>
        </w:rPr>
        <w:t xml:space="preserve"> (</w:t>
      </w:r>
      <w:proofErr w:type="spellStart"/>
      <w:r w:rsidR="005A2409">
        <w:rPr>
          <w:rFonts w:ascii="Times New Roman" w:hAnsi="Times New Roman" w:hint="eastAsia"/>
          <w:i/>
          <w:color w:val="000000"/>
          <w:sz w:val="24"/>
          <w:szCs w:val="24"/>
        </w:rPr>
        <w:t>P</w:t>
      </w:r>
      <w:r w:rsidR="005A2409" w:rsidRPr="005A2409">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j,t+h</w:t>
      </w:r>
      <w:proofErr w:type="spellEnd"/>
      <w:r w:rsidRPr="00FD03BC">
        <w:rPr>
          <w:rFonts w:ascii="Times New Roman" w:hAnsi="Times New Roman" w:hint="eastAsia"/>
          <w:color w:val="000000"/>
          <w:sz w:val="24"/>
          <w:szCs w:val="24"/>
        </w:rPr>
        <w:t>)</w:t>
      </w:r>
      <w:r w:rsidR="005A2409">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is the log price of the product </w:t>
      </w:r>
      <w:r w:rsidRPr="00FD03BC">
        <w:rPr>
          <w:rFonts w:ascii="Times New Roman" w:hAnsi="Times New Roman" w:hint="eastAsia"/>
          <w:i/>
          <w:color w:val="000000"/>
          <w:sz w:val="24"/>
          <w:szCs w:val="24"/>
        </w:rPr>
        <w:t>j</w:t>
      </w:r>
      <w:r w:rsidRPr="00FD03BC">
        <w:rPr>
          <w:rFonts w:ascii="Times New Roman" w:hAnsi="Times New Roman" w:hint="eastAsia"/>
          <w:color w:val="000000"/>
          <w:sz w:val="24"/>
          <w:szCs w:val="24"/>
        </w:rPr>
        <w:t xml:space="preserve"> </w:t>
      </w:r>
      <w:r w:rsidR="009B604B">
        <w:rPr>
          <w:rFonts w:ascii="Times New Roman" w:hAnsi="Times New Roman" w:hint="eastAsia"/>
          <w:color w:val="000000"/>
          <w:sz w:val="24"/>
          <w:szCs w:val="24"/>
        </w:rPr>
        <w:t xml:space="preserve">in category </w:t>
      </w:r>
      <w:r w:rsidR="009B604B" w:rsidRPr="000870BE">
        <w:rPr>
          <w:rFonts w:ascii="Times New Roman" w:hAnsi="Times New Roman" w:hint="eastAsia"/>
          <w:i/>
          <w:color w:val="000000"/>
          <w:sz w:val="24"/>
          <w:szCs w:val="24"/>
        </w:rPr>
        <w:t>k</w:t>
      </w:r>
      <w:r w:rsidR="009B604B" w:rsidRPr="00FD03BC">
        <w:rPr>
          <w:rFonts w:ascii="Times New Roman" w:hAnsi="Times New Roman" w:hint="eastAsia"/>
          <w:color w:val="000000"/>
          <w:sz w:val="24"/>
          <w:szCs w:val="24"/>
        </w:rPr>
        <w:t xml:space="preserve"> </w:t>
      </w:r>
      <w:r w:rsidRPr="00FD03BC">
        <w:rPr>
          <w:rFonts w:ascii="Times New Roman" w:hAnsi="Times New Roman" w:hint="eastAsia"/>
          <w:color w:val="000000"/>
          <w:sz w:val="24"/>
          <w:szCs w:val="24"/>
        </w:rPr>
        <w:t xml:space="preserve">in </w:t>
      </w:r>
      <w:r w:rsidRPr="00FD03BC">
        <w:rPr>
          <w:rFonts w:ascii="Times New Roman" w:hAnsi="Times New Roman"/>
          <w:color w:val="000000"/>
          <w:sz w:val="24"/>
          <w:szCs w:val="24"/>
        </w:rPr>
        <w:t>week</w:t>
      </w:r>
      <w:r w:rsidRPr="00FD03BC">
        <w:rPr>
          <w:rFonts w:ascii="Times New Roman" w:hAnsi="Times New Roman" w:hint="eastAsia"/>
          <w:color w:val="000000"/>
          <w:sz w:val="24"/>
          <w:szCs w:val="24"/>
        </w:rPr>
        <w:t xml:space="preserve"> </w:t>
      </w:r>
      <w:proofErr w:type="spellStart"/>
      <w:r w:rsidRPr="00FD03BC">
        <w:rPr>
          <w:rFonts w:ascii="Times New Roman" w:hAnsi="Times New Roman" w:hint="eastAsia"/>
          <w:i/>
          <w:color w:val="000000"/>
          <w:sz w:val="24"/>
          <w:szCs w:val="24"/>
        </w:rPr>
        <w:t>t+h</w:t>
      </w:r>
      <w:proofErr w:type="spellEnd"/>
      <w:r w:rsidR="00E12409">
        <w:rPr>
          <w:rFonts w:ascii="Times New Roman" w:hAnsi="Times New Roman" w:hint="eastAsia"/>
          <w:color w:val="000000"/>
          <w:sz w:val="24"/>
          <w:szCs w:val="24"/>
        </w:rPr>
        <w:t>;</w:t>
      </w:r>
    </w:p>
    <w:p w:rsidR="00FD03BC" w:rsidRDefault="00FD03BC" w:rsidP="00FD03BC">
      <w:pPr>
        <w:spacing w:line="360" w:lineRule="auto"/>
        <w:ind w:left="564"/>
        <w:rPr>
          <w:rFonts w:ascii="Times New Roman" w:hAnsi="Times New Roman"/>
          <w:color w:val="000000"/>
          <w:sz w:val="24"/>
          <w:szCs w:val="24"/>
        </w:rPr>
      </w:pPr>
      <w:r w:rsidRPr="00FD03BC">
        <w:rPr>
          <w:rFonts w:ascii="Times New Roman" w:hAnsi="Times New Roman" w:hint="eastAsia"/>
          <w:i/>
          <w:color w:val="000000"/>
          <w:sz w:val="24"/>
          <w:szCs w:val="24"/>
        </w:rPr>
        <w:t>D</w:t>
      </w:r>
      <w:r w:rsidR="008E0B06" w:rsidRPr="008E0B06">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w:t>
      </w:r>
      <w:r w:rsidR="008E0B06">
        <w:rPr>
          <w:rFonts w:ascii="Times New Roman" w:hAnsi="Times New Roman" w:hint="eastAsia"/>
          <w:i/>
          <w:color w:val="000000"/>
          <w:sz w:val="24"/>
          <w:szCs w:val="24"/>
          <w:vertAlign w:val="subscript"/>
        </w:rPr>
        <w:t>1</w:t>
      </w:r>
      <w:proofErr w:type="gramStart"/>
      <w:r w:rsidRPr="00FD03BC">
        <w:rPr>
          <w:rFonts w:ascii="Times New Roman" w:hAnsi="Times New Roman" w:hint="eastAsia"/>
          <w:i/>
          <w:color w:val="000000"/>
          <w:sz w:val="24"/>
          <w:szCs w:val="24"/>
          <w:vertAlign w:val="subscript"/>
        </w:rPr>
        <w:t>,t</w:t>
      </w:r>
      <w:proofErr w:type="gramEnd"/>
      <w:r w:rsidRPr="00FD03BC">
        <w:rPr>
          <w:rFonts w:ascii="Times New Roman" w:hAnsi="Times New Roman" w:hint="eastAsia"/>
          <w:i/>
          <w:color w:val="000000"/>
          <w:sz w:val="24"/>
          <w:szCs w:val="24"/>
          <w:vertAlign w:val="subscript"/>
        </w:rPr>
        <w:t>+h</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is an indicator variable for</w:t>
      </w:r>
      <w:r w:rsidRPr="00FD03BC">
        <w:rPr>
          <w:rFonts w:ascii="Times New Roman" w:hAnsi="Times New Roman" w:hint="eastAsia"/>
          <w:color w:val="000000"/>
          <w:sz w:val="24"/>
          <w:szCs w:val="24"/>
        </w:rPr>
        <w:t xml:space="preserve"> </w:t>
      </w:r>
      <w:r w:rsidR="008E0B06">
        <w:rPr>
          <w:rFonts w:ascii="Times New Roman" w:hAnsi="Times New Roman" w:hint="eastAsia"/>
          <w:color w:val="000000"/>
          <w:sz w:val="24"/>
          <w:szCs w:val="24"/>
        </w:rPr>
        <w:t xml:space="preserve">minor </w:t>
      </w:r>
      <w:r w:rsidRPr="00FD03BC">
        <w:rPr>
          <w:rFonts w:ascii="Times New Roman" w:hAnsi="Times New Roman" w:hint="eastAsia"/>
          <w:color w:val="000000"/>
          <w:sz w:val="24"/>
          <w:szCs w:val="24"/>
        </w:rPr>
        <w:t>display</w:t>
      </w:r>
      <w:r w:rsidRPr="00FD03BC">
        <w:rPr>
          <w:rFonts w:ascii="Times New Roman" w:hAnsi="Times New Roman"/>
          <w:color w:val="000000"/>
          <w:sz w:val="24"/>
          <w:szCs w:val="24"/>
        </w:rPr>
        <w:t xml:space="preserve">: 1 if </w:t>
      </w:r>
      <w:r w:rsidRPr="00FD03BC">
        <w:rPr>
          <w:rFonts w:ascii="Times New Roman" w:hAnsi="Times New Roman" w:hint="eastAsia"/>
          <w:color w:val="000000"/>
          <w:sz w:val="24"/>
          <w:szCs w:val="24"/>
        </w:rPr>
        <w:t>product</w:t>
      </w:r>
      <w:r w:rsidRPr="00FD03BC">
        <w:rPr>
          <w:rFonts w:ascii="Times New Roman" w:hAnsi="Times New Roman"/>
          <w:color w:val="000000"/>
          <w:sz w:val="24"/>
          <w:szCs w:val="24"/>
        </w:rPr>
        <w:t xml:space="preserve"> </w:t>
      </w:r>
      <w:r w:rsidR="00136246">
        <w:rPr>
          <w:rFonts w:ascii="Times New Roman" w:hAnsi="Times New Roman" w:hint="eastAsia"/>
          <w:i/>
          <w:color w:val="000000"/>
          <w:sz w:val="24"/>
          <w:szCs w:val="24"/>
        </w:rPr>
        <w:t>j</w:t>
      </w:r>
      <w:r w:rsidRPr="00FD03BC">
        <w:rPr>
          <w:rFonts w:ascii="Times New Roman" w:hAnsi="Times New Roman"/>
          <w:color w:val="000000"/>
          <w:sz w:val="24"/>
          <w:szCs w:val="24"/>
        </w:rPr>
        <w:t xml:space="preserve"> is </w:t>
      </w:r>
      <w:r w:rsidR="008E0B06">
        <w:rPr>
          <w:rFonts w:ascii="Times New Roman" w:hAnsi="Times New Roman" w:hint="eastAsia"/>
          <w:color w:val="000000"/>
          <w:sz w:val="24"/>
          <w:szCs w:val="24"/>
        </w:rPr>
        <w:t xml:space="preserve">minor </w:t>
      </w:r>
      <w:r w:rsidRPr="00FD03BC">
        <w:rPr>
          <w:rFonts w:ascii="Times New Roman" w:hAnsi="Times New Roman" w:hint="eastAsia"/>
          <w:color w:val="000000"/>
          <w:sz w:val="24"/>
          <w:szCs w:val="24"/>
        </w:rPr>
        <w:t xml:space="preserve">displayed, </w:t>
      </w:r>
      <w:r w:rsidRPr="00FD03BC">
        <w:rPr>
          <w:rFonts w:ascii="Times New Roman" w:hAnsi="Times New Roman"/>
          <w:color w:val="000000"/>
          <w:sz w:val="24"/>
          <w:szCs w:val="24"/>
        </w:rPr>
        <w:t xml:space="preserve">in week </w:t>
      </w:r>
      <w:proofErr w:type="spellStart"/>
      <w:r w:rsidRPr="00FD03BC">
        <w:rPr>
          <w:rFonts w:ascii="Times New Roman" w:hAnsi="Times New Roman"/>
          <w:i/>
          <w:color w:val="000000"/>
          <w:sz w:val="24"/>
          <w:szCs w:val="24"/>
        </w:rPr>
        <w:t>t</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h</w:t>
      </w:r>
      <w:proofErr w:type="spellEnd"/>
      <w:r w:rsidRPr="00FD03BC">
        <w:rPr>
          <w:rFonts w:ascii="Times New Roman" w:hAnsi="Times New Roman"/>
          <w:color w:val="000000"/>
          <w:sz w:val="24"/>
          <w:szCs w:val="24"/>
        </w:rPr>
        <w:t>; 0 otherwise</w:t>
      </w:r>
      <w:r w:rsidR="00E12409">
        <w:rPr>
          <w:rFonts w:ascii="Times New Roman" w:hAnsi="Times New Roman" w:hint="eastAsia"/>
          <w:color w:val="000000"/>
          <w:sz w:val="24"/>
          <w:szCs w:val="24"/>
        </w:rPr>
        <w:t>;</w:t>
      </w:r>
    </w:p>
    <w:p w:rsidR="008E0B06" w:rsidRDefault="008E0B06" w:rsidP="008E0B06">
      <w:pPr>
        <w:spacing w:line="360" w:lineRule="auto"/>
        <w:ind w:left="564"/>
        <w:rPr>
          <w:rFonts w:ascii="Times New Roman" w:hAnsi="Times New Roman"/>
          <w:color w:val="000000"/>
          <w:sz w:val="24"/>
          <w:szCs w:val="24"/>
        </w:rPr>
      </w:pPr>
      <w:r w:rsidRPr="00FD03BC">
        <w:rPr>
          <w:rFonts w:ascii="Times New Roman" w:hAnsi="Times New Roman" w:hint="eastAsia"/>
          <w:i/>
          <w:color w:val="000000"/>
          <w:sz w:val="24"/>
          <w:szCs w:val="24"/>
        </w:rPr>
        <w:t>D</w:t>
      </w:r>
      <w:r w:rsidRPr="008E0B06">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w:t>
      </w:r>
      <w:r>
        <w:rPr>
          <w:rFonts w:ascii="Times New Roman" w:hAnsi="Times New Roman" w:hint="eastAsia"/>
          <w:i/>
          <w:color w:val="000000"/>
          <w:sz w:val="24"/>
          <w:szCs w:val="24"/>
          <w:vertAlign w:val="subscript"/>
        </w:rPr>
        <w:t>2</w:t>
      </w:r>
      <w:proofErr w:type="gramStart"/>
      <w:r w:rsidRPr="00FD03BC">
        <w:rPr>
          <w:rFonts w:ascii="Times New Roman" w:hAnsi="Times New Roman" w:hint="eastAsia"/>
          <w:i/>
          <w:color w:val="000000"/>
          <w:sz w:val="24"/>
          <w:szCs w:val="24"/>
          <w:vertAlign w:val="subscript"/>
        </w:rPr>
        <w:t>,t</w:t>
      </w:r>
      <w:proofErr w:type="gramEnd"/>
      <w:r w:rsidRPr="00FD03BC">
        <w:rPr>
          <w:rFonts w:ascii="Times New Roman" w:hAnsi="Times New Roman" w:hint="eastAsia"/>
          <w:i/>
          <w:color w:val="000000"/>
          <w:sz w:val="24"/>
          <w:szCs w:val="24"/>
          <w:vertAlign w:val="subscript"/>
        </w:rPr>
        <w:t>+h</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is an indicator variable for</w:t>
      </w:r>
      <w:r w:rsidRPr="00FD03BC">
        <w:rPr>
          <w:rFonts w:ascii="Times New Roman" w:hAnsi="Times New Roman" w:hint="eastAsia"/>
          <w:color w:val="000000"/>
          <w:sz w:val="24"/>
          <w:szCs w:val="24"/>
        </w:rPr>
        <w:t xml:space="preserve"> </w:t>
      </w:r>
      <w:r>
        <w:rPr>
          <w:rFonts w:ascii="Times New Roman" w:hAnsi="Times New Roman" w:hint="eastAsia"/>
          <w:color w:val="000000"/>
          <w:sz w:val="24"/>
          <w:szCs w:val="24"/>
        </w:rPr>
        <w:t xml:space="preserve">major </w:t>
      </w:r>
      <w:r w:rsidRPr="00FD03BC">
        <w:rPr>
          <w:rFonts w:ascii="Times New Roman" w:hAnsi="Times New Roman" w:hint="eastAsia"/>
          <w:color w:val="000000"/>
          <w:sz w:val="24"/>
          <w:szCs w:val="24"/>
        </w:rPr>
        <w:t>display</w:t>
      </w:r>
      <w:r w:rsidR="00E12409">
        <w:rPr>
          <w:rFonts w:ascii="Times New Roman" w:hAnsi="Times New Roman" w:hint="eastAsia"/>
          <w:color w:val="000000"/>
          <w:sz w:val="24"/>
          <w:szCs w:val="24"/>
        </w:rPr>
        <w:t xml:space="preserve"> (</w:t>
      </w:r>
      <w:r w:rsidR="00E12409">
        <w:rPr>
          <w:rFonts w:ascii="Times New Roman" w:hAnsi="Times New Roman"/>
          <w:color w:val="000000"/>
          <w:sz w:val="24"/>
          <w:szCs w:val="24"/>
        </w:rPr>
        <w:t>includ</w:t>
      </w:r>
      <w:r w:rsidR="00E12409">
        <w:rPr>
          <w:rFonts w:ascii="Times New Roman" w:hAnsi="Times New Roman" w:hint="eastAsia"/>
          <w:color w:val="000000"/>
          <w:sz w:val="24"/>
          <w:szCs w:val="24"/>
        </w:rPr>
        <w:t>ing</w:t>
      </w:r>
      <w:r w:rsidR="00E12409" w:rsidRPr="00E12409">
        <w:rPr>
          <w:rFonts w:ascii="Times New Roman" w:hAnsi="Times New Roman"/>
          <w:color w:val="000000"/>
          <w:sz w:val="24"/>
          <w:szCs w:val="24"/>
        </w:rPr>
        <w:t xml:space="preserve"> codes lobby and end-aisle </w:t>
      </w:r>
      <w:r w:rsidR="00E12409">
        <w:rPr>
          <w:rFonts w:ascii="Times New Roman" w:hAnsi="Times New Roman" w:hint="eastAsia"/>
          <w:color w:val="000000"/>
          <w:sz w:val="24"/>
          <w:szCs w:val="24"/>
        </w:rPr>
        <w:t>i</w:t>
      </w:r>
      <w:r w:rsidR="00E12409">
        <w:rPr>
          <w:rFonts w:ascii="Times New Roman" w:hAnsi="Times New Roman"/>
          <w:color w:val="000000"/>
          <w:sz w:val="24"/>
          <w:szCs w:val="24"/>
        </w:rPr>
        <w:t xml:space="preserve">n our empirical </w:t>
      </w:r>
      <w:r w:rsidR="00E12409">
        <w:rPr>
          <w:rFonts w:ascii="Times New Roman" w:hAnsi="Times New Roman" w:hint="eastAsia"/>
          <w:color w:val="000000"/>
          <w:sz w:val="24"/>
          <w:szCs w:val="24"/>
        </w:rPr>
        <w:t>data)</w:t>
      </w:r>
      <w:r w:rsidRPr="00FD03BC">
        <w:rPr>
          <w:rFonts w:ascii="Times New Roman" w:hAnsi="Times New Roman"/>
          <w:color w:val="000000"/>
          <w:sz w:val="24"/>
          <w:szCs w:val="24"/>
        </w:rPr>
        <w:t xml:space="preserve">: 1 if </w:t>
      </w:r>
      <w:r w:rsidRPr="00FD03BC">
        <w:rPr>
          <w:rFonts w:ascii="Times New Roman" w:hAnsi="Times New Roman" w:hint="eastAsia"/>
          <w:color w:val="000000"/>
          <w:sz w:val="24"/>
          <w:szCs w:val="24"/>
        </w:rPr>
        <w:t>product</w:t>
      </w:r>
      <w:r w:rsidRPr="00FD03BC">
        <w:rPr>
          <w:rFonts w:ascii="Times New Roman" w:hAnsi="Times New Roman"/>
          <w:color w:val="000000"/>
          <w:sz w:val="24"/>
          <w:szCs w:val="24"/>
        </w:rPr>
        <w:t xml:space="preserve"> </w:t>
      </w:r>
      <w:r w:rsidR="00136246">
        <w:rPr>
          <w:rFonts w:ascii="Times New Roman" w:hAnsi="Times New Roman" w:hint="eastAsia"/>
          <w:i/>
          <w:color w:val="000000"/>
          <w:sz w:val="24"/>
          <w:szCs w:val="24"/>
        </w:rPr>
        <w:t>j</w:t>
      </w:r>
      <w:r w:rsidRPr="00FD03BC">
        <w:rPr>
          <w:rFonts w:ascii="Times New Roman" w:hAnsi="Times New Roman"/>
          <w:color w:val="000000"/>
          <w:sz w:val="24"/>
          <w:szCs w:val="24"/>
        </w:rPr>
        <w:t xml:space="preserve"> is </w:t>
      </w:r>
      <w:r>
        <w:rPr>
          <w:rFonts w:ascii="Times New Roman" w:hAnsi="Times New Roman" w:hint="eastAsia"/>
          <w:color w:val="000000"/>
          <w:sz w:val="24"/>
          <w:szCs w:val="24"/>
        </w:rPr>
        <w:t xml:space="preserve">major </w:t>
      </w:r>
      <w:r w:rsidRPr="00FD03BC">
        <w:rPr>
          <w:rFonts w:ascii="Times New Roman" w:hAnsi="Times New Roman" w:hint="eastAsia"/>
          <w:color w:val="000000"/>
          <w:sz w:val="24"/>
          <w:szCs w:val="24"/>
        </w:rPr>
        <w:t xml:space="preserve">displayed </w:t>
      </w:r>
      <w:r w:rsidRPr="00FD03BC">
        <w:rPr>
          <w:rFonts w:ascii="Times New Roman" w:hAnsi="Times New Roman"/>
          <w:color w:val="000000"/>
          <w:sz w:val="24"/>
          <w:szCs w:val="24"/>
        </w:rPr>
        <w:t xml:space="preserve">in week </w:t>
      </w:r>
      <w:proofErr w:type="spellStart"/>
      <w:r w:rsidRPr="00FD03BC">
        <w:rPr>
          <w:rFonts w:ascii="Times New Roman" w:hAnsi="Times New Roman"/>
          <w:i/>
          <w:color w:val="000000"/>
          <w:sz w:val="24"/>
          <w:szCs w:val="24"/>
        </w:rPr>
        <w:t>t</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h</w:t>
      </w:r>
      <w:proofErr w:type="spellEnd"/>
      <w:r w:rsidR="00964B63">
        <w:rPr>
          <w:rFonts w:ascii="Times New Roman" w:hAnsi="Times New Roman"/>
          <w:color w:val="000000"/>
          <w:sz w:val="24"/>
          <w:szCs w:val="24"/>
        </w:rPr>
        <w:t>; 0 otherwise</w:t>
      </w:r>
      <w:r w:rsidR="00E12409">
        <w:rPr>
          <w:rFonts w:ascii="Times New Roman" w:hAnsi="Times New Roman" w:hint="eastAsia"/>
          <w:color w:val="000000"/>
          <w:sz w:val="24"/>
          <w:szCs w:val="24"/>
        </w:rPr>
        <w:t>;</w:t>
      </w:r>
    </w:p>
    <w:p w:rsidR="00FD03BC" w:rsidRDefault="00FD03BC" w:rsidP="00FD03BC">
      <w:pPr>
        <w:spacing w:line="360" w:lineRule="auto"/>
        <w:ind w:left="564"/>
        <w:rPr>
          <w:rFonts w:ascii="Times New Roman" w:hAnsi="Times New Roman"/>
          <w:color w:val="000000"/>
          <w:sz w:val="24"/>
          <w:szCs w:val="24"/>
        </w:rPr>
      </w:pPr>
      <w:r w:rsidRPr="00FD03BC">
        <w:rPr>
          <w:rFonts w:ascii="Times New Roman" w:hAnsi="Times New Roman" w:hint="eastAsia"/>
          <w:i/>
          <w:color w:val="000000"/>
          <w:sz w:val="24"/>
          <w:szCs w:val="24"/>
        </w:rPr>
        <w:t>F</w:t>
      </w:r>
      <w:r w:rsidR="008E0B06" w:rsidRPr="008E0B06">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w:t>
      </w:r>
      <w:r w:rsidR="008E0B06">
        <w:rPr>
          <w:rFonts w:ascii="Times New Roman" w:hAnsi="Times New Roman" w:hint="eastAsia"/>
          <w:i/>
          <w:color w:val="000000"/>
          <w:sz w:val="24"/>
          <w:szCs w:val="24"/>
          <w:vertAlign w:val="subscript"/>
        </w:rPr>
        <w:t>1</w:t>
      </w:r>
      <w:proofErr w:type="gramStart"/>
      <w:r w:rsidRPr="00FD03BC">
        <w:rPr>
          <w:rFonts w:ascii="Times New Roman" w:hAnsi="Times New Roman" w:hint="eastAsia"/>
          <w:i/>
          <w:color w:val="000000"/>
          <w:sz w:val="24"/>
          <w:szCs w:val="24"/>
          <w:vertAlign w:val="subscript"/>
        </w:rPr>
        <w:t>,t</w:t>
      </w:r>
      <w:proofErr w:type="gramEnd"/>
      <w:r w:rsidRPr="00FD03BC">
        <w:rPr>
          <w:rFonts w:ascii="Times New Roman" w:hAnsi="Times New Roman" w:hint="eastAsia"/>
          <w:i/>
          <w:color w:val="000000"/>
          <w:sz w:val="24"/>
          <w:szCs w:val="24"/>
          <w:vertAlign w:val="subscript"/>
        </w:rPr>
        <w:t>+h</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is an indicator variable for </w:t>
      </w:r>
      <w:r w:rsidR="008E0B06">
        <w:rPr>
          <w:rFonts w:ascii="Times New Roman" w:hAnsi="Times New Roman" w:hint="eastAsia"/>
          <w:color w:val="000000"/>
          <w:sz w:val="24"/>
          <w:szCs w:val="24"/>
        </w:rPr>
        <w:t xml:space="preserve">minor </w:t>
      </w:r>
      <w:r w:rsidRPr="00FD03BC">
        <w:rPr>
          <w:rFonts w:ascii="Times New Roman" w:hAnsi="Times New Roman"/>
          <w:color w:val="000000"/>
          <w:sz w:val="24"/>
          <w:szCs w:val="24"/>
        </w:rPr>
        <w:t>feature</w:t>
      </w:r>
      <w:r w:rsidR="00E12409">
        <w:rPr>
          <w:rFonts w:ascii="Times New Roman" w:hAnsi="Times New Roman" w:hint="eastAsia"/>
          <w:color w:val="000000"/>
          <w:sz w:val="24"/>
          <w:szCs w:val="24"/>
        </w:rPr>
        <w:t xml:space="preserve"> (small and medium size advertisement)</w:t>
      </w:r>
      <w:r w:rsidRPr="00FD03BC">
        <w:rPr>
          <w:rFonts w:ascii="Times New Roman" w:hAnsi="Times New Roman"/>
          <w:color w:val="000000"/>
          <w:sz w:val="24"/>
          <w:szCs w:val="24"/>
        </w:rPr>
        <w:t xml:space="preserve">: 1 if </w:t>
      </w:r>
      <w:r w:rsidRPr="00FD03BC">
        <w:rPr>
          <w:rFonts w:ascii="Times New Roman" w:hAnsi="Times New Roman" w:hint="eastAsia"/>
          <w:color w:val="000000"/>
          <w:sz w:val="24"/>
          <w:szCs w:val="24"/>
        </w:rPr>
        <w:t>product</w:t>
      </w:r>
      <w:r w:rsidRPr="00FD03BC">
        <w:rPr>
          <w:rFonts w:ascii="Times New Roman" w:hAnsi="Times New Roman"/>
          <w:color w:val="000000"/>
          <w:sz w:val="24"/>
          <w:szCs w:val="24"/>
        </w:rPr>
        <w:t xml:space="preserve"> </w:t>
      </w:r>
      <w:r w:rsidRPr="00FD03BC">
        <w:rPr>
          <w:rFonts w:ascii="Times New Roman" w:hAnsi="Times New Roman" w:hint="eastAsia"/>
          <w:i/>
          <w:color w:val="000000"/>
          <w:sz w:val="24"/>
          <w:szCs w:val="24"/>
        </w:rPr>
        <w:t>j</w:t>
      </w:r>
      <w:r w:rsidRPr="00FD03BC">
        <w:rPr>
          <w:rFonts w:ascii="Times New Roman" w:hAnsi="Times New Roman"/>
          <w:color w:val="000000"/>
          <w:sz w:val="24"/>
          <w:szCs w:val="24"/>
        </w:rPr>
        <w:t xml:space="preserve"> is </w:t>
      </w:r>
      <w:r w:rsidR="008E0B06">
        <w:rPr>
          <w:rFonts w:ascii="Times New Roman" w:hAnsi="Times New Roman" w:hint="eastAsia"/>
          <w:color w:val="000000"/>
          <w:sz w:val="24"/>
          <w:szCs w:val="24"/>
        </w:rPr>
        <w:t xml:space="preserve">minor </w:t>
      </w:r>
      <w:r w:rsidRPr="00FD03BC">
        <w:rPr>
          <w:rFonts w:ascii="Times New Roman" w:hAnsi="Times New Roman"/>
          <w:color w:val="000000"/>
          <w:sz w:val="24"/>
          <w:szCs w:val="24"/>
        </w:rPr>
        <w:t>featured</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in week </w:t>
      </w:r>
      <w:proofErr w:type="spellStart"/>
      <w:r w:rsidRPr="00FD03BC">
        <w:rPr>
          <w:rFonts w:ascii="Times New Roman" w:hAnsi="Times New Roman"/>
          <w:i/>
          <w:color w:val="000000"/>
          <w:sz w:val="24"/>
          <w:szCs w:val="24"/>
        </w:rPr>
        <w:t>t</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h</w:t>
      </w:r>
      <w:proofErr w:type="spellEnd"/>
      <w:r w:rsidR="00E12409">
        <w:rPr>
          <w:rFonts w:ascii="Times New Roman" w:hAnsi="Times New Roman"/>
          <w:color w:val="000000"/>
          <w:sz w:val="24"/>
          <w:szCs w:val="24"/>
        </w:rPr>
        <w:t>; 0 otherwise</w:t>
      </w:r>
      <w:r w:rsidR="00E12409">
        <w:rPr>
          <w:rFonts w:ascii="Times New Roman" w:hAnsi="Times New Roman" w:hint="eastAsia"/>
          <w:color w:val="000000"/>
          <w:sz w:val="24"/>
          <w:szCs w:val="24"/>
        </w:rPr>
        <w:t>;</w:t>
      </w:r>
    </w:p>
    <w:p w:rsidR="008E0B06" w:rsidRPr="00FD03BC" w:rsidRDefault="008E0B06" w:rsidP="008E0B06">
      <w:pPr>
        <w:spacing w:line="360" w:lineRule="auto"/>
        <w:ind w:left="564"/>
        <w:rPr>
          <w:rFonts w:ascii="Times New Roman" w:hAnsi="Times New Roman"/>
          <w:color w:val="000000"/>
          <w:sz w:val="24"/>
          <w:szCs w:val="24"/>
        </w:rPr>
      </w:pPr>
      <w:r w:rsidRPr="00FD03BC">
        <w:rPr>
          <w:rFonts w:ascii="Times New Roman" w:hAnsi="Times New Roman" w:hint="eastAsia"/>
          <w:i/>
          <w:color w:val="000000"/>
          <w:sz w:val="24"/>
          <w:szCs w:val="24"/>
        </w:rPr>
        <w:t>F</w:t>
      </w:r>
      <w:r w:rsidRPr="008E0B06">
        <w:rPr>
          <w:rFonts w:ascii="Times New Roman" w:hAnsi="Times New Roman" w:hint="eastAsia"/>
          <w:i/>
          <w:color w:val="000000"/>
          <w:sz w:val="24"/>
          <w:szCs w:val="24"/>
          <w:vertAlign w:val="subscript"/>
        </w:rPr>
        <w:t>k</w:t>
      </w:r>
      <w:r w:rsidRPr="00FD03BC">
        <w:rPr>
          <w:rFonts w:ascii="Times New Roman" w:hAnsi="Times New Roman" w:hint="eastAsia"/>
          <w:i/>
          <w:color w:val="000000"/>
          <w:sz w:val="24"/>
          <w:szCs w:val="24"/>
          <w:vertAlign w:val="subscript"/>
        </w:rPr>
        <w:t>j</w:t>
      </w:r>
      <w:r>
        <w:rPr>
          <w:rFonts w:ascii="Times New Roman" w:hAnsi="Times New Roman" w:hint="eastAsia"/>
          <w:i/>
          <w:color w:val="000000"/>
          <w:sz w:val="24"/>
          <w:szCs w:val="24"/>
          <w:vertAlign w:val="subscript"/>
        </w:rPr>
        <w:t>2</w:t>
      </w:r>
      <w:proofErr w:type="gramStart"/>
      <w:r w:rsidRPr="00FD03BC">
        <w:rPr>
          <w:rFonts w:ascii="Times New Roman" w:hAnsi="Times New Roman" w:hint="eastAsia"/>
          <w:i/>
          <w:color w:val="000000"/>
          <w:sz w:val="24"/>
          <w:szCs w:val="24"/>
          <w:vertAlign w:val="subscript"/>
        </w:rPr>
        <w:t>,t</w:t>
      </w:r>
      <w:proofErr w:type="gramEnd"/>
      <w:r w:rsidRPr="00FD03BC">
        <w:rPr>
          <w:rFonts w:ascii="Times New Roman" w:hAnsi="Times New Roman" w:hint="eastAsia"/>
          <w:i/>
          <w:color w:val="000000"/>
          <w:sz w:val="24"/>
          <w:szCs w:val="24"/>
          <w:vertAlign w:val="subscript"/>
        </w:rPr>
        <w:t>+h</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is an indicator variable for </w:t>
      </w:r>
      <w:r>
        <w:rPr>
          <w:rFonts w:ascii="Times New Roman" w:hAnsi="Times New Roman" w:hint="eastAsia"/>
          <w:color w:val="000000"/>
          <w:sz w:val="24"/>
          <w:szCs w:val="24"/>
        </w:rPr>
        <w:t xml:space="preserve">major </w:t>
      </w:r>
      <w:r w:rsidRPr="00FD03BC">
        <w:rPr>
          <w:rFonts w:ascii="Times New Roman" w:hAnsi="Times New Roman"/>
          <w:color w:val="000000"/>
          <w:sz w:val="24"/>
          <w:szCs w:val="24"/>
        </w:rPr>
        <w:t>feature</w:t>
      </w:r>
      <w:r w:rsidR="00E12409">
        <w:rPr>
          <w:rFonts w:ascii="Times New Roman" w:hAnsi="Times New Roman" w:hint="eastAsia"/>
          <w:color w:val="000000"/>
          <w:sz w:val="24"/>
          <w:szCs w:val="24"/>
        </w:rPr>
        <w:t xml:space="preserve"> (</w:t>
      </w:r>
      <w:r w:rsidR="00E12409" w:rsidRPr="00E12409">
        <w:rPr>
          <w:rFonts w:ascii="Times New Roman" w:hAnsi="Times New Roman"/>
          <w:color w:val="000000"/>
          <w:sz w:val="24"/>
          <w:szCs w:val="24"/>
        </w:rPr>
        <w:t>large size advertisemen</w:t>
      </w:r>
      <w:r w:rsidR="00E12409">
        <w:rPr>
          <w:rFonts w:ascii="Times New Roman" w:hAnsi="Times New Roman"/>
          <w:color w:val="000000"/>
          <w:sz w:val="24"/>
          <w:szCs w:val="24"/>
        </w:rPr>
        <w:t>t and retailer coupon or rebate</w:t>
      </w:r>
      <w:r w:rsidR="00E12409">
        <w:rPr>
          <w:rFonts w:ascii="Times New Roman" w:hAnsi="Times New Roman" w:hint="eastAsia"/>
          <w:color w:val="000000"/>
          <w:sz w:val="24"/>
          <w:szCs w:val="24"/>
        </w:rPr>
        <w:t>)</w:t>
      </w:r>
      <w:r w:rsidRPr="00FD03BC">
        <w:rPr>
          <w:rFonts w:ascii="Times New Roman" w:hAnsi="Times New Roman"/>
          <w:color w:val="000000"/>
          <w:sz w:val="24"/>
          <w:szCs w:val="24"/>
        </w:rPr>
        <w:t xml:space="preserve">: 1 if </w:t>
      </w:r>
      <w:r w:rsidRPr="00FD03BC">
        <w:rPr>
          <w:rFonts w:ascii="Times New Roman" w:hAnsi="Times New Roman" w:hint="eastAsia"/>
          <w:color w:val="000000"/>
          <w:sz w:val="24"/>
          <w:szCs w:val="24"/>
        </w:rPr>
        <w:t>product</w:t>
      </w:r>
      <w:r w:rsidRPr="00FD03BC">
        <w:rPr>
          <w:rFonts w:ascii="Times New Roman" w:hAnsi="Times New Roman"/>
          <w:color w:val="000000"/>
          <w:sz w:val="24"/>
          <w:szCs w:val="24"/>
        </w:rPr>
        <w:t xml:space="preserve"> </w:t>
      </w:r>
      <w:r w:rsidRPr="00FD03BC">
        <w:rPr>
          <w:rFonts w:ascii="Times New Roman" w:hAnsi="Times New Roman" w:hint="eastAsia"/>
          <w:i/>
          <w:color w:val="000000"/>
          <w:sz w:val="24"/>
          <w:szCs w:val="24"/>
        </w:rPr>
        <w:t>j</w:t>
      </w:r>
      <w:r w:rsidRPr="00FD03BC">
        <w:rPr>
          <w:rFonts w:ascii="Times New Roman" w:hAnsi="Times New Roman"/>
          <w:color w:val="000000"/>
          <w:sz w:val="24"/>
          <w:szCs w:val="24"/>
        </w:rPr>
        <w:t xml:space="preserve"> is </w:t>
      </w:r>
      <w:r>
        <w:rPr>
          <w:rFonts w:ascii="Times New Roman" w:hAnsi="Times New Roman" w:hint="eastAsia"/>
          <w:color w:val="000000"/>
          <w:sz w:val="24"/>
          <w:szCs w:val="24"/>
        </w:rPr>
        <w:t xml:space="preserve">major </w:t>
      </w:r>
      <w:r w:rsidRPr="00FD03BC">
        <w:rPr>
          <w:rFonts w:ascii="Times New Roman" w:hAnsi="Times New Roman"/>
          <w:color w:val="000000"/>
          <w:sz w:val="24"/>
          <w:szCs w:val="24"/>
        </w:rPr>
        <w:t>featured</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 xml:space="preserve">in week </w:t>
      </w:r>
      <w:proofErr w:type="spellStart"/>
      <w:r w:rsidRPr="00FD03BC">
        <w:rPr>
          <w:rFonts w:ascii="Times New Roman" w:hAnsi="Times New Roman"/>
          <w:i/>
          <w:color w:val="000000"/>
          <w:sz w:val="24"/>
          <w:szCs w:val="24"/>
        </w:rPr>
        <w:t>t</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h</w:t>
      </w:r>
      <w:proofErr w:type="spellEnd"/>
      <w:r w:rsidRPr="00FD03BC">
        <w:rPr>
          <w:rFonts w:ascii="Times New Roman" w:hAnsi="Times New Roman"/>
          <w:color w:val="000000"/>
          <w:sz w:val="24"/>
          <w:szCs w:val="24"/>
        </w:rPr>
        <w:t>; 0 otherwise</w:t>
      </w:r>
      <w:r w:rsidR="003432F6">
        <w:rPr>
          <w:rFonts w:ascii="Times New Roman" w:hAnsi="Times New Roman" w:hint="eastAsia"/>
          <w:color w:val="000000"/>
          <w:sz w:val="24"/>
          <w:szCs w:val="24"/>
        </w:rPr>
        <w:t>;</w:t>
      </w:r>
    </w:p>
    <w:p w:rsidR="00FD03BC" w:rsidRPr="00FD03BC" w:rsidRDefault="00FD03BC" w:rsidP="00FD03BC">
      <w:pPr>
        <w:spacing w:line="360" w:lineRule="auto"/>
        <w:ind w:left="564"/>
        <w:rPr>
          <w:rFonts w:ascii="Times New Roman" w:hAnsi="Times New Roman"/>
          <w:color w:val="000000"/>
          <w:sz w:val="24"/>
          <w:szCs w:val="24"/>
        </w:rPr>
      </w:pPr>
      <w:r w:rsidRPr="00FD03BC">
        <w:rPr>
          <w:rFonts w:ascii="Times New Roman" w:hAnsi="Times New Roman"/>
          <w:i/>
          <w:color w:val="000000"/>
          <w:position w:val="-12"/>
          <w:sz w:val="24"/>
          <w:szCs w:val="24"/>
        </w:rPr>
        <w:object w:dxaOrig="460" w:dyaOrig="380">
          <v:shape id="_x0000_i1031" type="#_x0000_t75" style="width:22.5pt;height:18.75pt" o:ole="">
            <v:imagedata r:id="rId26" o:title=""/>
          </v:shape>
          <o:OLEObject Type="Embed" ProgID="Equation.DSMT4" ShapeID="_x0000_i1031" DrawAspect="Content" ObjectID="_1472575307" r:id="rId27"/>
        </w:object>
      </w:r>
      <w:proofErr w:type="gramStart"/>
      <w:r w:rsidRPr="00FD03BC">
        <w:rPr>
          <w:rFonts w:ascii="Times New Roman" w:hAnsi="Times New Roman" w:hint="eastAsia"/>
          <w:color w:val="000000"/>
          <w:sz w:val="24"/>
          <w:szCs w:val="24"/>
        </w:rPr>
        <w:t>is</w:t>
      </w:r>
      <w:proofErr w:type="gramEnd"/>
      <w:r w:rsidRPr="00FD03BC">
        <w:rPr>
          <w:rFonts w:ascii="Times New Roman" w:hAnsi="Times New Roman"/>
          <w:color w:val="000000"/>
          <w:sz w:val="24"/>
          <w:szCs w:val="24"/>
        </w:rPr>
        <w:t xml:space="preserve"> the </w:t>
      </w:r>
      <m:oMath>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th</m:t>
            </m:r>
          </m:sup>
        </m:sSup>
      </m:oMath>
      <w:r w:rsidRPr="00FD03BC">
        <w:rPr>
          <w:rFonts w:ascii="Times New Roman" w:hAnsi="Times New Roman"/>
          <w:color w:val="000000"/>
          <w:sz w:val="24"/>
          <w:szCs w:val="24"/>
        </w:rPr>
        <w:t xml:space="preserve"> </w:t>
      </w:r>
      <w:r w:rsidRPr="00FD03BC">
        <w:rPr>
          <w:rFonts w:ascii="Times New Roman" w:hAnsi="Times New Roman" w:hint="eastAsia"/>
          <w:color w:val="000000"/>
          <w:sz w:val="24"/>
          <w:szCs w:val="24"/>
        </w:rPr>
        <w:t>four-week</w:t>
      </w:r>
      <w:r w:rsidRPr="00FD03BC">
        <w:rPr>
          <w:rFonts w:ascii="Times New Roman" w:hAnsi="Times New Roman"/>
          <w:color w:val="000000"/>
          <w:sz w:val="24"/>
          <w:szCs w:val="24"/>
        </w:rPr>
        <w:t>-dummy variable</w:t>
      </w:r>
      <w:r w:rsidRPr="00FD03BC">
        <w:rPr>
          <w:rFonts w:ascii="Times New Roman" w:hAnsi="Times New Roman" w:hint="eastAsia"/>
          <w:color w:val="000000"/>
          <w:sz w:val="24"/>
          <w:szCs w:val="24"/>
        </w:rPr>
        <w:t>:</w:t>
      </w:r>
      <w:r w:rsidRPr="00FD03BC">
        <w:rPr>
          <w:rFonts w:ascii="Times New Roman" w:hAnsi="Times New Roman"/>
          <w:color w:val="000000"/>
          <w:sz w:val="24"/>
          <w:szCs w:val="24"/>
        </w:rPr>
        <w:t xml:space="preserve"> 1 if </w:t>
      </w:r>
      <w:proofErr w:type="spellStart"/>
      <w:r w:rsidRPr="00FD03BC">
        <w:rPr>
          <w:rFonts w:ascii="Times New Roman" w:hAnsi="Times New Roman" w:hint="eastAsia"/>
          <w:i/>
          <w:color w:val="000000"/>
          <w:sz w:val="24"/>
          <w:szCs w:val="24"/>
        </w:rPr>
        <w:t>t</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h</w:t>
      </w:r>
      <w:proofErr w:type="spellEnd"/>
      <w:r w:rsidRPr="00FD03BC">
        <w:rPr>
          <w:rFonts w:ascii="Times New Roman" w:hAnsi="Times New Roman" w:hint="eastAsia"/>
          <w:color w:val="000000"/>
          <w:sz w:val="24"/>
          <w:szCs w:val="24"/>
        </w:rPr>
        <w:t xml:space="preserve"> is </w:t>
      </w:r>
      <w:r w:rsidRPr="00FD03BC">
        <w:rPr>
          <w:rFonts w:ascii="Times New Roman" w:hAnsi="Times New Roman"/>
          <w:color w:val="000000"/>
          <w:sz w:val="24"/>
          <w:szCs w:val="24"/>
        </w:rPr>
        <w:t xml:space="preserve">in </w:t>
      </w:r>
      <w:r w:rsidRPr="00FD03BC">
        <w:rPr>
          <w:rFonts w:ascii="Times New Roman" w:hAnsi="Times New Roman" w:hint="eastAsia"/>
          <w:color w:val="000000"/>
          <w:sz w:val="24"/>
          <w:szCs w:val="24"/>
        </w:rPr>
        <w:t>four-</w:t>
      </w:r>
      <w:r w:rsidRPr="00FD03BC">
        <w:rPr>
          <w:rFonts w:ascii="Times New Roman" w:hAnsi="Times New Roman"/>
          <w:color w:val="000000"/>
          <w:sz w:val="24"/>
          <w:szCs w:val="24"/>
        </w:rPr>
        <w:t xml:space="preserve">week </w:t>
      </w:r>
      <w:r w:rsidRPr="00FD03BC">
        <w:rPr>
          <w:rFonts w:ascii="Times New Roman" w:hAnsi="Times New Roman" w:hint="eastAsia"/>
          <w:i/>
          <w:color w:val="000000"/>
          <w:sz w:val="24"/>
          <w:szCs w:val="24"/>
        </w:rPr>
        <w:t xml:space="preserve">d </w:t>
      </w:r>
      <w:r w:rsidRPr="00FD03BC">
        <w:rPr>
          <w:rFonts w:ascii="Times New Roman" w:hAnsi="Times New Roman" w:hint="eastAsia"/>
          <w:color w:val="000000"/>
          <w:sz w:val="24"/>
          <w:szCs w:val="24"/>
        </w:rPr>
        <w:t>of the</w:t>
      </w:r>
      <w:r w:rsidRPr="00FD03BC">
        <w:rPr>
          <w:rFonts w:ascii="Times New Roman" w:hAnsi="Times New Roman" w:hint="eastAsia"/>
          <w:i/>
          <w:color w:val="000000"/>
          <w:sz w:val="24"/>
          <w:szCs w:val="24"/>
        </w:rPr>
        <w:t xml:space="preserve"> </w:t>
      </w:r>
      <w:r w:rsidRPr="00FD03BC">
        <w:rPr>
          <w:rFonts w:ascii="Times New Roman" w:hAnsi="Times New Roman" w:hint="eastAsia"/>
          <w:color w:val="000000"/>
          <w:sz w:val="24"/>
          <w:szCs w:val="24"/>
        </w:rPr>
        <w:t>year</w:t>
      </w:r>
      <w:r w:rsidRPr="00FD03BC">
        <w:rPr>
          <w:rFonts w:ascii="Times New Roman" w:hAnsi="Times New Roman"/>
          <w:color w:val="000000"/>
          <w:sz w:val="24"/>
          <w:szCs w:val="24"/>
        </w:rPr>
        <w:t>; 0 otherwise</w:t>
      </w:r>
      <w:ins w:id="169" w:author="Fildes, Robert" w:date="2014-09-16T15:49:00Z">
        <w:r w:rsidR="00246BB8">
          <w:rPr>
            <w:rFonts w:ascii="Times New Roman" w:hAnsi="Times New Roman"/>
            <w:color w:val="000000"/>
            <w:sz w:val="24"/>
            <w:szCs w:val="24"/>
          </w:rPr>
          <w:t>;</w:t>
        </w:r>
      </w:ins>
      <w:del w:id="170" w:author="Fildes, Robert" w:date="2014-09-16T15:49:00Z">
        <w:r w:rsidRPr="00FD03BC" w:rsidDel="00246BB8">
          <w:rPr>
            <w:rFonts w:ascii="Times New Roman" w:hAnsi="Times New Roman"/>
            <w:color w:val="000000"/>
            <w:sz w:val="24"/>
            <w:szCs w:val="24"/>
          </w:rPr>
          <w:delText>,</w:delText>
        </w:r>
      </w:del>
    </w:p>
    <w:p w:rsidR="00FD03BC" w:rsidRPr="00FD03BC" w:rsidRDefault="00FD03BC" w:rsidP="00FD03BC">
      <w:pPr>
        <w:spacing w:line="360" w:lineRule="auto"/>
        <w:ind w:left="564"/>
        <w:rPr>
          <w:rFonts w:ascii="Times New Roman" w:hAnsi="Times New Roman"/>
          <w:color w:val="000000"/>
          <w:sz w:val="24"/>
          <w:szCs w:val="24"/>
        </w:rPr>
      </w:pPr>
      <w:r w:rsidRPr="00FD03BC">
        <w:rPr>
          <w:rFonts w:ascii="Times New Roman" w:hAnsi="Times New Roman"/>
          <w:i/>
          <w:color w:val="000000"/>
          <w:position w:val="-12"/>
          <w:sz w:val="24"/>
          <w:szCs w:val="24"/>
        </w:rPr>
        <w:object w:dxaOrig="600" w:dyaOrig="380">
          <v:shape id="_x0000_i1032" type="#_x0000_t75" style="width:30pt;height:18.75pt" o:ole="">
            <v:imagedata r:id="rId28" o:title=""/>
          </v:shape>
          <o:OLEObject Type="Embed" ProgID="Equation.DSMT4" ShapeID="_x0000_i1032" DrawAspect="Content" ObjectID="_1472575308" r:id="rId29"/>
        </w:object>
      </w:r>
      <w:proofErr w:type="gramStart"/>
      <w:r w:rsidRPr="00FD03BC">
        <w:rPr>
          <w:rFonts w:ascii="Times New Roman" w:hAnsi="Times New Roman"/>
          <w:color w:val="000000"/>
          <w:sz w:val="24"/>
          <w:szCs w:val="24"/>
        </w:rPr>
        <w:t>is</w:t>
      </w:r>
      <w:proofErr w:type="gramEnd"/>
      <w:r w:rsidRPr="00FD03BC">
        <w:rPr>
          <w:rFonts w:ascii="Times New Roman" w:hAnsi="Times New Roman"/>
          <w:color w:val="000000"/>
          <w:sz w:val="24"/>
          <w:szCs w:val="24"/>
        </w:rPr>
        <w:t xml:space="preserve"> the dummy variable for the</w:t>
      </w:r>
      <w:r w:rsidRPr="00FD03BC">
        <w:rPr>
          <w:rFonts w:ascii="Times New Roman" w:hAnsi="Times New Roman" w:hint="eastAsia"/>
          <w:color w:val="000000"/>
          <w:sz w:val="24"/>
          <w:szCs w:val="24"/>
        </w:rPr>
        <w:t xml:space="preserve"> </w:t>
      </w:r>
      <w:proofErr w:type="spellStart"/>
      <w:r w:rsidRPr="00FD03BC">
        <w:rPr>
          <w:rFonts w:ascii="Times New Roman" w:hAnsi="Times New Roman" w:hint="eastAsia"/>
          <w:i/>
          <w:color w:val="000000"/>
          <w:sz w:val="24"/>
          <w:szCs w:val="24"/>
        </w:rPr>
        <w:t>c</w:t>
      </w:r>
      <w:r w:rsidRPr="00FD03BC">
        <w:rPr>
          <w:rFonts w:ascii="Times New Roman" w:hAnsi="Times New Roman" w:hint="eastAsia"/>
          <w:color w:val="000000"/>
          <w:sz w:val="24"/>
          <w:szCs w:val="24"/>
          <w:vertAlign w:val="superscript"/>
        </w:rPr>
        <w:t>th</w:t>
      </w:r>
      <w:proofErr w:type="spellEnd"/>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calendar event at week</w:t>
      </w:r>
      <w:r w:rsidRPr="00FD03BC">
        <w:rPr>
          <w:rFonts w:ascii="Times New Roman" w:hAnsi="Times New Roman" w:hint="eastAsia"/>
          <w:i/>
          <w:color w:val="000000"/>
          <w:sz w:val="24"/>
          <w:szCs w:val="24"/>
        </w:rPr>
        <w:t xml:space="preserve"> </w:t>
      </w:r>
      <w:proofErr w:type="spellStart"/>
      <w:r w:rsidRPr="00FD03BC">
        <w:rPr>
          <w:rFonts w:ascii="Times New Roman" w:hAnsi="Times New Roman" w:hint="eastAsia"/>
          <w:i/>
          <w:color w:val="000000"/>
          <w:sz w:val="24"/>
          <w:szCs w:val="24"/>
        </w:rPr>
        <w:t>t+h</w:t>
      </w:r>
      <w:r w:rsidRPr="00FD03BC">
        <w:rPr>
          <w:rFonts w:ascii="Times New Roman" w:hAnsi="Times New Roman" w:hint="eastAsia"/>
          <w:color w:val="000000"/>
          <w:sz w:val="24"/>
          <w:szCs w:val="24"/>
        </w:rPr>
        <w:t>-</w:t>
      </w:r>
      <w:r w:rsidRPr="00FD03BC">
        <w:rPr>
          <w:rFonts w:ascii="Times New Roman" w:hAnsi="Times New Roman" w:hint="eastAsia"/>
          <w:i/>
          <w:color w:val="000000"/>
          <w:sz w:val="24"/>
          <w:szCs w:val="24"/>
        </w:rPr>
        <w:t>v</w:t>
      </w:r>
      <w:proofErr w:type="spellEnd"/>
      <w:r w:rsidRPr="00FD03BC">
        <w:rPr>
          <w:rFonts w:ascii="Times New Roman" w:hAnsi="Times New Roman"/>
          <w:color w:val="000000"/>
          <w:sz w:val="24"/>
          <w:szCs w:val="24"/>
        </w:rPr>
        <w:t xml:space="preserve">. When </w:t>
      </w:r>
      <w:r w:rsidRPr="00FD03BC">
        <w:rPr>
          <w:rFonts w:ascii="Times New Roman" w:hAnsi="Times New Roman" w:hint="eastAsia"/>
          <w:i/>
          <w:color w:val="000000"/>
          <w:sz w:val="24"/>
          <w:szCs w:val="24"/>
        </w:rPr>
        <w:t>v</w:t>
      </w:r>
      <w:r w:rsidRPr="00FD03BC">
        <w:rPr>
          <w:rFonts w:ascii="Times New Roman" w:hAnsi="Times New Roman" w:hint="eastAsia"/>
          <w:color w:val="000000"/>
          <w:sz w:val="24"/>
          <w:szCs w:val="24"/>
        </w:rPr>
        <w:t>=0</w:t>
      </w:r>
      <w:r w:rsidRPr="00FD03BC">
        <w:rPr>
          <w:rFonts w:ascii="Times New Roman" w:hAnsi="Times New Roman"/>
          <w:color w:val="000000"/>
          <w:sz w:val="24"/>
          <w:szCs w:val="24"/>
        </w:rPr>
        <w:t xml:space="preserve">, the dummy variable represents the week of the calendar event, and the week </w:t>
      </w:r>
      <w:r w:rsidRPr="00FD03BC">
        <w:rPr>
          <w:rFonts w:ascii="Times New Roman" w:hAnsi="Times New Roman" w:cs="Times New Roman"/>
          <w:color w:val="000000"/>
          <w:sz w:val="24"/>
          <w:szCs w:val="24"/>
        </w:rPr>
        <w:t xml:space="preserve">before the event if </w:t>
      </w:r>
      <w:r w:rsidRPr="00FD03BC">
        <w:rPr>
          <w:rFonts w:ascii="Times New Roman" w:hAnsi="Times New Roman" w:cs="Times New Roman"/>
          <w:i/>
          <w:color w:val="000000"/>
          <w:sz w:val="24"/>
          <w:szCs w:val="24"/>
        </w:rPr>
        <w:t>v</w:t>
      </w:r>
      <w:r w:rsidRPr="00FD03BC">
        <w:rPr>
          <w:rFonts w:ascii="Times New Roman" w:hAnsi="Times New Roman" w:cs="Times New Roman"/>
          <w:color w:val="000000"/>
          <w:sz w:val="24"/>
          <w:szCs w:val="24"/>
        </w:rPr>
        <w:t>=1</w:t>
      </w:r>
      <w:r w:rsidR="00136246">
        <w:rPr>
          <w:rFonts w:ascii="Times New Roman" w:hAnsi="Times New Roman" w:cs="Times New Roman" w:hint="eastAsia"/>
          <w:color w:val="000000"/>
          <w:sz w:val="24"/>
          <w:szCs w:val="24"/>
        </w:rPr>
        <w:t>;</w:t>
      </w:r>
      <w:r w:rsidRPr="00FD03BC">
        <w:rPr>
          <w:rFonts w:ascii="Times New Roman" w:hAnsi="Times New Roman" w:cs="Times New Roman"/>
          <w:color w:val="000000"/>
          <w:sz w:val="24"/>
          <w:szCs w:val="24"/>
        </w:rPr>
        <w:t xml:space="preserve"> </w:t>
      </w:r>
      <w:r w:rsidRPr="00FD03BC">
        <w:rPr>
          <w:rFonts w:ascii="Times New Roman" w:hAnsi="Times New Roman" w:cs="Times New Roman"/>
          <w:i/>
          <w:color w:val="000000"/>
          <w:sz w:val="24"/>
          <w:szCs w:val="24"/>
        </w:rPr>
        <w:t>c</w:t>
      </w:r>
      <w:r w:rsidRPr="00FD03BC">
        <w:rPr>
          <w:rFonts w:ascii="Times New Roman" w:hAnsi="Times New Roman" w:cs="Times New Roman"/>
          <w:color w:val="000000"/>
          <w:sz w:val="24"/>
          <w:szCs w:val="24"/>
        </w:rPr>
        <w:t xml:space="preserve"> take the values from 1 to 9 representing all the calendar events including Halloween, Thanksgiving, Christmas, New Year’s Day, </w:t>
      </w:r>
      <w:r w:rsidRPr="00FD03BC">
        <w:rPr>
          <w:rFonts w:ascii="Times New Roman" w:hAnsi="Times New Roman" w:cs="Times New Roman"/>
          <w:sz w:val="24"/>
          <w:szCs w:val="24"/>
        </w:rPr>
        <w:t xml:space="preserve">President’s Day, Easter, Memorial Day, 4th of July, and </w:t>
      </w:r>
      <w:proofErr w:type="spellStart"/>
      <w:r w:rsidRPr="00FD03BC">
        <w:rPr>
          <w:rFonts w:ascii="Times New Roman" w:hAnsi="Times New Roman" w:cs="Times New Roman"/>
          <w:sz w:val="24"/>
          <w:szCs w:val="24"/>
        </w:rPr>
        <w:t>Labour</w:t>
      </w:r>
      <w:proofErr w:type="spellEnd"/>
      <w:r w:rsidRPr="00FD03BC">
        <w:rPr>
          <w:rFonts w:ascii="Times New Roman" w:hAnsi="Times New Roman" w:cs="Times New Roman"/>
          <w:sz w:val="24"/>
          <w:szCs w:val="24"/>
        </w:rPr>
        <w:t xml:space="preserve"> Day</w:t>
      </w:r>
      <w:r w:rsidRPr="00FD03BC">
        <w:rPr>
          <w:rFonts w:ascii="Times New Roman" w:hAnsi="Times New Roman" w:cs="Times New Roman"/>
          <w:color w:val="000000"/>
          <w:sz w:val="24"/>
          <w:szCs w:val="24"/>
        </w:rPr>
        <w:t>.</w:t>
      </w:r>
    </w:p>
    <w:p w:rsidR="00FD03BC" w:rsidRPr="00FD03BC" w:rsidRDefault="008A19EA" w:rsidP="00FD03BC">
      <w:pPr>
        <w:spacing w:line="360" w:lineRule="auto"/>
        <w:ind w:firstLine="420"/>
        <w:rPr>
          <w:rFonts w:ascii="Times New Roman" w:hAnsi="Times New Roman"/>
          <w:color w:val="000000"/>
          <w:sz w:val="24"/>
          <w:szCs w:val="24"/>
        </w:rPr>
      </w:pPr>
      <w:r w:rsidRPr="00D33F2C">
        <w:rPr>
          <w:rFonts w:ascii="Times New Roman" w:hAnsi="Times New Roman" w:hint="eastAsia"/>
          <w:i/>
          <w:color w:val="000000"/>
          <w:sz w:val="24"/>
          <w:szCs w:val="24"/>
        </w:rPr>
        <w:t>L</w:t>
      </w:r>
      <w:r>
        <w:rPr>
          <w:rFonts w:ascii="Times New Roman" w:hAnsi="Times New Roman" w:hint="eastAsia"/>
          <w:color w:val="000000"/>
          <w:sz w:val="24"/>
          <w:szCs w:val="24"/>
        </w:rPr>
        <w:t xml:space="preserve"> is the order of lags </w:t>
      </w:r>
      <w:r w:rsidR="009F5B88">
        <w:rPr>
          <w:rFonts w:ascii="Times New Roman" w:hAnsi="Times New Roman" w:hint="eastAsia"/>
          <w:color w:val="000000"/>
          <w:sz w:val="24"/>
          <w:szCs w:val="24"/>
        </w:rPr>
        <w:t>to be included</w:t>
      </w:r>
      <w:r w:rsidR="008056D4">
        <w:rPr>
          <w:rFonts w:ascii="Times New Roman" w:hAnsi="Times New Roman" w:hint="eastAsia"/>
          <w:color w:val="000000"/>
          <w:sz w:val="24"/>
          <w:szCs w:val="24"/>
        </w:rPr>
        <w:t xml:space="preserve"> which is assumed to be one in </w:t>
      </w:r>
      <w:r w:rsidR="00C07252">
        <w:rPr>
          <w:rFonts w:ascii="Times New Roman" w:hAnsi="Times New Roman" w:hint="eastAsia"/>
          <w:color w:val="000000"/>
          <w:sz w:val="24"/>
          <w:szCs w:val="24"/>
        </w:rPr>
        <w:t>our</w:t>
      </w:r>
      <w:r w:rsidR="008056D4">
        <w:rPr>
          <w:rFonts w:ascii="Times New Roman" w:hAnsi="Times New Roman" w:hint="eastAsia"/>
          <w:color w:val="000000"/>
          <w:sz w:val="24"/>
          <w:szCs w:val="24"/>
        </w:rPr>
        <w:t xml:space="preserve"> empirical study</w:t>
      </w:r>
      <w:r>
        <w:rPr>
          <w:rFonts w:ascii="Times New Roman" w:hAnsi="Times New Roman" w:hint="eastAsia"/>
          <w:color w:val="000000"/>
          <w:sz w:val="24"/>
          <w:szCs w:val="24"/>
        </w:rPr>
        <w:t xml:space="preserve">. </w:t>
      </w:r>
      <w:r w:rsidR="00FD03BC" w:rsidRPr="00FD03BC">
        <w:rPr>
          <w:rFonts w:ascii="Times New Roman" w:hAnsi="Times New Roman" w:hint="eastAsia"/>
          <w:color w:val="000000"/>
          <w:sz w:val="24"/>
          <w:szCs w:val="24"/>
        </w:rPr>
        <w:t xml:space="preserve">The </w:t>
      </w:r>
      <w:r w:rsidR="00FD03BC" w:rsidRPr="00FD03BC">
        <w:rPr>
          <w:rFonts w:ascii="Times New Roman" w:eastAsia="SimSun" w:hAnsi="Times New Roman" w:cs="Times New Roman"/>
          <w:i/>
          <w:color w:val="000000"/>
          <w:sz w:val="24"/>
          <w:szCs w:val="24"/>
        </w:rPr>
        <w:t>α</w:t>
      </w:r>
      <w:proofErr w:type="spellStart"/>
      <w:r w:rsidRPr="008A19EA">
        <w:rPr>
          <w:rFonts w:ascii="Times New Roman" w:eastAsia="SimSun" w:hAnsi="Times New Roman" w:cs="Times New Roman" w:hint="eastAsia"/>
          <w:i/>
          <w:color w:val="000000"/>
          <w:sz w:val="24"/>
          <w:szCs w:val="24"/>
          <w:vertAlign w:val="subscript"/>
        </w:rPr>
        <w:t>k</w:t>
      </w:r>
      <w:r w:rsidR="00FD03BC" w:rsidRPr="00FD03BC">
        <w:rPr>
          <w:rFonts w:ascii="Times New Roman" w:eastAsia="SimSun" w:hAnsi="Times New Roman" w:cs="Times New Roman" w:hint="eastAsia"/>
          <w:i/>
          <w:color w:val="000000"/>
          <w:sz w:val="24"/>
          <w:szCs w:val="24"/>
          <w:vertAlign w:val="subscript"/>
        </w:rPr>
        <w:t>j</w:t>
      </w:r>
      <w:r>
        <w:rPr>
          <w:rFonts w:ascii="Times New Roman" w:eastAsia="SimSun" w:hAnsi="Times New Roman" w:cs="Times New Roman" w:hint="eastAsia"/>
          <w:i/>
          <w:color w:val="000000"/>
          <w:sz w:val="24"/>
          <w:szCs w:val="24"/>
          <w:vertAlign w:val="subscript"/>
        </w:rPr>
        <w:t>l</w:t>
      </w:r>
      <w:proofErr w:type="spellEnd"/>
      <w:r w:rsidR="00FD03BC" w:rsidRPr="00FD03BC">
        <w:rPr>
          <w:rFonts w:ascii="Times New Roman" w:hAnsi="Times New Roman" w:hint="eastAsia"/>
          <w:color w:val="000000"/>
          <w:sz w:val="24"/>
          <w:szCs w:val="24"/>
        </w:rPr>
        <w:t xml:space="preserve"> is the </w:t>
      </w:r>
      <w:r w:rsidR="00FD03BC" w:rsidRPr="00FD03BC">
        <w:rPr>
          <w:rFonts w:ascii="Times New Roman" w:hAnsi="Times New Roman"/>
          <w:color w:val="000000"/>
          <w:sz w:val="24"/>
          <w:szCs w:val="24"/>
        </w:rPr>
        <w:t>multiplier</w:t>
      </w:r>
      <w:r w:rsidR="00FD03BC" w:rsidRPr="00FD03BC">
        <w:rPr>
          <w:rFonts w:ascii="Times New Roman" w:hAnsi="Times New Roman" w:hint="eastAsia"/>
          <w:color w:val="000000"/>
          <w:sz w:val="24"/>
          <w:szCs w:val="24"/>
        </w:rPr>
        <w:t xml:space="preserve"> for</w:t>
      </w:r>
      <w:r w:rsidR="00FD03BC" w:rsidRPr="00FD03BC">
        <w:rPr>
          <w:rFonts w:ascii="Times New Roman" w:hAnsi="Times New Roman" w:hint="eastAsia"/>
          <w:color w:val="000000"/>
          <w:sz w:val="24"/>
          <w:szCs w:val="24"/>
          <w:vertAlign w:val="superscript"/>
        </w:rPr>
        <w:t xml:space="preserve"> </w:t>
      </w:r>
      <w:r w:rsidR="00FD03BC" w:rsidRPr="00FD03BC">
        <w:rPr>
          <w:rFonts w:ascii="Times New Roman" w:hAnsi="Times New Roman" w:hint="eastAsia"/>
          <w:color w:val="000000"/>
          <w:sz w:val="24"/>
          <w:szCs w:val="24"/>
        </w:rPr>
        <w:t xml:space="preserve">sale lag of product </w:t>
      </w:r>
      <w:r w:rsidR="00FD03BC" w:rsidRPr="00FD03BC">
        <w:rPr>
          <w:rFonts w:ascii="Times New Roman" w:hAnsi="Times New Roman" w:hint="eastAsia"/>
          <w:i/>
          <w:color w:val="000000"/>
          <w:sz w:val="24"/>
          <w:szCs w:val="24"/>
        </w:rPr>
        <w:t>j</w:t>
      </w:r>
      <w:r>
        <w:rPr>
          <w:rFonts w:ascii="Times New Roman" w:hAnsi="Times New Roman" w:hint="eastAsia"/>
          <w:color w:val="000000"/>
          <w:sz w:val="24"/>
          <w:szCs w:val="24"/>
        </w:rPr>
        <w:t xml:space="preserve"> in category </w:t>
      </w:r>
      <w:r w:rsidRPr="008A19EA">
        <w:rPr>
          <w:rFonts w:ascii="Times New Roman" w:hAnsi="Times New Roman" w:hint="eastAsia"/>
          <w:i/>
          <w:color w:val="000000"/>
          <w:sz w:val="24"/>
          <w:szCs w:val="24"/>
        </w:rPr>
        <w:t>k</w:t>
      </w:r>
      <w:r w:rsidR="00FD03BC" w:rsidRPr="00FD03BC">
        <w:rPr>
          <w:rFonts w:ascii="Times New Roman" w:hAnsi="Times New Roman" w:hint="eastAsia"/>
          <w:color w:val="000000"/>
          <w:sz w:val="24"/>
          <w:szCs w:val="24"/>
        </w:rPr>
        <w:t xml:space="preserve">, the </w:t>
      </w:r>
      <w:r w:rsidR="00FD03BC" w:rsidRPr="00FD03BC">
        <w:rPr>
          <w:rFonts w:ascii="Times New Roman" w:hAnsi="Times New Roman"/>
          <w:i/>
          <w:color w:val="000000"/>
          <w:sz w:val="24"/>
          <w:szCs w:val="24"/>
        </w:rPr>
        <w:t>β</w:t>
      </w:r>
      <w:proofErr w:type="spellStart"/>
      <w:r w:rsidRPr="008A19EA">
        <w:rPr>
          <w:rFonts w:ascii="Times New Roman" w:hAnsi="Times New Roman" w:hint="eastAsia"/>
          <w:i/>
          <w:color w:val="000000"/>
          <w:sz w:val="24"/>
          <w:szCs w:val="24"/>
          <w:vertAlign w:val="subscript"/>
        </w:rPr>
        <w:t>k</w:t>
      </w:r>
      <w:r w:rsidR="00FD03BC" w:rsidRPr="00FD03BC">
        <w:rPr>
          <w:rFonts w:ascii="Times New Roman" w:hAnsi="Times New Roman"/>
          <w:i/>
          <w:color w:val="000000"/>
          <w:sz w:val="24"/>
          <w:szCs w:val="24"/>
          <w:vertAlign w:val="subscript"/>
        </w:rPr>
        <w:t>j</w:t>
      </w:r>
      <w:r>
        <w:rPr>
          <w:rFonts w:ascii="Times New Roman" w:hAnsi="Times New Roman" w:hint="eastAsia"/>
          <w:i/>
          <w:color w:val="000000"/>
          <w:sz w:val="24"/>
          <w:szCs w:val="24"/>
          <w:vertAlign w:val="subscript"/>
        </w:rPr>
        <w:t>l</w:t>
      </w:r>
      <w:proofErr w:type="spellEnd"/>
      <w:r w:rsidR="00FD03BC" w:rsidRPr="00FD03BC">
        <w:rPr>
          <w:rFonts w:ascii="Times New Roman" w:hAnsi="Times New Roman" w:hint="eastAsia"/>
          <w:color w:val="000000"/>
          <w:sz w:val="24"/>
          <w:szCs w:val="24"/>
        </w:rPr>
        <w:t xml:space="preserve"> is</w:t>
      </w:r>
      <w:r w:rsidR="00FD03BC" w:rsidRPr="00FD03BC">
        <w:rPr>
          <w:rFonts w:ascii="Times New Roman" w:hAnsi="Times New Roman"/>
          <w:color w:val="000000"/>
          <w:sz w:val="24"/>
          <w:szCs w:val="24"/>
        </w:rPr>
        <w:t xml:space="preserve"> the price </w:t>
      </w:r>
      <w:r w:rsidR="003A5B65" w:rsidRPr="00FD03BC">
        <w:rPr>
          <w:rFonts w:ascii="Times New Roman" w:hAnsi="Times New Roman"/>
          <w:color w:val="000000"/>
          <w:sz w:val="24"/>
          <w:szCs w:val="24"/>
        </w:rPr>
        <w:t>elasticity</w:t>
      </w:r>
      <w:r w:rsidR="00FD03BC" w:rsidRPr="00FD03BC">
        <w:rPr>
          <w:rFonts w:ascii="Times New Roman" w:hAnsi="Times New Roman" w:hint="eastAsia"/>
          <w:color w:val="000000"/>
          <w:sz w:val="24"/>
          <w:szCs w:val="24"/>
        </w:rPr>
        <w:t xml:space="preserve">, the </w:t>
      </w:r>
      <w:proofErr w:type="spellStart"/>
      <w:r w:rsidR="00FD03BC" w:rsidRPr="00FD03BC">
        <w:rPr>
          <w:rFonts w:ascii="Times New Roman" w:hAnsi="Times New Roman" w:cs="Times New Roman"/>
          <w:i/>
          <w:color w:val="000000"/>
          <w:sz w:val="24"/>
          <w:szCs w:val="24"/>
        </w:rPr>
        <w:t>γ</w:t>
      </w:r>
      <w:r w:rsidRPr="008A19EA">
        <w:rPr>
          <w:rFonts w:ascii="Times New Roman" w:hAnsi="Times New Roman" w:cs="Times New Roman" w:hint="eastAsia"/>
          <w:i/>
          <w:color w:val="000000"/>
          <w:sz w:val="24"/>
          <w:szCs w:val="24"/>
          <w:vertAlign w:val="subscript"/>
        </w:rPr>
        <w:t>k</w:t>
      </w:r>
      <w:r w:rsidR="00FD03BC" w:rsidRPr="00FD03BC">
        <w:rPr>
          <w:rFonts w:ascii="Times New Roman" w:hAnsi="Times New Roman" w:cs="Times New Roman"/>
          <w:i/>
          <w:color w:val="000000"/>
          <w:sz w:val="24"/>
          <w:szCs w:val="24"/>
          <w:vertAlign w:val="subscript"/>
        </w:rPr>
        <w:t>j</w:t>
      </w:r>
      <w:r w:rsidR="003A5B65">
        <w:rPr>
          <w:rFonts w:ascii="Times New Roman" w:hAnsi="Times New Roman" w:cs="Times New Roman" w:hint="eastAsia"/>
          <w:i/>
          <w:color w:val="000000"/>
          <w:sz w:val="24"/>
          <w:szCs w:val="24"/>
          <w:vertAlign w:val="subscript"/>
        </w:rPr>
        <w:t>r</w:t>
      </w:r>
      <w:r>
        <w:rPr>
          <w:rFonts w:ascii="Times New Roman" w:hAnsi="Times New Roman" w:cs="Times New Roman" w:hint="eastAsia"/>
          <w:i/>
          <w:color w:val="000000"/>
          <w:sz w:val="24"/>
          <w:szCs w:val="24"/>
          <w:vertAlign w:val="subscript"/>
        </w:rPr>
        <w:t>l</w:t>
      </w:r>
      <w:proofErr w:type="spellEnd"/>
      <w:r w:rsidR="00FD03BC" w:rsidRPr="00FD03BC">
        <w:rPr>
          <w:rFonts w:ascii="Times New Roman" w:hAnsi="Times New Roman" w:cs="Times New Roman"/>
          <w:color w:val="000000"/>
          <w:sz w:val="24"/>
          <w:szCs w:val="24"/>
          <w:vertAlign w:val="subscript"/>
        </w:rPr>
        <w:t xml:space="preserve"> </w:t>
      </w:r>
      <w:r w:rsidR="00FD03BC" w:rsidRPr="00FD03BC">
        <w:rPr>
          <w:rFonts w:ascii="Times New Roman" w:hAnsi="Times New Roman" w:cs="Times New Roman" w:hint="eastAsia"/>
          <w:color w:val="000000"/>
          <w:sz w:val="24"/>
          <w:szCs w:val="24"/>
        </w:rPr>
        <w:t>is</w:t>
      </w:r>
      <w:r w:rsidR="00FD03BC" w:rsidRPr="00FD03BC">
        <w:rPr>
          <w:rFonts w:ascii="Times New Roman" w:hAnsi="Times New Roman" w:cs="Times New Roman"/>
          <w:color w:val="000000"/>
          <w:sz w:val="24"/>
          <w:szCs w:val="24"/>
        </w:rPr>
        <w:t xml:space="preserve"> the display multiplier, the </w:t>
      </w:r>
      <w:proofErr w:type="spellStart"/>
      <w:r w:rsidR="00FD03BC" w:rsidRPr="00FD03BC">
        <w:rPr>
          <w:rFonts w:ascii="Times New Roman" w:eastAsia="SimSun" w:hAnsi="Times New Roman" w:cs="Times New Roman"/>
          <w:i/>
          <w:color w:val="000000"/>
          <w:sz w:val="24"/>
          <w:szCs w:val="24"/>
        </w:rPr>
        <w:t>ρ</w:t>
      </w:r>
      <w:r w:rsidRPr="008A19EA">
        <w:rPr>
          <w:rFonts w:ascii="Times New Roman" w:eastAsia="SimSun" w:hAnsi="Times New Roman" w:cs="Times New Roman" w:hint="eastAsia"/>
          <w:i/>
          <w:color w:val="000000"/>
          <w:sz w:val="24"/>
          <w:szCs w:val="24"/>
          <w:vertAlign w:val="subscript"/>
        </w:rPr>
        <w:t>k</w:t>
      </w:r>
      <w:r w:rsidR="00FD03BC" w:rsidRPr="00FD03BC">
        <w:rPr>
          <w:rFonts w:ascii="Times New Roman" w:hAnsi="Times New Roman" w:cs="Times New Roman"/>
          <w:i/>
          <w:color w:val="000000"/>
          <w:sz w:val="24"/>
          <w:szCs w:val="24"/>
          <w:vertAlign w:val="subscript"/>
        </w:rPr>
        <w:t>j</w:t>
      </w:r>
      <w:r w:rsidR="003A5B65">
        <w:rPr>
          <w:rFonts w:ascii="Times New Roman" w:hAnsi="Times New Roman" w:cs="Times New Roman" w:hint="eastAsia"/>
          <w:i/>
          <w:color w:val="000000"/>
          <w:sz w:val="24"/>
          <w:szCs w:val="24"/>
          <w:vertAlign w:val="subscript"/>
        </w:rPr>
        <w:t>r</w:t>
      </w:r>
      <w:r>
        <w:rPr>
          <w:rFonts w:ascii="Times New Roman" w:hAnsi="Times New Roman" w:cs="Times New Roman" w:hint="eastAsia"/>
          <w:i/>
          <w:color w:val="000000"/>
          <w:sz w:val="24"/>
          <w:szCs w:val="24"/>
          <w:vertAlign w:val="subscript"/>
        </w:rPr>
        <w:t>l</w:t>
      </w:r>
      <w:proofErr w:type="spellEnd"/>
      <w:r w:rsidR="00FD03BC" w:rsidRPr="00FD03BC">
        <w:rPr>
          <w:rFonts w:ascii="Times New Roman" w:hAnsi="Times New Roman" w:cs="Times New Roman"/>
          <w:color w:val="000000"/>
          <w:sz w:val="24"/>
          <w:szCs w:val="24"/>
          <w:vertAlign w:val="subscript"/>
        </w:rPr>
        <w:t xml:space="preserve"> </w:t>
      </w:r>
      <w:r w:rsidR="00FD03BC" w:rsidRPr="00FD03BC">
        <w:rPr>
          <w:rFonts w:ascii="Times New Roman" w:hAnsi="Times New Roman" w:cs="Times New Roman" w:hint="eastAsia"/>
          <w:color w:val="000000"/>
          <w:sz w:val="24"/>
          <w:szCs w:val="24"/>
        </w:rPr>
        <w:t>is</w:t>
      </w:r>
      <w:r w:rsidR="00FD03BC" w:rsidRPr="00FD03BC">
        <w:rPr>
          <w:rFonts w:ascii="Times New Roman" w:hAnsi="Times New Roman" w:cs="Times New Roman"/>
          <w:color w:val="000000"/>
          <w:sz w:val="24"/>
          <w:szCs w:val="24"/>
        </w:rPr>
        <w:t xml:space="preserve"> the feature multiplier, </w:t>
      </w:r>
      <w:proofErr w:type="spellStart"/>
      <w:r w:rsidR="00FD03BC" w:rsidRPr="00FD03BC">
        <w:rPr>
          <w:rFonts w:ascii="Times New Roman" w:eastAsia="SimSun" w:hAnsi="Times New Roman" w:cs="Times New Roman"/>
          <w:i/>
          <w:color w:val="000000"/>
          <w:sz w:val="24"/>
          <w:szCs w:val="24"/>
        </w:rPr>
        <w:t>θ</w:t>
      </w:r>
      <w:r w:rsidR="00FD03BC" w:rsidRPr="00FD03BC">
        <w:rPr>
          <w:rFonts w:ascii="Times New Roman" w:eastAsia="SimSun" w:hAnsi="Times New Roman" w:cs="Times New Roman"/>
          <w:i/>
          <w:color w:val="000000"/>
          <w:sz w:val="24"/>
          <w:szCs w:val="24"/>
          <w:vertAlign w:val="subscript"/>
        </w:rPr>
        <w:t>dj</w:t>
      </w:r>
      <w:proofErr w:type="spellEnd"/>
      <w:r w:rsidR="00FD03BC" w:rsidRPr="00FD03BC">
        <w:rPr>
          <w:rFonts w:ascii="Times New Roman" w:hAnsi="Times New Roman" w:cs="Times New Roman"/>
          <w:color w:val="000000"/>
          <w:sz w:val="24"/>
          <w:szCs w:val="24"/>
        </w:rPr>
        <w:t xml:space="preserve"> is the </w:t>
      </w:r>
      <w:r w:rsidR="00FD03BC" w:rsidRPr="00FD03BC">
        <w:rPr>
          <w:rFonts w:ascii="Times New Roman" w:hAnsi="Times New Roman" w:hint="eastAsia"/>
          <w:color w:val="000000"/>
          <w:sz w:val="24"/>
          <w:szCs w:val="24"/>
        </w:rPr>
        <w:t>four-week indicator</w:t>
      </w:r>
      <w:r w:rsidR="00FD03BC" w:rsidRPr="00FD03BC">
        <w:rPr>
          <w:rFonts w:ascii="Times New Roman" w:hAnsi="Times New Roman"/>
          <w:color w:val="000000"/>
          <w:sz w:val="24"/>
          <w:szCs w:val="24"/>
        </w:rPr>
        <w:t xml:space="preserve"> multiplier,</w:t>
      </w:r>
      <w:r w:rsidR="00FD03BC" w:rsidRPr="00FD03BC">
        <w:rPr>
          <w:rFonts w:ascii="Times New Roman" w:eastAsia="SimSun" w:hAnsi="Times New Roman" w:cs="Times New Roman" w:hint="eastAsia"/>
          <w:color w:val="000000"/>
          <w:sz w:val="24"/>
          <w:szCs w:val="24"/>
        </w:rPr>
        <w:t xml:space="preserve"> </w:t>
      </w:r>
      <w:proofErr w:type="spellStart"/>
      <w:r w:rsidR="00FD03BC" w:rsidRPr="00FD03BC">
        <w:rPr>
          <w:rFonts w:ascii="Times New Roman" w:hAnsi="Times New Roman"/>
          <w:i/>
          <w:color w:val="000000"/>
          <w:sz w:val="24"/>
          <w:szCs w:val="24"/>
        </w:rPr>
        <w:t>δ</w:t>
      </w:r>
      <w:r w:rsidR="00FD03BC" w:rsidRPr="00FD03BC">
        <w:rPr>
          <w:rFonts w:ascii="Times New Roman" w:hAnsi="Times New Roman" w:hint="eastAsia"/>
          <w:i/>
          <w:color w:val="000000"/>
          <w:sz w:val="24"/>
          <w:szCs w:val="24"/>
          <w:vertAlign w:val="subscript"/>
        </w:rPr>
        <w:t>c</w:t>
      </w:r>
      <w:r w:rsidR="00FD03BC" w:rsidRPr="00FD03BC">
        <w:rPr>
          <w:rFonts w:ascii="Times New Roman" w:hAnsi="Times New Roman"/>
          <w:i/>
          <w:color w:val="000000"/>
          <w:sz w:val="24"/>
          <w:szCs w:val="24"/>
          <w:vertAlign w:val="subscript"/>
        </w:rPr>
        <w:t>j</w:t>
      </w:r>
      <w:proofErr w:type="spellEnd"/>
      <w:r w:rsidR="00FD03BC" w:rsidRPr="00FD03BC">
        <w:rPr>
          <w:rFonts w:ascii="Times New Roman" w:hAnsi="Times New Roman"/>
          <w:color w:val="000000"/>
          <w:sz w:val="24"/>
          <w:szCs w:val="24"/>
        </w:rPr>
        <w:t xml:space="preserve"> is the calendar multiplier for </w:t>
      </w:r>
      <w:r w:rsidR="00FD03BC" w:rsidRPr="00FD03BC">
        <w:rPr>
          <w:rFonts w:ascii="Times New Roman" w:hAnsi="Times New Roman" w:hint="eastAsia"/>
          <w:color w:val="000000"/>
          <w:sz w:val="24"/>
          <w:szCs w:val="24"/>
        </w:rPr>
        <w:t xml:space="preserve">event </w:t>
      </w:r>
      <w:r w:rsidR="00FD03BC" w:rsidRPr="00FD03BC">
        <w:rPr>
          <w:rFonts w:ascii="Times New Roman" w:hAnsi="Times New Roman" w:hint="eastAsia"/>
          <w:i/>
          <w:color w:val="000000"/>
          <w:sz w:val="24"/>
          <w:szCs w:val="24"/>
        </w:rPr>
        <w:t>c</w:t>
      </w:r>
      <w:r w:rsidR="00FD03BC" w:rsidRPr="00FD03BC">
        <w:rPr>
          <w:rFonts w:ascii="Times New Roman" w:hAnsi="Times New Roman" w:hint="eastAsia"/>
          <w:color w:val="000000"/>
          <w:sz w:val="24"/>
          <w:szCs w:val="24"/>
        </w:rPr>
        <w:t>, and t</w:t>
      </w:r>
      <w:r w:rsidR="00FD03BC" w:rsidRPr="00FD03BC">
        <w:rPr>
          <w:rFonts w:ascii="Times New Roman" w:hAnsi="Times New Roman"/>
          <w:color w:val="000000"/>
          <w:sz w:val="24"/>
          <w:szCs w:val="24"/>
        </w:rPr>
        <w:t xml:space="preserve">he disturbance term is represented by </w:t>
      </w:r>
      <w:r w:rsidR="009E65EF">
        <w:rPr>
          <w:rFonts w:ascii="Times New Roman" w:hAnsi="Times New Roman" w:hint="eastAsia"/>
          <w:i/>
          <w:color w:val="000000"/>
          <w:sz w:val="24"/>
          <w:szCs w:val="24"/>
        </w:rPr>
        <w:t>y</w:t>
      </w:r>
      <w:r w:rsidR="009E65EF" w:rsidRPr="009E65EF">
        <w:rPr>
          <w:rFonts w:ascii="Times New Roman" w:hAnsi="Times New Roman" w:hint="eastAsia"/>
          <w:i/>
          <w:color w:val="000000"/>
          <w:sz w:val="24"/>
          <w:szCs w:val="24"/>
          <w:vertAlign w:val="subscript"/>
        </w:rPr>
        <w:t>1</w:t>
      </w:r>
      <w:r w:rsidR="0091316B" w:rsidRPr="0091316B">
        <w:rPr>
          <w:rFonts w:ascii="Times New Roman" w:hAnsi="Times New Roman" w:hint="eastAsia"/>
          <w:i/>
          <w:color w:val="000000"/>
          <w:sz w:val="24"/>
          <w:szCs w:val="24"/>
          <w:vertAlign w:val="subscript"/>
        </w:rPr>
        <w:t>k</w:t>
      </w:r>
      <w:r w:rsidR="00FD03BC" w:rsidRPr="0091316B">
        <w:rPr>
          <w:rFonts w:ascii="Times New Roman" w:hAnsi="Times New Roman"/>
          <w:i/>
          <w:color w:val="000000"/>
          <w:sz w:val="24"/>
          <w:szCs w:val="24"/>
          <w:vertAlign w:val="subscript"/>
        </w:rPr>
        <w:t>j</w:t>
      </w:r>
      <w:r w:rsidR="00FD03BC" w:rsidRPr="0091316B">
        <w:rPr>
          <w:rFonts w:ascii="Times New Roman" w:hAnsi="Times New Roman" w:hint="eastAsia"/>
          <w:color w:val="000000"/>
          <w:sz w:val="24"/>
          <w:szCs w:val="24"/>
        </w:rPr>
        <w:t>,</w:t>
      </w:r>
      <w:r w:rsidR="00FD03BC" w:rsidRPr="0091316B">
        <w:rPr>
          <w:rFonts w:ascii="Times New Roman" w:hAnsi="Times New Roman"/>
          <w:i/>
          <w:color w:val="000000"/>
          <w:sz w:val="24"/>
          <w:szCs w:val="24"/>
          <w:vertAlign w:val="subscript"/>
        </w:rPr>
        <w:t>t</w:t>
      </w:r>
      <w:r w:rsidR="00FD03BC" w:rsidRPr="0091316B">
        <w:rPr>
          <w:rFonts w:ascii="Times New Roman" w:hAnsi="Times New Roman" w:hint="eastAsia"/>
          <w:color w:val="000000"/>
          <w:sz w:val="24"/>
          <w:szCs w:val="24"/>
          <w:vertAlign w:val="subscript"/>
        </w:rPr>
        <w:t>+</w:t>
      </w:r>
      <w:r w:rsidR="00FD03BC" w:rsidRPr="0091316B">
        <w:rPr>
          <w:rFonts w:ascii="Times New Roman" w:hAnsi="Times New Roman" w:hint="eastAsia"/>
          <w:i/>
          <w:color w:val="000000"/>
          <w:sz w:val="24"/>
          <w:szCs w:val="24"/>
          <w:vertAlign w:val="subscript"/>
        </w:rPr>
        <w:t>h</w:t>
      </w:r>
      <w:r w:rsidR="00FD03BC" w:rsidRPr="00FD03BC">
        <w:rPr>
          <w:rFonts w:ascii="Times New Roman" w:hAnsi="Times New Roman"/>
          <w:color w:val="000000"/>
          <w:sz w:val="24"/>
          <w:szCs w:val="24"/>
        </w:rPr>
        <w:t>.</w:t>
      </w:r>
      <w:r w:rsidR="00FD03BC" w:rsidRPr="0091316B">
        <w:rPr>
          <w:rFonts w:ascii="Times New Roman" w:hAnsi="Times New Roman"/>
          <w:color w:val="000000"/>
          <w:sz w:val="24"/>
          <w:szCs w:val="24"/>
        </w:rPr>
        <w:t xml:space="preserve"> </w:t>
      </w:r>
      <w:r w:rsidR="0091316B">
        <w:rPr>
          <w:rFonts w:ascii="Times New Roman" w:hAnsi="Times New Roman" w:hint="eastAsia"/>
          <w:color w:val="000000"/>
          <w:sz w:val="24"/>
          <w:szCs w:val="24"/>
        </w:rPr>
        <w:t>It is worth noting that</w:t>
      </w:r>
      <w:r w:rsidR="00FD03BC" w:rsidRPr="0091316B">
        <w:rPr>
          <w:rFonts w:ascii="Times New Roman" w:hAnsi="Times New Roman" w:hint="eastAsia"/>
          <w:color w:val="000000"/>
          <w:sz w:val="24"/>
          <w:szCs w:val="24"/>
        </w:rPr>
        <w:t xml:space="preserve"> </w:t>
      </w:r>
      <w:r w:rsidR="00FD03BC" w:rsidRPr="00FD03BC">
        <w:rPr>
          <w:rFonts w:hint="eastAsia"/>
        </w:rPr>
        <w:t>t</w:t>
      </w:r>
      <w:r w:rsidR="00FD03BC" w:rsidRPr="00FD03BC">
        <w:rPr>
          <w:rFonts w:ascii="Times New Roman" w:hAnsi="Times New Roman"/>
          <w:color w:val="000000"/>
          <w:sz w:val="24"/>
          <w:szCs w:val="24"/>
        </w:rPr>
        <w:t xml:space="preserve">he promotional variables are </w:t>
      </w:r>
      <w:r w:rsidR="00FD03BC" w:rsidRPr="00FD03BC">
        <w:rPr>
          <w:rFonts w:ascii="Times New Roman" w:hAnsi="Times New Roman" w:hint="eastAsia"/>
          <w:color w:val="000000"/>
          <w:sz w:val="24"/>
          <w:szCs w:val="24"/>
        </w:rPr>
        <w:t xml:space="preserve">assumed </w:t>
      </w:r>
      <w:r w:rsidR="00FD03BC" w:rsidRPr="00FD03BC">
        <w:rPr>
          <w:rFonts w:ascii="Times New Roman" w:hAnsi="Times New Roman"/>
          <w:color w:val="000000"/>
          <w:sz w:val="24"/>
          <w:szCs w:val="24"/>
        </w:rPr>
        <w:t xml:space="preserve">known to the retailer </w:t>
      </w:r>
      <w:r w:rsidR="0091316B">
        <w:rPr>
          <w:rFonts w:ascii="Times New Roman" w:hAnsi="Times New Roman" w:hint="eastAsia"/>
          <w:color w:val="000000"/>
          <w:sz w:val="24"/>
          <w:szCs w:val="24"/>
        </w:rPr>
        <w:t xml:space="preserve">at </w:t>
      </w:r>
      <w:proofErr w:type="spellStart"/>
      <w:r w:rsidR="0091316B" w:rsidRPr="0091316B">
        <w:rPr>
          <w:rFonts w:ascii="Times New Roman" w:hAnsi="Times New Roman" w:hint="eastAsia"/>
          <w:i/>
          <w:color w:val="000000"/>
          <w:sz w:val="24"/>
          <w:szCs w:val="24"/>
        </w:rPr>
        <w:t>t</w:t>
      </w:r>
      <w:r w:rsidR="0091316B">
        <w:rPr>
          <w:rFonts w:ascii="Times New Roman" w:hAnsi="Times New Roman" w:hint="eastAsia"/>
          <w:color w:val="000000"/>
          <w:sz w:val="24"/>
          <w:szCs w:val="24"/>
        </w:rPr>
        <w:t>+</w:t>
      </w:r>
      <w:r w:rsidR="0091316B" w:rsidRPr="0091316B">
        <w:rPr>
          <w:rFonts w:ascii="Times New Roman" w:hAnsi="Times New Roman" w:hint="eastAsia"/>
          <w:i/>
          <w:color w:val="000000"/>
          <w:sz w:val="24"/>
          <w:szCs w:val="24"/>
        </w:rPr>
        <w:t>h</w:t>
      </w:r>
      <w:proofErr w:type="spellEnd"/>
      <w:r w:rsidR="0091316B">
        <w:rPr>
          <w:rFonts w:ascii="Times New Roman" w:hAnsi="Times New Roman" w:hint="eastAsia"/>
          <w:i/>
          <w:color w:val="000000"/>
          <w:sz w:val="24"/>
          <w:szCs w:val="24"/>
        </w:rPr>
        <w:t xml:space="preserve"> </w:t>
      </w:r>
      <w:r w:rsidR="0091316B">
        <w:rPr>
          <w:rFonts w:ascii="Times New Roman" w:hAnsi="Times New Roman" w:hint="eastAsia"/>
          <w:color w:val="000000"/>
          <w:sz w:val="24"/>
          <w:szCs w:val="24"/>
        </w:rPr>
        <w:t>i</w:t>
      </w:r>
      <w:r w:rsidR="0091316B" w:rsidRPr="0091316B">
        <w:rPr>
          <w:rFonts w:ascii="Times New Roman" w:hAnsi="Times New Roman" w:hint="eastAsia"/>
          <w:color w:val="000000"/>
          <w:sz w:val="24"/>
          <w:szCs w:val="24"/>
        </w:rPr>
        <w:t xml:space="preserve">n </w:t>
      </w:r>
      <w:r w:rsidR="0091316B">
        <w:rPr>
          <w:rFonts w:ascii="Times New Roman" w:hAnsi="Times New Roman" w:hint="eastAsia"/>
          <w:color w:val="000000"/>
          <w:sz w:val="24"/>
          <w:szCs w:val="24"/>
        </w:rPr>
        <w:t>our</w:t>
      </w:r>
      <w:r w:rsidR="0091316B" w:rsidRPr="0091316B">
        <w:rPr>
          <w:rFonts w:ascii="Times New Roman" w:hAnsi="Times New Roman" w:hint="eastAsia"/>
          <w:color w:val="000000"/>
          <w:sz w:val="24"/>
          <w:szCs w:val="24"/>
        </w:rPr>
        <w:t xml:space="preserve"> model,</w:t>
      </w:r>
      <w:r w:rsidR="0091316B">
        <w:rPr>
          <w:rFonts w:ascii="Times New Roman" w:hAnsi="Times New Roman" w:hint="eastAsia"/>
          <w:color w:val="000000"/>
          <w:sz w:val="24"/>
          <w:szCs w:val="24"/>
        </w:rPr>
        <w:t xml:space="preserve"> </w:t>
      </w:r>
      <w:r w:rsidR="00FD03BC" w:rsidRPr="00FD03BC">
        <w:rPr>
          <w:rFonts w:ascii="Times New Roman" w:hAnsi="Times New Roman"/>
          <w:color w:val="000000"/>
          <w:sz w:val="24"/>
          <w:szCs w:val="24"/>
        </w:rPr>
        <w:t xml:space="preserve">as they </w:t>
      </w:r>
      <w:r w:rsidR="0091316B">
        <w:rPr>
          <w:rFonts w:ascii="Times New Roman" w:hAnsi="Times New Roman" w:hint="eastAsia"/>
          <w:color w:val="000000"/>
          <w:sz w:val="24"/>
          <w:szCs w:val="24"/>
        </w:rPr>
        <w:t xml:space="preserve">usually </w:t>
      </w:r>
      <w:r w:rsidR="00FD03BC" w:rsidRPr="00FD03BC">
        <w:rPr>
          <w:rFonts w:ascii="Times New Roman" w:hAnsi="Times New Roman"/>
          <w:color w:val="000000"/>
          <w:sz w:val="24"/>
          <w:szCs w:val="24"/>
        </w:rPr>
        <w:t>form part of an agreed promotional plan with suppliers.</w:t>
      </w:r>
    </w:p>
    <w:p w:rsidR="00FD03BC" w:rsidRPr="00FD03BC" w:rsidRDefault="00665D70" w:rsidP="00FD03BC">
      <w:pPr>
        <w:spacing w:line="360" w:lineRule="auto"/>
        <w:ind w:firstLine="420"/>
        <w:rPr>
          <w:rFonts w:ascii="Times New Roman" w:hAnsi="Times New Roman"/>
          <w:color w:val="000000"/>
          <w:sz w:val="24"/>
          <w:szCs w:val="24"/>
        </w:rPr>
      </w:pPr>
      <w:r>
        <w:rPr>
          <w:rFonts w:ascii="Times New Roman" w:hAnsi="Times New Roman" w:hint="eastAsia"/>
          <w:color w:val="000000"/>
          <w:sz w:val="24"/>
          <w:szCs w:val="24"/>
        </w:rPr>
        <w:t xml:space="preserve">Assuming the data in time window [1, </w:t>
      </w:r>
      <w:r w:rsidRPr="00665D70">
        <w:rPr>
          <w:rFonts w:ascii="Times New Roman" w:hAnsi="Times New Roman"/>
          <w:i/>
          <w:color w:val="000000"/>
          <w:sz w:val="24"/>
          <w:szCs w:val="24"/>
        </w:rPr>
        <w:t>t</w:t>
      </w:r>
      <w:r>
        <w:rPr>
          <w:rFonts w:ascii="Times New Roman" w:hAnsi="Times New Roman" w:hint="eastAsia"/>
          <w:color w:val="000000"/>
          <w:sz w:val="24"/>
          <w:szCs w:val="24"/>
        </w:rPr>
        <w:t>] is used for model estimation</w:t>
      </w:r>
      <w:r w:rsidR="009F5B88">
        <w:rPr>
          <w:rFonts w:ascii="Times New Roman" w:hAnsi="Times New Roman" w:hint="eastAsia"/>
          <w:color w:val="000000"/>
          <w:sz w:val="24"/>
          <w:szCs w:val="24"/>
        </w:rPr>
        <w:t>, a</w:t>
      </w:r>
      <w:r w:rsidR="00FD03BC" w:rsidRPr="00FD03BC">
        <w:rPr>
          <w:rFonts w:ascii="Times New Roman" w:hAnsi="Times New Roman" w:hint="eastAsia"/>
          <w:color w:val="000000"/>
          <w:sz w:val="24"/>
          <w:szCs w:val="24"/>
        </w:rPr>
        <w:t xml:space="preserve">fter </w:t>
      </w:r>
      <w:r w:rsidR="00FD03BC" w:rsidRPr="00FD03BC">
        <w:rPr>
          <w:rFonts w:ascii="Times New Roman" w:hAnsi="Times New Roman" w:hint="eastAsia"/>
          <w:color w:val="000000"/>
          <w:sz w:val="24"/>
          <w:szCs w:val="24"/>
        </w:rPr>
        <w:lastRenderedPageBreak/>
        <w:t xml:space="preserve">variable selection </w:t>
      </w:r>
      <w:r w:rsidR="00FD03BC" w:rsidRPr="00FD03BC">
        <w:rPr>
          <w:rFonts w:ascii="Times New Roman" w:hAnsi="Times New Roman"/>
          <w:color w:val="000000"/>
          <w:sz w:val="24"/>
          <w:szCs w:val="24"/>
        </w:rPr>
        <w:t>and</w:t>
      </w:r>
      <w:r w:rsidR="00FD03BC" w:rsidRPr="00FD03BC">
        <w:rPr>
          <w:rFonts w:ascii="Times New Roman" w:hAnsi="Times New Roman" w:hint="eastAsia"/>
          <w:color w:val="000000"/>
          <w:sz w:val="24"/>
          <w:szCs w:val="24"/>
        </w:rPr>
        <w:t xml:space="preserve"> parameter estimation by LASSO regression, we calculate the in-sample forecasts error</w:t>
      </w:r>
      <w:r w:rsidRPr="00FD03BC">
        <w:rPr>
          <w:rFonts w:ascii="Times New Roman" w:hAnsi="Times New Roman"/>
          <w:color w:val="000000"/>
          <w:position w:val="-14"/>
          <w:sz w:val="24"/>
          <w:szCs w:val="24"/>
        </w:rPr>
        <w:object w:dxaOrig="540" w:dyaOrig="380">
          <v:shape id="_x0000_i1033" type="#_x0000_t75" style="width:27pt;height:18.75pt" o:ole="">
            <v:imagedata r:id="rId30" o:title=""/>
          </v:shape>
          <o:OLEObject Type="Embed" ProgID="Equation.DSMT4" ShapeID="_x0000_i1033" DrawAspect="Content" ObjectID="_1472575309" r:id="rId31"/>
        </w:object>
      </w:r>
      <w:r w:rsidR="00FD03BC" w:rsidRPr="00FD03BC">
        <w:rPr>
          <w:rFonts w:ascii="Times New Roman" w:hAnsi="Times New Roman" w:hint="eastAsia"/>
          <w:color w:val="000000"/>
          <w:sz w:val="24"/>
          <w:szCs w:val="24"/>
        </w:rPr>
        <w:t xml:space="preserve">and </w:t>
      </w:r>
      <w:r w:rsidR="009F5B88">
        <w:rPr>
          <w:rFonts w:ascii="Times New Roman" w:hAnsi="Times New Roman" w:hint="eastAsia"/>
          <w:color w:val="000000"/>
          <w:sz w:val="24"/>
          <w:szCs w:val="24"/>
        </w:rPr>
        <w:t xml:space="preserve">then </w:t>
      </w:r>
      <w:r w:rsidR="0037719E">
        <w:rPr>
          <w:rFonts w:ascii="Times New Roman" w:hAnsi="Times New Roman" w:hint="eastAsia"/>
          <w:color w:val="000000"/>
          <w:sz w:val="24"/>
          <w:szCs w:val="24"/>
        </w:rPr>
        <w:t xml:space="preserve">generate </w:t>
      </w:r>
      <w:r w:rsidR="00FD03BC" w:rsidRPr="00FD03BC">
        <w:rPr>
          <w:rFonts w:ascii="Times New Roman" w:hAnsi="Times New Roman" w:hint="eastAsia"/>
          <w:color w:val="000000"/>
          <w:sz w:val="24"/>
          <w:szCs w:val="24"/>
        </w:rPr>
        <w:t>out-sample forecasts</w:t>
      </w:r>
      <w:r w:rsidR="009F5B88">
        <w:rPr>
          <w:rFonts w:ascii="Times New Roman" w:hAnsi="Times New Roman" w:cs="Times New Roman" w:hint="eastAsia"/>
          <w:sz w:val="24"/>
          <w:szCs w:val="24"/>
        </w:rPr>
        <w:t xml:space="preserve"> in this</w:t>
      </w:r>
      <w:r w:rsidR="001A0366">
        <w:rPr>
          <w:rFonts w:ascii="Times New Roman" w:hAnsi="Times New Roman" w:cs="Times New Roman" w:hint="eastAsia"/>
          <w:sz w:val="24"/>
          <w:szCs w:val="24"/>
        </w:rPr>
        <w:t xml:space="preserve"> first stage</w:t>
      </w:r>
      <w:r w:rsidR="00FD03BC" w:rsidRPr="000C754E">
        <w:rPr>
          <w:rFonts w:ascii="Times New Roman" w:hAnsi="Times New Roman" w:hint="eastAsia"/>
          <w:color w:val="000000"/>
          <w:sz w:val="24"/>
          <w:szCs w:val="24"/>
        </w:rPr>
        <w:t>.</w:t>
      </w:r>
    </w:p>
    <w:p w:rsidR="00A060C3" w:rsidRDefault="00FD03BC" w:rsidP="00A060C3">
      <w:pPr>
        <w:spacing w:line="360" w:lineRule="auto"/>
        <w:ind w:firstLine="420"/>
        <w:rPr>
          <w:rFonts w:ascii="Times New Roman" w:hAnsi="Times New Roman"/>
          <w:color w:val="000000"/>
          <w:sz w:val="24"/>
          <w:szCs w:val="24"/>
        </w:rPr>
      </w:pPr>
      <w:r w:rsidRPr="00A060C3">
        <w:rPr>
          <w:rFonts w:ascii="Times New Roman" w:hAnsi="Times New Roman" w:hint="eastAsia"/>
          <w:color w:val="000000"/>
          <w:sz w:val="24"/>
          <w:szCs w:val="24"/>
        </w:rPr>
        <w:t xml:space="preserve">At the second stage, we use the </w:t>
      </w:r>
      <w:r w:rsidRPr="00FD03BC">
        <w:rPr>
          <w:rFonts w:ascii="Times New Roman" w:hAnsi="Times New Roman" w:hint="eastAsia"/>
          <w:color w:val="000000"/>
          <w:sz w:val="24"/>
          <w:szCs w:val="24"/>
        </w:rPr>
        <w:t>in-sample forecasts error</w:t>
      </w:r>
      <w:r w:rsidR="008C364C" w:rsidRPr="00FD03BC">
        <w:rPr>
          <w:rFonts w:ascii="Times New Roman" w:hAnsi="Times New Roman"/>
          <w:color w:val="000000"/>
          <w:position w:val="-14"/>
          <w:sz w:val="24"/>
          <w:szCs w:val="24"/>
        </w:rPr>
        <w:object w:dxaOrig="480" w:dyaOrig="380">
          <v:shape id="_x0000_i1034" type="#_x0000_t75" style="width:24pt;height:18.75pt" o:ole="">
            <v:imagedata r:id="rId32" o:title=""/>
          </v:shape>
          <o:OLEObject Type="Embed" ProgID="Equation.DSMT4" ShapeID="_x0000_i1034" DrawAspect="Content" ObjectID="_1472575310" r:id="rId33"/>
        </w:object>
      </w:r>
      <w:r w:rsidRPr="00FD03BC">
        <w:rPr>
          <w:rFonts w:ascii="Times New Roman" w:hAnsi="Times New Roman" w:hint="eastAsia"/>
          <w:color w:val="000000"/>
          <w:sz w:val="24"/>
          <w:szCs w:val="24"/>
        </w:rPr>
        <w:t xml:space="preserve">from the first stage as the dependent variable, and use the variables from other </w:t>
      </w:r>
      <w:r w:rsidR="00D66C37">
        <w:rPr>
          <w:rFonts w:ascii="Times New Roman" w:hAnsi="Times New Roman" w:hint="eastAsia"/>
          <w:color w:val="000000"/>
          <w:sz w:val="24"/>
          <w:szCs w:val="24"/>
        </w:rPr>
        <w:t>SKU</w:t>
      </w:r>
      <w:r w:rsidRPr="00FD03BC">
        <w:rPr>
          <w:rFonts w:ascii="Times New Roman" w:hAnsi="Times New Roman" w:hint="eastAsia"/>
          <w:color w:val="000000"/>
          <w:sz w:val="24"/>
          <w:szCs w:val="24"/>
        </w:rPr>
        <w:t xml:space="preserve">s </w:t>
      </w:r>
      <w:r w:rsidRPr="00FD03BC">
        <w:rPr>
          <w:rFonts w:ascii="Times New Roman" w:hAnsi="Times New Roman"/>
          <w:color w:val="000000"/>
          <w:sz w:val="24"/>
          <w:szCs w:val="24"/>
        </w:rPr>
        <w:t>in the</w:t>
      </w:r>
      <w:r w:rsidRPr="00FD03BC">
        <w:rPr>
          <w:rFonts w:ascii="Times New Roman" w:hAnsi="Times New Roman" w:hint="eastAsia"/>
          <w:color w:val="000000"/>
          <w:sz w:val="24"/>
          <w:szCs w:val="24"/>
        </w:rPr>
        <w:t xml:space="preserve"> same category with </w:t>
      </w:r>
      <w:r w:rsidR="009F5B88">
        <w:rPr>
          <w:rFonts w:ascii="Times New Roman" w:hAnsi="Times New Roman" w:hint="eastAsia"/>
          <w:color w:val="000000"/>
          <w:sz w:val="24"/>
          <w:szCs w:val="24"/>
        </w:rPr>
        <w:t xml:space="preserve">the focal </w:t>
      </w:r>
      <w:r w:rsidR="00D66C37">
        <w:rPr>
          <w:rFonts w:ascii="Times New Roman" w:hAnsi="Times New Roman" w:hint="eastAsia"/>
          <w:color w:val="000000"/>
          <w:sz w:val="24"/>
          <w:szCs w:val="24"/>
        </w:rPr>
        <w:t>SKU</w:t>
      </w:r>
      <w:r w:rsidRPr="00FD03BC">
        <w:rPr>
          <w:rFonts w:ascii="Times New Roman" w:hAnsi="Times New Roman" w:hint="eastAsia"/>
          <w:color w:val="000000"/>
          <w:sz w:val="24"/>
          <w:szCs w:val="24"/>
        </w:rPr>
        <w:t xml:space="preserve"> as the </w:t>
      </w:r>
      <w:r w:rsidRPr="00FD03BC">
        <w:rPr>
          <w:rFonts w:ascii="Times New Roman" w:hAnsi="Times New Roman"/>
          <w:color w:val="000000"/>
          <w:sz w:val="24"/>
          <w:szCs w:val="24"/>
        </w:rPr>
        <w:t>explanatory</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variables</w:t>
      </w:r>
      <w:r w:rsidR="008C364C">
        <w:rPr>
          <w:rFonts w:ascii="Times New Roman" w:hAnsi="Times New Roman" w:hint="eastAsia"/>
          <w:color w:val="000000"/>
          <w:sz w:val="24"/>
          <w:szCs w:val="24"/>
        </w:rPr>
        <w:t xml:space="preserve"> and model the second stage forecasts by</w:t>
      </w:r>
    </w:p>
    <w:p w:rsidR="00FD03BC" w:rsidRPr="00FD03BC" w:rsidRDefault="00125C46" w:rsidP="00075438">
      <w:pPr>
        <w:spacing w:line="360" w:lineRule="auto"/>
        <w:ind w:firstLine="420"/>
        <w:jc w:val="right"/>
        <w:rPr>
          <w:rFonts w:ascii="Times New Roman" w:hAnsi="Times New Roman"/>
          <w:color w:val="000000"/>
          <w:sz w:val="24"/>
          <w:szCs w:val="24"/>
        </w:rPr>
      </w:pPr>
      <w:r w:rsidRPr="00FD03BC">
        <w:rPr>
          <w:position w:val="-30"/>
          <w:sz w:val="24"/>
          <w:szCs w:val="24"/>
        </w:rPr>
        <w:object w:dxaOrig="7440" w:dyaOrig="720">
          <v:shape id="_x0000_i1035" type="#_x0000_t75" style="width:372pt;height:36.75pt" o:ole="">
            <v:imagedata r:id="rId34" o:title=""/>
          </v:shape>
          <o:OLEObject Type="Embed" ProgID="Equation.DSMT4" ShapeID="_x0000_i1035" DrawAspect="Content" ObjectID="_1472575311" r:id="rId35"/>
        </w:object>
      </w:r>
      <w:r w:rsidR="00FD03BC" w:rsidRPr="00FD03BC">
        <w:rPr>
          <w:rFonts w:hint="eastAsia"/>
          <w:sz w:val="24"/>
          <w:szCs w:val="24"/>
        </w:rPr>
        <w:t>，</w:t>
      </w:r>
      <w:r w:rsidR="007658C9">
        <w:rPr>
          <w:rFonts w:hint="eastAsia"/>
          <w:sz w:val="24"/>
          <w:szCs w:val="24"/>
        </w:rPr>
        <w:t>(</w:t>
      </w:r>
      <w:r w:rsidR="00FD03BC" w:rsidRPr="00FD03BC">
        <w:rPr>
          <w:rFonts w:hint="eastAsia"/>
          <w:sz w:val="24"/>
          <w:szCs w:val="24"/>
        </w:rPr>
        <w:t>3</w:t>
      </w:r>
      <w:r w:rsidR="007658C9">
        <w:rPr>
          <w:rFonts w:hint="eastAsia"/>
          <w:sz w:val="24"/>
          <w:szCs w:val="24"/>
        </w:rPr>
        <w:t>)</w:t>
      </w:r>
    </w:p>
    <w:p w:rsidR="00FD03BC" w:rsidRPr="00FD03BC" w:rsidRDefault="00FD03BC" w:rsidP="002840C2">
      <w:pPr>
        <w:spacing w:line="360" w:lineRule="auto"/>
        <w:rPr>
          <w:rFonts w:ascii="Times New Roman" w:hAnsi="Times New Roman"/>
          <w:color w:val="000000"/>
          <w:sz w:val="24"/>
          <w:szCs w:val="24"/>
        </w:rPr>
      </w:pPr>
      <w:proofErr w:type="gramStart"/>
      <w:r w:rsidRPr="00FD03BC">
        <w:rPr>
          <w:rFonts w:ascii="Times New Roman" w:hAnsi="Times New Roman" w:hint="eastAsia"/>
          <w:color w:val="000000"/>
          <w:sz w:val="24"/>
          <w:szCs w:val="24"/>
        </w:rPr>
        <w:t>where</w:t>
      </w:r>
      <w:proofErr w:type="gramEnd"/>
      <w:r w:rsidRPr="00FD03BC">
        <w:rPr>
          <w:rFonts w:ascii="Times New Roman" w:hAnsi="Times New Roman"/>
          <w:color w:val="000000"/>
          <w:sz w:val="24"/>
          <w:szCs w:val="24"/>
        </w:rPr>
        <w:t xml:space="preserve"> </w:t>
      </w:r>
      <w:proofErr w:type="spellStart"/>
      <w:r w:rsidRPr="00FD03BC">
        <w:rPr>
          <w:rFonts w:ascii="Times New Roman" w:hAnsi="Times New Roman"/>
          <w:i/>
          <w:color w:val="000000"/>
          <w:sz w:val="24"/>
          <w:szCs w:val="24"/>
        </w:rPr>
        <w:t>n</w:t>
      </w:r>
      <w:r w:rsidR="00014B77" w:rsidRPr="00014B77">
        <w:rPr>
          <w:rFonts w:ascii="Times New Roman" w:hAnsi="Times New Roman" w:hint="eastAsia"/>
          <w:i/>
          <w:color w:val="000000"/>
          <w:sz w:val="24"/>
          <w:szCs w:val="24"/>
          <w:vertAlign w:val="subscript"/>
        </w:rPr>
        <w:t>k</w:t>
      </w:r>
      <w:proofErr w:type="spellEnd"/>
      <w:r w:rsidRPr="00FD03BC">
        <w:rPr>
          <w:rFonts w:ascii="Times New Roman" w:hAnsi="Times New Roman"/>
          <w:color w:val="000000"/>
          <w:sz w:val="24"/>
          <w:szCs w:val="24"/>
        </w:rPr>
        <w:t xml:space="preserve"> is the number of </w:t>
      </w:r>
      <w:r w:rsidR="00D66C37">
        <w:rPr>
          <w:rFonts w:ascii="Times New Roman" w:hAnsi="Times New Roman" w:hint="eastAsia"/>
          <w:color w:val="000000"/>
          <w:sz w:val="24"/>
          <w:szCs w:val="24"/>
        </w:rPr>
        <w:t>SKU</w:t>
      </w:r>
      <w:r w:rsidRPr="00FD03BC">
        <w:rPr>
          <w:rFonts w:ascii="Times New Roman" w:hAnsi="Times New Roman" w:hint="eastAsia"/>
          <w:color w:val="000000"/>
          <w:sz w:val="24"/>
          <w:szCs w:val="24"/>
        </w:rPr>
        <w:t>s</w:t>
      </w:r>
      <w:r w:rsidRPr="00FD03BC">
        <w:rPr>
          <w:rFonts w:ascii="Times New Roman" w:hAnsi="Times New Roman"/>
          <w:color w:val="000000"/>
          <w:sz w:val="24"/>
          <w:szCs w:val="24"/>
        </w:rPr>
        <w:t xml:space="preserve"> </w:t>
      </w:r>
      <w:r w:rsidR="00014B77">
        <w:rPr>
          <w:rFonts w:ascii="Times New Roman" w:hAnsi="Times New Roman" w:hint="eastAsia"/>
          <w:color w:val="000000"/>
          <w:sz w:val="24"/>
          <w:szCs w:val="24"/>
        </w:rPr>
        <w:t xml:space="preserve">(or factors extracted from PCA) </w:t>
      </w:r>
      <w:r w:rsidRPr="00FD03BC">
        <w:rPr>
          <w:rFonts w:ascii="Times New Roman" w:hAnsi="Times New Roman"/>
          <w:color w:val="000000"/>
          <w:sz w:val="24"/>
          <w:szCs w:val="24"/>
        </w:rPr>
        <w:t xml:space="preserve">in </w:t>
      </w:r>
      <w:r w:rsidRPr="00FD03BC">
        <w:rPr>
          <w:rFonts w:ascii="Times New Roman" w:hAnsi="Times New Roman" w:hint="eastAsia"/>
          <w:color w:val="000000"/>
          <w:sz w:val="24"/>
          <w:szCs w:val="24"/>
        </w:rPr>
        <w:t xml:space="preserve">category </w:t>
      </w:r>
      <w:r w:rsidR="00014B77" w:rsidRPr="00014B77">
        <w:rPr>
          <w:rFonts w:ascii="Times New Roman" w:hAnsi="Times New Roman" w:hint="eastAsia"/>
          <w:i/>
          <w:color w:val="000000"/>
          <w:sz w:val="24"/>
          <w:szCs w:val="24"/>
        </w:rPr>
        <w:t>k</w:t>
      </w:r>
      <w:r w:rsidRPr="00FD03BC">
        <w:rPr>
          <w:rFonts w:ascii="Times New Roman" w:hAnsi="Times New Roman" w:hint="eastAsia"/>
          <w:color w:val="000000"/>
          <w:sz w:val="24"/>
          <w:szCs w:val="24"/>
        </w:rPr>
        <w:t xml:space="preserve"> and t</w:t>
      </w:r>
      <w:r w:rsidRPr="00FD03BC">
        <w:rPr>
          <w:rFonts w:ascii="Times New Roman" w:hAnsi="Times New Roman"/>
          <w:color w:val="000000"/>
          <w:sz w:val="24"/>
          <w:szCs w:val="24"/>
        </w:rPr>
        <w:t>he disturbance term is represented by</w:t>
      </w:r>
      <w:r w:rsidR="002659A9" w:rsidRPr="00FD03BC">
        <w:rPr>
          <w:rFonts w:ascii="Times New Roman" w:eastAsia="SimSun" w:hAnsi="Times New Roman" w:cs="Times New Roman"/>
          <w:i/>
          <w:color w:val="000000"/>
          <w:position w:val="-14"/>
          <w:sz w:val="24"/>
          <w:szCs w:val="24"/>
        </w:rPr>
        <w:object w:dxaOrig="660" w:dyaOrig="400">
          <v:shape id="_x0000_i1036" type="#_x0000_t75" style="width:33.75pt;height:20.25pt" o:ole="">
            <v:imagedata r:id="rId36" o:title=""/>
          </v:shape>
          <o:OLEObject Type="Embed" ProgID="Equation.DSMT4" ShapeID="_x0000_i1036" DrawAspect="Content" ObjectID="_1472575312" r:id="rId37"/>
        </w:object>
      </w:r>
      <w:r w:rsidRPr="00FD03BC">
        <w:rPr>
          <w:rFonts w:ascii="Times New Roman" w:eastAsia="SimSun" w:hAnsi="Times New Roman" w:cs="Times New Roman" w:hint="eastAsia"/>
          <w:i/>
          <w:color w:val="000000"/>
          <w:sz w:val="24"/>
          <w:szCs w:val="24"/>
        </w:rPr>
        <w:t>.</w:t>
      </w:r>
      <w:r w:rsidR="00E774D6">
        <w:rPr>
          <w:rFonts w:ascii="Times New Roman" w:eastAsia="SimSun" w:hAnsi="Times New Roman" w:cs="Times New Roman" w:hint="eastAsia"/>
          <w:color w:val="000000"/>
          <w:sz w:val="24"/>
          <w:szCs w:val="24"/>
        </w:rPr>
        <w:t xml:space="preserve"> </w:t>
      </w:r>
      <w:r w:rsidR="00E774D6">
        <w:rPr>
          <w:rFonts w:ascii="Times New Roman" w:eastAsia="SimSun" w:hAnsi="Times New Roman" w:cs="Times New Roman"/>
          <w:color w:val="000000"/>
          <w:sz w:val="24"/>
          <w:szCs w:val="24"/>
        </w:rPr>
        <w:t>I</w:t>
      </w:r>
      <w:r w:rsidR="00E774D6">
        <w:rPr>
          <w:rFonts w:ascii="Times New Roman" w:eastAsia="SimSun" w:hAnsi="Times New Roman" w:cs="Times New Roman" w:hint="eastAsia"/>
          <w:color w:val="000000"/>
          <w:sz w:val="24"/>
          <w:szCs w:val="24"/>
        </w:rPr>
        <w:t xml:space="preserve">n the model, if the inputs are </w:t>
      </w:r>
      <w:r w:rsidR="00EB7B51">
        <w:rPr>
          <w:rFonts w:ascii="Times New Roman" w:eastAsia="SimSun" w:hAnsi="Times New Roman" w:cs="Times New Roman" w:hint="eastAsia"/>
          <w:color w:val="000000"/>
          <w:sz w:val="24"/>
          <w:szCs w:val="24"/>
        </w:rPr>
        <w:t xml:space="preserve">factors extracted from PCA, then the variables </w:t>
      </w:r>
      <w:r w:rsidR="00EB7B51" w:rsidRPr="00EB7B51">
        <w:rPr>
          <w:rFonts w:ascii="Times New Roman" w:eastAsia="SimSun" w:hAnsi="Times New Roman" w:cs="Times New Roman" w:hint="eastAsia"/>
          <w:i/>
          <w:color w:val="000000"/>
          <w:sz w:val="24"/>
          <w:szCs w:val="24"/>
        </w:rPr>
        <w:t>Y</w:t>
      </w:r>
      <w:r w:rsidR="00EB7B51">
        <w:rPr>
          <w:rFonts w:ascii="Times New Roman" w:eastAsia="SimSun" w:hAnsi="Times New Roman" w:cs="Times New Roman" w:hint="eastAsia"/>
          <w:color w:val="000000"/>
          <w:sz w:val="24"/>
          <w:szCs w:val="24"/>
        </w:rPr>
        <w:t xml:space="preserve">, </w:t>
      </w:r>
      <w:r w:rsidR="00EB7B51" w:rsidRPr="00EB7B51">
        <w:rPr>
          <w:rFonts w:ascii="Times New Roman" w:eastAsia="SimSun" w:hAnsi="Times New Roman" w:cs="Times New Roman" w:hint="eastAsia"/>
          <w:i/>
          <w:color w:val="000000"/>
          <w:sz w:val="24"/>
          <w:szCs w:val="24"/>
        </w:rPr>
        <w:t>P</w:t>
      </w:r>
      <w:r w:rsidR="00EB7B51">
        <w:rPr>
          <w:rFonts w:ascii="Times New Roman" w:eastAsia="SimSun" w:hAnsi="Times New Roman" w:cs="Times New Roman" w:hint="eastAsia"/>
          <w:color w:val="000000"/>
          <w:sz w:val="24"/>
          <w:szCs w:val="24"/>
        </w:rPr>
        <w:t xml:space="preserve">, </w:t>
      </w:r>
      <w:r w:rsidR="00EB7B51" w:rsidRPr="00EB7B51">
        <w:rPr>
          <w:rFonts w:ascii="Times New Roman" w:eastAsia="SimSun" w:hAnsi="Times New Roman" w:cs="Times New Roman" w:hint="eastAsia"/>
          <w:i/>
          <w:color w:val="000000"/>
          <w:sz w:val="24"/>
          <w:szCs w:val="24"/>
        </w:rPr>
        <w:t>D</w:t>
      </w:r>
      <w:r w:rsidR="00EB7B51">
        <w:rPr>
          <w:rFonts w:ascii="Times New Roman" w:eastAsia="SimSun" w:hAnsi="Times New Roman" w:cs="Times New Roman" w:hint="eastAsia"/>
          <w:color w:val="000000"/>
          <w:sz w:val="24"/>
          <w:szCs w:val="24"/>
        </w:rPr>
        <w:t xml:space="preserve"> and </w:t>
      </w:r>
      <w:r w:rsidR="00EB7B51" w:rsidRPr="00EB7B51">
        <w:rPr>
          <w:rFonts w:ascii="Times New Roman" w:eastAsia="SimSun" w:hAnsi="Times New Roman" w:cs="Times New Roman" w:hint="eastAsia"/>
          <w:i/>
          <w:color w:val="000000"/>
          <w:sz w:val="24"/>
          <w:szCs w:val="24"/>
        </w:rPr>
        <w:t>F</w:t>
      </w:r>
      <w:r w:rsidR="00EB7B51">
        <w:rPr>
          <w:rFonts w:ascii="Times New Roman" w:eastAsia="SimSun" w:hAnsi="Times New Roman" w:cs="Times New Roman" w:hint="eastAsia"/>
          <w:color w:val="000000"/>
          <w:sz w:val="24"/>
          <w:szCs w:val="24"/>
        </w:rPr>
        <w:t xml:space="preserve"> in the model represent the corresponding factors. </w:t>
      </w:r>
      <w:r w:rsidRPr="00FD03BC">
        <w:rPr>
          <w:rFonts w:ascii="Times New Roman" w:eastAsia="SimSun" w:hAnsi="Times New Roman" w:cs="Times New Roman" w:hint="eastAsia"/>
          <w:color w:val="000000"/>
          <w:sz w:val="24"/>
          <w:szCs w:val="24"/>
        </w:rPr>
        <w:t xml:space="preserve">At this stage, </w:t>
      </w:r>
      <w:r w:rsidRPr="00FD03BC">
        <w:rPr>
          <w:rFonts w:ascii="Times New Roman" w:hAnsi="Times New Roman" w:hint="eastAsia"/>
          <w:color w:val="000000"/>
          <w:sz w:val="24"/>
          <w:szCs w:val="24"/>
        </w:rPr>
        <w:t xml:space="preserve">variable selection </w:t>
      </w:r>
      <w:r w:rsidRPr="00FD03BC">
        <w:rPr>
          <w:rFonts w:ascii="Times New Roman" w:hAnsi="Times New Roman"/>
          <w:color w:val="000000"/>
          <w:sz w:val="24"/>
          <w:szCs w:val="24"/>
        </w:rPr>
        <w:t>and</w:t>
      </w:r>
      <w:r w:rsidRPr="00FD03BC">
        <w:rPr>
          <w:rFonts w:ascii="Times New Roman" w:hAnsi="Times New Roman" w:hint="eastAsia"/>
          <w:color w:val="000000"/>
          <w:sz w:val="24"/>
          <w:szCs w:val="24"/>
        </w:rPr>
        <w:t xml:space="preserve"> parameters estimation are </w:t>
      </w:r>
      <w:r w:rsidR="001234E5">
        <w:rPr>
          <w:rFonts w:ascii="Times New Roman" w:hAnsi="Times New Roman" w:hint="eastAsia"/>
          <w:color w:val="000000"/>
          <w:sz w:val="24"/>
          <w:szCs w:val="24"/>
        </w:rPr>
        <w:t>again</w:t>
      </w:r>
      <w:r w:rsidRPr="00FD03BC">
        <w:rPr>
          <w:rFonts w:ascii="Times New Roman" w:hAnsi="Times New Roman" w:hint="eastAsia"/>
          <w:color w:val="000000"/>
          <w:sz w:val="24"/>
          <w:szCs w:val="24"/>
        </w:rPr>
        <w:t xml:space="preserve"> done by</w:t>
      </w:r>
      <w:r w:rsidRPr="00FD03BC">
        <w:rPr>
          <w:rFonts w:ascii="Times New Roman" w:eastAsia="SimSun" w:hAnsi="Times New Roman" w:cs="Times New Roman" w:hint="eastAsia"/>
          <w:color w:val="000000"/>
          <w:sz w:val="24"/>
          <w:szCs w:val="24"/>
        </w:rPr>
        <w:t xml:space="preserve"> </w:t>
      </w:r>
      <w:r w:rsidRPr="00FD03BC">
        <w:rPr>
          <w:rFonts w:ascii="Times New Roman" w:hAnsi="Times New Roman" w:hint="eastAsia"/>
          <w:color w:val="000000"/>
          <w:sz w:val="24"/>
          <w:szCs w:val="24"/>
        </w:rPr>
        <w:t xml:space="preserve">LASSO regression. </w:t>
      </w:r>
      <w:r w:rsidR="009F5B88">
        <w:rPr>
          <w:rFonts w:ascii="Times New Roman" w:hAnsi="Times New Roman" w:hint="eastAsia"/>
          <w:color w:val="000000"/>
          <w:sz w:val="24"/>
          <w:szCs w:val="24"/>
        </w:rPr>
        <w:t>T</w:t>
      </w:r>
      <w:r w:rsidRPr="00FD03BC">
        <w:rPr>
          <w:rFonts w:ascii="Times New Roman" w:hAnsi="Times New Roman" w:hint="eastAsia"/>
          <w:color w:val="000000"/>
          <w:sz w:val="24"/>
          <w:szCs w:val="24"/>
        </w:rPr>
        <w:t>he in-sample forecasts error</w:t>
      </w:r>
      <w:r w:rsidR="00125C46" w:rsidRPr="00FD03BC">
        <w:rPr>
          <w:rFonts w:ascii="Times New Roman" w:hAnsi="Times New Roman"/>
          <w:color w:val="000000"/>
          <w:position w:val="-14"/>
          <w:sz w:val="24"/>
          <w:szCs w:val="24"/>
        </w:rPr>
        <w:object w:dxaOrig="560" w:dyaOrig="380">
          <v:shape id="_x0000_i1037" type="#_x0000_t75" style="width:27.75pt;height:18.75pt" o:ole="">
            <v:imagedata r:id="rId38" o:title=""/>
          </v:shape>
          <o:OLEObject Type="Embed" ProgID="Equation.DSMT4" ShapeID="_x0000_i1037" DrawAspect="Content" ObjectID="_1472575313" r:id="rId39"/>
        </w:object>
      </w:r>
      <w:r w:rsidR="009F5B88">
        <w:rPr>
          <w:rFonts w:ascii="Times New Roman" w:hAnsi="Times New Roman" w:hint="eastAsia"/>
          <w:color w:val="000000"/>
          <w:sz w:val="24"/>
          <w:szCs w:val="24"/>
        </w:rPr>
        <w:t xml:space="preserve"> </w:t>
      </w:r>
      <w:r w:rsidRPr="00FD03BC">
        <w:rPr>
          <w:rFonts w:ascii="Times New Roman" w:hAnsi="Times New Roman" w:hint="eastAsia"/>
          <w:color w:val="000000"/>
          <w:sz w:val="24"/>
          <w:szCs w:val="24"/>
        </w:rPr>
        <w:t>and out-sample forecasts</w:t>
      </w:r>
      <w:r w:rsidR="001A0366">
        <w:rPr>
          <w:rFonts w:ascii="Times New Roman" w:hAnsi="Times New Roman" w:hint="eastAsia"/>
          <w:color w:val="000000"/>
          <w:sz w:val="24"/>
          <w:szCs w:val="24"/>
        </w:rPr>
        <w:t xml:space="preserve"> </w:t>
      </w:r>
      <w:r w:rsidR="009F5B88">
        <w:rPr>
          <w:rFonts w:ascii="Times New Roman" w:hAnsi="Times New Roman" w:hint="eastAsia"/>
          <w:color w:val="000000"/>
          <w:sz w:val="24"/>
          <w:szCs w:val="24"/>
        </w:rPr>
        <w:t xml:space="preserve">can then be calculated </w:t>
      </w:r>
      <w:r w:rsidR="001A0366">
        <w:rPr>
          <w:rFonts w:ascii="Times New Roman" w:hAnsi="Times New Roman" w:hint="eastAsia"/>
          <w:color w:val="000000"/>
          <w:sz w:val="24"/>
          <w:szCs w:val="24"/>
        </w:rPr>
        <w:t>for the second stage</w:t>
      </w:r>
      <w:r w:rsidRPr="00FD03BC">
        <w:rPr>
          <w:rFonts w:hint="eastAsia"/>
          <w:sz w:val="24"/>
          <w:szCs w:val="24"/>
        </w:rPr>
        <w:t>.</w:t>
      </w:r>
    </w:p>
    <w:p w:rsidR="00FD03BC" w:rsidRPr="00FD03BC" w:rsidRDefault="00FD03BC" w:rsidP="00FD03BC">
      <w:pPr>
        <w:spacing w:line="360" w:lineRule="auto"/>
        <w:ind w:firstLine="420"/>
        <w:rPr>
          <w:rFonts w:ascii="Times New Roman" w:hAnsi="Times New Roman"/>
          <w:color w:val="000000"/>
          <w:sz w:val="24"/>
          <w:szCs w:val="24"/>
        </w:rPr>
      </w:pPr>
      <w:r w:rsidRPr="00D33F2C">
        <w:rPr>
          <w:rFonts w:ascii="Times New Roman" w:hAnsi="Times New Roman" w:cs="Times New Roman" w:hint="eastAsia"/>
          <w:sz w:val="24"/>
          <w:szCs w:val="24"/>
        </w:rPr>
        <w:t>At the third stage, t</w:t>
      </w:r>
      <w:r w:rsidRPr="00FD03BC">
        <w:rPr>
          <w:rFonts w:ascii="Times New Roman" w:hAnsi="Times New Roman" w:cs="Times New Roman" w:hint="eastAsia"/>
          <w:color w:val="1F497D" w:themeColor="text2"/>
          <w:sz w:val="24"/>
          <w:szCs w:val="24"/>
        </w:rPr>
        <w:t xml:space="preserve">he </w:t>
      </w:r>
      <w:r w:rsidRPr="00FD03BC">
        <w:rPr>
          <w:rFonts w:ascii="Times New Roman" w:hAnsi="Times New Roman" w:hint="eastAsia"/>
          <w:color w:val="000000"/>
          <w:sz w:val="24"/>
          <w:szCs w:val="24"/>
        </w:rPr>
        <w:t>in-sample forecasts error</w:t>
      </w:r>
      <w:r w:rsidR="00125C46" w:rsidRPr="00FD03BC">
        <w:rPr>
          <w:rFonts w:ascii="Times New Roman" w:eastAsia="SimSun" w:hAnsi="Times New Roman" w:cs="Times New Roman"/>
          <w:i/>
          <w:color w:val="000000"/>
          <w:position w:val="-14"/>
          <w:sz w:val="24"/>
          <w:szCs w:val="24"/>
        </w:rPr>
        <w:object w:dxaOrig="560" w:dyaOrig="400">
          <v:shape id="_x0000_i1038" type="#_x0000_t75" style="width:28.5pt;height:20.25pt" o:ole="">
            <v:imagedata r:id="rId40" o:title=""/>
          </v:shape>
          <o:OLEObject Type="Embed" ProgID="Equation.DSMT4" ShapeID="_x0000_i1038" DrawAspect="Content" ObjectID="_1472575314" r:id="rId41"/>
        </w:object>
      </w:r>
      <w:r w:rsidRPr="00FD03BC">
        <w:rPr>
          <w:rFonts w:ascii="Times New Roman" w:hAnsi="Times New Roman" w:hint="eastAsia"/>
          <w:color w:val="000000"/>
          <w:sz w:val="24"/>
          <w:szCs w:val="24"/>
        </w:rPr>
        <w:t xml:space="preserve">from the second stage are used as the dependent variable, and the variables from </w:t>
      </w:r>
      <w:r w:rsidR="00D66C37">
        <w:rPr>
          <w:rFonts w:ascii="Times New Roman" w:hAnsi="Times New Roman" w:hint="eastAsia"/>
          <w:color w:val="000000"/>
          <w:sz w:val="24"/>
          <w:szCs w:val="24"/>
        </w:rPr>
        <w:t>SKU</w:t>
      </w:r>
      <w:r w:rsidRPr="00FD03BC">
        <w:rPr>
          <w:rFonts w:ascii="Times New Roman" w:hAnsi="Times New Roman" w:hint="eastAsia"/>
          <w:color w:val="000000"/>
          <w:sz w:val="24"/>
          <w:szCs w:val="24"/>
        </w:rPr>
        <w:t xml:space="preserve">s </w:t>
      </w:r>
      <w:r w:rsidRPr="00FD03BC">
        <w:rPr>
          <w:rFonts w:ascii="Times New Roman" w:hAnsi="Times New Roman"/>
          <w:color w:val="000000"/>
          <w:sz w:val="24"/>
          <w:szCs w:val="24"/>
        </w:rPr>
        <w:t>in the</w:t>
      </w:r>
      <w:r w:rsidRPr="00FD03BC">
        <w:rPr>
          <w:rFonts w:ascii="Times New Roman" w:hAnsi="Times New Roman" w:hint="eastAsia"/>
          <w:color w:val="000000"/>
          <w:sz w:val="24"/>
          <w:szCs w:val="24"/>
        </w:rPr>
        <w:t xml:space="preserve"> </w:t>
      </w:r>
      <w:r w:rsidR="001A0366">
        <w:rPr>
          <w:rFonts w:ascii="Times New Roman" w:hAnsi="Times New Roman" w:hint="eastAsia"/>
          <w:color w:val="000000"/>
          <w:sz w:val="24"/>
          <w:szCs w:val="24"/>
        </w:rPr>
        <w:t>identified influential</w:t>
      </w:r>
      <w:r w:rsidRPr="00FD03BC">
        <w:rPr>
          <w:rFonts w:ascii="Times New Roman" w:hAnsi="Times New Roman" w:hint="eastAsia"/>
          <w:color w:val="000000"/>
          <w:sz w:val="24"/>
          <w:szCs w:val="24"/>
        </w:rPr>
        <w:t xml:space="preserve"> categories are used as the </w:t>
      </w:r>
      <w:r w:rsidRPr="00FD03BC">
        <w:rPr>
          <w:rFonts w:ascii="Times New Roman" w:hAnsi="Times New Roman"/>
          <w:color w:val="000000"/>
          <w:sz w:val="24"/>
          <w:szCs w:val="24"/>
        </w:rPr>
        <w:t>explanatory</w:t>
      </w:r>
      <w:r w:rsidRPr="00FD03BC">
        <w:rPr>
          <w:rFonts w:ascii="Times New Roman" w:hAnsi="Times New Roman" w:hint="eastAsia"/>
          <w:color w:val="000000"/>
          <w:sz w:val="24"/>
          <w:szCs w:val="24"/>
        </w:rPr>
        <w:t xml:space="preserve"> </w:t>
      </w:r>
      <w:r w:rsidRPr="00FD03BC">
        <w:rPr>
          <w:rFonts w:ascii="Times New Roman" w:hAnsi="Times New Roman"/>
          <w:color w:val="000000"/>
          <w:sz w:val="24"/>
          <w:szCs w:val="24"/>
        </w:rPr>
        <w:t>variables</w:t>
      </w:r>
      <w:r w:rsidRPr="00FD03BC">
        <w:rPr>
          <w:rFonts w:ascii="Times New Roman" w:hAnsi="Times New Roman" w:hint="eastAsia"/>
          <w:color w:val="000000"/>
          <w:sz w:val="24"/>
          <w:szCs w:val="24"/>
        </w:rPr>
        <w:t>,</w:t>
      </w:r>
    </w:p>
    <w:p w:rsidR="00FD03BC" w:rsidRPr="00FD03BC" w:rsidRDefault="00125C46" w:rsidP="000F6ABC">
      <w:pPr>
        <w:wordWrap w:val="0"/>
        <w:spacing w:line="360" w:lineRule="auto"/>
        <w:ind w:firstLine="420"/>
        <w:jc w:val="right"/>
        <w:rPr>
          <w:rFonts w:ascii="Times New Roman" w:hAnsi="Times New Roman"/>
          <w:color w:val="000000"/>
          <w:sz w:val="24"/>
          <w:szCs w:val="24"/>
        </w:rPr>
      </w:pPr>
      <w:r w:rsidRPr="0037719E">
        <w:rPr>
          <w:position w:val="-32"/>
          <w:sz w:val="24"/>
          <w:szCs w:val="24"/>
        </w:rPr>
        <w:object w:dxaOrig="7620" w:dyaOrig="740">
          <v:shape id="_x0000_i1039" type="#_x0000_t75" style="width:381.75pt;height:37.5pt" o:ole="">
            <v:imagedata r:id="rId42" o:title=""/>
          </v:shape>
          <o:OLEObject Type="Embed" ProgID="Equation.DSMT4" ShapeID="_x0000_i1039" DrawAspect="Content" ObjectID="_1472575315" r:id="rId43"/>
        </w:object>
      </w:r>
      <w:r w:rsidR="000F6ABC">
        <w:rPr>
          <w:rFonts w:hint="eastAsia"/>
          <w:sz w:val="24"/>
          <w:szCs w:val="24"/>
        </w:rPr>
        <w:t xml:space="preserve">   (4)</w:t>
      </w:r>
    </w:p>
    <w:p w:rsidR="00FD03BC" w:rsidRPr="00FD03BC" w:rsidRDefault="001A0366" w:rsidP="00FD03BC">
      <w:pPr>
        <w:spacing w:line="360" w:lineRule="auto"/>
        <w:rPr>
          <w:rFonts w:ascii="Times New Roman" w:hAnsi="Times New Roman"/>
          <w:color w:val="000000"/>
          <w:sz w:val="24"/>
          <w:szCs w:val="24"/>
        </w:rPr>
      </w:pPr>
      <w:proofErr w:type="gramStart"/>
      <w:r>
        <w:rPr>
          <w:rFonts w:ascii="Times New Roman" w:hAnsi="Times New Roman" w:hint="eastAsia"/>
          <w:color w:val="000000"/>
          <w:sz w:val="24"/>
          <w:szCs w:val="24"/>
        </w:rPr>
        <w:t>w</w:t>
      </w:r>
      <w:r w:rsidR="00FD03BC" w:rsidRPr="00FD03BC">
        <w:rPr>
          <w:rFonts w:ascii="Times New Roman" w:hAnsi="Times New Roman" w:hint="eastAsia"/>
          <w:color w:val="000000"/>
          <w:sz w:val="24"/>
          <w:szCs w:val="24"/>
        </w:rPr>
        <w:t>here</w:t>
      </w:r>
      <w:proofErr w:type="gramEnd"/>
      <w:r w:rsidR="00FD03BC" w:rsidRPr="00FD03BC">
        <w:rPr>
          <w:rFonts w:ascii="Times New Roman" w:hAnsi="Times New Roman" w:hint="eastAsia"/>
          <w:color w:val="000000"/>
          <w:sz w:val="24"/>
          <w:szCs w:val="24"/>
        </w:rPr>
        <w:t xml:space="preserve"> </w:t>
      </w:r>
      <w:proofErr w:type="spellStart"/>
      <w:r w:rsidR="00FD03BC" w:rsidRPr="0037719E">
        <w:rPr>
          <w:rFonts w:ascii="Times New Roman" w:hAnsi="Times New Roman" w:hint="eastAsia"/>
          <w:i/>
          <w:color w:val="000000"/>
          <w:sz w:val="24"/>
          <w:szCs w:val="24"/>
        </w:rPr>
        <w:t>S</w:t>
      </w:r>
      <w:r w:rsidR="0037719E" w:rsidRPr="0037719E">
        <w:rPr>
          <w:rFonts w:ascii="Times New Roman" w:hAnsi="Times New Roman" w:hint="eastAsia"/>
          <w:i/>
          <w:color w:val="000000"/>
          <w:sz w:val="24"/>
          <w:szCs w:val="24"/>
          <w:vertAlign w:val="subscript"/>
        </w:rPr>
        <w:t>k</w:t>
      </w:r>
      <w:proofErr w:type="spellEnd"/>
      <w:r w:rsidR="00FD03BC" w:rsidRPr="00FD03BC">
        <w:rPr>
          <w:rFonts w:ascii="Times New Roman" w:hAnsi="Times New Roman" w:hint="eastAsia"/>
          <w:color w:val="000000"/>
          <w:sz w:val="24"/>
          <w:szCs w:val="24"/>
        </w:rPr>
        <w:t xml:space="preserve"> is the </w:t>
      </w:r>
      <w:r>
        <w:rPr>
          <w:rFonts w:ascii="Times New Roman" w:hAnsi="Times New Roman" w:hint="eastAsia"/>
          <w:color w:val="000000"/>
          <w:sz w:val="24"/>
          <w:szCs w:val="24"/>
        </w:rPr>
        <w:t>influential</w:t>
      </w:r>
      <w:r w:rsidR="00136246">
        <w:rPr>
          <w:rFonts w:ascii="Times New Roman" w:hAnsi="Times New Roman" w:hint="eastAsia"/>
          <w:color w:val="000000"/>
          <w:sz w:val="24"/>
          <w:szCs w:val="24"/>
        </w:rPr>
        <w:t xml:space="preserve"> category set</w:t>
      </w:r>
      <w:r w:rsidR="00FD03BC" w:rsidRPr="00FD03BC">
        <w:rPr>
          <w:rFonts w:ascii="Times New Roman" w:hAnsi="Times New Roman" w:hint="eastAsia"/>
          <w:color w:val="000000"/>
          <w:sz w:val="24"/>
          <w:szCs w:val="24"/>
        </w:rPr>
        <w:t xml:space="preserve"> </w:t>
      </w:r>
      <w:r w:rsidR="0037719E">
        <w:rPr>
          <w:rFonts w:ascii="Times New Roman" w:hAnsi="Times New Roman" w:hint="eastAsia"/>
          <w:color w:val="000000"/>
          <w:sz w:val="24"/>
          <w:szCs w:val="24"/>
        </w:rPr>
        <w:t xml:space="preserve">of category </w:t>
      </w:r>
      <w:r w:rsidR="0037719E" w:rsidRPr="0037719E">
        <w:rPr>
          <w:rFonts w:ascii="Times New Roman" w:hAnsi="Times New Roman" w:hint="eastAsia"/>
          <w:i/>
          <w:color w:val="000000"/>
          <w:sz w:val="24"/>
          <w:szCs w:val="24"/>
        </w:rPr>
        <w:t>k</w:t>
      </w:r>
      <w:r w:rsidR="00125C46" w:rsidRPr="00125C46">
        <w:rPr>
          <w:rFonts w:ascii="Times New Roman" w:hAnsi="Times New Roman" w:hint="eastAsia"/>
          <w:color w:val="000000"/>
          <w:sz w:val="24"/>
          <w:szCs w:val="24"/>
        </w:rPr>
        <w:t xml:space="preserve"> </w:t>
      </w:r>
      <w:r w:rsidR="00125C46" w:rsidRPr="00FD03BC">
        <w:rPr>
          <w:rFonts w:ascii="Times New Roman" w:hAnsi="Times New Roman" w:hint="eastAsia"/>
          <w:color w:val="000000"/>
          <w:sz w:val="24"/>
          <w:szCs w:val="24"/>
        </w:rPr>
        <w:t>and t</w:t>
      </w:r>
      <w:r w:rsidR="00125C46" w:rsidRPr="00FD03BC">
        <w:rPr>
          <w:rFonts w:ascii="Times New Roman" w:hAnsi="Times New Roman"/>
          <w:color w:val="000000"/>
          <w:sz w:val="24"/>
          <w:szCs w:val="24"/>
        </w:rPr>
        <w:t>he disturbance term is represented by</w:t>
      </w:r>
      <w:r w:rsidR="00125C46" w:rsidRPr="00125C46">
        <w:rPr>
          <w:rFonts w:ascii="Times New Roman" w:eastAsia="SimSun" w:hAnsi="Times New Roman" w:cs="Times New Roman"/>
          <w:i/>
          <w:color w:val="000000"/>
          <w:position w:val="-14"/>
          <w:sz w:val="24"/>
          <w:szCs w:val="24"/>
        </w:rPr>
        <w:object w:dxaOrig="580" w:dyaOrig="400">
          <v:shape id="_x0000_i1040" type="#_x0000_t75" style="width:29.25pt;height:20.25pt" o:ole="">
            <v:imagedata r:id="rId44" o:title=""/>
          </v:shape>
          <o:OLEObject Type="Embed" ProgID="Equation.DSMT4" ShapeID="_x0000_i1040" DrawAspect="Content" ObjectID="_1472575316" r:id="rId45"/>
        </w:object>
      </w:r>
      <w:r w:rsidR="00FD03BC" w:rsidRPr="00FD03BC">
        <w:rPr>
          <w:rFonts w:ascii="Times New Roman" w:hAnsi="Times New Roman" w:hint="eastAsia"/>
          <w:color w:val="000000"/>
          <w:sz w:val="24"/>
          <w:szCs w:val="24"/>
        </w:rPr>
        <w:t>.We calculate the out-</w:t>
      </w:r>
      <w:ins w:id="171" w:author="Fildes, Robert" w:date="2014-09-16T15:49:00Z">
        <w:r w:rsidR="00246BB8">
          <w:rPr>
            <w:rFonts w:ascii="Times New Roman" w:hAnsi="Times New Roman"/>
            <w:color w:val="000000"/>
            <w:sz w:val="24"/>
            <w:szCs w:val="24"/>
          </w:rPr>
          <w:t>of-</w:t>
        </w:r>
      </w:ins>
      <w:r w:rsidR="00FD03BC" w:rsidRPr="00FD03BC">
        <w:rPr>
          <w:rFonts w:ascii="Times New Roman" w:hAnsi="Times New Roman" w:hint="eastAsia"/>
          <w:color w:val="000000"/>
          <w:sz w:val="24"/>
          <w:szCs w:val="24"/>
        </w:rPr>
        <w:t>sample forecasts</w:t>
      </w:r>
      <w:r>
        <w:rPr>
          <w:rFonts w:ascii="Times New Roman" w:eastAsia="SimSun" w:hAnsi="Times New Roman" w:cs="Times New Roman" w:hint="eastAsia"/>
          <w:i/>
          <w:color w:val="000000"/>
          <w:sz w:val="24"/>
          <w:szCs w:val="24"/>
        </w:rPr>
        <w:t xml:space="preserve"> </w:t>
      </w:r>
      <w:r>
        <w:rPr>
          <w:rFonts w:ascii="Times New Roman" w:eastAsia="SimSun" w:hAnsi="Times New Roman" w:cs="Times New Roman" w:hint="eastAsia"/>
          <w:color w:val="000000"/>
          <w:sz w:val="24"/>
          <w:szCs w:val="24"/>
        </w:rPr>
        <w:t>for the third stage</w:t>
      </w:r>
      <w:r w:rsidR="00FD03BC" w:rsidRPr="00FD03BC">
        <w:rPr>
          <w:rFonts w:hint="eastAsia"/>
          <w:sz w:val="24"/>
          <w:szCs w:val="24"/>
        </w:rPr>
        <w:t>.</w:t>
      </w:r>
      <w:r>
        <w:rPr>
          <w:rFonts w:hint="eastAsia"/>
          <w:sz w:val="24"/>
          <w:szCs w:val="24"/>
        </w:rPr>
        <w:t xml:space="preserve"> </w:t>
      </w:r>
      <w:r w:rsidR="00FD03BC" w:rsidRPr="00FD03BC">
        <w:rPr>
          <w:rFonts w:ascii="Times New Roman" w:hAnsi="Times New Roman"/>
          <w:color w:val="000000"/>
          <w:sz w:val="24"/>
          <w:szCs w:val="24"/>
        </w:rPr>
        <w:t>T</w:t>
      </w:r>
      <w:r w:rsidR="009F5B88">
        <w:rPr>
          <w:rFonts w:ascii="Times New Roman" w:hAnsi="Times New Roman" w:hint="eastAsia"/>
          <w:color w:val="000000"/>
          <w:sz w:val="24"/>
          <w:szCs w:val="24"/>
        </w:rPr>
        <w:t>he fin</w:t>
      </w:r>
      <w:r w:rsidR="00FD03BC" w:rsidRPr="00FD03BC">
        <w:rPr>
          <w:rFonts w:ascii="Times New Roman" w:hAnsi="Times New Roman" w:hint="eastAsia"/>
          <w:color w:val="000000"/>
          <w:sz w:val="24"/>
          <w:szCs w:val="24"/>
        </w:rPr>
        <w:t>al out-sample forecasts are the sum of the forecasts in the</w:t>
      </w:r>
      <w:r w:rsidR="00E774D6">
        <w:rPr>
          <w:rFonts w:ascii="Times New Roman" w:hAnsi="Times New Roman" w:hint="eastAsia"/>
          <w:color w:val="000000"/>
          <w:sz w:val="24"/>
          <w:szCs w:val="24"/>
        </w:rPr>
        <w:t xml:space="preserve"> </w:t>
      </w:r>
      <w:r w:rsidR="00FD03BC" w:rsidRPr="00FD03BC">
        <w:rPr>
          <w:rFonts w:ascii="Times New Roman" w:hAnsi="Times New Roman" w:hint="eastAsia"/>
          <w:color w:val="000000"/>
          <w:sz w:val="24"/>
          <w:szCs w:val="24"/>
        </w:rPr>
        <w:t>three stages.</w:t>
      </w:r>
    </w:p>
    <w:p w:rsidR="00AD43FD" w:rsidRPr="00246BB8" w:rsidRDefault="00497C9B" w:rsidP="00246BB8">
      <w:pPr>
        <w:pStyle w:val="Heading1"/>
        <w:rPr>
          <w:rPrChange w:id="172" w:author="Fildes, Robert" w:date="2014-09-16T15:49:00Z">
            <w:rPr>
              <w:sz w:val="24"/>
              <w:szCs w:val="24"/>
            </w:rPr>
          </w:rPrChange>
        </w:rPr>
      </w:pPr>
      <w:del w:id="173" w:author="Fildes, Robert" w:date="2014-09-16T15:49:00Z">
        <w:r w:rsidRPr="00246BB8" w:rsidDel="00246BB8">
          <w:rPr>
            <w:rPrChange w:id="174" w:author="Fildes, Robert" w:date="2014-09-16T15:49:00Z">
              <w:rPr>
                <w:sz w:val="24"/>
                <w:szCs w:val="24"/>
              </w:rPr>
            </w:rPrChange>
          </w:rPr>
          <w:lastRenderedPageBreak/>
          <w:delText>4.</w:delText>
        </w:r>
      </w:del>
      <w:r w:rsidRPr="00246BB8">
        <w:rPr>
          <w:rPrChange w:id="175" w:author="Fildes, Robert" w:date="2014-09-16T15:49:00Z">
            <w:rPr>
              <w:sz w:val="24"/>
              <w:szCs w:val="24"/>
            </w:rPr>
          </w:rPrChange>
        </w:rPr>
        <w:t xml:space="preserve"> </w:t>
      </w:r>
      <w:r w:rsidR="00AD43FD" w:rsidRPr="00246BB8">
        <w:rPr>
          <w:rPrChange w:id="176" w:author="Fildes, Robert" w:date="2014-09-16T15:49:00Z">
            <w:rPr>
              <w:sz w:val="24"/>
              <w:szCs w:val="24"/>
            </w:rPr>
          </w:rPrChange>
        </w:rPr>
        <w:t xml:space="preserve">Empirical </w:t>
      </w:r>
      <w:r w:rsidR="00910D60" w:rsidRPr="00246BB8">
        <w:rPr>
          <w:rPrChange w:id="177" w:author="Fildes, Robert" w:date="2014-09-16T15:49:00Z">
            <w:rPr>
              <w:sz w:val="24"/>
              <w:szCs w:val="24"/>
            </w:rPr>
          </w:rPrChange>
        </w:rPr>
        <w:t>study</w:t>
      </w:r>
      <w:r w:rsidR="00AD43FD" w:rsidRPr="00246BB8">
        <w:rPr>
          <w:rPrChange w:id="178" w:author="Fildes, Robert" w:date="2014-09-16T15:49:00Z">
            <w:rPr>
              <w:sz w:val="24"/>
              <w:szCs w:val="24"/>
            </w:rPr>
          </w:rPrChange>
        </w:rPr>
        <w:t xml:space="preserve"> </w:t>
      </w:r>
    </w:p>
    <w:p w:rsidR="003110AA" w:rsidRDefault="00F739D5" w:rsidP="00667196">
      <w:pPr>
        <w:pStyle w:val="Heading2"/>
        <w:rPr>
          <w:sz w:val="24"/>
          <w:szCs w:val="24"/>
        </w:rPr>
      </w:pPr>
      <w:r>
        <w:rPr>
          <w:rFonts w:hint="eastAsia"/>
          <w:sz w:val="24"/>
          <w:szCs w:val="24"/>
        </w:rPr>
        <w:t xml:space="preserve">4.1 </w:t>
      </w:r>
      <w:r w:rsidR="00910D60">
        <w:rPr>
          <w:rFonts w:hint="eastAsia"/>
          <w:sz w:val="24"/>
          <w:szCs w:val="24"/>
        </w:rPr>
        <w:t>D</w:t>
      </w:r>
      <w:r w:rsidR="00AD43FD" w:rsidRPr="003110AA">
        <w:rPr>
          <w:sz w:val="24"/>
          <w:szCs w:val="24"/>
        </w:rPr>
        <w:t>ata</w:t>
      </w:r>
    </w:p>
    <w:p w:rsidR="00FD03BC" w:rsidRPr="00412B30" w:rsidRDefault="00FD03BC" w:rsidP="00412B30">
      <w:pPr>
        <w:spacing w:line="360" w:lineRule="auto"/>
        <w:ind w:firstLine="420"/>
        <w:rPr>
          <w:rFonts w:ascii="Times New Roman" w:hAnsi="Times New Roman" w:cs="Times New Roman"/>
          <w:sz w:val="24"/>
          <w:szCs w:val="24"/>
        </w:rPr>
      </w:pPr>
      <w:r w:rsidRPr="00412B30">
        <w:rPr>
          <w:rFonts w:ascii="Times New Roman" w:hAnsi="Times New Roman" w:cs="Times New Roman" w:hint="eastAsia"/>
          <w:sz w:val="24"/>
          <w:szCs w:val="24"/>
        </w:rPr>
        <w:t>The empirical data comes from the IRI dataset (</w:t>
      </w:r>
      <w:proofErr w:type="spellStart"/>
      <w:r w:rsidRPr="00412B30">
        <w:rPr>
          <w:rFonts w:ascii="Times New Roman" w:hAnsi="Times New Roman" w:cs="Times New Roman"/>
          <w:sz w:val="24"/>
          <w:szCs w:val="24"/>
        </w:rPr>
        <w:t>Bronnenberg</w:t>
      </w:r>
      <w:proofErr w:type="spellEnd"/>
      <w:r w:rsidRPr="00412B30">
        <w:rPr>
          <w:rFonts w:ascii="Times New Roman" w:hAnsi="Times New Roman" w:cs="Times New Roman" w:hint="eastAsia"/>
          <w:sz w:val="24"/>
          <w:szCs w:val="24"/>
        </w:rPr>
        <w:t xml:space="preserve"> et al. 2008). The IRI dataset</w:t>
      </w:r>
      <w:r w:rsidR="008424B9">
        <w:rPr>
          <w:rFonts w:ascii="Times New Roman" w:hAnsi="Times New Roman" w:cs="Times New Roman"/>
          <w:sz w:val="24"/>
          <w:szCs w:val="24"/>
        </w:rPr>
        <w:t xml:space="preserve"> include</w:t>
      </w:r>
      <w:r w:rsidR="008424B9">
        <w:rPr>
          <w:rFonts w:ascii="Times New Roman" w:hAnsi="Times New Roman" w:cs="Times New Roman" w:hint="eastAsia"/>
          <w:sz w:val="24"/>
          <w:szCs w:val="24"/>
        </w:rPr>
        <w:t>s</w:t>
      </w:r>
      <w:r w:rsidRPr="00412B30">
        <w:rPr>
          <w:rFonts w:ascii="Times New Roman" w:hAnsi="Times New Roman" w:cs="Times New Roman"/>
          <w:sz w:val="24"/>
          <w:szCs w:val="24"/>
        </w:rPr>
        <w:t xml:space="preserve"> grocery and drug chain data from a sample of stores in 50 markets and 30 categories, involving approximately 25%-30% of the consumer packaged goods sales in a grocery store. This is weekly data by </w:t>
      </w:r>
      <w:r w:rsidR="00D66C37" w:rsidRPr="00412B30">
        <w:rPr>
          <w:rFonts w:ascii="Times New Roman" w:hAnsi="Times New Roman" w:cs="Times New Roman"/>
          <w:sz w:val="24"/>
          <w:szCs w:val="24"/>
        </w:rPr>
        <w:t>SKU</w:t>
      </w:r>
      <w:r w:rsidRPr="00412B30">
        <w:rPr>
          <w:rFonts w:ascii="Times New Roman" w:hAnsi="Times New Roman" w:cs="Times New Roman"/>
          <w:sz w:val="24"/>
          <w:szCs w:val="24"/>
        </w:rPr>
        <w:t xml:space="preserve"> and includes information on</w:t>
      </w:r>
      <w:ins w:id="179" w:author="Fildes, Robert" w:date="2014-09-16T15:50:00Z">
        <w:r w:rsidR="00246BB8">
          <w:rPr>
            <w:rFonts w:ascii="Times New Roman" w:hAnsi="Times New Roman" w:cs="Times New Roman"/>
            <w:sz w:val="24"/>
            <w:szCs w:val="24"/>
          </w:rPr>
          <w:t xml:space="preserve"> sales</w:t>
        </w:r>
      </w:ins>
      <w:del w:id="180" w:author="Fildes, Robert" w:date="2014-09-16T15:50:00Z">
        <w:r w:rsidRPr="00412B30" w:rsidDel="00246BB8">
          <w:rPr>
            <w:rFonts w:ascii="Times New Roman" w:hAnsi="Times New Roman" w:cs="Times New Roman"/>
            <w:sz w:val="24"/>
            <w:szCs w:val="24"/>
          </w:rPr>
          <w:delText xml:space="preserve"> movement</w:delText>
        </w:r>
      </w:del>
      <w:r w:rsidRPr="00412B30">
        <w:rPr>
          <w:rFonts w:ascii="Times New Roman" w:hAnsi="Times New Roman" w:cs="Times New Roman"/>
          <w:sz w:val="24"/>
          <w:szCs w:val="24"/>
        </w:rPr>
        <w:t>, price, features and displays.</w:t>
      </w:r>
      <w:ins w:id="181" w:author="Fildes, Robert" w:date="2014-09-16T15:50:00Z">
        <w:r w:rsidR="00246BB8">
          <w:rPr>
            <w:rFonts w:ascii="Times New Roman" w:hAnsi="Times New Roman" w:cs="Times New Roman"/>
            <w:sz w:val="24"/>
            <w:szCs w:val="24"/>
          </w:rPr>
          <w:t xml:space="preserve"> Based on</w:t>
        </w:r>
      </w:ins>
      <w:del w:id="182" w:author="Fildes, Robert" w:date="2014-09-16T15:50:00Z">
        <w:r w:rsidRPr="00412B30" w:rsidDel="00246BB8">
          <w:rPr>
            <w:rFonts w:ascii="Times New Roman" w:hAnsi="Times New Roman" w:cs="Times New Roman"/>
            <w:sz w:val="24"/>
            <w:szCs w:val="24"/>
          </w:rPr>
          <w:delText xml:space="preserve"> </w:delText>
        </w:r>
        <w:r w:rsidRPr="00412B30" w:rsidDel="00246BB8">
          <w:rPr>
            <w:rFonts w:ascii="Times New Roman" w:hAnsi="Times New Roman" w:cs="Times New Roman" w:hint="eastAsia"/>
            <w:sz w:val="24"/>
            <w:szCs w:val="24"/>
          </w:rPr>
          <w:delText>According to</w:delText>
        </w:r>
      </w:del>
      <w:r w:rsidRPr="00412B30">
        <w:rPr>
          <w:rFonts w:ascii="Times New Roman" w:hAnsi="Times New Roman" w:cs="Times New Roman" w:hint="eastAsia"/>
          <w:sz w:val="24"/>
          <w:szCs w:val="24"/>
        </w:rPr>
        <w:t xml:space="preserve"> the objectives of this research, </w:t>
      </w:r>
      <w:del w:id="183" w:author="Fildes, Robert" w:date="2014-09-16T15:50:00Z">
        <w:r w:rsidRPr="00412B30" w:rsidDel="00246BB8">
          <w:rPr>
            <w:rFonts w:ascii="Times New Roman" w:hAnsi="Times New Roman" w:cs="Times New Roman" w:hint="eastAsia"/>
            <w:sz w:val="24"/>
            <w:szCs w:val="24"/>
          </w:rPr>
          <w:delText xml:space="preserve">we select </w:delText>
        </w:r>
      </w:del>
      <w:r w:rsidRPr="00412B30">
        <w:rPr>
          <w:rFonts w:ascii="Times New Roman" w:hAnsi="Times New Roman" w:cs="Times New Roman" w:hint="eastAsia"/>
          <w:sz w:val="24"/>
          <w:szCs w:val="24"/>
        </w:rPr>
        <w:t>the records from a medium size grocery store in Chicago as the empirical sample</w:t>
      </w:r>
      <w:ins w:id="184" w:author="Fildes, Robert" w:date="2014-09-16T15:50:00Z">
        <w:r w:rsidR="00246BB8">
          <w:rPr>
            <w:rFonts w:ascii="Times New Roman" w:hAnsi="Times New Roman" w:cs="Times New Roman"/>
            <w:sz w:val="24"/>
            <w:szCs w:val="24"/>
          </w:rPr>
          <w:t xml:space="preserve"> were selected for f</w:t>
        </w:r>
      </w:ins>
      <w:del w:id="185" w:author="Fildes, Robert" w:date="2014-09-16T15:51:00Z">
        <w:r w:rsidRPr="00412B30" w:rsidDel="00246BB8">
          <w:rPr>
            <w:rFonts w:ascii="Times New Roman" w:hAnsi="Times New Roman" w:cs="Times New Roman" w:hint="eastAsia"/>
            <w:sz w:val="24"/>
            <w:szCs w:val="24"/>
          </w:rPr>
          <w:delText xml:space="preserve">. </w:delText>
        </w:r>
        <w:r w:rsidR="008424B9" w:rsidDel="00246BB8">
          <w:rPr>
            <w:rFonts w:ascii="Times New Roman" w:hAnsi="Times New Roman" w:cs="Times New Roman" w:hint="eastAsia"/>
            <w:sz w:val="24"/>
            <w:szCs w:val="24"/>
          </w:rPr>
          <w:delText>F</w:delText>
        </w:r>
      </w:del>
      <w:r w:rsidR="008424B9">
        <w:rPr>
          <w:rFonts w:ascii="Times New Roman" w:hAnsi="Times New Roman" w:cs="Times New Roman" w:hint="eastAsia"/>
          <w:sz w:val="24"/>
          <w:szCs w:val="24"/>
        </w:rPr>
        <w:t>ifteen product categories concern</w:t>
      </w:r>
      <w:r w:rsidR="00D330B9">
        <w:rPr>
          <w:rFonts w:ascii="Times New Roman" w:hAnsi="Times New Roman" w:cs="Times New Roman" w:hint="eastAsia"/>
          <w:sz w:val="24"/>
          <w:szCs w:val="24"/>
        </w:rPr>
        <w:t>ed with</w:t>
      </w:r>
      <w:r w:rsidR="008424B9">
        <w:rPr>
          <w:rFonts w:ascii="Times New Roman" w:hAnsi="Times New Roman" w:cs="Times New Roman" w:hint="eastAsia"/>
          <w:sz w:val="24"/>
          <w:szCs w:val="24"/>
        </w:rPr>
        <w:t xml:space="preserve"> f</w:t>
      </w:r>
      <w:r w:rsidRPr="00412B30">
        <w:rPr>
          <w:rFonts w:ascii="Times New Roman" w:hAnsi="Times New Roman" w:cs="Times New Roman" w:hint="eastAsia"/>
          <w:sz w:val="24"/>
          <w:szCs w:val="24"/>
        </w:rPr>
        <w:t xml:space="preserve">ood and </w:t>
      </w:r>
      <w:r w:rsidR="00325C4E">
        <w:rPr>
          <w:rFonts w:ascii="Times New Roman" w:hAnsi="Times New Roman" w:cs="Times New Roman" w:hint="eastAsia"/>
          <w:sz w:val="24"/>
          <w:szCs w:val="24"/>
        </w:rPr>
        <w:t>drink</w:t>
      </w:r>
      <w:ins w:id="186" w:author="Fildes, Robert" w:date="2014-09-16T15:51:00Z">
        <w:r w:rsidR="00246BB8">
          <w:rPr>
            <w:rFonts w:ascii="Times New Roman" w:hAnsi="Times New Roman" w:cs="Times New Roman"/>
            <w:sz w:val="24"/>
            <w:szCs w:val="24"/>
          </w:rPr>
          <w:t>.</w:t>
        </w:r>
      </w:ins>
      <w:r w:rsidRPr="00412B30">
        <w:rPr>
          <w:rFonts w:ascii="Times New Roman" w:hAnsi="Times New Roman" w:cs="Times New Roman" w:hint="eastAsia"/>
          <w:sz w:val="24"/>
          <w:szCs w:val="24"/>
        </w:rPr>
        <w:t xml:space="preserve"> </w:t>
      </w:r>
      <w:del w:id="187" w:author="Fildes, Robert" w:date="2014-09-16T15:51:00Z">
        <w:r w:rsidR="008424B9" w:rsidDel="00246BB8">
          <w:rPr>
            <w:rFonts w:ascii="Times New Roman" w:hAnsi="Times New Roman" w:cs="Times New Roman" w:hint="eastAsia"/>
            <w:sz w:val="24"/>
            <w:szCs w:val="24"/>
          </w:rPr>
          <w:delText xml:space="preserve">are selected and </w:delText>
        </w:r>
      </w:del>
      <w:ins w:id="188" w:author="Fildes, Robert" w:date="2014-09-16T15:51:00Z">
        <w:r w:rsidR="00246BB8">
          <w:rPr>
            <w:rFonts w:ascii="Times New Roman" w:hAnsi="Times New Roman" w:cs="Times New Roman"/>
            <w:sz w:val="24"/>
            <w:szCs w:val="24"/>
          </w:rPr>
          <w:t xml:space="preserve">The </w:t>
        </w:r>
      </w:ins>
      <w:r w:rsidR="00D66C37" w:rsidRPr="00412B30">
        <w:rPr>
          <w:rFonts w:ascii="Times New Roman" w:hAnsi="Times New Roman" w:cs="Times New Roman" w:hint="eastAsia"/>
          <w:sz w:val="24"/>
          <w:szCs w:val="24"/>
        </w:rPr>
        <w:t>SKU</w:t>
      </w:r>
      <w:r w:rsidRPr="00412B30">
        <w:rPr>
          <w:rFonts w:ascii="Times New Roman" w:hAnsi="Times New Roman" w:cs="Times New Roman" w:hint="eastAsia"/>
          <w:sz w:val="24"/>
          <w:szCs w:val="24"/>
        </w:rPr>
        <w:t>s with missing values less than 20%</w:t>
      </w:r>
      <w:ins w:id="189" w:author="Fildes, Robert" w:date="2014-09-16T15:51:00Z">
        <w:r w:rsidR="00246BB8">
          <w:rPr>
            <w:rFonts w:ascii="Times New Roman" w:hAnsi="Times New Roman" w:cs="Times New Roman"/>
            <w:sz w:val="24"/>
            <w:szCs w:val="24"/>
          </w:rPr>
          <w:t xml:space="preserve"> were</w:t>
        </w:r>
      </w:ins>
      <w:del w:id="190" w:author="Fildes, Robert" w:date="2014-09-16T15:51:00Z">
        <w:r w:rsidR="008424B9" w:rsidDel="00246BB8">
          <w:rPr>
            <w:rFonts w:ascii="Times New Roman" w:hAnsi="Times New Roman" w:cs="Times New Roman" w:hint="eastAsia"/>
            <w:sz w:val="24"/>
            <w:szCs w:val="24"/>
          </w:rPr>
          <w:delText xml:space="preserve"> are</w:delText>
        </w:r>
      </w:del>
      <w:r w:rsidR="008424B9">
        <w:rPr>
          <w:rFonts w:ascii="Times New Roman" w:hAnsi="Times New Roman" w:cs="Times New Roman" w:hint="eastAsia"/>
          <w:sz w:val="24"/>
          <w:szCs w:val="24"/>
        </w:rPr>
        <w:t xml:space="preserve"> extracted to form the </w:t>
      </w:r>
      <w:r w:rsidR="008424B9">
        <w:rPr>
          <w:rFonts w:ascii="Times New Roman" w:hAnsi="Times New Roman" w:cs="Times New Roman"/>
          <w:sz w:val="24"/>
          <w:szCs w:val="24"/>
        </w:rPr>
        <w:t>empirical</w:t>
      </w:r>
      <w:r w:rsidR="008424B9">
        <w:rPr>
          <w:rFonts w:ascii="Times New Roman" w:hAnsi="Times New Roman" w:cs="Times New Roman" w:hint="eastAsia"/>
          <w:sz w:val="24"/>
          <w:szCs w:val="24"/>
        </w:rPr>
        <w:t xml:space="preserve"> dataset</w:t>
      </w:r>
      <w:r w:rsidR="00325C4E">
        <w:rPr>
          <w:rFonts w:ascii="Times New Roman" w:hAnsi="Times New Roman" w:cs="Times New Roman" w:hint="eastAsia"/>
          <w:sz w:val="24"/>
          <w:szCs w:val="24"/>
        </w:rPr>
        <w:t xml:space="preserve"> which </w:t>
      </w:r>
      <w:r w:rsidRPr="00412B30">
        <w:rPr>
          <w:rFonts w:ascii="Times New Roman" w:hAnsi="Times New Roman" w:cs="Times New Roman" w:hint="eastAsia"/>
          <w:sz w:val="24"/>
          <w:szCs w:val="24"/>
        </w:rPr>
        <w:t xml:space="preserve">includes the weekly </w:t>
      </w:r>
      <w:r w:rsidR="00D330B9">
        <w:rPr>
          <w:rFonts w:ascii="Times New Roman" w:hAnsi="Times New Roman" w:cs="Times New Roman" w:hint="eastAsia"/>
          <w:sz w:val="24"/>
          <w:szCs w:val="24"/>
        </w:rPr>
        <w:t>unit</w:t>
      </w:r>
      <w:r w:rsidR="009571D8">
        <w:rPr>
          <w:rFonts w:ascii="Times New Roman" w:hAnsi="Times New Roman" w:cs="Times New Roman" w:hint="eastAsia"/>
          <w:sz w:val="24"/>
          <w:szCs w:val="24"/>
        </w:rPr>
        <w:t>s sold</w:t>
      </w:r>
      <w:r w:rsidRPr="00412B30">
        <w:rPr>
          <w:rFonts w:ascii="Times New Roman" w:hAnsi="Times New Roman" w:cs="Times New Roman" w:hint="eastAsia"/>
          <w:sz w:val="24"/>
          <w:szCs w:val="24"/>
        </w:rPr>
        <w:t xml:space="preserve">, prices, displays and features of 926 </w:t>
      </w:r>
      <w:r w:rsidR="00D66C37" w:rsidRPr="00412B30">
        <w:rPr>
          <w:rFonts w:ascii="Times New Roman" w:hAnsi="Times New Roman" w:cs="Times New Roman" w:hint="eastAsia"/>
          <w:sz w:val="24"/>
          <w:szCs w:val="24"/>
        </w:rPr>
        <w:t>SKU</w:t>
      </w:r>
      <w:r w:rsidRPr="00412B30">
        <w:rPr>
          <w:rFonts w:ascii="Times New Roman" w:hAnsi="Times New Roman" w:cs="Times New Roman" w:hint="eastAsia"/>
          <w:sz w:val="24"/>
          <w:szCs w:val="24"/>
        </w:rPr>
        <w:t>s in 15 food categories for 320 weeks.</w:t>
      </w:r>
    </w:p>
    <w:p w:rsidR="00B07222" w:rsidRDefault="00FD03BC" w:rsidP="00412B30">
      <w:pPr>
        <w:spacing w:line="360" w:lineRule="auto"/>
        <w:ind w:firstLine="420"/>
        <w:rPr>
          <w:rFonts w:ascii="Times New Roman" w:hAnsi="Times New Roman" w:cs="Times New Roman"/>
          <w:sz w:val="24"/>
          <w:szCs w:val="24"/>
        </w:rPr>
      </w:pPr>
      <w:r w:rsidRPr="00412B30">
        <w:rPr>
          <w:rFonts w:ascii="Times New Roman" w:hAnsi="Times New Roman" w:cs="Times New Roman"/>
          <w:sz w:val="24"/>
          <w:szCs w:val="24"/>
        </w:rPr>
        <w:t xml:space="preserve">Table 1 presents the </w:t>
      </w:r>
      <w:r w:rsidR="002E143A">
        <w:rPr>
          <w:rFonts w:ascii="Times New Roman" w:hAnsi="Times New Roman" w:cs="Times New Roman" w:hint="eastAsia"/>
          <w:sz w:val="24"/>
          <w:szCs w:val="24"/>
        </w:rPr>
        <w:t>mean</w:t>
      </w:r>
      <w:r w:rsidR="009571D8">
        <w:rPr>
          <w:rFonts w:ascii="Times New Roman" w:hAnsi="Times New Roman" w:cs="Times New Roman" w:hint="eastAsia"/>
          <w:sz w:val="24"/>
          <w:szCs w:val="24"/>
        </w:rPr>
        <w:t>s</w:t>
      </w:r>
      <w:ins w:id="191" w:author="Fildes, Robert" w:date="2014-09-16T15:51:00Z">
        <w:r w:rsidR="00246BB8">
          <w:rPr>
            <w:rFonts w:ascii="Times New Roman" w:hAnsi="Times New Roman" w:cs="Times New Roman"/>
            <w:sz w:val="24"/>
            <w:szCs w:val="24"/>
          </w:rPr>
          <w:t xml:space="preserve"> and </w:t>
        </w:r>
        <w:commentRangeStart w:id="192"/>
        <w:r w:rsidR="00246BB8">
          <w:rPr>
            <w:rFonts w:ascii="Times New Roman" w:hAnsi="Times New Roman" w:cs="Times New Roman"/>
            <w:sz w:val="24"/>
            <w:szCs w:val="24"/>
          </w:rPr>
          <w:t>medians</w:t>
        </w:r>
        <w:commentRangeEnd w:id="192"/>
        <w:r w:rsidR="00246BB8">
          <w:rPr>
            <w:rStyle w:val="CommentReference"/>
          </w:rPr>
          <w:commentReference w:id="192"/>
        </w:r>
      </w:ins>
      <w:r w:rsidRPr="00412B30">
        <w:rPr>
          <w:rFonts w:ascii="Times New Roman" w:hAnsi="Times New Roman" w:cs="Times New Roman"/>
          <w:sz w:val="24"/>
          <w:szCs w:val="24"/>
        </w:rPr>
        <w:t xml:space="preserve"> of </w:t>
      </w:r>
      <w:r w:rsidR="009571D8">
        <w:rPr>
          <w:rFonts w:ascii="Times New Roman" w:hAnsi="Times New Roman" w:cs="Times New Roman" w:hint="eastAsia"/>
          <w:sz w:val="24"/>
          <w:szCs w:val="24"/>
        </w:rPr>
        <w:t>units sold</w:t>
      </w:r>
      <w:r w:rsidR="00F91D6E">
        <w:rPr>
          <w:rFonts w:ascii="Times New Roman" w:hAnsi="Times New Roman" w:cs="Times New Roman" w:hint="eastAsia"/>
          <w:sz w:val="24"/>
          <w:szCs w:val="24"/>
        </w:rPr>
        <w:t xml:space="preserve"> per week</w:t>
      </w:r>
      <w:r w:rsidRPr="00412B30">
        <w:rPr>
          <w:rFonts w:ascii="Times New Roman" w:hAnsi="Times New Roman" w:cs="Times New Roman"/>
          <w:sz w:val="24"/>
          <w:szCs w:val="24"/>
        </w:rPr>
        <w:t xml:space="preserve"> and percentages of week</w:t>
      </w:r>
      <w:r w:rsidR="00B07222">
        <w:rPr>
          <w:rFonts w:ascii="Times New Roman" w:hAnsi="Times New Roman" w:cs="Times New Roman" w:hint="eastAsia"/>
          <w:sz w:val="24"/>
          <w:szCs w:val="24"/>
        </w:rPr>
        <w:t>s</w:t>
      </w:r>
      <w:r w:rsidRPr="00412B30">
        <w:rPr>
          <w:rFonts w:ascii="Times New Roman" w:hAnsi="Times New Roman" w:cs="Times New Roman"/>
          <w:sz w:val="24"/>
          <w:szCs w:val="24"/>
        </w:rPr>
        <w:t xml:space="preserve"> concerning promotion</w:t>
      </w:r>
      <w:r w:rsidRPr="00412B30">
        <w:rPr>
          <w:rFonts w:ascii="Times New Roman" w:hAnsi="Times New Roman" w:cs="Times New Roman" w:hint="eastAsia"/>
          <w:sz w:val="24"/>
          <w:szCs w:val="24"/>
        </w:rPr>
        <w:t>al</w:t>
      </w:r>
      <w:r w:rsidRPr="00412B30">
        <w:rPr>
          <w:rFonts w:ascii="Times New Roman" w:hAnsi="Times New Roman" w:cs="Times New Roman"/>
          <w:sz w:val="24"/>
          <w:szCs w:val="24"/>
        </w:rPr>
        <w:t xml:space="preserve"> activities</w:t>
      </w:r>
      <w:r w:rsidR="00545F28">
        <w:rPr>
          <w:rFonts w:ascii="Times New Roman" w:hAnsi="Times New Roman" w:cs="Times New Roman" w:hint="eastAsia"/>
          <w:sz w:val="24"/>
          <w:szCs w:val="24"/>
        </w:rPr>
        <w:t>,</w:t>
      </w:r>
      <w:r w:rsidRPr="00412B30">
        <w:rPr>
          <w:rFonts w:ascii="Times New Roman" w:hAnsi="Times New Roman" w:cs="Times New Roman"/>
          <w:sz w:val="24"/>
          <w:szCs w:val="24"/>
        </w:rPr>
        <w:t xml:space="preserve"> </w:t>
      </w:r>
      <w:r w:rsidR="00821CD5">
        <w:rPr>
          <w:rFonts w:ascii="Times New Roman" w:hAnsi="Times New Roman" w:cs="Times New Roman" w:hint="eastAsia"/>
          <w:sz w:val="24"/>
          <w:szCs w:val="24"/>
        </w:rPr>
        <w:t>including</w:t>
      </w:r>
      <w:r w:rsidRPr="00412B30">
        <w:rPr>
          <w:rFonts w:ascii="Times New Roman" w:hAnsi="Times New Roman" w:cs="Times New Roman"/>
          <w:sz w:val="24"/>
          <w:szCs w:val="24"/>
        </w:rPr>
        <w:t xml:space="preserve"> price reduction</w:t>
      </w:r>
      <w:r w:rsidR="00545F28">
        <w:rPr>
          <w:rFonts w:ascii="Times New Roman" w:hAnsi="Times New Roman" w:cs="Times New Roman" w:hint="eastAsia"/>
          <w:sz w:val="24"/>
          <w:szCs w:val="24"/>
        </w:rPr>
        <w:t>s (</w:t>
      </w:r>
      <w:r w:rsidR="00821CD5">
        <w:rPr>
          <w:rFonts w:ascii="Times New Roman" w:hAnsi="Times New Roman" w:cs="Times New Roman" w:hint="eastAsia"/>
          <w:sz w:val="24"/>
          <w:szCs w:val="24"/>
        </w:rPr>
        <w:t>more than 5 percent</w:t>
      </w:r>
      <w:r w:rsidR="00545F28">
        <w:rPr>
          <w:rFonts w:ascii="Times New Roman" w:hAnsi="Times New Roman" w:cs="Times New Roman" w:hint="eastAsia"/>
          <w:sz w:val="24"/>
          <w:szCs w:val="24"/>
        </w:rPr>
        <w:t>)</w:t>
      </w:r>
      <w:r w:rsidRPr="00412B30">
        <w:rPr>
          <w:rFonts w:ascii="Times New Roman" w:hAnsi="Times New Roman" w:cs="Times New Roman"/>
          <w:sz w:val="24"/>
          <w:szCs w:val="24"/>
        </w:rPr>
        <w:t xml:space="preserve">, displays and features </w:t>
      </w:r>
      <w:r w:rsidRPr="00412B30">
        <w:rPr>
          <w:rFonts w:ascii="Times New Roman" w:hAnsi="Times New Roman" w:cs="Times New Roman" w:hint="eastAsia"/>
          <w:sz w:val="24"/>
          <w:szCs w:val="24"/>
        </w:rPr>
        <w:t xml:space="preserve">across </w:t>
      </w:r>
      <w:r w:rsidRPr="00412B30">
        <w:rPr>
          <w:rFonts w:ascii="Times New Roman" w:hAnsi="Times New Roman" w:cs="Times New Roman"/>
          <w:sz w:val="24"/>
          <w:szCs w:val="24"/>
        </w:rPr>
        <w:t>fifteen</w:t>
      </w:r>
      <w:r w:rsidRPr="00412B30">
        <w:rPr>
          <w:rFonts w:ascii="Times New Roman" w:hAnsi="Times New Roman" w:cs="Times New Roman" w:hint="eastAsia"/>
          <w:sz w:val="24"/>
          <w:szCs w:val="24"/>
        </w:rPr>
        <w:t xml:space="preserve"> categories</w:t>
      </w:r>
      <w:r w:rsidRPr="00412B30">
        <w:rPr>
          <w:rFonts w:ascii="Times New Roman" w:hAnsi="Times New Roman" w:cs="Times New Roman"/>
          <w:sz w:val="24"/>
          <w:szCs w:val="24"/>
        </w:rPr>
        <w:t xml:space="preserve">. </w:t>
      </w:r>
      <w:r w:rsidR="00821CD5">
        <w:rPr>
          <w:rFonts w:ascii="Times New Roman" w:hAnsi="Times New Roman" w:cs="Times New Roman" w:hint="eastAsia"/>
          <w:sz w:val="24"/>
          <w:szCs w:val="24"/>
        </w:rPr>
        <w:t>It is clear that the price reduction</w:t>
      </w:r>
      <w:r w:rsidR="00706E95">
        <w:rPr>
          <w:rFonts w:ascii="Times New Roman" w:hAnsi="Times New Roman" w:cs="Times New Roman" w:hint="eastAsia"/>
          <w:sz w:val="24"/>
          <w:szCs w:val="24"/>
        </w:rPr>
        <w:t xml:space="preserve"> is the most frequent</w:t>
      </w:r>
      <w:del w:id="193" w:author="Fildes, Robert" w:date="2014-09-16T15:52:00Z">
        <w:r w:rsidR="00706E95" w:rsidDel="00246BB8">
          <w:rPr>
            <w:rFonts w:ascii="Times New Roman" w:hAnsi="Times New Roman" w:cs="Times New Roman" w:hint="eastAsia"/>
            <w:sz w:val="24"/>
            <w:szCs w:val="24"/>
          </w:rPr>
          <w:delText>ly</w:delText>
        </w:r>
      </w:del>
      <w:r w:rsidR="00706E95">
        <w:rPr>
          <w:rFonts w:ascii="Times New Roman" w:hAnsi="Times New Roman" w:cs="Times New Roman" w:hint="eastAsia"/>
          <w:sz w:val="24"/>
          <w:szCs w:val="24"/>
        </w:rPr>
        <w:t xml:space="preserve"> </w:t>
      </w:r>
      <w:r w:rsidR="00D330B9">
        <w:rPr>
          <w:rFonts w:ascii="Times New Roman" w:hAnsi="Times New Roman" w:cs="Times New Roman" w:hint="eastAsia"/>
          <w:sz w:val="24"/>
          <w:szCs w:val="24"/>
        </w:rPr>
        <w:t>type of</w:t>
      </w:r>
      <w:r w:rsidR="00706E95">
        <w:rPr>
          <w:rFonts w:ascii="Times New Roman" w:hAnsi="Times New Roman" w:cs="Times New Roman" w:hint="eastAsia"/>
          <w:sz w:val="24"/>
          <w:szCs w:val="24"/>
        </w:rPr>
        <w:t xml:space="preserve"> promotion across all the categories. </w:t>
      </w:r>
      <w:r w:rsidR="00706E95">
        <w:rPr>
          <w:rFonts w:ascii="Times New Roman" w:hAnsi="Times New Roman" w:cs="Times New Roman"/>
          <w:sz w:val="24"/>
          <w:szCs w:val="24"/>
        </w:rPr>
        <w:t>Feature</w:t>
      </w:r>
      <w:r w:rsidR="00706E95">
        <w:rPr>
          <w:rFonts w:ascii="Times New Roman" w:hAnsi="Times New Roman" w:cs="Times New Roman" w:hint="eastAsia"/>
          <w:sz w:val="24"/>
          <w:szCs w:val="24"/>
        </w:rPr>
        <w:t xml:space="preserve"> advertising is also </w:t>
      </w:r>
      <w:r w:rsidR="00545F28">
        <w:rPr>
          <w:rFonts w:ascii="Times New Roman" w:hAnsi="Times New Roman" w:cs="Times New Roman" w:hint="eastAsia"/>
          <w:sz w:val="24"/>
          <w:szCs w:val="24"/>
        </w:rPr>
        <w:t xml:space="preserve">frequently </w:t>
      </w:r>
      <w:r w:rsidR="00706E95">
        <w:rPr>
          <w:rFonts w:ascii="Times New Roman" w:hAnsi="Times New Roman" w:cs="Times New Roman" w:hint="eastAsia"/>
          <w:sz w:val="24"/>
          <w:szCs w:val="24"/>
        </w:rPr>
        <w:t>used in many categories, such as f</w:t>
      </w:r>
      <w:r w:rsidR="00706E95" w:rsidRPr="00706E95">
        <w:rPr>
          <w:rFonts w:ascii="Times New Roman" w:hAnsi="Times New Roman" w:cs="Times New Roman"/>
          <w:sz w:val="24"/>
          <w:szCs w:val="24"/>
        </w:rPr>
        <w:t>rozen pizza</w:t>
      </w:r>
      <w:r w:rsidR="00706E95">
        <w:rPr>
          <w:rFonts w:ascii="Times New Roman" w:hAnsi="Times New Roman" w:cs="Times New Roman" w:hint="eastAsia"/>
          <w:sz w:val="24"/>
          <w:szCs w:val="24"/>
        </w:rPr>
        <w:t xml:space="preserve"> and </w:t>
      </w:r>
      <w:r w:rsidR="00706E95">
        <w:rPr>
          <w:rFonts w:ascii="Times New Roman" w:hAnsi="Times New Roman" w:cs="Times New Roman"/>
          <w:sz w:val="24"/>
          <w:szCs w:val="24"/>
        </w:rPr>
        <w:t>carbonated</w:t>
      </w:r>
      <w:r w:rsidR="00706E95">
        <w:rPr>
          <w:rFonts w:ascii="Times New Roman" w:hAnsi="Times New Roman" w:cs="Times New Roman" w:hint="eastAsia"/>
          <w:sz w:val="24"/>
          <w:szCs w:val="24"/>
        </w:rPr>
        <w:t xml:space="preserve"> </w:t>
      </w:r>
      <w:r w:rsidR="00706E95">
        <w:rPr>
          <w:rFonts w:ascii="Times New Roman" w:hAnsi="Times New Roman" w:cs="Times New Roman"/>
          <w:sz w:val="24"/>
          <w:szCs w:val="24"/>
        </w:rPr>
        <w:t>beverages</w:t>
      </w:r>
      <w:r w:rsidR="00706E95">
        <w:rPr>
          <w:rFonts w:ascii="Times New Roman" w:hAnsi="Times New Roman" w:cs="Times New Roman" w:hint="eastAsia"/>
          <w:sz w:val="24"/>
          <w:szCs w:val="24"/>
        </w:rPr>
        <w:t xml:space="preserve">. </w:t>
      </w:r>
      <w:r w:rsidR="00706E95">
        <w:rPr>
          <w:rFonts w:ascii="Times New Roman" w:hAnsi="Times New Roman" w:cs="Times New Roman"/>
          <w:sz w:val="24"/>
          <w:szCs w:val="24"/>
        </w:rPr>
        <w:t>D</w:t>
      </w:r>
      <w:r w:rsidR="00706E95">
        <w:rPr>
          <w:rFonts w:ascii="Times New Roman" w:hAnsi="Times New Roman" w:cs="Times New Roman" w:hint="eastAsia"/>
          <w:sz w:val="24"/>
          <w:szCs w:val="24"/>
        </w:rPr>
        <w:t xml:space="preserve">isplay is only used </w:t>
      </w:r>
      <w:r w:rsidR="00706E95">
        <w:rPr>
          <w:rFonts w:ascii="Times New Roman" w:hAnsi="Times New Roman" w:cs="Times New Roman"/>
          <w:sz w:val="24"/>
          <w:szCs w:val="24"/>
        </w:rPr>
        <w:t>occasionally</w:t>
      </w:r>
      <w:r w:rsidR="00706E95">
        <w:rPr>
          <w:rFonts w:ascii="Times New Roman" w:hAnsi="Times New Roman" w:cs="Times New Roman" w:hint="eastAsia"/>
          <w:sz w:val="24"/>
          <w:szCs w:val="24"/>
        </w:rPr>
        <w:t xml:space="preserve"> for most of the categories except beer. </w:t>
      </w:r>
    </w:p>
    <w:p w:rsidR="00B94C36" w:rsidRDefault="00727933" w:rsidP="00B94C36">
      <w:pPr>
        <w:spacing w:line="360" w:lineRule="auto"/>
        <w:ind w:firstLine="420"/>
        <w:jc w:val="center"/>
        <w:rPr>
          <w:rFonts w:ascii="Times New Roman" w:hAnsi="Times New Roman" w:cs="Times New Roman"/>
          <w:sz w:val="24"/>
          <w:szCs w:val="24"/>
        </w:rPr>
      </w:pPr>
      <w:hyperlink w:anchor="_Table_1_Describe" w:history="1">
        <w:r w:rsidR="00B94C36" w:rsidRPr="00B73727">
          <w:rPr>
            <w:rStyle w:val="Hyperlink"/>
            <w:rFonts w:ascii="Times New Roman" w:hAnsi="Times New Roman" w:cs="Times New Roman" w:hint="eastAsia"/>
            <w:sz w:val="24"/>
            <w:szCs w:val="24"/>
          </w:rPr>
          <w:t>[</w:t>
        </w:r>
        <w:r w:rsidR="00B94C36" w:rsidRPr="00B73727">
          <w:rPr>
            <w:rStyle w:val="Hyperlink"/>
            <w:rFonts w:ascii="Times New Roman" w:hAnsi="Times New Roman" w:cs="Times New Roman"/>
            <w:sz w:val="24"/>
            <w:szCs w:val="24"/>
          </w:rPr>
          <w:t>Table 1</w:t>
        </w:r>
        <w:r w:rsidR="00B94C36" w:rsidRPr="00B73727">
          <w:rPr>
            <w:rStyle w:val="Hyperlink"/>
            <w:rFonts w:ascii="Times New Roman" w:hAnsi="Times New Roman" w:cs="Times New Roman" w:hint="eastAsia"/>
            <w:sz w:val="24"/>
            <w:szCs w:val="24"/>
          </w:rPr>
          <w:t>]</w:t>
        </w:r>
      </w:hyperlink>
    </w:p>
    <w:p w:rsidR="00BE4977" w:rsidRPr="009571D8" w:rsidRDefault="003B317D" w:rsidP="0017365C">
      <w:pPr>
        <w:spacing w:line="360" w:lineRule="auto"/>
        <w:ind w:firstLine="420"/>
        <w:rPr>
          <w:rFonts w:ascii="Times New Roman" w:hAnsi="Times New Roman" w:cs="Times New Roman"/>
          <w:color w:val="FF0000"/>
          <w:sz w:val="24"/>
          <w:szCs w:val="24"/>
        </w:rPr>
      </w:pPr>
      <w:r w:rsidRPr="003B317D">
        <w:rPr>
          <w:rFonts w:ascii="Times New Roman" w:hAnsi="Times New Roman" w:cs="Times New Roman"/>
          <w:sz w:val="24"/>
          <w:szCs w:val="24"/>
        </w:rPr>
        <w:t>A</w:t>
      </w:r>
      <w:r w:rsidRPr="003B317D">
        <w:rPr>
          <w:rFonts w:ascii="Times New Roman" w:hAnsi="Times New Roman" w:cs="Times New Roman" w:hint="eastAsia"/>
          <w:sz w:val="24"/>
          <w:szCs w:val="24"/>
        </w:rPr>
        <w:t xml:space="preserve">s an initial </w:t>
      </w:r>
      <w:r w:rsidR="0017365C">
        <w:rPr>
          <w:rFonts w:ascii="Times New Roman" w:hAnsi="Times New Roman" w:cs="Times New Roman" w:hint="eastAsia"/>
          <w:sz w:val="24"/>
          <w:szCs w:val="24"/>
        </w:rPr>
        <w:t xml:space="preserve">analysis, we can </w:t>
      </w:r>
      <w:r w:rsidR="009571D8">
        <w:rPr>
          <w:rFonts w:ascii="Times New Roman" w:hAnsi="Times New Roman" w:cs="Times New Roman" w:hint="eastAsia"/>
          <w:sz w:val="24"/>
          <w:szCs w:val="24"/>
        </w:rPr>
        <w:t>use prior experience to suggest</w:t>
      </w:r>
      <w:r w:rsidR="0017365C">
        <w:rPr>
          <w:rFonts w:ascii="Times New Roman" w:hAnsi="Times New Roman" w:cs="Times New Roman" w:hint="eastAsia"/>
          <w:sz w:val="24"/>
          <w:szCs w:val="24"/>
        </w:rPr>
        <w:t xml:space="preserve"> some potential relationships among categories. For example, substitution </w:t>
      </w:r>
      <w:r w:rsidR="005D01A7">
        <w:rPr>
          <w:rFonts w:ascii="Times New Roman" w:hAnsi="Times New Roman" w:cs="Times New Roman" w:hint="eastAsia"/>
          <w:sz w:val="24"/>
          <w:szCs w:val="24"/>
        </w:rPr>
        <w:t>might</w:t>
      </w:r>
      <w:r w:rsidR="0017365C">
        <w:rPr>
          <w:rFonts w:ascii="Times New Roman" w:hAnsi="Times New Roman" w:cs="Times New Roman" w:hint="eastAsia"/>
          <w:sz w:val="24"/>
          <w:szCs w:val="24"/>
        </w:rPr>
        <w:t xml:space="preserve"> exist in beer and </w:t>
      </w:r>
      <w:r w:rsidR="0017365C">
        <w:rPr>
          <w:rFonts w:ascii="Times New Roman" w:hAnsi="Times New Roman" w:cs="Times New Roman"/>
          <w:sz w:val="24"/>
          <w:szCs w:val="24"/>
        </w:rPr>
        <w:t>carbonated</w:t>
      </w:r>
      <w:r w:rsidR="0017365C">
        <w:rPr>
          <w:rFonts w:ascii="Times New Roman" w:hAnsi="Times New Roman" w:cs="Times New Roman" w:hint="eastAsia"/>
          <w:sz w:val="24"/>
          <w:szCs w:val="24"/>
        </w:rPr>
        <w:t xml:space="preserve"> beverages, while </w:t>
      </w:r>
      <w:r w:rsidR="0017365C">
        <w:rPr>
          <w:rFonts w:ascii="Times New Roman" w:hAnsi="Times New Roman" w:hint="eastAsia"/>
          <w:bCs/>
          <w:color w:val="000000"/>
          <w:kern w:val="0"/>
          <w:sz w:val="24"/>
          <w:szCs w:val="24"/>
          <w:lang w:val="en-GB"/>
        </w:rPr>
        <w:t>c</w:t>
      </w:r>
      <w:r w:rsidR="0017365C" w:rsidRPr="003C7B75">
        <w:rPr>
          <w:rFonts w:ascii="Times New Roman" w:hAnsi="Times New Roman" w:hint="eastAsia"/>
          <w:bCs/>
          <w:color w:val="000000"/>
          <w:kern w:val="0"/>
          <w:sz w:val="24"/>
          <w:szCs w:val="24"/>
          <w:lang w:val="en-GB"/>
        </w:rPr>
        <w:t>arbonated beverages</w:t>
      </w:r>
      <w:r w:rsidR="0017365C">
        <w:rPr>
          <w:rFonts w:ascii="Times New Roman" w:hAnsi="Times New Roman" w:cs="Times New Roman" w:hint="eastAsia"/>
          <w:sz w:val="24"/>
          <w:szCs w:val="24"/>
        </w:rPr>
        <w:t xml:space="preserve"> and s</w:t>
      </w:r>
      <w:r w:rsidR="0017365C" w:rsidRPr="0017365C">
        <w:rPr>
          <w:rFonts w:ascii="Times New Roman" w:hAnsi="Times New Roman" w:cs="Times New Roman"/>
          <w:sz w:val="24"/>
          <w:szCs w:val="24"/>
        </w:rPr>
        <w:t>alty snacks</w:t>
      </w:r>
      <w:r w:rsidR="0017365C">
        <w:rPr>
          <w:rFonts w:ascii="Times New Roman" w:hAnsi="Times New Roman" w:cs="Times New Roman" w:hint="eastAsia"/>
          <w:sz w:val="24"/>
          <w:szCs w:val="24"/>
        </w:rPr>
        <w:t>, milk and coffee, f</w:t>
      </w:r>
      <w:r w:rsidR="0017365C" w:rsidRPr="0017365C">
        <w:rPr>
          <w:rFonts w:ascii="Times New Roman" w:hAnsi="Times New Roman" w:cs="Times New Roman"/>
          <w:sz w:val="24"/>
          <w:szCs w:val="24"/>
        </w:rPr>
        <w:t>rozen pizza</w:t>
      </w:r>
      <w:r w:rsidR="0017365C">
        <w:rPr>
          <w:rFonts w:ascii="Times New Roman" w:hAnsi="Times New Roman" w:cs="Times New Roman" w:hint="eastAsia"/>
          <w:sz w:val="24"/>
          <w:szCs w:val="24"/>
        </w:rPr>
        <w:t xml:space="preserve"> </w:t>
      </w:r>
      <w:r w:rsidR="0017365C">
        <w:rPr>
          <w:rFonts w:ascii="Times New Roman" w:hAnsi="Times New Roman" w:cs="Times New Roman"/>
          <w:sz w:val="24"/>
          <w:szCs w:val="24"/>
        </w:rPr>
        <w:t>and</w:t>
      </w:r>
      <w:r w:rsidR="0017365C">
        <w:rPr>
          <w:rFonts w:ascii="Times New Roman" w:hAnsi="Times New Roman" w:cs="Times New Roman" w:hint="eastAsia"/>
          <w:sz w:val="24"/>
          <w:szCs w:val="24"/>
        </w:rPr>
        <w:t xml:space="preserve"> beer etc.,</w:t>
      </w:r>
      <w:ins w:id="194" w:author="Fildes, Robert" w:date="2014-09-16T15:52:00Z">
        <w:r w:rsidR="00246BB8">
          <w:rPr>
            <w:rFonts w:ascii="Times New Roman" w:hAnsi="Times New Roman" w:cs="Times New Roman"/>
            <w:sz w:val="24"/>
            <w:szCs w:val="24"/>
          </w:rPr>
          <w:t xml:space="preserve"> might</w:t>
        </w:r>
      </w:ins>
      <w:del w:id="195" w:author="Fildes, Robert" w:date="2014-09-16T15:52:00Z">
        <w:r w:rsidR="0017365C" w:rsidDel="00246BB8">
          <w:rPr>
            <w:rFonts w:ascii="Times New Roman" w:hAnsi="Times New Roman" w:cs="Times New Roman" w:hint="eastAsia"/>
            <w:sz w:val="24"/>
            <w:szCs w:val="24"/>
          </w:rPr>
          <w:delText xml:space="preserve"> could</w:delText>
        </w:r>
      </w:del>
      <w:r w:rsidR="0017365C">
        <w:rPr>
          <w:rFonts w:ascii="Times New Roman" w:hAnsi="Times New Roman" w:cs="Times New Roman" w:hint="eastAsia"/>
          <w:sz w:val="24"/>
          <w:szCs w:val="24"/>
        </w:rPr>
        <w:t xml:space="preserve"> be complementary. </w:t>
      </w:r>
      <w:r w:rsidR="00A82709">
        <w:rPr>
          <w:rFonts w:ascii="Times New Roman" w:hAnsi="Times New Roman" w:cs="Times New Roman"/>
          <w:sz w:val="24"/>
          <w:szCs w:val="24"/>
        </w:rPr>
        <w:t>B</w:t>
      </w:r>
      <w:r w:rsidR="00A82709">
        <w:rPr>
          <w:rFonts w:ascii="Times New Roman" w:hAnsi="Times New Roman" w:cs="Times New Roman" w:hint="eastAsia"/>
          <w:sz w:val="24"/>
          <w:szCs w:val="24"/>
        </w:rPr>
        <w:t>ut for some categories, e.g., milk and y</w:t>
      </w:r>
      <w:r w:rsidR="00A82709" w:rsidRPr="00A82709">
        <w:rPr>
          <w:rFonts w:ascii="Times New Roman" w:hAnsi="Times New Roman" w:cs="Times New Roman"/>
          <w:sz w:val="24"/>
          <w:szCs w:val="24"/>
        </w:rPr>
        <w:t>ogurt</w:t>
      </w:r>
      <w:r w:rsidR="00A82709">
        <w:rPr>
          <w:rFonts w:ascii="Times New Roman" w:hAnsi="Times New Roman" w:cs="Times New Roman" w:hint="eastAsia"/>
          <w:sz w:val="24"/>
          <w:szCs w:val="24"/>
        </w:rPr>
        <w:t>, f</w:t>
      </w:r>
      <w:r w:rsidR="00A82709" w:rsidRPr="00A82709">
        <w:rPr>
          <w:rFonts w:ascii="Times New Roman" w:hAnsi="Times New Roman" w:cs="Times New Roman"/>
          <w:sz w:val="24"/>
          <w:szCs w:val="24"/>
        </w:rPr>
        <w:t>rozen pizza</w:t>
      </w:r>
      <w:r w:rsidR="00A82709">
        <w:rPr>
          <w:rFonts w:ascii="Times New Roman" w:hAnsi="Times New Roman" w:cs="Times New Roman" w:hint="eastAsia"/>
          <w:sz w:val="24"/>
          <w:szCs w:val="24"/>
        </w:rPr>
        <w:t xml:space="preserve"> </w:t>
      </w:r>
      <w:r w:rsidR="00A82709">
        <w:rPr>
          <w:rFonts w:ascii="Times New Roman" w:hAnsi="Times New Roman" w:cs="Times New Roman"/>
          <w:sz w:val="24"/>
          <w:szCs w:val="24"/>
        </w:rPr>
        <w:t>and</w:t>
      </w:r>
      <w:r w:rsidR="00A82709">
        <w:rPr>
          <w:rFonts w:ascii="Times New Roman" w:hAnsi="Times New Roman" w:cs="Times New Roman" w:hint="eastAsia"/>
          <w:sz w:val="24"/>
          <w:szCs w:val="24"/>
        </w:rPr>
        <w:t xml:space="preserve"> coffee, it is difficult to </w:t>
      </w:r>
      <w:r w:rsidR="00A82709">
        <w:rPr>
          <w:rFonts w:ascii="Times New Roman" w:hAnsi="Times New Roman" w:cs="Times New Roman"/>
          <w:sz w:val="24"/>
          <w:szCs w:val="24"/>
        </w:rPr>
        <w:t>identify</w:t>
      </w:r>
      <w:del w:id="196" w:author="Fildes, Robert" w:date="2014-09-16T15:52:00Z">
        <w:r w:rsidR="00A82709" w:rsidDel="00246BB8">
          <w:rPr>
            <w:rFonts w:ascii="Times New Roman" w:hAnsi="Times New Roman" w:cs="Times New Roman" w:hint="eastAsia"/>
            <w:sz w:val="24"/>
            <w:szCs w:val="24"/>
          </w:rPr>
          <w:delText xml:space="preserve"> </w:delText>
        </w:r>
        <w:r w:rsidR="009571D8" w:rsidDel="00246BB8">
          <w:rPr>
            <w:rFonts w:ascii="Times New Roman" w:hAnsi="Times New Roman" w:cs="Times New Roman" w:hint="eastAsia"/>
            <w:sz w:val="24"/>
            <w:szCs w:val="24"/>
          </w:rPr>
          <w:delText>only</w:delText>
        </w:r>
      </w:del>
      <w:r w:rsidR="009571D8">
        <w:rPr>
          <w:rFonts w:ascii="Times New Roman" w:hAnsi="Times New Roman" w:cs="Times New Roman" w:hint="eastAsia"/>
          <w:sz w:val="24"/>
          <w:szCs w:val="24"/>
        </w:rPr>
        <w:t xml:space="preserve"> by </w:t>
      </w:r>
      <w:proofErr w:type="spellStart"/>
      <w:ins w:id="197" w:author="Fildes, Robert" w:date="2014-09-16T15:52:00Z">
        <w:r w:rsidR="00246BB8">
          <w:rPr>
            <w:rFonts w:ascii="Times New Roman" w:hAnsi="Times New Roman" w:cs="Times New Roman"/>
            <w:sz w:val="24"/>
            <w:szCs w:val="24"/>
          </w:rPr>
          <w:t>priot</w:t>
        </w:r>
        <w:proofErr w:type="spellEnd"/>
        <w:r w:rsidR="00246BB8">
          <w:rPr>
            <w:rFonts w:ascii="Times New Roman" w:hAnsi="Times New Roman" w:cs="Times New Roman"/>
            <w:sz w:val="24"/>
            <w:szCs w:val="24"/>
          </w:rPr>
          <w:t xml:space="preserve"> </w:t>
        </w:r>
      </w:ins>
      <w:r w:rsidR="009571D8">
        <w:rPr>
          <w:rFonts w:ascii="Times New Roman" w:hAnsi="Times New Roman" w:cs="Times New Roman" w:hint="eastAsia"/>
          <w:sz w:val="24"/>
          <w:szCs w:val="24"/>
        </w:rPr>
        <w:t xml:space="preserve">experience </w:t>
      </w:r>
      <w:ins w:id="198" w:author="Fildes, Robert" w:date="2014-09-16T15:52:00Z">
        <w:r w:rsidR="00246BB8">
          <w:rPr>
            <w:rFonts w:ascii="Times New Roman" w:hAnsi="Times New Roman" w:cs="Times New Roman"/>
            <w:sz w:val="24"/>
            <w:szCs w:val="24"/>
          </w:rPr>
          <w:t xml:space="preserve">alone </w:t>
        </w:r>
      </w:ins>
      <w:r w:rsidR="00A82709">
        <w:rPr>
          <w:rFonts w:ascii="Times New Roman" w:hAnsi="Times New Roman" w:cs="Times New Roman" w:hint="eastAsia"/>
          <w:sz w:val="24"/>
          <w:szCs w:val="24"/>
        </w:rPr>
        <w:t xml:space="preserve">whether </w:t>
      </w:r>
      <w:r w:rsidR="009571D8">
        <w:rPr>
          <w:rFonts w:ascii="Times New Roman" w:hAnsi="Times New Roman" w:cs="Times New Roman" w:hint="eastAsia"/>
          <w:sz w:val="24"/>
          <w:szCs w:val="24"/>
        </w:rPr>
        <w:t xml:space="preserve">an </w:t>
      </w:r>
      <w:r w:rsidR="00A82709">
        <w:rPr>
          <w:rFonts w:ascii="Times New Roman" w:hAnsi="Times New Roman" w:cs="Times New Roman" w:hint="eastAsia"/>
          <w:sz w:val="24"/>
          <w:szCs w:val="24"/>
        </w:rPr>
        <w:t>interactive relationship between them</w:t>
      </w:r>
      <w:r w:rsidR="009571D8">
        <w:rPr>
          <w:rFonts w:ascii="Times New Roman" w:hAnsi="Times New Roman" w:cs="Times New Roman" w:hint="eastAsia"/>
          <w:sz w:val="24"/>
          <w:szCs w:val="24"/>
        </w:rPr>
        <w:t xml:space="preserve"> is</w:t>
      </w:r>
      <w:r w:rsidR="00A319FA">
        <w:rPr>
          <w:rFonts w:ascii="Times New Roman" w:hAnsi="Times New Roman" w:cs="Times New Roman" w:hint="eastAsia"/>
          <w:sz w:val="24"/>
          <w:szCs w:val="24"/>
        </w:rPr>
        <w:t xml:space="preserve"> likely</w:t>
      </w:r>
      <w:r w:rsidR="00A82709">
        <w:rPr>
          <w:rFonts w:ascii="Times New Roman" w:hAnsi="Times New Roman" w:cs="Times New Roman" w:hint="eastAsia"/>
          <w:sz w:val="24"/>
          <w:szCs w:val="24"/>
        </w:rPr>
        <w:t xml:space="preserve">. </w:t>
      </w:r>
      <w:r w:rsidR="00A82709" w:rsidRPr="00A319FA">
        <w:rPr>
          <w:rFonts w:ascii="Times New Roman" w:hAnsi="Times New Roman" w:cs="Times New Roman"/>
          <w:sz w:val="24"/>
          <w:szCs w:val="24"/>
        </w:rPr>
        <w:t>W</w:t>
      </w:r>
      <w:r w:rsidR="00A82709" w:rsidRPr="00A319FA">
        <w:rPr>
          <w:rFonts w:ascii="Times New Roman" w:hAnsi="Times New Roman" w:cs="Times New Roman" w:hint="eastAsia"/>
          <w:sz w:val="24"/>
          <w:szCs w:val="24"/>
        </w:rPr>
        <w:t xml:space="preserve">e therefore resort to proposed LASSO </w:t>
      </w:r>
      <w:r w:rsidR="009571D8" w:rsidRPr="00A319FA">
        <w:rPr>
          <w:rFonts w:ascii="Times New Roman" w:hAnsi="Times New Roman" w:cs="Times New Roman" w:hint="eastAsia"/>
          <w:sz w:val="24"/>
          <w:szCs w:val="24"/>
        </w:rPr>
        <w:t>G</w:t>
      </w:r>
      <w:r w:rsidR="00A82709" w:rsidRPr="00A319FA">
        <w:rPr>
          <w:rFonts w:ascii="Times New Roman" w:hAnsi="Times New Roman" w:cs="Times New Roman" w:hint="eastAsia"/>
          <w:sz w:val="24"/>
          <w:szCs w:val="24"/>
        </w:rPr>
        <w:t xml:space="preserve">ranger </w:t>
      </w:r>
      <w:r w:rsidR="009571D8" w:rsidRPr="00A319FA">
        <w:rPr>
          <w:rFonts w:ascii="Times New Roman" w:hAnsi="Times New Roman" w:cs="Times New Roman" w:hint="eastAsia"/>
          <w:sz w:val="24"/>
          <w:szCs w:val="24"/>
        </w:rPr>
        <w:t xml:space="preserve">to </w:t>
      </w:r>
      <w:r w:rsidR="00A82709" w:rsidRPr="00A319FA">
        <w:rPr>
          <w:rFonts w:ascii="Times New Roman" w:hAnsi="Times New Roman" w:cs="Times New Roman" w:hint="eastAsia"/>
          <w:sz w:val="24"/>
          <w:szCs w:val="24"/>
        </w:rPr>
        <w:t xml:space="preserve">empirically identify interactions </w:t>
      </w:r>
      <w:r w:rsidR="00A82709" w:rsidRPr="00A319FA">
        <w:rPr>
          <w:rFonts w:ascii="Times New Roman" w:hAnsi="Times New Roman" w:cs="Times New Roman" w:hint="eastAsia"/>
          <w:sz w:val="24"/>
          <w:szCs w:val="24"/>
        </w:rPr>
        <w:lastRenderedPageBreak/>
        <w:t xml:space="preserve">among categories. </w:t>
      </w:r>
    </w:p>
    <w:p w:rsidR="00910D60" w:rsidRDefault="00F739D5" w:rsidP="00667196">
      <w:pPr>
        <w:pStyle w:val="Heading2"/>
        <w:rPr>
          <w:sz w:val="24"/>
          <w:szCs w:val="24"/>
        </w:rPr>
      </w:pPr>
      <w:r>
        <w:rPr>
          <w:rFonts w:hint="eastAsia"/>
          <w:sz w:val="24"/>
          <w:szCs w:val="24"/>
        </w:rPr>
        <w:t xml:space="preserve">4.2 </w:t>
      </w:r>
      <w:r w:rsidR="00A43072">
        <w:rPr>
          <w:rFonts w:hint="eastAsia"/>
          <w:sz w:val="24"/>
          <w:szCs w:val="24"/>
        </w:rPr>
        <w:t>Empirical</w:t>
      </w:r>
      <w:r w:rsidR="00910D60">
        <w:rPr>
          <w:rFonts w:hint="eastAsia"/>
          <w:sz w:val="24"/>
          <w:szCs w:val="24"/>
        </w:rPr>
        <w:t xml:space="preserve"> models</w:t>
      </w:r>
    </w:p>
    <w:p w:rsidR="00FD03BC" w:rsidRPr="0008564A" w:rsidRDefault="00FD03BC" w:rsidP="00FD03BC">
      <w:pPr>
        <w:spacing w:line="360" w:lineRule="auto"/>
        <w:ind w:firstLine="420"/>
        <w:rPr>
          <w:rFonts w:ascii="Times New Roman" w:hAnsi="Times New Roman" w:cs="Times New Roman"/>
          <w:sz w:val="24"/>
          <w:szCs w:val="24"/>
        </w:rPr>
      </w:pPr>
      <w:r w:rsidRPr="0008564A">
        <w:rPr>
          <w:rFonts w:ascii="Times New Roman" w:hAnsi="Times New Roman" w:cs="Times New Roman"/>
          <w:sz w:val="24"/>
          <w:szCs w:val="24"/>
        </w:rPr>
        <w:t xml:space="preserve">We estimate, for each </w:t>
      </w:r>
      <w:r w:rsidR="00D66C37">
        <w:rPr>
          <w:rFonts w:ascii="Times New Roman" w:hAnsi="Times New Roman" w:cs="Times New Roman"/>
          <w:sz w:val="24"/>
          <w:szCs w:val="24"/>
        </w:rPr>
        <w:t>SKU</w:t>
      </w:r>
      <w:r w:rsidR="0027084E">
        <w:rPr>
          <w:rFonts w:ascii="Times New Roman" w:hAnsi="Times New Roman" w:cs="Times New Roman" w:hint="eastAsia"/>
          <w:sz w:val="24"/>
          <w:szCs w:val="24"/>
        </w:rPr>
        <w:t xml:space="preserve"> in the sample</w:t>
      </w:r>
      <w:r w:rsidRPr="0008564A">
        <w:rPr>
          <w:rFonts w:ascii="Times New Roman" w:hAnsi="Times New Roman" w:cs="Times New Roman"/>
          <w:sz w:val="24"/>
          <w:szCs w:val="24"/>
        </w:rPr>
        <w:t xml:space="preserve">, </w:t>
      </w:r>
      <w:r w:rsidR="00906562">
        <w:rPr>
          <w:rFonts w:ascii="Times New Roman" w:hAnsi="Times New Roman" w:cs="Times New Roman" w:hint="eastAsia"/>
          <w:sz w:val="24"/>
          <w:szCs w:val="24"/>
        </w:rPr>
        <w:t>eight</w:t>
      </w:r>
      <w:r w:rsidRPr="0008564A">
        <w:rPr>
          <w:rFonts w:ascii="Times New Roman" w:hAnsi="Times New Roman" w:cs="Times New Roman"/>
          <w:sz w:val="24"/>
          <w:szCs w:val="24"/>
        </w:rPr>
        <w:t xml:space="preserve"> alternative models</w:t>
      </w:r>
      <w:r w:rsidR="00AD57D6">
        <w:rPr>
          <w:rFonts w:ascii="Times New Roman" w:hAnsi="Times New Roman" w:cs="Times New Roman" w:hint="eastAsia"/>
          <w:sz w:val="24"/>
          <w:szCs w:val="24"/>
        </w:rPr>
        <w:t xml:space="preserve"> which are explained in detail as the following.</w:t>
      </w:r>
    </w:p>
    <w:p w:rsidR="00AD57D6" w:rsidRPr="00AD57D6" w:rsidRDefault="00AD57D6" w:rsidP="00AD57D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(1) ETS. </w:t>
      </w:r>
      <w:proofErr w:type="spellStart"/>
      <w:proofErr w:type="gramStart"/>
      <w:r w:rsidR="00FD03BC" w:rsidRPr="0008564A">
        <w:rPr>
          <w:rFonts w:ascii="Times New Roman" w:hAnsi="Times New Roman" w:cs="Times New Roman"/>
          <w:sz w:val="24"/>
          <w:szCs w:val="24"/>
        </w:rPr>
        <w:t>Exponen</w:t>
      </w:r>
      <w:r>
        <w:rPr>
          <w:rFonts w:ascii="Times New Roman" w:hAnsi="Times New Roman" w:cs="Times New Roman" w:hint="eastAsia"/>
          <w:sz w:val="24"/>
          <w:szCs w:val="24"/>
        </w:rPr>
        <w:t>T</w:t>
      </w:r>
      <w:r w:rsidR="00FD03BC" w:rsidRPr="0008564A">
        <w:rPr>
          <w:rFonts w:ascii="Times New Roman" w:hAnsi="Times New Roman" w:cs="Times New Roman"/>
          <w:sz w:val="24"/>
          <w:szCs w:val="24"/>
        </w:rPr>
        <w:t>ial</w:t>
      </w:r>
      <w:proofErr w:type="spellEnd"/>
      <w:r w:rsidR="00FD03BC" w:rsidRPr="0008564A">
        <w:rPr>
          <w:rFonts w:ascii="Times New Roman" w:hAnsi="Times New Roman" w:cs="Times New Roman"/>
          <w:sz w:val="24"/>
          <w:szCs w:val="24"/>
        </w:rPr>
        <w:t xml:space="preserve"> </w:t>
      </w:r>
      <w:r>
        <w:rPr>
          <w:rFonts w:ascii="Times New Roman" w:hAnsi="Times New Roman" w:cs="Times New Roman" w:hint="eastAsia"/>
          <w:sz w:val="24"/>
          <w:szCs w:val="24"/>
        </w:rPr>
        <w:t>S</w:t>
      </w:r>
      <w:r w:rsidR="00FD03BC" w:rsidRPr="0008564A">
        <w:rPr>
          <w:rFonts w:ascii="Times New Roman" w:hAnsi="Times New Roman" w:cs="Times New Roman"/>
          <w:sz w:val="24"/>
          <w:szCs w:val="24"/>
        </w:rPr>
        <w:t xml:space="preserve">moothing state space model </w:t>
      </w:r>
      <w:r w:rsidRPr="00AD57D6">
        <w:rPr>
          <w:rFonts w:ascii="Times New Roman" w:hAnsi="Times New Roman" w:cs="Times New Roman"/>
          <w:sz w:val="24"/>
          <w:szCs w:val="24"/>
        </w:rPr>
        <w:t xml:space="preserve">with seasonality </w:t>
      </w:r>
      <w:r w:rsidR="00AD45AA">
        <w:rPr>
          <w:rFonts w:ascii="Times New Roman" w:hAnsi="Times New Roman" w:cs="Times New Roman" w:hint="eastAsia"/>
          <w:sz w:val="24"/>
          <w:szCs w:val="24"/>
        </w:rPr>
        <w:t>and</w:t>
      </w:r>
      <w:r w:rsidRPr="00AD57D6">
        <w:rPr>
          <w:rFonts w:ascii="Times New Roman" w:hAnsi="Times New Roman" w:cs="Times New Roman"/>
          <w:sz w:val="24"/>
          <w:szCs w:val="24"/>
        </w:rPr>
        <w:t xml:space="preserve"> non-damped trend</w:t>
      </w:r>
      <w:r w:rsidR="00AD45AA">
        <w:rPr>
          <w:rFonts w:ascii="Times New Roman" w:hAnsi="Times New Roman" w:cs="Times New Roman" w:hint="eastAsia"/>
          <w:sz w:val="24"/>
          <w:szCs w:val="24"/>
        </w:rPr>
        <w:t xml:space="preserve"> (</w:t>
      </w:r>
      <w:r w:rsidR="00FD03BC" w:rsidRPr="0008564A">
        <w:rPr>
          <w:rFonts w:ascii="Times New Roman" w:hAnsi="Times New Roman" w:cs="Times New Roman"/>
          <w:sz w:val="24"/>
          <w:szCs w:val="24"/>
        </w:rPr>
        <w:t>Hyndman et al.</w:t>
      </w:r>
      <w:r w:rsidR="00AD45AA">
        <w:rPr>
          <w:rFonts w:ascii="Times New Roman" w:hAnsi="Times New Roman" w:cs="Times New Roman" w:hint="eastAsia"/>
          <w:sz w:val="24"/>
          <w:szCs w:val="24"/>
        </w:rPr>
        <w:t xml:space="preserve">, </w:t>
      </w:r>
      <w:r w:rsidR="00FD03BC" w:rsidRPr="0008564A">
        <w:rPr>
          <w:rFonts w:ascii="Times New Roman" w:hAnsi="Times New Roman" w:cs="Times New Roman"/>
          <w:sz w:val="24"/>
          <w:szCs w:val="24"/>
        </w:rPr>
        <w:t>2002).</w:t>
      </w:r>
      <w:proofErr w:type="gramEnd"/>
      <w:r w:rsidRPr="00AD57D6">
        <w:t xml:space="preserve"> </w:t>
      </w:r>
    </w:p>
    <w:p w:rsidR="00FD03BC" w:rsidRPr="0008564A" w:rsidRDefault="00ED7160" w:rsidP="00FD03B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 ADL-own</w:t>
      </w:r>
      <w:r w:rsidR="00FD03BC" w:rsidRPr="0008564A">
        <w:rPr>
          <w:rFonts w:ascii="Times New Roman" w:hAnsi="Times New Roman" w:cs="Times New Roman"/>
          <w:sz w:val="24"/>
          <w:szCs w:val="24"/>
        </w:rPr>
        <w:t xml:space="preserve">. </w:t>
      </w:r>
      <w:r>
        <w:rPr>
          <w:rFonts w:ascii="Times New Roman" w:hAnsi="Times New Roman" w:cs="Times New Roman" w:hint="eastAsia"/>
          <w:sz w:val="24"/>
          <w:szCs w:val="24"/>
        </w:rPr>
        <w:t xml:space="preserve">ADL </w:t>
      </w:r>
      <w:r w:rsidR="00FD03BC" w:rsidRPr="0008564A">
        <w:rPr>
          <w:rFonts w:ascii="Times New Roman" w:hAnsi="Times New Roman" w:cs="Times New Roman"/>
          <w:sz w:val="24"/>
          <w:szCs w:val="24"/>
        </w:rPr>
        <w:t xml:space="preserve">Model based </w:t>
      </w:r>
      <w:r w:rsidR="00BE35F2">
        <w:rPr>
          <w:rFonts w:ascii="Times New Roman" w:hAnsi="Times New Roman" w:cs="Times New Roman" w:hint="eastAsia"/>
          <w:sz w:val="24"/>
          <w:szCs w:val="24"/>
        </w:rPr>
        <w:t xml:space="preserve">on </w:t>
      </w:r>
      <w:r w:rsidR="00FD03BC" w:rsidRPr="0008564A">
        <w:rPr>
          <w:rFonts w:ascii="Times New Roman" w:hAnsi="Times New Roman" w:cs="Times New Roman"/>
          <w:sz w:val="24"/>
          <w:szCs w:val="24"/>
        </w:rPr>
        <w:t>Eq. (2) with only</w:t>
      </w:r>
      <w:ins w:id="199" w:author="Fildes, Robert" w:date="2014-09-16T15:53:00Z">
        <w:r w:rsidR="00246BB8">
          <w:rPr>
            <w:rFonts w:ascii="Times New Roman" w:hAnsi="Times New Roman" w:cs="Times New Roman"/>
            <w:sz w:val="24"/>
            <w:szCs w:val="24"/>
          </w:rPr>
          <w:t xml:space="preserve"> the</w:t>
        </w:r>
      </w:ins>
      <w:r w:rsidR="00FD03BC" w:rsidRPr="0008564A">
        <w:rPr>
          <w:rFonts w:ascii="Times New Roman" w:hAnsi="Times New Roman" w:cs="Times New Roman"/>
          <w:sz w:val="24"/>
          <w:szCs w:val="24"/>
        </w:rPr>
        <w:t xml:space="preserve"> </w:t>
      </w:r>
      <w:r>
        <w:rPr>
          <w:rFonts w:ascii="Times New Roman" w:hAnsi="Times New Roman" w:cs="Times New Roman" w:hint="eastAsia"/>
          <w:sz w:val="24"/>
          <w:szCs w:val="24"/>
        </w:rPr>
        <w:t>focal SKU</w:t>
      </w:r>
      <w:r>
        <w:rPr>
          <w:rFonts w:ascii="Times New Roman" w:hAnsi="Times New Roman" w:cs="Times New Roman"/>
          <w:sz w:val="24"/>
          <w:szCs w:val="24"/>
        </w:rPr>
        <w:t>’</w:t>
      </w:r>
      <w:r>
        <w:rPr>
          <w:rFonts w:ascii="Times New Roman" w:hAnsi="Times New Roman" w:cs="Times New Roman" w:hint="eastAsia"/>
          <w:sz w:val="24"/>
          <w:szCs w:val="24"/>
        </w:rPr>
        <w:t xml:space="preserve">s </w:t>
      </w:r>
      <w:r w:rsidR="00FD03BC" w:rsidRPr="0008564A">
        <w:rPr>
          <w:rFonts w:ascii="Times New Roman" w:hAnsi="Times New Roman" w:cs="Times New Roman"/>
          <w:sz w:val="24"/>
          <w:szCs w:val="24"/>
        </w:rPr>
        <w:t>own predictors.</w:t>
      </w:r>
    </w:p>
    <w:p w:rsidR="00FD03BC" w:rsidRPr="0008564A" w:rsidRDefault="00FD03BC" w:rsidP="00FD03BC">
      <w:pPr>
        <w:spacing w:line="360" w:lineRule="auto"/>
        <w:ind w:firstLine="420"/>
        <w:rPr>
          <w:rFonts w:ascii="Times New Roman" w:hAnsi="Times New Roman" w:cs="Times New Roman"/>
          <w:sz w:val="24"/>
          <w:szCs w:val="24"/>
        </w:rPr>
      </w:pPr>
      <w:r w:rsidRPr="0008564A">
        <w:rPr>
          <w:rFonts w:ascii="Times New Roman" w:hAnsi="Times New Roman" w:cs="Times New Roman"/>
          <w:sz w:val="24"/>
          <w:szCs w:val="24"/>
        </w:rPr>
        <w:t>(3)</w:t>
      </w:r>
      <w:r w:rsidR="00ED7160" w:rsidRPr="00ED7160">
        <w:rPr>
          <w:rFonts w:ascii="Times New Roman" w:hAnsi="Times New Roman" w:cs="Times New Roman" w:hint="eastAsia"/>
          <w:sz w:val="24"/>
          <w:szCs w:val="24"/>
        </w:rPr>
        <w:t xml:space="preserve"> </w:t>
      </w:r>
      <w:r w:rsidR="00ED7160">
        <w:rPr>
          <w:rFonts w:ascii="Times New Roman" w:hAnsi="Times New Roman" w:cs="Times New Roman" w:hint="eastAsia"/>
          <w:sz w:val="24"/>
          <w:szCs w:val="24"/>
        </w:rPr>
        <w:t>ADL-intra-top5.</w:t>
      </w:r>
      <w:r w:rsidRPr="0008564A">
        <w:rPr>
          <w:rFonts w:ascii="Times New Roman" w:hAnsi="Times New Roman" w:cs="Times New Roman"/>
          <w:sz w:val="24"/>
          <w:szCs w:val="24"/>
        </w:rPr>
        <w:t xml:space="preserve"> </w:t>
      </w:r>
      <w:r w:rsidR="00ED7160">
        <w:rPr>
          <w:rFonts w:ascii="Times New Roman" w:hAnsi="Times New Roman" w:cs="Times New Roman" w:hint="eastAsia"/>
          <w:sz w:val="24"/>
          <w:szCs w:val="24"/>
        </w:rPr>
        <w:t xml:space="preserve">ADL </w:t>
      </w:r>
      <w:r w:rsidRPr="0008564A">
        <w:rPr>
          <w:rFonts w:ascii="Times New Roman" w:hAnsi="Times New Roman" w:cs="Times New Roman"/>
          <w:sz w:val="24"/>
          <w:szCs w:val="24"/>
        </w:rPr>
        <w:t xml:space="preserve">Model based on </w:t>
      </w:r>
      <w:proofErr w:type="spellStart"/>
      <w:r w:rsidRPr="0008564A">
        <w:rPr>
          <w:rFonts w:ascii="Times New Roman" w:hAnsi="Times New Roman" w:cs="Times New Roman"/>
          <w:sz w:val="24"/>
          <w:szCs w:val="24"/>
        </w:rPr>
        <w:t>Eq</w:t>
      </w:r>
      <w:r w:rsidR="00BE35F2">
        <w:rPr>
          <w:rFonts w:ascii="Times New Roman" w:hAnsi="Times New Roman" w:cs="Times New Roman" w:hint="eastAsia"/>
          <w:sz w:val="24"/>
          <w:szCs w:val="24"/>
        </w:rPr>
        <w:t>s</w:t>
      </w:r>
      <w:proofErr w:type="spellEnd"/>
      <w:r w:rsidR="00BE35F2">
        <w:rPr>
          <w:rFonts w:ascii="Times New Roman" w:hAnsi="Times New Roman" w:cs="Times New Roman" w:hint="eastAsia"/>
          <w:sz w:val="24"/>
          <w:szCs w:val="24"/>
        </w:rPr>
        <w:t>.</w:t>
      </w:r>
      <w:r w:rsidRPr="0008564A">
        <w:rPr>
          <w:rFonts w:ascii="Times New Roman" w:hAnsi="Times New Roman" w:cs="Times New Roman"/>
          <w:sz w:val="24"/>
          <w:szCs w:val="24"/>
        </w:rPr>
        <w:t xml:space="preserve"> (2)</w:t>
      </w:r>
      <w:r w:rsidR="00AD45AA">
        <w:rPr>
          <w:rFonts w:ascii="Times New Roman" w:hAnsi="Times New Roman" w:cs="Times New Roman" w:hint="eastAsia"/>
          <w:sz w:val="24"/>
          <w:szCs w:val="24"/>
        </w:rPr>
        <w:t xml:space="preserve"> </w:t>
      </w:r>
      <w:proofErr w:type="gramStart"/>
      <w:r w:rsidR="00AD45AA">
        <w:rPr>
          <w:rFonts w:ascii="Times New Roman" w:hAnsi="Times New Roman" w:cs="Times New Roman" w:hint="eastAsia"/>
          <w:sz w:val="24"/>
          <w:szCs w:val="24"/>
        </w:rPr>
        <w:t>and</w:t>
      </w:r>
      <w:proofErr w:type="gramEnd"/>
      <w:r w:rsidR="00AD45AA">
        <w:rPr>
          <w:rFonts w:ascii="Times New Roman" w:hAnsi="Times New Roman" w:cs="Times New Roman" w:hint="eastAsia"/>
          <w:sz w:val="24"/>
          <w:szCs w:val="24"/>
        </w:rPr>
        <w:t xml:space="preserve"> (3)</w:t>
      </w:r>
      <w:r w:rsidRPr="0008564A">
        <w:rPr>
          <w:rFonts w:ascii="Times New Roman" w:hAnsi="Times New Roman" w:cs="Times New Roman"/>
          <w:sz w:val="24"/>
          <w:szCs w:val="24"/>
        </w:rPr>
        <w:t xml:space="preserve"> </w:t>
      </w:r>
      <w:r w:rsidR="00BE35F2">
        <w:rPr>
          <w:rFonts w:ascii="Times New Roman" w:hAnsi="Times New Roman" w:cs="Times New Roman" w:hint="eastAsia"/>
          <w:sz w:val="24"/>
          <w:szCs w:val="24"/>
        </w:rPr>
        <w:t>including</w:t>
      </w:r>
      <w:ins w:id="200" w:author="Fildes, Robert" w:date="2014-09-16T15:53:00Z">
        <w:r w:rsidR="00246BB8">
          <w:rPr>
            <w:rFonts w:ascii="Times New Roman" w:hAnsi="Times New Roman" w:cs="Times New Roman"/>
            <w:sz w:val="24"/>
            <w:szCs w:val="24"/>
          </w:rPr>
          <w:t xml:space="preserve"> the</w:t>
        </w:r>
      </w:ins>
      <w:r w:rsidR="00BE35F2">
        <w:rPr>
          <w:rFonts w:ascii="Times New Roman" w:hAnsi="Times New Roman" w:cs="Times New Roman" w:hint="eastAsia"/>
          <w:sz w:val="24"/>
          <w:szCs w:val="24"/>
        </w:rPr>
        <w:t xml:space="preserve"> focal SKU</w:t>
      </w:r>
      <w:r w:rsidR="00BE35F2">
        <w:rPr>
          <w:rFonts w:ascii="Times New Roman" w:hAnsi="Times New Roman" w:cs="Times New Roman"/>
          <w:sz w:val="24"/>
          <w:szCs w:val="24"/>
        </w:rPr>
        <w:t>’</w:t>
      </w:r>
      <w:r w:rsidR="00BE35F2">
        <w:rPr>
          <w:rFonts w:ascii="Times New Roman" w:hAnsi="Times New Roman" w:cs="Times New Roman" w:hint="eastAsia"/>
          <w:sz w:val="24"/>
          <w:szCs w:val="24"/>
        </w:rPr>
        <w:t>s</w:t>
      </w:r>
      <w:r w:rsidRPr="0008564A">
        <w:rPr>
          <w:rFonts w:ascii="Times New Roman" w:hAnsi="Times New Roman" w:cs="Times New Roman"/>
          <w:sz w:val="24"/>
          <w:szCs w:val="24"/>
        </w:rPr>
        <w:t xml:space="preserve"> own predictors and predictors </w:t>
      </w:r>
      <w:r w:rsidR="00BE35F2">
        <w:rPr>
          <w:rFonts w:ascii="Times New Roman" w:hAnsi="Times New Roman" w:cs="Times New Roman" w:hint="eastAsia"/>
          <w:sz w:val="24"/>
          <w:szCs w:val="24"/>
        </w:rPr>
        <w:t>from</w:t>
      </w:r>
      <w:r w:rsidRPr="0008564A">
        <w:rPr>
          <w:rFonts w:ascii="Times New Roman" w:hAnsi="Times New Roman" w:cs="Times New Roman"/>
          <w:sz w:val="24"/>
          <w:szCs w:val="24"/>
        </w:rPr>
        <w:t xml:space="preserve"> </w:t>
      </w:r>
      <w:r w:rsidR="00BE35F2">
        <w:rPr>
          <w:rFonts w:ascii="Times New Roman" w:hAnsi="Times New Roman" w:cs="Times New Roman" w:hint="eastAsia"/>
          <w:sz w:val="24"/>
          <w:szCs w:val="24"/>
        </w:rPr>
        <w:t>the top</w:t>
      </w:r>
      <w:r w:rsidR="00BE35F2" w:rsidRPr="00BE35F2">
        <w:rPr>
          <w:rFonts w:ascii="Times New Roman" w:hAnsi="Times New Roman" w:cs="Times New Roman"/>
          <w:sz w:val="24"/>
          <w:szCs w:val="24"/>
        </w:rPr>
        <w:t xml:space="preserve"> </w:t>
      </w:r>
      <w:r w:rsidR="00BE35F2" w:rsidRPr="0008564A">
        <w:rPr>
          <w:rFonts w:ascii="Times New Roman" w:hAnsi="Times New Roman" w:cs="Times New Roman"/>
          <w:sz w:val="24"/>
          <w:szCs w:val="24"/>
        </w:rPr>
        <w:t>five</w:t>
      </w:r>
      <w:r w:rsidRPr="0008564A">
        <w:rPr>
          <w:rFonts w:ascii="Times New Roman" w:hAnsi="Times New Roman" w:cs="Times New Roman"/>
          <w:sz w:val="24"/>
          <w:szCs w:val="24"/>
        </w:rPr>
        <w:t xml:space="preserve"> sales products in the same category</w:t>
      </w:r>
      <w:r w:rsidR="00BE35F2">
        <w:rPr>
          <w:rFonts w:ascii="Times New Roman" w:hAnsi="Times New Roman" w:cs="Times New Roman" w:hint="eastAsia"/>
          <w:sz w:val="24"/>
          <w:szCs w:val="24"/>
        </w:rPr>
        <w:t>.</w:t>
      </w:r>
    </w:p>
    <w:p w:rsidR="00AD45AA" w:rsidRDefault="00FD03BC" w:rsidP="00FD03BC">
      <w:pPr>
        <w:spacing w:line="360" w:lineRule="auto"/>
        <w:ind w:firstLine="420"/>
        <w:rPr>
          <w:rFonts w:ascii="Times New Roman" w:hAnsi="Times New Roman" w:cs="Times New Roman"/>
          <w:sz w:val="24"/>
          <w:szCs w:val="24"/>
        </w:rPr>
      </w:pPr>
      <w:r w:rsidRPr="0008564A">
        <w:rPr>
          <w:rFonts w:ascii="Times New Roman" w:hAnsi="Times New Roman" w:cs="Times New Roman"/>
          <w:sz w:val="24"/>
          <w:szCs w:val="24"/>
        </w:rPr>
        <w:t>(4)</w:t>
      </w:r>
      <w:r w:rsidR="00AD45AA" w:rsidRPr="00AD45AA">
        <w:rPr>
          <w:rFonts w:ascii="Times New Roman" w:hAnsi="Times New Roman" w:cs="Times New Roman" w:hint="eastAsia"/>
          <w:sz w:val="24"/>
          <w:szCs w:val="24"/>
        </w:rPr>
        <w:t xml:space="preserve"> </w:t>
      </w:r>
      <w:r w:rsidR="00AD45AA">
        <w:rPr>
          <w:rFonts w:ascii="Times New Roman" w:hAnsi="Times New Roman" w:cs="Times New Roman" w:hint="eastAsia"/>
          <w:sz w:val="24"/>
          <w:szCs w:val="24"/>
        </w:rPr>
        <w:t>ADL-inter-top5</w:t>
      </w:r>
      <w:r w:rsidRPr="0008564A">
        <w:rPr>
          <w:rFonts w:ascii="Times New Roman" w:hAnsi="Times New Roman" w:cs="Times New Roman"/>
          <w:sz w:val="24"/>
          <w:szCs w:val="24"/>
        </w:rPr>
        <w:t xml:space="preserve">. </w:t>
      </w:r>
      <w:r w:rsidR="00AD45AA">
        <w:rPr>
          <w:rFonts w:ascii="Times New Roman" w:hAnsi="Times New Roman" w:cs="Times New Roman"/>
          <w:sz w:val="24"/>
          <w:szCs w:val="24"/>
        </w:rPr>
        <w:t>Similar</w:t>
      </w:r>
      <w:r w:rsidR="00AD45AA">
        <w:rPr>
          <w:rFonts w:ascii="Times New Roman" w:hAnsi="Times New Roman" w:cs="Times New Roman" w:hint="eastAsia"/>
          <w:sz w:val="24"/>
          <w:szCs w:val="24"/>
        </w:rPr>
        <w:t xml:space="preserve"> </w:t>
      </w:r>
      <w:r w:rsidR="00BE35F2">
        <w:rPr>
          <w:rFonts w:ascii="Times New Roman" w:hAnsi="Times New Roman" w:cs="Times New Roman" w:hint="eastAsia"/>
          <w:sz w:val="24"/>
          <w:szCs w:val="24"/>
        </w:rPr>
        <w:t>to model (3) but also including</w:t>
      </w:r>
      <w:r w:rsidR="00AD45AA">
        <w:rPr>
          <w:rFonts w:ascii="Times New Roman" w:hAnsi="Times New Roman" w:cs="Times New Roman" w:hint="eastAsia"/>
          <w:sz w:val="24"/>
          <w:szCs w:val="24"/>
        </w:rPr>
        <w:t xml:space="preserve"> the </w:t>
      </w:r>
      <w:r w:rsidR="00AD45AA">
        <w:rPr>
          <w:rFonts w:ascii="Times New Roman" w:hAnsi="Times New Roman" w:cs="Times New Roman"/>
          <w:sz w:val="24"/>
          <w:szCs w:val="24"/>
        </w:rPr>
        <w:t>predictors</w:t>
      </w:r>
      <w:r w:rsidR="00AD45AA">
        <w:rPr>
          <w:rFonts w:ascii="Times New Roman" w:hAnsi="Times New Roman" w:cs="Times New Roman" w:hint="eastAsia"/>
          <w:sz w:val="24"/>
          <w:szCs w:val="24"/>
        </w:rPr>
        <w:t xml:space="preserve"> of </w:t>
      </w:r>
      <w:r w:rsidR="00BE35F2">
        <w:rPr>
          <w:rFonts w:ascii="Times New Roman" w:hAnsi="Times New Roman" w:cs="Times New Roman" w:hint="eastAsia"/>
          <w:sz w:val="24"/>
          <w:szCs w:val="24"/>
        </w:rPr>
        <w:t xml:space="preserve">the </w:t>
      </w:r>
      <w:r w:rsidR="00AD45AA">
        <w:rPr>
          <w:rFonts w:ascii="Times New Roman" w:hAnsi="Times New Roman" w:cs="Times New Roman" w:hint="eastAsia"/>
          <w:sz w:val="24"/>
          <w:szCs w:val="24"/>
        </w:rPr>
        <w:t xml:space="preserve">top sales products from identified </w:t>
      </w:r>
      <w:r w:rsidR="00AD45AA">
        <w:rPr>
          <w:rFonts w:ascii="Times New Roman" w:hAnsi="Times New Roman" w:cs="Times New Roman"/>
          <w:sz w:val="24"/>
          <w:szCs w:val="24"/>
        </w:rPr>
        <w:t>interactive</w:t>
      </w:r>
      <w:r w:rsidR="00AD45AA">
        <w:rPr>
          <w:rFonts w:ascii="Times New Roman" w:hAnsi="Times New Roman" w:cs="Times New Roman" w:hint="eastAsia"/>
          <w:sz w:val="24"/>
          <w:szCs w:val="24"/>
        </w:rPr>
        <w:t xml:space="preserve"> categories.</w:t>
      </w:r>
    </w:p>
    <w:p w:rsidR="00A71EB4" w:rsidRDefault="00AD45AA" w:rsidP="00A71EB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(5) ADL-intra-all.</w:t>
      </w:r>
      <w:r w:rsidR="00A71EB4">
        <w:rPr>
          <w:rFonts w:ascii="Times New Roman" w:hAnsi="Times New Roman" w:cs="Times New Roman" w:hint="eastAsia"/>
          <w:sz w:val="24"/>
          <w:szCs w:val="24"/>
        </w:rPr>
        <w:t xml:space="preserve"> ADL </w:t>
      </w:r>
      <w:r w:rsidR="00A71EB4" w:rsidRPr="0008564A">
        <w:rPr>
          <w:rFonts w:ascii="Times New Roman" w:hAnsi="Times New Roman" w:cs="Times New Roman"/>
          <w:sz w:val="24"/>
          <w:szCs w:val="24"/>
        </w:rPr>
        <w:t xml:space="preserve">Model based on </w:t>
      </w:r>
      <w:proofErr w:type="spellStart"/>
      <w:r w:rsidR="00A71EB4" w:rsidRPr="0008564A">
        <w:rPr>
          <w:rFonts w:ascii="Times New Roman" w:hAnsi="Times New Roman" w:cs="Times New Roman"/>
          <w:sz w:val="24"/>
          <w:szCs w:val="24"/>
        </w:rPr>
        <w:t>Eq</w:t>
      </w:r>
      <w:r w:rsidR="00BE35F2">
        <w:rPr>
          <w:rFonts w:ascii="Times New Roman" w:hAnsi="Times New Roman" w:cs="Times New Roman" w:hint="eastAsia"/>
          <w:sz w:val="24"/>
          <w:szCs w:val="24"/>
        </w:rPr>
        <w:t>s</w:t>
      </w:r>
      <w:proofErr w:type="spellEnd"/>
      <w:r w:rsidR="00A71EB4" w:rsidRPr="0008564A">
        <w:rPr>
          <w:rFonts w:ascii="Times New Roman" w:hAnsi="Times New Roman" w:cs="Times New Roman"/>
          <w:sz w:val="24"/>
          <w:szCs w:val="24"/>
        </w:rPr>
        <w:t>. (2)</w:t>
      </w:r>
      <w:r w:rsidR="00A71EB4">
        <w:rPr>
          <w:rFonts w:ascii="Times New Roman" w:hAnsi="Times New Roman" w:cs="Times New Roman" w:hint="eastAsia"/>
          <w:sz w:val="24"/>
          <w:szCs w:val="24"/>
        </w:rPr>
        <w:t xml:space="preserve"> </w:t>
      </w:r>
      <w:proofErr w:type="gramStart"/>
      <w:r w:rsidR="00A71EB4">
        <w:rPr>
          <w:rFonts w:ascii="Times New Roman" w:hAnsi="Times New Roman" w:cs="Times New Roman" w:hint="eastAsia"/>
          <w:sz w:val="24"/>
          <w:szCs w:val="24"/>
        </w:rPr>
        <w:t>and</w:t>
      </w:r>
      <w:proofErr w:type="gramEnd"/>
      <w:r w:rsidR="00A71EB4">
        <w:rPr>
          <w:rFonts w:ascii="Times New Roman" w:hAnsi="Times New Roman" w:cs="Times New Roman" w:hint="eastAsia"/>
          <w:sz w:val="24"/>
          <w:szCs w:val="24"/>
        </w:rPr>
        <w:t xml:space="preserve"> (3)</w:t>
      </w:r>
      <w:r w:rsidR="00A71EB4" w:rsidRPr="0008564A">
        <w:rPr>
          <w:rFonts w:ascii="Times New Roman" w:hAnsi="Times New Roman" w:cs="Times New Roman"/>
          <w:sz w:val="24"/>
          <w:szCs w:val="24"/>
        </w:rPr>
        <w:t xml:space="preserve"> </w:t>
      </w:r>
      <w:r w:rsidR="00BE35F2">
        <w:rPr>
          <w:rFonts w:ascii="Times New Roman" w:hAnsi="Times New Roman" w:cs="Times New Roman" w:hint="eastAsia"/>
          <w:sz w:val="24"/>
          <w:szCs w:val="24"/>
        </w:rPr>
        <w:t>including the focal SKU</w:t>
      </w:r>
      <w:r w:rsidR="00BE35F2">
        <w:rPr>
          <w:rFonts w:ascii="Times New Roman" w:hAnsi="Times New Roman" w:cs="Times New Roman"/>
          <w:sz w:val="24"/>
          <w:szCs w:val="24"/>
        </w:rPr>
        <w:t>’</w:t>
      </w:r>
      <w:r w:rsidR="00BE35F2">
        <w:rPr>
          <w:rFonts w:ascii="Times New Roman" w:hAnsi="Times New Roman" w:cs="Times New Roman" w:hint="eastAsia"/>
          <w:sz w:val="24"/>
          <w:szCs w:val="24"/>
        </w:rPr>
        <w:t>s</w:t>
      </w:r>
      <w:r w:rsidR="00A71EB4" w:rsidRPr="0008564A">
        <w:rPr>
          <w:rFonts w:ascii="Times New Roman" w:hAnsi="Times New Roman" w:cs="Times New Roman"/>
          <w:sz w:val="24"/>
          <w:szCs w:val="24"/>
        </w:rPr>
        <w:t xml:space="preserve"> own predictors and predictors </w:t>
      </w:r>
      <w:r w:rsidR="00BE35F2">
        <w:rPr>
          <w:rFonts w:ascii="Times New Roman" w:hAnsi="Times New Roman" w:cs="Times New Roman" w:hint="eastAsia"/>
          <w:sz w:val="24"/>
          <w:szCs w:val="24"/>
        </w:rPr>
        <w:t>from</w:t>
      </w:r>
      <w:r w:rsidR="00A71EB4" w:rsidRPr="0008564A">
        <w:rPr>
          <w:rFonts w:ascii="Times New Roman" w:hAnsi="Times New Roman" w:cs="Times New Roman"/>
          <w:sz w:val="24"/>
          <w:szCs w:val="24"/>
        </w:rPr>
        <w:t xml:space="preserve"> </w:t>
      </w:r>
      <w:r w:rsidR="00A71EB4">
        <w:rPr>
          <w:rFonts w:ascii="Times New Roman" w:hAnsi="Times New Roman" w:cs="Times New Roman" w:hint="eastAsia"/>
          <w:sz w:val="24"/>
          <w:szCs w:val="24"/>
        </w:rPr>
        <w:t>all the</w:t>
      </w:r>
      <w:r w:rsidR="00A71EB4" w:rsidRPr="0008564A">
        <w:rPr>
          <w:rFonts w:ascii="Times New Roman" w:hAnsi="Times New Roman" w:cs="Times New Roman"/>
          <w:sz w:val="24"/>
          <w:szCs w:val="24"/>
        </w:rPr>
        <w:t xml:space="preserve"> products in the same category</w:t>
      </w:r>
    </w:p>
    <w:p w:rsidR="00A71EB4" w:rsidRPr="0008564A" w:rsidRDefault="00A71EB4" w:rsidP="00A71EB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(6) ADL-inter-all. ADL </w:t>
      </w:r>
      <w:r w:rsidRPr="0008564A">
        <w:rPr>
          <w:rFonts w:ascii="Times New Roman" w:hAnsi="Times New Roman" w:cs="Times New Roman"/>
          <w:sz w:val="24"/>
          <w:szCs w:val="24"/>
        </w:rPr>
        <w:t>Model</w:t>
      </w:r>
      <w:r>
        <w:rPr>
          <w:rFonts w:ascii="Times New Roman" w:hAnsi="Times New Roman" w:cs="Times New Roman" w:hint="eastAsia"/>
          <w:sz w:val="24"/>
          <w:szCs w:val="24"/>
        </w:rPr>
        <w:t xml:space="preserve"> with </w:t>
      </w:r>
      <w:r>
        <w:rPr>
          <w:rFonts w:ascii="Times New Roman" w:hAnsi="Times New Roman" w:cs="Times New Roman"/>
          <w:sz w:val="24"/>
          <w:szCs w:val="24"/>
        </w:rPr>
        <w:t>predictors</w:t>
      </w:r>
      <w:r>
        <w:rPr>
          <w:rFonts w:ascii="Times New Roman" w:hAnsi="Times New Roman" w:cs="Times New Roman" w:hint="eastAsia"/>
          <w:sz w:val="24"/>
          <w:szCs w:val="24"/>
        </w:rPr>
        <w:t xml:space="preserve"> from all the SKUs in both intra- and inter-categories. </w:t>
      </w:r>
    </w:p>
    <w:p w:rsidR="00FD03BC" w:rsidRDefault="00906562" w:rsidP="00FD03B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(7</w:t>
      </w:r>
      <w:r w:rsidR="00A71EB4">
        <w:rPr>
          <w:rFonts w:ascii="Times New Roman" w:hAnsi="Times New Roman" w:cs="Times New Roman" w:hint="eastAsia"/>
          <w:sz w:val="24"/>
          <w:szCs w:val="24"/>
        </w:rPr>
        <w:t xml:space="preserve">) </w:t>
      </w:r>
      <w:r w:rsidR="00A71EB4" w:rsidRPr="00A71EB4">
        <w:rPr>
          <w:rFonts w:ascii="Times New Roman" w:hAnsi="Times New Roman" w:cs="Times New Roman" w:hint="eastAsia"/>
          <w:sz w:val="24"/>
          <w:szCs w:val="24"/>
        </w:rPr>
        <w:t>ADL-intra-P</w:t>
      </w:r>
      <w:r w:rsidR="00A71EB4" w:rsidRPr="00906562">
        <w:rPr>
          <w:rFonts w:ascii="Times New Roman" w:hAnsi="Times New Roman" w:cs="Times New Roman" w:hint="eastAsia"/>
          <w:sz w:val="24"/>
          <w:szCs w:val="24"/>
        </w:rPr>
        <w:t>CA(</w:t>
      </w:r>
      <w:r w:rsidRPr="00906562">
        <w:rPr>
          <w:rFonts w:ascii="Times New Roman" w:hAnsi="Times New Roman" w:cs="Times New Roman" w:hint="eastAsia"/>
          <w:sz w:val="24"/>
          <w:szCs w:val="24"/>
        </w:rPr>
        <w:t>x</w:t>
      </w:r>
      <w:r w:rsidR="00A71EB4" w:rsidRPr="00906562">
        <w:rPr>
          <w:rFonts w:ascii="Times New Roman" w:hAnsi="Times New Roman" w:cs="Times New Roman" w:hint="eastAsia"/>
          <w:sz w:val="24"/>
          <w:szCs w:val="24"/>
        </w:rPr>
        <w:t>)</w:t>
      </w:r>
      <w:r w:rsidR="00A71EB4">
        <w:rPr>
          <w:rFonts w:ascii="Times New Roman" w:hAnsi="Times New Roman" w:cs="Times New Roman" w:hint="eastAsia"/>
          <w:sz w:val="24"/>
          <w:szCs w:val="24"/>
        </w:rPr>
        <w:t xml:space="preserve">. ADL </w:t>
      </w:r>
      <w:r w:rsidR="00A71EB4" w:rsidRPr="0008564A">
        <w:rPr>
          <w:rFonts w:ascii="Times New Roman" w:hAnsi="Times New Roman" w:cs="Times New Roman"/>
          <w:sz w:val="24"/>
          <w:szCs w:val="24"/>
        </w:rPr>
        <w:t>Model</w:t>
      </w:r>
      <w:r w:rsidR="00A71EB4">
        <w:rPr>
          <w:rFonts w:ascii="Times New Roman" w:hAnsi="Times New Roman" w:cs="Times New Roman" w:hint="eastAsia"/>
          <w:sz w:val="24"/>
          <w:szCs w:val="24"/>
        </w:rPr>
        <w:t xml:space="preserve"> </w:t>
      </w:r>
      <w:r w:rsidR="00BE35F2">
        <w:rPr>
          <w:rFonts w:ascii="Times New Roman" w:hAnsi="Times New Roman" w:cs="Times New Roman" w:hint="eastAsia"/>
          <w:sz w:val="24"/>
          <w:szCs w:val="24"/>
        </w:rPr>
        <w:t>including the focal SKU</w:t>
      </w:r>
      <w:r w:rsidR="00BE35F2">
        <w:rPr>
          <w:rFonts w:ascii="Times New Roman" w:hAnsi="Times New Roman" w:cs="Times New Roman"/>
          <w:sz w:val="24"/>
          <w:szCs w:val="24"/>
        </w:rPr>
        <w:t>’</w:t>
      </w:r>
      <w:r w:rsidR="00BE35F2">
        <w:rPr>
          <w:rFonts w:ascii="Times New Roman" w:hAnsi="Times New Roman" w:cs="Times New Roman" w:hint="eastAsia"/>
          <w:sz w:val="24"/>
          <w:szCs w:val="24"/>
        </w:rPr>
        <w:t>s</w:t>
      </w:r>
      <w:r w:rsidR="00A71EB4">
        <w:rPr>
          <w:rFonts w:ascii="Times New Roman" w:hAnsi="Times New Roman" w:cs="Times New Roman" w:hint="eastAsia"/>
          <w:sz w:val="24"/>
          <w:szCs w:val="24"/>
        </w:rPr>
        <w:t xml:space="preserve"> own predictors and </w:t>
      </w:r>
      <w:r>
        <w:rPr>
          <w:rFonts w:ascii="Times New Roman" w:hAnsi="Times New Roman" w:cs="Times New Roman" w:hint="eastAsia"/>
          <w:sz w:val="24"/>
          <w:szCs w:val="24"/>
        </w:rPr>
        <w:t xml:space="preserve">x </w:t>
      </w:r>
      <w:r w:rsidR="00DF6599">
        <w:rPr>
          <w:rFonts w:ascii="Times New Roman" w:hAnsi="Times New Roman" w:cs="Times New Roman" w:hint="eastAsia"/>
          <w:sz w:val="24"/>
          <w:szCs w:val="24"/>
        </w:rPr>
        <w:t>principle components</w:t>
      </w:r>
      <w:r w:rsidR="00A71EB4">
        <w:rPr>
          <w:rFonts w:ascii="Times New Roman" w:hAnsi="Times New Roman" w:cs="Times New Roman" w:hint="eastAsia"/>
          <w:sz w:val="24"/>
          <w:szCs w:val="24"/>
        </w:rPr>
        <w:t xml:space="preserve"> extracted by PCA</w:t>
      </w:r>
      <w:r w:rsidR="00DF6599">
        <w:rPr>
          <w:rFonts w:ascii="Times New Roman" w:hAnsi="Times New Roman" w:cs="Times New Roman" w:hint="eastAsia"/>
          <w:sz w:val="24"/>
          <w:szCs w:val="24"/>
        </w:rPr>
        <w:t xml:space="preserve"> </w:t>
      </w:r>
      <w:ins w:id="201" w:author="Fildes, Robert" w:date="2014-09-16T15:53:00Z">
        <w:r w:rsidR="00246BB8">
          <w:rPr>
            <w:rFonts w:ascii="Times New Roman" w:hAnsi="Times New Roman" w:cs="Times New Roman"/>
            <w:sz w:val="24"/>
            <w:szCs w:val="24"/>
          </w:rPr>
          <w:t>from</w:t>
        </w:r>
      </w:ins>
      <w:del w:id="202" w:author="Fildes, Robert" w:date="2014-09-16T15:53:00Z">
        <w:r w:rsidR="00DF6599" w:rsidDel="00246BB8">
          <w:rPr>
            <w:rFonts w:ascii="Times New Roman" w:hAnsi="Times New Roman" w:cs="Times New Roman" w:hint="eastAsia"/>
            <w:sz w:val="24"/>
            <w:szCs w:val="24"/>
          </w:rPr>
          <w:delText>on</w:delText>
        </w:r>
      </w:del>
      <w:r w:rsidR="00DF6599">
        <w:rPr>
          <w:rFonts w:ascii="Times New Roman" w:hAnsi="Times New Roman" w:cs="Times New Roman" w:hint="eastAsia"/>
          <w:sz w:val="24"/>
          <w:szCs w:val="24"/>
        </w:rPr>
        <w:t xml:space="preserve"> the same category</w:t>
      </w:r>
      <w:r>
        <w:rPr>
          <w:rFonts w:ascii="Times New Roman" w:hAnsi="Times New Roman" w:cs="Times New Roman" w:hint="eastAsia"/>
          <w:sz w:val="24"/>
          <w:szCs w:val="24"/>
        </w:rPr>
        <w:t xml:space="preserve">. </w:t>
      </w:r>
      <w:r w:rsidR="00FD03BC">
        <w:rPr>
          <w:rFonts w:ascii="Times New Roman" w:hAnsi="Times New Roman" w:cs="Times New Roman"/>
          <w:sz w:val="24"/>
          <w:szCs w:val="24"/>
        </w:rPr>
        <w:t>F</w:t>
      </w:r>
      <w:r w:rsidR="00FD03BC">
        <w:rPr>
          <w:rFonts w:ascii="Times New Roman" w:hAnsi="Times New Roman" w:cs="Times New Roman" w:hint="eastAsia"/>
          <w:sz w:val="24"/>
          <w:szCs w:val="24"/>
        </w:rPr>
        <w:t>or example, if</w:t>
      </w:r>
      <w:r w:rsidR="00FD03BC" w:rsidRPr="00906562">
        <w:rPr>
          <w:rFonts w:ascii="Times New Roman" w:hAnsi="Times New Roman" w:cs="Times New Roman" w:hint="eastAsia"/>
          <w:sz w:val="24"/>
          <w:szCs w:val="24"/>
        </w:rPr>
        <w:t xml:space="preserve"> x</w:t>
      </w:r>
      <w:r w:rsidR="00FD03BC">
        <w:rPr>
          <w:rFonts w:ascii="Times New Roman" w:hAnsi="Times New Roman" w:cs="Times New Roman" w:hint="eastAsia"/>
          <w:sz w:val="24"/>
          <w:szCs w:val="24"/>
        </w:rPr>
        <w:t xml:space="preserve">=5, then for </w:t>
      </w:r>
      <w:r w:rsidR="00526140">
        <w:rPr>
          <w:rFonts w:ascii="Times New Roman" w:hAnsi="Times New Roman" w:cs="Times New Roman" w:hint="eastAsia"/>
          <w:sz w:val="24"/>
          <w:szCs w:val="24"/>
        </w:rPr>
        <w:t>each set of promotional</w:t>
      </w:r>
      <w:r w:rsidR="00FD03BC">
        <w:rPr>
          <w:rFonts w:ascii="Times New Roman" w:hAnsi="Times New Roman" w:cs="Times New Roman" w:hint="eastAsia"/>
          <w:sz w:val="24"/>
          <w:szCs w:val="24"/>
        </w:rPr>
        <w:t xml:space="preserve"> variable</w:t>
      </w:r>
      <w:r w:rsidR="00526140">
        <w:rPr>
          <w:rFonts w:ascii="Times New Roman" w:hAnsi="Times New Roman" w:cs="Times New Roman" w:hint="eastAsia"/>
          <w:sz w:val="24"/>
          <w:szCs w:val="24"/>
        </w:rPr>
        <w:t xml:space="preserve">s in </w:t>
      </w:r>
      <w:r w:rsidR="00DF6599">
        <w:rPr>
          <w:rFonts w:ascii="Times New Roman" w:hAnsi="Times New Roman" w:cs="Times New Roman" w:hint="eastAsia"/>
          <w:sz w:val="24"/>
          <w:szCs w:val="24"/>
        </w:rPr>
        <w:t>the</w:t>
      </w:r>
      <w:r w:rsidR="00526140">
        <w:rPr>
          <w:rFonts w:ascii="Times New Roman" w:hAnsi="Times New Roman" w:cs="Times New Roman" w:hint="eastAsia"/>
          <w:sz w:val="24"/>
          <w:szCs w:val="24"/>
        </w:rPr>
        <w:t xml:space="preserve"> category</w:t>
      </w:r>
      <w:r w:rsidR="00BE35F2">
        <w:rPr>
          <w:rFonts w:ascii="Times New Roman" w:hAnsi="Times New Roman" w:cs="Times New Roman" w:hint="eastAsia"/>
          <w:sz w:val="24"/>
          <w:szCs w:val="24"/>
        </w:rPr>
        <w:t xml:space="preserve"> we select 5 principle components by</w:t>
      </w:r>
      <w:r w:rsidR="00FD03BC">
        <w:rPr>
          <w:rFonts w:ascii="Times New Roman" w:hAnsi="Times New Roman" w:cs="Times New Roman" w:hint="eastAsia"/>
          <w:sz w:val="24"/>
          <w:szCs w:val="24"/>
        </w:rPr>
        <w:t xml:space="preserve"> PCA. </w:t>
      </w:r>
    </w:p>
    <w:p w:rsidR="00526140" w:rsidRDefault="00906562" w:rsidP="00906562">
      <w:pPr>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(8</w:t>
      </w:r>
      <w:r w:rsidR="00526140">
        <w:rPr>
          <w:rFonts w:ascii="Times New Roman" w:hAnsi="Times New Roman" w:cs="Times New Roman" w:hint="eastAsia"/>
          <w:sz w:val="24"/>
          <w:szCs w:val="24"/>
        </w:rPr>
        <w:t xml:space="preserve">) </w:t>
      </w:r>
      <w:r w:rsidR="00526140" w:rsidRPr="00A71EB4">
        <w:rPr>
          <w:rFonts w:ascii="Times New Roman" w:hAnsi="Times New Roman" w:cs="Times New Roman" w:hint="eastAsia"/>
          <w:sz w:val="24"/>
          <w:szCs w:val="24"/>
        </w:rPr>
        <w:t>ADL-int</w:t>
      </w:r>
      <w:r w:rsidR="00526140">
        <w:rPr>
          <w:rFonts w:ascii="Times New Roman" w:hAnsi="Times New Roman" w:cs="Times New Roman" w:hint="eastAsia"/>
          <w:sz w:val="24"/>
          <w:szCs w:val="24"/>
        </w:rPr>
        <w:t>er</w:t>
      </w:r>
      <w:r w:rsidR="00526140" w:rsidRPr="00A71EB4">
        <w:rPr>
          <w:rFonts w:ascii="Times New Roman" w:hAnsi="Times New Roman" w:cs="Times New Roman" w:hint="eastAsia"/>
          <w:sz w:val="24"/>
          <w:szCs w:val="24"/>
        </w:rPr>
        <w:t>-P</w:t>
      </w:r>
      <w:r w:rsidR="00526140" w:rsidRPr="00906562">
        <w:rPr>
          <w:rFonts w:ascii="Times New Roman" w:hAnsi="Times New Roman" w:cs="Times New Roman" w:hint="eastAsia"/>
          <w:sz w:val="24"/>
          <w:szCs w:val="24"/>
        </w:rPr>
        <w:t>CA(x)</w:t>
      </w:r>
      <w:r w:rsidR="00526140">
        <w:rPr>
          <w:rFonts w:ascii="Times New Roman" w:hAnsi="Times New Roman" w:cs="Times New Roman" w:hint="eastAsia"/>
          <w:sz w:val="24"/>
          <w:szCs w:val="24"/>
        </w:rPr>
        <w:t xml:space="preserve">. </w:t>
      </w:r>
      <w:r>
        <w:rPr>
          <w:rFonts w:ascii="Times New Roman" w:hAnsi="Times New Roman" w:cs="Times New Roman" w:hint="eastAsia"/>
          <w:sz w:val="24"/>
          <w:szCs w:val="24"/>
        </w:rPr>
        <w:t>S</w:t>
      </w:r>
      <w:r w:rsidR="00526140">
        <w:rPr>
          <w:rFonts w:ascii="Times New Roman" w:hAnsi="Times New Roman" w:cs="Times New Roman" w:hint="eastAsia"/>
          <w:sz w:val="24"/>
          <w:szCs w:val="24"/>
        </w:rPr>
        <w:t xml:space="preserve">imilar </w:t>
      </w:r>
      <w:r w:rsidR="00DF6599">
        <w:rPr>
          <w:rFonts w:ascii="Times New Roman" w:hAnsi="Times New Roman" w:cs="Times New Roman" w:hint="eastAsia"/>
          <w:sz w:val="24"/>
          <w:szCs w:val="24"/>
        </w:rPr>
        <w:t>to</w:t>
      </w:r>
      <w:r w:rsidR="00526140">
        <w:rPr>
          <w:rFonts w:ascii="Times New Roman" w:hAnsi="Times New Roman" w:cs="Times New Roman" w:hint="eastAsia"/>
          <w:sz w:val="24"/>
          <w:szCs w:val="24"/>
        </w:rPr>
        <w:t xml:space="preserve"> model (7), but includ</w:t>
      </w:r>
      <w:r w:rsidR="00DF6599">
        <w:rPr>
          <w:rFonts w:ascii="Times New Roman" w:hAnsi="Times New Roman" w:cs="Times New Roman" w:hint="eastAsia"/>
          <w:sz w:val="24"/>
          <w:szCs w:val="24"/>
        </w:rPr>
        <w:t>es</w:t>
      </w:r>
      <w:r w:rsidR="00526140">
        <w:rPr>
          <w:rFonts w:ascii="Times New Roman" w:hAnsi="Times New Roman" w:cs="Times New Roman" w:hint="eastAsia"/>
          <w:sz w:val="24"/>
          <w:szCs w:val="24"/>
        </w:rPr>
        <w:t xml:space="preserve"> both intra- and inter-category </w:t>
      </w:r>
      <w:r w:rsidR="00DF6599">
        <w:rPr>
          <w:rFonts w:ascii="Times New Roman" w:hAnsi="Times New Roman" w:cs="Times New Roman" w:hint="eastAsia"/>
          <w:sz w:val="24"/>
          <w:szCs w:val="24"/>
        </w:rPr>
        <w:t>principle components</w:t>
      </w:r>
      <w:r w:rsidR="00526140">
        <w:rPr>
          <w:rFonts w:ascii="Times New Roman" w:hAnsi="Times New Roman" w:cs="Times New Roman" w:hint="eastAsia"/>
          <w:sz w:val="24"/>
          <w:szCs w:val="24"/>
        </w:rPr>
        <w:t xml:space="preserve"> as explanatory variables in the model.</w:t>
      </w:r>
    </w:p>
    <w:p w:rsidR="00910D60" w:rsidRDefault="00F739D5" w:rsidP="00667196">
      <w:pPr>
        <w:pStyle w:val="Heading2"/>
        <w:rPr>
          <w:sz w:val="24"/>
          <w:szCs w:val="24"/>
        </w:rPr>
      </w:pPr>
      <w:r>
        <w:rPr>
          <w:rFonts w:hint="eastAsia"/>
          <w:sz w:val="24"/>
          <w:szCs w:val="24"/>
        </w:rPr>
        <w:t xml:space="preserve">4.3 </w:t>
      </w:r>
      <w:r w:rsidR="00FD03BC">
        <w:rPr>
          <w:rFonts w:hint="eastAsia"/>
          <w:sz w:val="24"/>
          <w:szCs w:val="24"/>
        </w:rPr>
        <w:t>Forecasting evaluation</w:t>
      </w:r>
    </w:p>
    <w:p w:rsidR="00FD03BC" w:rsidRPr="0008564A" w:rsidRDefault="00FD03BC" w:rsidP="003D624A">
      <w:pPr>
        <w:spacing w:line="360" w:lineRule="auto"/>
        <w:ind w:firstLine="420"/>
        <w:rPr>
          <w:rFonts w:ascii="Times New Roman" w:hAnsi="Times New Roman" w:cs="Times New Roman"/>
          <w:sz w:val="24"/>
          <w:szCs w:val="24"/>
        </w:rPr>
      </w:pPr>
      <w:r w:rsidRPr="0008564A">
        <w:rPr>
          <w:rFonts w:ascii="Times New Roman" w:hAnsi="Times New Roman" w:cs="Times New Roman"/>
          <w:sz w:val="24"/>
          <w:szCs w:val="24"/>
        </w:rPr>
        <w:t xml:space="preserve">We use both </w:t>
      </w:r>
      <w:r w:rsidR="003D624A">
        <w:rPr>
          <w:rFonts w:ascii="Times New Roman" w:hAnsi="Times New Roman" w:cs="Times New Roman" w:hint="eastAsia"/>
          <w:sz w:val="24"/>
          <w:szCs w:val="24"/>
        </w:rPr>
        <w:t>s</w:t>
      </w:r>
      <w:r w:rsidRPr="0008564A">
        <w:rPr>
          <w:rFonts w:ascii="Times New Roman" w:hAnsi="Times New Roman" w:cs="Times New Roman"/>
          <w:sz w:val="24"/>
          <w:szCs w:val="24"/>
        </w:rPr>
        <w:t xml:space="preserve">cale-dependent and </w:t>
      </w:r>
      <w:r w:rsidR="003D624A">
        <w:rPr>
          <w:rFonts w:ascii="Times New Roman" w:hAnsi="Times New Roman" w:cs="Times New Roman" w:hint="eastAsia"/>
          <w:sz w:val="24"/>
          <w:szCs w:val="24"/>
        </w:rPr>
        <w:t>s</w:t>
      </w:r>
      <w:r w:rsidRPr="0008564A">
        <w:rPr>
          <w:rFonts w:ascii="Times New Roman" w:hAnsi="Times New Roman" w:cs="Times New Roman"/>
          <w:sz w:val="24"/>
          <w:szCs w:val="24"/>
        </w:rPr>
        <w:t>caled error measures to compare the forecasting performance of the</w:t>
      </w:r>
      <w:r w:rsidR="008B2D15">
        <w:rPr>
          <w:rFonts w:ascii="Times New Roman" w:hAnsi="Times New Roman" w:cs="Times New Roman"/>
          <w:sz w:val="24"/>
          <w:szCs w:val="24"/>
        </w:rPr>
        <w:t xml:space="preserve"> models. The first two criteria</w:t>
      </w:r>
      <w:r w:rsidRPr="0008564A">
        <w:rPr>
          <w:rFonts w:ascii="Times New Roman" w:hAnsi="Times New Roman" w:cs="Times New Roman"/>
          <w:sz w:val="24"/>
          <w:szCs w:val="24"/>
        </w:rPr>
        <w:t xml:space="preserve"> are Mean </w:t>
      </w:r>
      <w:r w:rsidR="008B2D15">
        <w:rPr>
          <w:rFonts w:ascii="Times New Roman" w:hAnsi="Times New Roman" w:cs="Times New Roman" w:hint="eastAsia"/>
          <w:sz w:val="24"/>
          <w:szCs w:val="24"/>
        </w:rPr>
        <w:t>Absolute</w:t>
      </w:r>
      <w:r w:rsidRPr="0008564A">
        <w:rPr>
          <w:rFonts w:ascii="Times New Roman" w:hAnsi="Times New Roman" w:cs="Times New Roman"/>
          <w:sz w:val="24"/>
          <w:szCs w:val="24"/>
        </w:rPr>
        <w:t xml:space="preserve"> Error (MAE) and Root Mean Square Error (RMSE) which are traditional and popular </w:t>
      </w:r>
      <w:r w:rsidRPr="0008564A">
        <w:rPr>
          <w:rFonts w:ascii="Times New Roman" w:hAnsi="Times New Roman" w:cs="Times New Roman"/>
          <w:sz w:val="24"/>
          <w:szCs w:val="24"/>
        </w:rPr>
        <w:lastRenderedPageBreak/>
        <w:t>scale-dependent error measure</w:t>
      </w:r>
      <w:r w:rsidR="00872E78">
        <w:rPr>
          <w:rFonts w:ascii="Times New Roman" w:hAnsi="Times New Roman" w:cs="Times New Roman" w:hint="eastAsia"/>
          <w:sz w:val="24"/>
          <w:szCs w:val="24"/>
        </w:rPr>
        <w:t>s</w:t>
      </w:r>
      <w:r w:rsidR="003D624A">
        <w:rPr>
          <w:rFonts w:ascii="Times New Roman" w:hAnsi="Times New Roman" w:cs="Times New Roman" w:hint="eastAsia"/>
          <w:sz w:val="24"/>
          <w:szCs w:val="24"/>
        </w:rPr>
        <w:t>. T</w:t>
      </w:r>
      <w:r w:rsidRPr="0008564A">
        <w:rPr>
          <w:rFonts w:ascii="Times New Roman" w:hAnsi="Times New Roman" w:cs="Times New Roman"/>
          <w:sz w:val="24"/>
          <w:szCs w:val="24"/>
        </w:rPr>
        <w:t>hey are easy to calculate</w:t>
      </w:r>
      <w:r w:rsidR="00872E78">
        <w:rPr>
          <w:rFonts w:ascii="Times New Roman" w:hAnsi="Times New Roman" w:cs="Times New Roman" w:hint="eastAsia"/>
          <w:sz w:val="24"/>
          <w:szCs w:val="24"/>
        </w:rPr>
        <w:t xml:space="preserve">, </w:t>
      </w:r>
      <w:r w:rsidRPr="0008564A">
        <w:rPr>
          <w:rFonts w:ascii="Times New Roman" w:hAnsi="Times New Roman" w:cs="Times New Roman"/>
          <w:sz w:val="24"/>
          <w:szCs w:val="24"/>
        </w:rPr>
        <w:t>easy to understand</w:t>
      </w:r>
      <w:r w:rsidR="003D624A">
        <w:rPr>
          <w:rFonts w:ascii="Times New Roman" w:hAnsi="Times New Roman" w:cs="Times New Roman" w:hint="eastAsia"/>
          <w:sz w:val="24"/>
          <w:szCs w:val="24"/>
        </w:rPr>
        <w:t xml:space="preserve"> and widely applied. </w:t>
      </w:r>
      <w:r w:rsidRPr="0008564A">
        <w:rPr>
          <w:rFonts w:ascii="Times New Roman" w:hAnsi="Times New Roman" w:cs="Times New Roman"/>
          <w:sz w:val="24"/>
          <w:szCs w:val="24"/>
        </w:rPr>
        <w:t xml:space="preserve">They also have practical meanings to retailing managers, for they naturally </w:t>
      </w:r>
      <w:ins w:id="203" w:author="Fildes, Robert" w:date="2014-09-16T15:53:00Z">
        <w:r w:rsidR="00246BB8">
          <w:rPr>
            <w:rFonts w:ascii="Times New Roman" w:hAnsi="Times New Roman" w:cs="Times New Roman"/>
            <w:sz w:val="24"/>
            <w:szCs w:val="24"/>
          </w:rPr>
          <w:t xml:space="preserve">place more </w:t>
        </w:r>
      </w:ins>
      <w:r w:rsidRPr="0008564A">
        <w:rPr>
          <w:rFonts w:ascii="Times New Roman" w:hAnsi="Times New Roman" w:cs="Times New Roman"/>
          <w:sz w:val="24"/>
          <w:szCs w:val="24"/>
        </w:rPr>
        <w:t>weight</w:t>
      </w:r>
      <w:del w:id="204" w:author="Fildes, Robert" w:date="2014-09-16T15:53:00Z">
        <w:r w:rsidRPr="0008564A" w:rsidDel="00246BB8">
          <w:rPr>
            <w:rFonts w:ascii="Times New Roman" w:hAnsi="Times New Roman" w:cs="Times New Roman"/>
            <w:sz w:val="24"/>
            <w:szCs w:val="24"/>
          </w:rPr>
          <w:delText xml:space="preserve"> more</w:delText>
        </w:r>
      </w:del>
      <w:r w:rsidRPr="0008564A">
        <w:rPr>
          <w:rFonts w:ascii="Times New Roman" w:hAnsi="Times New Roman" w:cs="Times New Roman"/>
          <w:sz w:val="24"/>
          <w:szCs w:val="24"/>
        </w:rPr>
        <w:t xml:space="preserve"> on fast moving </w:t>
      </w:r>
      <w:r w:rsidR="00D66C37">
        <w:rPr>
          <w:rFonts w:ascii="Times New Roman" w:hAnsi="Times New Roman" w:cs="Times New Roman"/>
          <w:sz w:val="24"/>
          <w:szCs w:val="24"/>
        </w:rPr>
        <w:t>SKU</w:t>
      </w:r>
      <w:r w:rsidRPr="0008564A">
        <w:rPr>
          <w:rFonts w:ascii="Times New Roman" w:hAnsi="Times New Roman" w:cs="Times New Roman"/>
          <w:sz w:val="24"/>
          <w:szCs w:val="24"/>
        </w:rPr>
        <w:t xml:space="preserve">s which usually </w:t>
      </w:r>
      <w:r w:rsidR="00872E78">
        <w:rPr>
          <w:rFonts w:ascii="Times New Roman" w:hAnsi="Times New Roman" w:cs="Times New Roman" w:hint="eastAsia"/>
          <w:sz w:val="24"/>
          <w:szCs w:val="24"/>
        </w:rPr>
        <w:t>contribute more revenues</w:t>
      </w:r>
      <w:r w:rsidR="003D624A">
        <w:rPr>
          <w:rFonts w:ascii="Times New Roman" w:hAnsi="Times New Roman" w:cs="Times New Roman"/>
          <w:sz w:val="24"/>
          <w:szCs w:val="24"/>
        </w:rPr>
        <w:t xml:space="preserve"> than slow moving items in </w:t>
      </w:r>
      <w:r w:rsidR="003D624A">
        <w:rPr>
          <w:rFonts w:ascii="Times New Roman" w:hAnsi="Times New Roman" w:cs="Times New Roman" w:hint="eastAsia"/>
          <w:sz w:val="24"/>
          <w:szCs w:val="24"/>
        </w:rPr>
        <w:t>a store</w:t>
      </w:r>
      <w:r w:rsidRPr="0008564A">
        <w:rPr>
          <w:rFonts w:ascii="Times New Roman" w:hAnsi="Times New Roman" w:cs="Times New Roman"/>
          <w:sz w:val="24"/>
          <w:szCs w:val="24"/>
        </w:rPr>
        <w:t>. The third criterion is the Mean Absolute Scaled Error (MASE) which was proposed by Hyndman and Koehler (2006). It can be considered as a “weighted” arithmetic mean of the MAE based on the variations of the sales data in the estimation period (</w:t>
      </w:r>
      <w:proofErr w:type="spellStart"/>
      <w:r w:rsidRPr="0008564A">
        <w:rPr>
          <w:rFonts w:ascii="Times New Roman" w:hAnsi="Times New Roman" w:cs="Times New Roman"/>
          <w:sz w:val="24"/>
          <w:szCs w:val="24"/>
        </w:rPr>
        <w:t>Davydenko</w:t>
      </w:r>
      <w:proofErr w:type="spellEnd"/>
      <w:r w:rsidRPr="0008564A">
        <w:rPr>
          <w:rFonts w:ascii="Times New Roman" w:hAnsi="Times New Roman" w:cs="Times New Roman"/>
          <w:sz w:val="24"/>
          <w:szCs w:val="24"/>
        </w:rPr>
        <w:t xml:space="preserve"> and </w:t>
      </w:r>
      <w:proofErr w:type="spellStart"/>
      <w:r w:rsidRPr="0008564A">
        <w:rPr>
          <w:rFonts w:ascii="Times New Roman" w:hAnsi="Times New Roman" w:cs="Times New Roman"/>
          <w:sz w:val="24"/>
          <w:szCs w:val="24"/>
        </w:rPr>
        <w:t>Fildes</w:t>
      </w:r>
      <w:proofErr w:type="spellEnd"/>
      <w:r w:rsidRPr="0008564A">
        <w:rPr>
          <w:rFonts w:ascii="Times New Roman" w:hAnsi="Times New Roman" w:cs="Times New Roman"/>
          <w:sz w:val="24"/>
          <w:szCs w:val="24"/>
        </w:rPr>
        <w:t xml:space="preserve"> 2013). It is defined as</w:t>
      </w:r>
    </w:p>
    <w:p w:rsidR="00FD03BC" w:rsidRPr="0008564A" w:rsidRDefault="003D624A" w:rsidP="003D624A">
      <w:pPr>
        <w:wordWrap w:val="0"/>
        <w:spacing w:line="360" w:lineRule="auto"/>
        <w:jc w:val="right"/>
        <w:rPr>
          <w:rFonts w:ascii="Times New Roman" w:hAnsi="Times New Roman" w:cs="Times New Roman"/>
          <w:sz w:val="24"/>
          <w:szCs w:val="24"/>
        </w:rPr>
      </w:pPr>
      <w:r w:rsidRPr="003D624A">
        <w:rPr>
          <w:rFonts w:ascii="Times New Roman" w:hAnsi="Times New Roman" w:cs="Times New Roman"/>
          <w:position w:val="-62"/>
          <w:sz w:val="24"/>
          <w:szCs w:val="24"/>
        </w:rPr>
        <w:object w:dxaOrig="3200" w:dyaOrig="1359">
          <v:shape id="_x0000_i1041" type="#_x0000_t75" style="width:159.75pt;height:67.5pt" o:ole="">
            <v:imagedata r:id="rId46" o:title=""/>
          </v:shape>
          <o:OLEObject Type="Embed" ProgID="Equation.DSMT4" ShapeID="_x0000_i1041" DrawAspect="Content" ObjectID="_1472575317" r:id="rId47"/>
        </w:object>
      </w:r>
      <w:r>
        <w:rPr>
          <w:rFonts w:ascii="Times New Roman" w:hAnsi="Times New Roman" w:cs="Times New Roman" w:hint="eastAsia"/>
          <w:sz w:val="24"/>
          <w:szCs w:val="24"/>
        </w:rPr>
        <w:t xml:space="preserve">                     (5)</w:t>
      </w:r>
    </w:p>
    <w:p w:rsidR="00FD03BC" w:rsidRPr="003D624A" w:rsidRDefault="00FD03BC" w:rsidP="003D624A">
      <w:pPr>
        <w:spacing w:line="360" w:lineRule="auto"/>
        <w:ind w:firstLine="420"/>
        <w:rPr>
          <w:rFonts w:ascii="Times New Roman" w:hAnsi="Times New Roman" w:cs="Times New Roman"/>
          <w:sz w:val="24"/>
          <w:szCs w:val="24"/>
        </w:rPr>
      </w:pPr>
      <w:r w:rsidRPr="003D624A">
        <w:rPr>
          <w:rFonts w:ascii="Times New Roman" w:hAnsi="Times New Roman" w:cs="Times New Roman"/>
          <w:sz w:val="24"/>
          <w:szCs w:val="24"/>
        </w:rPr>
        <w:t xml:space="preserve">Where </w:t>
      </w:r>
      <w:proofErr w:type="spellStart"/>
      <w:proofErr w:type="gramStart"/>
      <w:r w:rsidRPr="003D624A">
        <w:rPr>
          <w:rFonts w:ascii="Times New Roman" w:hAnsi="Times New Roman" w:cs="Times New Roman"/>
          <w:i/>
          <w:sz w:val="24"/>
          <w:szCs w:val="24"/>
        </w:rPr>
        <w:t>e</w:t>
      </w:r>
      <w:r w:rsidRPr="003D624A">
        <w:rPr>
          <w:rFonts w:ascii="Times New Roman" w:hAnsi="Times New Roman" w:cs="Times New Roman"/>
          <w:i/>
          <w:sz w:val="24"/>
          <w:szCs w:val="24"/>
          <w:vertAlign w:val="subscript"/>
        </w:rPr>
        <w:t>t</w:t>
      </w:r>
      <w:proofErr w:type="spellEnd"/>
      <w:proofErr w:type="gramEnd"/>
      <w:r w:rsidRPr="003D624A">
        <w:rPr>
          <w:rFonts w:ascii="Times New Roman" w:hAnsi="Times New Roman" w:cs="Times New Roman"/>
          <w:sz w:val="24"/>
          <w:szCs w:val="24"/>
        </w:rPr>
        <w:t xml:space="preserve"> is the forecast error at week </w:t>
      </w:r>
      <w:r w:rsidRPr="003D624A">
        <w:rPr>
          <w:rFonts w:ascii="Times New Roman" w:hAnsi="Times New Roman" w:cs="Times New Roman"/>
          <w:i/>
          <w:sz w:val="24"/>
          <w:szCs w:val="24"/>
        </w:rPr>
        <w:t>t</w:t>
      </w:r>
      <w:r w:rsidR="003D624A">
        <w:rPr>
          <w:rFonts w:ascii="Times New Roman" w:hAnsi="Times New Roman" w:cs="Times New Roman" w:hint="eastAsia"/>
          <w:sz w:val="24"/>
          <w:szCs w:val="24"/>
        </w:rPr>
        <w:t>;</w:t>
      </w:r>
      <w:r w:rsidRPr="003D624A">
        <w:rPr>
          <w:rFonts w:ascii="Times New Roman" w:hAnsi="Times New Roman" w:cs="Times New Roman"/>
          <w:sz w:val="24"/>
          <w:szCs w:val="24"/>
        </w:rPr>
        <w:t xml:space="preserve"> </w:t>
      </w:r>
      <w:r w:rsidRPr="003D624A">
        <w:rPr>
          <w:rFonts w:ascii="Times New Roman" w:hAnsi="Times New Roman" w:cs="Times New Roman"/>
          <w:i/>
          <w:sz w:val="24"/>
          <w:szCs w:val="24"/>
        </w:rPr>
        <w:t>m</w:t>
      </w:r>
      <w:r w:rsidRPr="003D624A">
        <w:rPr>
          <w:rFonts w:ascii="Times New Roman" w:hAnsi="Times New Roman" w:cs="Times New Roman"/>
          <w:sz w:val="24"/>
          <w:szCs w:val="24"/>
        </w:rPr>
        <w:t xml:space="preserve"> is the number of weeks in the estimation period, </w:t>
      </w:r>
      <w:r w:rsidR="003D624A" w:rsidRPr="003D624A">
        <w:rPr>
          <w:rFonts w:ascii="Times New Roman" w:hAnsi="Times New Roman" w:cs="Times New Roman" w:hint="eastAsia"/>
          <w:i/>
          <w:sz w:val="24"/>
          <w:szCs w:val="24"/>
        </w:rPr>
        <w:t>Y</w:t>
      </w:r>
      <w:r w:rsidRPr="003D624A">
        <w:rPr>
          <w:rFonts w:ascii="Times New Roman" w:hAnsi="Times New Roman" w:cs="Times New Roman"/>
          <w:i/>
          <w:sz w:val="24"/>
          <w:szCs w:val="24"/>
          <w:vertAlign w:val="subscript"/>
        </w:rPr>
        <w:t>i</w:t>
      </w:r>
      <w:r w:rsidRPr="003D624A">
        <w:rPr>
          <w:rFonts w:ascii="Times New Roman" w:hAnsi="Times New Roman" w:cs="Times New Roman"/>
          <w:sz w:val="24"/>
          <w:szCs w:val="24"/>
        </w:rPr>
        <w:t xml:space="preserve"> is the sale in week </w:t>
      </w:r>
      <w:proofErr w:type="spellStart"/>
      <w:r w:rsidRPr="003D624A">
        <w:rPr>
          <w:rFonts w:ascii="Times New Roman" w:hAnsi="Times New Roman" w:cs="Times New Roman"/>
          <w:i/>
          <w:sz w:val="24"/>
          <w:szCs w:val="24"/>
        </w:rPr>
        <w:t>i</w:t>
      </w:r>
      <w:proofErr w:type="spellEnd"/>
      <w:r w:rsidRPr="003D624A">
        <w:rPr>
          <w:rFonts w:ascii="Times New Roman" w:hAnsi="Times New Roman" w:cs="Times New Roman"/>
          <w:sz w:val="24"/>
          <w:szCs w:val="24"/>
        </w:rPr>
        <w:t>. MASE is clearly independent of the scale of the data and very suitable for comparing the fore</w:t>
      </w:r>
      <w:ins w:id="205" w:author="Fildes, Robert" w:date="2014-09-16T15:53:00Z">
        <w:r w:rsidR="00246BB8">
          <w:rPr>
            <w:rFonts w:ascii="Times New Roman" w:hAnsi="Times New Roman" w:cs="Times New Roman"/>
            <w:sz w:val="24"/>
            <w:szCs w:val="24"/>
          </w:rPr>
          <w:t>ca</w:t>
        </w:r>
      </w:ins>
      <w:r w:rsidRPr="003D624A">
        <w:rPr>
          <w:rFonts w:ascii="Times New Roman" w:hAnsi="Times New Roman" w:cs="Times New Roman"/>
          <w:sz w:val="24"/>
          <w:szCs w:val="24"/>
        </w:rPr>
        <w:t>sts</w:t>
      </w:r>
      <w:ins w:id="206" w:author="Fildes, Robert" w:date="2014-09-16T15:54:00Z">
        <w:r w:rsidR="00246BB8">
          <w:rPr>
            <w:rFonts w:ascii="Times New Roman" w:hAnsi="Times New Roman" w:cs="Times New Roman"/>
            <w:sz w:val="24"/>
            <w:szCs w:val="24"/>
          </w:rPr>
          <w:t xml:space="preserve"> across</w:t>
        </w:r>
      </w:ins>
      <w:del w:id="207" w:author="Fildes, Robert" w:date="2014-09-16T15:54:00Z">
        <w:r w:rsidRPr="003D624A" w:rsidDel="00246BB8">
          <w:rPr>
            <w:rFonts w:ascii="Times New Roman" w:hAnsi="Times New Roman" w:cs="Times New Roman"/>
            <w:sz w:val="24"/>
            <w:szCs w:val="24"/>
          </w:rPr>
          <w:delText xml:space="preserve"> on</w:delText>
        </w:r>
      </w:del>
      <w:r w:rsidRPr="003D624A">
        <w:rPr>
          <w:rFonts w:ascii="Times New Roman" w:hAnsi="Times New Roman" w:cs="Times New Roman"/>
          <w:sz w:val="24"/>
          <w:szCs w:val="24"/>
        </w:rPr>
        <w:t xml:space="preserve"> multiple time series. The drawback of MASE is that it puts more weights to the data series which are comparatively stable, which makes it vulnerable to outliers. </w:t>
      </w:r>
      <w:r w:rsidRPr="003D624A">
        <w:rPr>
          <w:rFonts w:ascii="Times New Roman" w:hAnsi="Times New Roman" w:cs="Times New Roman"/>
          <w:sz w:val="24"/>
          <w:szCs w:val="24"/>
        </w:rPr>
        <w:tab/>
        <w:t xml:space="preserve">The last </w:t>
      </w:r>
      <w:r w:rsidR="00186F6F">
        <w:rPr>
          <w:rFonts w:ascii="Times New Roman" w:hAnsi="Times New Roman" w:cs="Times New Roman"/>
          <w:sz w:val="24"/>
          <w:szCs w:val="24"/>
        </w:rPr>
        <w:t>criterion</w:t>
      </w:r>
      <w:r w:rsidRPr="003D624A">
        <w:rPr>
          <w:rFonts w:ascii="Times New Roman" w:hAnsi="Times New Roman" w:cs="Times New Roman"/>
          <w:sz w:val="24"/>
          <w:szCs w:val="24"/>
        </w:rPr>
        <w:t xml:space="preserve"> we used is based on relative errors. The Average Relative Mean Absolute Error (</w:t>
      </w:r>
      <w:proofErr w:type="spellStart"/>
      <w:r w:rsidRPr="003D624A">
        <w:rPr>
          <w:rFonts w:ascii="Times New Roman" w:hAnsi="Times New Roman" w:cs="Times New Roman"/>
          <w:sz w:val="24"/>
          <w:szCs w:val="24"/>
        </w:rPr>
        <w:t>AvgRelMAE</w:t>
      </w:r>
      <w:proofErr w:type="spellEnd"/>
      <w:r w:rsidRPr="003D624A">
        <w:rPr>
          <w:rFonts w:ascii="Times New Roman" w:hAnsi="Times New Roman" w:cs="Times New Roman"/>
          <w:sz w:val="24"/>
          <w:szCs w:val="24"/>
        </w:rPr>
        <w:t xml:space="preserve">) is proposed by </w:t>
      </w:r>
      <w:proofErr w:type="spellStart"/>
      <w:r w:rsidRPr="003D624A">
        <w:rPr>
          <w:rFonts w:ascii="Times New Roman" w:hAnsi="Times New Roman" w:cs="Times New Roman"/>
          <w:sz w:val="24"/>
          <w:szCs w:val="24"/>
        </w:rPr>
        <w:t>Davydenko</w:t>
      </w:r>
      <w:proofErr w:type="spellEnd"/>
      <w:r w:rsidRPr="003D624A">
        <w:rPr>
          <w:rFonts w:ascii="Times New Roman" w:hAnsi="Times New Roman" w:cs="Times New Roman"/>
          <w:sz w:val="24"/>
          <w:szCs w:val="24"/>
        </w:rPr>
        <w:t xml:space="preserve"> and </w:t>
      </w:r>
      <w:proofErr w:type="spellStart"/>
      <w:r w:rsidRPr="003D624A">
        <w:rPr>
          <w:rFonts w:ascii="Times New Roman" w:hAnsi="Times New Roman" w:cs="Times New Roman"/>
          <w:sz w:val="24"/>
          <w:szCs w:val="24"/>
        </w:rPr>
        <w:t>Fildes</w:t>
      </w:r>
      <w:proofErr w:type="spellEnd"/>
      <w:r w:rsidRPr="003D624A">
        <w:rPr>
          <w:rFonts w:ascii="Times New Roman" w:hAnsi="Times New Roman" w:cs="Times New Roman"/>
          <w:sz w:val="24"/>
          <w:szCs w:val="24"/>
        </w:rPr>
        <w:t xml:space="preserve"> (2013) for measuring forecasting accuracy at </w:t>
      </w:r>
      <w:r w:rsidR="00D66C37" w:rsidRPr="003D624A">
        <w:rPr>
          <w:rFonts w:ascii="Times New Roman" w:hAnsi="Times New Roman" w:cs="Times New Roman"/>
          <w:sz w:val="24"/>
          <w:szCs w:val="24"/>
        </w:rPr>
        <w:t>SKU</w:t>
      </w:r>
      <w:r w:rsidRPr="003D624A">
        <w:rPr>
          <w:rFonts w:ascii="Times New Roman" w:hAnsi="Times New Roman" w:cs="Times New Roman"/>
          <w:sz w:val="24"/>
          <w:szCs w:val="24"/>
        </w:rPr>
        <w:t>-level demand. It is a geometric mean of the ratio of the MAE between the candidate model and the benchmark model.</w:t>
      </w:r>
    </w:p>
    <w:p w:rsidR="00FD03BC" w:rsidRPr="0008564A" w:rsidRDefault="003D624A" w:rsidP="003D624A">
      <w:pPr>
        <w:wordWrap w:val="0"/>
        <w:spacing w:line="360" w:lineRule="auto"/>
        <w:jc w:val="right"/>
        <w:rPr>
          <w:rFonts w:ascii="Times New Roman" w:hAnsi="Times New Roman" w:cs="Times New Roman"/>
          <w:sz w:val="24"/>
          <w:szCs w:val="24"/>
        </w:rPr>
      </w:pPr>
      <w:r w:rsidRPr="0008564A">
        <w:rPr>
          <w:rFonts w:ascii="Times New Roman" w:hAnsi="Times New Roman" w:cs="Times New Roman"/>
          <w:position w:val="-32"/>
          <w:sz w:val="24"/>
          <w:szCs w:val="24"/>
        </w:rPr>
        <w:object w:dxaOrig="2940" w:dyaOrig="900">
          <v:shape id="_x0000_i1042" type="#_x0000_t75" style="width:147pt;height:45pt" o:ole="">
            <v:imagedata r:id="rId48" o:title=""/>
          </v:shape>
          <o:OLEObject Type="Embed" ProgID="Equation.DSMT4" ShapeID="_x0000_i1042" DrawAspect="Content" ObjectID="_1472575318" r:id="rId49"/>
        </w:object>
      </w:r>
      <w:r>
        <w:rPr>
          <w:rFonts w:ascii="Times New Roman" w:hAnsi="Times New Roman" w:cs="Times New Roman" w:hint="eastAsia"/>
          <w:sz w:val="24"/>
          <w:szCs w:val="24"/>
        </w:rPr>
        <w:t xml:space="preserve">                     (6)</w:t>
      </w:r>
    </w:p>
    <w:p w:rsidR="00FD03BC" w:rsidRDefault="00FD03BC" w:rsidP="003573E9">
      <w:pPr>
        <w:spacing w:line="360" w:lineRule="auto"/>
        <w:rPr>
          <w:rFonts w:ascii="Times New Roman" w:eastAsia="SimSun" w:hAnsi="Times New Roman" w:cs="Times New Roman"/>
          <w:color w:val="000000"/>
          <w:kern w:val="0"/>
          <w:sz w:val="24"/>
          <w:szCs w:val="24"/>
          <w:lang w:val="en-GB"/>
        </w:rPr>
      </w:pPr>
      <w:r w:rsidRPr="0008564A">
        <w:rPr>
          <w:rFonts w:ascii="Times New Roman" w:eastAsia="SimSun" w:hAnsi="Times New Roman" w:cs="Times New Roman"/>
          <w:color w:val="000000"/>
          <w:kern w:val="0"/>
          <w:sz w:val="24"/>
          <w:szCs w:val="24"/>
          <w:lang w:val="en-GB"/>
        </w:rPr>
        <w:t xml:space="preserve">where </w:t>
      </w:r>
      <w:r w:rsidR="005D04DF">
        <w:rPr>
          <w:rFonts w:ascii="Times New Roman" w:eastAsia="SimSun" w:hAnsi="Times New Roman" w:cs="Times New Roman" w:hint="eastAsia"/>
          <w:i/>
          <w:color w:val="000000"/>
          <w:kern w:val="0"/>
          <w:sz w:val="24"/>
          <w:szCs w:val="24"/>
          <w:lang w:val="en-GB"/>
        </w:rPr>
        <w:t>N</w:t>
      </w:r>
      <w:r w:rsidRPr="0008564A">
        <w:rPr>
          <w:rFonts w:ascii="Times New Roman" w:eastAsia="SimSun" w:hAnsi="Times New Roman" w:cs="Times New Roman"/>
          <w:color w:val="000000"/>
          <w:kern w:val="0"/>
          <w:sz w:val="24"/>
          <w:szCs w:val="24"/>
          <w:lang w:val="en-GB"/>
        </w:rPr>
        <w:t xml:space="preserve"> is the number of </w:t>
      </w:r>
      <w:r w:rsidR="00D66C37">
        <w:rPr>
          <w:rFonts w:ascii="Times New Roman" w:eastAsia="SimSun" w:hAnsi="Times New Roman" w:cs="Times New Roman"/>
          <w:color w:val="000000"/>
          <w:kern w:val="0"/>
          <w:sz w:val="24"/>
          <w:szCs w:val="24"/>
          <w:lang w:val="en-GB"/>
        </w:rPr>
        <w:t>SKU</w:t>
      </w:r>
      <w:r w:rsidRPr="0008564A">
        <w:rPr>
          <w:rFonts w:ascii="Times New Roman" w:eastAsia="SimSun" w:hAnsi="Times New Roman" w:cs="Times New Roman"/>
          <w:color w:val="000000"/>
          <w:kern w:val="0"/>
          <w:sz w:val="24"/>
          <w:szCs w:val="24"/>
          <w:lang w:val="en-GB"/>
        </w:rPr>
        <w:t>s in the sample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position w:val="-12"/>
          <w:sz w:val="24"/>
          <w:szCs w:val="24"/>
          <w:lang w:val="en-GB"/>
        </w:rPr>
        <w:object w:dxaOrig="680" w:dyaOrig="380">
          <v:shape id="_x0000_i1043" type="#_x0000_t75" style="width:33.75pt;height:19.5pt" o:ole="">
            <v:imagedata r:id="rId50" o:title=""/>
          </v:shape>
          <o:OLEObject Type="Embed" ProgID="Equation.DSMT4" ShapeID="_x0000_i1043" DrawAspect="Content" ObjectID="_1472575319" r:id="rId51"/>
        </w:objec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is</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the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MAE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of</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the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baseline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statistical</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forecast</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for</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series</w:t>
      </w:r>
      <w:r w:rsidR="003573E9">
        <w:rPr>
          <w:rFonts w:ascii="Times New Roman" w:eastAsia="SimSun" w:hAnsi="Times New Roman" w:cs="Times New Roman" w:hint="eastAsia"/>
          <w:color w:val="000000"/>
          <w:kern w:val="0"/>
          <w:sz w:val="24"/>
          <w:szCs w:val="24"/>
          <w:lang w:val="en-GB"/>
        </w:rPr>
        <w:t xml:space="preserve"> </w:t>
      </w:r>
      <w:proofErr w:type="spellStart"/>
      <w:r w:rsidR="003573E9" w:rsidRPr="003573E9">
        <w:rPr>
          <w:rFonts w:ascii="Times New Roman" w:eastAsia="SimSun" w:hAnsi="Times New Roman" w:cs="Times New Roman"/>
          <w:i/>
          <w:color w:val="000000"/>
          <w:kern w:val="0"/>
          <w:sz w:val="24"/>
          <w:szCs w:val="24"/>
          <w:lang w:val="en-GB"/>
        </w:rPr>
        <w:t>i</w:t>
      </w:r>
      <w:proofErr w:type="spellEnd"/>
      <w:r w:rsidR="003573E9" w:rsidRPr="003573E9">
        <w:rPr>
          <w:rFonts w:ascii="Times New Roman" w:eastAsia="SimSun" w:hAnsi="Times New Roman" w:cs="Times New Roman"/>
          <w:color w:val="000000"/>
          <w:kern w:val="0"/>
          <w:sz w:val="24"/>
          <w:szCs w:val="24"/>
          <w:lang w:val="en-GB"/>
        </w:rPr>
        <w:t>,</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position w:val="-12"/>
          <w:sz w:val="24"/>
          <w:szCs w:val="24"/>
          <w:lang w:val="en-GB"/>
        </w:rPr>
        <w:object w:dxaOrig="700" w:dyaOrig="380">
          <v:shape id="_x0000_i1044" type="#_x0000_t75" style="width:35.25pt;height:19.5pt" o:ole="">
            <v:imagedata r:id="rId52" o:title=""/>
          </v:shape>
          <o:OLEObject Type="Embed" ProgID="Equation.DSMT4" ShapeID="_x0000_i1044" DrawAspect="Content" ObjectID="_1472575320" r:id="rId53"/>
        </w:object>
      </w:r>
      <w:r w:rsidR="003573E9" w:rsidRPr="003573E9">
        <w:rPr>
          <w:rFonts w:ascii="Times New Roman" w:eastAsia="SimSun" w:hAnsi="Times New Roman" w:cs="Times New Roman"/>
          <w:color w:val="000000"/>
          <w:kern w:val="0"/>
          <w:sz w:val="24"/>
          <w:szCs w:val="24"/>
          <w:lang w:val="en-GB"/>
        </w:rPr>
        <w:t>is</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the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MAE</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of</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the</w:t>
      </w:r>
      <w:r w:rsidR="003573E9">
        <w:rPr>
          <w:rFonts w:ascii="Times New Roman" w:eastAsia="SimSun" w:hAnsi="Times New Roman" w:cs="Times New Roman" w:hint="eastAsia"/>
          <w:color w:val="000000"/>
          <w:kern w:val="0"/>
          <w:sz w:val="24"/>
          <w:szCs w:val="24"/>
          <w:lang w:val="en-GB"/>
        </w:rPr>
        <w:t xml:space="preserve"> </w:t>
      </w:r>
      <w:del w:id="208" w:author="Fildes, Robert" w:date="2014-09-16T15:54:00Z">
        <w:r w:rsidR="003573E9" w:rsidDel="00246BB8">
          <w:rPr>
            <w:rFonts w:ascii="Times New Roman" w:eastAsia="SimSun" w:hAnsi="Times New Roman" w:cs="Times New Roman" w:hint="eastAsia"/>
            <w:color w:val="000000"/>
            <w:kern w:val="0"/>
            <w:sz w:val="24"/>
            <w:szCs w:val="24"/>
            <w:lang w:val="en-GB"/>
          </w:rPr>
          <w:delText xml:space="preserve">under measured </w:delText>
        </w:r>
      </w:del>
      <w:ins w:id="209" w:author="Fildes, Robert" w:date="2014-09-16T15:54:00Z">
        <w:r w:rsidR="00246BB8">
          <w:rPr>
            <w:rFonts w:ascii="Times New Roman" w:eastAsia="SimSun" w:hAnsi="Times New Roman" w:cs="Times New Roman"/>
            <w:color w:val="000000"/>
            <w:kern w:val="0"/>
            <w:sz w:val="24"/>
            <w:szCs w:val="24"/>
            <w:lang w:val="en-GB"/>
          </w:rPr>
          <w:t xml:space="preserve">candidate </w:t>
        </w:r>
      </w:ins>
      <w:r w:rsidR="003573E9">
        <w:rPr>
          <w:rFonts w:ascii="Times New Roman" w:eastAsia="SimSun" w:hAnsi="Times New Roman" w:cs="Times New Roman" w:hint="eastAsia"/>
          <w:color w:val="000000"/>
          <w:kern w:val="0"/>
          <w:sz w:val="24"/>
          <w:szCs w:val="24"/>
          <w:lang w:val="en-GB"/>
        </w:rPr>
        <w:t>model</w:t>
      </w:r>
      <w:ins w:id="210" w:author="Fildes, Robert" w:date="2014-09-16T15:54:00Z">
        <w:r w:rsidR="00246BB8">
          <w:rPr>
            <w:rFonts w:ascii="Times New Roman" w:eastAsia="SimSun" w:hAnsi="Times New Roman" w:cs="Times New Roman"/>
            <w:color w:val="000000"/>
            <w:kern w:val="0"/>
            <w:sz w:val="24"/>
            <w:szCs w:val="24"/>
            <w:lang w:val="en-GB"/>
          </w:rPr>
          <w:t xml:space="preserve"> </w:t>
        </w:r>
        <w:r w:rsidR="00246BB8">
          <w:rPr>
            <w:rFonts w:ascii="Times New Roman" w:eastAsia="SimSun" w:hAnsi="Times New Roman" w:cs="Times New Roman"/>
            <w:i/>
            <w:color w:val="000000"/>
            <w:kern w:val="0"/>
            <w:sz w:val="24"/>
            <w:szCs w:val="24"/>
            <w:lang w:val="en-GB"/>
          </w:rPr>
          <w:t xml:space="preserve">f </w:t>
        </w:r>
        <w:r w:rsidR="00246BB8" w:rsidRPr="00246BB8">
          <w:rPr>
            <w:rFonts w:ascii="Times New Roman" w:eastAsia="SimSun" w:hAnsi="Times New Roman" w:cs="Times New Roman"/>
            <w:color w:val="000000"/>
            <w:kern w:val="0"/>
            <w:sz w:val="24"/>
            <w:szCs w:val="24"/>
            <w:lang w:val="en-GB"/>
            <w:rPrChange w:id="211" w:author="Fildes, Robert" w:date="2014-09-16T15:54:00Z">
              <w:rPr>
                <w:rFonts w:ascii="Times New Roman" w:eastAsia="SimSun" w:hAnsi="Times New Roman" w:cs="Times New Roman"/>
                <w:i/>
                <w:color w:val="000000"/>
                <w:kern w:val="0"/>
                <w:sz w:val="24"/>
                <w:szCs w:val="24"/>
                <w:lang w:val="en-GB"/>
              </w:rPr>
            </w:rPrChange>
          </w:rPr>
          <w:t>evaluated</w:t>
        </w:r>
      </w:ins>
      <w:del w:id="212" w:author="Fildes, Robert" w:date="2014-09-16T15:54:00Z">
        <w:r w:rsidR="003573E9" w:rsidRPr="00246BB8" w:rsidDel="00246BB8">
          <w:rPr>
            <w:rFonts w:ascii="Times New Roman" w:eastAsia="SimSun" w:hAnsi="Times New Roman" w:cs="Times New Roman" w:hint="eastAsia"/>
            <w:color w:val="000000"/>
            <w:kern w:val="0"/>
            <w:sz w:val="24"/>
            <w:szCs w:val="24"/>
            <w:lang w:val="en-GB"/>
          </w:rPr>
          <w:delText xml:space="preserve"> </w:delText>
        </w:r>
        <w:r w:rsidR="003573E9" w:rsidRPr="003573E9" w:rsidDel="00246BB8">
          <w:rPr>
            <w:rFonts w:ascii="Times New Roman" w:eastAsia="SimSun" w:hAnsi="Times New Roman" w:cs="Times New Roman"/>
            <w:color w:val="000000"/>
            <w:kern w:val="0"/>
            <w:sz w:val="24"/>
            <w:szCs w:val="24"/>
            <w:lang w:val="en-GB"/>
          </w:rPr>
          <w:delText>forecast</w:delText>
        </w:r>
      </w:del>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for</w:t>
      </w:r>
      <w:r w:rsidR="003573E9">
        <w:rPr>
          <w:rFonts w:ascii="Times New Roman" w:eastAsia="SimSun" w:hAnsi="Times New Roman" w:cs="Times New Roman" w:hint="eastAsia"/>
          <w:color w:val="000000"/>
          <w:kern w:val="0"/>
          <w:sz w:val="24"/>
          <w:szCs w:val="24"/>
          <w:lang w:val="en-GB"/>
        </w:rPr>
        <w:t xml:space="preserve"> </w:t>
      </w:r>
      <w:r w:rsidR="003573E9" w:rsidRPr="003573E9">
        <w:rPr>
          <w:rFonts w:ascii="Times New Roman" w:eastAsia="SimSun" w:hAnsi="Times New Roman" w:cs="Times New Roman"/>
          <w:color w:val="000000"/>
          <w:kern w:val="0"/>
          <w:sz w:val="24"/>
          <w:szCs w:val="24"/>
          <w:lang w:val="en-GB"/>
        </w:rPr>
        <w:t xml:space="preserve">series </w:t>
      </w:r>
      <w:proofErr w:type="spellStart"/>
      <w:r w:rsidR="003573E9" w:rsidRPr="003573E9">
        <w:rPr>
          <w:rFonts w:ascii="Times New Roman" w:eastAsia="SimSun" w:hAnsi="Times New Roman" w:cs="Times New Roman"/>
          <w:i/>
          <w:color w:val="000000"/>
          <w:kern w:val="0"/>
          <w:sz w:val="24"/>
          <w:szCs w:val="24"/>
          <w:lang w:val="en-GB"/>
        </w:rPr>
        <w:t>i</w:t>
      </w:r>
      <w:proofErr w:type="spellEnd"/>
      <w:r w:rsidRPr="0008564A">
        <w:rPr>
          <w:rFonts w:ascii="Times New Roman" w:eastAsia="SimSun" w:hAnsi="Times New Roman" w:cs="Times New Roman"/>
          <w:color w:val="000000"/>
          <w:kern w:val="0"/>
          <w:sz w:val="24"/>
          <w:szCs w:val="24"/>
          <w:lang w:val="en-GB"/>
        </w:rPr>
        <w:t xml:space="preserve">. The </w:t>
      </w:r>
      <w:proofErr w:type="spellStart"/>
      <w:r w:rsidRPr="0008564A">
        <w:rPr>
          <w:rFonts w:ascii="Times New Roman" w:eastAsia="SimSun" w:hAnsi="Times New Roman" w:cs="Times New Roman"/>
          <w:color w:val="000000"/>
          <w:kern w:val="0"/>
          <w:sz w:val="24"/>
          <w:szCs w:val="24"/>
          <w:lang w:val="en-GB"/>
        </w:rPr>
        <w:t>AvgRelMAE</w:t>
      </w:r>
      <w:proofErr w:type="spellEnd"/>
      <w:r w:rsidRPr="0008564A">
        <w:rPr>
          <w:rFonts w:ascii="Times New Roman" w:eastAsia="SimSun" w:hAnsi="Times New Roman" w:cs="Times New Roman"/>
          <w:color w:val="000000"/>
          <w:kern w:val="0"/>
          <w:sz w:val="24"/>
          <w:szCs w:val="24"/>
          <w:lang w:val="en-GB"/>
        </w:rPr>
        <w:t xml:space="preserve"> has the advantages of being scale independent and robust to outliers,</w:t>
      </w:r>
      <w:del w:id="213" w:author="Fildes, Robert" w:date="2014-09-16T15:55:00Z">
        <w:r w:rsidRPr="0008564A" w:rsidDel="00DB61F0">
          <w:rPr>
            <w:rFonts w:ascii="Times New Roman" w:eastAsia="SimSun" w:hAnsi="Times New Roman" w:cs="Times New Roman"/>
            <w:color w:val="000000"/>
            <w:kern w:val="0"/>
            <w:sz w:val="24"/>
            <w:szCs w:val="24"/>
            <w:lang w:val="en-GB"/>
          </w:rPr>
          <w:delText xml:space="preserve"> also</w:delText>
        </w:r>
      </w:del>
      <w:r w:rsidRPr="0008564A">
        <w:rPr>
          <w:rFonts w:ascii="Times New Roman" w:eastAsia="SimSun" w:hAnsi="Times New Roman" w:cs="Times New Roman"/>
          <w:color w:val="000000"/>
          <w:kern w:val="0"/>
          <w:sz w:val="24"/>
          <w:szCs w:val="24"/>
          <w:lang w:val="en-GB"/>
        </w:rPr>
        <w:t xml:space="preserve"> with</w:t>
      </w:r>
      <w:ins w:id="214" w:author="Fildes, Robert" w:date="2014-09-16T15:55:00Z">
        <w:r w:rsidR="00DB61F0">
          <w:rPr>
            <w:rFonts w:ascii="Times New Roman" w:eastAsia="SimSun" w:hAnsi="Times New Roman" w:cs="Times New Roman"/>
            <w:color w:val="000000"/>
            <w:kern w:val="0"/>
            <w:sz w:val="24"/>
            <w:szCs w:val="24"/>
            <w:lang w:val="en-GB"/>
          </w:rPr>
          <w:t xml:space="preserve"> a</w:t>
        </w:r>
      </w:ins>
      <w:del w:id="215" w:author="Fildes, Robert" w:date="2014-09-16T15:55:00Z">
        <w:r w:rsidRPr="0008564A" w:rsidDel="00DB61F0">
          <w:rPr>
            <w:rFonts w:ascii="Times New Roman" w:eastAsia="SimSun" w:hAnsi="Times New Roman" w:cs="Times New Roman"/>
            <w:color w:val="000000"/>
            <w:kern w:val="0"/>
            <w:sz w:val="24"/>
            <w:szCs w:val="24"/>
            <w:lang w:val="en-GB"/>
          </w:rPr>
          <w:delText xml:space="preserve"> more</w:delText>
        </w:r>
      </w:del>
      <w:r w:rsidRPr="0008564A">
        <w:rPr>
          <w:rFonts w:ascii="Times New Roman" w:eastAsia="SimSun" w:hAnsi="Times New Roman" w:cs="Times New Roman"/>
          <w:color w:val="000000"/>
          <w:kern w:val="0"/>
          <w:sz w:val="24"/>
          <w:szCs w:val="24"/>
          <w:lang w:val="en-GB"/>
        </w:rPr>
        <w:t xml:space="preserve"> straightforward interpretation: a value smaller than one indicates an improvement by the candidate model</w:t>
      </w:r>
      <w:r w:rsidR="00186F6F">
        <w:rPr>
          <w:rFonts w:ascii="Times New Roman" w:eastAsia="SimSun" w:hAnsi="Times New Roman" w:cs="Times New Roman" w:hint="eastAsia"/>
          <w:color w:val="000000"/>
          <w:kern w:val="0"/>
          <w:sz w:val="24"/>
          <w:szCs w:val="24"/>
          <w:lang w:val="en-GB"/>
        </w:rPr>
        <w:t xml:space="preserve"> over the benchmark</w:t>
      </w:r>
      <w:r w:rsidRPr="0008564A">
        <w:rPr>
          <w:rFonts w:ascii="Times New Roman" w:eastAsia="SimSun" w:hAnsi="Times New Roman" w:cs="Times New Roman"/>
          <w:color w:val="000000"/>
          <w:kern w:val="0"/>
          <w:sz w:val="24"/>
          <w:szCs w:val="24"/>
          <w:lang w:val="en-GB"/>
        </w:rPr>
        <w:t>.</w:t>
      </w:r>
    </w:p>
    <w:p w:rsidR="00872E78" w:rsidRDefault="00872E78" w:rsidP="00872E78">
      <w:pPr>
        <w:pStyle w:val="Heading2"/>
        <w:rPr>
          <w:sz w:val="24"/>
          <w:szCs w:val="24"/>
        </w:rPr>
      </w:pPr>
      <w:r>
        <w:rPr>
          <w:rFonts w:hint="eastAsia"/>
          <w:sz w:val="24"/>
          <w:szCs w:val="24"/>
        </w:rPr>
        <w:lastRenderedPageBreak/>
        <w:t>4.4 Forecasting scheme for evaluation</w:t>
      </w:r>
    </w:p>
    <w:p w:rsidR="00FD03BC" w:rsidRPr="0008564A" w:rsidRDefault="00FD03BC" w:rsidP="00FD03BC">
      <w:pPr>
        <w:spacing w:line="360" w:lineRule="auto"/>
        <w:ind w:firstLine="420"/>
        <w:rPr>
          <w:rFonts w:ascii="Times New Roman" w:hAnsi="Times New Roman" w:cs="Times New Roman"/>
          <w:sz w:val="24"/>
          <w:szCs w:val="24"/>
        </w:rPr>
      </w:pPr>
      <w:r w:rsidRPr="0008564A">
        <w:rPr>
          <w:rFonts w:ascii="Times New Roman" w:hAnsi="Times New Roman" w:cs="Times New Roman"/>
          <w:sz w:val="24"/>
          <w:szCs w:val="24"/>
        </w:rPr>
        <w:t xml:space="preserve">All models are estimated for each </w:t>
      </w:r>
      <w:r w:rsidR="00D66C37">
        <w:rPr>
          <w:rFonts w:ascii="Times New Roman" w:hAnsi="Times New Roman" w:cs="Times New Roman"/>
          <w:sz w:val="24"/>
          <w:szCs w:val="24"/>
        </w:rPr>
        <w:t>SKU</w:t>
      </w:r>
      <w:r w:rsidRPr="0008564A">
        <w:rPr>
          <w:rFonts w:ascii="Times New Roman" w:hAnsi="Times New Roman" w:cs="Times New Roman"/>
          <w:sz w:val="24"/>
          <w:szCs w:val="24"/>
        </w:rPr>
        <w:t xml:space="preserve"> separately. We </w:t>
      </w:r>
      <w:r w:rsidR="005D540D">
        <w:rPr>
          <w:rFonts w:ascii="Times New Roman" w:hAnsi="Times New Roman" w:cs="Times New Roman" w:hint="eastAsia"/>
          <w:sz w:val="24"/>
          <w:szCs w:val="24"/>
        </w:rPr>
        <w:t>generate</w:t>
      </w:r>
      <w:r w:rsidRPr="0008564A">
        <w:rPr>
          <w:rFonts w:ascii="Times New Roman" w:hAnsi="Times New Roman" w:cs="Times New Roman"/>
          <w:sz w:val="24"/>
          <w:szCs w:val="24"/>
        </w:rPr>
        <w:t xml:space="preserve"> the </w:t>
      </w:r>
      <w:r w:rsidR="005D540D">
        <w:rPr>
          <w:rFonts w:ascii="Times New Roman" w:hAnsi="Times New Roman" w:cs="Times New Roman" w:hint="eastAsia"/>
          <w:sz w:val="24"/>
          <w:szCs w:val="24"/>
        </w:rPr>
        <w:t>forecasts</w:t>
      </w:r>
      <w:r w:rsidRPr="0008564A">
        <w:rPr>
          <w:rFonts w:ascii="Times New Roman" w:hAnsi="Times New Roman" w:cs="Times New Roman"/>
          <w:sz w:val="24"/>
          <w:szCs w:val="24"/>
        </w:rPr>
        <w:t xml:space="preserve"> with both </w:t>
      </w:r>
      <w:r w:rsidR="00A814D8">
        <w:rPr>
          <w:rFonts w:ascii="Times New Roman" w:hAnsi="Times New Roman" w:cs="Times New Roman" w:hint="eastAsia"/>
          <w:sz w:val="24"/>
          <w:szCs w:val="24"/>
        </w:rPr>
        <w:t xml:space="preserve">a </w:t>
      </w:r>
      <w:r w:rsidR="005D540D">
        <w:rPr>
          <w:rFonts w:ascii="Times New Roman" w:hAnsi="Times New Roman" w:cs="Times New Roman" w:hint="eastAsia"/>
          <w:sz w:val="24"/>
          <w:szCs w:val="24"/>
        </w:rPr>
        <w:t xml:space="preserve">fixed </w:t>
      </w:r>
      <w:r w:rsidR="00872E78">
        <w:rPr>
          <w:rFonts w:ascii="Times New Roman" w:hAnsi="Times New Roman" w:cs="Times New Roman" w:hint="eastAsia"/>
          <w:sz w:val="24"/>
          <w:szCs w:val="24"/>
        </w:rPr>
        <w:t>forecasting</w:t>
      </w:r>
      <w:r w:rsidR="005D540D">
        <w:rPr>
          <w:rFonts w:ascii="Times New Roman" w:hAnsi="Times New Roman" w:cs="Times New Roman" w:hint="eastAsia"/>
          <w:sz w:val="24"/>
          <w:szCs w:val="24"/>
        </w:rPr>
        <w:t xml:space="preserve"> scheme</w:t>
      </w:r>
      <w:r w:rsidRPr="0008564A">
        <w:rPr>
          <w:rFonts w:ascii="Times New Roman" w:hAnsi="Times New Roman" w:cs="Times New Roman"/>
          <w:sz w:val="24"/>
          <w:szCs w:val="24"/>
        </w:rPr>
        <w:t xml:space="preserve"> and </w:t>
      </w:r>
      <w:r w:rsidR="00A814D8">
        <w:rPr>
          <w:rFonts w:ascii="Times New Roman" w:hAnsi="Times New Roman" w:cs="Times New Roman" w:hint="eastAsia"/>
          <w:sz w:val="24"/>
          <w:szCs w:val="24"/>
        </w:rPr>
        <w:t>a</w:t>
      </w:r>
      <w:r w:rsidRPr="0008564A">
        <w:rPr>
          <w:rFonts w:ascii="Times New Roman" w:hAnsi="Times New Roman" w:cs="Times New Roman"/>
          <w:sz w:val="24"/>
          <w:szCs w:val="24"/>
        </w:rPr>
        <w:t xml:space="preserve"> rolling</w:t>
      </w:r>
      <w:r w:rsidR="005D540D">
        <w:rPr>
          <w:rFonts w:ascii="Times New Roman" w:hAnsi="Times New Roman" w:cs="Times New Roman" w:hint="eastAsia"/>
          <w:sz w:val="24"/>
          <w:szCs w:val="24"/>
        </w:rPr>
        <w:t xml:space="preserve"> scheme</w:t>
      </w:r>
      <w:r w:rsidRPr="0008564A">
        <w:rPr>
          <w:rFonts w:ascii="Times New Roman" w:hAnsi="Times New Roman" w:cs="Times New Roman"/>
          <w:sz w:val="24"/>
          <w:szCs w:val="24"/>
        </w:rPr>
        <w:t xml:space="preserve">. For the </w:t>
      </w:r>
      <w:r w:rsidR="005D540D">
        <w:rPr>
          <w:rFonts w:ascii="Times New Roman" w:hAnsi="Times New Roman" w:cs="Times New Roman" w:hint="eastAsia"/>
          <w:sz w:val="24"/>
          <w:szCs w:val="24"/>
        </w:rPr>
        <w:t>fixed</w:t>
      </w:r>
      <w:r w:rsidRPr="0008564A">
        <w:rPr>
          <w:rFonts w:ascii="Times New Roman" w:hAnsi="Times New Roman" w:cs="Times New Roman"/>
          <w:sz w:val="24"/>
          <w:szCs w:val="24"/>
        </w:rPr>
        <w:t xml:space="preserve"> </w:t>
      </w:r>
      <w:r w:rsidR="005D540D">
        <w:rPr>
          <w:rFonts w:ascii="Times New Roman" w:hAnsi="Times New Roman" w:cs="Times New Roman" w:hint="eastAsia"/>
          <w:sz w:val="24"/>
          <w:szCs w:val="24"/>
        </w:rPr>
        <w:t>scheme</w:t>
      </w:r>
      <w:r w:rsidRPr="0008564A">
        <w:rPr>
          <w:rFonts w:ascii="Times New Roman" w:hAnsi="Times New Roman" w:cs="Times New Roman"/>
          <w:sz w:val="24"/>
          <w:szCs w:val="24"/>
        </w:rPr>
        <w:t xml:space="preserve">, estimation of the models </w:t>
      </w:r>
      <w:r w:rsidR="00A814D8">
        <w:rPr>
          <w:rFonts w:ascii="Times New Roman" w:hAnsi="Times New Roman" w:cs="Times New Roman" w:hint="eastAsia"/>
          <w:sz w:val="24"/>
          <w:szCs w:val="24"/>
        </w:rPr>
        <w:t>is based on</w:t>
      </w:r>
      <w:r w:rsidRPr="0008564A">
        <w:rPr>
          <w:rFonts w:ascii="Times New Roman" w:hAnsi="Times New Roman" w:cs="Times New Roman"/>
          <w:sz w:val="24"/>
          <w:szCs w:val="24"/>
        </w:rPr>
        <w:t xml:space="preserve"> the data of the first 2</w:t>
      </w:r>
      <w:r w:rsidR="002B3863">
        <w:rPr>
          <w:rFonts w:ascii="Times New Roman" w:hAnsi="Times New Roman" w:cs="Times New Roman" w:hint="eastAsia"/>
          <w:sz w:val="24"/>
          <w:szCs w:val="24"/>
        </w:rPr>
        <w:t>4</w:t>
      </w:r>
      <w:r w:rsidRPr="0008564A">
        <w:rPr>
          <w:rFonts w:ascii="Times New Roman" w:hAnsi="Times New Roman" w:cs="Times New Roman"/>
          <w:sz w:val="24"/>
          <w:szCs w:val="24"/>
        </w:rPr>
        <w:t xml:space="preserve">0 weeks, and the remaining 80 weeks of data are used for </w:t>
      </w:r>
      <w:r w:rsidR="005D540D">
        <w:rPr>
          <w:rFonts w:ascii="Times New Roman" w:hAnsi="Times New Roman" w:cs="Times New Roman" w:hint="eastAsia"/>
          <w:sz w:val="24"/>
          <w:szCs w:val="24"/>
        </w:rPr>
        <w:t>forecasting evaluation</w:t>
      </w:r>
      <w:r w:rsidRPr="0008564A">
        <w:rPr>
          <w:rFonts w:ascii="Times New Roman" w:hAnsi="Times New Roman" w:cs="Times New Roman"/>
          <w:sz w:val="24"/>
          <w:szCs w:val="24"/>
        </w:rPr>
        <w:t xml:space="preserve">. Although this is not likely to be used in practice, it helps us to evaluate a model’s forecast performance over all observations of the validation sample. For the rolling </w:t>
      </w:r>
      <w:r w:rsidR="005D540D">
        <w:rPr>
          <w:rFonts w:ascii="Times New Roman" w:hAnsi="Times New Roman" w:cs="Times New Roman" w:hint="eastAsia"/>
          <w:sz w:val="24"/>
          <w:szCs w:val="24"/>
        </w:rPr>
        <w:t>scheme</w:t>
      </w:r>
      <w:r w:rsidRPr="0008564A">
        <w:rPr>
          <w:rFonts w:ascii="Times New Roman" w:hAnsi="Times New Roman" w:cs="Times New Roman"/>
          <w:sz w:val="24"/>
          <w:szCs w:val="24"/>
        </w:rPr>
        <w:t>, we estimate the models with a moving window of 200 week</w:t>
      </w:r>
      <w:r w:rsidR="004E0189">
        <w:rPr>
          <w:rFonts w:ascii="Times New Roman" w:hAnsi="Times New Roman" w:cs="Times New Roman"/>
          <w:sz w:val="24"/>
          <w:szCs w:val="24"/>
        </w:rPr>
        <w:t xml:space="preserve">s and </w:t>
      </w:r>
      <w:ins w:id="216" w:author="Fildes, Robert" w:date="2014-09-16T15:55:00Z">
        <w:r w:rsidR="00DB61F0">
          <w:rPr>
            <w:rFonts w:ascii="Times New Roman" w:hAnsi="Times New Roman" w:cs="Times New Roman"/>
            <w:sz w:val="24"/>
            <w:szCs w:val="24"/>
          </w:rPr>
          <w:t xml:space="preserve">the </w:t>
        </w:r>
      </w:ins>
      <w:r w:rsidR="004E0189">
        <w:rPr>
          <w:rFonts w:ascii="Times New Roman" w:hAnsi="Times New Roman" w:cs="Times New Roman"/>
          <w:sz w:val="24"/>
          <w:szCs w:val="24"/>
        </w:rPr>
        <w:t xml:space="preserve">forecast </w:t>
      </w:r>
      <w:ins w:id="217" w:author="Fildes, Robert" w:date="2014-09-16T15:56:00Z">
        <w:r w:rsidR="00DB61F0">
          <w:rPr>
            <w:rFonts w:ascii="Times New Roman" w:hAnsi="Times New Roman" w:cs="Times New Roman"/>
            <w:sz w:val="24"/>
            <w:szCs w:val="24"/>
          </w:rPr>
          <w:t xml:space="preserve">for </w:t>
        </w:r>
      </w:ins>
      <w:r w:rsidR="004E0189">
        <w:rPr>
          <w:rFonts w:ascii="Times New Roman" w:hAnsi="Times New Roman" w:cs="Times New Roman"/>
          <w:sz w:val="24"/>
          <w:szCs w:val="24"/>
        </w:rPr>
        <w:t>one to four</w:t>
      </w:r>
      <w:r w:rsidR="003F3F7A">
        <w:rPr>
          <w:rFonts w:ascii="Times New Roman" w:hAnsi="Times New Roman" w:cs="Times New Roman" w:hint="eastAsia"/>
          <w:sz w:val="24"/>
          <w:szCs w:val="24"/>
        </w:rPr>
        <w:t>-</w:t>
      </w:r>
      <w:r w:rsidR="004E0189">
        <w:rPr>
          <w:rFonts w:ascii="Times New Roman" w:hAnsi="Times New Roman" w:cs="Times New Roman"/>
          <w:sz w:val="24"/>
          <w:szCs w:val="24"/>
        </w:rPr>
        <w:t>week</w:t>
      </w:r>
      <w:r w:rsidRPr="0008564A">
        <w:rPr>
          <w:rFonts w:ascii="Times New Roman" w:hAnsi="Times New Roman" w:cs="Times New Roman"/>
          <w:sz w:val="24"/>
          <w:szCs w:val="24"/>
        </w:rPr>
        <w:t xml:space="preserve"> </w:t>
      </w:r>
      <w:proofErr w:type="gramStart"/>
      <w:r w:rsidRPr="0008564A">
        <w:rPr>
          <w:rFonts w:ascii="Times New Roman" w:hAnsi="Times New Roman" w:cs="Times New Roman"/>
          <w:sz w:val="24"/>
          <w:szCs w:val="24"/>
        </w:rPr>
        <w:t>ahead</w:t>
      </w:r>
      <w:proofErr w:type="gramEnd"/>
      <w:r w:rsidRPr="0008564A">
        <w:rPr>
          <w:rFonts w:ascii="Times New Roman" w:hAnsi="Times New Roman" w:cs="Times New Roman"/>
          <w:sz w:val="24"/>
          <w:szCs w:val="24"/>
        </w:rPr>
        <w:t xml:space="preserve"> horizon</w:t>
      </w:r>
      <w:r w:rsidR="004E0189">
        <w:rPr>
          <w:rFonts w:ascii="Times New Roman" w:hAnsi="Times New Roman" w:cs="Times New Roman" w:hint="eastAsia"/>
          <w:sz w:val="24"/>
          <w:szCs w:val="24"/>
        </w:rPr>
        <w:t>s</w:t>
      </w:r>
      <w:r w:rsidRPr="0008564A">
        <w:rPr>
          <w:rFonts w:ascii="Times New Roman" w:hAnsi="Times New Roman" w:cs="Times New Roman"/>
          <w:sz w:val="24"/>
          <w:szCs w:val="24"/>
        </w:rPr>
        <w:t>. The forecast</w:t>
      </w:r>
      <w:r w:rsidR="004E0189">
        <w:rPr>
          <w:rFonts w:ascii="Times New Roman" w:hAnsi="Times New Roman" w:cs="Times New Roman" w:hint="eastAsia"/>
          <w:sz w:val="24"/>
          <w:szCs w:val="24"/>
        </w:rPr>
        <w:t>ing</w:t>
      </w:r>
      <w:r w:rsidRPr="0008564A">
        <w:rPr>
          <w:rFonts w:ascii="Times New Roman" w:hAnsi="Times New Roman" w:cs="Times New Roman"/>
          <w:sz w:val="24"/>
          <w:szCs w:val="24"/>
        </w:rPr>
        <w:t xml:space="preserve"> horizons </w:t>
      </w:r>
      <w:r w:rsidR="004E0189">
        <w:rPr>
          <w:rFonts w:ascii="Times New Roman" w:hAnsi="Times New Roman" w:cs="Times New Roman" w:hint="eastAsia"/>
          <w:sz w:val="24"/>
          <w:szCs w:val="24"/>
        </w:rPr>
        <w:t>are</w:t>
      </w:r>
      <w:r w:rsidRPr="0008564A">
        <w:rPr>
          <w:rFonts w:ascii="Times New Roman" w:hAnsi="Times New Roman" w:cs="Times New Roman"/>
          <w:sz w:val="24"/>
          <w:szCs w:val="24"/>
        </w:rPr>
        <w:t xml:space="preserve"> chosen to take into account typical ordering and planning periods. We move the estimation window forward week by week throughout the remaining sample period and we re-select variables and re-estimate the models based on the updated data sets. </w:t>
      </w:r>
      <w:r w:rsidR="00A814D8">
        <w:rPr>
          <w:rFonts w:ascii="Times New Roman" w:hAnsi="Times New Roman" w:cs="Times New Roman"/>
          <w:sz w:val="24"/>
          <w:szCs w:val="24"/>
        </w:rPr>
        <w:t>T</w:t>
      </w:r>
      <w:r w:rsidR="00A814D8">
        <w:rPr>
          <w:rFonts w:ascii="Times New Roman" w:hAnsi="Times New Roman" w:cs="Times New Roman" w:hint="eastAsia"/>
          <w:sz w:val="24"/>
          <w:szCs w:val="24"/>
        </w:rPr>
        <w:t>his d</w:t>
      </w:r>
      <w:r w:rsidR="003F3F7A">
        <w:rPr>
          <w:rFonts w:ascii="Times New Roman" w:hAnsi="Times New Roman" w:cs="Times New Roman"/>
          <w:sz w:val="24"/>
          <w:szCs w:val="24"/>
        </w:rPr>
        <w:t>iffer</w:t>
      </w:r>
      <w:r w:rsidR="00A814D8">
        <w:rPr>
          <w:rFonts w:ascii="Times New Roman" w:hAnsi="Times New Roman" w:cs="Times New Roman" w:hint="eastAsia"/>
          <w:sz w:val="24"/>
          <w:szCs w:val="24"/>
        </w:rPr>
        <w:t>s</w:t>
      </w:r>
      <w:r w:rsidRPr="0008564A">
        <w:rPr>
          <w:rFonts w:ascii="Times New Roman" w:hAnsi="Times New Roman" w:cs="Times New Roman"/>
          <w:sz w:val="24"/>
          <w:szCs w:val="24"/>
        </w:rPr>
        <w:t xml:space="preserve"> from Huang, </w:t>
      </w:r>
      <w:proofErr w:type="spellStart"/>
      <w:r w:rsidRPr="0008564A">
        <w:rPr>
          <w:rFonts w:ascii="Times New Roman" w:hAnsi="Times New Roman" w:cs="Times New Roman"/>
          <w:sz w:val="24"/>
          <w:szCs w:val="24"/>
        </w:rPr>
        <w:t>Fildes</w:t>
      </w:r>
      <w:proofErr w:type="spellEnd"/>
      <w:r w:rsidRPr="0008564A">
        <w:rPr>
          <w:rFonts w:ascii="Times New Roman" w:hAnsi="Times New Roman" w:cs="Times New Roman"/>
          <w:sz w:val="24"/>
          <w:szCs w:val="24"/>
        </w:rPr>
        <w:t xml:space="preserve"> and </w:t>
      </w:r>
      <w:proofErr w:type="spellStart"/>
      <w:r w:rsidRPr="0008564A">
        <w:rPr>
          <w:rFonts w:ascii="Times New Roman" w:hAnsi="Times New Roman" w:cs="Times New Roman"/>
          <w:sz w:val="24"/>
          <w:szCs w:val="24"/>
        </w:rPr>
        <w:t>Soopramanien</w:t>
      </w:r>
      <w:proofErr w:type="spellEnd"/>
      <w:r w:rsidRPr="0008564A">
        <w:rPr>
          <w:rFonts w:ascii="Times New Roman" w:hAnsi="Times New Roman" w:cs="Times New Roman"/>
          <w:sz w:val="24"/>
          <w:szCs w:val="24"/>
        </w:rPr>
        <w:t xml:space="preserve"> (2014)</w:t>
      </w:r>
      <w:r w:rsidR="000B1477">
        <w:rPr>
          <w:rFonts w:ascii="Times New Roman" w:hAnsi="Times New Roman" w:cs="Times New Roman" w:hint="eastAsia"/>
          <w:sz w:val="24"/>
          <w:szCs w:val="24"/>
        </w:rPr>
        <w:t xml:space="preserve"> who use</w:t>
      </w:r>
      <w:r w:rsidR="00A814D8">
        <w:rPr>
          <w:rFonts w:ascii="Times New Roman" w:hAnsi="Times New Roman" w:cs="Times New Roman" w:hint="eastAsia"/>
          <w:sz w:val="24"/>
          <w:szCs w:val="24"/>
        </w:rPr>
        <w:t>d</w:t>
      </w:r>
      <w:r w:rsidR="000B1477">
        <w:rPr>
          <w:rFonts w:ascii="Times New Roman" w:hAnsi="Times New Roman" w:cs="Times New Roman" w:hint="eastAsia"/>
          <w:sz w:val="24"/>
          <w:szCs w:val="24"/>
        </w:rPr>
        <w:t xml:space="preserve"> a fixed time window for manually </w:t>
      </w:r>
      <w:r w:rsidR="000B1477">
        <w:rPr>
          <w:rFonts w:ascii="Times New Roman" w:hAnsi="Times New Roman" w:cs="Times New Roman"/>
          <w:sz w:val="24"/>
          <w:szCs w:val="24"/>
        </w:rPr>
        <w:t>variable</w:t>
      </w:r>
      <w:r w:rsidR="000B1477">
        <w:rPr>
          <w:rFonts w:ascii="Times New Roman" w:hAnsi="Times New Roman" w:cs="Times New Roman" w:hint="eastAsia"/>
          <w:sz w:val="24"/>
          <w:szCs w:val="24"/>
        </w:rPr>
        <w:t xml:space="preserve"> selection and rolling windows for model estimation</w:t>
      </w:r>
      <w:ins w:id="218" w:author="Fildes, Robert" w:date="2014-09-16T15:57:00Z">
        <w:r w:rsidR="00DB61F0">
          <w:rPr>
            <w:rFonts w:ascii="Times New Roman" w:hAnsi="Times New Roman" w:cs="Times New Roman"/>
            <w:sz w:val="24"/>
            <w:szCs w:val="24"/>
          </w:rPr>
          <w:t>; here</w:t>
        </w:r>
      </w:ins>
      <w:del w:id="219" w:author="Fildes, Robert" w:date="2014-09-16T15:57:00Z">
        <w:r w:rsidRPr="0008564A" w:rsidDel="00DB61F0">
          <w:rPr>
            <w:rFonts w:ascii="Times New Roman" w:hAnsi="Times New Roman" w:cs="Times New Roman"/>
            <w:sz w:val="24"/>
            <w:szCs w:val="24"/>
          </w:rPr>
          <w:delText>,</w:delText>
        </w:r>
      </w:del>
      <w:r w:rsidRPr="0008564A">
        <w:rPr>
          <w:rFonts w:ascii="Times New Roman" w:hAnsi="Times New Roman" w:cs="Times New Roman"/>
          <w:sz w:val="24"/>
          <w:szCs w:val="24"/>
        </w:rPr>
        <w:t xml:space="preserve"> the models in this research are automatically re-specified for each rolling event based on each </w:t>
      </w:r>
      <w:r w:rsidR="006A5B14">
        <w:rPr>
          <w:rFonts w:ascii="Times New Roman" w:hAnsi="Times New Roman" w:cs="Times New Roman" w:hint="eastAsia"/>
          <w:sz w:val="24"/>
          <w:szCs w:val="24"/>
        </w:rPr>
        <w:t>new</w:t>
      </w:r>
      <w:r w:rsidRPr="0008564A">
        <w:rPr>
          <w:rFonts w:ascii="Times New Roman" w:hAnsi="Times New Roman" w:cs="Times New Roman"/>
          <w:sz w:val="24"/>
          <w:szCs w:val="24"/>
        </w:rPr>
        <w:t xml:space="preserve"> moving </w:t>
      </w:r>
      <w:r w:rsidR="000B1477">
        <w:rPr>
          <w:rFonts w:ascii="Times New Roman" w:hAnsi="Times New Roman" w:cs="Times New Roman" w:hint="eastAsia"/>
          <w:sz w:val="24"/>
          <w:szCs w:val="24"/>
        </w:rPr>
        <w:t>time</w:t>
      </w:r>
      <w:r w:rsidRPr="0008564A">
        <w:rPr>
          <w:rFonts w:ascii="Times New Roman" w:hAnsi="Times New Roman" w:cs="Times New Roman"/>
          <w:sz w:val="24"/>
          <w:szCs w:val="24"/>
        </w:rPr>
        <w:t xml:space="preserve"> window. Thus, our fore</w:t>
      </w:r>
      <w:r w:rsidR="006A5B14">
        <w:rPr>
          <w:rFonts w:ascii="Times New Roman" w:hAnsi="Times New Roman" w:cs="Times New Roman"/>
          <w:sz w:val="24"/>
          <w:szCs w:val="24"/>
        </w:rPr>
        <w:t>casting procedure is an iterat</w:t>
      </w:r>
      <w:r w:rsidR="006A5B14">
        <w:rPr>
          <w:rFonts w:ascii="Times New Roman" w:hAnsi="Times New Roman" w:cs="Times New Roman" w:hint="eastAsia"/>
          <w:sz w:val="24"/>
          <w:szCs w:val="24"/>
        </w:rPr>
        <w:t>ive</w:t>
      </w:r>
      <w:r w:rsidRPr="0008564A">
        <w:rPr>
          <w:rFonts w:ascii="Times New Roman" w:hAnsi="Times New Roman" w:cs="Times New Roman"/>
          <w:sz w:val="24"/>
          <w:szCs w:val="24"/>
        </w:rPr>
        <w:t xml:space="preserve"> one consisting of variable selection, model estimation, and forecasting throughout the forecasting subsample.</w:t>
      </w:r>
    </w:p>
    <w:p w:rsidR="003110AA" w:rsidRDefault="004D3996" w:rsidP="00667196">
      <w:pPr>
        <w:pStyle w:val="Heading2"/>
        <w:rPr>
          <w:sz w:val="24"/>
          <w:szCs w:val="24"/>
        </w:rPr>
      </w:pPr>
      <w:r>
        <w:rPr>
          <w:rFonts w:hint="eastAsia"/>
          <w:sz w:val="24"/>
          <w:szCs w:val="24"/>
        </w:rPr>
        <w:t>4.5</w:t>
      </w:r>
      <w:r w:rsidR="00F739D5">
        <w:rPr>
          <w:rFonts w:hint="eastAsia"/>
          <w:sz w:val="24"/>
          <w:szCs w:val="24"/>
        </w:rPr>
        <w:t xml:space="preserve"> </w:t>
      </w:r>
      <w:r w:rsidR="00910D60">
        <w:rPr>
          <w:rFonts w:hint="eastAsia"/>
          <w:sz w:val="24"/>
          <w:szCs w:val="24"/>
        </w:rPr>
        <w:t>R</w:t>
      </w:r>
      <w:r w:rsidR="00AD43FD" w:rsidRPr="003110AA">
        <w:rPr>
          <w:sz w:val="24"/>
          <w:szCs w:val="24"/>
        </w:rPr>
        <w:t>esults</w:t>
      </w:r>
    </w:p>
    <w:p w:rsidR="00C63136" w:rsidRPr="000C5D6A" w:rsidRDefault="004D3996" w:rsidP="008624C5">
      <w:pPr>
        <w:pStyle w:val="Heading3"/>
        <w:rPr>
          <w:rFonts w:ascii="Times New Roman" w:hAnsi="Times New Roman" w:cs="Times New Roman"/>
          <w:sz w:val="24"/>
          <w:szCs w:val="24"/>
        </w:rPr>
      </w:pPr>
      <w:r>
        <w:rPr>
          <w:rFonts w:ascii="Times New Roman" w:hAnsi="Times New Roman" w:cs="Times New Roman" w:hint="eastAsia"/>
          <w:sz w:val="24"/>
          <w:szCs w:val="24"/>
        </w:rPr>
        <w:t>4.5</w:t>
      </w:r>
      <w:r w:rsidR="00C63136" w:rsidRPr="000C5D6A">
        <w:rPr>
          <w:rFonts w:ascii="Times New Roman" w:hAnsi="Times New Roman" w:cs="Times New Roman" w:hint="eastAsia"/>
          <w:sz w:val="24"/>
          <w:szCs w:val="24"/>
        </w:rPr>
        <w:t>.1</w:t>
      </w:r>
      <w:r w:rsidR="001A223B" w:rsidRPr="000C5D6A">
        <w:rPr>
          <w:rFonts w:ascii="Times New Roman" w:hAnsi="Times New Roman" w:cs="Times New Roman" w:hint="eastAsia"/>
          <w:sz w:val="24"/>
          <w:szCs w:val="24"/>
        </w:rPr>
        <w:t xml:space="preserve"> C</w:t>
      </w:r>
      <w:r w:rsidR="00C63136" w:rsidRPr="000C5D6A">
        <w:rPr>
          <w:rFonts w:ascii="Times New Roman" w:hAnsi="Times New Roman" w:cs="Times New Roman" w:hint="eastAsia"/>
          <w:sz w:val="24"/>
          <w:szCs w:val="24"/>
        </w:rPr>
        <w:t>ategory level interactions</w:t>
      </w:r>
    </w:p>
    <w:p w:rsidR="00C63136" w:rsidRPr="00844FAE" w:rsidRDefault="004A1CF0" w:rsidP="00844FAE">
      <w:pPr>
        <w:spacing w:line="360" w:lineRule="auto"/>
        <w:ind w:firstLine="420"/>
        <w:rPr>
          <w:rFonts w:ascii="Times New Roman" w:hAnsi="Times New Roman" w:cs="Times New Roman"/>
          <w:color w:val="0070C0"/>
          <w:sz w:val="24"/>
          <w:szCs w:val="24"/>
        </w:rPr>
      </w:pPr>
      <w:r>
        <w:rPr>
          <w:rFonts w:ascii="Times New Roman" w:hAnsi="Times New Roman" w:cs="Times New Roman" w:hint="eastAsia"/>
          <w:sz w:val="24"/>
          <w:szCs w:val="24"/>
        </w:rPr>
        <w:t xml:space="preserve">The 240 weeks calibration </w:t>
      </w:r>
      <w:r w:rsidR="002B3863">
        <w:rPr>
          <w:rFonts w:ascii="Times New Roman" w:hAnsi="Times New Roman" w:cs="Times New Roman" w:hint="eastAsia"/>
          <w:sz w:val="24"/>
          <w:szCs w:val="24"/>
        </w:rPr>
        <w:t xml:space="preserve">data is used to </w:t>
      </w:r>
      <w:proofErr w:type="spellStart"/>
      <w:r w:rsidR="002B3863">
        <w:rPr>
          <w:rFonts w:ascii="Times New Roman" w:hAnsi="Times New Roman" w:cs="Times New Roman" w:hint="eastAsia"/>
          <w:sz w:val="24"/>
          <w:szCs w:val="24"/>
        </w:rPr>
        <w:t>analys</w:t>
      </w:r>
      <w:ins w:id="220" w:author="Fildes, Robert" w:date="2014-09-16T15:56:00Z">
        <w:r w:rsidR="00DB61F0">
          <w:rPr>
            <w:rFonts w:ascii="Times New Roman" w:hAnsi="Times New Roman" w:cs="Times New Roman"/>
            <w:sz w:val="24"/>
            <w:szCs w:val="24"/>
          </w:rPr>
          <w:t>e</w:t>
        </w:r>
      </w:ins>
      <w:proofErr w:type="spellEnd"/>
      <w:del w:id="221" w:author="Fildes, Robert" w:date="2014-09-16T15:56:00Z">
        <w:r w:rsidR="002B3863" w:rsidDel="00DB61F0">
          <w:rPr>
            <w:rFonts w:ascii="Times New Roman" w:hAnsi="Times New Roman" w:cs="Times New Roman" w:hint="eastAsia"/>
            <w:sz w:val="24"/>
            <w:szCs w:val="24"/>
          </w:rPr>
          <w:delText>is</w:delText>
        </w:r>
      </w:del>
      <w:r w:rsidR="002B3863">
        <w:rPr>
          <w:rFonts w:ascii="Times New Roman" w:hAnsi="Times New Roman" w:cs="Times New Roman" w:hint="eastAsia"/>
          <w:sz w:val="24"/>
          <w:szCs w:val="24"/>
        </w:rPr>
        <w:t xml:space="preserve"> the category level interactions. </w:t>
      </w:r>
      <w:r w:rsidR="000C5D6A">
        <w:rPr>
          <w:rFonts w:ascii="Times New Roman" w:hAnsi="Times New Roman" w:cs="Times New Roman"/>
          <w:sz w:val="24"/>
          <w:szCs w:val="24"/>
        </w:rPr>
        <w:t xml:space="preserve">In </w:t>
      </w:r>
      <w:r w:rsidR="000C5D6A">
        <w:rPr>
          <w:rFonts w:ascii="Times New Roman" w:hAnsi="Times New Roman" w:cs="Times New Roman" w:hint="eastAsia"/>
          <w:sz w:val="24"/>
          <w:szCs w:val="24"/>
        </w:rPr>
        <w:t xml:space="preserve">Figure </w:t>
      </w:r>
      <w:r w:rsidR="00B94C36">
        <w:rPr>
          <w:rFonts w:ascii="Times New Roman" w:hAnsi="Times New Roman" w:cs="Times New Roman" w:hint="eastAsia"/>
          <w:sz w:val="24"/>
          <w:szCs w:val="24"/>
        </w:rPr>
        <w:t>3</w:t>
      </w:r>
      <w:r w:rsidR="00C63136" w:rsidRPr="001A223B">
        <w:rPr>
          <w:rFonts w:ascii="Times New Roman" w:hAnsi="Times New Roman" w:cs="Times New Roman"/>
          <w:sz w:val="24"/>
          <w:szCs w:val="24"/>
        </w:rPr>
        <w:t xml:space="preserve">, </w:t>
      </w:r>
      <w:r w:rsidR="000C5D6A">
        <w:rPr>
          <w:rFonts w:ascii="Times New Roman" w:hAnsi="Times New Roman" w:cs="Times New Roman" w:hint="eastAsia"/>
          <w:sz w:val="24"/>
          <w:szCs w:val="24"/>
        </w:rPr>
        <w:t xml:space="preserve">a </w:t>
      </w:r>
      <w:r>
        <w:rPr>
          <w:rFonts w:ascii="Times New Roman" w:hAnsi="Times New Roman" w:cs="Times New Roman"/>
          <w:sz w:val="24"/>
          <w:szCs w:val="24"/>
        </w:rPr>
        <w:t>path diagram</w:t>
      </w:r>
      <w:r w:rsidR="000C5D6A">
        <w:rPr>
          <w:rFonts w:ascii="Times New Roman" w:hAnsi="Times New Roman" w:cs="Times New Roman" w:hint="eastAsia"/>
          <w:sz w:val="24"/>
          <w:szCs w:val="24"/>
        </w:rPr>
        <w:t xml:space="preserve"> </w:t>
      </w:r>
      <w:r>
        <w:rPr>
          <w:rFonts w:ascii="Times New Roman" w:hAnsi="Times New Roman" w:cs="Times New Roman" w:hint="eastAsia"/>
          <w:sz w:val="24"/>
          <w:szCs w:val="24"/>
        </w:rPr>
        <w:t>is</w:t>
      </w:r>
      <w:r w:rsidR="00C63136" w:rsidRPr="001A223B">
        <w:rPr>
          <w:rFonts w:ascii="Times New Roman" w:hAnsi="Times New Roman" w:cs="Times New Roman"/>
          <w:sz w:val="24"/>
          <w:szCs w:val="24"/>
        </w:rPr>
        <w:t xml:space="preserve"> </w:t>
      </w:r>
      <w:r w:rsidR="002B3863">
        <w:rPr>
          <w:rFonts w:ascii="Times New Roman" w:hAnsi="Times New Roman" w:cs="Times New Roman" w:hint="eastAsia"/>
          <w:sz w:val="24"/>
          <w:szCs w:val="24"/>
        </w:rPr>
        <w:t>presented</w:t>
      </w:r>
      <w:r w:rsidR="00C63136" w:rsidRPr="001A223B">
        <w:rPr>
          <w:rFonts w:ascii="Times New Roman" w:hAnsi="Times New Roman" w:cs="Times New Roman"/>
          <w:sz w:val="24"/>
          <w:szCs w:val="24"/>
        </w:rPr>
        <w:t xml:space="preserve"> to represent the Granger relationships </w:t>
      </w:r>
      <w:r w:rsidR="002B3863">
        <w:rPr>
          <w:rFonts w:ascii="Times New Roman" w:hAnsi="Times New Roman" w:cs="Times New Roman" w:hint="eastAsia"/>
          <w:sz w:val="24"/>
          <w:szCs w:val="24"/>
        </w:rPr>
        <w:t>among 15 selected product categories</w:t>
      </w:r>
      <w:r w:rsidR="00C63136" w:rsidRPr="001A223B">
        <w:rPr>
          <w:rFonts w:ascii="Times New Roman" w:hAnsi="Times New Roman" w:cs="Times New Roman"/>
          <w:sz w:val="24"/>
          <w:szCs w:val="24"/>
        </w:rPr>
        <w:t>.</w:t>
      </w:r>
      <w:r w:rsidR="001A223B">
        <w:rPr>
          <w:rFonts w:ascii="Times New Roman" w:hAnsi="Times New Roman" w:cs="Times New Roman" w:hint="eastAsia"/>
          <w:sz w:val="24"/>
          <w:szCs w:val="24"/>
        </w:rPr>
        <w:t xml:space="preserve"> </w:t>
      </w:r>
      <w:r w:rsidR="002B3863">
        <w:rPr>
          <w:rFonts w:ascii="Times New Roman" w:hAnsi="Times New Roman" w:cs="Times New Roman" w:hint="eastAsia"/>
          <w:sz w:val="24"/>
          <w:szCs w:val="24"/>
        </w:rPr>
        <w:t>E</w:t>
      </w:r>
      <w:r w:rsidR="00C63136" w:rsidRPr="001A223B">
        <w:rPr>
          <w:rFonts w:ascii="Times New Roman" w:hAnsi="Times New Roman" w:cs="Times New Roman"/>
          <w:sz w:val="24"/>
          <w:szCs w:val="24"/>
        </w:rPr>
        <w:t xml:space="preserve">very </w:t>
      </w:r>
      <w:r w:rsidR="002B3863">
        <w:rPr>
          <w:rFonts w:ascii="Times New Roman" w:hAnsi="Times New Roman" w:cs="Times New Roman" w:hint="eastAsia"/>
          <w:sz w:val="24"/>
          <w:szCs w:val="24"/>
        </w:rPr>
        <w:t>category</w:t>
      </w:r>
      <w:r w:rsidR="00C63136" w:rsidRPr="001A223B">
        <w:rPr>
          <w:rFonts w:ascii="Times New Roman" w:hAnsi="Times New Roman" w:cs="Times New Roman"/>
          <w:sz w:val="24"/>
          <w:szCs w:val="24"/>
        </w:rPr>
        <w:t xml:space="preserve"> </w:t>
      </w:r>
      <w:r w:rsidR="002B3863">
        <w:rPr>
          <w:rFonts w:ascii="Times New Roman" w:hAnsi="Times New Roman" w:cs="Times New Roman" w:hint="eastAsia"/>
          <w:sz w:val="24"/>
          <w:szCs w:val="24"/>
        </w:rPr>
        <w:t>is</w:t>
      </w:r>
      <w:r w:rsidR="00C63136" w:rsidRPr="001A223B">
        <w:rPr>
          <w:rFonts w:ascii="Times New Roman" w:hAnsi="Times New Roman" w:cs="Times New Roman"/>
          <w:sz w:val="24"/>
          <w:szCs w:val="24"/>
        </w:rPr>
        <w:t xml:space="preserve"> represented by a node in the graph and there is a</w:t>
      </w:r>
      <w:r w:rsidR="006A5B14">
        <w:rPr>
          <w:rFonts w:ascii="Times New Roman" w:hAnsi="Times New Roman" w:cs="Times New Roman" w:hint="eastAsia"/>
          <w:sz w:val="24"/>
          <w:szCs w:val="24"/>
        </w:rPr>
        <w:t xml:space="preserve"> directed line</w:t>
      </w:r>
      <w:r w:rsidR="001A223B">
        <w:rPr>
          <w:rFonts w:ascii="Times New Roman" w:hAnsi="Times New Roman" w:cs="Times New Roman" w:hint="eastAsia"/>
          <w:sz w:val="24"/>
          <w:szCs w:val="24"/>
        </w:rPr>
        <w:t xml:space="preserve"> </w:t>
      </w:r>
      <w:r w:rsidR="00C63136" w:rsidRPr="001A223B">
        <w:rPr>
          <w:rFonts w:ascii="Times New Roman" w:hAnsi="Times New Roman" w:cs="Times New Roman"/>
          <w:sz w:val="24"/>
          <w:szCs w:val="24"/>
        </w:rPr>
        <w:t xml:space="preserve">from </w:t>
      </w:r>
      <w:r w:rsidR="006A5B14">
        <w:rPr>
          <w:rFonts w:ascii="Times New Roman" w:hAnsi="Times New Roman" w:cs="Times New Roman" w:hint="eastAsia"/>
          <w:sz w:val="24"/>
          <w:szCs w:val="24"/>
        </w:rPr>
        <w:t>category</w:t>
      </w:r>
      <w:r w:rsidR="00C63136" w:rsidRPr="001A223B">
        <w:rPr>
          <w:rFonts w:ascii="Times New Roman" w:hAnsi="Times New Roman" w:cs="Times New Roman"/>
          <w:sz w:val="24"/>
          <w:szCs w:val="24"/>
        </w:rPr>
        <w:t xml:space="preserve"> X</w:t>
      </w:r>
      <w:r w:rsidR="002B3863">
        <w:rPr>
          <w:rFonts w:ascii="Times New Roman" w:hAnsi="Times New Roman" w:cs="Times New Roman" w:hint="eastAsia"/>
          <w:sz w:val="24"/>
          <w:szCs w:val="24"/>
        </w:rPr>
        <w:t xml:space="preserve"> </w:t>
      </w:r>
      <w:r w:rsidR="00C63136" w:rsidRPr="001A223B">
        <w:rPr>
          <w:rFonts w:ascii="Times New Roman" w:hAnsi="Times New Roman" w:cs="Times New Roman"/>
          <w:sz w:val="24"/>
          <w:szCs w:val="24"/>
        </w:rPr>
        <w:t>to Y if and only if X</w:t>
      </w:r>
      <w:r w:rsidR="002B3863">
        <w:rPr>
          <w:rFonts w:ascii="Times New Roman" w:hAnsi="Times New Roman" w:cs="Times New Roman" w:hint="eastAsia"/>
          <w:sz w:val="24"/>
          <w:szCs w:val="24"/>
        </w:rPr>
        <w:t xml:space="preserve"> </w:t>
      </w:r>
      <w:r w:rsidR="00C63136" w:rsidRPr="001A223B">
        <w:rPr>
          <w:rFonts w:ascii="Times New Roman" w:hAnsi="Times New Roman" w:cs="Times New Roman"/>
          <w:sz w:val="24"/>
          <w:szCs w:val="24"/>
        </w:rPr>
        <w:t>Granger causes</w:t>
      </w:r>
      <w:r w:rsidR="002B3863">
        <w:rPr>
          <w:rFonts w:ascii="Times New Roman" w:hAnsi="Times New Roman" w:cs="Times New Roman" w:hint="eastAsia"/>
          <w:sz w:val="24"/>
          <w:szCs w:val="24"/>
        </w:rPr>
        <w:t xml:space="preserve"> </w:t>
      </w:r>
      <w:r w:rsidR="00C63136" w:rsidRPr="001A223B">
        <w:rPr>
          <w:rFonts w:ascii="Times New Roman" w:hAnsi="Times New Roman" w:cs="Times New Roman"/>
          <w:sz w:val="24"/>
          <w:szCs w:val="24"/>
        </w:rPr>
        <w:t xml:space="preserve">Y. </w:t>
      </w:r>
      <w:r w:rsidR="006A5B14">
        <w:rPr>
          <w:rFonts w:ascii="Times New Roman" w:hAnsi="Times New Roman" w:cs="Times New Roman" w:hint="eastAsia"/>
          <w:sz w:val="24"/>
          <w:szCs w:val="24"/>
        </w:rPr>
        <w:t>Following</w:t>
      </w:r>
      <w:r w:rsidR="002B3863">
        <w:rPr>
          <w:rFonts w:ascii="Times New Roman" w:hAnsi="Times New Roman" w:cs="Times New Roman" w:hint="eastAsia"/>
          <w:sz w:val="24"/>
          <w:szCs w:val="24"/>
        </w:rPr>
        <w:t xml:space="preserve"> </w:t>
      </w:r>
      <w:r w:rsidR="001E43D2">
        <w:rPr>
          <w:rFonts w:ascii="Times New Roman" w:hAnsi="Times New Roman" w:cs="Times New Roman" w:hint="eastAsia"/>
          <w:sz w:val="24"/>
          <w:szCs w:val="24"/>
        </w:rPr>
        <w:t xml:space="preserve">existing </w:t>
      </w:r>
      <w:r w:rsidR="00F52125">
        <w:rPr>
          <w:rFonts w:ascii="Times New Roman" w:hAnsi="Times New Roman" w:cs="Times New Roman" w:hint="eastAsia"/>
          <w:sz w:val="24"/>
          <w:szCs w:val="24"/>
        </w:rPr>
        <w:t>research</w:t>
      </w:r>
      <w:r w:rsidR="006A5B14">
        <w:rPr>
          <w:rFonts w:ascii="Times New Roman" w:hAnsi="Times New Roman" w:cs="Times New Roman" w:hint="eastAsia"/>
          <w:sz w:val="24"/>
          <w:szCs w:val="24"/>
        </w:rPr>
        <w:t xml:space="preserve"> on</w:t>
      </w:r>
      <w:r w:rsidR="00F52125">
        <w:rPr>
          <w:rFonts w:ascii="Times New Roman" w:hAnsi="Times New Roman" w:cs="Times New Roman" w:hint="eastAsia"/>
          <w:sz w:val="24"/>
          <w:szCs w:val="24"/>
        </w:rPr>
        <w:t xml:space="preserve"> </w:t>
      </w:r>
      <w:r w:rsidR="001E43D2">
        <w:rPr>
          <w:rFonts w:ascii="Times New Roman" w:hAnsi="Times New Roman" w:cs="Times New Roman" w:hint="eastAsia"/>
          <w:sz w:val="24"/>
          <w:szCs w:val="24"/>
        </w:rPr>
        <w:t xml:space="preserve">consumer cross </w:t>
      </w:r>
      <w:r w:rsidR="00F52125">
        <w:rPr>
          <w:rFonts w:ascii="Times New Roman" w:hAnsi="Times New Roman" w:cs="Times New Roman" w:hint="eastAsia"/>
          <w:sz w:val="24"/>
          <w:szCs w:val="24"/>
        </w:rPr>
        <w:t>category</w:t>
      </w:r>
      <w:r w:rsidR="001E43D2">
        <w:rPr>
          <w:rFonts w:ascii="Times New Roman" w:hAnsi="Times New Roman" w:cs="Times New Roman" w:hint="eastAsia"/>
          <w:sz w:val="24"/>
          <w:szCs w:val="24"/>
        </w:rPr>
        <w:t xml:space="preserve"> purchasing</w:t>
      </w:r>
      <w:r w:rsidR="00F52125">
        <w:rPr>
          <w:rFonts w:ascii="Times New Roman" w:hAnsi="Times New Roman" w:cs="Times New Roman" w:hint="eastAsia"/>
          <w:sz w:val="24"/>
          <w:szCs w:val="24"/>
        </w:rPr>
        <w:t xml:space="preserve"> (</w:t>
      </w:r>
      <w:r w:rsidR="00F52125" w:rsidRPr="00F52125">
        <w:rPr>
          <w:rFonts w:ascii="Times New Roman" w:hAnsi="Times New Roman" w:cs="Times New Roman"/>
          <w:sz w:val="24"/>
          <w:szCs w:val="24"/>
        </w:rPr>
        <w:t>Wedel and Zhang 2004;</w:t>
      </w:r>
      <w:r w:rsidR="00F52125">
        <w:rPr>
          <w:rFonts w:ascii="Times New Roman" w:hAnsi="Times New Roman" w:cs="Times New Roman" w:hint="eastAsia"/>
          <w:sz w:val="24"/>
          <w:szCs w:val="24"/>
        </w:rPr>
        <w:t xml:space="preserve"> </w:t>
      </w:r>
      <w:r w:rsidR="00F52125">
        <w:rPr>
          <w:rFonts w:ascii="Times New Roman" w:hAnsi="Times New Roman" w:cs="Times New Roman"/>
          <w:sz w:val="24"/>
          <w:szCs w:val="24"/>
        </w:rPr>
        <w:t>Walters</w:t>
      </w:r>
      <w:r w:rsidR="00F52125">
        <w:rPr>
          <w:rFonts w:ascii="Times New Roman" w:hAnsi="Times New Roman" w:cs="Times New Roman" w:hint="eastAsia"/>
          <w:sz w:val="24"/>
          <w:szCs w:val="24"/>
        </w:rPr>
        <w:t xml:space="preserve">, </w:t>
      </w:r>
      <w:r w:rsidR="00F52125" w:rsidRPr="00F52125">
        <w:rPr>
          <w:rFonts w:ascii="Times New Roman" w:hAnsi="Times New Roman" w:cs="Times New Roman"/>
          <w:sz w:val="24"/>
          <w:szCs w:val="24"/>
        </w:rPr>
        <w:t>1991</w:t>
      </w:r>
      <w:r w:rsidR="00F52125">
        <w:rPr>
          <w:rFonts w:ascii="Times New Roman" w:hAnsi="Times New Roman" w:cs="Times New Roman" w:hint="eastAsia"/>
          <w:sz w:val="24"/>
          <w:szCs w:val="24"/>
        </w:rPr>
        <w:t>; L</w:t>
      </w:r>
      <w:r w:rsidR="00F52125">
        <w:rPr>
          <w:rFonts w:ascii="Times New Roman" w:hAnsi="Times New Roman" w:cs="Times New Roman"/>
          <w:sz w:val="24"/>
          <w:szCs w:val="24"/>
        </w:rPr>
        <w:t>ee</w:t>
      </w:r>
      <w:r w:rsidR="00F52125">
        <w:rPr>
          <w:rFonts w:ascii="Times New Roman" w:hAnsi="Times New Roman" w:cs="Times New Roman" w:hint="eastAsia"/>
          <w:sz w:val="24"/>
          <w:szCs w:val="24"/>
        </w:rPr>
        <w:t xml:space="preserve"> </w:t>
      </w:r>
      <w:r w:rsidR="00F52125" w:rsidRPr="00F52125">
        <w:rPr>
          <w:rFonts w:ascii="Times New Roman" w:hAnsi="Times New Roman" w:cs="Times New Roman"/>
          <w:sz w:val="24"/>
          <w:szCs w:val="24"/>
        </w:rPr>
        <w:t>et al.</w:t>
      </w:r>
      <w:r w:rsidR="00F52125">
        <w:rPr>
          <w:rFonts w:ascii="Times New Roman" w:hAnsi="Times New Roman" w:cs="Times New Roman" w:hint="eastAsia"/>
          <w:sz w:val="24"/>
          <w:szCs w:val="24"/>
        </w:rPr>
        <w:t>,</w:t>
      </w:r>
      <w:r w:rsidR="00F52125" w:rsidRPr="00F52125">
        <w:rPr>
          <w:rFonts w:ascii="Times New Roman" w:hAnsi="Times New Roman" w:cs="Times New Roman"/>
          <w:sz w:val="24"/>
          <w:szCs w:val="24"/>
        </w:rPr>
        <w:t xml:space="preserve"> 2013;</w:t>
      </w:r>
      <w:r w:rsidR="00F52125">
        <w:rPr>
          <w:rFonts w:ascii="Times New Roman" w:hAnsi="Times New Roman" w:cs="Times New Roman" w:hint="eastAsia"/>
          <w:sz w:val="24"/>
          <w:szCs w:val="24"/>
        </w:rPr>
        <w:t xml:space="preserve"> </w:t>
      </w:r>
      <w:proofErr w:type="spellStart"/>
      <w:r w:rsidR="00F52125" w:rsidRPr="00F52125">
        <w:rPr>
          <w:rFonts w:ascii="Times New Roman" w:hAnsi="Times New Roman" w:cs="Times New Roman"/>
          <w:sz w:val="24"/>
          <w:szCs w:val="24"/>
        </w:rPr>
        <w:t>Hruschka</w:t>
      </w:r>
      <w:proofErr w:type="spellEnd"/>
      <w:r w:rsidR="00F52125">
        <w:rPr>
          <w:rFonts w:ascii="Times New Roman" w:hAnsi="Times New Roman" w:cs="Times New Roman" w:hint="eastAsia"/>
          <w:sz w:val="24"/>
          <w:szCs w:val="24"/>
        </w:rPr>
        <w:t xml:space="preserve">, </w:t>
      </w:r>
      <w:r w:rsidR="00F52125" w:rsidRPr="00F52125">
        <w:rPr>
          <w:rFonts w:ascii="Times New Roman" w:hAnsi="Times New Roman" w:cs="Times New Roman"/>
          <w:sz w:val="24"/>
          <w:szCs w:val="24"/>
        </w:rPr>
        <w:t>2013</w:t>
      </w:r>
      <w:r w:rsidR="00F52125">
        <w:rPr>
          <w:rFonts w:ascii="Times New Roman" w:hAnsi="Times New Roman" w:cs="Times New Roman" w:hint="eastAsia"/>
          <w:sz w:val="24"/>
          <w:szCs w:val="24"/>
        </w:rPr>
        <w:t>)</w:t>
      </w:r>
      <w:r w:rsidR="001E43D2">
        <w:rPr>
          <w:rFonts w:ascii="Times New Roman" w:hAnsi="Times New Roman" w:cs="Times New Roman" w:hint="eastAsia"/>
          <w:sz w:val="24"/>
          <w:szCs w:val="24"/>
        </w:rPr>
        <w:t xml:space="preserve">, we </w:t>
      </w:r>
      <w:r w:rsidR="006A5B14">
        <w:rPr>
          <w:rFonts w:ascii="Times New Roman" w:hAnsi="Times New Roman" w:cs="Times New Roman" w:hint="eastAsia"/>
          <w:sz w:val="24"/>
          <w:szCs w:val="24"/>
        </w:rPr>
        <w:t xml:space="preserve">also </w:t>
      </w:r>
      <w:r w:rsidR="001E43D2">
        <w:rPr>
          <w:rFonts w:ascii="Times New Roman" w:hAnsi="Times New Roman" w:cs="Times New Roman" w:hint="eastAsia"/>
          <w:sz w:val="24"/>
          <w:szCs w:val="24"/>
        </w:rPr>
        <w:t xml:space="preserve">find that the interactions between pair of categories are </w:t>
      </w:r>
      <w:r w:rsidR="001E43D2">
        <w:rPr>
          <w:rFonts w:ascii="Times New Roman" w:hAnsi="Times New Roman" w:cs="Times New Roman"/>
          <w:sz w:val="24"/>
          <w:szCs w:val="24"/>
        </w:rPr>
        <w:t>asymmetric</w:t>
      </w:r>
      <w:r w:rsidR="00EC2AF8">
        <w:rPr>
          <w:rFonts w:ascii="Times New Roman" w:hAnsi="Times New Roman" w:cs="Times New Roman" w:hint="eastAsia"/>
          <w:sz w:val="24"/>
          <w:szCs w:val="24"/>
        </w:rPr>
        <w:t xml:space="preserve"> (as shown in Fig.3)</w:t>
      </w:r>
      <w:r w:rsidR="001E43D2">
        <w:rPr>
          <w:rFonts w:ascii="Times New Roman" w:hAnsi="Times New Roman" w:cs="Times New Roman" w:hint="eastAsia"/>
          <w:sz w:val="24"/>
          <w:szCs w:val="24"/>
        </w:rPr>
        <w:t xml:space="preserve">. </w:t>
      </w:r>
      <w:r w:rsidR="00055795">
        <w:rPr>
          <w:rFonts w:ascii="Times New Roman" w:hAnsi="Times New Roman" w:cs="Times New Roman"/>
          <w:sz w:val="24"/>
          <w:szCs w:val="24"/>
        </w:rPr>
        <w:t>F</w:t>
      </w:r>
      <w:r w:rsidR="00055795">
        <w:rPr>
          <w:rFonts w:ascii="Times New Roman" w:hAnsi="Times New Roman" w:cs="Times New Roman" w:hint="eastAsia"/>
          <w:sz w:val="24"/>
          <w:szCs w:val="24"/>
        </w:rPr>
        <w:t xml:space="preserve">or example, </w:t>
      </w:r>
      <w:proofErr w:type="gramStart"/>
      <w:r w:rsidR="008B39B7">
        <w:rPr>
          <w:rFonts w:ascii="Times New Roman" w:hAnsi="Times New Roman" w:cs="Times New Roman" w:hint="eastAsia"/>
          <w:sz w:val="24"/>
          <w:szCs w:val="24"/>
        </w:rPr>
        <w:t>C</w:t>
      </w:r>
      <w:r w:rsidR="00055795">
        <w:rPr>
          <w:rFonts w:ascii="Times New Roman" w:hAnsi="Times New Roman" w:cs="Times New Roman"/>
          <w:sz w:val="24"/>
          <w:szCs w:val="24"/>
        </w:rPr>
        <w:t>arbonated</w:t>
      </w:r>
      <w:proofErr w:type="gramEnd"/>
      <w:r w:rsidR="00055795">
        <w:rPr>
          <w:rFonts w:ascii="Times New Roman" w:hAnsi="Times New Roman" w:cs="Times New Roman" w:hint="eastAsia"/>
          <w:sz w:val="24"/>
          <w:szCs w:val="24"/>
        </w:rPr>
        <w:t xml:space="preserve"> </w:t>
      </w:r>
      <w:r w:rsidR="00055795">
        <w:rPr>
          <w:rFonts w:ascii="Times New Roman" w:hAnsi="Times New Roman" w:cs="Times New Roman"/>
          <w:sz w:val="24"/>
          <w:szCs w:val="24"/>
        </w:rPr>
        <w:t>beverage</w:t>
      </w:r>
      <w:r w:rsidR="008B39B7">
        <w:rPr>
          <w:rFonts w:ascii="Times New Roman" w:hAnsi="Times New Roman" w:cs="Times New Roman" w:hint="eastAsia"/>
          <w:sz w:val="24"/>
          <w:szCs w:val="24"/>
        </w:rPr>
        <w:t xml:space="preserve"> </w:t>
      </w:r>
      <w:r w:rsidR="00055795">
        <w:rPr>
          <w:rFonts w:ascii="Times New Roman" w:hAnsi="Times New Roman" w:cs="Times New Roman" w:hint="eastAsia"/>
          <w:sz w:val="24"/>
          <w:szCs w:val="24"/>
        </w:rPr>
        <w:t xml:space="preserve">is affected by the promotion of </w:t>
      </w:r>
      <w:r w:rsidR="008B39B7">
        <w:rPr>
          <w:rFonts w:ascii="Times New Roman" w:hAnsi="Times New Roman" w:cs="Times New Roman" w:hint="eastAsia"/>
          <w:sz w:val="24"/>
          <w:szCs w:val="24"/>
        </w:rPr>
        <w:t>S</w:t>
      </w:r>
      <w:r w:rsidR="00055795">
        <w:rPr>
          <w:rFonts w:ascii="Times New Roman" w:hAnsi="Times New Roman" w:cs="Times New Roman" w:hint="eastAsia"/>
          <w:sz w:val="24"/>
          <w:szCs w:val="24"/>
        </w:rPr>
        <w:t>alty snack, but n</w:t>
      </w:r>
      <w:r w:rsidR="00055795" w:rsidRPr="00055795">
        <w:rPr>
          <w:rFonts w:ascii="Times New Roman" w:hAnsi="Times New Roman" w:cs="Times New Roman"/>
          <w:sz w:val="24"/>
          <w:szCs w:val="24"/>
        </w:rPr>
        <w:t xml:space="preserve">ot </w:t>
      </w:r>
      <w:r w:rsidR="00055795" w:rsidRPr="00055795">
        <w:rPr>
          <w:rFonts w:ascii="Times New Roman" w:hAnsi="Times New Roman" w:cs="Times New Roman"/>
          <w:sz w:val="24"/>
          <w:szCs w:val="24"/>
        </w:rPr>
        <w:lastRenderedPageBreak/>
        <w:t>vice versa</w:t>
      </w:r>
      <w:r w:rsidR="00055795">
        <w:rPr>
          <w:rFonts w:ascii="Times New Roman" w:hAnsi="Times New Roman" w:cs="Times New Roman" w:hint="eastAsia"/>
          <w:sz w:val="24"/>
          <w:szCs w:val="24"/>
        </w:rPr>
        <w:t xml:space="preserve">. </w:t>
      </w:r>
      <w:r w:rsidR="00055795">
        <w:rPr>
          <w:rFonts w:ascii="Times New Roman" w:hAnsi="Times New Roman" w:cs="Times New Roman"/>
          <w:sz w:val="24"/>
          <w:szCs w:val="24"/>
        </w:rPr>
        <w:t>W</w:t>
      </w:r>
      <w:r w:rsidR="00055795">
        <w:rPr>
          <w:rFonts w:ascii="Times New Roman" w:hAnsi="Times New Roman" w:cs="Times New Roman" w:hint="eastAsia"/>
          <w:sz w:val="24"/>
          <w:szCs w:val="24"/>
        </w:rPr>
        <w:t xml:space="preserve">e can </w:t>
      </w:r>
      <w:r w:rsidR="008B39B7">
        <w:rPr>
          <w:rFonts w:ascii="Times New Roman" w:hAnsi="Times New Roman" w:cs="Times New Roman" w:hint="eastAsia"/>
          <w:sz w:val="24"/>
          <w:szCs w:val="24"/>
        </w:rPr>
        <w:t xml:space="preserve">also find that some categories are easily affected by </w:t>
      </w:r>
      <w:ins w:id="222" w:author="Fildes, Robert" w:date="2014-09-16T15:57:00Z">
        <w:r w:rsidR="00DB61F0">
          <w:rPr>
            <w:rFonts w:ascii="Times New Roman" w:hAnsi="Times New Roman" w:cs="Times New Roman"/>
            <w:sz w:val="24"/>
            <w:szCs w:val="24"/>
          </w:rPr>
          <w:t xml:space="preserve">promotions in </w:t>
        </w:r>
      </w:ins>
      <w:r w:rsidR="003168C4">
        <w:rPr>
          <w:rFonts w:ascii="Times New Roman" w:hAnsi="Times New Roman" w:cs="Times New Roman" w:hint="eastAsia"/>
          <w:sz w:val="24"/>
          <w:szCs w:val="24"/>
        </w:rPr>
        <w:t>many</w:t>
      </w:r>
      <w:ins w:id="223" w:author="Fildes, Robert" w:date="2014-09-16T15:57:00Z">
        <w:r w:rsidR="00DB61F0">
          <w:rPr>
            <w:rFonts w:ascii="Times New Roman" w:hAnsi="Times New Roman" w:cs="Times New Roman"/>
            <w:sz w:val="24"/>
            <w:szCs w:val="24"/>
          </w:rPr>
          <w:t xml:space="preserve"> other categories</w:t>
        </w:r>
      </w:ins>
      <w:del w:id="224" w:author="Fildes, Robert" w:date="2014-09-16T15:57:00Z">
        <w:r w:rsidR="003168C4" w:rsidDel="00DB61F0">
          <w:rPr>
            <w:rFonts w:ascii="Times New Roman" w:hAnsi="Times New Roman" w:cs="Times New Roman" w:hint="eastAsia"/>
            <w:sz w:val="24"/>
            <w:szCs w:val="24"/>
          </w:rPr>
          <w:delText xml:space="preserve"> </w:delText>
        </w:r>
        <w:r w:rsidR="008B39B7" w:rsidDel="00DB61F0">
          <w:rPr>
            <w:rFonts w:ascii="Times New Roman" w:hAnsi="Times New Roman" w:cs="Times New Roman" w:hint="eastAsia"/>
            <w:sz w:val="24"/>
            <w:szCs w:val="24"/>
          </w:rPr>
          <w:delText>others</w:delText>
        </w:r>
        <w:r w:rsidR="003168C4" w:rsidDel="00DB61F0">
          <w:rPr>
            <w:rFonts w:ascii="Times New Roman" w:hAnsi="Times New Roman" w:cs="Times New Roman"/>
            <w:sz w:val="24"/>
            <w:szCs w:val="24"/>
          </w:rPr>
          <w:delText>’</w:delText>
        </w:r>
        <w:r w:rsidR="003168C4" w:rsidDel="00DB61F0">
          <w:rPr>
            <w:rFonts w:ascii="Times New Roman" w:hAnsi="Times New Roman" w:cs="Times New Roman" w:hint="eastAsia"/>
            <w:sz w:val="24"/>
            <w:szCs w:val="24"/>
          </w:rPr>
          <w:delText xml:space="preserve"> promotion</w:delText>
        </w:r>
      </w:del>
      <w:r w:rsidR="008B39B7">
        <w:rPr>
          <w:rFonts w:ascii="Times New Roman" w:hAnsi="Times New Roman" w:cs="Times New Roman" w:hint="eastAsia"/>
          <w:sz w:val="24"/>
          <w:szCs w:val="24"/>
        </w:rPr>
        <w:t xml:space="preserve">, such as </w:t>
      </w:r>
      <w:r w:rsidR="008B39B7" w:rsidRPr="008B39B7">
        <w:rPr>
          <w:rFonts w:ascii="Times New Roman" w:hAnsi="Times New Roman" w:cs="Times New Roman"/>
          <w:sz w:val="24"/>
          <w:szCs w:val="24"/>
        </w:rPr>
        <w:t>Peanut butter</w:t>
      </w:r>
      <w:r w:rsidR="00EC2AF8">
        <w:rPr>
          <w:rFonts w:ascii="Times New Roman" w:hAnsi="Times New Roman" w:cs="Times New Roman" w:hint="eastAsia"/>
          <w:sz w:val="24"/>
          <w:szCs w:val="24"/>
        </w:rPr>
        <w:t xml:space="preserve"> and Spaghetti sauce</w:t>
      </w:r>
      <w:r w:rsidR="008B39B7">
        <w:rPr>
          <w:rFonts w:ascii="Times New Roman" w:hAnsi="Times New Roman" w:cs="Times New Roman" w:hint="eastAsia"/>
          <w:sz w:val="24"/>
          <w:szCs w:val="24"/>
        </w:rPr>
        <w:t>, while some of them are</w:t>
      </w:r>
      <w:ins w:id="225" w:author="Fildes, Robert" w:date="2014-09-16T15:58:00Z">
        <w:r w:rsidR="00DB61F0">
          <w:rPr>
            <w:rFonts w:ascii="Times New Roman" w:hAnsi="Times New Roman" w:cs="Times New Roman"/>
            <w:sz w:val="24"/>
            <w:szCs w:val="24"/>
          </w:rPr>
          <w:t xml:space="preserve"> more isolated</w:t>
        </w:r>
      </w:ins>
      <w:del w:id="226" w:author="Fildes, Robert" w:date="2014-09-16T15:58:00Z">
        <w:r w:rsidR="008B39B7" w:rsidDel="00DB61F0">
          <w:rPr>
            <w:rFonts w:ascii="Times New Roman" w:hAnsi="Times New Roman" w:cs="Times New Roman" w:hint="eastAsia"/>
            <w:sz w:val="24"/>
            <w:szCs w:val="24"/>
          </w:rPr>
          <w:delText xml:space="preserve"> </w:delText>
        </w:r>
        <w:r w:rsidR="008B39B7" w:rsidRPr="008B39B7" w:rsidDel="00DB61F0">
          <w:rPr>
            <w:rFonts w:ascii="Times New Roman" w:hAnsi="Times New Roman" w:cs="Times New Roman"/>
            <w:sz w:val="24"/>
            <w:szCs w:val="24"/>
          </w:rPr>
          <w:delText>insusceptible</w:delText>
        </w:r>
      </w:del>
      <w:r w:rsidR="008B39B7">
        <w:rPr>
          <w:rFonts w:ascii="Times New Roman" w:hAnsi="Times New Roman" w:cs="Times New Roman" w:hint="eastAsia"/>
          <w:sz w:val="24"/>
          <w:szCs w:val="24"/>
        </w:rPr>
        <w:t xml:space="preserve">, such as </w:t>
      </w:r>
      <w:r w:rsidR="008B39B7">
        <w:rPr>
          <w:rFonts w:ascii="Times New Roman" w:hAnsi="Times New Roman" w:hint="eastAsia"/>
          <w:bCs/>
          <w:color w:val="000000"/>
          <w:kern w:val="0"/>
          <w:szCs w:val="21"/>
          <w:lang w:val="en-GB"/>
        </w:rPr>
        <w:t>S</w:t>
      </w:r>
      <w:r w:rsidR="008B39B7" w:rsidRPr="00ED45BD">
        <w:rPr>
          <w:rFonts w:ascii="Times New Roman" w:hAnsi="Times New Roman" w:hint="eastAsia"/>
          <w:bCs/>
          <w:color w:val="000000"/>
          <w:kern w:val="0"/>
          <w:szCs w:val="21"/>
          <w:lang w:val="en-GB"/>
        </w:rPr>
        <w:t>oup</w:t>
      </w:r>
      <w:r w:rsidR="00EC2AF8">
        <w:rPr>
          <w:rFonts w:ascii="Times New Roman" w:hAnsi="Times New Roman" w:hint="eastAsia"/>
          <w:bCs/>
          <w:color w:val="000000"/>
          <w:kern w:val="0"/>
          <w:szCs w:val="21"/>
          <w:lang w:val="en-GB"/>
        </w:rPr>
        <w:t xml:space="preserve"> and Frozen dinner</w:t>
      </w:r>
      <w:r w:rsidR="008B39B7">
        <w:rPr>
          <w:rFonts w:ascii="Times New Roman" w:hAnsi="Times New Roman" w:hint="eastAsia"/>
          <w:bCs/>
          <w:color w:val="000000"/>
          <w:kern w:val="0"/>
          <w:szCs w:val="21"/>
          <w:lang w:val="en-GB"/>
        </w:rPr>
        <w:t>.</w:t>
      </w:r>
      <w:r w:rsidR="000C566A">
        <w:rPr>
          <w:rFonts w:ascii="Times New Roman" w:hAnsi="Times New Roman" w:hint="eastAsia"/>
          <w:bCs/>
          <w:color w:val="000000"/>
          <w:kern w:val="0"/>
          <w:szCs w:val="21"/>
          <w:lang w:val="en-GB"/>
        </w:rPr>
        <w:t xml:space="preserve"> </w:t>
      </w:r>
    </w:p>
    <w:p w:rsidR="000C566A" w:rsidRPr="00B94C36" w:rsidRDefault="00727933" w:rsidP="00B94C36">
      <w:pPr>
        <w:spacing w:line="360" w:lineRule="auto"/>
        <w:jc w:val="center"/>
        <w:rPr>
          <w:rFonts w:ascii="Times New Roman" w:hAnsi="Times New Roman" w:cs="Times New Roman"/>
          <w:sz w:val="24"/>
          <w:szCs w:val="24"/>
        </w:rPr>
      </w:pPr>
      <w:hyperlink w:anchor="_Figure_3_Promotional" w:history="1">
        <w:r w:rsidR="00B94C36" w:rsidRPr="00B73727">
          <w:rPr>
            <w:rStyle w:val="Hyperlink"/>
            <w:rFonts w:ascii="Times New Roman" w:hAnsi="Times New Roman" w:cs="Times New Roman"/>
            <w:sz w:val="24"/>
            <w:szCs w:val="24"/>
          </w:rPr>
          <w:t>[Figure 3]</w:t>
        </w:r>
      </w:hyperlink>
    </w:p>
    <w:p w:rsidR="00FD03BC" w:rsidRPr="001A223B" w:rsidRDefault="004D3996" w:rsidP="008624C5">
      <w:pPr>
        <w:pStyle w:val="Heading3"/>
        <w:rPr>
          <w:rFonts w:ascii="Times New Roman" w:hAnsi="Times New Roman" w:cs="Times New Roman"/>
          <w:sz w:val="24"/>
          <w:szCs w:val="24"/>
        </w:rPr>
      </w:pPr>
      <w:r>
        <w:rPr>
          <w:rFonts w:ascii="Times New Roman" w:hAnsi="Times New Roman" w:cs="Times New Roman" w:hint="eastAsia"/>
          <w:sz w:val="24"/>
          <w:szCs w:val="24"/>
        </w:rPr>
        <w:t>4.5</w:t>
      </w:r>
      <w:r w:rsidR="00F739D5" w:rsidRPr="001A223B">
        <w:rPr>
          <w:rFonts w:ascii="Times New Roman" w:hAnsi="Times New Roman" w:cs="Times New Roman" w:hint="eastAsia"/>
          <w:sz w:val="24"/>
          <w:szCs w:val="24"/>
        </w:rPr>
        <w:t>.</w:t>
      </w:r>
      <w:r w:rsidR="00C63136" w:rsidRPr="001A223B">
        <w:rPr>
          <w:rFonts w:ascii="Times New Roman" w:hAnsi="Times New Roman" w:cs="Times New Roman" w:hint="eastAsia"/>
          <w:sz w:val="24"/>
          <w:szCs w:val="24"/>
        </w:rPr>
        <w:t>2</w:t>
      </w:r>
      <w:r w:rsidR="00F739D5" w:rsidRPr="001A223B">
        <w:rPr>
          <w:rFonts w:ascii="Times New Roman" w:hAnsi="Times New Roman" w:cs="Times New Roman" w:hint="eastAsia"/>
          <w:sz w:val="24"/>
          <w:szCs w:val="24"/>
        </w:rPr>
        <w:t xml:space="preserve"> </w:t>
      </w:r>
      <w:r w:rsidR="00FD03BC" w:rsidRPr="001A223B">
        <w:rPr>
          <w:rFonts w:ascii="Times New Roman" w:hAnsi="Times New Roman" w:cs="Times New Roman" w:hint="eastAsia"/>
          <w:sz w:val="24"/>
          <w:szCs w:val="24"/>
        </w:rPr>
        <w:t xml:space="preserve">Fixed </w:t>
      </w:r>
      <w:r w:rsidR="00FD03BC" w:rsidRPr="001A223B">
        <w:rPr>
          <w:rFonts w:ascii="Times New Roman" w:hAnsi="Times New Roman" w:cs="Times New Roman"/>
          <w:sz w:val="24"/>
          <w:szCs w:val="24"/>
        </w:rPr>
        <w:t>scheme</w:t>
      </w:r>
      <w:r w:rsidR="00FD03BC" w:rsidRPr="001A223B">
        <w:rPr>
          <w:rFonts w:ascii="Times New Roman" w:hAnsi="Times New Roman" w:cs="Times New Roman" w:hint="eastAsia"/>
          <w:sz w:val="24"/>
          <w:szCs w:val="24"/>
        </w:rPr>
        <w:t xml:space="preserve"> forecasts</w:t>
      </w:r>
    </w:p>
    <w:p w:rsidR="00D41687" w:rsidRDefault="00FD03BC" w:rsidP="00FD03BC">
      <w:pPr>
        <w:spacing w:line="360" w:lineRule="auto"/>
        <w:ind w:firstLine="420"/>
        <w:rPr>
          <w:rFonts w:ascii="Times New Roman" w:hAnsi="Times New Roman" w:cs="Times New Roman"/>
          <w:sz w:val="24"/>
          <w:szCs w:val="24"/>
        </w:rPr>
      </w:pPr>
      <w:r w:rsidRPr="001A223B">
        <w:rPr>
          <w:rFonts w:ascii="Times New Roman" w:hAnsi="Times New Roman" w:cs="Times New Roman"/>
          <w:sz w:val="24"/>
          <w:szCs w:val="24"/>
        </w:rPr>
        <w:t>The fixed scheme forecasting results are shown</w:t>
      </w:r>
      <w:r w:rsidRPr="001A223B">
        <w:rPr>
          <w:rFonts w:ascii="Times New Roman" w:hAnsi="Times New Roman" w:cs="Times New Roman" w:hint="eastAsia"/>
          <w:sz w:val="24"/>
          <w:szCs w:val="24"/>
        </w:rPr>
        <w:t xml:space="preserve"> </w:t>
      </w:r>
      <w:r w:rsidRPr="001A223B">
        <w:rPr>
          <w:rFonts w:ascii="Times New Roman" w:hAnsi="Times New Roman" w:cs="Times New Roman"/>
          <w:sz w:val="24"/>
          <w:szCs w:val="24"/>
        </w:rPr>
        <w:t xml:space="preserve">in </w:t>
      </w:r>
      <w:r w:rsidR="009B3E21">
        <w:rPr>
          <w:rFonts w:ascii="Times New Roman" w:hAnsi="Times New Roman" w:cs="Times New Roman" w:hint="eastAsia"/>
          <w:sz w:val="24"/>
          <w:szCs w:val="24"/>
        </w:rPr>
        <w:t xml:space="preserve">the left </w:t>
      </w:r>
      <w:r w:rsidR="008018CF">
        <w:rPr>
          <w:rFonts w:ascii="Times New Roman" w:hAnsi="Times New Roman" w:cs="Times New Roman" w:hint="eastAsia"/>
          <w:sz w:val="24"/>
          <w:szCs w:val="24"/>
        </w:rPr>
        <w:t>panel</w:t>
      </w:r>
      <w:r w:rsidR="009B3E21">
        <w:rPr>
          <w:rFonts w:ascii="Times New Roman" w:hAnsi="Times New Roman" w:cs="Times New Roman" w:hint="eastAsia"/>
          <w:sz w:val="24"/>
          <w:szCs w:val="24"/>
        </w:rPr>
        <w:t xml:space="preserve"> of </w:t>
      </w:r>
      <w:r w:rsidRPr="001A223B">
        <w:rPr>
          <w:rFonts w:ascii="Times New Roman" w:hAnsi="Times New Roman" w:cs="Times New Roman"/>
          <w:sz w:val="24"/>
          <w:szCs w:val="24"/>
        </w:rPr>
        <w:t xml:space="preserve">Table </w:t>
      </w:r>
      <w:r w:rsidRPr="001A223B">
        <w:rPr>
          <w:rFonts w:ascii="Times New Roman" w:hAnsi="Times New Roman" w:cs="Times New Roman" w:hint="eastAsia"/>
          <w:sz w:val="24"/>
          <w:szCs w:val="24"/>
        </w:rPr>
        <w:t xml:space="preserve">2. </w:t>
      </w:r>
      <w:r w:rsidRPr="001A223B">
        <w:rPr>
          <w:rFonts w:ascii="Times New Roman" w:hAnsi="Times New Roman" w:cs="Times New Roman"/>
          <w:sz w:val="24"/>
          <w:szCs w:val="24"/>
        </w:rPr>
        <w:t xml:space="preserve">The first row </w:t>
      </w:r>
      <w:r w:rsidRPr="001A223B">
        <w:rPr>
          <w:rFonts w:ascii="Times New Roman" w:hAnsi="Times New Roman" w:cs="Times New Roman" w:hint="eastAsia"/>
          <w:sz w:val="24"/>
          <w:szCs w:val="24"/>
        </w:rPr>
        <w:t xml:space="preserve">in Table 2 </w:t>
      </w:r>
      <w:r w:rsidRPr="001A223B">
        <w:rPr>
          <w:rFonts w:ascii="Times New Roman" w:hAnsi="Times New Roman" w:cs="Times New Roman"/>
          <w:sz w:val="24"/>
          <w:szCs w:val="24"/>
        </w:rPr>
        <w:t xml:space="preserve">reports the results for the </w:t>
      </w:r>
      <w:r w:rsidR="009B3E21">
        <w:rPr>
          <w:rFonts w:ascii="Times New Roman" w:hAnsi="Times New Roman" w:cs="Times New Roman" w:hint="eastAsia"/>
          <w:sz w:val="24"/>
          <w:szCs w:val="24"/>
        </w:rPr>
        <w:t>ETS</w:t>
      </w:r>
      <w:r w:rsidRPr="001A223B">
        <w:rPr>
          <w:rFonts w:ascii="Times New Roman" w:hAnsi="Times New Roman" w:cs="Times New Roman"/>
          <w:sz w:val="24"/>
          <w:szCs w:val="24"/>
        </w:rPr>
        <w:t xml:space="preserve"> model.</w:t>
      </w:r>
      <w:r w:rsidRPr="001A223B">
        <w:rPr>
          <w:rFonts w:ascii="Times New Roman" w:hAnsi="Times New Roman" w:cs="Times New Roman" w:hint="eastAsia"/>
          <w:sz w:val="24"/>
          <w:szCs w:val="24"/>
        </w:rPr>
        <w:t xml:space="preserve"> </w:t>
      </w:r>
      <w:r w:rsidR="0096676F">
        <w:rPr>
          <w:rFonts w:ascii="Times New Roman" w:hAnsi="Times New Roman" w:cs="Times New Roman" w:hint="eastAsia"/>
          <w:sz w:val="24"/>
          <w:szCs w:val="24"/>
        </w:rPr>
        <w:t>T</w:t>
      </w:r>
      <w:r w:rsidRPr="001A223B">
        <w:rPr>
          <w:rFonts w:ascii="Times New Roman" w:hAnsi="Times New Roman" w:cs="Times New Roman"/>
          <w:sz w:val="24"/>
          <w:szCs w:val="24"/>
        </w:rPr>
        <w:t xml:space="preserve">his </w:t>
      </w:r>
      <w:r w:rsidRPr="001A223B">
        <w:rPr>
          <w:rFonts w:ascii="Times New Roman" w:hAnsi="Times New Roman" w:cs="Times New Roman" w:hint="eastAsia"/>
          <w:sz w:val="24"/>
          <w:szCs w:val="24"/>
        </w:rPr>
        <w:t>time series</w:t>
      </w:r>
      <w:r w:rsidR="00A77BE7">
        <w:rPr>
          <w:rFonts w:ascii="Times New Roman" w:hAnsi="Times New Roman" w:cs="Times New Roman"/>
          <w:sz w:val="24"/>
          <w:szCs w:val="24"/>
        </w:rPr>
        <w:t xml:space="preserve"> model d</w:t>
      </w:r>
      <w:r w:rsidR="00A77BE7">
        <w:rPr>
          <w:rFonts w:ascii="Times New Roman" w:hAnsi="Times New Roman" w:cs="Times New Roman" w:hint="eastAsia"/>
          <w:sz w:val="24"/>
          <w:szCs w:val="24"/>
        </w:rPr>
        <w:t>elivers</w:t>
      </w:r>
      <w:r w:rsidRPr="001A223B">
        <w:rPr>
          <w:rFonts w:ascii="Times New Roman" w:hAnsi="Times New Roman" w:cs="Times New Roman"/>
          <w:sz w:val="24"/>
          <w:szCs w:val="24"/>
        </w:rPr>
        <w:t xml:space="preserve"> </w:t>
      </w:r>
      <w:r w:rsidR="00007A17">
        <w:rPr>
          <w:rFonts w:ascii="Times New Roman" w:hAnsi="Times New Roman" w:cs="Times New Roman" w:hint="eastAsia"/>
          <w:sz w:val="24"/>
          <w:szCs w:val="24"/>
        </w:rPr>
        <w:t>the</w:t>
      </w:r>
      <w:r w:rsidR="009B3E21">
        <w:rPr>
          <w:rFonts w:ascii="Times New Roman" w:hAnsi="Times New Roman" w:cs="Times New Roman" w:hint="eastAsia"/>
          <w:sz w:val="24"/>
          <w:szCs w:val="24"/>
        </w:rPr>
        <w:t xml:space="preserve"> worst</w:t>
      </w:r>
      <w:r w:rsidRPr="001A223B">
        <w:rPr>
          <w:rFonts w:ascii="Times New Roman" w:hAnsi="Times New Roman" w:cs="Times New Roman" w:hint="eastAsia"/>
          <w:sz w:val="24"/>
          <w:szCs w:val="24"/>
        </w:rPr>
        <w:t xml:space="preserve"> forecast</w:t>
      </w:r>
      <w:r w:rsidR="00007A17">
        <w:rPr>
          <w:rFonts w:ascii="Times New Roman" w:hAnsi="Times New Roman" w:cs="Times New Roman" w:hint="eastAsia"/>
          <w:sz w:val="24"/>
          <w:szCs w:val="24"/>
        </w:rPr>
        <w:t>s</w:t>
      </w:r>
      <w:r w:rsidRPr="001A223B">
        <w:rPr>
          <w:rFonts w:ascii="Times New Roman" w:hAnsi="Times New Roman" w:cs="Times New Roman" w:hint="eastAsia"/>
          <w:sz w:val="24"/>
          <w:szCs w:val="24"/>
        </w:rPr>
        <w:t xml:space="preserve"> among all the </w:t>
      </w:r>
      <w:r w:rsidR="009B3E21">
        <w:rPr>
          <w:rFonts w:ascii="Times New Roman" w:hAnsi="Times New Roman" w:cs="Times New Roman" w:hint="eastAsia"/>
          <w:sz w:val="24"/>
          <w:szCs w:val="24"/>
        </w:rPr>
        <w:t xml:space="preserve">empirical </w:t>
      </w:r>
      <w:r w:rsidRPr="001A223B">
        <w:rPr>
          <w:rFonts w:ascii="Times New Roman" w:hAnsi="Times New Roman" w:cs="Times New Roman" w:hint="eastAsia"/>
          <w:sz w:val="24"/>
          <w:szCs w:val="24"/>
        </w:rPr>
        <w:t>models</w:t>
      </w:r>
      <w:r w:rsidRPr="001A223B">
        <w:rPr>
          <w:rFonts w:ascii="Times New Roman" w:hAnsi="Times New Roman" w:cs="Times New Roman"/>
          <w:sz w:val="24"/>
          <w:szCs w:val="24"/>
        </w:rPr>
        <w:t xml:space="preserve">. The </w:t>
      </w:r>
      <w:r w:rsidR="00D41687">
        <w:rPr>
          <w:rFonts w:ascii="Times New Roman" w:hAnsi="Times New Roman" w:cs="Times New Roman" w:hint="eastAsia"/>
          <w:sz w:val="24"/>
          <w:szCs w:val="24"/>
        </w:rPr>
        <w:t xml:space="preserve">ADL-own model is used as a baseline model to calculate </w:t>
      </w:r>
      <w:proofErr w:type="spellStart"/>
      <w:r w:rsidR="00D41687">
        <w:rPr>
          <w:rFonts w:ascii="Times New Roman" w:hAnsi="Times New Roman" w:cs="Times New Roman" w:hint="eastAsia"/>
          <w:sz w:val="24"/>
          <w:szCs w:val="24"/>
        </w:rPr>
        <w:t>AvgRelMAE</w:t>
      </w:r>
      <w:proofErr w:type="spellEnd"/>
      <w:r w:rsidR="00D41687">
        <w:rPr>
          <w:rFonts w:ascii="Times New Roman" w:hAnsi="Times New Roman" w:cs="Times New Roman" w:hint="eastAsia"/>
          <w:sz w:val="24"/>
          <w:szCs w:val="24"/>
        </w:rPr>
        <w:t xml:space="preserve"> which</w:t>
      </w:r>
      <w:r w:rsidRPr="001A223B">
        <w:rPr>
          <w:rFonts w:ascii="Times New Roman" w:hAnsi="Times New Roman" w:cs="Times New Roman" w:hint="eastAsia"/>
          <w:sz w:val="24"/>
          <w:szCs w:val="24"/>
        </w:rPr>
        <w:t xml:space="preserve"> </w:t>
      </w:r>
      <w:r w:rsidRPr="001A223B">
        <w:rPr>
          <w:rFonts w:ascii="Times New Roman" w:hAnsi="Times New Roman" w:cs="Times New Roman"/>
          <w:sz w:val="24"/>
          <w:szCs w:val="24"/>
        </w:rPr>
        <w:t>is</w:t>
      </w:r>
      <w:r w:rsidRPr="001A223B">
        <w:rPr>
          <w:rFonts w:ascii="Times New Roman" w:hAnsi="Times New Roman" w:cs="Times New Roman" w:hint="eastAsia"/>
          <w:sz w:val="24"/>
          <w:szCs w:val="24"/>
        </w:rPr>
        <w:t xml:space="preserve"> </w:t>
      </w:r>
      <w:r w:rsidRPr="001A223B">
        <w:rPr>
          <w:rFonts w:ascii="Times New Roman" w:hAnsi="Times New Roman" w:cs="Times New Roman"/>
          <w:sz w:val="24"/>
          <w:szCs w:val="24"/>
        </w:rPr>
        <w:t>shown in the second row</w:t>
      </w:r>
      <w:r w:rsidR="00D41687">
        <w:rPr>
          <w:rFonts w:ascii="Times New Roman" w:hAnsi="Times New Roman" w:cs="Times New Roman" w:hint="eastAsia"/>
          <w:sz w:val="24"/>
          <w:szCs w:val="24"/>
        </w:rPr>
        <w:t>.</w:t>
      </w:r>
      <w:r w:rsidRPr="001A223B">
        <w:rPr>
          <w:rFonts w:ascii="Times New Roman" w:hAnsi="Times New Roman" w:cs="Times New Roman"/>
          <w:sz w:val="24"/>
          <w:szCs w:val="24"/>
        </w:rPr>
        <w:t xml:space="preserve"> </w:t>
      </w:r>
      <w:r w:rsidRPr="001A223B">
        <w:rPr>
          <w:rFonts w:ascii="Times New Roman" w:hAnsi="Times New Roman" w:cs="Times New Roman" w:hint="eastAsia"/>
          <w:sz w:val="24"/>
          <w:szCs w:val="24"/>
        </w:rPr>
        <w:t xml:space="preserve">All the forecasting </w:t>
      </w:r>
      <w:r w:rsidR="00D41687">
        <w:rPr>
          <w:rFonts w:ascii="Times New Roman" w:hAnsi="Times New Roman" w:cs="Times New Roman" w:hint="eastAsia"/>
          <w:sz w:val="24"/>
          <w:szCs w:val="24"/>
        </w:rPr>
        <w:t>measures</w:t>
      </w:r>
      <w:r w:rsidRPr="001A223B">
        <w:rPr>
          <w:rFonts w:ascii="Times New Roman" w:hAnsi="Times New Roman" w:cs="Times New Roman"/>
          <w:sz w:val="24"/>
          <w:szCs w:val="24"/>
        </w:rPr>
        <w:t xml:space="preserve"> for </w:t>
      </w:r>
      <w:r w:rsidRPr="001A223B">
        <w:rPr>
          <w:rFonts w:ascii="Times New Roman" w:hAnsi="Times New Roman" w:cs="Times New Roman" w:hint="eastAsia"/>
          <w:sz w:val="24"/>
          <w:szCs w:val="24"/>
        </w:rPr>
        <w:t>this</w:t>
      </w:r>
      <w:r w:rsidRPr="001A223B">
        <w:rPr>
          <w:rFonts w:ascii="Times New Roman" w:hAnsi="Times New Roman" w:cs="Times New Roman"/>
          <w:sz w:val="24"/>
          <w:szCs w:val="24"/>
        </w:rPr>
        <w:t xml:space="preserve"> </w:t>
      </w:r>
      <w:r w:rsidRPr="001A223B">
        <w:rPr>
          <w:rFonts w:ascii="Times New Roman" w:hAnsi="Times New Roman" w:cs="Times New Roman" w:hint="eastAsia"/>
          <w:sz w:val="24"/>
          <w:szCs w:val="24"/>
        </w:rPr>
        <w:t xml:space="preserve">model </w:t>
      </w:r>
      <w:r w:rsidR="00D41687">
        <w:rPr>
          <w:rFonts w:ascii="Times New Roman" w:hAnsi="Times New Roman" w:cs="Times New Roman" w:hint="eastAsia"/>
          <w:sz w:val="24"/>
          <w:szCs w:val="24"/>
        </w:rPr>
        <w:t>are</w:t>
      </w:r>
      <w:r w:rsidRPr="001A223B">
        <w:rPr>
          <w:rFonts w:ascii="Times New Roman" w:hAnsi="Times New Roman" w:cs="Times New Roman"/>
          <w:sz w:val="24"/>
          <w:szCs w:val="24"/>
        </w:rPr>
        <w:t xml:space="preserve"> substantially lower than the</w:t>
      </w:r>
      <w:r w:rsidR="00A77BE7">
        <w:rPr>
          <w:rFonts w:ascii="Times New Roman" w:hAnsi="Times New Roman" w:cs="Times New Roman" w:hint="eastAsia"/>
          <w:sz w:val="24"/>
          <w:szCs w:val="24"/>
        </w:rPr>
        <w:t xml:space="preserve"> pure</w:t>
      </w:r>
      <w:r w:rsidRPr="001A223B">
        <w:rPr>
          <w:rFonts w:ascii="Times New Roman" w:hAnsi="Times New Roman" w:cs="Times New Roman"/>
          <w:sz w:val="24"/>
          <w:szCs w:val="24"/>
        </w:rPr>
        <w:t xml:space="preserve"> </w:t>
      </w:r>
      <w:r w:rsidRPr="001A223B">
        <w:rPr>
          <w:rFonts w:ascii="Times New Roman" w:hAnsi="Times New Roman" w:cs="Times New Roman" w:hint="eastAsia"/>
          <w:sz w:val="24"/>
          <w:szCs w:val="24"/>
        </w:rPr>
        <w:t>time series</w:t>
      </w:r>
      <w:r w:rsidRPr="001A223B">
        <w:rPr>
          <w:rFonts w:ascii="Times New Roman" w:hAnsi="Times New Roman" w:cs="Times New Roman"/>
          <w:sz w:val="24"/>
          <w:szCs w:val="24"/>
        </w:rPr>
        <w:t xml:space="preserve"> model</w:t>
      </w:r>
      <w:r w:rsidRPr="001A223B">
        <w:rPr>
          <w:rFonts w:ascii="Times New Roman" w:hAnsi="Times New Roman" w:cs="Times New Roman" w:hint="eastAsia"/>
          <w:sz w:val="24"/>
          <w:szCs w:val="24"/>
        </w:rPr>
        <w:t xml:space="preserve"> which indicates the </w:t>
      </w:r>
      <w:r w:rsidR="00007A17">
        <w:rPr>
          <w:rFonts w:ascii="Times New Roman" w:hAnsi="Times New Roman" w:cs="Times New Roman" w:hint="eastAsia"/>
          <w:sz w:val="24"/>
          <w:szCs w:val="24"/>
        </w:rPr>
        <w:t>usefulness</w:t>
      </w:r>
      <w:r w:rsidRPr="001A223B">
        <w:rPr>
          <w:rFonts w:ascii="Times New Roman" w:hAnsi="Times New Roman" w:cs="Times New Roman" w:hint="eastAsia"/>
          <w:sz w:val="24"/>
          <w:szCs w:val="24"/>
        </w:rPr>
        <w:t xml:space="preserve"> of </w:t>
      </w:r>
      <w:r w:rsidR="00007A17">
        <w:rPr>
          <w:rFonts w:ascii="Times New Roman" w:hAnsi="Times New Roman" w:cs="Times New Roman" w:hint="eastAsia"/>
          <w:sz w:val="24"/>
          <w:szCs w:val="24"/>
        </w:rPr>
        <w:t xml:space="preserve">the </w:t>
      </w:r>
      <w:r w:rsidRPr="001A223B">
        <w:rPr>
          <w:rFonts w:ascii="Times New Roman" w:hAnsi="Times New Roman" w:cs="Times New Roman" w:hint="eastAsia"/>
          <w:sz w:val="24"/>
          <w:szCs w:val="24"/>
        </w:rPr>
        <w:t>extra promotional information</w:t>
      </w:r>
      <w:r w:rsidRPr="001A223B">
        <w:rPr>
          <w:rFonts w:ascii="Times New Roman" w:hAnsi="Times New Roman" w:cs="Times New Roman"/>
          <w:sz w:val="24"/>
          <w:szCs w:val="24"/>
        </w:rPr>
        <w:t xml:space="preserve">. The third row reports the </w:t>
      </w:r>
      <w:r w:rsidRPr="001A223B">
        <w:rPr>
          <w:rFonts w:ascii="Times New Roman" w:hAnsi="Times New Roman" w:cs="Times New Roman" w:hint="eastAsia"/>
          <w:sz w:val="24"/>
          <w:szCs w:val="24"/>
        </w:rPr>
        <w:t xml:space="preserve">results </w:t>
      </w:r>
      <w:r w:rsidRPr="001A223B">
        <w:rPr>
          <w:rFonts w:ascii="Times New Roman" w:hAnsi="Times New Roman" w:cs="Times New Roman"/>
          <w:sz w:val="24"/>
          <w:szCs w:val="24"/>
        </w:rPr>
        <w:t xml:space="preserve">for the </w:t>
      </w:r>
      <w:r w:rsidR="00D41687" w:rsidRPr="00D41687">
        <w:rPr>
          <w:rFonts w:ascii="Times New Roman" w:hAnsi="Times New Roman" w:cs="Times New Roman"/>
          <w:sz w:val="24"/>
          <w:szCs w:val="24"/>
        </w:rPr>
        <w:t>ADL-intra-top5</w:t>
      </w:r>
      <w:r w:rsidR="00D41687">
        <w:rPr>
          <w:rFonts w:ascii="Times New Roman" w:hAnsi="Times New Roman" w:cs="Times New Roman" w:hint="eastAsia"/>
          <w:sz w:val="24"/>
          <w:szCs w:val="24"/>
        </w:rPr>
        <w:t xml:space="preserve"> model which </w:t>
      </w:r>
      <w:r w:rsidRPr="001A223B">
        <w:rPr>
          <w:rFonts w:ascii="Times New Roman" w:hAnsi="Times New Roman" w:cs="Times New Roman" w:hint="eastAsia"/>
          <w:sz w:val="24"/>
          <w:szCs w:val="24"/>
        </w:rPr>
        <w:t>includ</w:t>
      </w:r>
      <w:r w:rsidR="00D41687">
        <w:rPr>
          <w:rFonts w:ascii="Times New Roman" w:hAnsi="Times New Roman" w:cs="Times New Roman" w:hint="eastAsia"/>
          <w:sz w:val="24"/>
          <w:szCs w:val="24"/>
        </w:rPr>
        <w:t>es</w:t>
      </w:r>
      <w:r w:rsidRPr="001A223B">
        <w:rPr>
          <w:rFonts w:ascii="Times New Roman" w:hAnsi="Times New Roman" w:cs="Times New Roman" w:hint="eastAsia"/>
          <w:sz w:val="24"/>
          <w:szCs w:val="24"/>
        </w:rPr>
        <w:t xml:space="preserve"> extra </w:t>
      </w:r>
      <w:r w:rsidRPr="001A223B">
        <w:rPr>
          <w:rFonts w:ascii="Times New Roman" w:hAnsi="Times New Roman" w:cs="Times New Roman"/>
          <w:sz w:val="24"/>
          <w:szCs w:val="24"/>
        </w:rPr>
        <w:t>promotional</w:t>
      </w:r>
      <w:r w:rsidRPr="001A223B">
        <w:rPr>
          <w:rFonts w:ascii="Times New Roman" w:hAnsi="Times New Roman" w:cs="Times New Roman" w:hint="eastAsia"/>
          <w:sz w:val="24"/>
          <w:szCs w:val="24"/>
        </w:rPr>
        <w:t xml:space="preserve"> information </w:t>
      </w:r>
      <w:r w:rsidR="00A77BE7">
        <w:rPr>
          <w:rFonts w:ascii="Times New Roman" w:hAnsi="Times New Roman" w:cs="Times New Roman" w:hint="eastAsia"/>
          <w:sz w:val="24"/>
          <w:szCs w:val="24"/>
        </w:rPr>
        <w:t>from the</w:t>
      </w:r>
      <w:r w:rsidRPr="001A223B">
        <w:rPr>
          <w:rFonts w:ascii="Times New Roman" w:hAnsi="Times New Roman" w:cs="Times New Roman" w:hint="eastAsia"/>
          <w:sz w:val="24"/>
          <w:szCs w:val="24"/>
        </w:rPr>
        <w:t xml:space="preserve"> 5 top sale</w:t>
      </w:r>
      <w:r w:rsidR="00007A17">
        <w:rPr>
          <w:rFonts w:ascii="Times New Roman" w:hAnsi="Times New Roman" w:cs="Times New Roman" w:hint="eastAsia"/>
          <w:sz w:val="24"/>
          <w:szCs w:val="24"/>
        </w:rPr>
        <w:t>s</w:t>
      </w:r>
      <w:r w:rsidRPr="001A223B">
        <w:rPr>
          <w:rFonts w:ascii="Times New Roman" w:hAnsi="Times New Roman" w:cs="Times New Roman" w:hint="eastAsia"/>
          <w:sz w:val="24"/>
          <w:szCs w:val="24"/>
        </w:rPr>
        <w:t xml:space="preserve"> </w:t>
      </w:r>
      <w:r w:rsidR="00D66C37" w:rsidRPr="001A223B">
        <w:rPr>
          <w:rFonts w:ascii="Times New Roman" w:hAnsi="Times New Roman" w:cs="Times New Roman" w:hint="eastAsia"/>
          <w:sz w:val="24"/>
          <w:szCs w:val="24"/>
        </w:rPr>
        <w:t>SKU</w:t>
      </w:r>
      <w:r w:rsidRPr="001A223B">
        <w:rPr>
          <w:rFonts w:ascii="Times New Roman" w:hAnsi="Times New Roman" w:cs="Times New Roman" w:hint="eastAsia"/>
          <w:sz w:val="24"/>
          <w:szCs w:val="24"/>
        </w:rPr>
        <w:t xml:space="preserve">s </w:t>
      </w:r>
      <w:r w:rsidR="00D41687">
        <w:rPr>
          <w:rFonts w:ascii="Times New Roman" w:hAnsi="Times New Roman" w:cs="Times New Roman" w:hint="eastAsia"/>
          <w:sz w:val="24"/>
          <w:szCs w:val="24"/>
        </w:rPr>
        <w:t>intra-</w:t>
      </w:r>
      <w:r w:rsidRPr="001A223B">
        <w:rPr>
          <w:rFonts w:ascii="Times New Roman" w:hAnsi="Times New Roman" w:cs="Times New Roman" w:hint="eastAsia"/>
          <w:sz w:val="24"/>
          <w:szCs w:val="24"/>
        </w:rPr>
        <w:t>category</w:t>
      </w:r>
      <w:r w:rsidRPr="001A223B">
        <w:rPr>
          <w:rFonts w:ascii="Times New Roman" w:hAnsi="Times New Roman" w:cs="Times New Roman"/>
          <w:sz w:val="24"/>
          <w:szCs w:val="24"/>
        </w:rPr>
        <w:t xml:space="preserve">. The inclusion of </w:t>
      </w:r>
      <w:r w:rsidRPr="001A223B">
        <w:rPr>
          <w:rFonts w:ascii="Times New Roman" w:hAnsi="Times New Roman" w:cs="Times New Roman" w:hint="eastAsia"/>
          <w:sz w:val="24"/>
          <w:szCs w:val="24"/>
        </w:rPr>
        <w:t>extra information does</w:t>
      </w:r>
      <w:ins w:id="227" w:author="Fildes, Robert" w:date="2014-09-16T15:58:00Z">
        <w:r w:rsidR="00DB61F0">
          <w:rPr>
            <w:rFonts w:ascii="Times New Roman" w:hAnsi="Times New Roman" w:cs="Times New Roman"/>
            <w:sz w:val="24"/>
            <w:szCs w:val="24"/>
          </w:rPr>
          <w:t xml:space="preserve"> not</w:t>
        </w:r>
      </w:ins>
      <w:del w:id="228" w:author="Fildes, Robert" w:date="2014-09-16T15:58:00Z">
        <w:r w:rsidRPr="001A223B" w:rsidDel="00DB61F0">
          <w:rPr>
            <w:rFonts w:ascii="Times New Roman" w:hAnsi="Times New Roman" w:cs="Times New Roman" w:hint="eastAsia"/>
            <w:sz w:val="24"/>
            <w:szCs w:val="24"/>
          </w:rPr>
          <w:delText>n</w:delText>
        </w:r>
        <w:r w:rsidRPr="001A223B" w:rsidDel="00DB61F0">
          <w:rPr>
            <w:rFonts w:ascii="Times New Roman" w:hAnsi="Times New Roman" w:cs="Times New Roman"/>
            <w:sz w:val="24"/>
            <w:szCs w:val="24"/>
          </w:rPr>
          <w:delText>’</w:delText>
        </w:r>
        <w:r w:rsidRPr="001A223B" w:rsidDel="00DB61F0">
          <w:rPr>
            <w:rFonts w:ascii="Times New Roman" w:hAnsi="Times New Roman" w:cs="Times New Roman" w:hint="eastAsia"/>
            <w:sz w:val="24"/>
            <w:szCs w:val="24"/>
          </w:rPr>
          <w:delText>t</w:delText>
        </w:r>
      </w:del>
      <w:r w:rsidRPr="001A223B">
        <w:rPr>
          <w:rFonts w:ascii="Times New Roman" w:hAnsi="Times New Roman" w:cs="Times New Roman" w:hint="eastAsia"/>
          <w:sz w:val="24"/>
          <w:szCs w:val="24"/>
        </w:rPr>
        <w:t xml:space="preserve"> </w:t>
      </w:r>
      <w:r w:rsidR="00BE7A0A">
        <w:rPr>
          <w:rFonts w:ascii="Times New Roman" w:hAnsi="Times New Roman" w:cs="Times New Roman"/>
          <w:sz w:val="24"/>
          <w:szCs w:val="24"/>
        </w:rPr>
        <w:t>improve the forecast</w:t>
      </w:r>
      <w:r w:rsidR="00BE7A0A">
        <w:rPr>
          <w:rFonts w:ascii="Times New Roman" w:hAnsi="Times New Roman" w:cs="Times New Roman" w:hint="eastAsia"/>
          <w:sz w:val="24"/>
          <w:szCs w:val="24"/>
        </w:rPr>
        <w:t>ing accuracy</w:t>
      </w:r>
      <w:r w:rsidR="000D5E9B">
        <w:rPr>
          <w:rFonts w:ascii="Times New Roman" w:hAnsi="Times New Roman" w:cs="Times New Roman" w:hint="eastAsia"/>
          <w:sz w:val="24"/>
          <w:szCs w:val="24"/>
        </w:rPr>
        <w:t>.</w:t>
      </w:r>
      <w:r w:rsidRPr="00BE7A0A">
        <w:rPr>
          <w:rFonts w:ascii="Times New Roman" w:hAnsi="Times New Roman" w:cs="Times New Roman" w:hint="eastAsia"/>
          <w:color w:val="FF0000"/>
          <w:sz w:val="24"/>
          <w:szCs w:val="24"/>
        </w:rPr>
        <w:t xml:space="preserve"> </w:t>
      </w:r>
      <w:r w:rsidR="00A77BE7">
        <w:rPr>
          <w:rFonts w:ascii="Times New Roman" w:hAnsi="Times New Roman" w:cs="Times New Roman" w:hint="eastAsia"/>
          <w:sz w:val="24"/>
          <w:szCs w:val="24"/>
        </w:rPr>
        <w:t>T</w:t>
      </w:r>
      <w:r w:rsidR="00E11162">
        <w:rPr>
          <w:rFonts w:ascii="Times New Roman" w:hAnsi="Times New Roman" w:cs="Times New Roman" w:hint="eastAsia"/>
          <w:sz w:val="24"/>
          <w:szCs w:val="24"/>
        </w:rPr>
        <w:t xml:space="preserve">he </w:t>
      </w:r>
      <w:r w:rsidR="00E11162" w:rsidRPr="00E11162">
        <w:rPr>
          <w:rFonts w:ascii="Times New Roman" w:hAnsi="Times New Roman" w:cs="Times New Roman"/>
          <w:sz w:val="24"/>
          <w:szCs w:val="24"/>
        </w:rPr>
        <w:t xml:space="preserve">ADL-intra-all </w:t>
      </w:r>
      <w:r w:rsidR="00E11162">
        <w:rPr>
          <w:rFonts w:ascii="Times New Roman" w:hAnsi="Times New Roman" w:cs="Times New Roman" w:hint="eastAsia"/>
          <w:sz w:val="24"/>
          <w:szCs w:val="24"/>
        </w:rPr>
        <w:t xml:space="preserve">model improves the </w:t>
      </w:r>
      <w:r w:rsidR="00E11162">
        <w:rPr>
          <w:rFonts w:ascii="Times New Roman" w:hAnsi="Times New Roman" w:cs="Times New Roman"/>
          <w:sz w:val="24"/>
          <w:szCs w:val="24"/>
        </w:rPr>
        <w:t>baseline</w:t>
      </w:r>
      <w:r w:rsidR="00E11162">
        <w:rPr>
          <w:rFonts w:ascii="Times New Roman" w:hAnsi="Times New Roman" w:cs="Times New Roman" w:hint="eastAsia"/>
          <w:sz w:val="24"/>
          <w:szCs w:val="24"/>
        </w:rPr>
        <w:t xml:space="preserve"> model slightly</w:t>
      </w:r>
      <w:r w:rsidR="00007A17">
        <w:rPr>
          <w:rFonts w:ascii="Times New Roman" w:hAnsi="Times New Roman" w:cs="Times New Roman" w:hint="eastAsia"/>
          <w:sz w:val="24"/>
          <w:szCs w:val="24"/>
        </w:rPr>
        <w:t>, while</w:t>
      </w:r>
      <w:r w:rsidR="00E11162">
        <w:rPr>
          <w:rFonts w:ascii="Times New Roman" w:hAnsi="Times New Roman" w:cs="Times New Roman" w:hint="eastAsia"/>
          <w:sz w:val="24"/>
          <w:szCs w:val="24"/>
        </w:rPr>
        <w:t xml:space="preserve"> </w:t>
      </w:r>
      <w:r w:rsidR="00E11162" w:rsidRPr="00E11162">
        <w:rPr>
          <w:rFonts w:ascii="Times New Roman" w:hAnsi="Times New Roman" w:cs="Times New Roman"/>
          <w:sz w:val="24"/>
          <w:szCs w:val="24"/>
        </w:rPr>
        <w:t>ADL-int</w:t>
      </w:r>
      <w:r w:rsidR="00E11162">
        <w:rPr>
          <w:rFonts w:ascii="Times New Roman" w:hAnsi="Times New Roman" w:cs="Times New Roman" w:hint="eastAsia"/>
          <w:sz w:val="24"/>
          <w:szCs w:val="24"/>
        </w:rPr>
        <w:t>er</w:t>
      </w:r>
      <w:r w:rsidR="00E11162" w:rsidRPr="00E11162">
        <w:rPr>
          <w:rFonts w:ascii="Times New Roman" w:hAnsi="Times New Roman" w:cs="Times New Roman"/>
          <w:sz w:val="24"/>
          <w:szCs w:val="24"/>
        </w:rPr>
        <w:t>-all</w:t>
      </w:r>
      <w:r w:rsidR="00E11162">
        <w:rPr>
          <w:rFonts w:ascii="Times New Roman" w:hAnsi="Times New Roman" w:cs="Times New Roman" w:hint="eastAsia"/>
          <w:sz w:val="24"/>
          <w:szCs w:val="24"/>
        </w:rPr>
        <w:t xml:space="preserve"> model fail</w:t>
      </w:r>
      <w:r w:rsidR="00A77BE7">
        <w:rPr>
          <w:rFonts w:ascii="Times New Roman" w:hAnsi="Times New Roman" w:cs="Times New Roman" w:hint="eastAsia"/>
          <w:sz w:val="24"/>
          <w:szCs w:val="24"/>
        </w:rPr>
        <w:t>s</w:t>
      </w:r>
      <w:r w:rsidR="00E11162">
        <w:rPr>
          <w:rFonts w:ascii="Times New Roman" w:hAnsi="Times New Roman" w:cs="Times New Roman" w:hint="eastAsia"/>
          <w:sz w:val="24"/>
          <w:szCs w:val="24"/>
        </w:rPr>
        <w:t xml:space="preserve"> to </w:t>
      </w:r>
      <w:r w:rsidR="00A77BE7">
        <w:rPr>
          <w:rFonts w:ascii="Times New Roman" w:hAnsi="Times New Roman" w:cs="Times New Roman" w:hint="eastAsia"/>
          <w:sz w:val="24"/>
          <w:szCs w:val="24"/>
        </w:rPr>
        <w:t>achieve</w:t>
      </w:r>
      <w:r w:rsidR="00E11162">
        <w:rPr>
          <w:rFonts w:ascii="Times New Roman" w:hAnsi="Times New Roman" w:cs="Times New Roman" w:hint="eastAsia"/>
          <w:sz w:val="24"/>
          <w:szCs w:val="24"/>
        </w:rPr>
        <w:t xml:space="preserve"> better forecasts over</w:t>
      </w:r>
      <w:r w:rsidR="00A77BE7">
        <w:rPr>
          <w:rFonts w:ascii="Times New Roman" w:hAnsi="Times New Roman" w:cs="Times New Roman" w:hint="eastAsia"/>
          <w:sz w:val="24"/>
          <w:szCs w:val="24"/>
        </w:rPr>
        <w:t xml:space="preserve"> the</w:t>
      </w:r>
      <w:r w:rsidR="00E11162">
        <w:rPr>
          <w:rFonts w:ascii="Times New Roman" w:hAnsi="Times New Roman" w:cs="Times New Roman" w:hint="eastAsia"/>
          <w:sz w:val="24"/>
          <w:szCs w:val="24"/>
        </w:rPr>
        <w:t xml:space="preserve"> baseline</w:t>
      </w:r>
      <w:r w:rsidRPr="001A223B">
        <w:rPr>
          <w:rFonts w:ascii="Times New Roman" w:hAnsi="Times New Roman" w:cs="Times New Roman" w:hint="eastAsia"/>
          <w:sz w:val="24"/>
          <w:szCs w:val="24"/>
        </w:rPr>
        <w:t>. These results indicate that integrating more information</w:t>
      </w:r>
      <w:r w:rsidR="004C3B6A">
        <w:rPr>
          <w:rFonts w:ascii="Times New Roman" w:hAnsi="Times New Roman" w:cs="Times New Roman" w:hint="eastAsia"/>
          <w:sz w:val="24"/>
          <w:szCs w:val="24"/>
        </w:rPr>
        <w:t xml:space="preserve"> does</w:t>
      </w:r>
      <w:ins w:id="229" w:author="Fildes, Robert" w:date="2014-09-16T15:58:00Z">
        <w:r w:rsidR="00DB61F0">
          <w:rPr>
            <w:rFonts w:ascii="Times New Roman" w:hAnsi="Times New Roman" w:cs="Times New Roman"/>
            <w:sz w:val="24"/>
            <w:szCs w:val="24"/>
          </w:rPr>
          <w:t xml:space="preserve"> not</w:t>
        </w:r>
      </w:ins>
      <w:del w:id="230" w:author="Fildes, Robert" w:date="2014-09-16T15:58:00Z">
        <w:r w:rsidR="004C3B6A" w:rsidDel="00DB61F0">
          <w:rPr>
            <w:rFonts w:ascii="Times New Roman" w:hAnsi="Times New Roman" w:cs="Times New Roman" w:hint="eastAsia"/>
            <w:sz w:val="24"/>
            <w:szCs w:val="24"/>
          </w:rPr>
          <w:delText>n</w:delText>
        </w:r>
        <w:r w:rsidR="004C3B6A" w:rsidDel="00DB61F0">
          <w:rPr>
            <w:rFonts w:ascii="Times New Roman" w:hAnsi="Times New Roman" w:cs="Times New Roman"/>
            <w:sz w:val="24"/>
            <w:szCs w:val="24"/>
          </w:rPr>
          <w:delText>’</w:delText>
        </w:r>
        <w:r w:rsidR="004C3B6A" w:rsidDel="00DB61F0">
          <w:rPr>
            <w:rFonts w:ascii="Times New Roman" w:hAnsi="Times New Roman" w:cs="Times New Roman" w:hint="eastAsia"/>
            <w:sz w:val="24"/>
            <w:szCs w:val="24"/>
          </w:rPr>
          <w:delText>t</w:delText>
        </w:r>
      </w:del>
      <w:r w:rsidR="004C3B6A">
        <w:rPr>
          <w:rFonts w:ascii="Times New Roman" w:hAnsi="Times New Roman" w:cs="Times New Roman" w:hint="eastAsia"/>
          <w:sz w:val="24"/>
          <w:szCs w:val="24"/>
        </w:rPr>
        <w:t xml:space="preserve"> necessarily </w:t>
      </w:r>
      <w:r w:rsidRPr="001A223B">
        <w:rPr>
          <w:rFonts w:ascii="Times New Roman" w:hAnsi="Times New Roman" w:cs="Times New Roman" w:hint="eastAsia"/>
          <w:sz w:val="24"/>
          <w:szCs w:val="24"/>
        </w:rPr>
        <w:t xml:space="preserve">improve the </w:t>
      </w:r>
      <w:r w:rsidR="00D66C37" w:rsidRPr="001A223B">
        <w:rPr>
          <w:rFonts w:ascii="Times New Roman" w:hAnsi="Times New Roman" w:cs="Times New Roman" w:hint="eastAsia"/>
          <w:sz w:val="24"/>
          <w:szCs w:val="24"/>
        </w:rPr>
        <w:t>SKU</w:t>
      </w:r>
      <w:r w:rsidRPr="001A223B">
        <w:rPr>
          <w:rFonts w:ascii="Times New Roman" w:hAnsi="Times New Roman" w:cs="Times New Roman" w:hint="eastAsia"/>
          <w:sz w:val="24"/>
          <w:szCs w:val="24"/>
        </w:rPr>
        <w:t xml:space="preserve"> sale forecasts</w:t>
      </w:r>
      <w:r w:rsidR="00E11162">
        <w:rPr>
          <w:rFonts w:ascii="Times New Roman" w:hAnsi="Times New Roman" w:cs="Times New Roman" w:hint="eastAsia"/>
          <w:sz w:val="24"/>
          <w:szCs w:val="24"/>
        </w:rPr>
        <w:t xml:space="preserve"> under </w:t>
      </w:r>
      <w:r w:rsidR="00BE7A0A">
        <w:rPr>
          <w:rFonts w:ascii="Times New Roman" w:hAnsi="Times New Roman" w:cs="Times New Roman" w:hint="eastAsia"/>
          <w:sz w:val="24"/>
          <w:szCs w:val="24"/>
        </w:rPr>
        <w:t xml:space="preserve">the </w:t>
      </w:r>
      <w:r w:rsidR="00E11162">
        <w:rPr>
          <w:rFonts w:ascii="Times New Roman" w:hAnsi="Times New Roman" w:cs="Times New Roman" w:hint="eastAsia"/>
          <w:sz w:val="24"/>
          <w:szCs w:val="24"/>
        </w:rPr>
        <w:t>f</w:t>
      </w:r>
      <w:r w:rsidR="00E11162" w:rsidRPr="00E11162">
        <w:rPr>
          <w:rFonts w:ascii="Times New Roman" w:hAnsi="Times New Roman" w:cs="Times New Roman"/>
          <w:sz w:val="24"/>
          <w:szCs w:val="24"/>
        </w:rPr>
        <w:t xml:space="preserve">ixed </w:t>
      </w:r>
      <w:r w:rsidR="00BE7A0A">
        <w:rPr>
          <w:rFonts w:ascii="Times New Roman" w:hAnsi="Times New Roman" w:cs="Times New Roman" w:hint="eastAsia"/>
          <w:sz w:val="24"/>
          <w:szCs w:val="24"/>
        </w:rPr>
        <w:t xml:space="preserve">origin </w:t>
      </w:r>
      <w:r w:rsidR="00E11162" w:rsidRPr="00E11162">
        <w:rPr>
          <w:rFonts w:ascii="Times New Roman" w:hAnsi="Times New Roman" w:cs="Times New Roman"/>
          <w:sz w:val="24"/>
          <w:szCs w:val="24"/>
        </w:rPr>
        <w:t>scheme</w:t>
      </w:r>
      <w:r w:rsidRPr="001A223B">
        <w:rPr>
          <w:rFonts w:ascii="Times New Roman" w:hAnsi="Times New Roman" w:cs="Times New Roman" w:hint="eastAsia"/>
          <w:sz w:val="24"/>
          <w:szCs w:val="24"/>
        </w:rPr>
        <w:t xml:space="preserve">. </w:t>
      </w:r>
      <w:r w:rsidRPr="001A223B">
        <w:rPr>
          <w:rFonts w:ascii="Times New Roman" w:hAnsi="Times New Roman" w:cs="Times New Roman"/>
          <w:sz w:val="24"/>
          <w:szCs w:val="24"/>
        </w:rPr>
        <w:t>O</w:t>
      </w:r>
      <w:r w:rsidRPr="001A223B">
        <w:rPr>
          <w:rFonts w:ascii="Times New Roman" w:hAnsi="Times New Roman" w:cs="Times New Roman" w:hint="eastAsia"/>
          <w:sz w:val="24"/>
          <w:szCs w:val="24"/>
        </w:rPr>
        <w:t xml:space="preserve">ne </w:t>
      </w:r>
      <w:r w:rsidR="00E11162">
        <w:rPr>
          <w:rFonts w:ascii="Times New Roman" w:hAnsi="Times New Roman" w:cs="Times New Roman" w:hint="eastAsia"/>
          <w:sz w:val="24"/>
          <w:szCs w:val="24"/>
        </w:rPr>
        <w:t>possible reason</w:t>
      </w:r>
      <w:r w:rsidRPr="001A223B">
        <w:rPr>
          <w:rFonts w:ascii="Times New Roman" w:hAnsi="Times New Roman" w:cs="Times New Roman" w:hint="eastAsia"/>
          <w:sz w:val="24"/>
          <w:szCs w:val="24"/>
        </w:rPr>
        <w:t xml:space="preserve"> is that the </w:t>
      </w:r>
      <w:r w:rsidR="00E11162">
        <w:rPr>
          <w:rFonts w:ascii="Times New Roman" w:hAnsi="Times New Roman" w:cs="Times New Roman" w:hint="eastAsia"/>
          <w:sz w:val="24"/>
          <w:szCs w:val="24"/>
        </w:rPr>
        <w:t xml:space="preserve">extent of </w:t>
      </w:r>
      <w:r w:rsidRPr="001A223B">
        <w:rPr>
          <w:rFonts w:ascii="Times New Roman" w:hAnsi="Times New Roman" w:cs="Times New Roman"/>
          <w:sz w:val="24"/>
          <w:szCs w:val="24"/>
        </w:rPr>
        <w:t>promotional</w:t>
      </w:r>
      <w:r w:rsidRPr="001A223B">
        <w:rPr>
          <w:rFonts w:ascii="Times New Roman" w:hAnsi="Times New Roman" w:cs="Times New Roman" w:hint="eastAsia"/>
          <w:sz w:val="24"/>
          <w:szCs w:val="24"/>
        </w:rPr>
        <w:t xml:space="preserve"> interactive effects among products are time varying </w:t>
      </w:r>
      <w:r w:rsidRPr="001A223B">
        <w:rPr>
          <w:rFonts w:ascii="Times New Roman" w:hAnsi="Times New Roman" w:cs="Times New Roman"/>
          <w:sz w:val="24"/>
          <w:szCs w:val="24"/>
        </w:rPr>
        <w:t>and</w:t>
      </w:r>
      <w:r w:rsidRPr="001A223B">
        <w:rPr>
          <w:rFonts w:ascii="Times New Roman" w:hAnsi="Times New Roman" w:cs="Times New Roman" w:hint="eastAsia"/>
          <w:sz w:val="24"/>
          <w:szCs w:val="24"/>
        </w:rPr>
        <w:t xml:space="preserve"> weak at individual </w:t>
      </w:r>
      <w:r w:rsidR="00D66C37" w:rsidRPr="001A223B">
        <w:rPr>
          <w:rFonts w:ascii="Times New Roman" w:hAnsi="Times New Roman" w:cs="Times New Roman" w:hint="eastAsia"/>
          <w:sz w:val="24"/>
          <w:szCs w:val="24"/>
        </w:rPr>
        <w:t>SKU</w:t>
      </w:r>
      <w:r w:rsidRPr="001A223B">
        <w:rPr>
          <w:rFonts w:ascii="Times New Roman" w:hAnsi="Times New Roman" w:cs="Times New Roman" w:hint="eastAsia"/>
          <w:sz w:val="24"/>
          <w:szCs w:val="24"/>
        </w:rPr>
        <w:t xml:space="preserve"> level</w:t>
      </w:r>
      <w:r w:rsidR="00007A17">
        <w:rPr>
          <w:rFonts w:ascii="Times New Roman" w:hAnsi="Times New Roman" w:cs="Times New Roman" w:hint="eastAsia"/>
          <w:sz w:val="24"/>
          <w:szCs w:val="24"/>
        </w:rPr>
        <w:t>,</w:t>
      </w:r>
      <w:r w:rsidRPr="001A223B">
        <w:rPr>
          <w:rFonts w:ascii="Times New Roman" w:hAnsi="Times New Roman" w:cs="Times New Roman" w:hint="eastAsia"/>
          <w:sz w:val="24"/>
          <w:szCs w:val="24"/>
        </w:rPr>
        <w:t xml:space="preserve"> </w:t>
      </w:r>
      <w:r w:rsidR="00BE7A0A">
        <w:rPr>
          <w:rFonts w:ascii="Times New Roman" w:hAnsi="Times New Roman" w:cs="Times New Roman" w:hint="eastAsia"/>
          <w:sz w:val="24"/>
          <w:szCs w:val="24"/>
        </w:rPr>
        <w:t>and the large amount of extra noisy</w:t>
      </w:r>
      <w:r w:rsidRPr="001A223B">
        <w:rPr>
          <w:rFonts w:ascii="Times New Roman" w:hAnsi="Times New Roman" w:cs="Times New Roman" w:hint="eastAsia"/>
          <w:sz w:val="24"/>
          <w:szCs w:val="24"/>
        </w:rPr>
        <w:t xml:space="preserve"> information increase</w:t>
      </w:r>
      <w:r w:rsidR="00BE7A0A">
        <w:rPr>
          <w:rFonts w:ascii="Times New Roman" w:hAnsi="Times New Roman" w:cs="Times New Roman" w:hint="eastAsia"/>
          <w:sz w:val="24"/>
          <w:szCs w:val="24"/>
        </w:rPr>
        <w:t>s</w:t>
      </w:r>
      <w:r w:rsidRPr="001A223B">
        <w:rPr>
          <w:rFonts w:ascii="Times New Roman" w:hAnsi="Times New Roman" w:cs="Times New Roman" w:hint="eastAsia"/>
          <w:sz w:val="24"/>
          <w:szCs w:val="24"/>
        </w:rPr>
        <w:t xml:space="preserve"> the risk of overfitting </w:t>
      </w:r>
      <w:r w:rsidRPr="001A223B">
        <w:rPr>
          <w:rFonts w:ascii="Times New Roman" w:hAnsi="Times New Roman" w:cs="Times New Roman"/>
          <w:sz w:val="24"/>
          <w:szCs w:val="24"/>
        </w:rPr>
        <w:t>and</w:t>
      </w:r>
      <w:r w:rsidRPr="001A223B">
        <w:rPr>
          <w:rFonts w:ascii="Times New Roman" w:hAnsi="Times New Roman" w:cs="Times New Roman" w:hint="eastAsia"/>
          <w:sz w:val="24"/>
          <w:szCs w:val="24"/>
        </w:rPr>
        <w:t xml:space="preserve"> therefore </w:t>
      </w:r>
      <w:r w:rsidR="00007A17">
        <w:rPr>
          <w:rFonts w:ascii="Times New Roman" w:hAnsi="Times New Roman" w:cs="Times New Roman"/>
          <w:sz w:val="24"/>
          <w:szCs w:val="24"/>
        </w:rPr>
        <w:t>worsen</w:t>
      </w:r>
      <w:r w:rsidR="00BE7A0A">
        <w:rPr>
          <w:rFonts w:ascii="Times New Roman" w:hAnsi="Times New Roman" w:cs="Times New Roman" w:hint="eastAsia"/>
          <w:sz w:val="24"/>
          <w:szCs w:val="24"/>
        </w:rPr>
        <w:t>s</w:t>
      </w:r>
      <w:r w:rsidRPr="001A223B">
        <w:rPr>
          <w:rFonts w:ascii="Times New Roman" w:hAnsi="Times New Roman" w:cs="Times New Roman" w:hint="eastAsia"/>
          <w:sz w:val="24"/>
          <w:szCs w:val="24"/>
        </w:rPr>
        <w:t xml:space="preserve"> the forecasts. </w:t>
      </w:r>
    </w:p>
    <w:p w:rsidR="00B94C36" w:rsidRDefault="00727933" w:rsidP="00B94C36">
      <w:pPr>
        <w:spacing w:line="360" w:lineRule="auto"/>
        <w:ind w:firstLine="420"/>
        <w:jc w:val="center"/>
        <w:rPr>
          <w:rFonts w:ascii="Times New Roman" w:hAnsi="Times New Roman" w:cs="Times New Roman"/>
          <w:sz w:val="24"/>
          <w:szCs w:val="24"/>
        </w:rPr>
      </w:pPr>
      <w:hyperlink w:anchor="_Table_2_The" w:history="1">
        <w:r w:rsidR="00B94C36" w:rsidRPr="00B73727">
          <w:rPr>
            <w:rStyle w:val="Hyperlink"/>
            <w:rFonts w:ascii="Times New Roman" w:hAnsi="Times New Roman" w:cs="Times New Roman" w:hint="eastAsia"/>
            <w:sz w:val="24"/>
            <w:szCs w:val="24"/>
          </w:rPr>
          <w:t>[Table 2]</w:t>
        </w:r>
      </w:hyperlink>
    </w:p>
    <w:p w:rsidR="00FD03BC" w:rsidRPr="001A223B" w:rsidRDefault="00FD03BC" w:rsidP="00FD03BC">
      <w:pPr>
        <w:spacing w:line="360" w:lineRule="auto"/>
        <w:ind w:firstLine="420"/>
        <w:rPr>
          <w:rFonts w:ascii="Times New Roman" w:hAnsi="Times New Roman" w:cs="Times New Roman"/>
          <w:sz w:val="24"/>
          <w:szCs w:val="24"/>
        </w:rPr>
      </w:pPr>
      <w:r w:rsidRPr="001A223B">
        <w:rPr>
          <w:rFonts w:ascii="Times New Roman" w:hAnsi="Times New Roman" w:cs="Times New Roman" w:hint="eastAsia"/>
          <w:sz w:val="24"/>
          <w:szCs w:val="24"/>
        </w:rPr>
        <w:t xml:space="preserve">In the </w:t>
      </w:r>
      <w:r w:rsidR="00437255">
        <w:rPr>
          <w:rFonts w:ascii="Times New Roman" w:hAnsi="Times New Roman" w:cs="Times New Roman" w:hint="eastAsia"/>
          <w:sz w:val="24"/>
          <w:szCs w:val="24"/>
        </w:rPr>
        <w:t>rows</w:t>
      </w:r>
      <w:r w:rsidR="009E765A">
        <w:rPr>
          <w:rFonts w:ascii="Times New Roman" w:hAnsi="Times New Roman" w:cs="Times New Roman" w:hint="eastAsia"/>
          <w:sz w:val="24"/>
          <w:szCs w:val="24"/>
        </w:rPr>
        <w:t xml:space="preserve"> </w:t>
      </w:r>
      <w:r w:rsidR="008018CF">
        <w:rPr>
          <w:rFonts w:ascii="Times New Roman" w:hAnsi="Times New Roman" w:cs="Times New Roman" w:hint="eastAsia"/>
          <w:sz w:val="24"/>
          <w:szCs w:val="24"/>
        </w:rPr>
        <w:t>7</w:t>
      </w:r>
      <w:r w:rsidR="000D5E9B">
        <w:rPr>
          <w:rFonts w:ascii="Times New Roman" w:hAnsi="Times New Roman" w:cs="Times New Roman" w:hint="eastAsia"/>
          <w:sz w:val="24"/>
          <w:szCs w:val="24"/>
        </w:rPr>
        <w:t xml:space="preserve"> to </w:t>
      </w:r>
      <w:r w:rsidR="008018CF">
        <w:rPr>
          <w:rFonts w:ascii="Times New Roman" w:hAnsi="Times New Roman" w:cs="Times New Roman" w:hint="eastAsia"/>
          <w:sz w:val="24"/>
          <w:szCs w:val="24"/>
        </w:rPr>
        <w:t xml:space="preserve">12 </w:t>
      </w:r>
      <w:r w:rsidR="009E765A">
        <w:rPr>
          <w:rFonts w:ascii="Times New Roman" w:hAnsi="Times New Roman" w:cs="Times New Roman" w:hint="eastAsia"/>
          <w:sz w:val="24"/>
          <w:szCs w:val="24"/>
        </w:rPr>
        <w:t>of the Table 2</w:t>
      </w:r>
      <w:r w:rsidRPr="001A223B">
        <w:rPr>
          <w:rFonts w:ascii="Times New Roman" w:hAnsi="Times New Roman" w:cs="Times New Roman" w:hint="eastAsia"/>
          <w:sz w:val="24"/>
          <w:szCs w:val="24"/>
        </w:rPr>
        <w:t>,</w:t>
      </w:r>
      <w:ins w:id="231" w:author="Fildes, Robert" w:date="2014-09-16T15:59:00Z">
        <w:r w:rsidR="00DB61F0">
          <w:rPr>
            <w:rFonts w:ascii="Times New Roman" w:hAnsi="Times New Roman" w:cs="Times New Roman"/>
            <w:sz w:val="24"/>
            <w:szCs w:val="24"/>
          </w:rPr>
          <w:t xml:space="preserve"> however</w:t>
        </w:r>
        <w:proofErr w:type="gramStart"/>
        <w:r w:rsidR="00DB61F0">
          <w:rPr>
            <w:rFonts w:ascii="Times New Roman" w:hAnsi="Times New Roman" w:cs="Times New Roman"/>
            <w:sz w:val="24"/>
            <w:szCs w:val="24"/>
          </w:rPr>
          <w:t>,,</w:t>
        </w:r>
        <w:proofErr w:type="gramEnd"/>
        <w:r w:rsidR="00DB61F0">
          <w:rPr>
            <w:rFonts w:ascii="Times New Roman" w:hAnsi="Times New Roman" w:cs="Times New Roman"/>
            <w:sz w:val="24"/>
            <w:szCs w:val="24"/>
          </w:rPr>
          <w:t xml:space="preserve"> </w:t>
        </w:r>
      </w:ins>
      <w:del w:id="232" w:author="Fildes, Robert" w:date="2014-09-16T15:59:00Z">
        <w:r w:rsidRPr="001A223B" w:rsidDel="00DB61F0">
          <w:rPr>
            <w:rFonts w:ascii="Times New Roman" w:hAnsi="Times New Roman" w:cs="Times New Roman" w:hint="eastAsia"/>
            <w:sz w:val="24"/>
            <w:szCs w:val="24"/>
          </w:rPr>
          <w:delText xml:space="preserve"> we can find that</w:delText>
        </w:r>
      </w:del>
      <w:r w:rsidRPr="001A223B">
        <w:rPr>
          <w:rFonts w:ascii="Times New Roman" w:hAnsi="Times New Roman" w:cs="Times New Roman" w:hint="eastAsia"/>
          <w:sz w:val="24"/>
          <w:szCs w:val="24"/>
        </w:rPr>
        <w:t xml:space="preserve"> all the models</w:t>
      </w:r>
      <w:ins w:id="233" w:author="Fildes, Robert" w:date="2014-09-16T15:59:00Z">
        <w:r w:rsidR="00DB61F0">
          <w:rPr>
            <w:rFonts w:ascii="Times New Roman" w:hAnsi="Times New Roman" w:cs="Times New Roman"/>
            <w:sz w:val="24"/>
            <w:szCs w:val="24"/>
          </w:rPr>
          <w:t xml:space="preserve"> based on</w:t>
        </w:r>
      </w:ins>
      <w:del w:id="234" w:author="Fildes, Robert" w:date="2014-09-16T15:59:00Z">
        <w:r w:rsidRPr="001A223B" w:rsidDel="00DB61F0">
          <w:rPr>
            <w:rFonts w:ascii="Times New Roman" w:hAnsi="Times New Roman" w:cs="Times New Roman" w:hint="eastAsia"/>
            <w:sz w:val="24"/>
            <w:szCs w:val="24"/>
          </w:rPr>
          <w:delText xml:space="preserve"> </w:delText>
        </w:r>
        <w:r w:rsidR="008018CF" w:rsidDel="00DB61F0">
          <w:rPr>
            <w:rFonts w:ascii="Times New Roman" w:hAnsi="Times New Roman" w:cs="Times New Roman" w:hint="eastAsia"/>
            <w:sz w:val="24"/>
            <w:szCs w:val="24"/>
          </w:rPr>
          <w:delText>include</w:delText>
        </w:r>
      </w:del>
      <w:r w:rsidR="008018CF">
        <w:rPr>
          <w:rFonts w:ascii="Times New Roman" w:hAnsi="Times New Roman" w:cs="Times New Roman" w:hint="eastAsia"/>
          <w:sz w:val="24"/>
          <w:szCs w:val="24"/>
        </w:rPr>
        <w:t xml:space="preserve"> principle components</w:t>
      </w:r>
      <w:r w:rsidRPr="001A223B">
        <w:rPr>
          <w:rFonts w:ascii="Times New Roman" w:hAnsi="Times New Roman" w:cs="Times New Roman" w:hint="eastAsia"/>
          <w:sz w:val="24"/>
          <w:szCs w:val="24"/>
        </w:rPr>
        <w:t xml:space="preserve"> can significant improve the forecasts over the baseline model. </w:t>
      </w:r>
      <w:r w:rsidR="009E765A">
        <w:rPr>
          <w:rFonts w:ascii="Times New Roman" w:hAnsi="Times New Roman" w:cs="Times New Roman" w:hint="eastAsia"/>
          <w:sz w:val="24"/>
          <w:szCs w:val="24"/>
        </w:rPr>
        <w:t xml:space="preserve">But </w:t>
      </w:r>
      <w:r w:rsidRPr="001A223B">
        <w:rPr>
          <w:rFonts w:ascii="Times New Roman" w:hAnsi="Times New Roman" w:cs="Times New Roman" w:hint="eastAsia"/>
          <w:sz w:val="24"/>
          <w:szCs w:val="24"/>
        </w:rPr>
        <w:t xml:space="preserve">integrating more principle components in the model falls to </w:t>
      </w:r>
      <w:r w:rsidR="009E765A">
        <w:rPr>
          <w:rFonts w:ascii="Times New Roman" w:hAnsi="Times New Roman" w:cs="Times New Roman" w:hint="eastAsia"/>
          <w:sz w:val="24"/>
          <w:szCs w:val="24"/>
        </w:rPr>
        <w:t>improve the</w:t>
      </w:r>
      <w:r w:rsidRPr="001A223B">
        <w:rPr>
          <w:rFonts w:ascii="Times New Roman" w:hAnsi="Times New Roman" w:cs="Times New Roman" w:hint="eastAsia"/>
          <w:sz w:val="24"/>
          <w:szCs w:val="24"/>
        </w:rPr>
        <w:t xml:space="preserve"> forecasts</w:t>
      </w:r>
      <w:r w:rsidR="009E765A">
        <w:rPr>
          <w:rFonts w:ascii="Times New Roman" w:hAnsi="Times New Roman" w:cs="Times New Roman" w:hint="eastAsia"/>
          <w:sz w:val="24"/>
          <w:szCs w:val="24"/>
        </w:rPr>
        <w:t xml:space="preserve"> further</w:t>
      </w:r>
      <w:r w:rsidRPr="001A223B">
        <w:rPr>
          <w:rFonts w:ascii="Times New Roman" w:hAnsi="Times New Roman" w:cs="Times New Roman" w:hint="eastAsia"/>
          <w:sz w:val="24"/>
          <w:szCs w:val="24"/>
        </w:rPr>
        <w:t xml:space="preserve">. </w:t>
      </w:r>
      <w:r w:rsidR="009E765A">
        <w:rPr>
          <w:rFonts w:ascii="Times New Roman" w:hAnsi="Times New Roman" w:cs="Times New Roman" w:hint="eastAsia"/>
          <w:sz w:val="24"/>
          <w:szCs w:val="24"/>
        </w:rPr>
        <w:t>M</w:t>
      </w:r>
      <w:r w:rsidRPr="001A223B">
        <w:rPr>
          <w:rFonts w:ascii="Times New Roman" w:hAnsi="Times New Roman" w:cs="Times New Roman" w:hint="eastAsia"/>
          <w:sz w:val="24"/>
          <w:szCs w:val="24"/>
        </w:rPr>
        <w:t xml:space="preserve">odel </w:t>
      </w:r>
      <w:r w:rsidR="009E765A" w:rsidRPr="009E765A">
        <w:rPr>
          <w:rFonts w:ascii="Times New Roman" w:hAnsi="Times New Roman" w:cs="Times New Roman"/>
          <w:sz w:val="24"/>
          <w:szCs w:val="24"/>
        </w:rPr>
        <w:t>ADL-inter-</w:t>
      </w:r>
      <w:proofErr w:type="gramStart"/>
      <w:r w:rsidR="009E765A" w:rsidRPr="009E765A">
        <w:rPr>
          <w:rFonts w:ascii="Times New Roman" w:hAnsi="Times New Roman" w:cs="Times New Roman"/>
          <w:sz w:val="24"/>
          <w:szCs w:val="24"/>
        </w:rPr>
        <w:t>PCA(</w:t>
      </w:r>
      <w:proofErr w:type="gramEnd"/>
      <w:r w:rsidR="009E765A" w:rsidRPr="009E765A">
        <w:rPr>
          <w:rFonts w:ascii="Times New Roman" w:hAnsi="Times New Roman" w:cs="Times New Roman"/>
          <w:sz w:val="24"/>
          <w:szCs w:val="24"/>
        </w:rPr>
        <w:t>3)</w:t>
      </w:r>
      <w:r w:rsidRPr="001A223B">
        <w:rPr>
          <w:rFonts w:ascii="Times New Roman" w:hAnsi="Times New Roman" w:cs="Times New Roman" w:hint="eastAsia"/>
          <w:sz w:val="24"/>
          <w:szCs w:val="24"/>
        </w:rPr>
        <w:t xml:space="preserve"> which includ</w:t>
      </w:r>
      <w:ins w:id="235" w:author="Fildes, Robert" w:date="2014-09-16T15:59:00Z">
        <w:r w:rsidR="00DB61F0">
          <w:rPr>
            <w:rFonts w:ascii="Times New Roman" w:hAnsi="Times New Roman" w:cs="Times New Roman"/>
            <w:sz w:val="24"/>
            <w:szCs w:val="24"/>
          </w:rPr>
          <w:t>es just</w:t>
        </w:r>
      </w:ins>
      <w:del w:id="236" w:author="Fildes, Robert" w:date="2014-09-16T15:59:00Z">
        <w:r w:rsidRPr="001A223B" w:rsidDel="00DB61F0">
          <w:rPr>
            <w:rFonts w:ascii="Times New Roman" w:hAnsi="Times New Roman" w:cs="Times New Roman" w:hint="eastAsia"/>
            <w:sz w:val="24"/>
            <w:szCs w:val="24"/>
          </w:rPr>
          <w:delText>ing</w:delText>
        </w:r>
      </w:del>
      <w:r w:rsidRPr="001A223B">
        <w:rPr>
          <w:rFonts w:ascii="Times New Roman" w:hAnsi="Times New Roman" w:cs="Times New Roman" w:hint="eastAsia"/>
          <w:sz w:val="24"/>
          <w:szCs w:val="24"/>
        </w:rPr>
        <w:t xml:space="preserve"> three principle components for each promotion variable in a category provides </w:t>
      </w:r>
      <w:r w:rsidR="009E765A">
        <w:rPr>
          <w:rFonts w:ascii="Times New Roman" w:hAnsi="Times New Roman" w:cs="Times New Roman" w:hint="eastAsia"/>
          <w:sz w:val="24"/>
          <w:szCs w:val="24"/>
        </w:rPr>
        <w:t xml:space="preserve">the </w:t>
      </w:r>
      <w:r w:rsidRPr="001A223B">
        <w:rPr>
          <w:rFonts w:ascii="Times New Roman" w:hAnsi="Times New Roman" w:cs="Times New Roman" w:hint="eastAsia"/>
          <w:sz w:val="24"/>
          <w:szCs w:val="24"/>
        </w:rPr>
        <w:t xml:space="preserve">best </w:t>
      </w:r>
      <w:r w:rsidR="00BE7A0A">
        <w:rPr>
          <w:rFonts w:ascii="Times New Roman" w:hAnsi="Times New Roman" w:cs="Times New Roman" w:hint="eastAsia"/>
          <w:sz w:val="24"/>
          <w:szCs w:val="24"/>
        </w:rPr>
        <w:t>forecasts for all the evaluation</w:t>
      </w:r>
      <w:r w:rsidRPr="001A223B">
        <w:rPr>
          <w:rFonts w:ascii="Times New Roman" w:hAnsi="Times New Roman" w:cs="Times New Roman" w:hint="eastAsia"/>
          <w:sz w:val="24"/>
          <w:szCs w:val="24"/>
        </w:rPr>
        <w:t xml:space="preserve"> </w:t>
      </w:r>
      <w:r w:rsidRPr="00967B67">
        <w:rPr>
          <w:rFonts w:ascii="Times New Roman" w:hAnsi="Times New Roman" w:cs="Times New Roman"/>
          <w:sz w:val="24"/>
          <w:szCs w:val="24"/>
        </w:rPr>
        <w:t>measures</w:t>
      </w:r>
      <w:r w:rsidRPr="001A223B">
        <w:rPr>
          <w:rFonts w:ascii="Times New Roman" w:hAnsi="Times New Roman" w:cs="Times New Roman" w:hint="eastAsia"/>
          <w:sz w:val="24"/>
          <w:szCs w:val="24"/>
        </w:rPr>
        <w:t xml:space="preserve">. </w:t>
      </w:r>
    </w:p>
    <w:p w:rsidR="00FD03BC" w:rsidRPr="001A223B" w:rsidRDefault="004D3996" w:rsidP="008624C5">
      <w:pPr>
        <w:pStyle w:val="Heading3"/>
        <w:rPr>
          <w:rFonts w:ascii="Times New Roman" w:hAnsi="Times New Roman" w:cs="Times New Roman"/>
          <w:sz w:val="24"/>
          <w:szCs w:val="24"/>
        </w:rPr>
      </w:pPr>
      <w:r>
        <w:rPr>
          <w:rFonts w:ascii="Times New Roman" w:hAnsi="Times New Roman" w:cs="Times New Roman" w:hint="eastAsia"/>
          <w:sz w:val="24"/>
          <w:szCs w:val="24"/>
        </w:rPr>
        <w:lastRenderedPageBreak/>
        <w:t>4.5</w:t>
      </w:r>
      <w:r w:rsidR="00F739D5" w:rsidRPr="001A223B">
        <w:rPr>
          <w:rFonts w:ascii="Times New Roman" w:hAnsi="Times New Roman" w:cs="Times New Roman" w:hint="eastAsia"/>
          <w:sz w:val="24"/>
          <w:szCs w:val="24"/>
        </w:rPr>
        <w:t>.</w:t>
      </w:r>
      <w:r w:rsidR="00C63136" w:rsidRPr="001A223B">
        <w:rPr>
          <w:rFonts w:ascii="Times New Roman" w:hAnsi="Times New Roman" w:cs="Times New Roman" w:hint="eastAsia"/>
          <w:sz w:val="24"/>
          <w:szCs w:val="24"/>
        </w:rPr>
        <w:t>3</w:t>
      </w:r>
      <w:r w:rsidR="00F739D5" w:rsidRPr="001A223B">
        <w:rPr>
          <w:rFonts w:ascii="Times New Roman" w:hAnsi="Times New Roman" w:cs="Times New Roman" w:hint="eastAsia"/>
          <w:sz w:val="24"/>
          <w:szCs w:val="24"/>
        </w:rPr>
        <w:t xml:space="preserve"> </w:t>
      </w:r>
      <w:r w:rsidR="00FD03BC" w:rsidRPr="001A223B">
        <w:rPr>
          <w:rFonts w:ascii="Times New Roman" w:hAnsi="Times New Roman" w:cs="Times New Roman" w:hint="eastAsia"/>
          <w:sz w:val="24"/>
          <w:szCs w:val="24"/>
        </w:rPr>
        <w:t xml:space="preserve">Rolling </w:t>
      </w:r>
      <w:r w:rsidR="00FD03BC" w:rsidRPr="001A223B">
        <w:rPr>
          <w:rFonts w:ascii="Times New Roman" w:hAnsi="Times New Roman" w:cs="Times New Roman"/>
          <w:sz w:val="24"/>
          <w:szCs w:val="24"/>
        </w:rPr>
        <w:t xml:space="preserve">scheme </w:t>
      </w:r>
      <w:r w:rsidR="00FD03BC" w:rsidRPr="001A223B">
        <w:rPr>
          <w:rFonts w:ascii="Times New Roman" w:hAnsi="Times New Roman" w:cs="Times New Roman" w:hint="eastAsia"/>
          <w:sz w:val="24"/>
          <w:szCs w:val="24"/>
        </w:rPr>
        <w:t>forecasts</w:t>
      </w:r>
    </w:p>
    <w:p w:rsidR="00812722" w:rsidRDefault="00A50CF7" w:rsidP="001A223B">
      <w:pPr>
        <w:spacing w:line="360" w:lineRule="auto"/>
        <w:ind w:firstLine="4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the </w:t>
      </w:r>
      <w:r>
        <w:rPr>
          <w:rFonts w:ascii="Times New Roman" w:hAnsi="Times New Roman" w:cs="Times New Roman"/>
          <w:sz w:val="24"/>
          <w:szCs w:val="24"/>
        </w:rPr>
        <w:t>middle</w:t>
      </w:r>
      <w:r>
        <w:rPr>
          <w:rFonts w:ascii="Times New Roman" w:hAnsi="Times New Roman" w:cs="Times New Roman" w:hint="eastAsia"/>
          <w:sz w:val="24"/>
          <w:szCs w:val="24"/>
        </w:rPr>
        <w:t xml:space="preserve"> and right </w:t>
      </w:r>
      <w:r w:rsidR="00AA2933">
        <w:rPr>
          <w:rFonts w:ascii="Times New Roman" w:hAnsi="Times New Roman" w:cs="Times New Roman" w:hint="eastAsia"/>
          <w:sz w:val="24"/>
          <w:szCs w:val="24"/>
        </w:rPr>
        <w:t>panel</w:t>
      </w:r>
      <w:r>
        <w:rPr>
          <w:rFonts w:ascii="Times New Roman" w:hAnsi="Times New Roman" w:cs="Times New Roman" w:hint="eastAsia"/>
          <w:sz w:val="24"/>
          <w:szCs w:val="24"/>
        </w:rPr>
        <w:t xml:space="preserve"> of Table 2 we report</w:t>
      </w:r>
      <w:r w:rsidR="00FD03BC" w:rsidRPr="001A223B">
        <w:rPr>
          <w:rFonts w:ascii="Times New Roman" w:hAnsi="Times New Roman" w:cs="Times New Roman" w:hint="eastAsia"/>
          <w:sz w:val="24"/>
          <w:szCs w:val="24"/>
        </w:rPr>
        <w:t xml:space="preserve"> the results </w:t>
      </w:r>
      <w:r>
        <w:rPr>
          <w:rFonts w:ascii="Times New Roman" w:hAnsi="Times New Roman" w:cs="Times New Roman" w:hint="eastAsia"/>
          <w:sz w:val="24"/>
          <w:szCs w:val="24"/>
        </w:rPr>
        <w:t>for</w:t>
      </w:r>
      <w:r w:rsidR="00FD03BC" w:rsidRPr="001A223B">
        <w:rPr>
          <w:rFonts w:ascii="Times New Roman" w:hAnsi="Times New Roman" w:cs="Times New Roman" w:hint="eastAsia"/>
          <w:sz w:val="24"/>
          <w:szCs w:val="24"/>
        </w:rPr>
        <w:t xml:space="preserve"> one week ahead </w:t>
      </w:r>
      <w:r>
        <w:rPr>
          <w:rFonts w:ascii="Times New Roman" w:hAnsi="Times New Roman" w:cs="Times New Roman" w:hint="eastAsia"/>
          <w:sz w:val="24"/>
          <w:szCs w:val="24"/>
        </w:rPr>
        <w:t xml:space="preserve">and four weeks ahead </w:t>
      </w:r>
      <w:r w:rsidR="00FD03BC" w:rsidRPr="001A223B">
        <w:rPr>
          <w:rFonts w:ascii="Times New Roman" w:hAnsi="Times New Roman" w:cs="Times New Roman" w:hint="eastAsia"/>
          <w:sz w:val="24"/>
          <w:szCs w:val="24"/>
        </w:rPr>
        <w:t xml:space="preserve">rolling forecasts. </w:t>
      </w:r>
      <w:r w:rsidR="00FD03BC" w:rsidRPr="001A223B">
        <w:rPr>
          <w:rFonts w:ascii="Times New Roman" w:hAnsi="Times New Roman" w:cs="Times New Roman"/>
          <w:sz w:val="24"/>
          <w:szCs w:val="24"/>
        </w:rPr>
        <w:t>I</w:t>
      </w:r>
      <w:r w:rsidR="00AA2933">
        <w:rPr>
          <w:rFonts w:ascii="Times New Roman" w:hAnsi="Times New Roman" w:cs="Times New Roman" w:hint="eastAsia"/>
          <w:sz w:val="24"/>
          <w:szCs w:val="24"/>
        </w:rPr>
        <w:t>n contrast to</w:t>
      </w:r>
      <w:r w:rsidR="00FD03BC" w:rsidRPr="001A223B">
        <w:rPr>
          <w:rFonts w:ascii="Times New Roman" w:hAnsi="Times New Roman" w:cs="Times New Roman" w:hint="eastAsia"/>
          <w:sz w:val="24"/>
          <w:szCs w:val="24"/>
        </w:rPr>
        <w:t xml:space="preserve"> the results from fixed scheme forecasts, first, all the models </w:t>
      </w:r>
      <w:r w:rsidR="00C705F2">
        <w:rPr>
          <w:rFonts w:ascii="Times New Roman" w:hAnsi="Times New Roman" w:cs="Times New Roman" w:hint="eastAsia"/>
          <w:sz w:val="24"/>
          <w:szCs w:val="24"/>
        </w:rPr>
        <w:t>under</w:t>
      </w:r>
      <w:r w:rsidR="00FD03BC" w:rsidRPr="001A223B">
        <w:rPr>
          <w:rFonts w:ascii="Times New Roman" w:hAnsi="Times New Roman" w:cs="Times New Roman" w:hint="eastAsia"/>
          <w:sz w:val="24"/>
          <w:szCs w:val="24"/>
        </w:rPr>
        <w:t xml:space="preserve"> </w:t>
      </w:r>
      <w:r w:rsidR="00AA2933">
        <w:rPr>
          <w:rFonts w:ascii="Times New Roman" w:hAnsi="Times New Roman" w:cs="Times New Roman" w:hint="eastAsia"/>
          <w:sz w:val="24"/>
          <w:szCs w:val="24"/>
        </w:rPr>
        <w:t xml:space="preserve">the </w:t>
      </w:r>
      <w:r w:rsidR="00FD03BC" w:rsidRPr="001A223B">
        <w:rPr>
          <w:rFonts w:ascii="Times New Roman" w:hAnsi="Times New Roman" w:cs="Times New Roman" w:hint="eastAsia"/>
          <w:sz w:val="24"/>
          <w:szCs w:val="24"/>
        </w:rPr>
        <w:t xml:space="preserve">rolling </w:t>
      </w:r>
      <w:r w:rsidR="00C705F2">
        <w:rPr>
          <w:rFonts w:ascii="Times New Roman" w:hAnsi="Times New Roman" w:cs="Times New Roman" w:hint="eastAsia"/>
          <w:sz w:val="24"/>
          <w:szCs w:val="24"/>
        </w:rPr>
        <w:t>scheme</w:t>
      </w:r>
      <w:ins w:id="237" w:author="Fildes, Robert" w:date="2014-09-16T16:00:00Z">
        <w:r w:rsidR="00DB61F0">
          <w:rPr>
            <w:rFonts w:ascii="Times New Roman" w:hAnsi="Times New Roman" w:cs="Times New Roman"/>
            <w:sz w:val="24"/>
            <w:szCs w:val="24"/>
          </w:rPr>
          <w:t xml:space="preserve"> deliver </w:t>
        </w:r>
        <w:commentRangeStart w:id="238"/>
        <w:r w:rsidR="00DB61F0">
          <w:rPr>
            <w:rFonts w:ascii="Times New Roman" w:hAnsi="Times New Roman" w:cs="Times New Roman"/>
            <w:sz w:val="24"/>
            <w:szCs w:val="24"/>
          </w:rPr>
          <w:t>substantially</w:t>
        </w:r>
        <w:commentRangeEnd w:id="238"/>
        <w:r w:rsidR="00DB61F0">
          <w:rPr>
            <w:rStyle w:val="CommentReference"/>
          </w:rPr>
          <w:commentReference w:id="238"/>
        </w:r>
      </w:ins>
      <w:del w:id="239" w:author="Fildes, Robert" w:date="2014-09-16T16:00:00Z">
        <w:r w:rsidR="00FD03BC" w:rsidRPr="001A223B" w:rsidDel="00DB61F0">
          <w:rPr>
            <w:rFonts w:ascii="Times New Roman" w:hAnsi="Times New Roman" w:cs="Times New Roman" w:hint="eastAsia"/>
            <w:sz w:val="24"/>
            <w:szCs w:val="24"/>
          </w:rPr>
          <w:delText xml:space="preserve"> get significant</w:delText>
        </w:r>
      </w:del>
      <w:r w:rsidR="00FD03BC" w:rsidRPr="001A223B">
        <w:rPr>
          <w:rFonts w:ascii="Times New Roman" w:hAnsi="Times New Roman" w:cs="Times New Roman" w:hint="eastAsia"/>
          <w:sz w:val="24"/>
          <w:szCs w:val="24"/>
        </w:rPr>
        <w:t xml:space="preserve"> better forecasts</w:t>
      </w:r>
      <w:r>
        <w:rPr>
          <w:rFonts w:ascii="Times New Roman" w:hAnsi="Times New Roman" w:cs="Times New Roman" w:hint="eastAsia"/>
          <w:sz w:val="24"/>
          <w:szCs w:val="24"/>
        </w:rPr>
        <w:t xml:space="preserve"> than that of with </w:t>
      </w:r>
      <w:r>
        <w:rPr>
          <w:rFonts w:ascii="Times New Roman" w:hAnsi="Times New Roman" w:cs="Times New Roman"/>
          <w:sz w:val="24"/>
          <w:szCs w:val="24"/>
        </w:rPr>
        <w:t>fixed</w:t>
      </w:r>
      <w:r>
        <w:rPr>
          <w:rFonts w:ascii="Times New Roman" w:hAnsi="Times New Roman" w:cs="Times New Roman" w:hint="eastAsia"/>
          <w:sz w:val="24"/>
          <w:szCs w:val="24"/>
        </w:rPr>
        <w:t xml:space="preserve"> scheme</w:t>
      </w:r>
      <w:r w:rsidR="00FD03BC"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A</w:t>
      </w:r>
      <w:r w:rsidR="00FD03BC" w:rsidRPr="001A223B">
        <w:rPr>
          <w:rFonts w:ascii="Times New Roman" w:hAnsi="Times New Roman" w:cs="Times New Roman" w:hint="eastAsia"/>
          <w:sz w:val="24"/>
          <w:szCs w:val="24"/>
        </w:rPr>
        <w:t xml:space="preserve">nd more importantly, all the models </w:t>
      </w:r>
      <w:r w:rsidR="00FD03BC" w:rsidRPr="001A223B">
        <w:rPr>
          <w:rFonts w:ascii="Times New Roman" w:hAnsi="Times New Roman" w:cs="Times New Roman"/>
          <w:sz w:val="24"/>
          <w:szCs w:val="24"/>
        </w:rPr>
        <w:t>integrating</w:t>
      </w:r>
      <w:r w:rsidR="00FD03BC" w:rsidRPr="001A223B">
        <w:rPr>
          <w:rFonts w:ascii="Times New Roman" w:hAnsi="Times New Roman" w:cs="Times New Roman" w:hint="eastAsia"/>
          <w:sz w:val="24"/>
          <w:szCs w:val="24"/>
        </w:rPr>
        <w:t xml:space="preserve"> extra information</w:t>
      </w:r>
      <w:r w:rsidR="00BB74A8">
        <w:rPr>
          <w:rFonts w:ascii="Times New Roman" w:hAnsi="Times New Roman" w:cs="Times New Roman" w:hint="eastAsia"/>
          <w:sz w:val="24"/>
          <w:szCs w:val="24"/>
        </w:rPr>
        <w:t xml:space="preserve">, even only </w:t>
      </w:r>
      <w:r w:rsidR="00FC2411">
        <w:rPr>
          <w:rFonts w:ascii="Times New Roman" w:hAnsi="Times New Roman" w:cs="Times New Roman" w:hint="eastAsia"/>
          <w:sz w:val="24"/>
          <w:szCs w:val="24"/>
        </w:rPr>
        <w:t>including</w:t>
      </w:r>
      <w:r w:rsidR="00BB74A8">
        <w:rPr>
          <w:rFonts w:ascii="Times New Roman" w:hAnsi="Times New Roman" w:cs="Times New Roman" w:hint="eastAsia"/>
          <w:sz w:val="24"/>
          <w:szCs w:val="24"/>
        </w:rPr>
        <w:t xml:space="preserve"> extra information</w:t>
      </w:r>
      <w:r w:rsidR="00AA2933">
        <w:rPr>
          <w:rFonts w:ascii="Times New Roman" w:hAnsi="Times New Roman" w:cs="Times New Roman" w:hint="eastAsia"/>
          <w:sz w:val="24"/>
          <w:szCs w:val="24"/>
        </w:rPr>
        <w:t xml:space="preserve"> of</w:t>
      </w:r>
      <w:r w:rsidR="00BB74A8">
        <w:rPr>
          <w:rFonts w:ascii="Times New Roman" w:hAnsi="Times New Roman" w:cs="Times New Roman" w:hint="eastAsia"/>
          <w:sz w:val="24"/>
          <w:szCs w:val="24"/>
        </w:rPr>
        <w:t xml:space="preserve"> </w:t>
      </w:r>
      <w:r w:rsidR="00AA2933">
        <w:rPr>
          <w:rFonts w:ascii="Times New Roman" w:hAnsi="Times New Roman" w:cs="Times New Roman" w:hint="eastAsia"/>
          <w:sz w:val="24"/>
          <w:szCs w:val="24"/>
        </w:rPr>
        <w:t xml:space="preserve">the </w:t>
      </w:r>
      <w:r w:rsidR="00BB74A8">
        <w:rPr>
          <w:rFonts w:ascii="Times New Roman" w:hAnsi="Times New Roman" w:cs="Times New Roman" w:hint="eastAsia"/>
          <w:sz w:val="24"/>
          <w:szCs w:val="24"/>
        </w:rPr>
        <w:t>five top sales products,</w:t>
      </w:r>
      <w:r w:rsidR="00FD03BC" w:rsidRPr="001A223B">
        <w:rPr>
          <w:rFonts w:ascii="Times New Roman" w:hAnsi="Times New Roman" w:cs="Times New Roman" w:hint="eastAsia"/>
          <w:sz w:val="24"/>
          <w:szCs w:val="24"/>
        </w:rPr>
        <w:t xml:space="preserve"> </w:t>
      </w:r>
      <w:r>
        <w:rPr>
          <w:rFonts w:ascii="Times New Roman" w:hAnsi="Times New Roman" w:cs="Times New Roman" w:hint="eastAsia"/>
          <w:sz w:val="24"/>
          <w:szCs w:val="24"/>
        </w:rPr>
        <w:t>perform</w:t>
      </w:r>
      <w:r w:rsidRPr="001A223B">
        <w:rPr>
          <w:rFonts w:ascii="Times New Roman" w:hAnsi="Times New Roman" w:cs="Times New Roman" w:hint="eastAsia"/>
          <w:sz w:val="24"/>
          <w:szCs w:val="24"/>
        </w:rPr>
        <w:t xml:space="preserve"> </w:t>
      </w:r>
      <w:r w:rsidR="00FD03BC" w:rsidRPr="001A223B">
        <w:rPr>
          <w:rFonts w:ascii="Times New Roman" w:hAnsi="Times New Roman" w:cs="Times New Roman" w:hint="eastAsia"/>
          <w:sz w:val="24"/>
          <w:szCs w:val="24"/>
        </w:rPr>
        <w:t xml:space="preserve">better than the baseline model. </w:t>
      </w:r>
      <w:r w:rsidR="00FD03BC" w:rsidRPr="001A223B">
        <w:rPr>
          <w:rFonts w:ascii="Times New Roman" w:hAnsi="Times New Roman" w:cs="Times New Roman"/>
          <w:sz w:val="24"/>
          <w:szCs w:val="24"/>
        </w:rPr>
        <w:t>S</w:t>
      </w:r>
      <w:r w:rsidR="00FD03BC" w:rsidRPr="001A223B">
        <w:rPr>
          <w:rFonts w:ascii="Times New Roman" w:hAnsi="Times New Roman" w:cs="Times New Roman" w:hint="eastAsia"/>
          <w:sz w:val="24"/>
          <w:szCs w:val="24"/>
        </w:rPr>
        <w:t xml:space="preserve">econd, </w:t>
      </w:r>
      <w:r>
        <w:rPr>
          <w:rFonts w:ascii="Times New Roman" w:hAnsi="Times New Roman" w:cs="Times New Roman" w:hint="eastAsia"/>
          <w:sz w:val="24"/>
          <w:szCs w:val="24"/>
        </w:rPr>
        <w:t xml:space="preserve">we can see that </w:t>
      </w:r>
      <w:r w:rsidR="00FD03BC" w:rsidRPr="001A223B">
        <w:rPr>
          <w:rFonts w:ascii="Times New Roman" w:hAnsi="Times New Roman" w:cs="Times New Roman" w:hint="eastAsia"/>
          <w:sz w:val="24"/>
          <w:szCs w:val="24"/>
        </w:rPr>
        <w:t>models</w:t>
      </w:r>
      <w:ins w:id="240" w:author="Fildes, Robert" w:date="2014-09-16T16:01:00Z">
        <w:r w:rsidR="00CA10DC">
          <w:rPr>
            <w:rFonts w:ascii="Times New Roman" w:hAnsi="Times New Roman" w:cs="Times New Roman"/>
            <w:sz w:val="24"/>
            <w:szCs w:val="24"/>
          </w:rPr>
          <w:t xml:space="preserve"> combining</w:t>
        </w:r>
      </w:ins>
      <w:del w:id="241" w:author="Fildes, Robert" w:date="2014-09-16T16:01:00Z">
        <w:r w:rsidR="00FD03BC" w:rsidRPr="001A223B" w:rsidDel="00CA10DC">
          <w:rPr>
            <w:rFonts w:ascii="Times New Roman" w:hAnsi="Times New Roman" w:cs="Times New Roman" w:hint="eastAsia"/>
            <w:sz w:val="24"/>
            <w:szCs w:val="24"/>
          </w:rPr>
          <w:delText xml:space="preserve"> integrating</w:delText>
        </w:r>
      </w:del>
      <w:r w:rsidR="00FD03BC" w:rsidRPr="001A223B">
        <w:rPr>
          <w:rFonts w:ascii="Times New Roman" w:hAnsi="Times New Roman" w:cs="Times New Roman" w:hint="eastAsia"/>
          <w:sz w:val="24"/>
          <w:szCs w:val="24"/>
        </w:rPr>
        <w:t xml:space="preserve"> raw </w:t>
      </w:r>
      <w:r w:rsidR="00D66C37" w:rsidRPr="001A223B">
        <w:rPr>
          <w:rFonts w:ascii="Times New Roman" w:hAnsi="Times New Roman" w:cs="Times New Roman" w:hint="eastAsia"/>
          <w:sz w:val="24"/>
          <w:szCs w:val="24"/>
        </w:rPr>
        <w:t>SKU</w:t>
      </w:r>
      <w:r w:rsidR="00FD03BC" w:rsidRPr="001A223B">
        <w:rPr>
          <w:rFonts w:ascii="Times New Roman" w:hAnsi="Times New Roman" w:cs="Times New Roman" w:hint="eastAsia"/>
          <w:sz w:val="24"/>
          <w:szCs w:val="24"/>
        </w:rPr>
        <w:t xml:space="preserve"> level information benefit more from </w:t>
      </w:r>
      <w:r w:rsidR="00AF6D26">
        <w:rPr>
          <w:rFonts w:ascii="Times New Roman" w:hAnsi="Times New Roman" w:cs="Times New Roman" w:hint="eastAsia"/>
          <w:sz w:val="24"/>
          <w:szCs w:val="24"/>
        </w:rPr>
        <w:t xml:space="preserve">the </w:t>
      </w:r>
      <w:r w:rsidR="00FD03BC" w:rsidRPr="001A223B">
        <w:rPr>
          <w:rFonts w:ascii="Times New Roman" w:hAnsi="Times New Roman" w:cs="Times New Roman" w:hint="eastAsia"/>
          <w:sz w:val="24"/>
          <w:szCs w:val="24"/>
        </w:rPr>
        <w:t xml:space="preserve">rolling </w:t>
      </w:r>
      <w:r>
        <w:rPr>
          <w:rFonts w:ascii="Times New Roman" w:hAnsi="Times New Roman" w:cs="Times New Roman" w:hint="eastAsia"/>
          <w:sz w:val="24"/>
          <w:szCs w:val="24"/>
        </w:rPr>
        <w:t>scheme</w:t>
      </w:r>
      <w:r w:rsidR="00FD03BC" w:rsidRPr="001A223B">
        <w:rPr>
          <w:rFonts w:ascii="Times New Roman" w:hAnsi="Times New Roman" w:cs="Times New Roman" w:hint="eastAsia"/>
          <w:sz w:val="24"/>
          <w:szCs w:val="24"/>
        </w:rPr>
        <w:t xml:space="preserve"> than the models</w:t>
      </w:r>
      <w:r>
        <w:rPr>
          <w:rFonts w:ascii="Times New Roman" w:hAnsi="Times New Roman" w:cs="Times New Roman" w:hint="eastAsia"/>
          <w:sz w:val="24"/>
          <w:szCs w:val="24"/>
        </w:rPr>
        <w:t xml:space="preserve"> integrating promotional factors</w:t>
      </w:r>
      <w:r w:rsidR="00FD03BC" w:rsidRPr="001A223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t>
      </w:r>
      <w:r w:rsidRPr="00A50CF7">
        <w:rPr>
          <w:rFonts w:ascii="Times New Roman" w:hAnsi="Times New Roman" w:cs="Times New Roman" w:hint="eastAsia"/>
          <w:sz w:val="24"/>
          <w:szCs w:val="24"/>
        </w:rPr>
        <w:t>ADL-inter-all</w:t>
      </w:r>
      <w:r w:rsidRPr="001A223B">
        <w:rPr>
          <w:rFonts w:ascii="Times New Roman" w:hAnsi="Times New Roman" w:cs="Times New Roman"/>
          <w:sz w:val="24"/>
          <w:szCs w:val="24"/>
        </w:rPr>
        <w:t xml:space="preserve"> </w:t>
      </w:r>
      <w:r w:rsidR="00FC2411">
        <w:rPr>
          <w:rFonts w:ascii="Times New Roman" w:hAnsi="Times New Roman" w:cs="Times New Roman" w:hint="eastAsia"/>
          <w:sz w:val="24"/>
          <w:szCs w:val="24"/>
        </w:rPr>
        <w:t>m</w:t>
      </w:r>
      <w:r w:rsidR="00FD03BC" w:rsidRPr="001A223B">
        <w:rPr>
          <w:rFonts w:ascii="Times New Roman" w:hAnsi="Times New Roman" w:cs="Times New Roman" w:hint="eastAsia"/>
          <w:sz w:val="24"/>
          <w:szCs w:val="24"/>
        </w:rPr>
        <w:t xml:space="preserve">odel </w:t>
      </w:r>
      <w:r w:rsidR="00FD03BC" w:rsidRPr="001A223B">
        <w:rPr>
          <w:rFonts w:ascii="Times New Roman" w:hAnsi="Times New Roman" w:cs="Times New Roman"/>
          <w:sz w:val="24"/>
          <w:szCs w:val="24"/>
        </w:rPr>
        <w:t xml:space="preserve">outperforms </w:t>
      </w:r>
      <w:r>
        <w:rPr>
          <w:rFonts w:ascii="Times New Roman" w:hAnsi="Times New Roman" w:cs="Times New Roman" w:hint="eastAsia"/>
          <w:sz w:val="24"/>
          <w:szCs w:val="24"/>
        </w:rPr>
        <w:t xml:space="preserve">all the </w:t>
      </w:r>
      <w:r w:rsidR="00FD03BC" w:rsidRPr="001A223B">
        <w:rPr>
          <w:rFonts w:ascii="Times New Roman" w:hAnsi="Times New Roman" w:cs="Times New Roman"/>
          <w:sz w:val="24"/>
          <w:szCs w:val="24"/>
        </w:rPr>
        <w:t xml:space="preserve">other </w:t>
      </w:r>
      <w:r w:rsidR="00FD03BC" w:rsidRPr="001A223B">
        <w:rPr>
          <w:rFonts w:ascii="Times New Roman" w:hAnsi="Times New Roman" w:cs="Times New Roman" w:hint="eastAsia"/>
          <w:sz w:val="24"/>
          <w:szCs w:val="24"/>
        </w:rPr>
        <w:t>models</w:t>
      </w:r>
      <w:r w:rsidR="00FD03BC" w:rsidRPr="001A223B">
        <w:rPr>
          <w:rFonts w:ascii="Times New Roman" w:hAnsi="Times New Roman" w:cs="Times New Roman"/>
          <w:sz w:val="24"/>
          <w:szCs w:val="24"/>
        </w:rPr>
        <w:t xml:space="preserve"> across</w:t>
      </w:r>
      <w:r w:rsidR="00FD03BC"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all measures</w:t>
      </w:r>
      <w:r w:rsidR="00FD03BC"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T</w:t>
      </w:r>
      <w:r>
        <w:rPr>
          <w:rFonts w:ascii="Times New Roman" w:hAnsi="Times New Roman" w:cs="Times New Roman" w:hint="eastAsia"/>
          <w:sz w:val="24"/>
          <w:szCs w:val="24"/>
        </w:rPr>
        <w:t>his is an astonishing result compar</w:t>
      </w:r>
      <w:r w:rsidR="00AF6D26">
        <w:rPr>
          <w:rFonts w:ascii="Times New Roman" w:hAnsi="Times New Roman" w:cs="Times New Roman" w:hint="eastAsia"/>
          <w:sz w:val="24"/>
          <w:szCs w:val="24"/>
        </w:rPr>
        <w:t>ed to its poor</w:t>
      </w:r>
      <w:r w:rsidR="00FD03BC"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performance</w:t>
      </w:r>
      <w:r w:rsidR="00FD03BC" w:rsidRPr="001A223B">
        <w:rPr>
          <w:rFonts w:ascii="Times New Roman" w:hAnsi="Times New Roman" w:cs="Times New Roman" w:hint="eastAsia"/>
          <w:sz w:val="24"/>
          <w:szCs w:val="24"/>
        </w:rPr>
        <w:t xml:space="preserve"> in </w:t>
      </w:r>
      <w:r w:rsidR="00AF6D26">
        <w:rPr>
          <w:rFonts w:ascii="Times New Roman" w:hAnsi="Times New Roman" w:cs="Times New Roman" w:hint="eastAsia"/>
          <w:sz w:val="24"/>
          <w:szCs w:val="24"/>
        </w:rPr>
        <w:t xml:space="preserve">the </w:t>
      </w:r>
      <w:r w:rsidR="00FD03BC" w:rsidRPr="001A223B">
        <w:rPr>
          <w:rFonts w:ascii="Times New Roman" w:hAnsi="Times New Roman" w:cs="Times New Roman" w:hint="eastAsia"/>
          <w:sz w:val="24"/>
          <w:szCs w:val="24"/>
        </w:rPr>
        <w:t xml:space="preserve">fixed </w:t>
      </w:r>
      <w:r>
        <w:rPr>
          <w:rFonts w:ascii="Times New Roman" w:hAnsi="Times New Roman" w:cs="Times New Roman" w:hint="eastAsia"/>
          <w:sz w:val="24"/>
          <w:szCs w:val="24"/>
        </w:rPr>
        <w:t>scheme</w:t>
      </w:r>
      <w:r w:rsidR="00FD03BC"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T</w:t>
      </w:r>
      <w:r w:rsidR="00FD03BC" w:rsidRPr="001A223B">
        <w:rPr>
          <w:rFonts w:ascii="Times New Roman" w:hAnsi="Times New Roman" w:cs="Times New Roman" w:hint="eastAsia"/>
          <w:sz w:val="24"/>
          <w:szCs w:val="24"/>
        </w:rPr>
        <w:t>he results confirm that the</w:t>
      </w:r>
      <w:r w:rsidR="00FC2411">
        <w:rPr>
          <w:rFonts w:ascii="Times New Roman" w:hAnsi="Times New Roman" w:cs="Times New Roman" w:hint="eastAsia"/>
          <w:sz w:val="24"/>
          <w:szCs w:val="24"/>
        </w:rPr>
        <w:t xml:space="preserve"> extent of</w:t>
      </w:r>
      <w:r w:rsidR="00FD03BC" w:rsidRPr="001A223B">
        <w:rPr>
          <w:rFonts w:ascii="Times New Roman" w:hAnsi="Times New Roman" w:cs="Times New Roman" w:hint="eastAsia"/>
          <w:sz w:val="24"/>
          <w:szCs w:val="24"/>
        </w:rPr>
        <w:t xml:space="preserve"> promotional interactions among individual </w:t>
      </w:r>
      <w:r w:rsidR="00D66C37" w:rsidRPr="001A223B">
        <w:rPr>
          <w:rFonts w:ascii="Times New Roman" w:hAnsi="Times New Roman" w:cs="Times New Roman" w:hint="eastAsia"/>
          <w:sz w:val="24"/>
          <w:szCs w:val="24"/>
        </w:rPr>
        <w:t>SKU</w:t>
      </w:r>
      <w:r w:rsidR="00FD03BC" w:rsidRPr="001A223B">
        <w:rPr>
          <w:rFonts w:ascii="Times New Roman" w:hAnsi="Times New Roman" w:cs="Times New Roman" w:hint="eastAsia"/>
          <w:sz w:val="24"/>
          <w:szCs w:val="24"/>
        </w:rPr>
        <w:t xml:space="preserve">s are unstable and dynamic across time periods. </w:t>
      </w:r>
      <w:r w:rsidR="00FD03BC" w:rsidRPr="001A223B">
        <w:rPr>
          <w:rFonts w:ascii="Times New Roman" w:hAnsi="Times New Roman" w:cs="Times New Roman"/>
          <w:sz w:val="24"/>
          <w:szCs w:val="24"/>
        </w:rPr>
        <w:t>T</w:t>
      </w:r>
      <w:r w:rsidR="00FD03BC" w:rsidRPr="001A223B">
        <w:rPr>
          <w:rFonts w:ascii="Times New Roman" w:hAnsi="Times New Roman" w:cs="Times New Roman" w:hint="eastAsia"/>
          <w:sz w:val="24"/>
          <w:szCs w:val="24"/>
        </w:rPr>
        <w:t>hird, the factor</w:t>
      </w:r>
      <w:r w:rsidR="00FC2411">
        <w:rPr>
          <w:rFonts w:ascii="Times New Roman" w:hAnsi="Times New Roman" w:cs="Times New Roman" w:hint="eastAsia"/>
          <w:sz w:val="24"/>
          <w:szCs w:val="24"/>
        </w:rPr>
        <w:t xml:space="preserve"> based</w:t>
      </w:r>
      <w:r w:rsidR="00FD03BC" w:rsidRPr="001A223B">
        <w:rPr>
          <w:rFonts w:ascii="Times New Roman" w:hAnsi="Times New Roman" w:cs="Times New Roman" w:hint="eastAsia"/>
          <w:sz w:val="24"/>
          <w:szCs w:val="24"/>
        </w:rPr>
        <w:t xml:space="preserve"> models also </w:t>
      </w:r>
      <w:r>
        <w:rPr>
          <w:rFonts w:ascii="Times New Roman" w:hAnsi="Times New Roman" w:cs="Times New Roman" w:hint="eastAsia"/>
          <w:sz w:val="24"/>
          <w:szCs w:val="24"/>
        </w:rPr>
        <w:t>perform pretty well</w:t>
      </w:r>
      <w:r w:rsidR="00812722">
        <w:rPr>
          <w:rFonts w:ascii="Times New Roman" w:hAnsi="Times New Roman" w:cs="Times New Roman" w:hint="eastAsia"/>
          <w:sz w:val="24"/>
          <w:szCs w:val="24"/>
        </w:rPr>
        <w:t xml:space="preserve"> though they are not the best. Considering</w:t>
      </w:r>
      <w:r w:rsidR="00FD03BC" w:rsidRPr="001A223B">
        <w:rPr>
          <w:rFonts w:ascii="Times New Roman" w:hAnsi="Times New Roman" w:cs="Times New Roman" w:hint="eastAsia"/>
          <w:sz w:val="24"/>
          <w:szCs w:val="24"/>
        </w:rPr>
        <w:t xml:space="preserve"> they </w:t>
      </w:r>
      <w:r w:rsidR="00812722">
        <w:rPr>
          <w:rFonts w:ascii="Times New Roman" w:hAnsi="Times New Roman" w:cs="Times New Roman" w:hint="eastAsia"/>
          <w:sz w:val="24"/>
          <w:szCs w:val="24"/>
        </w:rPr>
        <w:t xml:space="preserve">also </w:t>
      </w:r>
      <w:r w:rsidR="00AF6D26" w:rsidRPr="001A223B">
        <w:rPr>
          <w:rFonts w:ascii="Times New Roman" w:hAnsi="Times New Roman" w:cs="Times New Roman" w:hint="eastAsia"/>
          <w:sz w:val="24"/>
          <w:szCs w:val="24"/>
        </w:rPr>
        <w:t xml:space="preserve">perform </w:t>
      </w:r>
      <w:r w:rsidR="00FD03BC" w:rsidRPr="001A223B">
        <w:rPr>
          <w:rFonts w:ascii="Times New Roman" w:hAnsi="Times New Roman" w:cs="Times New Roman" w:hint="eastAsia"/>
          <w:sz w:val="24"/>
          <w:szCs w:val="24"/>
        </w:rPr>
        <w:t xml:space="preserve">well in </w:t>
      </w:r>
      <w:r w:rsidR="00AF6D26">
        <w:rPr>
          <w:rFonts w:ascii="Times New Roman" w:hAnsi="Times New Roman" w:cs="Times New Roman" w:hint="eastAsia"/>
          <w:sz w:val="24"/>
          <w:szCs w:val="24"/>
        </w:rPr>
        <w:t xml:space="preserve">the </w:t>
      </w:r>
      <w:r w:rsidR="00812722">
        <w:rPr>
          <w:rFonts w:ascii="Times New Roman" w:hAnsi="Times New Roman" w:cs="Times New Roman" w:hint="eastAsia"/>
          <w:sz w:val="24"/>
          <w:szCs w:val="24"/>
        </w:rPr>
        <w:t>fixed</w:t>
      </w:r>
      <w:r w:rsidR="00FD03BC" w:rsidRPr="001A223B">
        <w:rPr>
          <w:rFonts w:ascii="Times New Roman" w:hAnsi="Times New Roman" w:cs="Times New Roman" w:hint="eastAsia"/>
          <w:sz w:val="24"/>
          <w:szCs w:val="24"/>
        </w:rPr>
        <w:t xml:space="preserve"> schemes</w:t>
      </w:r>
      <w:r w:rsidR="00812722">
        <w:rPr>
          <w:rFonts w:ascii="Times New Roman" w:hAnsi="Times New Roman" w:cs="Times New Roman" w:hint="eastAsia"/>
          <w:sz w:val="24"/>
          <w:szCs w:val="24"/>
        </w:rPr>
        <w:t>,</w:t>
      </w:r>
      <w:r w:rsidR="00FD03BC" w:rsidRPr="001A223B">
        <w:rPr>
          <w:rFonts w:ascii="Times New Roman" w:hAnsi="Times New Roman" w:cs="Times New Roman" w:hint="eastAsia"/>
          <w:sz w:val="24"/>
          <w:szCs w:val="24"/>
        </w:rPr>
        <w:t xml:space="preserve"> </w:t>
      </w:r>
      <w:r w:rsidR="00812722">
        <w:rPr>
          <w:rFonts w:ascii="Times New Roman" w:hAnsi="Times New Roman" w:cs="Times New Roman" w:hint="eastAsia"/>
          <w:sz w:val="24"/>
          <w:szCs w:val="24"/>
        </w:rPr>
        <w:t xml:space="preserve">we </w:t>
      </w:r>
      <w:r w:rsidR="00AF6D26">
        <w:rPr>
          <w:rFonts w:ascii="Times New Roman" w:hAnsi="Times New Roman" w:cs="Times New Roman"/>
          <w:sz w:val="24"/>
          <w:szCs w:val="24"/>
        </w:rPr>
        <w:t>conclude</w:t>
      </w:r>
      <w:r w:rsidR="00812722">
        <w:rPr>
          <w:rFonts w:ascii="Times New Roman" w:hAnsi="Times New Roman" w:cs="Times New Roman" w:hint="eastAsia"/>
          <w:sz w:val="24"/>
          <w:szCs w:val="24"/>
        </w:rPr>
        <w:t xml:space="preserve"> that </w:t>
      </w:r>
      <w:r w:rsidR="00FD03BC" w:rsidRPr="001A223B">
        <w:rPr>
          <w:rFonts w:ascii="Times New Roman" w:hAnsi="Times New Roman" w:cs="Times New Roman" w:hint="eastAsia"/>
          <w:sz w:val="24"/>
          <w:szCs w:val="24"/>
        </w:rPr>
        <w:t>they are more robust models</w:t>
      </w:r>
      <w:r w:rsidR="00812722">
        <w:rPr>
          <w:rFonts w:ascii="Times New Roman" w:hAnsi="Times New Roman" w:cs="Times New Roman" w:hint="eastAsia"/>
          <w:sz w:val="24"/>
          <w:szCs w:val="24"/>
        </w:rPr>
        <w:t xml:space="preserve"> than the models without information </w:t>
      </w:r>
      <w:r w:rsidR="00FC2411">
        <w:rPr>
          <w:rFonts w:ascii="Times New Roman" w:hAnsi="Times New Roman" w:cs="Times New Roman" w:hint="eastAsia"/>
          <w:sz w:val="24"/>
          <w:szCs w:val="24"/>
        </w:rPr>
        <w:t>pre-</w:t>
      </w:r>
      <w:r w:rsidR="00812722">
        <w:rPr>
          <w:rFonts w:ascii="Times New Roman" w:hAnsi="Times New Roman" w:cs="Times New Roman" w:hint="eastAsia"/>
          <w:sz w:val="24"/>
          <w:szCs w:val="24"/>
        </w:rPr>
        <w:t>extraction</w:t>
      </w:r>
      <w:r w:rsidR="00FD03BC" w:rsidRPr="001A223B">
        <w:rPr>
          <w:rFonts w:ascii="Times New Roman" w:hAnsi="Times New Roman" w:cs="Times New Roman" w:hint="eastAsia"/>
          <w:sz w:val="24"/>
          <w:szCs w:val="24"/>
        </w:rPr>
        <w:t>.</w:t>
      </w:r>
      <w:r w:rsidR="001F0C7F">
        <w:rPr>
          <w:rFonts w:ascii="Times New Roman" w:hAnsi="Times New Roman" w:cs="Times New Roman" w:hint="eastAsia"/>
          <w:sz w:val="24"/>
          <w:szCs w:val="24"/>
        </w:rPr>
        <w:t xml:space="preserve"> Fourth, by comparing the forecasting improvements between different </w:t>
      </w:r>
      <w:r w:rsidR="0078219C">
        <w:rPr>
          <w:rFonts w:ascii="Times New Roman" w:hAnsi="Times New Roman" w:cs="Times New Roman"/>
          <w:sz w:val="24"/>
          <w:szCs w:val="24"/>
        </w:rPr>
        <w:t>horizons</w:t>
      </w:r>
      <w:r w:rsidR="001F0C7F">
        <w:rPr>
          <w:rFonts w:ascii="Times New Roman" w:hAnsi="Times New Roman" w:cs="Times New Roman" w:hint="eastAsia"/>
          <w:sz w:val="24"/>
          <w:szCs w:val="24"/>
        </w:rPr>
        <w:t>,</w:t>
      </w:r>
      <w:r w:rsidR="001F0C7F" w:rsidRPr="001F0C7F">
        <w:rPr>
          <w:rFonts w:ascii="Times New Roman" w:hAnsi="Times New Roman" w:cs="Times New Roman"/>
          <w:sz w:val="24"/>
          <w:szCs w:val="24"/>
        </w:rPr>
        <w:t xml:space="preserve"> we find the improvements over baseline model becom</w:t>
      </w:r>
      <w:r w:rsidR="00AF6D26">
        <w:rPr>
          <w:rFonts w:ascii="Times New Roman" w:hAnsi="Times New Roman" w:cs="Times New Roman"/>
          <w:sz w:val="24"/>
          <w:szCs w:val="24"/>
        </w:rPr>
        <w:t>e substantial</w:t>
      </w:r>
      <w:r w:rsidR="00AF6D26">
        <w:rPr>
          <w:rFonts w:ascii="Times New Roman" w:hAnsi="Times New Roman" w:cs="Times New Roman" w:hint="eastAsia"/>
          <w:sz w:val="24"/>
          <w:szCs w:val="24"/>
        </w:rPr>
        <w:t xml:space="preserve">ly </w:t>
      </w:r>
      <w:r w:rsidR="00AE713F">
        <w:rPr>
          <w:rFonts w:ascii="Times New Roman" w:hAnsi="Times New Roman" w:cs="Times New Roman"/>
          <w:sz w:val="24"/>
          <w:szCs w:val="24"/>
        </w:rPr>
        <w:t>larger</w:t>
      </w:r>
      <w:r w:rsidR="00FC2411" w:rsidRPr="001F0C7F">
        <w:rPr>
          <w:rFonts w:ascii="Times New Roman" w:hAnsi="Times New Roman" w:cs="Times New Roman"/>
          <w:sz w:val="24"/>
          <w:szCs w:val="24"/>
        </w:rPr>
        <w:t xml:space="preserve"> </w:t>
      </w:r>
      <w:r w:rsidR="001F0C7F" w:rsidRPr="001F0C7F">
        <w:rPr>
          <w:rFonts w:ascii="Times New Roman" w:hAnsi="Times New Roman" w:cs="Times New Roman"/>
          <w:sz w:val="24"/>
          <w:szCs w:val="24"/>
        </w:rPr>
        <w:t xml:space="preserve">as the forecast horizon increases, e.g. the </w:t>
      </w:r>
      <w:proofErr w:type="spellStart"/>
      <w:r w:rsidR="001F0C7F" w:rsidRPr="001F0C7F">
        <w:rPr>
          <w:rFonts w:ascii="Times New Roman" w:hAnsi="Times New Roman" w:cs="Times New Roman"/>
          <w:sz w:val="24"/>
          <w:szCs w:val="24"/>
        </w:rPr>
        <w:t>AvgRelMAE</w:t>
      </w:r>
      <w:proofErr w:type="spellEnd"/>
      <w:r w:rsidR="001F0C7F" w:rsidRPr="001F0C7F">
        <w:rPr>
          <w:rFonts w:ascii="Times New Roman" w:hAnsi="Times New Roman" w:cs="Times New Roman"/>
          <w:sz w:val="24"/>
          <w:szCs w:val="24"/>
        </w:rPr>
        <w:t xml:space="preserve"> is 0.9</w:t>
      </w:r>
      <w:r w:rsidR="00AE713F">
        <w:rPr>
          <w:rFonts w:ascii="Times New Roman" w:hAnsi="Times New Roman" w:cs="Times New Roman" w:hint="eastAsia"/>
          <w:sz w:val="24"/>
          <w:szCs w:val="24"/>
        </w:rPr>
        <w:t>67</w:t>
      </w:r>
      <w:r w:rsidR="001F0C7F" w:rsidRPr="001F0C7F">
        <w:rPr>
          <w:rFonts w:ascii="Times New Roman" w:hAnsi="Times New Roman" w:cs="Times New Roman"/>
          <w:sz w:val="24"/>
          <w:szCs w:val="24"/>
        </w:rPr>
        <w:t xml:space="preserve"> in </w:t>
      </w:r>
      <w:r w:rsidR="001F0C7F">
        <w:rPr>
          <w:rFonts w:ascii="Times New Roman" w:hAnsi="Times New Roman" w:cs="Times New Roman"/>
          <w:sz w:val="24"/>
          <w:szCs w:val="24"/>
        </w:rPr>
        <w:t>horizon</w:t>
      </w:r>
      <w:r w:rsidR="001F0C7F">
        <w:rPr>
          <w:rFonts w:ascii="Times New Roman" w:hAnsi="Times New Roman" w:cs="Times New Roman" w:hint="eastAsia"/>
          <w:sz w:val="24"/>
          <w:szCs w:val="24"/>
        </w:rPr>
        <w:t xml:space="preserve"> 4 weeks </w:t>
      </w:r>
      <w:r w:rsidR="00AE713F">
        <w:rPr>
          <w:rFonts w:ascii="Times New Roman" w:hAnsi="Times New Roman" w:cs="Times New Roman"/>
          <w:sz w:val="24"/>
          <w:szCs w:val="24"/>
        </w:rPr>
        <w:t>while it is 0.9</w:t>
      </w:r>
      <w:r w:rsidR="00AE713F">
        <w:rPr>
          <w:rFonts w:ascii="Times New Roman" w:hAnsi="Times New Roman" w:cs="Times New Roman" w:hint="eastAsia"/>
          <w:sz w:val="24"/>
          <w:szCs w:val="24"/>
        </w:rPr>
        <w:t>75</w:t>
      </w:r>
      <w:r w:rsidR="001F0C7F" w:rsidRPr="001F0C7F">
        <w:rPr>
          <w:rFonts w:ascii="Times New Roman" w:hAnsi="Times New Roman" w:cs="Times New Roman"/>
          <w:sz w:val="24"/>
          <w:szCs w:val="24"/>
        </w:rPr>
        <w:t xml:space="preserve"> in </w:t>
      </w:r>
      <w:r w:rsidR="001F0C7F">
        <w:rPr>
          <w:rFonts w:ascii="Times New Roman" w:hAnsi="Times New Roman" w:cs="Times New Roman"/>
          <w:sz w:val="24"/>
          <w:szCs w:val="24"/>
        </w:rPr>
        <w:t>horizon</w:t>
      </w:r>
      <w:r w:rsidR="001F0C7F">
        <w:rPr>
          <w:rFonts w:ascii="Times New Roman" w:hAnsi="Times New Roman" w:cs="Times New Roman" w:hint="eastAsia"/>
          <w:sz w:val="24"/>
          <w:szCs w:val="24"/>
        </w:rPr>
        <w:t xml:space="preserve"> 1 week</w:t>
      </w:r>
      <w:r w:rsidR="00AE713F">
        <w:rPr>
          <w:rFonts w:ascii="Times New Roman" w:hAnsi="Times New Roman" w:cs="Times New Roman" w:hint="eastAsia"/>
          <w:sz w:val="24"/>
          <w:szCs w:val="24"/>
        </w:rPr>
        <w:t xml:space="preserve"> for the best performance model</w:t>
      </w:r>
      <w:r w:rsidR="001F0C7F" w:rsidRPr="001F0C7F">
        <w:rPr>
          <w:rFonts w:ascii="Times New Roman" w:hAnsi="Times New Roman" w:cs="Times New Roman"/>
          <w:sz w:val="24"/>
          <w:szCs w:val="24"/>
        </w:rPr>
        <w:t>. This is in consistent with the results from Huang et al. (2014).</w:t>
      </w:r>
      <w:r w:rsidR="00F207F1">
        <w:rPr>
          <w:rFonts w:ascii="Times New Roman" w:hAnsi="Times New Roman" w:cs="Times New Roman" w:hint="eastAsia"/>
          <w:sz w:val="24"/>
          <w:szCs w:val="24"/>
        </w:rPr>
        <w:t xml:space="preserve"> </w:t>
      </w:r>
    </w:p>
    <w:p w:rsidR="00B94C36" w:rsidRDefault="00727933" w:rsidP="00B94C36">
      <w:pPr>
        <w:spacing w:line="360" w:lineRule="auto"/>
        <w:ind w:firstLine="420"/>
        <w:jc w:val="center"/>
        <w:rPr>
          <w:rFonts w:ascii="Times New Roman" w:hAnsi="Times New Roman" w:cs="Times New Roman"/>
          <w:sz w:val="24"/>
          <w:szCs w:val="24"/>
        </w:rPr>
      </w:pPr>
      <w:hyperlink w:anchor="_Figure_4_MAE" w:history="1">
        <w:r w:rsidR="00B94C36" w:rsidRPr="00B73727">
          <w:rPr>
            <w:rStyle w:val="Hyperlink"/>
            <w:rFonts w:ascii="Times New Roman" w:hAnsi="Times New Roman" w:cs="Times New Roman" w:hint="eastAsia"/>
            <w:sz w:val="24"/>
            <w:szCs w:val="24"/>
          </w:rPr>
          <w:t xml:space="preserve">[Figure </w:t>
        </w:r>
        <w:r w:rsidR="00F97CDA" w:rsidRPr="00B73727">
          <w:rPr>
            <w:rStyle w:val="Hyperlink"/>
            <w:rFonts w:ascii="Times New Roman" w:hAnsi="Times New Roman" w:cs="Times New Roman" w:hint="eastAsia"/>
            <w:sz w:val="24"/>
            <w:szCs w:val="24"/>
          </w:rPr>
          <w:t>4</w:t>
        </w:r>
        <w:r w:rsidR="00B94C36" w:rsidRPr="00B73727">
          <w:rPr>
            <w:rStyle w:val="Hyperlink"/>
            <w:rFonts w:ascii="Times New Roman" w:hAnsi="Times New Roman" w:cs="Times New Roman" w:hint="eastAsia"/>
            <w:sz w:val="24"/>
            <w:szCs w:val="24"/>
          </w:rPr>
          <w:t>]</w:t>
        </w:r>
      </w:hyperlink>
    </w:p>
    <w:p w:rsidR="0078219C" w:rsidRDefault="0078219C" w:rsidP="001A223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Figure </w:t>
      </w:r>
      <w:r w:rsidR="00F97CDA">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sidR="00BB74A8">
        <w:rPr>
          <w:rFonts w:ascii="Times New Roman" w:hAnsi="Times New Roman" w:cs="Times New Roman" w:hint="eastAsia"/>
          <w:sz w:val="24"/>
          <w:szCs w:val="24"/>
        </w:rPr>
        <w:t>shows the MAE improvements of the models with different information set</w:t>
      </w:r>
      <w:r w:rsidR="00C07E1F">
        <w:rPr>
          <w:rFonts w:ascii="Times New Roman" w:hAnsi="Times New Roman" w:cs="Times New Roman" w:hint="eastAsia"/>
          <w:sz w:val="24"/>
          <w:szCs w:val="24"/>
        </w:rPr>
        <w:t>s</w:t>
      </w:r>
      <w:r w:rsidR="00BB74A8">
        <w:rPr>
          <w:rFonts w:ascii="Times New Roman" w:hAnsi="Times New Roman" w:cs="Times New Roman" w:hint="eastAsia"/>
          <w:sz w:val="24"/>
          <w:szCs w:val="24"/>
        </w:rPr>
        <w:t xml:space="preserve"> over ETS model. </w:t>
      </w:r>
      <w:r w:rsidR="00C07E1F">
        <w:rPr>
          <w:rFonts w:ascii="Times New Roman" w:hAnsi="Times New Roman" w:cs="Times New Roman" w:hint="eastAsia"/>
          <w:sz w:val="24"/>
          <w:szCs w:val="24"/>
        </w:rPr>
        <w:t>W</w:t>
      </w:r>
      <w:r w:rsidR="00F207F1">
        <w:rPr>
          <w:rFonts w:ascii="Times New Roman" w:hAnsi="Times New Roman" w:cs="Times New Roman" w:hint="eastAsia"/>
          <w:sz w:val="24"/>
          <w:szCs w:val="24"/>
        </w:rPr>
        <w:t xml:space="preserve">e only compare the MAEs in this figure and </w:t>
      </w:r>
      <w:ins w:id="242" w:author="Fildes, Robert" w:date="2014-09-16T16:01:00Z">
        <w:r w:rsidR="00CA10DC">
          <w:rPr>
            <w:rFonts w:ascii="Times New Roman" w:hAnsi="Times New Roman" w:cs="Times New Roman"/>
            <w:sz w:val="24"/>
            <w:szCs w:val="24"/>
          </w:rPr>
          <w:t xml:space="preserve">the </w:t>
        </w:r>
      </w:ins>
      <w:r w:rsidR="00F207F1">
        <w:rPr>
          <w:rFonts w:ascii="Times New Roman" w:hAnsi="Times New Roman" w:cs="Times New Roman" w:hint="eastAsia"/>
          <w:sz w:val="24"/>
          <w:szCs w:val="24"/>
        </w:rPr>
        <w:t>following figures because the results from four measures are</w:t>
      </w:r>
      <w:del w:id="243" w:author="Fildes, Robert" w:date="2014-09-16T16:01:00Z">
        <w:r w:rsidR="00F207F1" w:rsidDel="00CA10DC">
          <w:rPr>
            <w:rFonts w:ascii="Times New Roman" w:hAnsi="Times New Roman" w:cs="Times New Roman" w:hint="eastAsia"/>
            <w:sz w:val="24"/>
            <w:szCs w:val="24"/>
          </w:rPr>
          <w:delText xml:space="preserve"> quite</w:delText>
        </w:r>
      </w:del>
      <w:r w:rsidR="00F207F1">
        <w:rPr>
          <w:rFonts w:ascii="Times New Roman" w:hAnsi="Times New Roman" w:cs="Times New Roman" w:hint="eastAsia"/>
          <w:sz w:val="24"/>
          <w:szCs w:val="24"/>
        </w:rPr>
        <w:t xml:space="preserve"> </w:t>
      </w:r>
      <w:r w:rsidR="00F207F1">
        <w:rPr>
          <w:rFonts w:ascii="Times New Roman" w:hAnsi="Times New Roman" w:cs="Times New Roman"/>
          <w:sz w:val="24"/>
          <w:szCs w:val="24"/>
        </w:rPr>
        <w:t>consistent</w:t>
      </w:r>
      <w:r w:rsidR="00F207F1">
        <w:rPr>
          <w:rFonts w:ascii="Times New Roman" w:hAnsi="Times New Roman" w:cs="Times New Roman" w:hint="eastAsia"/>
          <w:sz w:val="24"/>
          <w:szCs w:val="24"/>
        </w:rPr>
        <w:t xml:space="preserve"> </w:t>
      </w:r>
      <w:r w:rsidR="00C07E1F">
        <w:rPr>
          <w:rFonts w:ascii="Times New Roman" w:hAnsi="Times New Roman" w:cs="Times New Roman" w:hint="eastAsia"/>
          <w:sz w:val="24"/>
          <w:szCs w:val="24"/>
        </w:rPr>
        <w:t>with</w:t>
      </w:r>
      <w:r w:rsidR="00F207F1">
        <w:rPr>
          <w:rFonts w:ascii="Times New Roman" w:hAnsi="Times New Roman" w:cs="Times New Roman" w:hint="eastAsia"/>
          <w:sz w:val="24"/>
          <w:szCs w:val="24"/>
        </w:rPr>
        <w:t xml:space="preserve"> each other. </w:t>
      </w:r>
      <w:r w:rsidR="00BB74A8">
        <w:rPr>
          <w:rFonts w:ascii="Times New Roman" w:hAnsi="Times New Roman" w:cs="Times New Roman"/>
          <w:sz w:val="24"/>
          <w:szCs w:val="24"/>
        </w:rPr>
        <w:t>T</w:t>
      </w:r>
      <w:r w:rsidR="00BB74A8">
        <w:rPr>
          <w:rFonts w:ascii="Times New Roman" w:hAnsi="Times New Roman" w:cs="Times New Roman" w:hint="eastAsia"/>
          <w:sz w:val="24"/>
          <w:szCs w:val="24"/>
        </w:rPr>
        <w:t>he</w:t>
      </w:r>
      <w:r w:rsidR="00AF6D26">
        <w:rPr>
          <w:rFonts w:ascii="Times New Roman" w:hAnsi="Times New Roman" w:cs="Times New Roman" w:hint="eastAsia"/>
          <w:sz w:val="24"/>
          <w:szCs w:val="24"/>
        </w:rPr>
        <w:t xml:space="preserve"> </w:t>
      </w:r>
      <w:r w:rsidR="00AF6D26">
        <w:rPr>
          <w:rFonts w:ascii="Times New Roman" w:hAnsi="Times New Roman" w:cs="Times New Roman"/>
          <w:sz w:val="24"/>
          <w:szCs w:val="24"/>
        </w:rPr>
        <w:t>incorporation</w:t>
      </w:r>
      <w:r w:rsidR="00AF6D26">
        <w:rPr>
          <w:rFonts w:ascii="Times New Roman" w:hAnsi="Times New Roman" w:cs="Times New Roman" w:hint="eastAsia"/>
          <w:sz w:val="24"/>
          <w:szCs w:val="24"/>
        </w:rPr>
        <w:t xml:space="preserve"> of the focal product</w:t>
      </w:r>
      <w:r w:rsidR="00AF6D26">
        <w:rPr>
          <w:rFonts w:ascii="Times New Roman" w:hAnsi="Times New Roman" w:cs="Times New Roman"/>
          <w:sz w:val="24"/>
          <w:szCs w:val="24"/>
        </w:rPr>
        <w:t>’</w:t>
      </w:r>
      <w:r w:rsidR="00AF6D26">
        <w:rPr>
          <w:rFonts w:ascii="Times New Roman" w:hAnsi="Times New Roman" w:cs="Times New Roman" w:hint="eastAsia"/>
          <w:sz w:val="24"/>
          <w:szCs w:val="24"/>
        </w:rPr>
        <w:t>s</w:t>
      </w:r>
      <w:r w:rsidR="00BB74A8">
        <w:rPr>
          <w:rFonts w:ascii="Times New Roman" w:hAnsi="Times New Roman" w:cs="Times New Roman" w:hint="eastAsia"/>
          <w:sz w:val="24"/>
          <w:szCs w:val="24"/>
        </w:rPr>
        <w:t xml:space="preserve"> own predictors contribute</w:t>
      </w:r>
      <w:r w:rsidR="003D7B45">
        <w:rPr>
          <w:rFonts w:ascii="Times New Roman" w:hAnsi="Times New Roman" w:cs="Times New Roman" w:hint="eastAsia"/>
          <w:sz w:val="24"/>
          <w:szCs w:val="24"/>
        </w:rPr>
        <w:t>s</w:t>
      </w:r>
      <w:r w:rsidR="00BB74A8">
        <w:rPr>
          <w:rFonts w:ascii="Times New Roman" w:hAnsi="Times New Roman" w:cs="Times New Roman" w:hint="eastAsia"/>
          <w:sz w:val="24"/>
          <w:szCs w:val="24"/>
        </w:rPr>
        <w:t xml:space="preserve"> 85.7% of improvements</w:t>
      </w:r>
      <w:r w:rsidR="00C07E1F">
        <w:rPr>
          <w:rFonts w:ascii="Times New Roman" w:hAnsi="Times New Roman" w:cs="Times New Roman" w:hint="eastAsia"/>
          <w:sz w:val="24"/>
          <w:szCs w:val="24"/>
        </w:rPr>
        <w:t xml:space="preserve"> over ETS model</w:t>
      </w:r>
      <w:r w:rsidR="00BB74A8">
        <w:rPr>
          <w:rFonts w:ascii="Times New Roman" w:hAnsi="Times New Roman" w:cs="Times New Roman" w:hint="eastAsia"/>
          <w:sz w:val="24"/>
          <w:szCs w:val="24"/>
        </w:rPr>
        <w:t xml:space="preserve">. </w:t>
      </w:r>
      <w:r w:rsidR="00BB74A8">
        <w:rPr>
          <w:rFonts w:ascii="Times New Roman" w:hAnsi="Times New Roman" w:cs="Times New Roman"/>
          <w:sz w:val="24"/>
          <w:szCs w:val="24"/>
        </w:rPr>
        <w:t>T</w:t>
      </w:r>
      <w:r w:rsidR="00BB74A8">
        <w:rPr>
          <w:rFonts w:ascii="Times New Roman" w:hAnsi="Times New Roman" w:cs="Times New Roman" w:hint="eastAsia"/>
          <w:sz w:val="24"/>
          <w:szCs w:val="24"/>
        </w:rPr>
        <w:t>he extra information from</w:t>
      </w:r>
      <w:ins w:id="244" w:author="Fildes, Robert" w:date="2014-09-16T16:01:00Z">
        <w:r w:rsidR="00CA10DC">
          <w:rPr>
            <w:rFonts w:ascii="Times New Roman" w:hAnsi="Times New Roman" w:cs="Times New Roman"/>
            <w:sz w:val="24"/>
            <w:szCs w:val="24"/>
          </w:rPr>
          <w:t xml:space="preserve"> the</w:t>
        </w:r>
      </w:ins>
      <w:r w:rsidR="00BB74A8">
        <w:rPr>
          <w:rFonts w:ascii="Times New Roman" w:hAnsi="Times New Roman" w:cs="Times New Roman" w:hint="eastAsia"/>
          <w:sz w:val="24"/>
          <w:szCs w:val="24"/>
        </w:rPr>
        <w:t xml:space="preserve"> intra-category five top sales products contribute</w:t>
      </w:r>
      <w:r w:rsidR="003247B4">
        <w:rPr>
          <w:rFonts w:ascii="Times New Roman" w:hAnsi="Times New Roman" w:cs="Times New Roman" w:hint="eastAsia"/>
          <w:sz w:val="24"/>
          <w:szCs w:val="24"/>
        </w:rPr>
        <w:t>s</w:t>
      </w:r>
      <w:r w:rsidR="00BB74A8">
        <w:rPr>
          <w:rFonts w:ascii="Times New Roman" w:hAnsi="Times New Roman" w:cs="Times New Roman" w:hint="eastAsia"/>
          <w:sz w:val="24"/>
          <w:szCs w:val="24"/>
        </w:rPr>
        <w:t xml:space="preserve"> </w:t>
      </w:r>
      <w:ins w:id="245" w:author="Fildes, Robert" w:date="2014-09-16T16:01:00Z">
        <w:r w:rsidR="00CA10DC">
          <w:rPr>
            <w:rFonts w:ascii="Times New Roman" w:hAnsi="Times New Roman" w:cs="Times New Roman"/>
            <w:sz w:val="24"/>
            <w:szCs w:val="24"/>
          </w:rPr>
          <w:t xml:space="preserve">an </w:t>
        </w:r>
      </w:ins>
      <w:r w:rsidR="003247B4">
        <w:rPr>
          <w:rFonts w:ascii="Times New Roman" w:hAnsi="Times New Roman" w:cs="Times New Roman" w:hint="eastAsia"/>
          <w:sz w:val="24"/>
          <w:szCs w:val="24"/>
        </w:rPr>
        <w:t>additional</w:t>
      </w:r>
      <w:r w:rsidR="00BB74A8">
        <w:rPr>
          <w:rFonts w:ascii="Times New Roman" w:hAnsi="Times New Roman" w:cs="Times New Roman" w:hint="eastAsia"/>
          <w:sz w:val="24"/>
          <w:szCs w:val="24"/>
        </w:rPr>
        <w:t xml:space="preserve"> </w:t>
      </w:r>
      <w:r w:rsidR="003247B4">
        <w:rPr>
          <w:rFonts w:ascii="Times New Roman" w:hAnsi="Times New Roman" w:cs="Times New Roman" w:hint="eastAsia"/>
          <w:sz w:val="24"/>
          <w:szCs w:val="24"/>
        </w:rPr>
        <w:t>6.</w:t>
      </w:r>
      <w:r w:rsidR="00BB74A8">
        <w:rPr>
          <w:rFonts w:ascii="Times New Roman" w:hAnsi="Times New Roman" w:cs="Times New Roman" w:hint="eastAsia"/>
          <w:sz w:val="24"/>
          <w:szCs w:val="24"/>
        </w:rPr>
        <w:t>7%</w:t>
      </w:r>
      <w:r w:rsidR="003247B4">
        <w:rPr>
          <w:rFonts w:ascii="Times New Roman" w:hAnsi="Times New Roman" w:cs="Times New Roman" w:hint="eastAsia"/>
          <w:sz w:val="24"/>
          <w:szCs w:val="24"/>
        </w:rPr>
        <w:t xml:space="preserve">. The following extra information sets contribute less and less. </w:t>
      </w:r>
      <w:r w:rsidR="003247B4">
        <w:rPr>
          <w:rFonts w:ascii="Times New Roman" w:hAnsi="Times New Roman" w:cs="Times New Roman"/>
          <w:sz w:val="24"/>
          <w:szCs w:val="24"/>
        </w:rPr>
        <w:t>T</w:t>
      </w:r>
      <w:r w:rsidR="003247B4">
        <w:rPr>
          <w:rFonts w:ascii="Times New Roman" w:hAnsi="Times New Roman" w:cs="Times New Roman" w:hint="eastAsia"/>
          <w:sz w:val="24"/>
          <w:szCs w:val="24"/>
        </w:rPr>
        <w:t>he ADL-inter-</w:t>
      </w:r>
      <w:proofErr w:type="gramStart"/>
      <w:r w:rsidR="003247B4">
        <w:rPr>
          <w:rFonts w:ascii="Times New Roman" w:hAnsi="Times New Roman" w:cs="Times New Roman" w:hint="eastAsia"/>
          <w:sz w:val="24"/>
          <w:szCs w:val="24"/>
        </w:rPr>
        <w:t>PCA(</w:t>
      </w:r>
      <w:proofErr w:type="gramEnd"/>
      <w:r w:rsidR="003247B4">
        <w:rPr>
          <w:rFonts w:ascii="Times New Roman" w:hAnsi="Times New Roman" w:cs="Times New Roman" w:hint="eastAsia"/>
          <w:sz w:val="24"/>
          <w:szCs w:val="24"/>
        </w:rPr>
        <w:t xml:space="preserve">4) can only improve over ADL-intra-all 0.5%, and the ADL-inter-all model improves over ADL-inter-PCA(4) </w:t>
      </w:r>
      <w:r w:rsidR="00C07E1F">
        <w:rPr>
          <w:rFonts w:ascii="Times New Roman" w:hAnsi="Times New Roman" w:cs="Times New Roman" w:hint="eastAsia"/>
          <w:sz w:val="24"/>
          <w:szCs w:val="24"/>
        </w:rPr>
        <w:lastRenderedPageBreak/>
        <w:t xml:space="preserve">only </w:t>
      </w:r>
      <w:r w:rsidR="003247B4">
        <w:rPr>
          <w:rFonts w:ascii="Times New Roman" w:hAnsi="Times New Roman" w:cs="Times New Roman" w:hint="eastAsia"/>
          <w:sz w:val="24"/>
          <w:szCs w:val="24"/>
        </w:rPr>
        <w:t xml:space="preserve">1.3%. </w:t>
      </w:r>
      <w:r w:rsidR="00CA4768">
        <w:rPr>
          <w:rFonts w:ascii="Times New Roman" w:hAnsi="Times New Roman" w:cs="Times New Roman" w:hint="eastAsia"/>
          <w:sz w:val="24"/>
          <w:szCs w:val="24"/>
        </w:rPr>
        <w:t>A</w:t>
      </w:r>
      <w:r w:rsidR="003247B4">
        <w:rPr>
          <w:rFonts w:ascii="Times New Roman" w:hAnsi="Times New Roman" w:cs="Times New Roman" w:hint="eastAsia"/>
          <w:sz w:val="24"/>
          <w:szCs w:val="24"/>
        </w:rPr>
        <w:t xml:space="preserve">ll the intra-category information </w:t>
      </w:r>
      <w:r w:rsidR="00CA4768">
        <w:rPr>
          <w:rFonts w:ascii="Times New Roman" w:hAnsi="Times New Roman" w:cs="Times New Roman" w:hint="eastAsia"/>
          <w:sz w:val="24"/>
          <w:szCs w:val="24"/>
        </w:rPr>
        <w:t xml:space="preserve">at most </w:t>
      </w:r>
      <w:r w:rsidR="003247B4">
        <w:rPr>
          <w:rFonts w:ascii="Times New Roman" w:hAnsi="Times New Roman" w:cs="Times New Roman" w:hint="eastAsia"/>
          <w:sz w:val="24"/>
          <w:szCs w:val="24"/>
        </w:rPr>
        <w:t>con</w:t>
      </w:r>
      <w:r w:rsidR="00D431D7">
        <w:rPr>
          <w:rFonts w:ascii="Times New Roman" w:hAnsi="Times New Roman" w:cs="Times New Roman" w:hint="eastAsia"/>
          <w:sz w:val="24"/>
          <w:szCs w:val="24"/>
        </w:rPr>
        <w:t>tributes about 1</w:t>
      </w:r>
      <w:r w:rsidR="00CA4768">
        <w:rPr>
          <w:rFonts w:ascii="Times New Roman" w:hAnsi="Times New Roman" w:cs="Times New Roman" w:hint="eastAsia"/>
          <w:sz w:val="24"/>
          <w:szCs w:val="24"/>
        </w:rPr>
        <w:t>2</w:t>
      </w:r>
      <w:r w:rsidR="00D431D7">
        <w:rPr>
          <w:rFonts w:ascii="Times New Roman" w:hAnsi="Times New Roman" w:cs="Times New Roman" w:hint="eastAsia"/>
          <w:sz w:val="24"/>
          <w:szCs w:val="24"/>
        </w:rPr>
        <w:t>.</w:t>
      </w:r>
      <w:r w:rsidR="00CA4768">
        <w:rPr>
          <w:rFonts w:ascii="Times New Roman" w:hAnsi="Times New Roman" w:cs="Times New Roman" w:hint="eastAsia"/>
          <w:sz w:val="24"/>
          <w:szCs w:val="24"/>
        </w:rPr>
        <w:t>6</w:t>
      </w:r>
      <w:r w:rsidR="00D431D7">
        <w:rPr>
          <w:rFonts w:ascii="Times New Roman" w:hAnsi="Times New Roman" w:cs="Times New Roman" w:hint="eastAsia"/>
          <w:sz w:val="24"/>
          <w:szCs w:val="24"/>
        </w:rPr>
        <w:t xml:space="preserve">% extra </w:t>
      </w:r>
      <w:ins w:id="246" w:author="Fildes, Robert" w:date="2014-09-16T16:02:00Z">
        <w:r w:rsidR="00CA10DC">
          <w:rPr>
            <w:rFonts w:ascii="Times New Roman" w:hAnsi="Times New Roman" w:cs="Times New Roman"/>
            <w:sz w:val="24"/>
            <w:szCs w:val="24"/>
          </w:rPr>
          <w:t xml:space="preserve">accuracy </w:t>
        </w:r>
      </w:ins>
      <w:r w:rsidR="00D431D7">
        <w:rPr>
          <w:rFonts w:ascii="Times New Roman" w:hAnsi="Times New Roman" w:cs="Times New Roman" w:hint="eastAsia"/>
          <w:sz w:val="24"/>
          <w:szCs w:val="24"/>
        </w:rPr>
        <w:t xml:space="preserve">improvements over </w:t>
      </w:r>
      <w:r w:rsidR="003D7B45">
        <w:rPr>
          <w:rFonts w:ascii="Times New Roman" w:hAnsi="Times New Roman" w:cs="Times New Roman" w:hint="eastAsia"/>
          <w:sz w:val="24"/>
          <w:szCs w:val="24"/>
        </w:rPr>
        <w:t xml:space="preserve">the </w:t>
      </w:r>
      <w:r w:rsidR="00D431D7">
        <w:rPr>
          <w:rFonts w:ascii="Times New Roman" w:hAnsi="Times New Roman" w:cs="Times New Roman" w:hint="eastAsia"/>
          <w:sz w:val="24"/>
          <w:szCs w:val="24"/>
        </w:rPr>
        <w:t>own predictors</w:t>
      </w:r>
      <w:r w:rsidR="00C07E1F">
        <w:rPr>
          <w:rFonts w:ascii="Times New Roman" w:hAnsi="Times New Roman" w:cs="Times New Roman" w:hint="eastAsia"/>
          <w:sz w:val="24"/>
          <w:szCs w:val="24"/>
        </w:rPr>
        <w:t xml:space="preserve"> model</w:t>
      </w:r>
      <w:r w:rsidR="00D431D7">
        <w:rPr>
          <w:rFonts w:ascii="Times New Roman" w:hAnsi="Times New Roman" w:cs="Times New Roman" w:hint="eastAsia"/>
          <w:sz w:val="24"/>
          <w:szCs w:val="24"/>
        </w:rPr>
        <w:t>, while all the inter-category information contributes only 1.</w:t>
      </w:r>
      <w:r w:rsidR="00BC460E">
        <w:rPr>
          <w:rFonts w:ascii="Times New Roman" w:hAnsi="Times New Roman" w:cs="Times New Roman" w:hint="eastAsia"/>
          <w:sz w:val="24"/>
          <w:szCs w:val="24"/>
        </w:rPr>
        <w:t>6</w:t>
      </w:r>
      <w:r w:rsidR="00D431D7">
        <w:rPr>
          <w:rFonts w:ascii="Times New Roman" w:hAnsi="Times New Roman" w:cs="Times New Roman" w:hint="eastAsia"/>
          <w:sz w:val="24"/>
          <w:szCs w:val="24"/>
        </w:rPr>
        <w:t>% additional improvements</w:t>
      </w:r>
      <w:r w:rsidR="00095CDC">
        <w:rPr>
          <w:rFonts w:ascii="Times New Roman" w:hAnsi="Times New Roman" w:cs="Times New Roman" w:hint="eastAsia"/>
          <w:sz w:val="24"/>
          <w:szCs w:val="24"/>
        </w:rPr>
        <w:t>.</w:t>
      </w:r>
    </w:p>
    <w:p w:rsidR="00B94C36" w:rsidRDefault="00727933" w:rsidP="00B94C36">
      <w:pPr>
        <w:spacing w:line="360" w:lineRule="auto"/>
        <w:ind w:firstLine="420"/>
        <w:jc w:val="center"/>
        <w:rPr>
          <w:rFonts w:ascii="Times New Roman" w:hAnsi="Times New Roman" w:cs="Times New Roman"/>
          <w:sz w:val="24"/>
          <w:szCs w:val="24"/>
        </w:rPr>
      </w:pPr>
      <w:hyperlink w:anchor="_Table_3_The" w:history="1">
        <w:r w:rsidR="00B94C36" w:rsidRPr="00B73727">
          <w:rPr>
            <w:rStyle w:val="Hyperlink"/>
            <w:rFonts w:ascii="Times New Roman" w:hAnsi="Times New Roman" w:cs="Times New Roman" w:hint="eastAsia"/>
            <w:sz w:val="24"/>
            <w:szCs w:val="24"/>
          </w:rPr>
          <w:t>[Table 3]</w:t>
        </w:r>
      </w:hyperlink>
    </w:p>
    <w:p w:rsidR="00FD03BC" w:rsidRDefault="00812722" w:rsidP="001A223B">
      <w:pPr>
        <w:spacing w:line="360" w:lineRule="auto"/>
        <w:ind w:firstLine="4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Table 3, we </w:t>
      </w:r>
      <w:r w:rsidR="0078219C">
        <w:rPr>
          <w:rFonts w:ascii="Times New Roman" w:hAnsi="Times New Roman" w:cs="Times New Roman" w:hint="eastAsia"/>
          <w:sz w:val="24"/>
          <w:szCs w:val="24"/>
        </w:rPr>
        <w:t>compare</w:t>
      </w:r>
      <w:r w:rsidR="001F0C7F" w:rsidRPr="001A223B">
        <w:rPr>
          <w:rFonts w:ascii="Times New Roman" w:hAnsi="Times New Roman" w:cs="Times New Roman" w:hint="eastAsia"/>
          <w:sz w:val="24"/>
          <w:szCs w:val="24"/>
        </w:rPr>
        <w:t xml:space="preserve"> the </w:t>
      </w:r>
      <w:r w:rsidR="001F0C7F">
        <w:rPr>
          <w:rFonts w:ascii="Times New Roman" w:hAnsi="Times New Roman" w:cs="Times New Roman" w:hint="eastAsia"/>
          <w:sz w:val="24"/>
          <w:szCs w:val="24"/>
        </w:rPr>
        <w:t>forecasting results</w:t>
      </w:r>
      <w:r w:rsidR="001F0C7F" w:rsidRPr="001A223B">
        <w:rPr>
          <w:rFonts w:ascii="Times New Roman" w:hAnsi="Times New Roman" w:cs="Times New Roman" w:hint="eastAsia"/>
          <w:sz w:val="24"/>
          <w:szCs w:val="24"/>
        </w:rPr>
        <w:t xml:space="preserve"> </w:t>
      </w:r>
      <w:r w:rsidR="0078219C">
        <w:rPr>
          <w:rFonts w:ascii="Times New Roman" w:hAnsi="Times New Roman" w:cs="Times New Roman" w:hint="eastAsia"/>
          <w:sz w:val="24"/>
          <w:szCs w:val="24"/>
        </w:rPr>
        <w:t>of</w:t>
      </w:r>
      <w:r w:rsidR="001F0C7F" w:rsidRPr="001A223B">
        <w:rPr>
          <w:rFonts w:ascii="Times New Roman" w:hAnsi="Times New Roman" w:cs="Times New Roman" w:hint="eastAsia"/>
          <w:sz w:val="24"/>
          <w:szCs w:val="24"/>
        </w:rPr>
        <w:t xml:space="preserve"> </w:t>
      </w:r>
      <w:r w:rsidR="0078219C">
        <w:rPr>
          <w:rFonts w:ascii="Times New Roman" w:hAnsi="Times New Roman" w:cs="Times New Roman" w:hint="eastAsia"/>
          <w:sz w:val="24"/>
          <w:szCs w:val="24"/>
        </w:rPr>
        <w:t xml:space="preserve">three </w:t>
      </w:r>
      <w:r w:rsidR="002B61FF" w:rsidRPr="002B61FF">
        <w:rPr>
          <w:rFonts w:ascii="Times New Roman" w:hAnsi="Times New Roman" w:cs="Times New Roman"/>
          <w:sz w:val="24"/>
          <w:szCs w:val="24"/>
        </w:rPr>
        <w:t>representative</w:t>
      </w:r>
      <w:r w:rsidR="002B61FF" w:rsidRPr="002B61FF">
        <w:rPr>
          <w:rFonts w:ascii="Times New Roman" w:hAnsi="Times New Roman" w:cs="Times New Roman" w:hint="eastAsia"/>
          <w:sz w:val="24"/>
          <w:szCs w:val="24"/>
        </w:rPr>
        <w:t xml:space="preserve"> </w:t>
      </w:r>
      <w:r w:rsidR="0078219C">
        <w:rPr>
          <w:rFonts w:ascii="Times New Roman" w:hAnsi="Times New Roman" w:cs="Times New Roman" w:hint="eastAsia"/>
          <w:sz w:val="24"/>
          <w:szCs w:val="24"/>
        </w:rPr>
        <w:t xml:space="preserve">models, including ADL-own, ADL-intra-all and ADL-inter-all, for </w:t>
      </w:r>
      <w:r w:rsidR="001F0C7F" w:rsidRPr="001A223B">
        <w:rPr>
          <w:rFonts w:ascii="Times New Roman" w:hAnsi="Times New Roman" w:cs="Times New Roman"/>
          <w:sz w:val="24"/>
          <w:szCs w:val="24"/>
        </w:rPr>
        <w:t>different</w:t>
      </w:r>
      <w:r w:rsidR="001F0C7F" w:rsidRPr="001A223B">
        <w:rPr>
          <w:rFonts w:ascii="Times New Roman" w:hAnsi="Times New Roman" w:cs="Times New Roman" w:hint="eastAsia"/>
          <w:sz w:val="24"/>
          <w:szCs w:val="24"/>
        </w:rPr>
        <w:t xml:space="preserve"> categories</w:t>
      </w:r>
      <w:r w:rsidR="001F0C7F">
        <w:rPr>
          <w:rFonts w:ascii="Times New Roman" w:hAnsi="Times New Roman" w:cs="Times New Roman" w:hint="eastAsia"/>
          <w:sz w:val="24"/>
          <w:szCs w:val="24"/>
        </w:rPr>
        <w:t xml:space="preserve"> individually</w:t>
      </w:r>
      <w:r w:rsidR="0078219C">
        <w:rPr>
          <w:rFonts w:ascii="Times New Roman" w:hAnsi="Times New Roman" w:cs="Times New Roman" w:hint="eastAsia"/>
          <w:sz w:val="24"/>
          <w:szCs w:val="24"/>
        </w:rPr>
        <w:t>.</w:t>
      </w:r>
      <w:r w:rsidR="009675F0">
        <w:rPr>
          <w:rFonts w:ascii="Times New Roman" w:hAnsi="Times New Roman" w:cs="Times New Roman" w:hint="eastAsia"/>
          <w:sz w:val="24"/>
          <w:szCs w:val="24"/>
        </w:rPr>
        <w:t xml:space="preserve"> </w:t>
      </w:r>
      <w:r w:rsidR="0078219C">
        <w:rPr>
          <w:rFonts w:ascii="Times New Roman" w:hAnsi="Times New Roman" w:cs="Times New Roman"/>
          <w:sz w:val="24"/>
          <w:szCs w:val="24"/>
        </w:rPr>
        <w:t>T</w:t>
      </w:r>
      <w:r w:rsidR="0078219C">
        <w:rPr>
          <w:rFonts w:ascii="Times New Roman" w:hAnsi="Times New Roman" w:cs="Times New Roman" w:hint="eastAsia"/>
          <w:sz w:val="24"/>
          <w:szCs w:val="24"/>
        </w:rPr>
        <w:t xml:space="preserve">hose models are selected because they are the best </w:t>
      </w:r>
      <w:r w:rsidR="0078219C">
        <w:rPr>
          <w:rFonts w:ascii="Times New Roman" w:hAnsi="Times New Roman" w:cs="Times New Roman"/>
          <w:sz w:val="24"/>
          <w:szCs w:val="24"/>
        </w:rPr>
        <w:t>preforming</w:t>
      </w:r>
      <w:r w:rsidR="0078219C">
        <w:rPr>
          <w:rFonts w:ascii="Times New Roman" w:hAnsi="Times New Roman" w:cs="Times New Roman" w:hint="eastAsia"/>
          <w:sz w:val="24"/>
          <w:szCs w:val="24"/>
        </w:rPr>
        <w:t xml:space="preserve"> models with </w:t>
      </w:r>
      <w:r w:rsidR="002B61FF">
        <w:rPr>
          <w:rFonts w:ascii="Times New Roman" w:hAnsi="Times New Roman" w:cs="Times New Roman" w:hint="eastAsia"/>
          <w:sz w:val="24"/>
          <w:szCs w:val="24"/>
        </w:rPr>
        <w:t xml:space="preserve">the </w:t>
      </w:r>
      <w:r w:rsidR="0078219C">
        <w:rPr>
          <w:rFonts w:ascii="Times New Roman" w:hAnsi="Times New Roman" w:cs="Times New Roman" w:hint="eastAsia"/>
          <w:sz w:val="24"/>
          <w:szCs w:val="24"/>
        </w:rPr>
        <w:t xml:space="preserve">three different information sets under </w:t>
      </w:r>
      <w:ins w:id="247" w:author="Fildes, Robert" w:date="2014-09-16T16:02:00Z">
        <w:r w:rsidR="00CA10DC">
          <w:rPr>
            <w:rFonts w:ascii="Times New Roman" w:hAnsi="Times New Roman" w:cs="Times New Roman"/>
            <w:sz w:val="24"/>
            <w:szCs w:val="24"/>
          </w:rPr>
          <w:t xml:space="preserve">the </w:t>
        </w:r>
      </w:ins>
      <w:r w:rsidR="0078219C">
        <w:rPr>
          <w:rFonts w:ascii="Times New Roman" w:hAnsi="Times New Roman" w:cs="Times New Roman" w:hint="eastAsia"/>
          <w:sz w:val="24"/>
          <w:szCs w:val="24"/>
        </w:rPr>
        <w:t xml:space="preserve">rolling scheme. </w:t>
      </w:r>
      <w:r w:rsidR="0078219C">
        <w:rPr>
          <w:rFonts w:ascii="Times New Roman" w:hAnsi="Times New Roman" w:cs="Times New Roman"/>
          <w:sz w:val="24"/>
          <w:szCs w:val="24"/>
        </w:rPr>
        <w:t>T</w:t>
      </w:r>
      <w:r w:rsidR="0078219C">
        <w:rPr>
          <w:rFonts w:ascii="Times New Roman" w:hAnsi="Times New Roman" w:cs="Times New Roman" w:hint="eastAsia"/>
          <w:sz w:val="24"/>
          <w:szCs w:val="24"/>
        </w:rPr>
        <w:t>he forecasts</w:t>
      </w:r>
      <w:r w:rsidR="009675F0">
        <w:rPr>
          <w:rFonts w:ascii="Times New Roman" w:hAnsi="Times New Roman" w:cs="Times New Roman" w:hint="eastAsia"/>
          <w:sz w:val="24"/>
          <w:szCs w:val="24"/>
        </w:rPr>
        <w:t xml:space="preserve"> are </w:t>
      </w:r>
      <w:r w:rsidR="009675F0" w:rsidRPr="009675F0">
        <w:rPr>
          <w:rFonts w:ascii="Times New Roman" w:hAnsi="Times New Roman" w:cs="Times New Roman"/>
          <w:sz w:val="24"/>
          <w:szCs w:val="24"/>
        </w:rPr>
        <w:t>averaged over forecast</w:t>
      </w:r>
      <w:r w:rsidR="00B55FBA">
        <w:rPr>
          <w:rFonts w:ascii="Times New Roman" w:hAnsi="Times New Roman" w:cs="Times New Roman" w:hint="eastAsia"/>
          <w:sz w:val="24"/>
          <w:szCs w:val="24"/>
        </w:rPr>
        <w:t>ing</w:t>
      </w:r>
      <w:r w:rsidR="009675F0" w:rsidRPr="009675F0">
        <w:rPr>
          <w:rFonts w:ascii="Times New Roman" w:hAnsi="Times New Roman" w:cs="Times New Roman"/>
          <w:sz w:val="24"/>
          <w:szCs w:val="24"/>
        </w:rPr>
        <w:t xml:space="preserve"> horizon from one to four weeks</w:t>
      </w:r>
      <w:r w:rsidR="0078219C">
        <w:rPr>
          <w:rFonts w:ascii="Times New Roman" w:hAnsi="Times New Roman" w:cs="Times New Roman" w:hint="eastAsia"/>
          <w:sz w:val="24"/>
          <w:szCs w:val="24"/>
        </w:rPr>
        <w:t xml:space="preserve"> in </w:t>
      </w:r>
      <w:r w:rsidR="0078219C">
        <w:rPr>
          <w:rFonts w:ascii="Times New Roman" w:hAnsi="Times New Roman" w:cs="Times New Roman"/>
          <w:sz w:val="24"/>
          <w:szCs w:val="24"/>
        </w:rPr>
        <w:t>the</w:t>
      </w:r>
      <w:r w:rsidR="0078219C">
        <w:rPr>
          <w:rFonts w:ascii="Times New Roman" w:hAnsi="Times New Roman" w:cs="Times New Roman" w:hint="eastAsia"/>
          <w:sz w:val="24"/>
          <w:szCs w:val="24"/>
        </w:rPr>
        <w:t xml:space="preserve"> table.</w:t>
      </w:r>
      <w:r w:rsidR="001F0C7F" w:rsidRPr="001A223B">
        <w:rPr>
          <w:rFonts w:ascii="Times New Roman" w:hAnsi="Times New Roman" w:cs="Times New Roman" w:hint="eastAsia"/>
          <w:sz w:val="24"/>
          <w:szCs w:val="24"/>
        </w:rPr>
        <w:t xml:space="preserve"> </w:t>
      </w:r>
      <w:r w:rsidR="001F0C7F" w:rsidRPr="001A223B">
        <w:rPr>
          <w:rFonts w:ascii="Times New Roman" w:hAnsi="Times New Roman" w:cs="Times New Roman"/>
          <w:sz w:val="24"/>
          <w:szCs w:val="24"/>
        </w:rPr>
        <w:t xml:space="preserve">In general, </w:t>
      </w:r>
      <w:r w:rsidR="002E106F">
        <w:rPr>
          <w:rFonts w:ascii="Times New Roman" w:hAnsi="Times New Roman" w:cs="Times New Roman" w:hint="eastAsia"/>
          <w:sz w:val="24"/>
          <w:szCs w:val="24"/>
        </w:rPr>
        <w:t>both ADL-intra-all and ADL-inter-all</w:t>
      </w:r>
      <w:r w:rsidR="001F0C7F" w:rsidRPr="001A223B">
        <w:rPr>
          <w:rFonts w:ascii="Times New Roman" w:hAnsi="Times New Roman" w:cs="Times New Roman"/>
          <w:sz w:val="24"/>
          <w:szCs w:val="24"/>
        </w:rPr>
        <w:t xml:space="preserve"> </w:t>
      </w:r>
      <w:r w:rsidR="001F0C7F" w:rsidRPr="001A223B">
        <w:rPr>
          <w:rFonts w:ascii="Times New Roman" w:hAnsi="Times New Roman" w:cs="Times New Roman" w:hint="eastAsia"/>
          <w:sz w:val="24"/>
          <w:szCs w:val="24"/>
        </w:rPr>
        <w:t>model</w:t>
      </w:r>
      <w:r w:rsidR="002E106F">
        <w:rPr>
          <w:rFonts w:ascii="Times New Roman" w:hAnsi="Times New Roman" w:cs="Times New Roman" w:hint="eastAsia"/>
          <w:sz w:val="24"/>
          <w:szCs w:val="24"/>
        </w:rPr>
        <w:t>s</w:t>
      </w:r>
      <w:r w:rsidR="001F0C7F" w:rsidRPr="001A223B">
        <w:rPr>
          <w:rFonts w:ascii="Times New Roman" w:hAnsi="Times New Roman" w:cs="Times New Roman"/>
          <w:sz w:val="24"/>
          <w:szCs w:val="24"/>
        </w:rPr>
        <w:t xml:space="preserve"> consistently outperform</w:t>
      </w:r>
      <w:del w:id="248" w:author="Fildes, Robert" w:date="2014-09-16T16:02:00Z">
        <w:r w:rsidR="001F0C7F" w:rsidRPr="001A223B" w:rsidDel="00CA10DC">
          <w:rPr>
            <w:rFonts w:ascii="Times New Roman" w:hAnsi="Times New Roman" w:cs="Times New Roman"/>
            <w:sz w:val="24"/>
            <w:szCs w:val="24"/>
          </w:rPr>
          <w:delText>s</w:delText>
        </w:r>
      </w:del>
      <w:r w:rsidR="001F0C7F" w:rsidRPr="001A223B">
        <w:rPr>
          <w:rFonts w:ascii="Times New Roman" w:hAnsi="Times New Roman" w:cs="Times New Roman"/>
          <w:sz w:val="24"/>
          <w:szCs w:val="24"/>
        </w:rPr>
        <w:t xml:space="preserve"> </w:t>
      </w:r>
      <w:r w:rsidR="001F0C7F" w:rsidRPr="001A223B">
        <w:rPr>
          <w:rFonts w:ascii="Times New Roman" w:hAnsi="Times New Roman" w:cs="Times New Roman" w:hint="eastAsia"/>
          <w:sz w:val="24"/>
          <w:szCs w:val="24"/>
        </w:rPr>
        <w:t>the baseline model</w:t>
      </w:r>
      <w:r w:rsidR="001F0C7F" w:rsidRPr="001A223B">
        <w:rPr>
          <w:rFonts w:ascii="Times New Roman" w:hAnsi="Times New Roman" w:cs="Times New Roman"/>
          <w:sz w:val="24"/>
          <w:szCs w:val="24"/>
        </w:rPr>
        <w:t xml:space="preserve"> across all </w:t>
      </w:r>
      <w:r w:rsidR="001F0C7F" w:rsidRPr="001A223B">
        <w:rPr>
          <w:rFonts w:ascii="Times New Roman" w:hAnsi="Times New Roman" w:cs="Times New Roman" w:hint="eastAsia"/>
          <w:sz w:val="24"/>
          <w:szCs w:val="24"/>
        </w:rPr>
        <w:t>categories</w:t>
      </w:r>
      <w:r w:rsidR="001F0C7F" w:rsidRPr="001A223B">
        <w:rPr>
          <w:rFonts w:ascii="Times New Roman" w:hAnsi="Times New Roman" w:cs="Times New Roman"/>
          <w:sz w:val="24"/>
          <w:szCs w:val="24"/>
        </w:rPr>
        <w:t xml:space="preserve">. </w:t>
      </w:r>
      <w:r w:rsidR="00FD03BC" w:rsidRPr="001A223B">
        <w:rPr>
          <w:rFonts w:ascii="Times New Roman" w:hAnsi="Times New Roman" w:cs="Times New Roman"/>
          <w:sz w:val="24"/>
          <w:szCs w:val="24"/>
        </w:rPr>
        <w:t>B</w:t>
      </w:r>
      <w:r w:rsidR="00FD03BC" w:rsidRPr="001A223B">
        <w:rPr>
          <w:rFonts w:ascii="Times New Roman" w:hAnsi="Times New Roman" w:cs="Times New Roman" w:hint="eastAsia"/>
          <w:sz w:val="24"/>
          <w:szCs w:val="24"/>
        </w:rPr>
        <w:t xml:space="preserve">ut the extent </w:t>
      </w:r>
      <w:r w:rsidR="002E106F">
        <w:rPr>
          <w:rFonts w:ascii="Times New Roman" w:hAnsi="Times New Roman" w:cs="Times New Roman" w:hint="eastAsia"/>
          <w:sz w:val="24"/>
          <w:szCs w:val="24"/>
        </w:rPr>
        <w:t xml:space="preserve">of </w:t>
      </w:r>
      <w:ins w:id="249" w:author="Fildes, Robert" w:date="2014-09-16T16:02:00Z">
        <w:r w:rsidR="00CA10DC">
          <w:rPr>
            <w:rFonts w:ascii="Times New Roman" w:hAnsi="Times New Roman" w:cs="Times New Roman"/>
            <w:sz w:val="24"/>
            <w:szCs w:val="24"/>
          </w:rPr>
          <w:t xml:space="preserve">the </w:t>
        </w:r>
      </w:ins>
      <w:r w:rsidR="002E106F">
        <w:rPr>
          <w:rFonts w:ascii="Times New Roman" w:hAnsi="Times New Roman" w:cs="Times New Roman" w:hint="eastAsia"/>
          <w:sz w:val="24"/>
          <w:szCs w:val="24"/>
        </w:rPr>
        <w:t>improvements</w:t>
      </w:r>
      <w:r w:rsidR="002E106F" w:rsidRPr="001A223B">
        <w:rPr>
          <w:rFonts w:ascii="Times New Roman" w:hAnsi="Times New Roman" w:cs="Times New Roman" w:hint="eastAsia"/>
          <w:sz w:val="24"/>
          <w:szCs w:val="24"/>
        </w:rPr>
        <w:t xml:space="preserve"> </w:t>
      </w:r>
      <w:r w:rsidR="00FD03BC" w:rsidRPr="001A223B">
        <w:rPr>
          <w:rFonts w:ascii="Times New Roman" w:hAnsi="Times New Roman" w:cs="Times New Roman"/>
          <w:sz w:val="24"/>
          <w:szCs w:val="24"/>
        </w:rPr>
        <w:t>varies</w:t>
      </w:r>
      <w:r w:rsidR="00FD03BC" w:rsidRPr="001A223B">
        <w:rPr>
          <w:rFonts w:ascii="Times New Roman" w:hAnsi="Times New Roman" w:cs="Times New Roman" w:hint="eastAsia"/>
          <w:sz w:val="24"/>
          <w:szCs w:val="24"/>
        </w:rPr>
        <w:t xml:space="preserve"> among different categories. </w:t>
      </w:r>
      <w:r w:rsidR="00FD03BC" w:rsidRPr="001A223B">
        <w:rPr>
          <w:rFonts w:ascii="Times New Roman" w:hAnsi="Times New Roman" w:cs="Times New Roman"/>
          <w:sz w:val="24"/>
          <w:szCs w:val="24"/>
        </w:rPr>
        <w:t>C</w:t>
      </w:r>
      <w:r w:rsidR="00FD03BC" w:rsidRPr="001A223B">
        <w:rPr>
          <w:rFonts w:ascii="Times New Roman" w:hAnsi="Times New Roman" w:cs="Times New Roman" w:hint="eastAsia"/>
          <w:sz w:val="24"/>
          <w:szCs w:val="24"/>
        </w:rPr>
        <w:t xml:space="preserve">ategories such as </w:t>
      </w:r>
      <w:r w:rsidR="003671D9" w:rsidRPr="003671D9">
        <w:rPr>
          <w:rFonts w:ascii="Times New Roman" w:hAnsi="Times New Roman" w:cs="Times New Roman"/>
          <w:sz w:val="24"/>
          <w:szCs w:val="24"/>
        </w:rPr>
        <w:t xml:space="preserve">Cold cereal </w:t>
      </w:r>
      <w:r w:rsidR="003671D9">
        <w:rPr>
          <w:rFonts w:ascii="Times New Roman" w:hAnsi="Times New Roman" w:cs="Times New Roman" w:hint="eastAsia"/>
          <w:sz w:val="24"/>
          <w:szCs w:val="24"/>
        </w:rPr>
        <w:t xml:space="preserve">and </w:t>
      </w:r>
      <w:r w:rsidR="00FD03BC" w:rsidRPr="001A223B">
        <w:rPr>
          <w:rFonts w:ascii="Times New Roman" w:hAnsi="Times New Roman" w:cs="Times New Roman"/>
          <w:sz w:val="24"/>
          <w:szCs w:val="24"/>
        </w:rPr>
        <w:t>Soup</w:t>
      </w:r>
      <w:r w:rsidR="00FD03BC" w:rsidRPr="001A223B">
        <w:rPr>
          <w:rFonts w:ascii="Times New Roman" w:hAnsi="Times New Roman" w:cs="Times New Roman" w:hint="eastAsia"/>
          <w:sz w:val="24"/>
          <w:szCs w:val="24"/>
        </w:rPr>
        <w:t xml:space="preserve"> </w:t>
      </w:r>
      <w:r w:rsidR="002B61FF">
        <w:rPr>
          <w:rFonts w:ascii="Times New Roman" w:hAnsi="Times New Roman" w:cs="Times New Roman"/>
          <w:sz w:val="24"/>
          <w:szCs w:val="24"/>
        </w:rPr>
        <w:t>achieve</w:t>
      </w:r>
      <w:r w:rsidR="00FD03BC" w:rsidRPr="001A223B">
        <w:rPr>
          <w:rFonts w:ascii="Times New Roman" w:hAnsi="Times New Roman" w:cs="Times New Roman" w:hint="eastAsia"/>
          <w:sz w:val="24"/>
          <w:szCs w:val="24"/>
        </w:rPr>
        <w:t xml:space="preserve"> </w:t>
      </w:r>
      <w:r w:rsidR="002E106F">
        <w:rPr>
          <w:rFonts w:ascii="Times New Roman" w:hAnsi="Times New Roman" w:cs="Times New Roman" w:hint="eastAsia"/>
          <w:sz w:val="24"/>
          <w:szCs w:val="24"/>
        </w:rPr>
        <w:t>limited</w:t>
      </w:r>
      <w:r w:rsidR="00FD03BC" w:rsidRPr="001A223B">
        <w:rPr>
          <w:rFonts w:ascii="Times New Roman" w:hAnsi="Times New Roman" w:cs="Times New Roman" w:hint="eastAsia"/>
          <w:sz w:val="24"/>
          <w:szCs w:val="24"/>
        </w:rPr>
        <w:t xml:space="preserve"> forecasting improvements from extra information. In </w:t>
      </w:r>
      <w:r w:rsidR="002B61FF">
        <w:rPr>
          <w:rFonts w:ascii="Times New Roman" w:hAnsi="Times New Roman" w:cs="Times New Roman" w:hint="eastAsia"/>
          <w:sz w:val="24"/>
          <w:szCs w:val="24"/>
        </w:rPr>
        <w:t xml:space="preserve">the </w:t>
      </w:r>
      <w:r w:rsidR="00FD03BC" w:rsidRPr="001A223B">
        <w:rPr>
          <w:rFonts w:ascii="Times New Roman" w:hAnsi="Times New Roman" w:cs="Times New Roman" w:hint="eastAsia"/>
          <w:sz w:val="24"/>
          <w:szCs w:val="24"/>
        </w:rPr>
        <w:t xml:space="preserve">category </w:t>
      </w:r>
      <w:r w:rsidR="003671D9" w:rsidRPr="003671D9">
        <w:rPr>
          <w:rFonts w:ascii="Times New Roman" w:hAnsi="Times New Roman" w:cs="Times New Roman"/>
          <w:sz w:val="24"/>
          <w:szCs w:val="24"/>
        </w:rPr>
        <w:t>Frankfurters</w:t>
      </w:r>
      <w:r w:rsidR="003671D9" w:rsidRPr="003671D9">
        <w:rPr>
          <w:rFonts w:ascii="Times New Roman" w:hAnsi="Times New Roman" w:cs="Times New Roman" w:hint="eastAsia"/>
          <w:sz w:val="24"/>
          <w:szCs w:val="24"/>
        </w:rPr>
        <w:t xml:space="preserve"> </w:t>
      </w:r>
      <w:r w:rsidR="003671D9">
        <w:rPr>
          <w:rFonts w:ascii="Times New Roman" w:hAnsi="Times New Roman" w:cs="Times New Roman"/>
          <w:sz w:val="24"/>
          <w:szCs w:val="24"/>
        </w:rPr>
        <w:t>and</w:t>
      </w:r>
      <w:r w:rsidR="003671D9">
        <w:rPr>
          <w:rFonts w:ascii="Times New Roman" w:hAnsi="Times New Roman" w:cs="Times New Roman" w:hint="eastAsia"/>
          <w:sz w:val="24"/>
          <w:szCs w:val="24"/>
        </w:rPr>
        <w:t xml:space="preserve"> </w:t>
      </w:r>
      <w:r w:rsidR="002E106F">
        <w:rPr>
          <w:rFonts w:ascii="Times New Roman" w:hAnsi="Times New Roman" w:cs="Times New Roman" w:hint="eastAsia"/>
          <w:sz w:val="24"/>
          <w:szCs w:val="24"/>
        </w:rPr>
        <w:t>M</w:t>
      </w:r>
      <w:r w:rsidR="00FD03BC" w:rsidRPr="001A223B">
        <w:rPr>
          <w:rFonts w:ascii="Times New Roman" w:hAnsi="Times New Roman" w:cs="Times New Roman" w:hint="eastAsia"/>
          <w:sz w:val="24"/>
          <w:szCs w:val="24"/>
        </w:rPr>
        <w:t>ilk,</w:t>
      </w:r>
      <w:r w:rsidR="002E106F">
        <w:rPr>
          <w:rFonts w:ascii="Times New Roman" w:hAnsi="Times New Roman" w:cs="Times New Roman" w:hint="eastAsia"/>
          <w:sz w:val="24"/>
          <w:szCs w:val="24"/>
        </w:rPr>
        <w:t xml:space="preserve"> however,</w:t>
      </w:r>
      <w:r w:rsidR="00FD03BC" w:rsidRPr="001A223B">
        <w:rPr>
          <w:rFonts w:ascii="Times New Roman" w:hAnsi="Times New Roman" w:cs="Times New Roman" w:hint="eastAsia"/>
          <w:sz w:val="24"/>
          <w:szCs w:val="24"/>
        </w:rPr>
        <w:t xml:space="preserve"> </w:t>
      </w:r>
      <w:r w:rsidR="002E106F">
        <w:rPr>
          <w:rFonts w:ascii="Times New Roman" w:hAnsi="Times New Roman" w:cs="Times New Roman" w:hint="eastAsia"/>
          <w:sz w:val="24"/>
          <w:szCs w:val="24"/>
        </w:rPr>
        <w:t xml:space="preserve">both </w:t>
      </w:r>
      <w:r w:rsidR="00FD03BC" w:rsidRPr="001A223B">
        <w:rPr>
          <w:rFonts w:ascii="Times New Roman" w:hAnsi="Times New Roman" w:cs="Times New Roman" w:hint="eastAsia"/>
          <w:sz w:val="24"/>
          <w:szCs w:val="24"/>
        </w:rPr>
        <w:t>model</w:t>
      </w:r>
      <w:r w:rsidR="002E106F">
        <w:rPr>
          <w:rFonts w:ascii="Times New Roman" w:hAnsi="Times New Roman" w:cs="Times New Roman" w:hint="eastAsia"/>
          <w:sz w:val="24"/>
          <w:szCs w:val="24"/>
        </w:rPr>
        <w:t xml:space="preserve">s improve the forecasts </w:t>
      </w:r>
      <w:r w:rsidR="00DB5D90">
        <w:rPr>
          <w:rFonts w:ascii="Times New Roman" w:hAnsi="Times New Roman" w:cs="Times New Roman" w:hint="eastAsia"/>
          <w:sz w:val="24"/>
          <w:szCs w:val="24"/>
        </w:rPr>
        <w:t xml:space="preserve">over the ADL-own model significantly. </w:t>
      </w:r>
    </w:p>
    <w:p w:rsidR="00DB5D90" w:rsidRDefault="00DB5D90" w:rsidP="001A223B">
      <w:pPr>
        <w:spacing w:line="360" w:lineRule="auto"/>
        <w:ind w:firstLine="4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w:t>
      </w:r>
      <w:r w:rsidR="000051B1">
        <w:rPr>
          <w:rFonts w:ascii="Times New Roman" w:hAnsi="Times New Roman" w:cs="Times New Roman" w:hint="eastAsia"/>
          <w:sz w:val="24"/>
          <w:szCs w:val="24"/>
        </w:rPr>
        <w:t>order to show the value of intra- and inter-category information</w:t>
      </w:r>
      <w:r w:rsidR="00CA4CD7">
        <w:rPr>
          <w:rFonts w:ascii="Times New Roman" w:hAnsi="Times New Roman" w:cs="Times New Roman" w:hint="eastAsia"/>
          <w:sz w:val="24"/>
          <w:szCs w:val="24"/>
        </w:rPr>
        <w:t xml:space="preserve"> at category level</w:t>
      </w:r>
      <w:r w:rsidR="000051B1">
        <w:rPr>
          <w:rFonts w:ascii="Times New Roman" w:hAnsi="Times New Roman" w:cs="Times New Roman" w:hint="eastAsia"/>
          <w:sz w:val="24"/>
          <w:szCs w:val="24"/>
        </w:rPr>
        <w:t xml:space="preserve">, in </w:t>
      </w:r>
      <w:r>
        <w:rPr>
          <w:rFonts w:ascii="Times New Roman" w:hAnsi="Times New Roman" w:cs="Times New Roman" w:hint="eastAsia"/>
          <w:sz w:val="24"/>
          <w:szCs w:val="24"/>
        </w:rPr>
        <w:t xml:space="preserve">Figure </w:t>
      </w:r>
      <w:r w:rsidR="00F97CDA">
        <w:rPr>
          <w:rFonts w:ascii="Times New Roman" w:hAnsi="Times New Roman" w:cs="Times New Roman" w:hint="eastAsia"/>
          <w:sz w:val="24"/>
          <w:szCs w:val="24"/>
        </w:rPr>
        <w:t>5</w:t>
      </w:r>
      <w:r w:rsidR="00F576D9">
        <w:rPr>
          <w:rFonts w:ascii="Times New Roman" w:hAnsi="Times New Roman" w:cs="Times New Roman" w:hint="eastAsia"/>
          <w:sz w:val="24"/>
          <w:szCs w:val="24"/>
        </w:rPr>
        <w:t xml:space="preserve">, we </w:t>
      </w:r>
      <w:r w:rsidR="000051B1">
        <w:rPr>
          <w:rFonts w:ascii="Times New Roman" w:hAnsi="Times New Roman" w:cs="Times New Roman" w:hint="eastAsia"/>
          <w:sz w:val="24"/>
          <w:szCs w:val="24"/>
        </w:rPr>
        <w:t>illustrate</w:t>
      </w:r>
      <w:r w:rsidR="00F576D9">
        <w:rPr>
          <w:rFonts w:ascii="Times New Roman" w:hAnsi="Times New Roman" w:cs="Times New Roman" w:hint="eastAsia"/>
          <w:sz w:val="24"/>
          <w:szCs w:val="24"/>
        </w:rPr>
        <w:t xml:space="preserve"> the MAE improvements of ADL-intra-all and ADL-inter-all </w:t>
      </w:r>
      <w:r w:rsidR="000051B1">
        <w:rPr>
          <w:rFonts w:ascii="Times New Roman" w:hAnsi="Times New Roman" w:cs="Times New Roman" w:hint="eastAsia"/>
          <w:sz w:val="24"/>
          <w:szCs w:val="24"/>
        </w:rPr>
        <w:t xml:space="preserve">over ADL-own among different categories. </w:t>
      </w:r>
      <w:r w:rsidR="00C6718D">
        <w:rPr>
          <w:rFonts w:ascii="Times New Roman" w:hAnsi="Times New Roman" w:cs="Times New Roman" w:hint="eastAsia"/>
          <w:sz w:val="24"/>
          <w:szCs w:val="24"/>
        </w:rPr>
        <w:t xml:space="preserve">In categories, such as </w:t>
      </w:r>
      <w:r w:rsidR="00C6718D" w:rsidRPr="00C6718D">
        <w:rPr>
          <w:rFonts w:ascii="Times New Roman" w:hAnsi="Times New Roman" w:cs="Times New Roman"/>
          <w:sz w:val="24"/>
          <w:szCs w:val="24"/>
        </w:rPr>
        <w:t>Frankfurters</w:t>
      </w:r>
      <w:r w:rsidR="00C6718D">
        <w:rPr>
          <w:rFonts w:ascii="Times New Roman" w:hAnsi="Times New Roman" w:cs="Times New Roman" w:hint="eastAsia"/>
          <w:sz w:val="24"/>
          <w:szCs w:val="24"/>
        </w:rPr>
        <w:t xml:space="preserve">, </w:t>
      </w:r>
      <w:r w:rsidR="00C6718D" w:rsidRPr="00C6718D">
        <w:rPr>
          <w:rFonts w:ascii="Times New Roman" w:hAnsi="Times New Roman" w:cs="Times New Roman"/>
          <w:sz w:val="24"/>
          <w:szCs w:val="24"/>
        </w:rPr>
        <w:t>Margarine/Butter</w:t>
      </w:r>
      <w:r w:rsidR="00C6718D">
        <w:rPr>
          <w:rFonts w:ascii="Times New Roman" w:hAnsi="Times New Roman" w:cs="Times New Roman" w:hint="eastAsia"/>
          <w:sz w:val="24"/>
          <w:szCs w:val="24"/>
        </w:rPr>
        <w:t xml:space="preserve">, </w:t>
      </w:r>
      <w:r w:rsidR="00C6718D" w:rsidRPr="00C6718D">
        <w:rPr>
          <w:rFonts w:ascii="Times New Roman" w:hAnsi="Times New Roman" w:cs="Times New Roman"/>
          <w:sz w:val="24"/>
          <w:szCs w:val="24"/>
        </w:rPr>
        <w:t>Carbonated beverages</w:t>
      </w:r>
      <w:r w:rsidR="00C6718D">
        <w:rPr>
          <w:rFonts w:ascii="Times New Roman" w:hAnsi="Times New Roman" w:cs="Times New Roman" w:hint="eastAsia"/>
          <w:sz w:val="24"/>
          <w:szCs w:val="24"/>
        </w:rPr>
        <w:t xml:space="preserve">, and Milk, the </w:t>
      </w:r>
      <w:r w:rsidR="002B61FF">
        <w:rPr>
          <w:rFonts w:ascii="Times New Roman" w:hAnsi="Times New Roman" w:cs="Times New Roman" w:hint="eastAsia"/>
          <w:sz w:val="24"/>
          <w:szCs w:val="24"/>
        </w:rPr>
        <w:t xml:space="preserve">contribution from </w:t>
      </w:r>
      <w:r w:rsidR="00C6718D">
        <w:rPr>
          <w:rFonts w:ascii="Times New Roman" w:hAnsi="Times New Roman" w:cs="Times New Roman" w:hint="eastAsia"/>
          <w:sz w:val="24"/>
          <w:szCs w:val="24"/>
        </w:rPr>
        <w:t xml:space="preserve">intercategory </w:t>
      </w:r>
      <w:r w:rsidR="00C6718D">
        <w:rPr>
          <w:rFonts w:ascii="Times New Roman" w:hAnsi="Times New Roman" w:cs="Times New Roman"/>
          <w:sz w:val="24"/>
          <w:szCs w:val="24"/>
        </w:rPr>
        <w:t>information</w:t>
      </w:r>
      <w:r w:rsidR="00C6718D">
        <w:rPr>
          <w:rFonts w:ascii="Times New Roman" w:hAnsi="Times New Roman" w:cs="Times New Roman" w:hint="eastAsia"/>
          <w:sz w:val="24"/>
          <w:szCs w:val="24"/>
        </w:rPr>
        <w:t xml:space="preserve"> </w:t>
      </w:r>
      <w:r w:rsidR="002B61FF">
        <w:rPr>
          <w:rFonts w:ascii="Times New Roman" w:hAnsi="Times New Roman" w:cs="Times New Roman" w:hint="eastAsia"/>
          <w:sz w:val="24"/>
          <w:szCs w:val="24"/>
        </w:rPr>
        <w:t>was</w:t>
      </w:r>
      <w:r w:rsidR="00C6718D">
        <w:rPr>
          <w:rFonts w:ascii="Times New Roman" w:hAnsi="Times New Roman" w:cs="Times New Roman" w:hint="eastAsia"/>
          <w:sz w:val="24"/>
          <w:szCs w:val="24"/>
        </w:rPr>
        <w:t xml:space="preserve"> relatively large</w:t>
      </w:r>
      <w:r w:rsidR="00CA4CD7">
        <w:rPr>
          <w:rFonts w:ascii="Times New Roman" w:hAnsi="Times New Roman" w:cs="Times New Roman" w:hint="eastAsia"/>
          <w:sz w:val="24"/>
          <w:szCs w:val="24"/>
        </w:rPr>
        <w:t xml:space="preserve">, ranging from 12% to </w:t>
      </w:r>
      <w:r w:rsidR="00FC7798">
        <w:rPr>
          <w:rFonts w:ascii="Times New Roman" w:hAnsi="Times New Roman" w:cs="Times New Roman" w:hint="eastAsia"/>
          <w:sz w:val="24"/>
          <w:szCs w:val="24"/>
        </w:rPr>
        <w:t>44</w:t>
      </w:r>
      <w:r w:rsidR="00CA4CD7">
        <w:rPr>
          <w:rFonts w:ascii="Times New Roman" w:hAnsi="Times New Roman" w:cs="Times New Roman" w:hint="eastAsia"/>
          <w:sz w:val="24"/>
          <w:szCs w:val="24"/>
        </w:rPr>
        <w:t>%,</w:t>
      </w:r>
      <w:r w:rsidR="00C6718D">
        <w:rPr>
          <w:rFonts w:ascii="Times New Roman" w:hAnsi="Times New Roman" w:cs="Times New Roman" w:hint="eastAsia"/>
          <w:sz w:val="24"/>
          <w:szCs w:val="24"/>
        </w:rPr>
        <w:t xml:space="preserve"> compared </w:t>
      </w:r>
      <w:r w:rsidR="00CA4CD7">
        <w:rPr>
          <w:rFonts w:ascii="Times New Roman" w:hAnsi="Times New Roman" w:cs="Times New Roman" w:hint="eastAsia"/>
          <w:sz w:val="24"/>
          <w:szCs w:val="24"/>
        </w:rPr>
        <w:t>with that in other categories.</w:t>
      </w:r>
      <w:ins w:id="250" w:author="Fildes, Robert" w:date="2014-09-16T16:03:00Z">
        <w:r w:rsidR="00CA10DC">
          <w:rPr>
            <w:rFonts w:ascii="Times New Roman" w:hAnsi="Times New Roman" w:cs="Times New Roman"/>
            <w:sz w:val="24"/>
            <w:szCs w:val="24"/>
          </w:rPr>
          <w:t xml:space="preserve"> For</w:t>
        </w:r>
      </w:ins>
      <w:del w:id="251" w:author="Fildes, Robert" w:date="2014-09-16T16:03:00Z">
        <w:r w:rsidR="00C6718D" w:rsidDel="00CA10DC">
          <w:rPr>
            <w:rFonts w:ascii="Times New Roman" w:hAnsi="Times New Roman" w:cs="Times New Roman" w:hint="eastAsia"/>
            <w:sz w:val="24"/>
            <w:szCs w:val="24"/>
          </w:rPr>
          <w:delText xml:space="preserve"> </w:delText>
        </w:r>
        <w:r w:rsidR="00BE0D26" w:rsidDel="00CA10DC">
          <w:rPr>
            <w:rFonts w:ascii="Times New Roman" w:hAnsi="Times New Roman" w:cs="Times New Roman"/>
            <w:sz w:val="24"/>
            <w:szCs w:val="24"/>
          </w:rPr>
          <w:delText>W</w:delText>
        </w:r>
        <w:r w:rsidR="00BE0D26" w:rsidDel="00CA10DC">
          <w:rPr>
            <w:rFonts w:ascii="Times New Roman" w:hAnsi="Times New Roman" w:cs="Times New Roman" w:hint="eastAsia"/>
            <w:sz w:val="24"/>
            <w:szCs w:val="24"/>
          </w:rPr>
          <w:delText>hile in</w:delText>
        </w:r>
      </w:del>
      <w:r w:rsidR="00BE0D26">
        <w:rPr>
          <w:rFonts w:ascii="Times New Roman" w:hAnsi="Times New Roman" w:cs="Times New Roman" w:hint="eastAsia"/>
          <w:sz w:val="24"/>
          <w:szCs w:val="24"/>
        </w:rPr>
        <w:t xml:space="preserve"> </w:t>
      </w:r>
      <w:r w:rsidR="00BE0D26" w:rsidRPr="00BE0D26">
        <w:rPr>
          <w:rFonts w:ascii="Times New Roman" w:hAnsi="Times New Roman" w:cs="Times New Roman"/>
          <w:sz w:val="24"/>
          <w:szCs w:val="24"/>
        </w:rPr>
        <w:t>Mayonnaise</w:t>
      </w:r>
      <w:r w:rsidR="00FC7798">
        <w:rPr>
          <w:rFonts w:ascii="Times New Roman" w:hAnsi="Times New Roman" w:cs="Times New Roman" w:hint="eastAsia"/>
          <w:sz w:val="24"/>
          <w:szCs w:val="24"/>
        </w:rPr>
        <w:t xml:space="preserve"> and</w:t>
      </w:r>
      <w:r w:rsidR="00BE0D26">
        <w:rPr>
          <w:rFonts w:ascii="Times New Roman" w:hAnsi="Times New Roman" w:cs="Times New Roman" w:hint="eastAsia"/>
          <w:sz w:val="24"/>
          <w:szCs w:val="24"/>
        </w:rPr>
        <w:t xml:space="preserve"> </w:t>
      </w:r>
      <w:r w:rsidR="00BE0D26" w:rsidRPr="00BE0D26">
        <w:rPr>
          <w:rFonts w:ascii="Times New Roman" w:hAnsi="Times New Roman" w:cs="Times New Roman"/>
          <w:sz w:val="24"/>
          <w:szCs w:val="24"/>
        </w:rPr>
        <w:t>Peanut butter</w:t>
      </w:r>
      <w:r w:rsidR="00BE0D26">
        <w:rPr>
          <w:rFonts w:ascii="Times New Roman" w:hAnsi="Times New Roman" w:cs="Times New Roman" w:hint="eastAsia"/>
          <w:sz w:val="24"/>
          <w:szCs w:val="24"/>
        </w:rPr>
        <w:t xml:space="preserve">, including the intercategory </w:t>
      </w:r>
      <w:r w:rsidR="00BE0D26">
        <w:rPr>
          <w:rFonts w:ascii="Times New Roman" w:hAnsi="Times New Roman" w:cs="Times New Roman"/>
          <w:sz w:val="24"/>
          <w:szCs w:val="24"/>
        </w:rPr>
        <w:t>information</w:t>
      </w:r>
      <w:r w:rsidR="00BE0D26">
        <w:rPr>
          <w:rFonts w:ascii="Times New Roman" w:hAnsi="Times New Roman" w:cs="Times New Roman" w:hint="eastAsia"/>
          <w:sz w:val="24"/>
          <w:szCs w:val="24"/>
        </w:rPr>
        <w:t xml:space="preserve"> in the model could </w:t>
      </w:r>
      <w:r w:rsidR="002B61FF">
        <w:rPr>
          <w:rFonts w:ascii="Times New Roman" w:hAnsi="Times New Roman" w:cs="Times New Roman" w:hint="eastAsia"/>
          <w:sz w:val="24"/>
          <w:szCs w:val="24"/>
        </w:rPr>
        <w:t>even</w:t>
      </w:r>
      <w:r w:rsidR="00BE0D26">
        <w:rPr>
          <w:rFonts w:ascii="Times New Roman" w:hAnsi="Times New Roman" w:cs="Times New Roman" w:hint="eastAsia"/>
          <w:sz w:val="24"/>
          <w:szCs w:val="24"/>
        </w:rPr>
        <w:t xml:space="preserve"> worsen the forecasts. </w:t>
      </w:r>
      <w:r w:rsidR="00BE0D26">
        <w:rPr>
          <w:rFonts w:ascii="Times New Roman" w:hAnsi="Times New Roman" w:cs="Times New Roman"/>
          <w:sz w:val="24"/>
          <w:szCs w:val="24"/>
        </w:rPr>
        <w:t>A</w:t>
      </w:r>
      <w:r w:rsidR="00BE0D26">
        <w:rPr>
          <w:rFonts w:ascii="Times New Roman" w:hAnsi="Times New Roman" w:cs="Times New Roman" w:hint="eastAsia"/>
          <w:sz w:val="24"/>
          <w:szCs w:val="24"/>
        </w:rPr>
        <w:t xml:space="preserve">n </w:t>
      </w:r>
      <w:r w:rsidR="00BE0D26">
        <w:rPr>
          <w:rFonts w:ascii="Times New Roman" w:hAnsi="Times New Roman" w:cs="Times New Roman"/>
          <w:sz w:val="24"/>
          <w:szCs w:val="24"/>
        </w:rPr>
        <w:t>explanation</w:t>
      </w:r>
      <w:r w:rsidR="00BE0D26">
        <w:rPr>
          <w:rFonts w:ascii="Times New Roman" w:hAnsi="Times New Roman" w:cs="Times New Roman" w:hint="eastAsia"/>
          <w:sz w:val="24"/>
          <w:szCs w:val="24"/>
        </w:rPr>
        <w:t xml:space="preserve"> is that the useful predictors from </w:t>
      </w:r>
      <w:ins w:id="252" w:author="Fildes, Robert" w:date="2014-09-16T16:03:00Z">
        <w:r w:rsidR="00CA10DC">
          <w:rPr>
            <w:rFonts w:ascii="Times New Roman" w:hAnsi="Times New Roman" w:cs="Times New Roman"/>
            <w:sz w:val="24"/>
            <w:szCs w:val="24"/>
          </w:rPr>
          <w:t xml:space="preserve">other </w:t>
        </w:r>
      </w:ins>
      <w:proofErr w:type="spellStart"/>
      <w:r w:rsidR="00BE0D26">
        <w:rPr>
          <w:rFonts w:ascii="Times New Roman" w:hAnsi="Times New Roman" w:cs="Times New Roman" w:hint="eastAsia"/>
          <w:sz w:val="24"/>
          <w:szCs w:val="24"/>
        </w:rPr>
        <w:t>intercategory</w:t>
      </w:r>
      <w:proofErr w:type="spellEnd"/>
      <w:r w:rsidR="00BE0D26">
        <w:rPr>
          <w:rFonts w:ascii="Times New Roman" w:hAnsi="Times New Roman" w:cs="Times New Roman" w:hint="eastAsia"/>
          <w:sz w:val="24"/>
          <w:szCs w:val="24"/>
        </w:rPr>
        <w:t xml:space="preserve"> may be too weak to compensate </w:t>
      </w:r>
      <w:ins w:id="253" w:author="Fildes, Robert" w:date="2014-09-16T16:03:00Z">
        <w:r w:rsidR="00CA10DC">
          <w:rPr>
            <w:rFonts w:ascii="Times New Roman" w:hAnsi="Times New Roman" w:cs="Times New Roman"/>
            <w:sz w:val="24"/>
            <w:szCs w:val="24"/>
          </w:rPr>
          <w:t xml:space="preserve">for </w:t>
        </w:r>
      </w:ins>
      <w:r w:rsidR="00BE0D26">
        <w:rPr>
          <w:rFonts w:ascii="Times New Roman" w:hAnsi="Times New Roman" w:cs="Times New Roman" w:hint="eastAsia"/>
          <w:sz w:val="24"/>
          <w:szCs w:val="24"/>
        </w:rPr>
        <w:t>the loss by including</w:t>
      </w:r>
      <w:r w:rsidR="002C0096">
        <w:rPr>
          <w:rFonts w:ascii="Times New Roman" w:hAnsi="Times New Roman" w:cs="Times New Roman" w:hint="eastAsia"/>
          <w:sz w:val="24"/>
          <w:szCs w:val="24"/>
        </w:rPr>
        <w:t xml:space="preserve"> </w:t>
      </w:r>
      <w:ins w:id="254" w:author="Fildes, Robert" w:date="2014-09-16T16:03:00Z">
        <w:r w:rsidR="00CA10DC">
          <w:rPr>
            <w:rFonts w:ascii="Times New Roman" w:hAnsi="Times New Roman" w:cs="Times New Roman"/>
            <w:sz w:val="24"/>
            <w:szCs w:val="24"/>
          </w:rPr>
          <w:t xml:space="preserve">the </w:t>
        </w:r>
      </w:ins>
      <w:r w:rsidR="002C0096">
        <w:rPr>
          <w:rFonts w:ascii="Times New Roman" w:hAnsi="Times New Roman" w:cs="Times New Roman" w:hint="eastAsia"/>
          <w:sz w:val="24"/>
          <w:szCs w:val="24"/>
        </w:rPr>
        <w:t>extra</w:t>
      </w:r>
      <w:ins w:id="255" w:author="Fildes, Robert" w:date="2014-09-16T16:03:00Z">
        <w:r w:rsidR="00CA10DC">
          <w:rPr>
            <w:rFonts w:ascii="Times New Roman" w:hAnsi="Times New Roman" w:cs="Times New Roman"/>
            <w:sz w:val="24"/>
            <w:szCs w:val="24"/>
          </w:rPr>
          <w:t xml:space="preserve"> volume</w:t>
        </w:r>
      </w:ins>
      <w:del w:id="256" w:author="Fildes, Robert" w:date="2014-09-16T16:03:00Z">
        <w:r w:rsidR="00BE0D26" w:rsidDel="00CA10DC">
          <w:rPr>
            <w:rFonts w:ascii="Times New Roman" w:hAnsi="Times New Roman" w:cs="Times New Roman" w:hint="eastAsia"/>
            <w:sz w:val="24"/>
            <w:szCs w:val="24"/>
          </w:rPr>
          <w:delText xml:space="preserve"> large </w:delText>
        </w:r>
        <w:r w:rsidR="002B61FF" w:rsidDel="00CA10DC">
          <w:rPr>
            <w:rFonts w:ascii="Times New Roman" w:hAnsi="Times New Roman" w:cs="Times New Roman" w:hint="eastAsia"/>
            <w:sz w:val="24"/>
            <w:szCs w:val="24"/>
          </w:rPr>
          <w:delText>numbers</w:delText>
        </w:r>
      </w:del>
      <w:r w:rsidR="00BE0D26">
        <w:rPr>
          <w:rFonts w:ascii="Times New Roman" w:hAnsi="Times New Roman" w:cs="Times New Roman" w:hint="eastAsia"/>
          <w:sz w:val="24"/>
          <w:szCs w:val="24"/>
        </w:rPr>
        <w:t xml:space="preserve"> of nois</w:t>
      </w:r>
      <w:r w:rsidR="002C0096">
        <w:rPr>
          <w:rFonts w:ascii="Times New Roman" w:hAnsi="Times New Roman" w:cs="Times New Roman" w:hint="eastAsia"/>
          <w:sz w:val="24"/>
          <w:szCs w:val="24"/>
        </w:rPr>
        <w:t>y</w:t>
      </w:r>
      <w:r w:rsidR="00BE0D26">
        <w:rPr>
          <w:rFonts w:ascii="Times New Roman" w:hAnsi="Times New Roman" w:cs="Times New Roman" w:hint="eastAsia"/>
          <w:sz w:val="24"/>
          <w:szCs w:val="24"/>
        </w:rPr>
        <w:t xml:space="preserve"> </w:t>
      </w:r>
      <w:r w:rsidR="00BE0D26">
        <w:rPr>
          <w:rFonts w:ascii="Times New Roman" w:hAnsi="Times New Roman" w:cs="Times New Roman"/>
          <w:sz w:val="24"/>
          <w:szCs w:val="24"/>
        </w:rPr>
        <w:t>information</w:t>
      </w:r>
      <w:r w:rsidR="00BE0D26">
        <w:rPr>
          <w:rFonts w:ascii="Times New Roman" w:hAnsi="Times New Roman" w:cs="Times New Roman" w:hint="eastAsia"/>
          <w:sz w:val="24"/>
          <w:szCs w:val="24"/>
        </w:rPr>
        <w:t xml:space="preserve"> for these categories.</w:t>
      </w:r>
      <w:r w:rsidR="003A7FED">
        <w:rPr>
          <w:rFonts w:ascii="Times New Roman" w:hAnsi="Times New Roman" w:cs="Times New Roman" w:hint="eastAsia"/>
          <w:sz w:val="24"/>
          <w:szCs w:val="24"/>
        </w:rPr>
        <w:t xml:space="preserve"> </w:t>
      </w:r>
    </w:p>
    <w:p w:rsidR="00B94C36" w:rsidRDefault="00727933" w:rsidP="00B94C36">
      <w:pPr>
        <w:spacing w:line="360" w:lineRule="auto"/>
        <w:ind w:firstLine="420"/>
        <w:jc w:val="center"/>
        <w:rPr>
          <w:rFonts w:ascii="Times New Roman" w:hAnsi="Times New Roman" w:cs="Times New Roman"/>
          <w:sz w:val="24"/>
          <w:szCs w:val="24"/>
        </w:rPr>
      </w:pPr>
      <w:hyperlink w:anchor="_Figure_5_MAE" w:history="1">
        <w:r w:rsidR="00B94C36" w:rsidRPr="00B73727">
          <w:rPr>
            <w:rStyle w:val="Hyperlink"/>
            <w:rFonts w:ascii="Times New Roman" w:hAnsi="Times New Roman" w:cs="Times New Roman" w:hint="eastAsia"/>
            <w:sz w:val="24"/>
            <w:szCs w:val="24"/>
          </w:rPr>
          <w:t xml:space="preserve">[Figure </w:t>
        </w:r>
        <w:r w:rsidR="00F97CDA" w:rsidRPr="00B73727">
          <w:rPr>
            <w:rStyle w:val="Hyperlink"/>
            <w:rFonts w:ascii="Times New Roman" w:hAnsi="Times New Roman" w:cs="Times New Roman" w:hint="eastAsia"/>
            <w:sz w:val="24"/>
            <w:szCs w:val="24"/>
          </w:rPr>
          <w:t>5</w:t>
        </w:r>
        <w:r w:rsidR="00B94C36" w:rsidRPr="00B73727">
          <w:rPr>
            <w:rStyle w:val="Hyperlink"/>
            <w:rFonts w:ascii="Times New Roman" w:hAnsi="Times New Roman" w:cs="Times New Roman" w:hint="eastAsia"/>
            <w:sz w:val="24"/>
            <w:szCs w:val="24"/>
          </w:rPr>
          <w:t>]</w:t>
        </w:r>
      </w:hyperlink>
    </w:p>
    <w:p w:rsidR="00E62A1B" w:rsidRDefault="00E62A1B" w:rsidP="001A223B">
      <w:pPr>
        <w:spacing w:line="360" w:lineRule="auto"/>
        <w:ind w:firstLine="4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order to investigate </w:t>
      </w:r>
      <w:r w:rsidR="00A30C82">
        <w:rPr>
          <w:rFonts w:ascii="Times New Roman" w:hAnsi="Times New Roman" w:cs="Times New Roman" w:hint="eastAsia"/>
          <w:sz w:val="24"/>
          <w:szCs w:val="24"/>
        </w:rPr>
        <w:t xml:space="preserve">whether the proposed LASSO Granger is an effective way to identify </w:t>
      </w:r>
      <w:r w:rsidR="00420A4D">
        <w:rPr>
          <w:rFonts w:ascii="Times New Roman" w:hAnsi="Times New Roman" w:cs="Times New Roman" w:hint="eastAsia"/>
          <w:sz w:val="24"/>
          <w:szCs w:val="24"/>
        </w:rPr>
        <w:t>the category level interacti</w:t>
      </w:r>
      <w:r w:rsidR="00A30C82">
        <w:rPr>
          <w:rFonts w:ascii="Times New Roman" w:hAnsi="Times New Roman" w:cs="Times New Roman" w:hint="eastAsia"/>
          <w:sz w:val="24"/>
          <w:szCs w:val="24"/>
        </w:rPr>
        <w:t>ve</w:t>
      </w:r>
      <w:r w:rsidR="00420A4D" w:rsidRPr="00420A4D">
        <w:rPr>
          <w:rFonts w:ascii="Times New Roman" w:hAnsi="Times New Roman" w:cs="Times New Roman" w:hint="eastAsia"/>
          <w:sz w:val="24"/>
          <w:szCs w:val="24"/>
        </w:rPr>
        <w:t xml:space="preserve"> </w:t>
      </w:r>
      <w:r w:rsidR="00420A4D">
        <w:rPr>
          <w:rFonts w:ascii="Times New Roman" w:hAnsi="Times New Roman" w:cs="Times New Roman" w:hint="eastAsia"/>
          <w:sz w:val="24"/>
          <w:szCs w:val="24"/>
        </w:rPr>
        <w:t xml:space="preserve">structure, we compare the </w:t>
      </w:r>
      <w:r w:rsidR="00A30C82">
        <w:rPr>
          <w:rFonts w:ascii="Times New Roman" w:hAnsi="Times New Roman" w:cs="Times New Roman" w:hint="eastAsia"/>
          <w:sz w:val="24"/>
          <w:szCs w:val="24"/>
        </w:rPr>
        <w:t xml:space="preserve">forecasting </w:t>
      </w:r>
      <w:r w:rsidR="00420A4D">
        <w:rPr>
          <w:rFonts w:ascii="Times New Roman" w:hAnsi="Times New Roman" w:cs="Times New Roman" w:hint="eastAsia"/>
          <w:sz w:val="24"/>
          <w:szCs w:val="24"/>
        </w:rPr>
        <w:t xml:space="preserve">results of </w:t>
      </w:r>
      <w:r w:rsidR="00A30C82">
        <w:rPr>
          <w:rFonts w:ascii="Times New Roman" w:hAnsi="Times New Roman" w:cs="Times New Roman" w:hint="eastAsia"/>
          <w:sz w:val="24"/>
          <w:szCs w:val="24"/>
        </w:rPr>
        <w:t xml:space="preserve">the </w:t>
      </w:r>
      <w:r w:rsidR="00420A4D">
        <w:rPr>
          <w:rFonts w:ascii="Times New Roman" w:hAnsi="Times New Roman" w:cs="Times New Roman" w:hint="eastAsia"/>
          <w:sz w:val="24"/>
          <w:szCs w:val="24"/>
        </w:rPr>
        <w:t>proposed LASSO Granger with the results of a full</w:t>
      </w:r>
      <w:ins w:id="257" w:author="Fildes, Robert" w:date="2014-09-16T16:04:00Z">
        <w:r w:rsidR="00CA10DC">
          <w:rPr>
            <w:rFonts w:ascii="Times New Roman" w:hAnsi="Times New Roman" w:cs="Times New Roman"/>
            <w:sz w:val="24"/>
            <w:szCs w:val="24"/>
          </w:rPr>
          <w:t>y</w:t>
        </w:r>
      </w:ins>
      <w:r w:rsidR="00420A4D">
        <w:rPr>
          <w:rFonts w:ascii="Times New Roman" w:hAnsi="Times New Roman" w:cs="Times New Roman" w:hint="eastAsia"/>
          <w:sz w:val="24"/>
          <w:szCs w:val="24"/>
        </w:rPr>
        <w:t xml:space="preserve"> connect</w:t>
      </w:r>
      <w:ins w:id="258" w:author="Fildes, Robert" w:date="2014-09-16T16:04:00Z">
        <w:r w:rsidR="00CA10DC">
          <w:rPr>
            <w:rFonts w:ascii="Times New Roman" w:hAnsi="Times New Roman" w:cs="Times New Roman"/>
            <w:sz w:val="24"/>
            <w:szCs w:val="24"/>
          </w:rPr>
          <w:t>ed</w:t>
        </w:r>
      </w:ins>
      <w:del w:id="259" w:author="Fildes, Robert" w:date="2014-09-16T16:04:00Z">
        <w:r w:rsidR="00420A4D" w:rsidDel="00CA10DC">
          <w:rPr>
            <w:rFonts w:ascii="Times New Roman" w:hAnsi="Times New Roman" w:cs="Times New Roman" w:hint="eastAsia"/>
            <w:sz w:val="24"/>
            <w:szCs w:val="24"/>
          </w:rPr>
          <w:delText>ion</w:delText>
        </w:r>
      </w:del>
      <w:r w:rsidR="00420A4D">
        <w:rPr>
          <w:rFonts w:ascii="Times New Roman" w:hAnsi="Times New Roman" w:cs="Times New Roman" w:hint="eastAsia"/>
          <w:sz w:val="24"/>
          <w:szCs w:val="24"/>
        </w:rPr>
        <w:t xml:space="preserve"> structure</w:t>
      </w:r>
      <w:r w:rsidR="00A30C82">
        <w:rPr>
          <w:rFonts w:ascii="Times New Roman" w:hAnsi="Times New Roman" w:cs="Times New Roman" w:hint="eastAsia"/>
          <w:sz w:val="24"/>
          <w:szCs w:val="24"/>
        </w:rPr>
        <w:t xml:space="preserve"> </w:t>
      </w:r>
      <w:r w:rsidR="00A30C82">
        <w:rPr>
          <w:rFonts w:ascii="Times New Roman" w:hAnsi="Times New Roman" w:cs="Times New Roman" w:hint="eastAsia"/>
          <w:sz w:val="24"/>
          <w:szCs w:val="24"/>
        </w:rPr>
        <w:lastRenderedPageBreak/>
        <w:t xml:space="preserve">based on ADL-inter-all under rolling scheme. The full connection means that </w:t>
      </w:r>
      <w:r w:rsidR="00420A4D">
        <w:rPr>
          <w:rFonts w:ascii="Times New Roman" w:hAnsi="Times New Roman" w:cs="Times New Roman" w:hint="eastAsia"/>
          <w:sz w:val="24"/>
          <w:szCs w:val="24"/>
        </w:rPr>
        <w:t>when forecasting the sales of SKUs in one category, all other 14 categories are considered as</w:t>
      </w:r>
      <w:del w:id="260" w:author="Fildes, Robert" w:date="2014-09-16T16:04:00Z">
        <w:r w:rsidR="00420A4D" w:rsidDel="00CA10DC">
          <w:rPr>
            <w:rFonts w:ascii="Times New Roman" w:hAnsi="Times New Roman" w:cs="Times New Roman" w:hint="eastAsia"/>
            <w:sz w:val="24"/>
            <w:szCs w:val="24"/>
          </w:rPr>
          <w:delText xml:space="preserve"> the</w:delText>
        </w:r>
      </w:del>
      <w:r w:rsidR="00420A4D">
        <w:rPr>
          <w:rFonts w:ascii="Times New Roman" w:hAnsi="Times New Roman" w:cs="Times New Roman" w:hint="eastAsia"/>
          <w:sz w:val="24"/>
          <w:szCs w:val="24"/>
        </w:rPr>
        <w:t xml:space="preserve"> </w:t>
      </w:r>
      <w:r w:rsidR="00420A4D">
        <w:rPr>
          <w:rFonts w:ascii="Times New Roman" w:hAnsi="Times New Roman" w:cs="Times New Roman"/>
          <w:sz w:val="24"/>
          <w:szCs w:val="24"/>
        </w:rPr>
        <w:t>influential</w:t>
      </w:r>
      <w:r w:rsidR="00420A4D">
        <w:rPr>
          <w:rFonts w:ascii="Times New Roman" w:hAnsi="Times New Roman" w:cs="Times New Roman" w:hint="eastAsia"/>
          <w:sz w:val="24"/>
          <w:szCs w:val="24"/>
        </w:rPr>
        <w:t xml:space="preserve"> categories. The comparison results are </w:t>
      </w:r>
      <w:r w:rsidR="00A30C82">
        <w:rPr>
          <w:rFonts w:ascii="Times New Roman" w:hAnsi="Times New Roman" w:cs="Times New Roman" w:hint="eastAsia"/>
          <w:sz w:val="24"/>
          <w:szCs w:val="24"/>
        </w:rPr>
        <w:t>illustrated</w:t>
      </w:r>
      <w:r w:rsidR="00420A4D">
        <w:rPr>
          <w:rFonts w:ascii="Times New Roman" w:hAnsi="Times New Roman" w:cs="Times New Roman" w:hint="eastAsia"/>
          <w:sz w:val="24"/>
          <w:szCs w:val="24"/>
        </w:rPr>
        <w:t xml:space="preserve"> in </w:t>
      </w:r>
      <w:r w:rsidR="00A30C82">
        <w:rPr>
          <w:rFonts w:ascii="Times New Roman" w:hAnsi="Times New Roman" w:cs="Times New Roman" w:hint="eastAsia"/>
          <w:sz w:val="24"/>
          <w:szCs w:val="24"/>
        </w:rPr>
        <w:t xml:space="preserve">Figure </w:t>
      </w:r>
      <w:r w:rsidR="00F443BE">
        <w:rPr>
          <w:rFonts w:ascii="Times New Roman" w:hAnsi="Times New Roman" w:cs="Times New Roman" w:hint="eastAsia"/>
          <w:sz w:val="24"/>
          <w:szCs w:val="24"/>
        </w:rPr>
        <w:t>6</w:t>
      </w:r>
      <w:r w:rsidR="00420A4D">
        <w:rPr>
          <w:rFonts w:ascii="Times New Roman" w:hAnsi="Times New Roman" w:cs="Times New Roman" w:hint="eastAsia"/>
          <w:sz w:val="24"/>
          <w:szCs w:val="24"/>
        </w:rPr>
        <w:t xml:space="preserve">. </w:t>
      </w:r>
      <w:r w:rsidR="00A30C82">
        <w:rPr>
          <w:rFonts w:ascii="Times New Roman" w:hAnsi="Times New Roman" w:cs="Times New Roman"/>
          <w:sz w:val="24"/>
          <w:szCs w:val="24"/>
        </w:rPr>
        <w:t>All the MAE</w:t>
      </w:r>
      <w:r w:rsidR="00A30C82">
        <w:rPr>
          <w:rFonts w:ascii="Times New Roman" w:hAnsi="Times New Roman" w:cs="Times New Roman" w:hint="eastAsia"/>
          <w:sz w:val="24"/>
          <w:szCs w:val="24"/>
        </w:rPr>
        <w:t>s</w:t>
      </w:r>
      <w:r w:rsidR="00A30C82">
        <w:rPr>
          <w:rFonts w:ascii="Times New Roman" w:hAnsi="Times New Roman" w:cs="Times New Roman"/>
          <w:sz w:val="24"/>
          <w:szCs w:val="24"/>
        </w:rPr>
        <w:t xml:space="preserve"> of L</w:t>
      </w:r>
      <w:r w:rsidR="00A30C82">
        <w:rPr>
          <w:rFonts w:ascii="Times New Roman" w:hAnsi="Times New Roman" w:cs="Times New Roman" w:hint="eastAsia"/>
          <w:sz w:val="24"/>
          <w:szCs w:val="24"/>
        </w:rPr>
        <w:t>ASSO Granger across categories are smaller or equal to</w:t>
      </w:r>
      <w:r w:rsidR="00A30C82" w:rsidRPr="003A7FED">
        <w:rPr>
          <w:rFonts w:ascii="Times New Roman" w:hAnsi="Times New Roman" w:cs="Times New Roman" w:hint="eastAsia"/>
          <w:color w:val="FF0000"/>
          <w:sz w:val="24"/>
          <w:szCs w:val="24"/>
        </w:rPr>
        <w:t xml:space="preserve"> </w:t>
      </w:r>
      <w:r w:rsidR="00A30C82" w:rsidRPr="004E6DF0">
        <w:rPr>
          <w:rFonts w:ascii="Times New Roman" w:hAnsi="Times New Roman" w:cs="Times New Roman" w:hint="eastAsia"/>
          <w:sz w:val="24"/>
          <w:szCs w:val="24"/>
        </w:rPr>
        <w:t xml:space="preserve">that of </w:t>
      </w:r>
      <w:r w:rsidR="004E6DF0" w:rsidRPr="004E6DF0">
        <w:rPr>
          <w:rFonts w:ascii="Times New Roman" w:hAnsi="Times New Roman" w:cs="Times New Roman" w:hint="eastAsia"/>
          <w:sz w:val="24"/>
          <w:szCs w:val="24"/>
        </w:rPr>
        <w:t xml:space="preserve">using </w:t>
      </w:r>
      <w:r w:rsidR="004E6DF0" w:rsidRPr="004E6DF0">
        <w:rPr>
          <w:rFonts w:ascii="Times New Roman" w:hAnsi="Times New Roman" w:cs="Times New Roman"/>
          <w:sz w:val="24"/>
          <w:szCs w:val="24"/>
        </w:rPr>
        <w:t>structure</w:t>
      </w:r>
      <w:r w:rsidR="004E6DF0" w:rsidRPr="004E6DF0">
        <w:rPr>
          <w:rFonts w:ascii="Times New Roman" w:hAnsi="Times New Roman" w:cs="Times New Roman" w:hint="eastAsia"/>
          <w:sz w:val="24"/>
          <w:szCs w:val="24"/>
        </w:rPr>
        <w:t xml:space="preserve"> of </w:t>
      </w:r>
      <w:r w:rsidR="00A30C82" w:rsidRPr="004E6DF0">
        <w:rPr>
          <w:rFonts w:ascii="Times New Roman" w:hAnsi="Times New Roman" w:cs="Times New Roman" w:hint="eastAsia"/>
          <w:sz w:val="24"/>
          <w:szCs w:val="24"/>
        </w:rPr>
        <w:t>full</w:t>
      </w:r>
      <w:r w:rsidR="00A30C82" w:rsidRPr="003A7FED">
        <w:rPr>
          <w:rFonts w:ascii="Times New Roman" w:hAnsi="Times New Roman" w:cs="Times New Roman" w:hint="eastAsia"/>
          <w:color w:val="FF0000"/>
          <w:sz w:val="24"/>
          <w:szCs w:val="24"/>
        </w:rPr>
        <w:t xml:space="preserve"> </w:t>
      </w:r>
      <w:r w:rsidR="00A30C82">
        <w:rPr>
          <w:rFonts w:ascii="Times New Roman" w:hAnsi="Times New Roman" w:cs="Times New Roman" w:hint="eastAsia"/>
          <w:sz w:val="24"/>
          <w:szCs w:val="24"/>
        </w:rPr>
        <w:t>connection</w:t>
      </w:r>
      <w:r w:rsidR="004E6DF0">
        <w:rPr>
          <w:rFonts w:ascii="Times New Roman" w:hAnsi="Times New Roman" w:cs="Times New Roman" w:hint="eastAsia"/>
          <w:sz w:val="24"/>
          <w:szCs w:val="24"/>
        </w:rPr>
        <w:t>s</w:t>
      </w:r>
      <w:r w:rsidR="00A30C82">
        <w:rPr>
          <w:rFonts w:ascii="Times New Roman" w:hAnsi="Times New Roman" w:cs="Times New Roman" w:hint="eastAsia"/>
          <w:sz w:val="24"/>
          <w:szCs w:val="24"/>
        </w:rPr>
        <w:t>.</w:t>
      </w:r>
      <w:r w:rsidR="008A09FD">
        <w:rPr>
          <w:rFonts w:ascii="Times New Roman" w:hAnsi="Times New Roman" w:cs="Times New Roman" w:hint="eastAsia"/>
          <w:sz w:val="24"/>
          <w:szCs w:val="24"/>
        </w:rPr>
        <w:t xml:space="preserve"> This means that</w:t>
      </w:r>
      <w:del w:id="261" w:author="Fildes, Robert" w:date="2014-09-16T16:04:00Z">
        <w:r w:rsidR="008A09FD" w:rsidDel="00CA10DC">
          <w:rPr>
            <w:rFonts w:ascii="Times New Roman" w:hAnsi="Times New Roman" w:cs="Times New Roman" w:hint="eastAsia"/>
            <w:sz w:val="24"/>
            <w:szCs w:val="24"/>
          </w:rPr>
          <w:delText xml:space="preserve"> a part</w:delText>
        </w:r>
      </w:del>
      <w:r w:rsidR="008A09FD">
        <w:rPr>
          <w:rFonts w:ascii="Times New Roman" w:hAnsi="Times New Roman" w:cs="Times New Roman" w:hint="eastAsia"/>
          <w:sz w:val="24"/>
          <w:szCs w:val="24"/>
        </w:rPr>
        <w:t xml:space="preserve"> connection</w:t>
      </w:r>
      <w:ins w:id="262" w:author="Fildes, Robert" w:date="2014-09-16T16:04:00Z">
        <w:r w:rsidR="00CA10DC">
          <w:rPr>
            <w:rFonts w:ascii="Times New Roman" w:hAnsi="Times New Roman" w:cs="Times New Roman"/>
            <w:sz w:val="24"/>
            <w:szCs w:val="24"/>
          </w:rPr>
          <w:t>s</w:t>
        </w:r>
      </w:ins>
      <w:r w:rsidR="008A09FD">
        <w:rPr>
          <w:rFonts w:ascii="Times New Roman" w:hAnsi="Times New Roman" w:cs="Times New Roman" w:hint="eastAsia"/>
          <w:sz w:val="24"/>
          <w:szCs w:val="24"/>
        </w:rPr>
        <w:t xml:space="preserve"> (Figure </w:t>
      </w:r>
      <w:r w:rsidR="00F443BE">
        <w:rPr>
          <w:rFonts w:ascii="Times New Roman" w:hAnsi="Times New Roman" w:cs="Times New Roman" w:hint="eastAsia"/>
          <w:sz w:val="24"/>
          <w:szCs w:val="24"/>
        </w:rPr>
        <w:t>3</w:t>
      </w:r>
      <w:r w:rsidR="008A09FD">
        <w:rPr>
          <w:rFonts w:ascii="Times New Roman" w:hAnsi="Times New Roman" w:cs="Times New Roman" w:hint="eastAsia"/>
          <w:sz w:val="24"/>
          <w:szCs w:val="24"/>
        </w:rPr>
        <w:t xml:space="preserve">) identified by LASSO Granger enhance </w:t>
      </w:r>
      <w:r w:rsidR="003A7FED">
        <w:rPr>
          <w:rFonts w:ascii="Times New Roman" w:hAnsi="Times New Roman" w:cs="Times New Roman" w:hint="eastAsia"/>
          <w:sz w:val="24"/>
          <w:szCs w:val="24"/>
        </w:rPr>
        <w:t xml:space="preserve">the </w:t>
      </w:r>
      <w:r w:rsidR="008A09FD">
        <w:rPr>
          <w:rFonts w:ascii="Times New Roman" w:hAnsi="Times New Roman" w:cs="Times New Roman" w:hint="eastAsia"/>
          <w:sz w:val="24"/>
          <w:szCs w:val="24"/>
        </w:rPr>
        <w:t>model</w:t>
      </w:r>
      <w:r w:rsidR="008A09FD">
        <w:rPr>
          <w:rFonts w:ascii="Times New Roman" w:hAnsi="Times New Roman" w:cs="Times New Roman"/>
          <w:sz w:val="24"/>
          <w:szCs w:val="24"/>
        </w:rPr>
        <w:t>’</w:t>
      </w:r>
      <w:r w:rsidR="008A09FD">
        <w:rPr>
          <w:rFonts w:ascii="Times New Roman" w:hAnsi="Times New Roman" w:cs="Times New Roman" w:hint="eastAsia"/>
          <w:sz w:val="24"/>
          <w:szCs w:val="24"/>
        </w:rPr>
        <w:t>s forecasting abilit</w:t>
      </w:r>
      <w:r w:rsidR="003A7FED">
        <w:rPr>
          <w:rFonts w:ascii="Times New Roman" w:hAnsi="Times New Roman" w:cs="Times New Roman" w:hint="eastAsia"/>
          <w:sz w:val="24"/>
          <w:szCs w:val="24"/>
        </w:rPr>
        <w:t>ies</w:t>
      </w:r>
      <w:r w:rsidR="008A09FD">
        <w:rPr>
          <w:rFonts w:ascii="Times New Roman" w:hAnsi="Times New Roman" w:cs="Times New Roman" w:hint="eastAsia"/>
          <w:sz w:val="24"/>
          <w:szCs w:val="24"/>
        </w:rPr>
        <w:t xml:space="preserve"> by reducing the </w:t>
      </w:r>
      <w:r w:rsidR="008A09FD" w:rsidRPr="008A09FD">
        <w:rPr>
          <w:rFonts w:ascii="Times New Roman" w:hAnsi="Times New Roman" w:cs="Times New Roman"/>
          <w:sz w:val="24"/>
          <w:szCs w:val="24"/>
        </w:rPr>
        <w:t>redundant</w:t>
      </w:r>
      <w:r w:rsidR="003A7FED">
        <w:rPr>
          <w:rFonts w:ascii="Times New Roman" w:hAnsi="Times New Roman" w:cs="Times New Roman" w:hint="eastAsia"/>
          <w:sz w:val="24"/>
          <w:szCs w:val="24"/>
        </w:rPr>
        <w:t xml:space="preserve"> noisy</w:t>
      </w:r>
      <w:r w:rsidR="008A09FD">
        <w:rPr>
          <w:rFonts w:ascii="Times New Roman" w:hAnsi="Times New Roman" w:cs="Times New Roman" w:hint="eastAsia"/>
          <w:sz w:val="24"/>
          <w:szCs w:val="24"/>
        </w:rPr>
        <w:t xml:space="preserve"> data for some categories.  </w:t>
      </w:r>
    </w:p>
    <w:p w:rsidR="00F443BE" w:rsidRDefault="00727933" w:rsidP="00F443BE">
      <w:pPr>
        <w:spacing w:line="360" w:lineRule="auto"/>
        <w:ind w:firstLine="420"/>
        <w:jc w:val="center"/>
        <w:rPr>
          <w:rFonts w:ascii="Times New Roman" w:hAnsi="Times New Roman" w:cs="Times New Roman"/>
          <w:sz w:val="24"/>
          <w:szCs w:val="24"/>
        </w:rPr>
      </w:pPr>
      <w:hyperlink w:anchor="_Figure_6_Forecasting" w:history="1">
        <w:r w:rsidR="00F443BE" w:rsidRPr="00B73727">
          <w:rPr>
            <w:rStyle w:val="Hyperlink"/>
            <w:rFonts w:ascii="Times New Roman" w:hAnsi="Times New Roman" w:cs="Times New Roman" w:hint="eastAsia"/>
            <w:sz w:val="24"/>
            <w:szCs w:val="24"/>
          </w:rPr>
          <w:t>[Figure 6]</w:t>
        </w:r>
      </w:hyperlink>
    </w:p>
    <w:p w:rsidR="00F443BE" w:rsidRPr="00B73727" w:rsidRDefault="00B73727" w:rsidP="00F443BE">
      <w:pPr>
        <w:spacing w:line="360" w:lineRule="auto"/>
        <w:ind w:firstLine="420"/>
        <w:jc w:val="center"/>
        <w:rPr>
          <w:rStyle w:val="Hyperlink"/>
          <w:rFonts w:ascii="Times New Roman" w:hAnsi="Times New Roman" w:cs="Times New Roman"/>
          <w:b/>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"_Table_4_one" </w:instrText>
      </w:r>
      <w:r>
        <w:rPr>
          <w:rFonts w:ascii="Times New Roman" w:hAnsi="Times New Roman" w:cs="Times New Roman"/>
          <w:sz w:val="24"/>
          <w:szCs w:val="24"/>
        </w:rPr>
        <w:fldChar w:fldCharType="separate"/>
      </w:r>
      <w:r w:rsidR="00F443BE" w:rsidRPr="00B73727">
        <w:rPr>
          <w:rStyle w:val="Hyperlink"/>
          <w:rFonts w:ascii="Times New Roman" w:hAnsi="Times New Roman" w:cs="Times New Roman" w:hint="eastAsia"/>
          <w:sz w:val="24"/>
          <w:szCs w:val="24"/>
        </w:rPr>
        <w:t>[Table 4]</w:t>
      </w:r>
    </w:p>
    <w:p w:rsidR="00D41687" w:rsidRPr="001A223B" w:rsidRDefault="00B73727" w:rsidP="00B568C3">
      <w:pPr>
        <w:spacing w:line="360" w:lineRule="auto"/>
        <w:ind w:firstLine="420"/>
        <w:rPr>
          <w:rFonts w:ascii="Times New Roman" w:hAnsi="Times New Roman" w:cs="Times New Roman"/>
          <w:sz w:val="24"/>
          <w:szCs w:val="24"/>
        </w:rPr>
      </w:pPr>
      <w:r>
        <w:rPr>
          <w:rFonts w:ascii="Times New Roman" w:hAnsi="Times New Roman" w:cs="Times New Roman"/>
          <w:sz w:val="24"/>
          <w:szCs w:val="24"/>
        </w:rPr>
        <w:fldChar w:fldCharType="end"/>
      </w:r>
      <w:r w:rsidR="00ED5960">
        <w:rPr>
          <w:rFonts w:ascii="Times New Roman" w:hAnsi="Times New Roman" w:cs="Times New Roman" w:hint="eastAsia"/>
          <w:sz w:val="24"/>
          <w:szCs w:val="24"/>
        </w:rPr>
        <w:t xml:space="preserve">To show the </w:t>
      </w:r>
      <w:r w:rsidR="00B568C3">
        <w:rPr>
          <w:rFonts w:ascii="Times New Roman" w:hAnsi="Times New Roman" w:cs="Times New Roman" w:hint="eastAsia"/>
          <w:sz w:val="24"/>
          <w:szCs w:val="24"/>
        </w:rPr>
        <w:t>necessity</w:t>
      </w:r>
      <w:r w:rsidR="00ED5960">
        <w:rPr>
          <w:rFonts w:ascii="Times New Roman" w:hAnsi="Times New Roman" w:cs="Times New Roman" w:hint="eastAsia"/>
          <w:sz w:val="24"/>
          <w:szCs w:val="24"/>
        </w:rPr>
        <w:t xml:space="preserve"> </w:t>
      </w:r>
      <w:r w:rsidR="00B568C3">
        <w:rPr>
          <w:rFonts w:ascii="Times New Roman" w:hAnsi="Times New Roman" w:cs="Times New Roman" w:hint="eastAsia"/>
          <w:sz w:val="24"/>
          <w:szCs w:val="24"/>
        </w:rPr>
        <w:t xml:space="preserve">of </w:t>
      </w:r>
      <w:r w:rsidR="00B568C3">
        <w:rPr>
          <w:rFonts w:ascii="Times New Roman" w:hAnsi="Times New Roman" w:cs="Times New Roman"/>
          <w:sz w:val="24"/>
          <w:szCs w:val="24"/>
        </w:rPr>
        <w:t>the</w:t>
      </w:r>
      <w:r w:rsidR="00B568C3">
        <w:rPr>
          <w:rFonts w:ascii="Times New Roman" w:hAnsi="Times New Roman" w:cs="Times New Roman" w:hint="eastAsia"/>
          <w:sz w:val="24"/>
          <w:szCs w:val="24"/>
        </w:rPr>
        <w:t xml:space="preserve"> multistage LASSO, we compare the results from </w:t>
      </w:r>
      <w:r w:rsidR="0017476E">
        <w:rPr>
          <w:rFonts w:ascii="Times New Roman" w:hAnsi="Times New Roman" w:cs="Times New Roman" w:hint="eastAsia"/>
          <w:sz w:val="24"/>
          <w:szCs w:val="24"/>
        </w:rPr>
        <w:t xml:space="preserve">both </w:t>
      </w:r>
      <w:r w:rsidR="00B568C3">
        <w:rPr>
          <w:rFonts w:ascii="Times New Roman" w:hAnsi="Times New Roman" w:cs="Times New Roman" w:hint="eastAsia"/>
          <w:sz w:val="24"/>
          <w:szCs w:val="24"/>
        </w:rPr>
        <w:t xml:space="preserve">one-stage and three stage LASSO regression in Table 4. For all models and both fixed and rolling forecasting schemes, </w:t>
      </w:r>
      <w:r w:rsidR="00D41687" w:rsidRPr="001A223B">
        <w:rPr>
          <w:rFonts w:ascii="Times New Roman" w:hAnsi="Times New Roman" w:cs="Times New Roman" w:hint="eastAsia"/>
          <w:sz w:val="24"/>
          <w:szCs w:val="24"/>
        </w:rPr>
        <w:t>three stage L</w:t>
      </w:r>
      <w:r w:rsidR="00B568C3">
        <w:rPr>
          <w:rFonts w:ascii="Times New Roman" w:hAnsi="Times New Roman" w:cs="Times New Roman" w:hint="eastAsia"/>
          <w:sz w:val="24"/>
          <w:szCs w:val="24"/>
        </w:rPr>
        <w:t>ASSOs</w:t>
      </w:r>
      <w:r w:rsidR="00D41687" w:rsidRPr="001A223B">
        <w:rPr>
          <w:rFonts w:ascii="Times New Roman" w:hAnsi="Times New Roman" w:cs="Times New Roman" w:hint="eastAsia"/>
          <w:sz w:val="24"/>
          <w:szCs w:val="24"/>
        </w:rPr>
        <w:t xml:space="preserve"> are </w:t>
      </w:r>
      <w:r w:rsidR="00B568C3">
        <w:rPr>
          <w:rFonts w:ascii="Times New Roman" w:hAnsi="Times New Roman" w:cs="Times New Roman" w:hint="eastAsia"/>
          <w:sz w:val="24"/>
          <w:szCs w:val="24"/>
        </w:rPr>
        <w:t>much</w:t>
      </w:r>
      <w:ins w:id="263" w:author="Fildes, Robert" w:date="2014-09-16T16:05:00Z">
        <w:r w:rsidR="00CA10DC">
          <w:rPr>
            <w:rFonts w:ascii="Times New Roman" w:hAnsi="Times New Roman" w:cs="Times New Roman"/>
            <w:sz w:val="24"/>
            <w:szCs w:val="24"/>
          </w:rPr>
          <w:t xml:space="preserve"> more accurate</w:t>
        </w:r>
      </w:ins>
      <w:del w:id="264" w:author="Fildes, Robert" w:date="2014-09-16T16:05:00Z">
        <w:r w:rsidR="00B568C3" w:rsidDel="00CA10DC">
          <w:rPr>
            <w:rFonts w:ascii="Times New Roman" w:hAnsi="Times New Roman" w:cs="Times New Roman" w:hint="eastAsia"/>
            <w:sz w:val="24"/>
            <w:szCs w:val="24"/>
          </w:rPr>
          <w:delText xml:space="preserve"> </w:delText>
        </w:r>
        <w:r w:rsidR="00D41687" w:rsidRPr="001A223B" w:rsidDel="00CA10DC">
          <w:rPr>
            <w:rFonts w:ascii="Times New Roman" w:hAnsi="Times New Roman" w:cs="Times New Roman" w:hint="eastAsia"/>
            <w:sz w:val="24"/>
            <w:szCs w:val="24"/>
          </w:rPr>
          <w:delText>better</w:delText>
        </w:r>
      </w:del>
      <w:r w:rsidR="00D41687" w:rsidRPr="001A223B">
        <w:rPr>
          <w:rFonts w:ascii="Times New Roman" w:hAnsi="Times New Roman" w:cs="Times New Roman" w:hint="eastAsia"/>
          <w:sz w:val="24"/>
          <w:szCs w:val="24"/>
        </w:rPr>
        <w:t xml:space="preserve"> than the forecasts </w:t>
      </w:r>
      <w:ins w:id="265" w:author="Fildes, Robert" w:date="2014-09-16T16:05:00Z">
        <w:r w:rsidR="00CA10DC">
          <w:rPr>
            <w:rFonts w:ascii="Times New Roman" w:hAnsi="Times New Roman" w:cs="Times New Roman"/>
            <w:sz w:val="24"/>
            <w:szCs w:val="24"/>
          </w:rPr>
          <w:t xml:space="preserve">produced </w:t>
        </w:r>
      </w:ins>
      <w:r w:rsidR="00D41687" w:rsidRPr="001A223B">
        <w:rPr>
          <w:rFonts w:ascii="Times New Roman" w:hAnsi="Times New Roman" w:cs="Times New Roman" w:hint="eastAsia"/>
          <w:sz w:val="24"/>
          <w:szCs w:val="24"/>
        </w:rPr>
        <w:t>with one stage L</w:t>
      </w:r>
      <w:r w:rsidR="00B568C3">
        <w:rPr>
          <w:rFonts w:ascii="Times New Roman" w:hAnsi="Times New Roman" w:cs="Times New Roman" w:hint="eastAsia"/>
          <w:sz w:val="24"/>
          <w:szCs w:val="24"/>
        </w:rPr>
        <w:t>ASSO</w:t>
      </w:r>
      <w:ins w:id="266" w:author="Fildes, Robert" w:date="2014-09-16T16:05:00Z">
        <w:r w:rsidR="00CA10DC">
          <w:rPr>
            <w:rFonts w:ascii="Times New Roman" w:hAnsi="Times New Roman" w:cs="Times New Roman"/>
            <w:sz w:val="24"/>
            <w:szCs w:val="24"/>
          </w:rPr>
          <w:t xml:space="preserve"> whatever</w:t>
        </w:r>
      </w:ins>
      <w:del w:id="267" w:author="Fildes, Robert" w:date="2014-09-16T16:05:00Z">
        <w:r w:rsidR="004E2C2F" w:rsidDel="00CA10DC">
          <w:rPr>
            <w:rFonts w:ascii="Times New Roman" w:hAnsi="Times New Roman" w:cs="Times New Roman" w:hint="eastAsia"/>
            <w:sz w:val="24"/>
            <w:szCs w:val="24"/>
          </w:rPr>
          <w:delText xml:space="preserve"> within all</w:delText>
        </w:r>
      </w:del>
      <w:r w:rsidR="004E2C2F">
        <w:rPr>
          <w:rFonts w:ascii="Times New Roman" w:hAnsi="Times New Roman" w:cs="Times New Roman" w:hint="eastAsia"/>
          <w:sz w:val="24"/>
          <w:szCs w:val="24"/>
        </w:rPr>
        <w:t xml:space="preserve"> the </w:t>
      </w:r>
      <w:r w:rsidR="004E2C2F">
        <w:rPr>
          <w:rFonts w:ascii="Times New Roman" w:hAnsi="Times New Roman" w:cs="Times New Roman"/>
          <w:sz w:val="24"/>
          <w:szCs w:val="24"/>
        </w:rPr>
        <w:t>measure</w:t>
      </w:r>
      <w:del w:id="268" w:author="Fildes, Robert" w:date="2014-09-16T16:05:00Z">
        <w:r w:rsidR="004E2C2F" w:rsidDel="00CA10DC">
          <w:rPr>
            <w:rFonts w:ascii="Times New Roman" w:hAnsi="Times New Roman" w:cs="Times New Roman"/>
            <w:sz w:val="24"/>
            <w:szCs w:val="24"/>
          </w:rPr>
          <w:delText>s</w:delText>
        </w:r>
      </w:del>
      <w:r w:rsidR="00B568C3">
        <w:rPr>
          <w:rFonts w:ascii="Times New Roman" w:hAnsi="Times New Roman" w:cs="Times New Roman" w:hint="eastAsia"/>
          <w:sz w:val="24"/>
          <w:szCs w:val="24"/>
        </w:rPr>
        <w:t xml:space="preserve">. </w:t>
      </w:r>
    </w:p>
    <w:p w:rsidR="00AD43FD" w:rsidRDefault="00F739D5" w:rsidP="003110AA">
      <w:pPr>
        <w:pStyle w:val="Heading1"/>
        <w:rPr>
          <w:sz w:val="24"/>
          <w:szCs w:val="24"/>
        </w:rPr>
      </w:pPr>
      <w:r>
        <w:rPr>
          <w:rFonts w:hint="eastAsia"/>
          <w:sz w:val="24"/>
          <w:szCs w:val="24"/>
        </w:rPr>
        <w:t xml:space="preserve">5 </w:t>
      </w:r>
      <w:r w:rsidR="00AD43FD" w:rsidRPr="003110AA">
        <w:rPr>
          <w:sz w:val="24"/>
          <w:szCs w:val="24"/>
        </w:rPr>
        <w:t>D</w:t>
      </w:r>
      <w:r w:rsidR="00AD43FD" w:rsidRPr="003110AA">
        <w:rPr>
          <w:rFonts w:hint="eastAsia"/>
          <w:sz w:val="24"/>
          <w:szCs w:val="24"/>
        </w:rPr>
        <w:t>iscussion</w:t>
      </w:r>
      <w:r w:rsidR="002D0E57">
        <w:rPr>
          <w:rFonts w:hint="eastAsia"/>
          <w:sz w:val="24"/>
          <w:szCs w:val="24"/>
        </w:rPr>
        <w:t xml:space="preserve"> and </w:t>
      </w:r>
      <w:r w:rsidR="00225CA5">
        <w:rPr>
          <w:rFonts w:hint="eastAsia"/>
          <w:sz w:val="24"/>
          <w:szCs w:val="24"/>
        </w:rPr>
        <w:t>Conclusion</w:t>
      </w:r>
    </w:p>
    <w:p w:rsidR="002A03D9" w:rsidRDefault="00936C26" w:rsidP="00243107">
      <w:pPr>
        <w:spacing w:line="360" w:lineRule="auto"/>
        <w:ind w:firstLine="4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inclusion of m</w:t>
      </w:r>
      <w:r w:rsidR="00137F83">
        <w:rPr>
          <w:rFonts w:ascii="Times New Roman" w:hAnsi="Times New Roman" w:cs="Times New Roman" w:hint="eastAsia"/>
          <w:sz w:val="24"/>
          <w:szCs w:val="24"/>
        </w:rPr>
        <w:t>ore information is often the pr</w:t>
      </w:r>
      <w:ins w:id="269" w:author="Fildes, Robert" w:date="2014-09-16T16:05:00Z">
        <w:r w:rsidR="00D631FE">
          <w:rPr>
            <w:rFonts w:ascii="Times New Roman" w:hAnsi="Times New Roman" w:cs="Times New Roman"/>
            <w:sz w:val="24"/>
            <w:szCs w:val="24"/>
          </w:rPr>
          <w:t>o</w:t>
        </w:r>
      </w:ins>
      <w:del w:id="270" w:author="Fildes, Robert" w:date="2014-09-16T16:05:00Z">
        <w:r w:rsidR="00137F83" w:rsidDel="00D631FE">
          <w:rPr>
            <w:rFonts w:ascii="Times New Roman" w:hAnsi="Times New Roman" w:cs="Times New Roman" w:hint="eastAsia"/>
            <w:sz w:val="24"/>
            <w:szCs w:val="24"/>
          </w:rPr>
          <w:delText>e</w:delText>
        </w:r>
      </w:del>
      <w:r w:rsidR="00137F83">
        <w:rPr>
          <w:rFonts w:ascii="Times New Roman" w:hAnsi="Times New Roman" w:cs="Times New Roman" w:hint="eastAsia"/>
          <w:sz w:val="24"/>
          <w:szCs w:val="24"/>
        </w:rPr>
        <w:t>mise</w:t>
      </w:r>
      <w:ins w:id="271" w:author="Fildes, Robert" w:date="2014-09-16T16:05:00Z">
        <w:r w:rsidR="00D631FE">
          <w:rPr>
            <w:rFonts w:ascii="Times New Roman" w:hAnsi="Times New Roman" w:cs="Times New Roman"/>
            <w:sz w:val="24"/>
            <w:szCs w:val="24"/>
          </w:rPr>
          <w:t xml:space="preserve"> of</w:t>
        </w:r>
      </w:ins>
      <w:del w:id="272" w:author="Fildes, Robert" w:date="2014-09-16T16:05:00Z">
        <w:r w:rsidR="00137F83" w:rsidDel="00D631FE">
          <w:rPr>
            <w:rFonts w:ascii="Times New Roman" w:hAnsi="Times New Roman" w:cs="Times New Roman" w:hint="eastAsia"/>
            <w:sz w:val="24"/>
            <w:szCs w:val="24"/>
          </w:rPr>
          <w:delText xml:space="preserve"> for</w:delText>
        </w:r>
      </w:del>
      <w:r w:rsidR="00137F83">
        <w:rPr>
          <w:rFonts w:ascii="Times New Roman" w:hAnsi="Times New Roman" w:cs="Times New Roman" w:hint="eastAsia"/>
          <w:sz w:val="24"/>
          <w:szCs w:val="24"/>
        </w:rPr>
        <w:t xml:space="preserve"> </w:t>
      </w:r>
      <w:del w:id="273" w:author="Fildes, Robert" w:date="2014-09-16T16:05:00Z">
        <w:r w:rsidR="00137F83" w:rsidDel="00D631FE">
          <w:rPr>
            <w:rFonts w:ascii="Times New Roman" w:hAnsi="Times New Roman" w:cs="Times New Roman" w:hint="eastAsia"/>
            <w:sz w:val="24"/>
            <w:szCs w:val="24"/>
          </w:rPr>
          <w:delText>a</w:delText>
        </w:r>
      </w:del>
      <w:ins w:id="274" w:author="Fildes, Robert" w:date="2014-09-16T16:06:00Z">
        <w:del w:id="275" w:author="huangtao" w:date="2014-09-18T12:02:00Z">
          <w:r w:rsidR="00D631FE" w:rsidDel="00727933">
            <w:rPr>
              <w:rFonts w:ascii="Times New Roman" w:hAnsi="Times New Roman" w:cs="Times New Roman"/>
              <w:sz w:val="24"/>
              <w:szCs w:val="24"/>
            </w:rPr>
            <w:delText xml:space="preserve"> </w:delText>
          </w:r>
        </w:del>
        <w:r w:rsidR="00D631FE">
          <w:rPr>
            <w:rFonts w:ascii="Times New Roman" w:hAnsi="Times New Roman" w:cs="Times New Roman"/>
            <w:sz w:val="24"/>
            <w:szCs w:val="24"/>
          </w:rPr>
          <w:t>a</w:t>
        </w:r>
      </w:ins>
      <w:ins w:id="276" w:author="huangtao" w:date="2014-09-18T12:02:00Z">
        <w:r w:rsidR="00727933">
          <w:rPr>
            <w:rFonts w:ascii="Times New Roman" w:hAnsi="Times New Roman" w:cs="Times New Roman" w:hint="eastAsia"/>
            <w:sz w:val="24"/>
            <w:szCs w:val="24"/>
          </w:rPr>
          <w:t xml:space="preserve"> </w:t>
        </w:r>
      </w:ins>
      <w:del w:id="277" w:author="Fildes, Robert" w:date="2014-09-16T16:05:00Z">
        <w:r w:rsidR="00137F83" w:rsidDel="00D631FE">
          <w:rPr>
            <w:rFonts w:ascii="Times New Roman" w:hAnsi="Times New Roman" w:cs="Times New Roman" w:hint="eastAsia"/>
            <w:sz w:val="24"/>
            <w:szCs w:val="24"/>
          </w:rPr>
          <w:delText xml:space="preserve"> </w:delText>
        </w:r>
      </w:del>
      <w:r w:rsidR="00137F83">
        <w:rPr>
          <w:rFonts w:ascii="Times New Roman" w:hAnsi="Times New Roman" w:cs="Times New Roman" w:hint="eastAsia"/>
          <w:sz w:val="24"/>
          <w:szCs w:val="24"/>
        </w:rPr>
        <w:t xml:space="preserve">better </w:t>
      </w:r>
      <w:r w:rsidR="00137F83">
        <w:rPr>
          <w:rFonts w:ascii="Times New Roman" w:hAnsi="Times New Roman" w:cs="Times New Roman"/>
          <w:sz w:val="24"/>
          <w:szCs w:val="24"/>
        </w:rPr>
        <w:t>forecasting</w:t>
      </w:r>
      <w:ins w:id="278" w:author="Fildes, Robert" w:date="2014-09-16T16:06:00Z">
        <w:r w:rsidR="00D631FE">
          <w:rPr>
            <w:rFonts w:ascii="Times New Roman" w:hAnsi="Times New Roman" w:cs="Times New Roman"/>
            <w:sz w:val="24"/>
            <w:szCs w:val="24"/>
          </w:rPr>
          <w:t xml:space="preserve"> system</w:t>
        </w:r>
      </w:ins>
      <w:r w:rsidR="00137F83">
        <w:rPr>
          <w:rFonts w:ascii="Times New Roman" w:hAnsi="Times New Roman" w:cs="Times New Roman" w:hint="eastAsia"/>
          <w:sz w:val="24"/>
          <w:szCs w:val="24"/>
        </w:rPr>
        <w:t xml:space="preserve">. </w:t>
      </w:r>
      <w:ins w:id="279" w:author="Fildes, Robert" w:date="2014-09-16T16:06:00Z">
        <w:r w:rsidR="00D631FE">
          <w:rPr>
            <w:rFonts w:ascii="Times New Roman" w:hAnsi="Times New Roman" w:cs="Times New Roman"/>
            <w:sz w:val="24"/>
            <w:szCs w:val="24"/>
          </w:rPr>
          <w:t>However, t</w:t>
        </w:r>
      </w:ins>
      <w:del w:id="280" w:author="Fildes, Robert" w:date="2014-09-16T16:06:00Z">
        <w:r w:rsidR="00137F83" w:rsidDel="00D631FE">
          <w:rPr>
            <w:rFonts w:ascii="Times New Roman" w:hAnsi="Times New Roman" w:cs="Times New Roman" w:hint="eastAsia"/>
            <w:sz w:val="24"/>
            <w:szCs w:val="24"/>
          </w:rPr>
          <w:delText>T</w:delText>
        </w:r>
      </w:del>
      <w:r w:rsidR="00137F83">
        <w:rPr>
          <w:rFonts w:ascii="Times New Roman" w:hAnsi="Times New Roman" w:cs="Times New Roman" w:hint="eastAsia"/>
          <w:sz w:val="24"/>
          <w:szCs w:val="24"/>
        </w:rPr>
        <w:t>he problem</w:t>
      </w:r>
      <w:del w:id="281" w:author="Fildes, Robert" w:date="2014-09-16T16:06:00Z">
        <w:r w:rsidR="00137F83" w:rsidDel="00D631FE">
          <w:rPr>
            <w:rFonts w:ascii="Times New Roman" w:hAnsi="Times New Roman" w:cs="Times New Roman" w:hint="eastAsia"/>
            <w:sz w:val="24"/>
            <w:szCs w:val="24"/>
          </w:rPr>
          <w:delText xml:space="preserve"> </w:delText>
        </w:r>
        <w:r w:rsidR="002D2AF0" w:rsidDel="00D631FE">
          <w:rPr>
            <w:rFonts w:ascii="Times New Roman" w:hAnsi="Times New Roman" w:cs="Times New Roman" w:hint="eastAsia"/>
            <w:sz w:val="24"/>
            <w:szCs w:val="24"/>
          </w:rPr>
          <w:delText>we are</w:delText>
        </w:r>
      </w:del>
      <w:r w:rsidR="002D2AF0">
        <w:rPr>
          <w:rFonts w:ascii="Times New Roman" w:hAnsi="Times New Roman" w:cs="Times New Roman" w:hint="eastAsia"/>
          <w:sz w:val="24"/>
          <w:szCs w:val="24"/>
        </w:rPr>
        <w:t xml:space="preserve"> often </w:t>
      </w:r>
      <w:ins w:id="282" w:author="Fildes, Robert" w:date="2014-09-16T16:06:00Z">
        <w:r w:rsidR="00D631FE">
          <w:rPr>
            <w:rFonts w:ascii="Times New Roman" w:hAnsi="Times New Roman" w:cs="Times New Roman"/>
            <w:sz w:val="24"/>
            <w:szCs w:val="24"/>
          </w:rPr>
          <w:t xml:space="preserve">then </w:t>
        </w:r>
      </w:ins>
      <w:r w:rsidR="002D2AF0">
        <w:rPr>
          <w:rFonts w:ascii="Times New Roman" w:hAnsi="Times New Roman" w:cs="Times New Roman" w:hint="eastAsia"/>
          <w:sz w:val="24"/>
          <w:szCs w:val="24"/>
        </w:rPr>
        <w:t>fac</w:t>
      </w:r>
      <w:ins w:id="283" w:author="Fildes, Robert" w:date="2014-09-16T16:06:00Z">
        <w:r w:rsidR="00D631FE">
          <w:rPr>
            <w:rFonts w:ascii="Times New Roman" w:hAnsi="Times New Roman" w:cs="Times New Roman"/>
            <w:sz w:val="24"/>
            <w:szCs w:val="24"/>
          </w:rPr>
          <w:t>ed</w:t>
        </w:r>
      </w:ins>
      <w:del w:id="284" w:author="Fildes, Robert" w:date="2014-09-16T16:06:00Z">
        <w:r w:rsidR="002D2AF0" w:rsidDel="00D631FE">
          <w:rPr>
            <w:rFonts w:ascii="Times New Roman" w:hAnsi="Times New Roman" w:cs="Times New Roman" w:hint="eastAsia"/>
            <w:sz w:val="24"/>
            <w:szCs w:val="24"/>
          </w:rPr>
          <w:delText>ing</w:delText>
        </w:r>
      </w:del>
      <w:r w:rsidR="002D2AF0">
        <w:rPr>
          <w:rFonts w:ascii="Times New Roman" w:hAnsi="Times New Roman" w:cs="Times New Roman" w:hint="eastAsia"/>
          <w:sz w:val="24"/>
          <w:szCs w:val="24"/>
        </w:rPr>
        <w:t xml:space="preserve"> is that</w:t>
      </w:r>
      <w:ins w:id="285" w:author="Fildes, Robert" w:date="2014-09-16T16:06:00Z">
        <w:r w:rsidR="00D631FE">
          <w:rPr>
            <w:rFonts w:ascii="Times New Roman" w:hAnsi="Times New Roman" w:cs="Times New Roman"/>
            <w:sz w:val="24"/>
            <w:szCs w:val="24"/>
          </w:rPr>
          <w:t xml:space="preserve"> valuable</w:t>
        </w:r>
      </w:ins>
      <w:del w:id="286" w:author="Fildes, Robert" w:date="2014-09-16T16:06:00Z">
        <w:r w:rsidR="002D2AF0" w:rsidDel="00D631FE">
          <w:rPr>
            <w:rFonts w:ascii="Times New Roman" w:hAnsi="Times New Roman" w:cs="Times New Roman" w:hint="eastAsia"/>
            <w:sz w:val="24"/>
            <w:szCs w:val="24"/>
          </w:rPr>
          <w:delText xml:space="preserve"> </w:delText>
        </w:r>
        <w:r w:rsidR="00137F83" w:rsidDel="00D631FE">
          <w:rPr>
            <w:rFonts w:ascii="Times New Roman" w:hAnsi="Times New Roman" w:cs="Times New Roman" w:hint="eastAsia"/>
            <w:sz w:val="24"/>
            <w:szCs w:val="24"/>
          </w:rPr>
          <w:delText>true</w:delText>
        </w:r>
      </w:del>
      <w:r w:rsidR="00137F83">
        <w:rPr>
          <w:rFonts w:ascii="Times New Roman" w:hAnsi="Times New Roman" w:cs="Times New Roman" w:hint="eastAsia"/>
          <w:sz w:val="24"/>
          <w:szCs w:val="24"/>
        </w:rPr>
        <w:t xml:space="preserve"> predictors are often hidden in </w:t>
      </w:r>
      <w:r w:rsidR="004C571D">
        <w:rPr>
          <w:rFonts w:ascii="Times New Roman" w:hAnsi="Times New Roman" w:cs="Times New Roman" w:hint="eastAsia"/>
          <w:sz w:val="24"/>
          <w:szCs w:val="24"/>
        </w:rPr>
        <w:t xml:space="preserve">large </w:t>
      </w:r>
      <w:r w:rsidR="00B90AB0">
        <w:rPr>
          <w:rFonts w:ascii="Times New Roman" w:hAnsi="Times New Roman" w:cs="Times New Roman" w:hint="eastAsia"/>
          <w:sz w:val="24"/>
          <w:szCs w:val="24"/>
        </w:rPr>
        <w:t>number</w:t>
      </w:r>
      <w:r w:rsidR="004C571D">
        <w:rPr>
          <w:rFonts w:ascii="Times New Roman" w:hAnsi="Times New Roman" w:cs="Times New Roman" w:hint="eastAsia"/>
          <w:sz w:val="24"/>
          <w:szCs w:val="24"/>
        </w:rPr>
        <w:t xml:space="preserve"> of useless noisy variables. </w:t>
      </w:r>
      <w:r w:rsidR="004C571D">
        <w:rPr>
          <w:rFonts w:ascii="Times New Roman" w:hAnsi="Times New Roman" w:cs="Times New Roman"/>
          <w:sz w:val="24"/>
          <w:szCs w:val="24"/>
        </w:rPr>
        <w:t>W</w:t>
      </w:r>
      <w:r w:rsidR="004C571D">
        <w:rPr>
          <w:rFonts w:ascii="Times New Roman" w:hAnsi="Times New Roman" w:cs="Times New Roman" w:hint="eastAsia"/>
          <w:sz w:val="24"/>
          <w:szCs w:val="24"/>
        </w:rPr>
        <w:t>hen the dimension</w:t>
      </w:r>
      <w:r w:rsidR="00B90AB0">
        <w:rPr>
          <w:rFonts w:ascii="Times New Roman" w:hAnsi="Times New Roman" w:cs="Times New Roman" w:hint="eastAsia"/>
          <w:sz w:val="24"/>
          <w:szCs w:val="24"/>
        </w:rPr>
        <w:t>ality increases, the number of unreliable</w:t>
      </w:r>
      <w:r w:rsidR="004C571D">
        <w:rPr>
          <w:rFonts w:ascii="Times New Roman" w:hAnsi="Times New Roman" w:cs="Times New Roman" w:hint="eastAsia"/>
          <w:sz w:val="24"/>
          <w:szCs w:val="24"/>
        </w:rPr>
        <w:t xml:space="preserve"> predictors which are correlated with </w:t>
      </w:r>
      <w:r w:rsidR="00B90AB0">
        <w:rPr>
          <w:rFonts w:ascii="Times New Roman" w:hAnsi="Times New Roman" w:cs="Times New Roman" w:hint="eastAsia"/>
          <w:sz w:val="24"/>
          <w:szCs w:val="24"/>
        </w:rPr>
        <w:t>valuable</w:t>
      </w:r>
      <w:r w:rsidR="004C571D">
        <w:rPr>
          <w:rFonts w:ascii="Times New Roman" w:hAnsi="Times New Roman" w:cs="Times New Roman" w:hint="eastAsia"/>
          <w:sz w:val="24"/>
          <w:szCs w:val="24"/>
        </w:rPr>
        <w:t xml:space="preserve"> one</w:t>
      </w:r>
      <w:r w:rsidR="00B90AB0">
        <w:rPr>
          <w:rFonts w:ascii="Times New Roman" w:hAnsi="Times New Roman" w:cs="Times New Roman" w:hint="eastAsia"/>
          <w:sz w:val="24"/>
          <w:szCs w:val="24"/>
        </w:rPr>
        <w:t>s</w:t>
      </w:r>
      <w:r w:rsidR="004C571D">
        <w:rPr>
          <w:rFonts w:ascii="Times New Roman" w:hAnsi="Times New Roman" w:cs="Times New Roman" w:hint="eastAsia"/>
          <w:sz w:val="24"/>
          <w:szCs w:val="24"/>
        </w:rPr>
        <w:t xml:space="preserve"> also increases </w:t>
      </w:r>
      <w:r w:rsidR="004C571D">
        <w:rPr>
          <w:rFonts w:ascii="Times New Roman" w:hAnsi="Times New Roman" w:cs="Times New Roman"/>
          <w:sz w:val="24"/>
          <w:szCs w:val="24"/>
        </w:rPr>
        <w:t>rapidly</w:t>
      </w:r>
      <w:r w:rsidR="004C571D">
        <w:rPr>
          <w:rFonts w:ascii="Times New Roman" w:hAnsi="Times New Roman" w:cs="Times New Roman" w:hint="eastAsia"/>
          <w:sz w:val="24"/>
          <w:szCs w:val="24"/>
        </w:rPr>
        <w:t xml:space="preserve">. </w:t>
      </w:r>
      <w:r w:rsidR="004C571D">
        <w:rPr>
          <w:rFonts w:ascii="Times New Roman" w:hAnsi="Times New Roman" w:cs="Times New Roman"/>
          <w:sz w:val="24"/>
          <w:szCs w:val="24"/>
        </w:rPr>
        <w:t>T</w:t>
      </w:r>
      <w:r w:rsidR="004C571D">
        <w:rPr>
          <w:rFonts w:ascii="Times New Roman" w:hAnsi="Times New Roman" w:cs="Times New Roman" w:hint="eastAsia"/>
          <w:sz w:val="24"/>
          <w:szCs w:val="24"/>
        </w:rPr>
        <w:t>his</w:t>
      </w:r>
      <w:ins w:id="287" w:author="Fildes, Robert" w:date="2014-09-16T16:07:00Z">
        <w:r w:rsidR="00D631FE">
          <w:rPr>
            <w:rFonts w:ascii="Times New Roman" w:hAnsi="Times New Roman" w:cs="Times New Roman"/>
            <w:sz w:val="24"/>
            <w:szCs w:val="24"/>
          </w:rPr>
          <w:t xml:space="preserve"> makes it</w:t>
        </w:r>
      </w:ins>
      <w:del w:id="288" w:author="Fildes, Robert" w:date="2014-09-16T16:07:00Z">
        <w:r w:rsidR="004C571D" w:rsidDel="00D631FE">
          <w:rPr>
            <w:rFonts w:ascii="Times New Roman" w:hAnsi="Times New Roman" w:cs="Times New Roman" w:hint="eastAsia"/>
            <w:sz w:val="24"/>
            <w:szCs w:val="24"/>
          </w:rPr>
          <w:delText xml:space="preserve"> results in</w:delText>
        </w:r>
      </w:del>
      <w:r w:rsidR="004C571D">
        <w:rPr>
          <w:rFonts w:ascii="Times New Roman" w:hAnsi="Times New Roman" w:cs="Times New Roman" w:hint="eastAsia"/>
          <w:sz w:val="24"/>
          <w:szCs w:val="24"/>
        </w:rPr>
        <w:t xml:space="preserve"> difficul</w:t>
      </w:r>
      <w:ins w:id="289" w:author="Fildes, Robert" w:date="2014-09-16T16:07:00Z">
        <w:r w:rsidR="00D631FE">
          <w:rPr>
            <w:rFonts w:ascii="Times New Roman" w:hAnsi="Times New Roman" w:cs="Times New Roman"/>
            <w:sz w:val="24"/>
            <w:szCs w:val="24"/>
          </w:rPr>
          <w:t>t to</w:t>
        </w:r>
      </w:ins>
      <w:del w:id="290" w:author="Fildes, Robert" w:date="2014-09-16T16:07:00Z">
        <w:r w:rsidR="004C571D" w:rsidDel="00D631FE">
          <w:rPr>
            <w:rFonts w:ascii="Times New Roman" w:hAnsi="Times New Roman" w:cs="Times New Roman" w:hint="eastAsia"/>
            <w:sz w:val="24"/>
            <w:szCs w:val="24"/>
          </w:rPr>
          <w:delText>t</w:delText>
        </w:r>
        <w:r w:rsidR="00502A4A" w:rsidDel="00D631FE">
          <w:rPr>
            <w:rFonts w:ascii="Times New Roman" w:hAnsi="Times New Roman" w:cs="Times New Roman" w:hint="eastAsia"/>
            <w:sz w:val="24"/>
            <w:szCs w:val="24"/>
          </w:rPr>
          <w:delText>y</w:delText>
        </w:r>
        <w:r w:rsidR="00B90AB0" w:rsidDel="00D631FE">
          <w:rPr>
            <w:rFonts w:ascii="Times New Roman" w:hAnsi="Times New Roman" w:cs="Times New Roman" w:hint="eastAsia"/>
            <w:sz w:val="24"/>
            <w:szCs w:val="24"/>
          </w:rPr>
          <w:delText xml:space="preserve"> </w:delText>
        </w:r>
        <w:r w:rsidR="004C571D" w:rsidDel="00D631FE">
          <w:rPr>
            <w:rFonts w:ascii="Times New Roman" w:hAnsi="Times New Roman" w:cs="Times New Roman" w:hint="eastAsia"/>
            <w:sz w:val="24"/>
            <w:szCs w:val="24"/>
          </w:rPr>
          <w:delText>o</w:delText>
        </w:r>
        <w:r w:rsidR="00B90AB0" w:rsidDel="00D631FE">
          <w:rPr>
            <w:rFonts w:ascii="Times New Roman" w:hAnsi="Times New Roman" w:cs="Times New Roman" w:hint="eastAsia"/>
            <w:sz w:val="24"/>
            <w:szCs w:val="24"/>
          </w:rPr>
          <w:delText>f</w:delText>
        </w:r>
      </w:del>
      <w:r w:rsidR="004C571D">
        <w:rPr>
          <w:rFonts w:ascii="Times New Roman" w:hAnsi="Times New Roman" w:cs="Times New Roman" w:hint="eastAsia"/>
          <w:sz w:val="24"/>
          <w:szCs w:val="24"/>
        </w:rPr>
        <w:t xml:space="preserve"> select</w:t>
      </w:r>
      <w:del w:id="291" w:author="Fildes, Robert" w:date="2014-09-16T16:07:00Z">
        <w:r w:rsidR="00B90AB0" w:rsidDel="00D631FE">
          <w:rPr>
            <w:rFonts w:ascii="Times New Roman" w:hAnsi="Times New Roman" w:cs="Times New Roman" w:hint="eastAsia"/>
            <w:sz w:val="24"/>
            <w:szCs w:val="24"/>
          </w:rPr>
          <w:delText>ing</w:delText>
        </w:r>
      </w:del>
      <w:r w:rsidR="004C571D">
        <w:rPr>
          <w:rFonts w:ascii="Times New Roman" w:hAnsi="Times New Roman" w:cs="Times New Roman" w:hint="eastAsia"/>
          <w:sz w:val="24"/>
          <w:szCs w:val="24"/>
        </w:rPr>
        <w:t xml:space="preserve"> the </w:t>
      </w:r>
      <w:ins w:id="292" w:author="Fildes, Robert" w:date="2014-09-16T16:08:00Z">
        <w:r w:rsidR="00D631FE">
          <w:rPr>
            <w:rFonts w:ascii="Times New Roman" w:hAnsi="Times New Roman" w:cs="Times New Roman"/>
            <w:sz w:val="24"/>
            <w:szCs w:val="24"/>
          </w:rPr>
          <w:t>‘</w:t>
        </w:r>
      </w:ins>
      <w:r w:rsidR="004C571D">
        <w:rPr>
          <w:rFonts w:ascii="Times New Roman" w:hAnsi="Times New Roman" w:cs="Times New Roman" w:hint="eastAsia"/>
          <w:sz w:val="24"/>
          <w:szCs w:val="24"/>
        </w:rPr>
        <w:t>correct</w:t>
      </w:r>
      <w:ins w:id="293" w:author="Fildes, Robert" w:date="2014-09-16T16:08:00Z">
        <w:r w:rsidR="00D631FE">
          <w:rPr>
            <w:rFonts w:ascii="Times New Roman" w:hAnsi="Times New Roman" w:cs="Times New Roman"/>
            <w:sz w:val="24"/>
            <w:szCs w:val="24"/>
          </w:rPr>
          <w:t>’ best specified</w:t>
        </w:r>
      </w:ins>
      <w:r w:rsidR="004C571D">
        <w:rPr>
          <w:rFonts w:ascii="Times New Roman" w:hAnsi="Times New Roman" w:cs="Times New Roman" w:hint="eastAsia"/>
          <w:sz w:val="24"/>
          <w:szCs w:val="24"/>
        </w:rPr>
        <w:t xml:space="preserve"> model when the candidate variables are too many. </w:t>
      </w:r>
      <w:r w:rsidR="00895A23">
        <w:rPr>
          <w:rFonts w:ascii="Times New Roman" w:hAnsi="Times New Roman" w:cs="Times New Roman"/>
          <w:sz w:val="24"/>
          <w:szCs w:val="24"/>
        </w:rPr>
        <w:t>T</w:t>
      </w:r>
      <w:r w:rsidR="00895A23">
        <w:rPr>
          <w:rFonts w:ascii="Times New Roman" w:hAnsi="Times New Roman" w:cs="Times New Roman" w:hint="eastAsia"/>
          <w:sz w:val="24"/>
          <w:szCs w:val="24"/>
        </w:rPr>
        <w:t xml:space="preserve">his is exactly </w:t>
      </w:r>
      <w:r w:rsidR="00502A4A">
        <w:rPr>
          <w:rFonts w:ascii="Times New Roman" w:hAnsi="Times New Roman" w:cs="Times New Roman" w:hint="eastAsia"/>
          <w:sz w:val="24"/>
          <w:szCs w:val="24"/>
        </w:rPr>
        <w:t>the situation</w:t>
      </w:r>
      <w:r w:rsidR="00895A23">
        <w:rPr>
          <w:rFonts w:ascii="Times New Roman" w:hAnsi="Times New Roman" w:cs="Times New Roman" w:hint="eastAsia"/>
          <w:sz w:val="24"/>
          <w:szCs w:val="24"/>
        </w:rPr>
        <w:t xml:space="preserve"> </w:t>
      </w:r>
      <w:ins w:id="294" w:author="Fildes, Robert" w:date="2014-09-16T16:08:00Z">
        <w:r w:rsidR="00D631FE">
          <w:rPr>
            <w:rFonts w:ascii="Times New Roman" w:hAnsi="Times New Roman" w:cs="Times New Roman"/>
            <w:sz w:val="24"/>
            <w:szCs w:val="24"/>
          </w:rPr>
          <w:t>in</w:t>
        </w:r>
      </w:ins>
      <w:del w:id="295" w:author="Fildes, Robert" w:date="2014-09-16T16:08:00Z">
        <w:r w:rsidR="00502A4A" w:rsidDel="00D631FE">
          <w:rPr>
            <w:rFonts w:ascii="Times New Roman" w:hAnsi="Times New Roman" w:cs="Times New Roman" w:hint="eastAsia"/>
            <w:sz w:val="24"/>
            <w:szCs w:val="24"/>
          </w:rPr>
          <w:delText>of</w:delText>
        </w:r>
      </w:del>
      <w:r w:rsidR="00895A23">
        <w:rPr>
          <w:rFonts w:ascii="Times New Roman" w:hAnsi="Times New Roman" w:cs="Times New Roman" w:hint="eastAsia"/>
          <w:sz w:val="24"/>
          <w:szCs w:val="24"/>
        </w:rPr>
        <w:t xml:space="preserve"> </w:t>
      </w:r>
      <w:del w:id="296" w:author="Fildes, Robert" w:date="2014-09-16T16:08:00Z">
        <w:r w:rsidR="00895A23" w:rsidDel="00D631FE">
          <w:rPr>
            <w:rFonts w:ascii="Times New Roman" w:hAnsi="Times New Roman" w:cs="Times New Roman" w:hint="eastAsia"/>
            <w:sz w:val="24"/>
            <w:szCs w:val="24"/>
          </w:rPr>
          <w:delText xml:space="preserve">the </w:delText>
        </w:r>
      </w:del>
      <w:r w:rsidR="00895A23">
        <w:rPr>
          <w:rFonts w:ascii="Times New Roman" w:hAnsi="Times New Roman" w:cs="Times New Roman" w:hint="eastAsia"/>
          <w:sz w:val="24"/>
          <w:szCs w:val="24"/>
        </w:rPr>
        <w:t xml:space="preserve">SKU </w:t>
      </w:r>
      <w:ins w:id="297" w:author="Fildes, Robert" w:date="2014-09-16T16:08:00Z">
        <w:r w:rsidR="00D631FE">
          <w:rPr>
            <w:rFonts w:ascii="Times New Roman" w:hAnsi="Times New Roman" w:cs="Times New Roman"/>
            <w:sz w:val="24"/>
            <w:szCs w:val="24"/>
          </w:rPr>
          <w:t xml:space="preserve">level </w:t>
        </w:r>
      </w:ins>
      <w:r w:rsidR="00895A23">
        <w:rPr>
          <w:rFonts w:ascii="Times New Roman" w:hAnsi="Times New Roman" w:cs="Times New Roman" w:hint="eastAsia"/>
          <w:sz w:val="24"/>
          <w:szCs w:val="24"/>
        </w:rPr>
        <w:t xml:space="preserve">sales </w:t>
      </w:r>
      <w:r w:rsidR="00502A4A">
        <w:rPr>
          <w:rFonts w:ascii="Times New Roman" w:hAnsi="Times New Roman" w:cs="Times New Roman" w:hint="eastAsia"/>
          <w:sz w:val="24"/>
          <w:szCs w:val="24"/>
        </w:rPr>
        <w:t xml:space="preserve">forecasting </w:t>
      </w:r>
      <w:r w:rsidR="0030407B">
        <w:rPr>
          <w:rFonts w:ascii="Times New Roman" w:hAnsi="Times New Roman" w:cs="Times New Roman" w:hint="eastAsia"/>
          <w:sz w:val="24"/>
          <w:szCs w:val="24"/>
        </w:rPr>
        <w:t xml:space="preserve">when considering intra- and inter-category promotional </w:t>
      </w:r>
      <w:r w:rsidR="0030407B">
        <w:rPr>
          <w:rFonts w:ascii="Times New Roman" w:hAnsi="Times New Roman" w:cs="Times New Roman"/>
          <w:sz w:val="24"/>
          <w:szCs w:val="24"/>
        </w:rPr>
        <w:t>information</w:t>
      </w:r>
      <w:r w:rsidR="0030407B">
        <w:rPr>
          <w:rFonts w:ascii="Times New Roman" w:hAnsi="Times New Roman" w:cs="Times New Roman" w:hint="eastAsia"/>
          <w:sz w:val="24"/>
          <w:szCs w:val="24"/>
        </w:rPr>
        <w:t xml:space="preserve"> </w:t>
      </w:r>
      <w:r w:rsidR="00895A23">
        <w:rPr>
          <w:rFonts w:ascii="Times New Roman" w:hAnsi="Times New Roman" w:cs="Times New Roman" w:hint="eastAsia"/>
          <w:sz w:val="24"/>
          <w:szCs w:val="24"/>
        </w:rPr>
        <w:t>wh</w:t>
      </w:r>
      <w:r w:rsidR="00F970D3">
        <w:rPr>
          <w:rFonts w:ascii="Times New Roman" w:hAnsi="Times New Roman" w:cs="Times New Roman" w:hint="eastAsia"/>
          <w:sz w:val="24"/>
          <w:szCs w:val="24"/>
        </w:rPr>
        <w:t>ich</w:t>
      </w:r>
      <w:r w:rsidR="00B90AB0">
        <w:rPr>
          <w:rFonts w:ascii="Times New Roman" w:hAnsi="Times New Roman" w:cs="Times New Roman" w:hint="eastAsia"/>
          <w:sz w:val="24"/>
          <w:szCs w:val="24"/>
        </w:rPr>
        <w:t xml:space="preserve"> is</w:t>
      </w:r>
      <w:r w:rsidR="00895A23">
        <w:rPr>
          <w:rFonts w:ascii="Times New Roman" w:hAnsi="Times New Roman" w:cs="Times New Roman" w:hint="eastAsia"/>
          <w:sz w:val="24"/>
          <w:szCs w:val="24"/>
        </w:rPr>
        <w:t xml:space="preserve"> this paper</w:t>
      </w:r>
      <w:r w:rsidR="00B90AB0">
        <w:rPr>
          <w:rFonts w:ascii="Times New Roman" w:hAnsi="Times New Roman" w:cs="Times New Roman"/>
          <w:sz w:val="24"/>
          <w:szCs w:val="24"/>
        </w:rPr>
        <w:t>’</w:t>
      </w:r>
      <w:r w:rsidR="00B90AB0">
        <w:rPr>
          <w:rFonts w:ascii="Times New Roman" w:hAnsi="Times New Roman" w:cs="Times New Roman" w:hint="eastAsia"/>
          <w:sz w:val="24"/>
          <w:szCs w:val="24"/>
        </w:rPr>
        <w:t>s</w:t>
      </w:r>
      <w:r w:rsidR="00895A23">
        <w:rPr>
          <w:rFonts w:ascii="Times New Roman" w:hAnsi="Times New Roman" w:cs="Times New Roman" w:hint="eastAsia"/>
          <w:sz w:val="24"/>
          <w:szCs w:val="24"/>
        </w:rPr>
        <w:t xml:space="preserve"> concern.</w:t>
      </w:r>
      <w:r w:rsidR="00BC1366">
        <w:rPr>
          <w:rFonts w:ascii="Times New Roman" w:hAnsi="Times New Roman" w:cs="Times New Roman" w:hint="eastAsia"/>
          <w:sz w:val="24"/>
          <w:szCs w:val="24"/>
        </w:rPr>
        <w:t xml:space="preserve"> </w:t>
      </w:r>
      <w:r w:rsidR="00B90AB0">
        <w:rPr>
          <w:rFonts w:ascii="Times New Roman" w:hAnsi="Times New Roman" w:cs="Times New Roman"/>
          <w:sz w:val="24"/>
          <w:szCs w:val="24"/>
        </w:rPr>
        <w:t>Though the existence</w:t>
      </w:r>
      <w:r w:rsidR="000C66A0" w:rsidRPr="007D3A2C">
        <w:rPr>
          <w:rFonts w:ascii="Times New Roman" w:hAnsi="Times New Roman" w:cs="Times New Roman"/>
          <w:sz w:val="24"/>
          <w:szCs w:val="24"/>
        </w:rPr>
        <w:t xml:space="preserve"> of promotional interaction</w:t>
      </w:r>
      <w:r w:rsidR="00BC6FF3">
        <w:rPr>
          <w:rFonts w:ascii="Times New Roman" w:hAnsi="Times New Roman" w:cs="Times New Roman" w:hint="eastAsia"/>
          <w:sz w:val="24"/>
          <w:szCs w:val="24"/>
        </w:rPr>
        <w:t>s</w:t>
      </w:r>
      <w:r w:rsidR="000C66A0" w:rsidRPr="007D3A2C">
        <w:rPr>
          <w:rFonts w:ascii="Times New Roman" w:hAnsi="Times New Roman" w:cs="Times New Roman"/>
          <w:sz w:val="24"/>
          <w:szCs w:val="24"/>
        </w:rPr>
        <w:t xml:space="preserve"> among products across </w:t>
      </w:r>
      <w:r w:rsidR="00BC6FF3">
        <w:rPr>
          <w:rFonts w:ascii="Times New Roman" w:hAnsi="Times New Roman" w:cs="Times New Roman" w:hint="eastAsia"/>
          <w:sz w:val="24"/>
          <w:szCs w:val="24"/>
        </w:rPr>
        <w:t xml:space="preserve">different </w:t>
      </w:r>
      <w:r w:rsidR="000C66A0" w:rsidRPr="007D3A2C">
        <w:rPr>
          <w:rFonts w:ascii="Times New Roman" w:hAnsi="Times New Roman" w:cs="Times New Roman"/>
          <w:sz w:val="24"/>
          <w:szCs w:val="24"/>
        </w:rPr>
        <w:t xml:space="preserve">categories has long been recognized and empirically proved, </w:t>
      </w:r>
      <w:r w:rsidR="00FE7BF9">
        <w:rPr>
          <w:rFonts w:ascii="Times New Roman" w:hAnsi="Times New Roman" w:cs="Times New Roman" w:hint="eastAsia"/>
          <w:sz w:val="24"/>
          <w:szCs w:val="24"/>
        </w:rPr>
        <w:t xml:space="preserve">no </w:t>
      </w:r>
      <w:r w:rsidR="000C66A0" w:rsidRPr="007D3A2C">
        <w:rPr>
          <w:rFonts w:ascii="Times New Roman" w:hAnsi="Times New Roman" w:cs="Times New Roman"/>
          <w:sz w:val="24"/>
          <w:szCs w:val="24"/>
        </w:rPr>
        <w:t xml:space="preserve">research </w:t>
      </w:r>
      <w:ins w:id="298" w:author="Fildes, Robert" w:date="2014-09-16T16:08:00Z">
        <w:r w:rsidR="00D631FE">
          <w:rPr>
            <w:rFonts w:ascii="Times New Roman" w:hAnsi="Times New Roman" w:cs="Times New Roman"/>
            <w:sz w:val="24"/>
            <w:szCs w:val="24"/>
          </w:rPr>
          <w:t xml:space="preserve">has </w:t>
        </w:r>
      </w:ins>
      <w:r w:rsidR="00FE7BF9">
        <w:rPr>
          <w:rFonts w:ascii="Times New Roman" w:hAnsi="Times New Roman" w:cs="Times New Roman" w:hint="eastAsia"/>
          <w:sz w:val="24"/>
          <w:szCs w:val="24"/>
        </w:rPr>
        <w:t xml:space="preserve">put </w:t>
      </w:r>
      <w:r w:rsidR="002175D3">
        <w:rPr>
          <w:rFonts w:ascii="Times New Roman" w:hAnsi="Times New Roman" w:cs="Times New Roman"/>
          <w:sz w:val="24"/>
          <w:szCs w:val="24"/>
        </w:rPr>
        <w:t>th</w:t>
      </w:r>
      <w:r w:rsidR="002175D3">
        <w:rPr>
          <w:rFonts w:ascii="Times New Roman" w:hAnsi="Times New Roman" w:cs="Times New Roman" w:hint="eastAsia"/>
          <w:sz w:val="24"/>
          <w:szCs w:val="24"/>
        </w:rPr>
        <w:t>is</w:t>
      </w:r>
      <w:r w:rsidR="000C66A0" w:rsidRPr="007D3A2C">
        <w:rPr>
          <w:rFonts w:ascii="Times New Roman" w:hAnsi="Times New Roman" w:cs="Times New Roman"/>
          <w:sz w:val="24"/>
          <w:szCs w:val="24"/>
        </w:rPr>
        <w:t xml:space="preserve"> </w:t>
      </w:r>
      <w:r w:rsidR="002175D3">
        <w:rPr>
          <w:rFonts w:ascii="Times New Roman" w:hAnsi="Times New Roman" w:cs="Times New Roman" w:hint="eastAsia"/>
          <w:sz w:val="24"/>
          <w:szCs w:val="24"/>
        </w:rPr>
        <w:t xml:space="preserve">well accepted </w:t>
      </w:r>
      <w:r w:rsidR="000C66A0" w:rsidRPr="007D3A2C">
        <w:rPr>
          <w:rFonts w:ascii="Times New Roman" w:hAnsi="Times New Roman" w:cs="Times New Roman"/>
          <w:sz w:val="24"/>
          <w:szCs w:val="24"/>
        </w:rPr>
        <w:t xml:space="preserve">concept into forecasting practice. </w:t>
      </w:r>
      <w:r w:rsidR="00854A9D">
        <w:rPr>
          <w:rFonts w:ascii="Times New Roman" w:hAnsi="Times New Roman" w:cs="Times New Roman"/>
          <w:sz w:val="24"/>
          <w:szCs w:val="24"/>
        </w:rPr>
        <w:t>A</w:t>
      </w:r>
      <w:r w:rsidR="00854A9D">
        <w:rPr>
          <w:rFonts w:ascii="Times New Roman" w:hAnsi="Times New Roman" w:cs="Times New Roman" w:hint="eastAsia"/>
          <w:sz w:val="24"/>
          <w:szCs w:val="24"/>
        </w:rPr>
        <w:t xml:space="preserve">n obvious obstacle is the </w:t>
      </w:r>
      <w:r w:rsidR="00854A9D">
        <w:rPr>
          <w:rFonts w:ascii="Times New Roman" w:hAnsi="Times New Roman" w:cs="Times New Roman"/>
          <w:sz w:val="24"/>
          <w:szCs w:val="24"/>
        </w:rPr>
        <w:t>ultra-high</w:t>
      </w:r>
      <w:r w:rsidR="00854A9D">
        <w:rPr>
          <w:rFonts w:ascii="Times New Roman" w:hAnsi="Times New Roman" w:cs="Times New Roman" w:hint="eastAsia"/>
          <w:sz w:val="24"/>
          <w:szCs w:val="24"/>
        </w:rPr>
        <w:t xml:space="preserve"> </w:t>
      </w:r>
      <w:r w:rsidR="00854A9D">
        <w:rPr>
          <w:rFonts w:ascii="Times New Roman" w:hAnsi="Times New Roman" w:cs="Times New Roman"/>
          <w:sz w:val="24"/>
          <w:szCs w:val="24"/>
        </w:rPr>
        <w:t>dimensionality</w:t>
      </w:r>
      <w:r w:rsidR="00854A9D">
        <w:rPr>
          <w:rFonts w:ascii="Times New Roman" w:hAnsi="Times New Roman" w:cs="Times New Roman" w:hint="eastAsia"/>
          <w:sz w:val="24"/>
          <w:szCs w:val="24"/>
        </w:rPr>
        <w:t xml:space="preserve"> of the variable space when considering both intra- and </w:t>
      </w:r>
      <w:r w:rsidR="00854A9D">
        <w:rPr>
          <w:rFonts w:ascii="Times New Roman" w:hAnsi="Times New Roman" w:cs="Times New Roman" w:hint="eastAsia"/>
          <w:sz w:val="24"/>
          <w:szCs w:val="24"/>
        </w:rPr>
        <w:lastRenderedPageBreak/>
        <w:t xml:space="preserve">inter-category information. </w:t>
      </w:r>
      <w:r w:rsidR="002A03D9">
        <w:rPr>
          <w:rFonts w:ascii="Times New Roman" w:hAnsi="Times New Roman" w:cs="Times New Roman" w:hint="eastAsia"/>
          <w:sz w:val="24"/>
          <w:szCs w:val="24"/>
        </w:rPr>
        <w:t xml:space="preserve">The main contribution of this paper is that it </w:t>
      </w:r>
      <w:r w:rsidR="006A3881">
        <w:rPr>
          <w:rFonts w:ascii="Times New Roman" w:hAnsi="Times New Roman" w:cs="Times New Roman"/>
          <w:sz w:val="24"/>
          <w:szCs w:val="24"/>
        </w:rPr>
        <w:t>gives</w:t>
      </w:r>
      <w:r w:rsidR="0054083D">
        <w:rPr>
          <w:rFonts w:ascii="Times New Roman" w:hAnsi="Times New Roman" w:cs="Times New Roman" w:hint="eastAsia"/>
          <w:sz w:val="24"/>
          <w:szCs w:val="24"/>
        </w:rPr>
        <w:t xml:space="preserve"> guideline</w:t>
      </w:r>
      <w:r w:rsidR="00B90AB0">
        <w:rPr>
          <w:rFonts w:ascii="Times New Roman" w:hAnsi="Times New Roman" w:cs="Times New Roman" w:hint="eastAsia"/>
          <w:sz w:val="24"/>
          <w:szCs w:val="24"/>
        </w:rPr>
        <w:t>s</w:t>
      </w:r>
      <w:r w:rsidR="0054083D">
        <w:rPr>
          <w:rFonts w:ascii="Times New Roman" w:hAnsi="Times New Roman" w:cs="Times New Roman" w:hint="eastAsia"/>
          <w:sz w:val="24"/>
          <w:szCs w:val="24"/>
        </w:rPr>
        <w:t xml:space="preserve"> </w:t>
      </w:r>
      <w:r w:rsidR="002A03D9">
        <w:rPr>
          <w:rFonts w:ascii="Times New Roman" w:hAnsi="Times New Roman" w:cs="Times New Roman" w:hint="eastAsia"/>
          <w:sz w:val="24"/>
          <w:szCs w:val="24"/>
        </w:rPr>
        <w:t xml:space="preserve">to </w:t>
      </w:r>
      <w:r w:rsidR="002C779C">
        <w:rPr>
          <w:rFonts w:ascii="Times New Roman" w:hAnsi="Times New Roman" w:cs="Times New Roman" w:hint="eastAsia"/>
          <w:sz w:val="24"/>
          <w:szCs w:val="24"/>
        </w:rPr>
        <w:t xml:space="preserve">practitioners </w:t>
      </w:r>
      <w:r w:rsidR="002A03D9">
        <w:rPr>
          <w:rFonts w:ascii="Times New Roman" w:hAnsi="Times New Roman" w:cs="Times New Roman" w:hint="eastAsia"/>
          <w:sz w:val="24"/>
          <w:szCs w:val="24"/>
        </w:rPr>
        <w:t xml:space="preserve">on </w:t>
      </w:r>
      <w:r w:rsidR="002A03D9" w:rsidRPr="00FD03BC">
        <w:rPr>
          <w:rFonts w:ascii="Times New Roman" w:hAnsi="Times New Roman" w:cs="Times New Roman"/>
          <w:sz w:val="24"/>
          <w:szCs w:val="24"/>
        </w:rPr>
        <w:t xml:space="preserve">whether and how </w:t>
      </w:r>
      <w:del w:id="299" w:author="Fildes, Robert" w:date="2014-09-16T16:08:00Z">
        <w:r w:rsidR="002A03D9" w:rsidRPr="00FD03BC" w:rsidDel="00D631FE">
          <w:rPr>
            <w:rFonts w:ascii="Times New Roman" w:hAnsi="Times New Roman" w:cs="Times New Roman"/>
            <w:sz w:val="24"/>
            <w:szCs w:val="24"/>
          </w:rPr>
          <w:delText xml:space="preserve">can </w:delText>
        </w:r>
      </w:del>
      <w:r w:rsidR="002D2E88">
        <w:rPr>
          <w:rFonts w:ascii="Times New Roman" w:hAnsi="Times New Roman" w:cs="Times New Roman" w:hint="eastAsia"/>
          <w:sz w:val="24"/>
          <w:szCs w:val="24"/>
        </w:rPr>
        <w:t>they</w:t>
      </w:r>
      <w:r w:rsidR="002A03D9" w:rsidRPr="00FD03BC">
        <w:rPr>
          <w:rFonts w:ascii="Times New Roman" w:hAnsi="Times New Roman" w:cs="Times New Roman"/>
          <w:sz w:val="24"/>
          <w:szCs w:val="24"/>
        </w:rPr>
        <w:t xml:space="preserve"> </w:t>
      </w:r>
      <w:ins w:id="300" w:author="Fildes, Robert" w:date="2014-09-16T16:09:00Z">
        <w:r w:rsidR="00D631FE">
          <w:rPr>
            <w:rFonts w:ascii="Times New Roman" w:hAnsi="Times New Roman" w:cs="Times New Roman"/>
            <w:sz w:val="24"/>
            <w:szCs w:val="24"/>
          </w:rPr>
          <w:t xml:space="preserve">can </w:t>
        </w:r>
      </w:ins>
      <w:r w:rsidR="002A03D9" w:rsidRPr="00FD03BC">
        <w:rPr>
          <w:rFonts w:ascii="Times New Roman" w:hAnsi="Times New Roman" w:cs="Times New Roman"/>
          <w:sz w:val="24"/>
          <w:szCs w:val="24"/>
        </w:rPr>
        <w:t>improve</w:t>
      </w:r>
      <w:del w:id="301" w:author="Fildes, Robert" w:date="2014-09-16T16:09:00Z">
        <w:r w:rsidR="002A03D9" w:rsidRPr="00FD03BC" w:rsidDel="00D631FE">
          <w:rPr>
            <w:rFonts w:ascii="Times New Roman" w:hAnsi="Times New Roman" w:cs="Times New Roman"/>
            <w:sz w:val="24"/>
            <w:szCs w:val="24"/>
          </w:rPr>
          <w:delText xml:space="preserve"> the</w:delText>
        </w:r>
      </w:del>
      <w:r w:rsidR="002A03D9" w:rsidRPr="00FD03BC">
        <w:rPr>
          <w:rFonts w:ascii="Times New Roman" w:hAnsi="Times New Roman" w:cs="Times New Roman"/>
          <w:sz w:val="24"/>
          <w:szCs w:val="24"/>
        </w:rPr>
        <w:t xml:space="preserve"> sales forecasting accuracy at </w:t>
      </w:r>
      <w:r w:rsidR="002A03D9">
        <w:rPr>
          <w:rFonts w:ascii="Times New Roman" w:hAnsi="Times New Roman" w:cs="Times New Roman"/>
          <w:sz w:val="24"/>
          <w:szCs w:val="24"/>
        </w:rPr>
        <w:t>SKU</w:t>
      </w:r>
      <w:r w:rsidR="002A03D9" w:rsidRPr="00FD03BC">
        <w:rPr>
          <w:rFonts w:ascii="Times New Roman" w:hAnsi="Times New Roman" w:cs="Times New Roman"/>
          <w:sz w:val="24"/>
          <w:szCs w:val="24"/>
        </w:rPr>
        <w:t xml:space="preserve"> level by integrating </w:t>
      </w:r>
      <w:r w:rsidR="002A03D9">
        <w:rPr>
          <w:rFonts w:ascii="Times New Roman" w:hAnsi="Times New Roman" w:cs="Times New Roman" w:hint="eastAsia"/>
          <w:sz w:val="24"/>
          <w:szCs w:val="24"/>
        </w:rPr>
        <w:t>intra- and inter-</w:t>
      </w:r>
      <w:r w:rsidR="002A03D9" w:rsidRPr="00FD03BC">
        <w:rPr>
          <w:rFonts w:ascii="Times New Roman" w:hAnsi="Times New Roman" w:cs="Times New Roman"/>
          <w:sz w:val="24"/>
          <w:szCs w:val="24"/>
        </w:rPr>
        <w:t>category promotion</w:t>
      </w:r>
      <w:r w:rsidR="002A03D9">
        <w:rPr>
          <w:rFonts w:ascii="Times New Roman" w:hAnsi="Times New Roman" w:cs="Times New Roman" w:hint="eastAsia"/>
          <w:sz w:val="24"/>
          <w:szCs w:val="24"/>
        </w:rPr>
        <w:t>al</w:t>
      </w:r>
      <w:r w:rsidR="002A03D9" w:rsidRPr="00FD03BC">
        <w:rPr>
          <w:rFonts w:ascii="Times New Roman" w:hAnsi="Times New Roman" w:cs="Times New Roman"/>
          <w:sz w:val="24"/>
          <w:szCs w:val="24"/>
        </w:rPr>
        <w:t xml:space="preserve"> information</w:t>
      </w:r>
      <w:r w:rsidR="002C779C">
        <w:rPr>
          <w:rFonts w:ascii="Times New Roman" w:hAnsi="Times New Roman" w:cs="Times New Roman" w:hint="eastAsia"/>
          <w:sz w:val="24"/>
          <w:szCs w:val="24"/>
        </w:rPr>
        <w:t xml:space="preserve"> when they are building a forecasting system for grocery retailers</w:t>
      </w:r>
      <w:r w:rsidR="002A03D9" w:rsidRPr="00FD03BC">
        <w:rPr>
          <w:rFonts w:ascii="Times New Roman" w:hAnsi="Times New Roman" w:cs="Times New Roman"/>
          <w:sz w:val="24"/>
          <w:szCs w:val="24"/>
        </w:rPr>
        <w:t>.</w:t>
      </w:r>
      <w:ins w:id="302" w:author="huangtao" w:date="2014-09-18T12:03:00Z">
        <w:r w:rsidR="00727933">
          <w:rPr>
            <w:rFonts w:ascii="Times New Roman" w:hAnsi="Times New Roman" w:cs="Times New Roman" w:hint="eastAsia"/>
            <w:sz w:val="24"/>
            <w:szCs w:val="24"/>
          </w:rPr>
          <w:t xml:space="preserve"> </w:t>
        </w:r>
        <w:r w:rsidR="00727933" w:rsidRPr="00727933">
          <w:rPr>
            <w:rFonts w:ascii="Times New Roman" w:hAnsi="Times New Roman" w:cs="Times New Roman" w:hint="eastAsia"/>
            <w:b/>
            <w:color w:val="C00000"/>
            <w:sz w:val="24"/>
            <w:szCs w:val="24"/>
            <w:rPrChange w:id="303" w:author="huangtao" w:date="2014-09-18T12:04:00Z">
              <w:rPr>
                <w:rFonts w:ascii="Times New Roman" w:hAnsi="Times New Roman" w:cs="Times New Roman" w:hint="eastAsia"/>
                <w:sz w:val="24"/>
                <w:szCs w:val="24"/>
              </w:rPr>
            </w:rPrChange>
          </w:rPr>
          <w:t>方法上，本文</w:t>
        </w:r>
      </w:ins>
      <w:ins w:id="304" w:author="huangtao" w:date="2014-09-18T12:04:00Z">
        <w:r w:rsidR="00727933" w:rsidRPr="00727933">
          <w:rPr>
            <w:rFonts w:ascii="Times New Roman" w:hAnsi="Times New Roman" w:cs="Times New Roman" w:hint="eastAsia"/>
            <w:b/>
            <w:color w:val="C00000"/>
            <w:sz w:val="24"/>
            <w:szCs w:val="24"/>
            <w:rPrChange w:id="305" w:author="huangtao" w:date="2014-09-18T12:04:00Z">
              <w:rPr>
                <w:rFonts w:ascii="Times New Roman" w:hAnsi="Times New Roman" w:cs="Times New Roman" w:hint="eastAsia"/>
                <w:sz w:val="24"/>
                <w:szCs w:val="24"/>
              </w:rPr>
            </w:rPrChange>
          </w:rPr>
          <w:t>解决</w:t>
        </w:r>
        <w:r w:rsidR="00727933" w:rsidRPr="00727933">
          <w:rPr>
            <w:rFonts w:ascii="Times New Roman" w:hAnsi="Times New Roman" w:cs="Times New Roman" w:hint="eastAsia"/>
            <w:b/>
            <w:color w:val="C00000"/>
            <w:sz w:val="24"/>
            <w:szCs w:val="24"/>
            <w:rPrChange w:id="306" w:author="huangtao" w:date="2014-09-18T12:04:00Z">
              <w:rPr>
                <w:rFonts w:ascii="Times New Roman" w:hAnsi="Times New Roman" w:cs="Times New Roman" w:hint="eastAsia"/>
                <w:sz w:val="24"/>
                <w:szCs w:val="24"/>
              </w:rPr>
            </w:rPrChange>
          </w:rPr>
          <w:t>high dimension</w:t>
        </w:r>
        <w:r w:rsidR="00727933" w:rsidRPr="00727933">
          <w:rPr>
            <w:rFonts w:ascii="Times New Roman" w:hAnsi="Times New Roman" w:cs="Times New Roman" w:hint="eastAsia"/>
            <w:b/>
            <w:color w:val="C00000"/>
            <w:sz w:val="24"/>
            <w:szCs w:val="24"/>
            <w:rPrChange w:id="307" w:author="huangtao" w:date="2014-09-18T12:04:00Z">
              <w:rPr>
                <w:rFonts w:ascii="Times New Roman" w:hAnsi="Times New Roman" w:cs="Times New Roman" w:hint="eastAsia"/>
                <w:sz w:val="24"/>
                <w:szCs w:val="24"/>
              </w:rPr>
            </w:rPrChange>
          </w:rPr>
          <w:t>的问题，用更多信息提高</w:t>
        </w:r>
        <w:r w:rsidR="00727933" w:rsidRPr="00727933">
          <w:rPr>
            <w:rFonts w:ascii="Times New Roman" w:hAnsi="Times New Roman" w:cs="Times New Roman" w:hint="eastAsia"/>
            <w:b/>
            <w:color w:val="C00000"/>
            <w:sz w:val="24"/>
            <w:szCs w:val="24"/>
            <w:rPrChange w:id="308" w:author="huangtao" w:date="2014-09-18T12:04:00Z">
              <w:rPr>
                <w:rFonts w:ascii="Times New Roman" w:hAnsi="Times New Roman" w:cs="Times New Roman" w:hint="eastAsia"/>
                <w:sz w:val="24"/>
                <w:szCs w:val="24"/>
              </w:rPr>
            </w:rPrChange>
          </w:rPr>
          <w:t>accuracy</w:t>
        </w:r>
      </w:ins>
    </w:p>
    <w:p w:rsidR="000C66A0" w:rsidRDefault="000C66A0" w:rsidP="000C66A0">
      <w:pPr>
        <w:spacing w:line="360" w:lineRule="auto"/>
        <w:rPr>
          <w:rFonts w:ascii="Times New Roman" w:hAnsi="Times New Roman" w:cs="Times New Roman"/>
          <w:sz w:val="24"/>
          <w:szCs w:val="24"/>
        </w:rPr>
      </w:pPr>
      <w:r w:rsidRPr="007D3A2C">
        <w:rPr>
          <w:rFonts w:ascii="Times New Roman" w:hAnsi="Times New Roman" w:cs="Times New Roman"/>
          <w:sz w:val="24"/>
          <w:szCs w:val="24"/>
        </w:rPr>
        <w:tab/>
      </w:r>
      <w:r w:rsidR="00BC1366">
        <w:rPr>
          <w:rFonts w:ascii="Times New Roman" w:hAnsi="Times New Roman" w:cs="Times New Roman" w:hint="eastAsia"/>
          <w:sz w:val="24"/>
          <w:szCs w:val="24"/>
        </w:rPr>
        <w:t>O</w:t>
      </w:r>
      <w:r w:rsidR="002C779C">
        <w:rPr>
          <w:rFonts w:ascii="Times New Roman" w:hAnsi="Times New Roman" w:cs="Times New Roman" w:hint="eastAsia"/>
          <w:sz w:val="24"/>
          <w:szCs w:val="24"/>
        </w:rPr>
        <w:t xml:space="preserve">ur results show that </w:t>
      </w:r>
      <w:r w:rsidR="00BC1366" w:rsidRPr="00BC1366">
        <w:rPr>
          <w:rFonts w:ascii="Times New Roman" w:hAnsi="Times New Roman" w:cs="Times New Roman"/>
          <w:sz w:val="24"/>
          <w:szCs w:val="24"/>
        </w:rPr>
        <w:t>all the models integrating extra</w:t>
      </w:r>
      <w:del w:id="309" w:author="Fildes, Robert" w:date="2014-09-16T16:09:00Z">
        <w:r w:rsidR="00BC1366" w:rsidRPr="00BC1366" w:rsidDel="00D631FE">
          <w:rPr>
            <w:rFonts w:ascii="Times New Roman" w:hAnsi="Times New Roman" w:cs="Times New Roman"/>
            <w:sz w:val="24"/>
            <w:szCs w:val="24"/>
          </w:rPr>
          <w:delText xml:space="preserve"> </w:delText>
        </w:r>
        <w:r w:rsidR="00BC1366" w:rsidDel="00D631FE">
          <w:rPr>
            <w:rFonts w:ascii="Times New Roman" w:hAnsi="Times New Roman" w:cs="Times New Roman" w:hint="eastAsia"/>
            <w:sz w:val="24"/>
            <w:szCs w:val="24"/>
          </w:rPr>
          <w:delText>more</w:delText>
        </w:r>
      </w:del>
      <w:r w:rsidR="00BC1366">
        <w:rPr>
          <w:rFonts w:ascii="Times New Roman" w:hAnsi="Times New Roman" w:cs="Times New Roman" w:hint="eastAsia"/>
          <w:sz w:val="24"/>
          <w:szCs w:val="24"/>
        </w:rPr>
        <w:t xml:space="preserve"> </w:t>
      </w:r>
      <w:r w:rsidR="00BC1366" w:rsidRPr="00BC1366">
        <w:rPr>
          <w:rFonts w:ascii="Times New Roman" w:hAnsi="Times New Roman" w:cs="Times New Roman"/>
          <w:sz w:val="24"/>
          <w:szCs w:val="24"/>
        </w:rPr>
        <w:t xml:space="preserve">information, even only </w:t>
      </w:r>
      <w:r w:rsidR="00B90AB0">
        <w:rPr>
          <w:rFonts w:ascii="Times New Roman" w:hAnsi="Times New Roman" w:cs="Times New Roman" w:hint="eastAsia"/>
          <w:sz w:val="24"/>
          <w:szCs w:val="24"/>
        </w:rPr>
        <w:t>including</w:t>
      </w:r>
      <w:r w:rsidR="00BC1366" w:rsidRPr="00BC1366">
        <w:rPr>
          <w:rFonts w:ascii="Times New Roman" w:hAnsi="Times New Roman" w:cs="Times New Roman"/>
          <w:sz w:val="24"/>
          <w:szCs w:val="24"/>
        </w:rPr>
        <w:t xml:space="preserve"> extra information from </w:t>
      </w:r>
      <w:r w:rsidR="00B90AB0">
        <w:rPr>
          <w:rFonts w:ascii="Times New Roman" w:hAnsi="Times New Roman" w:cs="Times New Roman" w:hint="eastAsia"/>
          <w:sz w:val="24"/>
          <w:szCs w:val="24"/>
        </w:rPr>
        <w:t xml:space="preserve">the </w:t>
      </w:r>
      <w:r w:rsidR="00BC1366" w:rsidRPr="00BC1366">
        <w:rPr>
          <w:rFonts w:ascii="Times New Roman" w:hAnsi="Times New Roman" w:cs="Times New Roman"/>
          <w:sz w:val="24"/>
          <w:szCs w:val="24"/>
        </w:rPr>
        <w:t>intra-category five top sales products, perform significantly better than the baseline model</w:t>
      </w:r>
      <w:r w:rsidR="00BC1366" w:rsidRPr="00BC1366">
        <w:rPr>
          <w:rFonts w:ascii="Times New Roman" w:hAnsi="Times New Roman" w:cs="Times New Roman" w:hint="eastAsia"/>
          <w:sz w:val="24"/>
          <w:szCs w:val="24"/>
        </w:rPr>
        <w:t xml:space="preserve"> </w:t>
      </w:r>
      <w:r w:rsidR="002808FE">
        <w:rPr>
          <w:rFonts w:ascii="Times New Roman" w:hAnsi="Times New Roman" w:cs="Times New Roman" w:hint="eastAsia"/>
          <w:sz w:val="24"/>
          <w:szCs w:val="24"/>
        </w:rPr>
        <w:t>when using a rolling forecasting scheme</w:t>
      </w:r>
      <w:r w:rsidR="002A5DD0">
        <w:rPr>
          <w:rFonts w:ascii="Times New Roman" w:hAnsi="Times New Roman" w:cs="Times New Roman" w:hint="eastAsia"/>
          <w:sz w:val="24"/>
          <w:szCs w:val="24"/>
        </w:rPr>
        <w:t>.</w:t>
      </w:r>
      <w:r w:rsidR="002808FE">
        <w:rPr>
          <w:rFonts w:ascii="Times New Roman" w:hAnsi="Times New Roman" w:cs="Times New Roman" w:hint="eastAsia"/>
          <w:sz w:val="24"/>
          <w:szCs w:val="24"/>
        </w:rPr>
        <w:t xml:space="preserve"> </w:t>
      </w:r>
      <w:r w:rsidR="00BC1366">
        <w:rPr>
          <w:rFonts w:ascii="Times New Roman" w:hAnsi="Times New Roman" w:cs="Times New Roman" w:hint="eastAsia"/>
          <w:sz w:val="24"/>
          <w:szCs w:val="24"/>
        </w:rPr>
        <w:t xml:space="preserve">In general, </w:t>
      </w:r>
      <w:r w:rsidR="002808FE">
        <w:rPr>
          <w:rFonts w:ascii="Times New Roman" w:hAnsi="Times New Roman" w:cs="Times New Roman" w:hint="eastAsia"/>
          <w:sz w:val="24"/>
          <w:szCs w:val="24"/>
        </w:rPr>
        <w:t xml:space="preserve">we can improve forecasting accuracy by </w:t>
      </w:r>
      <w:r w:rsidR="00CA4768">
        <w:rPr>
          <w:rFonts w:ascii="Times New Roman" w:hAnsi="Times New Roman" w:cs="Times New Roman" w:hint="eastAsia"/>
          <w:sz w:val="24"/>
          <w:szCs w:val="24"/>
        </w:rPr>
        <w:t>about</w:t>
      </w:r>
      <w:r w:rsidR="002808FE">
        <w:rPr>
          <w:rFonts w:ascii="Times New Roman" w:hAnsi="Times New Roman" w:cs="Times New Roman" w:hint="eastAsia"/>
          <w:sz w:val="24"/>
          <w:szCs w:val="24"/>
        </w:rPr>
        <w:t xml:space="preserve"> 1</w:t>
      </w:r>
      <w:r w:rsidR="004C1A72">
        <w:rPr>
          <w:rFonts w:ascii="Times New Roman" w:hAnsi="Times New Roman" w:cs="Times New Roman" w:hint="eastAsia"/>
          <w:sz w:val="24"/>
          <w:szCs w:val="24"/>
        </w:rPr>
        <w:t>4</w:t>
      </w:r>
      <w:r w:rsidR="002808FE">
        <w:rPr>
          <w:rFonts w:ascii="Times New Roman" w:hAnsi="Times New Roman" w:cs="Times New Roman" w:hint="eastAsia"/>
          <w:sz w:val="24"/>
          <w:szCs w:val="24"/>
        </w:rPr>
        <w:t xml:space="preserve"> percent over the model </w:t>
      </w:r>
      <w:r w:rsidR="00B90AB0">
        <w:rPr>
          <w:rFonts w:ascii="Times New Roman" w:hAnsi="Times New Roman" w:cs="Times New Roman" w:hint="eastAsia"/>
          <w:sz w:val="24"/>
          <w:szCs w:val="24"/>
        </w:rPr>
        <w:t>including</w:t>
      </w:r>
      <w:r w:rsidR="002808FE">
        <w:rPr>
          <w:rFonts w:ascii="Times New Roman" w:hAnsi="Times New Roman" w:cs="Times New Roman" w:hint="eastAsia"/>
          <w:sz w:val="24"/>
          <w:szCs w:val="24"/>
        </w:rPr>
        <w:t xml:space="preserve"> only </w:t>
      </w:r>
      <w:ins w:id="310" w:author="Fildes, Robert" w:date="2014-09-16T16:09:00Z">
        <w:r w:rsidR="00D631FE">
          <w:rPr>
            <w:rFonts w:ascii="Times New Roman" w:hAnsi="Times New Roman" w:cs="Times New Roman"/>
            <w:sz w:val="24"/>
            <w:szCs w:val="24"/>
          </w:rPr>
          <w:t xml:space="preserve">the </w:t>
        </w:r>
      </w:ins>
      <w:r w:rsidR="00B90AB0">
        <w:rPr>
          <w:rFonts w:ascii="Times New Roman" w:hAnsi="Times New Roman" w:cs="Times New Roman" w:hint="eastAsia"/>
          <w:sz w:val="24"/>
          <w:szCs w:val="24"/>
        </w:rPr>
        <w:t>focal SKU</w:t>
      </w:r>
      <w:r w:rsidR="00B90AB0">
        <w:rPr>
          <w:rFonts w:ascii="Times New Roman" w:hAnsi="Times New Roman" w:cs="Times New Roman"/>
          <w:sz w:val="24"/>
          <w:szCs w:val="24"/>
        </w:rPr>
        <w:t>’</w:t>
      </w:r>
      <w:r w:rsidR="00B90AB0">
        <w:rPr>
          <w:rFonts w:ascii="Times New Roman" w:hAnsi="Times New Roman" w:cs="Times New Roman" w:hint="eastAsia"/>
          <w:sz w:val="24"/>
          <w:szCs w:val="24"/>
        </w:rPr>
        <w:t xml:space="preserve">s </w:t>
      </w:r>
      <w:r w:rsidR="002808FE">
        <w:rPr>
          <w:rFonts w:ascii="Times New Roman" w:hAnsi="Times New Roman" w:cs="Times New Roman" w:hint="eastAsia"/>
          <w:sz w:val="24"/>
          <w:szCs w:val="24"/>
        </w:rPr>
        <w:t xml:space="preserve">own predictors. But </w:t>
      </w:r>
      <w:r w:rsidR="004C1A72">
        <w:rPr>
          <w:rFonts w:ascii="Times New Roman" w:hAnsi="Times New Roman" w:cs="Times New Roman" w:hint="eastAsia"/>
          <w:sz w:val="24"/>
          <w:szCs w:val="24"/>
        </w:rPr>
        <w:t>among the</w:t>
      </w:r>
      <w:r w:rsidR="002808FE">
        <w:rPr>
          <w:rFonts w:ascii="Times New Roman" w:hAnsi="Times New Roman" w:cs="Times New Roman" w:hint="eastAsia"/>
          <w:sz w:val="24"/>
          <w:szCs w:val="24"/>
        </w:rPr>
        <w:t xml:space="preserve"> </w:t>
      </w:r>
      <w:r w:rsidRPr="007D3A2C">
        <w:rPr>
          <w:rFonts w:ascii="Times New Roman" w:hAnsi="Times New Roman" w:cs="Times New Roman"/>
          <w:sz w:val="24"/>
          <w:szCs w:val="24"/>
        </w:rPr>
        <w:t>improvements</w:t>
      </w:r>
      <w:r w:rsidR="004C1A72">
        <w:rPr>
          <w:rFonts w:ascii="Times New Roman" w:hAnsi="Times New Roman" w:cs="Times New Roman" w:hint="eastAsia"/>
          <w:sz w:val="24"/>
          <w:szCs w:val="24"/>
        </w:rPr>
        <w:t>,</w:t>
      </w:r>
      <w:r w:rsidR="002A03D9">
        <w:rPr>
          <w:rFonts w:ascii="Times New Roman" w:hAnsi="Times New Roman" w:cs="Times New Roman" w:hint="eastAsia"/>
          <w:sz w:val="24"/>
          <w:szCs w:val="24"/>
        </w:rPr>
        <w:t xml:space="preserve"> </w:t>
      </w:r>
      <w:r w:rsidR="00BC1366">
        <w:rPr>
          <w:rFonts w:ascii="Times New Roman" w:hAnsi="Times New Roman" w:cs="Times New Roman" w:hint="eastAsia"/>
          <w:sz w:val="24"/>
          <w:szCs w:val="24"/>
        </w:rPr>
        <w:t xml:space="preserve">about </w:t>
      </w:r>
      <w:r w:rsidR="002A03D9">
        <w:rPr>
          <w:rFonts w:ascii="Times New Roman" w:hAnsi="Times New Roman" w:cs="Times New Roman" w:hint="eastAsia"/>
          <w:sz w:val="24"/>
          <w:szCs w:val="24"/>
        </w:rPr>
        <w:t>8</w:t>
      </w:r>
      <w:r w:rsidR="003B757A">
        <w:rPr>
          <w:rFonts w:ascii="Times New Roman" w:hAnsi="Times New Roman" w:cs="Times New Roman" w:hint="eastAsia"/>
          <w:sz w:val="24"/>
          <w:szCs w:val="24"/>
        </w:rPr>
        <w:t>9</w:t>
      </w:r>
      <w:ins w:id="311" w:author="Fildes, Robert" w:date="2014-09-16T16:09:00Z">
        <w:r w:rsidR="00D631FE">
          <w:rPr>
            <w:rFonts w:ascii="Times New Roman" w:hAnsi="Times New Roman" w:cs="Times New Roman"/>
            <w:sz w:val="24"/>
            <w:szCs w:val="24"/>
          </w:rPr>
          <w:t>%</w:t>
        </w:r>
      </w:ins>
      <w:del w:id="312" w:author="Fildes, Robert" w:date="2014-09-16T16:09:00Z">
        <w:r w:rsidR="002A03D9" w:rsidDel="00D631FE">
          <w:rPr>
            <w:rFonts w:ascii="Times New Roman" w:hAnsi="Times New Roman" w:cs="Times New Roman" w:hint="eastAsia"/>
            <w:sz w:val="24"/>
            <w:szCs w:val="24"/>
          </w:rPr>
          <w:delText xml:space="preserve"> percent</w:delText>
        </w:r>
        <w:r w:rsidRPr="007D3A2C" w:rsidDel="00D631FE">
          <w:rPr>
            <w:rFonts w:ascii="Times New Roman" w:hAnsi="Times New Roman" w:cs="Times New Roman"/>
            <w:sz w:val="24"/>
            <w:szCs w:val="24"/>
          </w:rPr>
          <w:delText xml:space="preserve"> </w:delText>
        </w:r>
        <w:r w:rsidR="002C779C" w:rsidDel="00D631FE">
          <w:rPr>
            <w:rFonts w:ascii="Times New Roman" w:hAnsi="Times New Roman" w:cs="Times New Roman" w:hint="eastAsia"/>
            <w:sz w:val="24"/>
            <w:szCs w:val="24"/>
          </w:rPr>
          <w:delText>of it</w:delText>
        </w:r>
      </w:del>
      <w:r w:rsidR="002C779C">
        <w:rPr>
          <w:rFonts w:ascii="Times New Roman" w:hAnsi="Times New Roman" w:cs="Times New Roman" w:hint="eastAsia"/>
          <w:sz w:val="24"/>
          <w:szCs w:val="24"/>
        </w:rPr>
        <w:t xml:space="preserve"> </w:t>
      </w:r>
      <w:r w:rsidRPr="007D3A2C">
        <w:rPr>
          <w:rFonts w:ascii="Times New Roman" w:hAnsi="Times New Roman" w:cs="Times New Roman"/>
          <w:sz w:val="24"/>
          <w:szCs w:val="24"/>
        </w:rPr>
        <w:t>come</w:t>
      </w:r>
      <w:r w:rsidR="002C779C">
        <w:rPr>
          <w:rFonts w:ascii="Times New Roman" w:hAnsi="Times New Roman" w:cs="Times New Roman" w:hint="eastAsia"/>
          <w:sz w:val="24"/>
          <w:szCs w:val="24"/>
        </w:rPr>
        <w:t>s</w:t>
      </w:r>
      <w:r w:rsidRPr="007D3A2C">
        <w:rPr>
          <w:rFonts w:ascii="Times New Roman" w:hAnsi="Times New Roman" w:cs="Times New Roman"/>
          <w:sz w:val="24"/>
          <w:szCs w:val="24"/>
        </w:rPr>
        <w:t xml:space="preserve"> from the in</w:t>
      </w:r>
      <w:r w:rsidR="002808FE">
        <w:rPr>
          <w:rFonts w:ascii="Times New Roman" w:hAnsi="Times New Roman" w:cs="Times New Roman" w:hint="eastAsia"/>
          <w:sz w:val="24"/>
          <w:szCs w:val="24"/>
        </w:rPr>
        <w:t>tra</w:t>
      </w:r>
      <w:r w:rsidR="00CA4768">
        <w:rPr>
          <w:rFonts w:ascii="Times New Roman" w:hAnsi="Times New Roman" w:cs="Times New Roman" w:hint="eastAsia"/>
          <w:sz w:val="24"/>
          <w:szCs w:val="24"/>
        </w:rPr>
        <w:t>-</w:t>
      </w:r>
      <w:r w:rsidRPr="007D3A2C">
        <w:rPr>
          <w:rFonts w:ascii="Times New Roman" w:hAnsi="Times New Roman" w:cs="Times New Roman"/>
          <w:sz w:val="24"/>
          <w:szCs w:val="24"/>
        </w:rPr>
        <w:t xml:space="preserve">category information, and </w:t>
      </w:r>
      <w:r w:rsidR="00D5781A">
        <w:rPr>
          <w:rFonts w:ascii="Times New Roman" w:hAnsi="Times New Roman" w:cs="Times New Roman" w:hint="eastAsia"/>
          <w:sz w:val="24"/>
          <w:szCs w:val="24"/>
        </w:rPr>
        <w:t xml:space="preserve">only </w:t>
      </w:r>
      <w:r w:rsidR="002A03D9">
        <w:rPr>
          <w:rFonts w:ascii="Times New Roman" w:hAnsi="Times New Roman" w:cs="Times New Roman" w:hint="eastAsia"/>
          <w:sz w:val="24"/>
          <w:szCs w:val="24"/>
        </w:rPr>
        <w:t>1</w:t>
      </w:r>
      <w:r w:rsidR="003B757A">
        <w:rPr>
          <w:rFonts w:ascii="Times New Roman" w:hAnsi="Times New Roman" w:cs="Times New Roman" w:hint="eastAsia"/>
          <w:sz w:val="24"/>
          <w:szCs w:val="24"/>
        </w:rPr>
        <w:t>1</w:t>
      </w:r>
      <w:ins w:id="313" w:author="Fildes, Robert" w:date="2014-09-16T16:09:00Z">
        <w:r w:rsidR="00D631FE">
          <w:rPr>
            <w:rFonts w:ascii="Times New Roman" w:hAnsi="Times New Roman" w:cs="Times New Roman"/>
            <w:sz w:val="24"/>
            <w:szCs w:val="24"/>
          </w:rPr>
          <w:t>%</w:t>
        </w:r>
      </w:ins>
      <w:del w:id="314" w:author="Fildes, Robert" w:date="2014-09-16T16:09:00Z">
        <w:r w:rsidR="002A03D9" w:rsidDel="00D631FE">
          <w:rPr>
            <w:rFonts w:ascii="Times New Roman" w:hAnsi="Times New Roman" w:cs="Times New Roman" w:hint="eastAsia"/>
            <w:sz w:val="24"/>
            <w:szCs w:val="24"/>
          </w:rPr>
          <w:delText xml:space="preserve"> percent</w:delText>
        </w:r>
      </w:del>
      <w:r w:rsidR="002A03D9">
        <w:rPr>
          <w:rFonts w:ascii="Times New Roman" w:hAnsi="Times New Roman" w:cs="Times New Roman" w:hint="eastAsia"/>
          <w:sz w:val="24"/>
          <w:szCs w:val="24"/>
        </w:rPr>
        <w:t xml:space="preserve"> from </w:t>
      </w:r>
      <w:r w:rsidRPr="007D3A2C">
        <w:rPr>
          <w:rFonts w:ascii="Times New Roman" w:hAnsi="Times New Roman" w:cs="Times New Roman"/>
          <w:sz w:val="24"/>
          <w:szCs w:val="24"/>
        </w:rPr>
        <w:t>the inter</w:t>
      </w:r>
      <w:r w:rsidR="002A03D9">
        <w:rPr>
          <w:rFonts w:ascii="Times New Roman" w:hAnsi="Times New Roman" w:cs="Times New Roman" w:hint="eastAsia"/>
          <w:sz w:val="24"/>
          <w:szCs w:val="24"/>
        </w:rPr>
        <w:t>-</w:t>
      </w:r>
      <w:r w:rsidRPr="007D3A2C">
        <w:rPr>
          <w:rFonts w:ascii="Times New Roman" w:hAnsi="Times New Roman" w:cs="Times New Roman"/>
          <w:sz w:val="24"/>
          <w:szCs w:val="24"/>
        </w:rPr>
        <w:t xml:space="preserve">category information. </w:t>
      </w:r>
      <w:r w:rsidR="00970DC0">
        <w:rPr>
          <w:rFonts w:ascii="Times New Roman" w:hAnsi="Times New Roman" w:cs="Times New Roman" w:hint="eastAsia"/>
          <w:sz w:val="24"/>
          <w:szCs w:val="24"/>
        </w:rPr>
        <w:t>However, w</w:t>
      </w:r>
      <w:r w:rsidRPr="007D3A2C">
        <w:rPr>
          <w:rFonts w:ascii="Times New Roman" w:hAnsi="Times New Roman" w:cs="Times New Roman"/>
          <w:sz w:val="24"/>
          <w:szCs w:val="24"/>
        </w:rPr>
        <w:t xml:space="preserve">hen checking the </w:t>
      </w:r>
      <w:r w:rsidR="002A03D9">
        <w:rPr>
          <w:rFonts w:ascii="Times New Roman" w:hAnsi="Times New Roman" w:cs="Times New Roman"/>
          <w:sz w:val="24"/>
          <w:szCs w:val="24"/>
        </w:rPr>
        <w:t>forecast</w:t>
      </w:r>
      <w:r w:rsidR="002A03D9">
        <w:rPr>
          <w:rFonts w:ascii="Times New Roman" w:hAnsi="Times New Roman" w:cs="Times New Roman" w:hint="eastAsia"/>
          <w:sz w:val="24"/>
          <w:szCs w:val="24"/>
        </w:rPr>
        <w:t>ing results</w:t>
      </w:r>
      <w:r w:rsidRPr="007D3A2C">
        <w:rPr>
          <w:rFonts w:ascii="Times New Roman" w:hAnsi="Times New Roman" w:cs="Times New Roman"/>
          <w:sz w:val="24"/>
          <w:szCs w:val="24"/>
        </w:rPr>
        <w:t xml:space="preserve"> at category level, </w:t>
      </w:r>
      <w:r w:rsidR="002C779C">
        <w:rPr>
          <w:rFonts w:ascii="Times New Roman" w:hAnsi="Times New Roman" w:cs="Times New Roman" w:hint="eastAsia"/>
          <w:sz w:val="24"/>
          <w:szCs w:val="24"/>
        </w:rPr>
        <w:t>results show</w:t>
      </w:r>
      <w:r w:rsidRPr="007D3A2C">
        <w:rPr>
          <w:rFonts w:ascii="Times New Roman" w:hAnsi="Times New Roman" w:cs="Times New Roman"/>
          <w:sz w:val="24"/>
          <w:szCs w:val="24"/>
        </w:rPr>
        <w:t xml:space="preserve"> that the accuracy improvements are </w:t>
      </w:r>
      <w:ins w:id="315" w:author="Fildes, Robert" w:date="2014-09-16T16:09:00Z">
        <w:r w:rsidR="00D631FE">
          <w:rPr>
            <w:rFonts w:ascii="Times New Roman" w:hAnsi="Times New Roman" w:cs="Times New Roman"/>
            <w:sz w:val="24"/>
            <w:szCs w:val="24"/>
          </w:rPr>
          <w:t xml:space="preserve">spread </w:t>
        </w:r>
      </w:ins>
      <w:r w:rsidRPr="007D3A2C">
        <w:rPr>
          <w:rFonts w:ascii="Times New Roman" w:hAnsi="Times New Roman" w:cs="Times New Roman"/>
          <w:sz w:val="24"/>
          <w:szCs w:val="24"/>
        </w:rPr>
        <w:t>uneven</w:t>
      </w:r>
      <w:ins w:id="316" w:author="Fildes, Robert" w:date="2014-09-16T16:10:00Z">
        <w:r w:rsidR="00D631FE">
          <w:rPr>
            <w:rFonts w:ascii="Times New Roman" w:hAnsi="Times New Roman" w:cs="Times New Roman"/>
            <w:sz w:val="24"/>
            <w:szCs w:val="24"/>
          </w:rPr>
          <w:t>ly</w:t>
        </w:r>
      </w:ins>
      <w:r w:rsidRPr="007D3A2C">
        <w:rPr>
          <w:rFonts w:ascii="Times New Roman" w:hAnsi="Times New Roman" w:cs="Times New Roman"/>
          <w:sz w:val="24"/>
          <w:szCs w:val="24"/>
        </w:rPr>
        <w:t xml:space="preserve"> among different categories. </w:t>
      </w:r>
      <w:r w:rsidR="00970DC0">
        <w:rPr>
          <w:rFonts w:ascii="Times New Roman" w:hAnsi="Times New Roman" w:cs="Times New Roman" w:hint="eastAsia"/>
          <w:sz w:val="24"/>
          <w:szCs w:val="24"/>
        </w:rPr>
        <w:t>Though intra</w:t>
      </w:r>
      <w:r w:rsidR="00BC1366">
        <w:rPr>
          <w:rFonts w:ascii="Times New Roman" w:hAnsi="Times New Roman" w:cs="Times New Roman" w:hint="eastAsia"/>
          <w:sz w:val="24"/>
          <w:szCs w:val="24"/>
        </w:rPr>
        <w:t xml:space="preserve">-category information still consistently contributes </w:t>
      </w:r>
      <w:r w:rsidR="00124F3E">
        <w:rPr>
          <w:rFonts w:ascii="Times New Roman" w:hAnsi="Times New Roman" w:cs="Times New Roman" w:hint="eastAsia"/>
          <w:sz w:val="24"/>
          <w:szCs w:val="24"/>
        </w:rPr>
        <w:t>the main part</w:t>
      </w:r>
      <w:r w:rsidR="00BC1366">
        <w:rPr>
          <w:rFonts w:ascii="Times New Roman" w:hAnsi="Times New Roman" w:cs="Times New Roman" w:hint="eastAsia"/>
          <w:sz w:val="24"/>
          <w:szCs w:val="24"/>
        </w:rPr>
        <w:t xml:space="preserve"> of the forecasting improvements </w:t>
      </w:r>
      <w:r w:rsidR="00BC1366">
        <w:rPr>
          <w:rFonts w:ascii="Times New Roman" w:hAnsi="Times New Roman" w:cs="Times New Roman"/>
          <w:sz w:val="24"/>
          <w:szCs w:val="24"/>
        </w:rPr>
        <w:t>across</w:t>
      </w:r>
      <w:r w:rsidR="00BC1366">
        <w:rPr>
          <w:rFonts w:ascii="Times New Roman" w:hAnsi="Times New Roman" w:cs="Times New Roman" w:hint="eastAsia"/>
          <w:sz w:val="24"/>
          <w:szCs w:val="24"/>
        </w:rPr>
        <w:t xml:space="preserve"> categories, inter-category information can also contribute up to 40% in some categories.</w:t>
      </w:r>
      <w:r w:rsidR="00970DC0">
        <w:rPr>
          <w:rFonts w:ascii="Times New Roman" w:hAnsi="Times New Roman" w:cs="Times New Roman" w:hint="eastAsia"/>
          <w:sz w:val="24"/>
          <w:szCs w:val="24"/>
        </w:rPr>
        <w:t xml:space="preserve"> But</w:t>
      </w:r>
      <w:r w:rsidR="00124F3E">
        <w:rPr>
          <w:rFonts w:ascii="Times New Roman" w:hAnsi="Times New Roman" w:cs="Times New Roman" w:hint="eastAsia"/>
          <w:sz w:val="24"/>
          <w:szCs w:val="24"/>
        </w:rPr>
        <w:t xml:space="preserve"> integrating more </w:t>
      </w:r>
      <w:r w:rsidR="00124F3E">
        <w:rPr>
          <w:rFonts w:ascii="Times New Roman" w:hAnsi="Times New Roman" w:cs="Times New Roman"/>
          <w:sz w:val="24"/>
          <w:szCs w:val="24"/>
        </w:rPr>
        <w:t>information</w:t>
      </w:r>
      <w:r w:rsidR="00124F3E">
        <w:rPr>
          <w:rFonts w:ascii="Times New Roman" w:hAnsi="Times New Roman" w:cs="Times New Roman" w:hint="eastAsia"/>
          <w:sz w:val="24"/>
          <w:szCs w:val="24"/>
        </w:rPr>
        <w:t xml:space="preserve"> increases the computational complexity</w:t>
      </w:r>
      <w:r w:rsidR="00970DC0">
        <w:rPr>
          <w:rFonts w:ascii="Times New Roman" w:hAnsi="Times New Roman" w:cs="Times New Roman" w:hint="eastAsia"/>
          <w:sz w:val="24"/>
          <w:szCs w:val="24"/>
        </w:rPr>
        <w:t xml:space="preserve"> substantially: from</w:t>
      </w:r>
      <w:r w:rsidR="00124F3E">
        <w:rPr>
          <w:rFonts w:ascii="Times New Roman" w:hAnsi="Times New Roman" w:cs="Times New Roman" w:hint="eastAsia"/>
          <w:sz w:val="24"/>
          <w:szCs w:val="24"/>
        </w:rPr>
        <w:t xml:space="preserve"> data processing, model selection </w:t>
      </w:r>
      <w:r w:rsidR="00124F3E">
        <w:rPr>
          <w:rFonts w:ascii="Times New Roman" w:hAnsi="Times New Roman" w:cs="Times New Roman"/>
          <w:sz w:val="24"/>
          <w:szCs w:val="24"/>
        </w:rPr>
        <w:t>and</w:t>
      </w:r>
      <w:r w:rsidR="00124F3E">
        <w:rPr>
          <w:rFonts w:ascii="Times New Roman" w:hAnsi="Times New Roman" w:cs="Times New Roman" w:hint="eastAsia"/>
          <w:sz w:val="24"/>
          <w:szCs w:val="24"/>
        </w:rPr>
        <w:t xml:space="preserve"> estimation</w:t>
      </w:r>
      <w:r w:rsidR="00970DC0">
        <w:rPr>
          <w:rFonts w:ascii="Times New Roman" w:hAnsi="Times New Roman" w:cs="Times New Roman" w:hint="eastAsia"/>
          <w:sz w:val="24"/>
          <w:szCs w:val="24"/>
        </w:rPr>
        <w:t>.</w:t>
      </w:r>
      <w:r w:rsidR="00124F3E">
        <w:rPr>
          <w:rFonts w:ascii="Times New Roman" w:hAnsi="Times New Roman" w:cs="Times New Roman" w:hint="eastAsia"/>
          <w:sz w:val="24"/>
          <w:szCs w:val="24"/>
        </w:rPr>
        <w:t xml:space="preserve"> </w:t>
      </w:r>
      <w:r w:rsidR="00970DC0">
        <w:rPr>
          <w:rFonts w:ascii="Times New Roman" w:hAnsi="Times New Roman" w:cs="Times New Roman" w:hint="eastAsia"/>
          <w:sz w:val="24"/>
          <w:szCs w:val="24"/>
        </w:rPr>
        <w:t>I</w:t>
      </w:r>
      <w:r w:rsidR="00355601">
        <w:rPr>
          <w:rFonts w:ascii="Times New Roman" w:hAnsi="Times New Roman" w:cs="Times New Roman" w:hint="eastAsia"/>
          <w:sz w:val="24"/>
          <w:szCs w:val="24"/>
        </w:rPr>
        <w:t>n return</w:t>
      </w:r>
      <w:ins w:id="317" w:author="Fildes, Robert" w:date="2014-09-16T16:10:00Z">
        <w:r w:rsidR="00D631FE">
          <w:rPr>
            <w:rFonts w:ascii="Times New Roman" w:hAnsi="Times New Roman" w:cs="Times New Roman"/>
            <w:sz w:val="24"/>
            <w:szCs w:val="24"/>
          </w:rPr>
          <w:t>,</w:t>
        </w:r>
      </w:ins>
      <w:r w:rsidR="00355601">
        <w:rPr>
          <w:rFonts w:ascii="Times New Roman" w:hAnsi="Times New Roman" w:cs="Times New Roman" w:hint="eastAsia"/>
          <w:sz w:val="24"/>
          <w:szCs w:val="24"/>
        </w:rPr>
        <w:t xml:space="preserve"> </w:t>
      </w:r>
      <w:del w:id="318" w:author="Fildes, Robert" w:date="2014-09-16T16:10:00Z">
        <w:r w:rsidR="00355601" w:rsidDel="00D631FE">
          <w:rPr>
            <w:rFonts w:ascii="Times New Roman" w:hAnsi="Times New Roman" w:cs="Times New Roman" w:hint="eastAsia"/>
            <w:sz w:val="24"/>
            <w:szCs w:val="24"/>
          </w:rPr>
          <w:delText>to this</w:delText>
        </w:r>
        <w:r w:rsidR="00124F3E" w:rsidDel="00D631FE">
          <w:rPr>
            <w:rFonts w:ascii="Times New Roman" w:hAnsi="Times New Roman" w:cs="Times New Roman" w:hint="eastAsia"/>
            <w:sz w:val="24"/>
            <w:szCs w:val="24"/>
          </w:rPr>
          <w:delText xml:space="preserve"> we can </w:delText>
        </w:r>
        <w:r w:rsidR="00970DC0" w:rsidDel="00D631FE">
          <w:rPr>
            <w:rFonts w:ascii="Times New Roman" w:hAnsi="Times New Roman" w:cs="Times New Roman" w:hint="eastAsia"/>
            <w:sz w:val="24"/>
            <w:szCs w:val="24"/>
          </w:rPr>
          <w:delText>achieve</w:delText>
        </w:r>
        <w:r w:rsidR="00124F3E" w:rsidDel="00D631FE">
          <w:rPr>
            <w:rFonts w:ascii="Times New Roman" w:hAnsi="Times New Roman" w:cs="Times New Roman" w:hint="eastAsia"/>
            <w:sz w:val="24"/>
            <w:szCs w:val="24"/>
          </w:rPr>
          <w:delText xml:space="preserve"> a </w:delText>
        </w:r>
      </w:del>
      <w:r w:rsidR="00124F3E">
        <w:rPr>
          <w:rFonts w:ascii="Times New Roman" w:hAnsi="Times New Roman" w:cs="Times New Roman" w:hint="eastAsia"/>
          <w:sz w:val="24"/>
          <w:szCs w:val="24"/>
        </w:rPr>
        <w:t>better forecasting accuracy</w:t>
      </w:r>
      <w:ins w:id="319" w:author="Fildes, Robert" w:date="2014-09-16T16:10:00Z">
        <w:r w:rsidR="00D631FE">
          <w:rPr>
            <w:rFonts w:ascii="Times New Roman" w:hAnsi="Times New Roman" w:cs="Times New Roman"/>
            <w:sz w:val="24"/>
            <w:szCs w:val="24"/>
          </w:rPr>
          <w:t xml:space="preserve"> can consistently be achieved</w:t>
        </w:r>
      </w:ins>
      <w:r w:rsidR="00124F3E">
        <w:rPr>
          <w:rFonts w:ascii="Times New Roman" w:hAnsi="Times New Roman" w:cs="Times New Roman" w:hint="eastAsia"/>
          <w:sz w:val="24"/>
          <w:szCs w:val="24"/>
        </w:rPr>
        <w:t xml:space="preserve">. </w:t>
      </w:r>
      <w:r w:rsidR="00124F3E">
        <w:rPr>
          <w:rFonts w:ascii="Times New Roman" w:hAnsi="Times New Roman" w:cs="Times New Roman"/>
          <w:sz w:val="24"/>
          <w:szCs w:val="24"/>
        </w:rPr>
        <w:t>I</w:t>
      </w:r>
      <w:r w:rsidR="00124F3E">
        <w:rPr>
          <w:rFonts w:ascii="Times New Roman" w:hAnsi="Times New Roman" w:cs="Times New Roman" w:hint="eastAsia"/>
          <w:sz w:val="24"/>
          <w:szCs w:val="24"/>
        </w:rPr>
        <w:t xml:space="preserve">n practice, we need to weigh the </w:t>
      </w:r>
      <w:r w:rsidR="00970DC0">
        <w:rPr>
          <w:rFonts w:ascii="Times New Roman" w:hAnsi="Times New Roman" w:cs="Times New Roman" w:hint="eastAsia"/>
          <w:sz w:val="24"/>
          <w:szCs w:val="24"/>
        </w:rPr>
        <w:t>benefit from</w:t>
      </w:r>
      <w:r w:rsidR="00124F3E">
        <w:rPr>
          <w:rFonts w:ascii="Times New Roman" w:hAnsi="Times New Roman" w:cs="Times New Roman" w:hint="eastAsia"/>
          <w:sz w:val="24"/>
          <w:szCs w:val="24"/>
        </w:rPr>
        <w:t xml:space="preserve"> increasing forecast accuracy and the cost</w:t>
      </w:r>
      <w:r w:rsidR="002D36FB">
        <w:rPr>
          <w:rFonts w:ascii="Times New Roman" w:hAnsi="Times New Roman" w:cs="Times New Roman" w:hint="eastAsia"/>
          <w:sz w:val="24"/>
          <w:szCs w:val="24"/>
        </w:rPr>
        <w:t xml:space="preserve"> and practicality</w:t>
      </w:r>
      <w:r w:rsidR="00124F3E">
        <w:rPr>
          <w:rFonts w:ascii="Times New Roman" w:hAnsi="Times New Roman" w:cs="Times New Roman" w:hint="eastAsia"/>
          <w:sz w:val="24"/>
          <w:szCs w:val="24"/>
        </w:rPr>
        <w:t xml:space="preserve"> of increasing computational complexity. </w:t>
      </w:r>
      <w:r w:rsidR="00970DC0">
        <w:rPr>
          <w:rFonts w:ascii="Times New Roman" w:hAnsi="Times New Roman" w:cs="Times New Roman"/>
          <w:sz w:val="24"/>
          <w:szCs w:val="24"/>
        </w:rPr>
        <w:t>Because</w:t>
      </w:r>
      <w:r w:rsidR="00970DC0">
        <w:rPr>
          <w:rFonts w:ascii="Times New Roman" w:hAnsi="Times New Roman" w:cs="Times New Roman" w:hint="eastAsia"/>
          <w:sz w:val="24"/>
          <w:szCs w:val="24"/>
        </w:rPr>
        <w:t xml:space="preserve"> of</w:t>
      </w:r>
      <w:r w:rsidR="0054083D">
        <w:rPr>
          <w:rFonts w:ascii="Times New Roman" w:hAnsi="Times New Roman" w:cs="Times New Roman" w:hint="eastAsia"/>
          <w:sz w:val="24"/>
          <w:szCs w:val="24"/>
        </w:rPr>
        <w:t xml:space="preserve"> the rapid</w:t>
      </w:r>
      <w:ins w:id="320" w:author="Fildes, Robert" w:date="2014-09-16T16:11:00Z">
        <w:r w:rsidR="00D631FE">
          <w:rPr>
            <w:rFonts w:ascii="Times New Roman" w:hAnsi="Times New Roman" w:cs="Times New Roman"/>
            <w:sz w:val="24"/>
            <w:szCs w:val="24"/>
          </w:rPr>
          <w:t>ly</w:t>
        </w:r>
      </w:ins>
      <w:r w:rsidR="0054083D">
        <w:rPr>
          <w:rFonts w:ascii="Times New Roman" w:hAnsi="Times New Roman" w:cs="Times New Roman" w:hint="eastAsia"/>
          <w:sz w:val="24"/>
          <w:szCs w:val="24"/>
        </w:rPr>
        <w:t xml:space="preserve"> decreasing of the cost on data storage</w:t>
      </w:r>
      <w:r w:rsidR="00355601">
        <w:rPr>
          <w:rFonts w:ascii="Times New Roman" w:hAnsi="Times New Roman" w:cs="Times New Roman" w:hint="eastAsia"/>
          <w:sz w:val="24"/>
          <w:szCs w:val="24"/>
        </w:rPr>
        <w:t xml:space="preserve">, processing </w:t>
      </w:r>
      <w:r w:rsidR="0054083D">
        <w:rPr>
          <w:rFonts w:ascii="Times New Roman" w:hAnsi="Times New Roman" w:cs="Times New Roman"/>
          <w:sz w:val="24"/>
          <w:szCs w:val="24"/>
        </w:rPr>
        <w:t>and</w:t>
      </w:r>
      <w:r w:rsidR="0054083D">
        <w:rPr>
          <w:rFonts w:ascii="Times New Roman" w:hAnsi="Times New Roman" w:cs="Times New Roman" w:hint="eastAsia"/>
          <w:sz w:val="24"/>
          <w:szCs w:val="24"/>
        </w:rPr>
        <w:t xml:space="preserve"> computation, integrating more information to improve the </w:t>
      </w:r>
      <w:ins w:id="321" w:author="Fildes, Robert" w:date="2014-09-16T16:11:00Z">
        <w:r w:rsidR="00D631FE">
          <w:rPr>
            <w:rFonts w:ascii="Times New Roman" w:hAnsi="Times New Roman" w:cs="Times New Roman"/>
            <w:sz w:val="24"/>
            <w:szCs w:val="24"/>
          </w:rPr>
          <w:t xml:space="preserve">grocery retailer’s </w:t>
        </w:r>
      </w:ins>
      <w:r w:rsidR="0054083D">
        <w:rPr>
          <w:rFonts w:ascii="Times New Roman" w:hAnsi="Times New Roman" w:cs="Times New Roman" w:hint="eastAsia"/>
          <w:sz w:val="24"/>
          <w:szCs w:val="24"/>
        </w:rPr>
        <w:t xml:space="preserve">forecasting </w:t>
      </w:r>
      <w:del w:id="322" w:author="Fildes, Robert" w:date="2014-09-16T16:12:00Z">
        <w:r w:rsidR="00970DC0" w:rsidDel="00D631FE">
          <w:rPr>
            <w:rFonts w:ascii="Times New Roman" w:hAnsi="Times New Roman" w:cs="Times New Roman" w:hint="eastAsia"/>
            <w:sz w:val="24"/>
            <w:szCs w:val="24"/>
          </w:rPr>
          <w:delText>might</w:delText>
        </w:r>
        <w:r w:rsidR="0054083D" w:rsidDel="00D631FE">
          <w:rPr>
            <w:rFonts w:ascii="Times New Roman" w:hAnsi="Times New Roman" w:cs="Times New Roman" w:hint="eastAsia"/>
            <w:sz w:val="24"/>
            <w:szCs w:val="24"/>
          </w:rPr>
          <w:delText xml:space="preserve"> be </w:delText>
        </w:r>
      </w:del>
      <w:ins w:id="323" w:author="Fildes, Robert" w:date="2014-09-16T16:12:00Z">
        <w:r w:rsidR="00D631FE">
          <w:rPr>
            <w:rFonts w:ascii="Times New Roman" w:hAnsi="Times New Roman" w:cs="Times New Roman"/>
            <w:sz w:val="24"/>
            <w:szCs w:val="24"/>
          </w:rPr>
          <w:t xml:space="preserve">is </w:t>
        </w:r>
      </w:ins>
      <w:r w:rsidR="0054083D">
        <w:rPr>
          <w:rFonts w:ascii="Times New Roman" w:hAnsi="Times New Roman" w:cs="Times New Roman" w:hint="eastAsia"/>
          <w:sz w:val="24"/>
          <w:szCs w:val="24"/>
        </w:rPr>
        <w:t>a promising option</w:t>
      </w:r>
      <w:ins w:id="324" w:author="Fildes, Robert" w:date="2014-09-16T16:12:00Z">
        <w:r w:rsidR="00D631FE">
          <w:rPr>
            <w:rFonts w:ascii="Times New Roman" w:hAnsi="Times New Roman" w:cs="Times New Roman"/>
            <w:sz w:val="24"/>
            <w:szCs w:val="24"/>
          </w:rPr>
          <w:t>.</w:t>
        </w:r>
      </w:ins>
      <w:del w:id="325" w:author="Fildes, Robert" w:date="2014-09-16T16:12:00Z">
        <w:r w:rsidR="0054083D" w:rsidDel="00D631FE">
          <w:rPr>
            <w:rFonts w:ascii="Times New Roman" w:hAnsi="Times New Roman" w:cs="Times New Roman" w:hint="eastAsia"/>
            <w:sz w:val="24"/>
            <w:szCs w:val="24"/>
          </w:rPr>
          <w:delText xml:space="preserve"> for </w:delText>
        </w:r>
        <w:r w:rsidR="00970DC0" w:rsidDel="00D631FE">
          <w:rPr>
            <w:rFonts w:ascii="Times New Roman" w:hAnsi="Times New Roman" w:cs="Times New Roman" w:hint="eastAsia"/>
            <w:sz w:val="24"/>
            <w:szCs w:val="24"/>
          </w:rPr>
          <w:delText xml:space="preserve">major </w:delText>
        </w:r>
        <w:r w:rsidR="0054083D" w:rsidDel="00D631FE">
          <w:rPr>
            <w:rFonts w:ascii="Times New Roman" w:hAnsi="Times New Roman" w:cs="Times New Roman" w:hint="eastAsia"/>
            <w:sz w:val="24"/>
            <w:szCs w:val="24"/>
          </w:rPr>
          <w:delText xml:space="preserve">grocery </w:delText>
        </w:r>
        <w:r w:rsidR="0054083D" w:rsidDel="00D631FE">
          <w:rPr>
            <w:rFonts w:ascii="Times New Roman" w:hAnsi="Times New Roman" w:cs="Times New Roman"/>
            <w:sz w:val="24"/>
            <w:szCs w:val="24"/>
          </w:rPr>
          <w:delText>retailers</w:delText>
        </w:r>
      </w:del>
      <w:r w:rsidR="0054083D">
        <w:rPr>
          <w:rFonts w:ascii="Times New Roman" w:hAnsi="Times New Roman" w:cs="Times New Roman" w:hint="eastAsia"/>
          <w:sz w:val="24"/>
          <w:szCs w:val="24"/>
        </w:rPr>
        <w:t xml:space="preserve">.  </w:t>
      </w:r>
      <w:ins w:id="326" w:author="huangtao" w:date="2014-09-18T19:51:00Z">
        <w:r w:rsidR="00A52A64">
          <w:rPr>
            <w:rFonts w:ascii="Times New Roman" w:hAnsi="Times New Roman" w:cs="Times New Roman" w:hint="eastAsia"/>
            <w:sz w:val="24"/>
            <w:szCs w:val="24"/>
          </w:rPr>
          <w:t xml:space="preserve"> </w:t>
        </w:r>
      </w:ins>
    </w:p>
    <w:p w:rsidR="000C66A0" w:rsidRPr="007D3A2C" w:rsidRDefault="009A2B53" w:rsidP="007572EE">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O</w:t>
      </w:r>
      <w:r>
        <w:rPr>
          <w:rFonts w:ascii="Times New Roman" w:hAnsi="Times New Roman" w:cs="Times New Roman" w:hint="eastAsia"/>
          <w:sz w:val="24"/>
          <w:szCs w:val="24"/>
        </w:rPr>
        <w:t>n the methodological side, i</w:t>
      </w:r>
      <w:r w:rsidR="00C208C2">
        <w:rPr>
          <w:rFonts w:ascii="Times New Roman" w:hAnsi="Times New Roman" w:cs="Times New Roman" w:hint="eastAsia"/>
          <w:sz w:val="24"/>
          <w:szCs w:val="24"/>
        </w:rPr>
        <w:t>n t</w:t>
      </w:r>
      <w:r w:rsidR="00C208C2">
        <w:rPr>
          <w:rFonts w:ascii="Times New Roman" w:hAnsi="Times New Roman" w:cs="Times New Roman"/>
          <w:sz w:val="24"/>
          <w:szCs w:val="24"/>
        </w:rPr>
        <w:t>his paper</w:t>
      </w:r>
      <w:r w:rsidR="00C208C2">
        <w:rPr>
          <w:rFonts w:ascii="Times New Roman" w:hAnsi="Times New Roman" w:cs="Times New Roman" w:hint="eastAsia"/>
          <w:sz w:val="24"/>
          <w:szCs w:val="24"/>
        </w:rPr>
        <w:t>, w</w:t>
      </w:r>
      <w:r w:rsidR="00C208C2">
        <w:rPr>
          <w:rFonts w:ascii="Times New Roman" w:hAnsi="Times New Roman" w:cs="Times New Roman"/>
          <w:sz w:val="24"/>
          <w:szCs w:val="24"/>
        </w:rPr>
        <w:t>e propose</w:t>
      </w:r>
      <w:r w:rsidR="00C208C2">
        <w:rPr>
          <w:rFonts w:ascii="Times New Roman" w:hAnsi="Times New Roman" w:cs="Times New Roman" w:hint="eastAsia"/>
          <w:sz w:val="24"/>
          <w:szCs w:val="24"/>
        </w:rPr>
        <w:t xml:space="preserve"> a four steps framework</w:t>
      </w:r>
      <w:r w:rsidR="00C208C2" w:rsidRPr="007D3A2C">
        <w:rPr>
          <w:rFonts w:ascii="Times New Roman" w:hAnsi="Times New Roman" w:cs="Times New Roman"/>
          <w:sz w:val="24"/>
          <w:szCs w:val="24"/>
        </w:rPr>
        <w:t xml:space="preserve"> to </w:t>
      </w:r>
      <w:r w:rsidR="00C208C2">
        <w:rPr>
          <w:rFonts w:ascii="Times New Roman" w:hAnsi="Times New Roman" w:cs="Times New Roman" w:hint="eastAsia"/>
          <w:sz w:val="24"/>
          <w:szCs w:val="24"/>
        </w:rPr>
        <w:t>overcome</w:t>
      </w:r>
      <w:r w:rsidR="00C208C2" w:rsidRPr="007D3A2C">
        <w:rPr>
          <w:rFonts w:ascii="Times New Roman" w:hAnsi="Times New Roman" w:cs="Times New Roman"/>
          <w:sz w:val="24"/>
          <w:szCs w:val="24"/>
        </w:rPr>
        <w:t xml:space="preserve"> the </w:t>
      </w:r>
      <w:r w:rsidR="007572EE">
        <w:rPr>
          <w:rFonts w:ascii="Times New Roman" w:hAnsi="Times New Roman" w:cs="Times New Roman" w:hint="eastAsia"/>
          <w:sz w:val="24"/>
          <w:szCs w:val="24"/>
        </w:rPr>
        <w:t>high dimensionality</w:t>
      </w:r>
      <w:r w:rsidR="006302B4">
        <w:rPr>
          <w:rFonts w:ascii="Times New Roman" w:hAnsi="Times New Roman" w:cs="Times New Roman" w:hint="eastAsia"/>
          <w:sz w:val="24"/>
          <w:szCs w:val="24"/>
        </w:rPr>
        <w:t xml:space="preserve"> </w:t>
      </w:r>
      <w:ins w:id="327" w:author="Fildes, Robert" w:date="2014-09-16T16:12:00Z">
        <w:r w:rsidR="00D631FE">
          <w:rPr>
            <w:rFonts w:ascii="Times New Roman" w:hAnsi="Times New Roman" w:cs="Times New Roman"/>
            <w:sz w:val="24"/>
            <w:szCs w:val="24"/>
          </w:rPr>
          <w:t xml:space="preserve">of the data set that </w:t>
        </w:r>
      </w:ins>
      <w:del w:id="328" w:author="Fildes, Robert" w:date="2014-09-16T16:12:00Z">
        <w:r w:rsidR="006302B4" w:rsidDel="00D631FE">
          <w:rPr>
            <w:rFonts w:ascii="Times New Roman" w:hAnsi="Times New Roman" w:cs="Times New Roman" w:hint="eastAsia"/>
            <w:sz w:val="24"/>
            <w:szCs w:val="24"/>
          </w:rPr>
          <w:delText xml:space="preserve">as a </w:delText>
        </w:r>
      </w:del>
      <w:r w:rsidR="006302B4">
        <w:rPr>
          <w:rFonts w:ascii="Times New Roman" w:hAnsi="Times New Roman" w:cs="Times New Roman" w:hint="eastAsia"/>
          <w:sz w:val="24"/>
          <w:szCs w:val="24"/>
        </w:rPr>
        <w:t>result</w:t>
      </w:r>
      <w:ins w:id="329" w:author="Fildes, Robert" w:date="2014-09-16T16:12:00Z">
        <w:r w:rsidR="00D631FE">
          <w:rPr>
            <w:rFonts w:ascii="Times New Roman" w:hAnsi="Times New Roman" w:cs="Times New Roman"/>
            <w:sz w:val="24"/>
            <w:szCs w:val="24"/>
          </w:rPr>
          <w:t>s from</w:t>
        </w:r>
      </w:ins>
      <w:del w:id="330" w:author="Fildes, Robert" w:date="2014-09-16T16:12:00Z">
        <w:r w:rsidR="006302B4" w:rsidDel="00D631FE">
          <w:rPr>
            <w:rFonts w:ascii="Times New Roman" w:hAnsi="Times New Roman" w:cs="Times New Roman" w:hint="eastAsia"/>
            <w:sz w:val="24"/>
            <w:szCs w:val="24"/>
          </w:rPr>
          <w:delText xml:space="preserve"> of</w:delText>
        </w:r>
      </w:del>
      <w:r w:rsidR="006302B4">
        <w:rPr>
          <w:rFonts w:ascii="Times New Roman" w:hAnsi="Times New Roman" w:cs="Times New Roman" w:hint="eastAsia"/>
          <w:sz w:val="24"/>
          <w:szCs w:val="24"/>
        </w:rPr>
        <w:t xml:space="preserve"> integrating the intra- and inter-category </w:t>
      </w:r>
      <w:r w:rsidR="006302B4">
        <w:rPr>
          <w:rFonts w:ascii="Times New Roman" w:hAnsi="Times New Roman" w:cs="Times New Roman"/>
          <w:sz w:val="24"/>
          <w:szCs w:val="24"/>
        </w:rPr>
        <w:t>promotional</w:t>
      </w:r>
      <w:r w:rsidR="006302B4">
        <w:rPr>
          <w:rFonts w:ascii="Times New Roman" w:hAnsi="Times New Roman" w:cs="Times New Roman" w:hint="eastAsia"/>
          <w:sz w:val="24"/>
          <w:szCs w:val="24"/>
        </w:rPr>
        <w:t xml:space="preserve"> information</w:t>
      </w:r>
      <w:r w:rsidR="00C208C2" w:rsidRPr="007D3A2C">
        <w:rPr>
          <w:rFonts w:ascii="Times New Roman" w:hAnsi="Times New Roman" w:cs="Times New Roman"/>
          <w:sz w:val="24"/>
          <w:szCs w:val="24"/>
        </w:rPr>
        <w:t xml:space="preserve">. </w:t>
      </w:r>
      <w:r w:rsidR="0096136D">
        <w:rPr>
          <w:rFonts w:ascii="Times New Roman" w:hAnsi="Times New Roman" w:cs="Times New Roman" w:hint="eastAsia"/>
          <w:sz w:val="24"/>
          <w:szCs w:val="24"/>
        </w:rPr>
        <w:t>T</w:t>
      </w:r>
      <w:r w:rsidR="0096136D" w:rsidRPr="0015087E">
        <w:rPr>
          <w:rFonts w:ascii="Times New Roman" w:hAnsi="Times New Roman" w:cs="Times New Roman"/>
          <w:sz w:val="24"/>
          <w:szCs w:val="24"/>
        </w:rPr>
        <w:t>he total process</w:t>
      </w:r>
      <w:r w:rsidR="0096136D">
        <w:rPr>
          <w:rFonts w:ascii="Times New Roman" w:hAnsi="Times New Roman" w:cs="Times New Roman" w:hint="eastAsia"/>
          <w:sz w:val="24"/>
          <w:szCs w:val="24"/>
        </w:rPr>
        <w:t xml:space="preserve"> is fully automatic</w:t>
      </w:r>
      <w:r w:rsidR="0096136D" w:rsidRPr="0015087E">
        <w:rPr>
          <w:rFonts w:ascii="Times New Roman" w:hAnsi="Times New Roman" w:cs="Times New Roman"/>
          <w:sz w:val="24"/>
          <w:szCs w:val="24"/>
        </w:rPr>
        <w:t xml:space="preserve"> and therefore can be easily integrated into a forecasting system.</w:t>
      </w:r>
      <w:r w:rsidR="0096136D">
        <w:rPr>
          <w:rFonts w:ascii="Times New Roman" w:hAnsi="Times New Roman" w:cs="Times New Roman" w:hint="eastAsia"/>
          <w:sz w:val="24"/>
          <w:szCs w:val="24"/>
        </w:rPr>
        <w:t xml:space="preserve"> </w:t>
      </w:r>
      <w:r w:rsidR="007572EE">
        <w:rPr>
          <w:rFonts w:ascii="Times New Roman" w:hAnsi="Times New Roman" w:cs="Times New Roman"/>
          <w:sz w:val="24"/>
          <w:szCs w:val="24"/>
        </w:rPr>
        <w:t>O</w:t>
      </w:r>
      <w:r w:rsidR="007572EE">
        <w:rPr>
          <w:rFonts w:ascii="Times New Roman" w:hAnsi="Times New Roman" w:cs="Times New Roman" w:hint="eastAsia"/>
          <w:sz w:val="24"/>
          <w:szCs w:val="24"/>
        </w:rPr>
        <w:t>ur results show</w:t>
      </w:r>
      <w:r w:rsidR="000C66A0" w:rsidRPr="007D3A2C">
        <w:rPr>
          <w:rFonts w:ascii="Times New Roman" w:hAnsi="Times New Roman" w:cs="Times New Roman"/>
          <w:sz w:val="24"/>
          <w:szCs w:val="24"/>
        </w:rPr>
        <w:t xml:space="preserve"> that the scheme </w:t>
      </w:r>
      <w:r w:rsidR="006302B4">
        <w:rPr>
          <w:rFonts w:ascii="Times New Roman" w:hAnsi="Times New Roman" w:cs="Times New Roman" w:hint="eastAsia"/>
          <w:sz w:val="24"/>
          <w:szCs w:val="24"/>
        </w:rPr>
        <w:t xml:space="preserve">of </w:t>
      </w:r>
      <w:r w:rsidR="000C66A0" w:rsidRPr="007D3A2C">
        <w:rPr>
          <w:rFonts w:ascii="Times New Roman" w:hAnsi="Times New Roman" w:cs="Times New Roman"/>
          <w:sz w:val="24"/>
          <w:szCs w:val="24"/>
        </w:rPr>
        <w:t xml:space="preserve">how one generates the sequence of regression estimates </w:t>
      </w:r>
      <w:r w:rsidR="000C66A0" w:rsidRPr="007D3A2C">
        <w:rPr>
          <w:rFonts w:ascii="Times New Roman" w:hAnsi="Times New Roman" w:cs="Times New Roman"/>
          <w:sz w:val="24"/>
          <w:szCs w:val="24"/>
        </w:rPr>
        <w:lastRenderedPageBreak/>
        <w:t xml:space="preserve">necessary to make </w:t>
      </w:r>
      <w:r w:rsidR="006302B4">
        <w:rPr>
          <w:rFonts w:ascii="Times New Roman" w:hAnsi="Times New Roman" w:cs="Times New Roman" w:hint="eastAsia"/>
          <w:sz w:val="24"/>
          <w:szCs w:val="24"/>
        </w:rPr>
        <w:t>forecasts</w:t>
      </w:r>
      <w:r w:rsidR="000C66A0" w:rsidRPr="007D3A2C">
        <w:rPr>
          <w:rFonts w:ascii="Times New Roman" w:hAnsi="Times New Roman" w:cs="Times New Roman"/>
          <w:sz w:val="24"/>
          <w:szCs w:val="24"/>
        </w:rPr>
        <w:t xml:space="preserve"> is very important when integrating </w:t>
      </w:r>
      <w:r w:rsidR="006302B4">
        <w:rPr>
          <w:rFonts w:ascii="Times New Roman" w:hAnsi="Times New Roman" w:cs="Times New Roman" w:hint="eastAsia"/>
          <w:sz w:val="24"/>
          <w:szCs w:val="24"/>
        </w:rPr>
        <w:t xml:space="preserve">extra </w:t>
      </w:r>
      <w:r w:rsidR="006302B4">
        <w:rPr>
          <w:rFonts w:ascii="Times New Roman" w:hAnsi="Times New Roman" w:cs="Times New Roman"/>
          <w:sz w:val="24"/>
          <w:szCs w:val="24"/>
        </w:rPr>
        <w:t>information.</w:t>
      </w:r>
      <w:r w:rsidR="006302B4">
        <w:rPr>
          <w:rFonts w:ascii="Times New Roman" w:hAnsi="Times New Roman" w:cs="Times New Roman" w:hint="eastAsia"/>
          <w:sz w:val="24"/>
          <w:szCs w:val="24"/>
        </w:rPr>
        <w:t xml:space="preserve"> </w:t>
      </w:r>
      <w:r w:rsidR="002A2CE4">
        <w:rPr>
          <w:rFonts w:ascii="Times New Roman" w:hAnsi="Times New Roman" w:cs="Times New Roman" w:hint="eastAsia"/>
          <w:sz w:val="24"/>
          <w:szCs w:val="24"/>
        </w:rPr>
        <w:t>A r</w:t>
      </w:r>
      <w:r w:rsidR="000C66A0" w:rsidRPr="007D3A2C">
        <w:rPr>
          <w:rFonts w:ascii="Times New Roman" w:hAnsi="Times New Roman" w:cs="Times New Roman"/>
          <w:sz w:val="24"/>
          <w:szCs w:val="24"/>
        </w:rPr>
        <w:t xml:space="preserve">olling </w:t>
      </w:r>
      <w:r w:rsidR="006302B4">
        <w:rPr>
          <w:rFonts w:ascii="Times New Roman" w:hAnsi="Times New Roman" w:cs="Times New Roman" w:hint="eastAsia"/>
          <w:sz w:val="24"/>
          <w:szCs w:val="24"/>
        </w:rPr>
        <w:t xml:space="preserve">forecasting </w:t>
      </w:r>
      <w:r w:rsidR="000C66A0" w:rsidRPr="007D3A2C">
        <w:rPr>
          <w:rFonts w:ascii="Times New Roman" w:hAnsi="Times New Roman" w:cs="Times New Roman"/>
          <w:sz w:val="24"/>
          <w:szCs w:val="24"/>
        </w:rPr>
        <w:t xml:space="preserve">scheme is strongly recommended </w:t>
      </w:r>
      <w:r w:rsidR="006302B4">
        <w:rPr>
          <w:rFonts w:ascii="Times New Roman" w:hAnsi="Times New Roman" w:cs="Times New Roman" w:hint="eastAsia"/>
          <w:sz w:val="24"/>
          <w:szCs w:val="24"/>
        </w:rPr>
        <w:t>for it</w:t>
      </w:r>
      <w:r w:rsidR="000C66A0" w:rsidRPr="007D3A2C">
        <w:rPr>
          <w:rFonts w:ascii="Times New Roman" w:hAnsi="Times New Roman" w:cs="Times New Roman"/>
          <w:sz w:val="24"/>
          <w:szCs w:val="24"/>
        </w:rPr>
        <w:t xml:space="preserve"> can effectively utilize extra information by capturing complex dynamic relationships among products. </w:t>
      </w:r>
      <w:r w:rsidR="002A2CE4">
        <w:rPr>
          <w:rFonts w:ascii="Times New Roman" w:hAnsi="Times New Roman" w:cs="Times New Roman" w:hint="eastAsia"/>
          <w:sz w:val="24"/>
          <w:szCs w:val="24"/>
        </w:rPr>
        <w:t>A m</w:t>
      </w:r>
      <w:r w:rsidR="000C66A0" w:rsidRPr="007D3A2C">
        <w:rPr>
          <w:rFonts w:ascii="Times New Roman" w:hAnsi="Times New Roman" w:cs="Times New Roman"/>
          <w:sz w:val="24"/>
          <w:szCs w:val="24"/>
        </w:rPr>
        <w:t>ulti-stage L</w:t>
      </w:r>
      <w:r w:rsidR="006302B4">
        <w:rPr>
          <w:rFonts w:ascii="Times New Roman" w:hAnsi="Times New Roman" w:cs="Times New Roman" w:hint="eastAsia"/>
          <w:sz w:val="24"/>
          <w:szCs w:val="24"/>
        </w:rPr>
        <w:t>ASSO</w:t>
      </w:r>
      <w:r w:rsidR="002A2CE4">
        <w:rPr>
          <w:rFonts w:ascii="Times New Roman" w:hAnsi="Times New Roman" w:cs="Times New Roman"/>
          <w:sz w:val="24"/>
          <w:szCs w:val="24"/>
        </w:rPr>
        <w:t xml:space="preserve"> strategy is also </w:t>
      </w:r>
      <w:r w:rsidR="00A95E42">
        <w:rPr>
          <w:rFonts w:ascii="Times New Roman" w:hAnsi="Times New Roman" w:cs="Times New Roman" w:hint="eastAsia"/>
          <w:sz w:val="24"/>
          <w:szCs w:val="24"/>
        </w:rPr>
        <w:t xml:space="preserve">the </w:t>
      </w:r>
      <w:r w:rsidR="002A2CE4">
        <w:rPr>
          <w:rFonts w:ascii="Times New Roman" w:hAnsi="Times New Roman" w:cs="Times New Roman"/>
          <w:sz w:val="24"/>
          <w:szCs w:val="24"/>
        </w:rPr>
        <w:t>key to improv</w:t>
      </w:r>
      <w:r w:rsidR="002A2CE4">
        <w:rPr>
          <w:rFonts w:ascii="Times New Roman" w:hAnsi="Times New Roman" w:cs="Times New Roman" w:hint="eastAsia"/>
          <w:sz w:val="24"/>
          <w:szCs w:val="24"/>
        </w:rPr>
        <w:t>ing</w:t>
      </w:r>
      <w:r w:rsidR="002A2CE4">
        <w:rPr>
          <w:rFonts w:ascii="Times New Roman" w:hAnsi="Times New Roman" w:cs="Times New Roman"/>
          <w:sz w:val="24"/>
          <w:szCs w:val="24"/>
        </w:rPr>
        <w:t xml:space="preserve"> the forecast</w:t>
      </w:r>
      <w:r w:rsidR="002A2CE4">
        <w:rPr>
          <w:rFonts w:ascii="Times New Roman" w:hAnsi="Times New Roman" w:cs="Times New Roman" w:hint="eastAsia"/>
          <w:sz w:val="24"/>
          <w:szCs w:val="24"/>
        </w:rPr>
        <w:t>s</w:t>
      </w:r>
      <w:r w:rsidR="000C66A0" w:rsidRPr="007D3A2C">
        <w:rPr>
          <w:rFonts w:ascii="Times New Roman" w:hAnsi="Times New Roman" w:cs="Times New Roman"/>
          <w:sz w:val="24"/>
          <w:szCs w:val="24"/>
        </w:rPr>
        <w:t xml:space="preserve">. </w:t>
      </w:r>
      <w:r w:rsidR="000C66A0" w:rsidRPr="00A95E42">
        <w:rPr>
          <w:rFonts w:ascii="Times New Roman" w:hAnsi="Times New Roman" w:cs="Times New Roman"/>
          <w:sz w:val="24"/>
          <w:szCs w:val="24"/>
        </w:rPr>
        <w:t>This</w:t>
      </w:r>
      <w:ins w:id="331" w:author="Fildes, Robert" w:date="2014-09-16T16:13:00Z">
        <w:r w:rsidR="00D631FE">
          <w:rPr>
            <w:rFonts w:ascii="Times New Roman" w:hAnsi="Times New Roman" w:cs="Times New Roman"/>
            <w:sz w:val="24"/>
            <w:szCs w:val="24"/>
          </w:rPr>
          <w:t xml:space="preserve"> contributes</w:t>
        </w:r>
      </w:ins>
      <w:del w:id="332" w:author="Fildes, Robert" w:date="2014-09-16T16:13:00Z">
        <w:r w:rsidR="000C66A0" w:rsidRPr="00A95E42" w:rsidDel="00D631FE">
          <w:rPr>
            <w:rFonts w:ascii="Times New Roman" w:hAnsi="Times New Roman" w:cs="Times New Roman"/>
            <w:sz w:val="24"/>
            <w:szCs w:val="24"/>
          </w:rPr>
          <w:delText xml:space="preserve"> attributes</w:delText>
        </w:r>
      </w:del>
      <w:r w:rsidR="000C66A0" w:rsidRPr="00A95E42">
        <w:rPr>
          <w:rFonts w:ascii="Times New Roman" w:hAnsi="Times New Roman" w:cs="Times New Roman"/>
          <w:sz w:val="24"/>
          <w:szCs w:val="24"/>
        </w:rPr>
        <w:t xml:space="preserve"> to </w:t>
      </w:r>
      <w:del w:id="333" w:author="Fildes, Robert" w:date="2014-09-16T16:13:00Z">
        <w:r w:rsidR="000C66A0" w:rsidRPr="00A95E42" w:rsidDel="00D631FE">
          <w:rPr>
            <w:rFonts w:ascii="Times New Roman" w:hAnsi="Times New Roman" w:cs="Times New Roman"/>
            <w:sz w:val="24"/>
            <w:szCs w:val="24"/>
          </w:rPr>
          <w:delText>it</w:delText>
        </w:r>
        <w:r w:rsidR="00053642" w:rsidRPr="00A95E42" w:rsidDel="00D631FE">
          <w:rPr>
            <w:rFonts w:ascii="Times New Roman" w:hAnsi="Times New Roman" w:cs="Times New Roman" w:hint="eastAsia"/>
            <w:sz w:val="24"/>
            <w:szCs w:val="24"/>
          </w:rPr>
          <w:delText>s</w:delText>
        </w:r>
        <w:r w:rsidR="000C66A0" w:rsidRPr="00A95E42" w:rsidDel="00D631FE">
          <w:rPr>
            <w:rFonts w:ascii="Times New Roman" w:hAnsi="Times New Roman" w:cs="Times New Roman"/>
            <w:sz w:val="24"/>
            <w:szCs w:val="24"/>
          </w:rPr>
          <w:delText xml:space="preserve"> </w:delText>
        </w:r>
      </w:del>
      <w:r w:rsidR="000C66A0" w:rsidRPr="00A95E42">
        <w:rPr>
          <w:rFonts w:ascii="Times New Roman" w:hAnsi="Times New Roman" w:cs="Times New Roman"/>
          <w:sz w:val="24"/>
          <w:szCs w:val="24"/>
        </w:rPr>
        <w:t>avoid</w:t>
      </w:r>
      <w:r w:rsidR="00053642" w:rsidRPr="00A95E42">
        <w:rPr>
          <w:rFonts w:ascii="Times New Roman" w:hAnsi="Times New Roman" w:cs="Times New Roman" w:hint="eastAsia"/>
          <w:sz w:val="24"/>
          <w:szCs w:val="24"/>
        </w:rPr>
        <w:t>ing</w:t>
      </w:r>
      <w:r w:rsidR="000C66A0" w:rsidRPr="00A95E42">
        <w:rPr>
          <w:rFonts w:ascii="Times New Roman" w:hAnsi="Times New Roman" w:cs="Times New Roman"/>
          <w:sz w:val="24"/>
          <w:szCs w:val="24"/>
        </w:rPr>
        <w:t xml:space="preserve"> </w:t>
      </w:r>
      <w:r w:rsidR="002A2CE4" w:rsidRPr="00A95E42">
        <w:rPr>
          <w:rFonts w:ascii="Times New Roman" w:hAnsi="Times New Roman" w:cs="Times New Roman" w:hint="eastAsia"/>
          <w:sz w:val="24"/>
          <w:szCs w:val="24"/>
        </w:rPr>
        <w:t>t</w:t>
      </w:r>
      <w:ins w:id="334" w:author="Fildes, Robert" w:date="2014-09-16T16:13:00Z">
        <w:r w:rsidR="00D631FE">
          <w:rPr>
            <w:rFonts w:ascii="Times New Roman" w:hAnsi="Times New Roman" w:cs="Times New Roman"/>
            <w:sz w:val="24"/>
            <w:szCs w:val="24"/>
          </w:rPr>
          <w:t>he</w:t>
        </w:r>
      </w:ins>
      <w:del w:id="335" w:author="Fildes, Robert" w:date="2014-09-16T16:13:00Z">
        <w:r w:rsidR="002A2CE4" w:rsidRPr="00A95E42" w:rsidDel="00D631FE">
          <w:rPr>
            <w:rFonts w:ascii="Times New Roman" w:hAnsi="Times New Roman" w:cs="Times New Roman" w:hint="eastAsia"/>
            <w:sz w:val="24"/>
            <w:szCs w:val="24"/>
          </w:rPr>
          <w:delText>o</w:delText>
        </w:r>
      </w:del>
      <w:r w:rsidR="002A2CE4" w:rsidRPr="00A95E42">
        <w:rPr>
          <w:rFonts w:ascii="Times New Roman" w:hAnsi="Times New Roman" w:cs="Times New Roman" w:hint="eastAsia"/>
          <w:sz w:val="24"/>
          <w:szCs w:val="24"/>
        </w:rPr>
        <w:t xml:space="preserve"> </w:t>
      </w:r>
      <w:r w:rsidR="002A2CE4" w:rsidRPr="00A95E42">
        <w:rPr>
          <w:rFonts w:ascii="Times New Roman" w:hAnsi="Times New Roman" w:cs="Times New Roman"/>
          <w:sz w:val="24"/>
          <w:szCs w:val="24"/>
        </w:rPr>
        <w:t>select</w:t>
      </w:r>
      <w:r w:rsidR="002A2CE4" w:rsidRPr="00A95E42">
        <w:rPr>
          <w:rFonts w:ascii="Times New Roman" w:hAnsi="Times New Roman" w:cs="Times New Roman" w:hint="eastAsia"/>
          <w:sz w:val="24"/>
          <w:szCs w:val="24"/>
        </w:rPr>
        <w:t>i</w:t>
      </w:r>
      <w:ins w:id="336" w:author="Fildes, Robert" w:date="2014-09-16T16:13:00Z">
        <w:r w:rsidR="00D631FE">
          <w:rPr>
            <w:rFonts w:ascii="Times New Roman" w:hAnsi="Times New Roman" w:cs="Times New Roman"/>
            <w:sz w:val="24"/>
            <w:szCs w:val="24"/>
          </w:rPr>
          <w:t>on of</w:t>
        </w:r>
      </w:ins>
      <w:del w:id="337" w:author="Fildes, Robert" w:date="2014-09-16T16:13:00Z">
        <w:r w:rsidR="002A2CE4" w:rsidRPr="00A95E42" w:rsidDel="00D631FE">
          <w:rPr>
            <w:rFonts w:ascii="Times New Roman" w:hAnsi="Times New Roman" w:cs="Times New Roman" w:hint="eastAsia"/>
            <w:sz w:val="24"/>
            <w:szCs w:val="24"/>
          </w:rPr>
          <w:delText>ng</w:delText>
        </w:r>
      </w:del>
      <w:r w:rsidR="002A2CE4" w:rsidRPr="00A95E42">
        <w:rPr>
          <w:rFonts w:ascii="Times New Roman" w:hAnsi="Times New Roman" w:cs="Times New Roman"/>
          <w:sz w:val="24"/>
          <w:szCs w:val="24"/>
        </w:rPr>
        <w:t xml:space="preserve"> </w:t>
      </w:r>
      <w:r w:rsidR="000C66A0" w:rsidRPr="00A95E42">
        <w:rPr>
          <w:rFonts w:ascii="Times New Roman" w:hAnsi="Times New Roman" w:cs="Times New Roman"/>
          <w:sz w:val="24"/>
          <w:szCs w:val="24"/>
        </w:rPr>
        <w:t>misleading variable</w:t>
      </w:r>
      <w:r w:rsidR="008D704D" w:rsidRPr="00A95E42">
        <w:rPr>
          <w:rFonts w:ascii="Times New Roman" w:hAnsi="Times New Roman" w:cs="Times New Roman" w:hint="eastAsia"/>
          <w:sz w:val="24"/>
          <w:szCs w:val="24"/>
        </w:rPr>
        <w:t>s</w:t>
      </w:r>
      <w:r w:rsidR="000C66A0" w:rsidRPr="00A95E42">
        <w:rPr>
          <w:rFonts w:ascii="Times New Roman" w:hAnsi="Times New Roman" w:cs="Times New Roman"/>
          <w:sz w:val="24"/>
          <w:szCs w:val="24"/>
        </w:rPr>
        <w:t xml:space="preserve"> among correlated variables by </w:t>
      </w:r>
      <w:r w:rsidR="00A95E42">
        <w:rPr>
          <w:rFonts w:ascii="Times New Roman" w:hAnsi="Times New Roman" w:cs="Times New Roman"/>
          <w:sz w:val="24"/>
          <w:szCs w:val="24"/>
        </w:rPr>
        <w:t>separating</w:t>
      </w:r>
      <w:r w:rsidR="000C66A0" w:rsidRPr="00A95E42">
        <w:rPr>
          <w:rFonts w:ascii="Times New Roman" w:hAnsi="Times New Roman" w:cs="Times New Roman"/>
          <w:sz w:val="24"/>
          <w:szCs w:val="24"/>
        </w:rPr>
        <w:t xml:space="preserve"> different sources of information into several layers. </w:t>
      </w:r>
      <w:r w:rsidR="006302B4">
        <w:rPr>
          <w:rFonts w:ascii="Times New Roman" w:hAnsi="Times New Roman" w:cs="Times New Roman" w:hint="eastAsia"/>
          <w:sz w:val="24"/>
          <w:szCs w:val="24"/>
        </w:rPr>
        <w:t>When considering intercategory information, LASSO Granger is a</w:t>
      </w:r>
      <w:r w:rsidR="00B16A35">
        <w:rPr>
          <w:rFonts w:ascii="Times New Roman" w:hAnsi="Times New Roman" w:cs="Times New Roman" w:hint="eastAsia"/>
          <w:sz w:val="24"/>
          <w:szCs w:val="24"/>
        </w:rPr>
        <w:t>n</w:t>
      </w:r>
      <w:r w:rsidR="006302B4">
        <w:rPr>
          <w:rFonts w:ascii="Times New Roman" w:hAnsi="Times New Roman" w:cs="Times New Roman" w:hint="eastAsia"/>
          <w:sz w:val="24"/>
          <w:szCs w:val="24"/>
        </w:rPr>
        <w:t xml:space="preserve"> </w:t>
      </w:r>
      <w:r w:rsidR="00B16A35">
        <w:rPr>
          <w:rFonts w:ascii="Times New Roman" w:hAnsi="Times New Roman" w:cs="Times New Roman" w:hint="eastAsia"/>
          <w:sz w:val="24"/>
          <w:szCs w:val="24"/>
        </w:rPr>
        <w:t xml:space="preserve">effective way to identify the promotional interactions among categories. It reduce the subsequent computational burden while provide better forecasting results compared to a full connection structure. </w:t>
      </w:r>
      <w:r w:rsidR="00B16A35">
        <w:rPr>
          <w:rFonts w:ascii="Times New Roman" w:hAnsi="Times New Roman" w:cs="Times New Roman"/>
          <w:sz w:val="24"/>
          <w:szCs w:val="24"/>
        </w:rPr>
        <w:t>Furthermore</w:t>
      </w:r>
      <w:r w:rsidR="000C66A0" w:rsidRPr="007D3A2C">
        <w:rPr>
          <w:rFonts w:ascii="Times New Roman" w:hAnsi="Times New Roman" w:cs="Times New Roman"/>
          <w:sz w:val="24"/>
          <w:szCs w:val="24"/>
        </w:rPr>
        <w:t xml:space="preserve">, models integrating raw </w:t>
      </w:r>
      <w:r w:rsidR="00D66C37">
        <w:rPr>
          <w:rFonts w:ascii="Times New Roman" w:hAnsi="Times New Roman" w:cs="Times New Roman"/>
          <w:sz w:val="24"/>
          <w:szCs w:val="24"/>
        </w:rPr>
        <w:t>SKU</w:t>
      </w:r>
      <w:r w:rsidR="000C66A0" w:rsidRPr="007D3A2C">
        <w:rPr>
          <w:rFonts w:ascii="Times New Roman" w:hAnsi="Times New Roman" w:cs="Times New Roman"/>
          <w:sz w:val="24"/>
          <w:szCs w:val="24"/>
        </w:rPr>
        <w:t xml:space="preserve"> level cross category information can significantly improve the forecasts only </w:t>
      </w:r>
      <w:r w:rsidR="00B16A35">
        <w:rPr>
          <w:rFonts w:ascii="Times New Roman" w:hAnsi="Times New Roman" w:cs="Times New Roman" w:hint="eastAsia"/>
          <w:sz w:val="24"/>
          <w:szCs w:val="24"/>
        </w:rPr>
        <w:t>under</w:t>
      </w:r>
      <w:r w:rsidR="000C66A0" w:rsidRPr="007D3A2C">
        <w:rPr>
          <w:rFonts w:ascii="Times New Roman" w:hAnsi="Times New Roman" w:cs="Times New Roman"/>
          <w:sz w:val="24"/>
          <w:szCs w:val="24"/>
        </w:rPr>
        <w:t xml:space="preserve"> </w:t>
      </w:r>
      <w:r w:rsidR="008D704D">
        <w:rPr>
          <w:rFonts w:ascii="Times New Roman" w:hAnsi="Times New Roman" w:cs="Times New Roman" w:hint="eastAsia"/>
          <w:sz w:val="24"/>
          <w:szCs w:val="24"/>
        </w:rPr>
        <w:t xml:space="preserve">a </w:t>
      </w:r>
      <w:r w:rsidR="000C66A0" w:rsidRPr="007D3A2C">
        <w:rPr>
          <w:rFonts w:ascii="Times New Roman" w:hAnsi="Times New Roman" w:cs="Times New Roman"/>
          <w:sz w:val="24"/>
          <w:szCs w:val="24"/>
        </w:rPr>
        <w:t xml:space="preserve">rolling scheme, while models integrated diffusion factors are more robust </w:t>
      </w:r>
      <w:r w:rsidR="00B16A35">
        <w:rPr>
          <w:rFonts w:ascii="Times New Roman" w:hAnsi="Times New Roman" w:cs="Times New Roman" w:hint="eastAsia"/>
          <w:sz w:val="24"/>
          <w:szCs w:val="24"/>
        </w:rPr>
        <w:t xml:space="preserve">for </w:t>
      </w:r>
      <w:r w:rsidR="00053642">
        <w:rPr>
          <w:rFonts w:ascii="Times New Roman" w:hAnsi="Times New Roman" w:cs="Times New Roman" w:hint="eastAsia"/>
          <w:sz w:val="24"/>
          <w:szCs w:val="24"/>
        </w:rPr>
        <w:t>they</w:t>
      </w:r>
      <w:r w:rsidR="000C66A0" w:rsidRPr="007D3A2C">
        <w:rPr>
          <w:rFonts w:ascii="Times New Roman" w:hAnsi="Times New Roman" w:cs="Times New Roman"/>
          <w:sz w:val="24"/>
          <w:szCs w:val="24"/>
        </w:rPr>
        <w:t xml:space="preserve"> can improve the forecasts in both fixed and rolling scheme. </w:t>
      </w:r>
      <w:ins w:id="338" w:author="huangtao" w:date="2014-09-18T19:51:00Z">
        <w:r w:rsidR="00A52A64">
          <w:rPr>
            <w:rFonts w:ascii="Times New Roman" w:hAnsi="Times New Roman" w:cs="Times New Roman" w:hint="eastAsia"/>
            <w:sz w:val="24"/>
            <w:szCs w:val="24"/>
          </w:rPr>
          <w:t xml:space="preserve"> </w:t>
        </w:r>
      </w:ins>
    </w:p>
    <w:p w:rsidR="008F636E" w:rsidRDefault="000C66A0" w:rsidP="00A52A64">
      <w:pPr>
        <w:spacing w:line="360" w:lineRule="auto"/>
        <w:rPr>
          <w:ins w:id="339" w:author="huangtao" w:date="2014-09-18T12:26:00Z"/>
          <w:rFonts w:ascii="Times New Roman" w:hAnsi="Times New Roman" w:cs="Times New Roman" w:hint="eastAsia"/>
          <w:b/>
          <w:color w:val="C00000"/>
          <w:sz w:val="24"/>
          <w:szCs w:val="24"/>
        </w:rPr>
        <w:pPrChange w:id="340" w:author="huangtao" w:date="2014-09-18T19:51:00Z">
          <w:pPr>
            <w:spacing w:line="360" w:lineRule="auto"/>
          </w:pPr>
        </w:pPrChange>
      </w:pPr>
      <w:r w:rsidRPr="007D3A2C">
        <w:rPr>
          <w:rFonts w:ascii="Times New Roman" w:hAnsi="Times New Roman" w:cs="Times New Roman"/>
          <w:sz w:val="24"/>
          <w:szCs w:val="24"/>
        </w:rPr>
        <w:tab/>
        <w:t xml:space="preserve">Though the objective of this paper </w:t>
      </w:r>
      <w:r w:rsidR="008D704D">
        <w:rPr>
          <w:rFonts w:ascii="Times New Roman" w:hAnsi="Times New Roman" w:cs="Times New Roman" w:hint="eastAsia"/>
          <w:sz w:val="24"/>
          <w:szCs w:val="24"/>
        </w:rPr>
        <w:t xml:space="preserve">is </w:t>
      </w:r>
      <w:r w:rsidRPr="007D3A2C">
        <w:rPr>
          <w:rFonts w:ascii="Times New Roman" w:hAnsi="Times New Roman" w:cs="Times New Roman"/>
          <w:sz w:val="24"/>
          <w:szCs w:val="24"/>
        </w:rPr>
        <w:t xml:space="preserve">mainly </w:t>
      </w:r>
      <w:r w:rsidR="001B0645">
        <w:rPr>
          <w:rFonts w:ascii="Times New Roman" w:hAnsi="Times New Roman" w:cs="Times New Roman" w:hint="eastAsia"/>
          <w:sz w:val="24"/>
          <w:szCs w:val="24"/>
        </w:rPr>
        <w:t>aim</w:t>
      </w:r>
      <w:r w:rsidR="008D704D">
        <w:rPr>
          <w:rFonts w:ascii="Times New Roman" w:hAnsi="Times New Roman" w:cs="Times New Roman" w:hint="eastAsia"/>
          <w:sz w:val="24"/>
          <w:szCs w:val="24"/>
        </w:rPr>
        <w:t>ed</w:t>
      </w:r>
      <w:r w:rsidRPr="007D3A2C">
        <w:rPr>
          <w:rFonts w:ascii="Times New Roman" w:hAnsi="Times New Roman" w:cs="Times New Roman"/>
          <w:sz w:val="24"/>
          <w:szCs w:val="24"/>
        </w:rPr>
        <w:t xml:space="preserve"> on forecasting, this paper also provide</w:t>
      </w:r>
      <w:r w:rsidR="008D704D">
        <w:rPr>
          <w:rFonts w:ascii="Times New Roman" w:hAnsi="Times New Roman" w:cs="Times New Roman" w:hint="eastAsia"/>
          <w:sz w:val="24"/>
          <w:szCs w:val="24"/>
        </w:rPr>
        <w:t>s</w:t>
      </w:r>
      <w:r w:rsidRPr="007D3A2C">
        <w:rPr>
          <w:rFonts w:ascii="Times New Roman" w:hAnsi="Times New Roman" w:cs="Times New Roman"/>
          <w:sz w:val="24"/>
          <w:szCs w:val="24"/>
        </w:rPr>
        <w:t xml:space="preserve"> a new method to investigate the promotional interactions at both </w:t>
      </w:r>
      <w:r w:rsidR="00D66C37">
        <w:rPr>
          <w:rFonts w:ascii="Times New Roman" w:hAnsi="Times New Roman" w:cs="Times New Roman"/>
          <w:sz w:val="24"/>
          <w:szCs w:val="24"/>
        </w:rPr>
        <w:t>SKU</w:t>
      </w:r>
      <w:r w:rsidRPr="007D3A2C">
        <w:rPr>
          <w:rFonts w:ascii="Times New Roman" w:hAnsi="Times New Roman" w:cs="Times New Roman"/>
          <w:sz w:val="24"/>
          <w:szCs w:val="24"/>
        </w:rPr>
        <w:t xml:space="preserve"> level and category level. In </w:t>
      </w:r>
      <w:r w:rsidR="008D704D">
        <w:rPr>
          <w:rFonts w:ascii="Times New Roman" w:hAnsi="Times New Roman" w:cs="Times New Roman" w:hint="eastAsia"/>
          <w:sz w:val="24"/>
          <w:szCs w:val="24"/>
        </w:rPr>
        <w:t xml:space="preserve">the </w:t>
      </w:r>
      <w:r w:rsidRPr="007D3A2C">
        <w:rPr>
          <w:rFonts w:ascii="Times New Roman" w:hAnsi="Times New Roman" w:cs="Times New Roman"/>
          <w:sz w:val="24"/>
          <w:szCs w:val="24"/>
        </w:rPr>
        <w:t>existing literature</w:t>
      </w:r>
      <w:del w:id="341" w:author="Fildes, Robert" w:date="2014-09-16T16:14:00Z">
        <w:r w:rsidRPr="007D3A2C" w:rsidDel="00D631FE">
          <w:rPr>
            <w:rFonts w:ascii="Times New Roman" w:hAnsi="Times New Roman" w:cs="Times New Roman"/>
            <w:sz w:val="24"/>
            <w:szCs w:val="24"/>
          </w:rPr>
          <w:delText>s</w:delText>
        </w:r>
      </w:del>
      <w:r w:rsidRPr="007D3A2C">
        <w:rPr>
          <w:rFonts w:ascii="Times New Roman" w:hAnsi="Times New Roman" w:cs="Times New Roman"/>
          <w:sz w:val="24"/>
          <w:szCs w:val="24"/>
        </w:rPr>
        <w:t xml:space="preserve">, association-rule discovery or cross category choice models are popular methods to analyze the </w:t>
      </w:r>
      <w:r w:rsidR="001B0645">
        <w:rPr>
          <w:rFonts w:ascii="Times New Roman" w:hAnsi="Times New Roman" w:cs="Times New Roman" w:hint="eastAsia"/>
          <w:sz w:val="24"/>
          <w:szCs w:val="24"/>
        </w:rPr>
        <w:t>correlations</w:t>
      </w:r>
      <w:r w:rsidRPr="007D3A2C">
        <w:rPr>
          <w:rFonts w:ascii="Times New Roman" w:hAnsi="Times New Roman" w:cs="Times New Roman"/>
          <w:sz w:val="24"/>
          <w:szCs w:val="24"/>
        </w:rPr>
        <w:t xml:space="preserve"> between sets of products. These methods </w:t>
      </w:r>
      <w:r w:rsidR="008D704D">
        <w:rPr>
          <w:rFonts w:ascii="Times New Roman" w:hAnsi="Times New Roman" w:cs="Times New Roman" w:hint="eastAsia"/>
          <w:sz w:val="24"/>
          <w:szCs w:val="24"/>
        </w:rPr>
        <w:t xml:space="preserve">are </w:t>
      </w:r>
      <w:r w:rsidRPr="007D3A2C">
        <w:rPr>
          <w:rFonts w:ascii="Times New Roman" w:hAnsi="Times New Roman" w:cs="Times New Roman"/>
          <w:sz w:val="24"/>
          <w:szCs w:val="24"/>
        </w:rPr>
        <w:t>often promoted as a means to obtain product associations</w:t>
      </w:r>
      <w:ins w:id="342" w:author="Fildes, Robert" w:date="2014-09-16T16:14:00Z">
        <w:r w:rsidR="00D631FE">
          <w:rPr>
            <w:rFonts w:ascii="Times New Roman" w:hAnsi="Times New Roman" w:cs="Times New Roman"/>
            <w:sz w:val="24"/>
            <w:szCs w:val="24"/>
          </w:rPr>
          <w:t xml:space="preserve"> on which to</w:t>
        </w:r>
      </w:ins>
      <w:del w:id="343" w:author="Fildes, Robert" w:date="2014-09-16T16:14:00Z">
        <w:r w:rsidRPr="007D3A2C" w:rsidDel="00D631FE">
          <w:rPr>
            <w:rFonts w:ascii="Times New Roman" w:hAnsi="Times New Roman" w:cs="Times New Roman"/>
            <w:sz w:val="24"/>
            <w:szCs w:val="24"/>
          </w:rPr>
          <w:delText xml:space="preserve"> to</w:delText>
        </w:r>
      </w:del>
      <w:r w:rsidRPr="007D3A2C">
        <w:rPr>
          <w:rFonts w:ascii="Times New Roman" w:hAnsi="Times New Roman" w:cs="Times New Roman"/>
          <w:sz w:val="24"/>
          <w:szCs w:val="24"/>
        </w:rPr>
        <w:t xml:space="preserve"> base a retailer’s promotion strategy</w:t>
      </w:r>
      <w:del w:id="344" w:author="Fildes, Robert" w:date="2014-09-16T16:14:00Z">
        <w:r w:rsidRPr="007D3A2C" w:rsidDel="00D631FE">
          <w:rPr>
            <w:rFonts w:ascii="Times New Roman" w:hAnsi="Times New Roman" w:cs="Times New Roman"/>
            <w:sz w:val="24"/>
            <w:szCs w:val="24"/>
          </w:rPr>
          <w:delText xml:space="preserve"> on</w:delText>
        </w:r>
      </w:del>
      <w:r w:rsidRPr="007D3A2C">
        <w:rPr>
          <w:rFonts w:ascii="Times New Roman" w:hAnsi="Times New Roman" w:cs="Times New Roman"/>
          <w:sz w:val="24"/>
          <w:szCs w:val="24"/>
        </w:rPr>
        <w:t xml:space="preserve">. </w:t>
      </w:r>
      <w:ins w:id="345" w:author="Fildes, Robert" w:date="2014-09-16T16:14:00Z">
        <w:r w:rsidR="00D631FE">
          <w:rPr>
            <w:rFonts w:ascii="Times New Roman" w:hAnsi="Times New Roman" w:cs="Times New Roman"/>
            <w:sz w:val="24"/>
            <w:szCs w:val="24"/>
          </w:rPr>
          <w:t xml:space="preserve">Based on this approach, researchers have </w:t>
        </w:r>
      </w:ins>
      <w:del w:id="346" w:author="Fildes, Robert" w:date="2014-09-16T16:15:00Z">
        <w:r w:rsidRPr="007D3A2C" w:rsidDel="00D631FE">
          <w:rPr>
            <w:rFonts w:ascii="Times New Roman" w:hAnsi="Times New Roman" w:cs="Times New Roman"/>
            <w:sz w:val="24"/>
            <w:szCs w:val="24"/>
          </w:rPr>
          <w:delText xml:space="preserve">They </w:delText>
        </w:r>
      </w:del>
      <w:r w:rsidRPr="007D3A2C">
        <w:rPr>
          <w:rFonts w:ascii="Times New Roman" w:hAnsi="Times New Roman" w:cs="Times New Roman"/>
          <w:sz w:val="24"/>
          <w:szCs w:val="24"/>
        </w:rPr>
        <w:t>argue</w:t>
      </w:r>
      <w:ins w:id="347" w:author="Fildes, Robert" w:date="2014-09-16T16:15:00Z">
        <w:r w:rsidR="00D631FE">
          <w:rPr>
            <w:rFonts w:ascii="Times New Roman" w:hAnsi="Times New Roman" w:cs="Times New Roman"/>
            <w:sz w:val="24"/>
            <w:szCs w:val="24"/>
          </w:rPr>
          <w:t>d</w:t>
        </w:r>
      </w:ins>
      <w:r w:rsidRPr="007D3A2C">
        <w:rPr>
          <w:rFonts w:ascii="Times New Roman" w:hAnsi="Times New Roman" w:cs="Times New Roman"/>
          <w:sz w:val="24"/>
          <w:szCs w:val="24"/>
        </w:rPr>
        <w:t xml:space="preserve"> that associated products with a high lift/interest can be promoted effectively by only discounting just one of the two products (e.g. Song and </w:t>
      </w:r>
      <w:proofErr w:type="spellStart"/>
      <w:r w:rsidRPr="007D3A2C">
        <w:rPr>
          <w:rFonts w:ascii="Times New Roman" w:hAnsi="Times New Roman" w:cs="Times New Roman"/>
          <w:sz w:val="24"/>
          <w:szCs w:val="24"/>
        </w:rPr>
        <w:t>Chintagunta</w:t>
      </w:r>
      <w:proofErr w:type="spellEnd"/>
      <w:r w:rsidRPr="007D3A2C">
        <w:rPr>
          <w:rFonts w:ascii="Times New Roman" w:hAnsi="Times New Roman" w:cs="Times New Roman"/>
          <w:sz w:val="24"/>
          <w:szCs w:val="24"/>
        </w:rPr>
        <w:t xml:space="preserve"> 2007, Mehta 2007, Wang &amp; Shao, 2004, Van den </w:t>
      </w:r>
      <w:proofErr w:type="spellStart"/>
      <w:r w:rsidRPr="007D3A2C">
        <w:rPr>
          <w:rFonts w:ascii="Times New Roman" w:hAnsi="Times New Roman" w:cs="Times New Roman"/>
          <w:sz w:val="24"/>
          <w:szCs w:val="24"/>
        </w:rPr>
        <w:t>Poel</w:t>
      </w:r>
      <w:proofErr w:type="spellEnd"/>
      <w:r w:rsidRPr="007D3A2C">
        <w:rPr>
          <w:rFonts w:ascii="Times New Roman" w:hAnsi="Times New Roman" w:cs="Times New Roman"/>
          <w:sz w:val="24"/>
          <w:szCs w:val="24"/>
        </w:rPr>
        <w:t xml:space="preserve"> et al. 2004). But </w:t>
      </w:r>
      <w:proofErr w:type="spellStart"/>
      <w:r w:rsidRPr="007D3A2C">
        <w:rPr>
          <w:rFonts w:ascii="Times New Roman" w:hAnsi="Times New Roman" w:cs="Times New Roman"/>
          <w:sz w:val="24"/>
          <w:szCs w:val="24"/>
        </w:rPr>
        <w:t>Vindevogel</w:t>
      </w:r>
      <w:proofErr w:type="spellEnd"/>
      <w:r w:rsidRPr="007D3A2C">
        <w:rPr>
          <w:rFonts w:ascii="Times New Roman" w:hAnsi="Times New Roman" w:cs="Times New Roman"/>
          <w:sz w:val="24"/>
          <w:szCs w:val="24"/>
        </w:rPr>
        <w:t xml:space="preserve"> et al. (2005) empirically show that this implicit assumption does not hold. A simple reason is that </w:t>
      </w:r>
      <w:ins w:id="348" w:author="Fildes, Robert" w:date="2014-09-16T16:15:00Z">
        <w:r w:rsidR="00D631FE">
          <w:rPr>
            <w:rFonts w:ascii="Times New Roman" w:hAnsi="Times New Roman" w:cs="Times New Roman"/>
            <w:sz w:val="24"/>
            <w:szCs w:val="24"/>
          </w:rPr>
          <w:t xml:space="preserve">while </w:t>
        </w:r>
      </w:ins>
      <w:r w:rsidRPr="007D3A2C">
        <w:rPr>
          <w:rFonts w:ascii="Times New Roman" w:hAnsi="Times New Roman" w:cs="Times New Roman"/>
          <w:sz w:val="24"/>
          <w:szCs w:val="24"/>
        </w:rPr>
        <w:t>associated products</w:t>
      </w:r>
      <w:del w:id="349" w:author="Fildes, Robert" w:date="2014-09-16T16:15:00Z">
        <w:r w:rsidRPr="007D3A2C" w:rsidDel="00D631FE">
          <w:rPr>
            <w:rFonts w:ascii="Times New Roman" w:hAnsi="Times New Roman" w:cs="Times New Roman"/>
            <w:sz w:val="24"/>
            <w:szCs w:val="24"/>
          </w:rPr>
          <w:delText xml:space="preserve"> that</w:delText>
        </w:r>
      </w:del>
      <w:r w:rsidRPr="007D3A2C">
        <w:rPr>
          <w:rFonts w:ascii="Times New Roman" w:hAnsi="Times New Roman" w:cs="Times New Roman"/>
          <w:sz w:val="24"/>
          <w:szCs w:val="24"/>
        </w:rPr>
        <w:t xml:space="preserve"> are often purchased together</w:t>
      </w:r>
      <w:ins w:id="350" w:author="Fildes, Robert" w:date="2014-09-16T16:15:00Z">
        <w:r w:rsidR="009E6481">
          <w:rPr>
            <w:rFonts w:ascii="Times New Roman" w:hAnsi="Times New Roman" w:cs="Times New Roman"/>
            <w:sz w:val="24"/>
            <w:szCs w:val="24"/>
          </w:rPr>
          <w:t>, this</w:t>
        </w:r>
      </w:ins>
      <w:r w:rsidRPr="007D3A2C">
        <w:rPr>
          <w:rFonts w:ascii="Times New Roman" w:hAnsi="Times New Roman" w:cs="Times New Roman"/>
          <w:sz w:val="24"/>
          <w:szCs w:val="24"/>
        </w:rPr>
        <w:t xml:space="preserve"> </w:t>
      </w:r>
      <w:r w:rsidR="008D704D">
        <w:rPr>
          <w:rFonts w:ascii="Times New Roman" w:hAnsi="Times New Roman" w:cs="Times New Roman" w:hint="eastAsia"/>
          <w:sz w:val="24"/>
          <w:szCs w:val="24"/>
        </w:rPr>
        <w:t xml:space="preserve">does </w:t>
      </w:r>
      <w:r w:rsidRPr="007D3A2C">
        <w:rPr>
          <w:rFonts w:ascii="Times New Roman" w:hAnsi="Times New Roman" w:cs="Times New Roman"/>
          <w:sz w:val="24"/>
          <w:szCs w:val="24"/>
        </w:rPr>
        <w:t xml:space="preserve">not necessary </w:t>
      </w:r>
      <w:r w:rsidR="008D704D">
        <w:rPr>
          <w:rFonts w:ascii="Times New Roman" w:hAnsi="Times New Roman" w:cs="Times New Roman" w:hint="eastAsia"/>
          <w:sz w:val="24"/>
          <w:szCs w:val="24"/>
        </w:rPr>
        <w:t>imply that</w:t>
      </w:r>
      <w:r w:rsidRPr="007D3A2C">
        <w:rPr>
          <w:rFonts w:ascii="Times New Roman" w:hAnsi="Times New Roman" w:cs="Times New Roman"/>
          <w:sz w:val="24"/>
          <w:szCs w:val="24"/>
        </w:rPr>
        <w:t xml:space="preserve"> promotion</w:t>
      </w:r>
      <w:del w:id="351" w:author="Fildes, Robert" w:date="2014-09-16T16:15:00Z">
        <w:r w:rsidRPr="007D3A2C" w:rsidDel="009E6481">
          <w:rPr>
            <w:rFonts w:ascii="Times New Roman" w:hAnsi="Times New Roman" w:cs="Times New Roman"/>
            <w:sz w:val="24"/>
            <w:szCs w:val="24"/>
          </w:rPr>
          <w:delText>s</w:delText>
        </w:r>
      </w:del>
      <w:r w:rsidRPr="007D3A2C">
        <w:rPr>
          <w:rFonts w:ascii="Times New Roman" w:hAnsi="Times New Roman" w:cs="Times New Roman"/>
          <w:sz w:val="24"/>
          <w:szCs w:val="24"/>
        </w:rPr>
        <w:t xml:space="preserve"> </w:t>
      </w:r>
      <w:r w:rsidR="008D704D">
        <w:rPr>
          <w:rFonts w:ascii="Times New Roman" w:hAnsi="Times New Roman" w:cs="Times New Roman" w:hint="eastAsia"/>
          <w:sz w:val="24"/>
          <w:szCs w:val="24"/>
        </w:rPr>
        <w:t>of</w:t>
      </w:r>
      <w:r w:rsidRPr="007D3A2C">
        <w:rPr>
          <w:rFonts w:ascii="Times New Roman" w:hAnsi="Times New Roman" w:cs="Times New Roman"/>
          <w:sz w:val="24"/>
          <w:szCs w:val="24"/>
        </w:rPr>
        <w:t xml:space="preserve"> one product </w:t>
      </w:r>
      <w:del w:id="352" w:author="Fildes, Robert" w:date="2014-09-16T16:16:00Z">
        <w:r w:rsidRPr="007D3A2C" w:rsidDel="009E6481">
          <w:rPr>
            <w:rFonts w:ascii="Times New Roman" w:hAnsi="Times New Roman" w:cs="Times New Roman"/>
            <w:sz w:val="24"/>
            <w:szCs w:val="24"/>
          </w:rPr>
          <w:delText xml:space="preserve">may </w:delText>
        </w:r>
      </w:del>
      <w:r w:rsidR="00A95E42" w:rsidRPr="007D3A2C">
        <w:rPr>
          <w:rFonts w:ascii="Times New Roman" w:hAnsi="Times New Roman" w:cs="Times New Roman"/>
          <w:sz w:val="24"/>
          <w:szCs w:val="24"/>
        </w:rPr>
        <w:t>stimulate</w:t>
      </w:r>
      <w:ins w:id="353" w:author="Fildes, Robert" w:date="2014-09-16T16:16:00Z">
        <w:r w:rsidR="009E6481">
          <w:rPr>
            <w:rFonts w:ascii="Times New Roman" w:hAnsi="Times New Roman" w:cs="Times New Roman"/>
            <w:sz w:val="24"/>
            <w:szCs w:val="24"/>
          </w:rPr>
          <w:t>s</w:t>
        </w:r>
      </w:ins>
      <w:r w:rsidR="008D704D">
        <w:rPr>
          <w:rFonts w:ascii="Times New Roman" w:hAnsi="Times New Roman" w:cs="Times New Roman"/>
          <w:sz w:val="24"/>
          <w:szCs w:val="24"/>
        </w:rPr>
        <w:t xml:space="preserve"> </w:t>
      </w:r>
      <w:r w:rsidR="008D704D">
        <w:rPr>
          <w:rFonts w:ascii="Times New Roman" w:hAnsi="Times New Roman" w:cs="Times New Roman" w:hint="eastAsia"/>
          <w:sz w:val="24"/>
          <w:szCs w:val="24"/>
        </w:rPr>
        <w:t xml:space="preserve">the </w:t>
      </w:r>
      <w:r w:rsidRPr="007D3A2C">
        <w:rPr>
          <w:rFonts w:ascii="Times New Roman" w:hAnsi="Times New Roman" w:cs="Times New Roman"/>
          <w:sz w:val="24"/>
          <w:szCs w:val="24"/>
        </w:rPr>
        <w:t>other.</w:t>
      </w:r>
      <w:del w:id="354" w:author="Fildes, Robert" w:date="2014-09-16T16:16:00Z">
        <w:r w:rsidRPr="007D3A2C" w:rsidDel="009E6481">
          <w:rPr>
            <w:rFonts w:ascii="Times New Roman" w:hAnsi="Times New Roman" w:cs="Times New Roman"/>
            <w:sz w:val="24"/>
            <w:szCs w:val="24"/>
          </w:rPr>
          <w:delText xml:space="preserve"> But</w:delText>
        </w:r>
      </w:del>
      <w:r w:rsidRPr="007D3A2C">
        <w:rPr>
          <w:rFonts w:ascii="Times New Roman" w:hAnsi="Times New Roman" w:cs="Times New Roman"/>
          <w:sz w:val="24"/>
          <w:szCs w:val="24"/>
        </w:rPr>
        <w:t xml:space="preserve"> </w:t>
      </w:r>
      <w:ins w:id="355" w:author="Fildes, Robert" w:date="2014-09-16T16:16:00Z">
        <w:r w:rsidR="009E6481">
          <w:rPr>
            <w:rFonts w:ascii="Times New Roman" w:hAnsi="Times New Roman" w:cs="Times New Roman"/>
            <w:sz w:val="24"/>
            <w:szCs w:val="24"/>
          </w:rPr>
          <w:t>T</w:t>
        </w:r>
      </w:ins>
      <w:del w:id="356" w:author="Fildes, Robert" w:date="2014-09-16T16:16:00Z">
        <w:r w:rsidRPr="007D3A2C" w:rsidDel="009E6481">
          <w:rPr>
            <w:rFonts w:ascii="Times New Roman" w:hAnsi="Times New Roman" w:cs="Times New Roman"/>
            <w:sz w:val="24"/>
            <w:szCs w:val="24"/>
          </w:rPr>
          <w:delText>t</w:delText>
        </w:r>
      </w:del>
      <w:r w:rsidRPr="007D3A2C">
        <w:rPr>
          <w:rFonts w:ascii="Times New Roman" w:hAnsi="Times New Roman" w:cs="Times New Roman"/>
          <w:sz w:val="24"/>
          <w:szCs w:val="24"/>
        </w:rPr>
        <w:t xml:space="preserve">he approaches proposed in this paper directly capture this promotional </w:t>
      </w:r>
      <w:r w:rsidR="001B0645">
        <w:rPr>
          <w:rFonts w:ascii="Times New Roman" w:hAnsi="Times New Roman" w:cs="Times New Roman"/>
          <w:sz w:val="24"/>
          <w:szCs w:val="24"/>
        </w:rPr>
        <w:t>interacti</w:t>
      </w:r>
      <w:r w:rsidR="001B0645">
        <w:rPr>
          <w:rFonts w:ascii="Times New Roman" w:hAnsi="Times New Roman" w:cs="Times New Roman" w:hint="eastAsia"/>
          <w:sz w:val="24"/>
          <w:szCs w:val="24"/>
        </w:rPr>
        <w:t>on</w:t>
      </w:r>
      <w:r w:rsidRPr="007D3A2C">
        <w:rPr>
          <w:rFonts w:ascii="Times New Roman" w:hAnsi="Times New Roman" w:cs="Times New Roman"/>
          <w:sz w:val="24"/>
          <w:szCs w:val="24"/>
        </w:rPr>
        <w:t xml:space="preserve"> to form </w:t>
      </w:r>
      <w:ins w:id="357" w:author="Fildes, Robert" w:date="2014-09-16T16:16:00Z">
        <w:r w:rsidR="009E6481">
          <w:rPr>
            <w:rFonts w:ascii="Times New Roman" w:hAnsi="Times New Roman" w:cs="Times New Roman"/>
            <w:sz w:val="24"/>
            <w:szCs w:val="24"/>
          </w:rPr>
          <w:t xml:space="preserve">a </w:t>
        </w:r>
      </w:ins>
      <w:r w:rsidRPr="007D3A2C">
        <w:rPr>
          <w:rFonts w:ascii="Times New Roman" w:hAnsi="Times New Roman" w:cs="Times New Roman"/>
          <w:sz w:val="24"/>
          <w:szCs w:val="24"/>
        </w:rPr>
        <w:t>correlation set for every product to improve the forecasts, and therefore it could be also used to build a promotion</w:t>
      </w:r>
      <w:r w:rsidR="008D704D">
        <w:rPr>
          <w:rFonts w:ascii="Times New Roman" w:hAnsi="Times New Roman" w:cs="Times New Roman" w:hint="eastAsia"/>
          <w:sz w:val="24"/>
          <w:szCs w:val="24"/>
        </w:rPr>
        <w:t>al</w:t>
      </w:r>
      <w:r w:rsidRPr="007D3A2C">
        <w:rPr>
          <w:rFonts w:ascii="Times New Roman" w:hAnsi="Times New Roman" w:cs="Times New Roman"/>
          <w:sz w:val="24"/>
          <w:szCs w:val="24"/>
        </w:rPr>
        <w:t xml:space="preserve"> optimization expert system for retailers. This opens a very interesting direction for </w:t>
      </w:r>
      <w:r w:rsidRPr="007D3A2C">
        <w:rPr>
          <w:rFonts w:ascii="Times New Roman" w:hAnsi="Times New Roman" w:cs="Times New Roman"/>
          <w:sz w:val="24"/>
          <w:szCs w:val="24"/>
        </w:rPr>
        <w:lastRenderedPageBreak/>
        <w:t xml:space="preserve">further exploration. </w:t>
      </w:r>
      <w:r w:rsidRPr="007D3A2C">
        <w:rPr>
          <w:rFonts w:ascii="Times New Roman" w:hAnsi="Times New Roman" w:cs="Times New Roman"/>
          <w:sz w:val="24"/>
          <w:szCs w:val="24"/>
        </w:rPr>
        <w:tab/>
      </w:r>
      <w:ins w:id="358" w:author="huangtao" w:date="2014-09-18T12:12:00Z">
        <w:r w:rsidR="00C03A56">
          <w:rPr>
            <w:rFonts w:ascii="Times New Roman" w:hAnsi="Times New Roman" w:cs="Times New Roman" w:hint="eastAsia"/>
            <w:b/>
            <w:color w:val="C00000"/>
            <w:sz w:val="24"/>
            <w:szCs w:val="24"/>
          </w:rPr>
          <w:t xml:space="preserve"> </w:t>
        </w:r>
      </w:ins>
    </w:p>
    <w:p w:rsidR="00262602" w:rsidRDefault="00832131" w:rsidP="0034131C">
      <w:pPr>
        <w:spacing w:line="360" w:lineRule="auto"/>
        <w:rPr>
          <w:ins w:id="359" w:author="huangtao" w:date="2014-09-18T13:14:00Z"/>
          <w:rFonts w:ascii="Times New Roman" w:hAnsi="Times New Roman" w:cs="Times New Roman" w:hint="eastAsia"/>
          <w:color w:val="31849B" w:themeColor="accent5" w:themeShade="BF"/>
          <w:sz w:val="24"/>
          <w:szCs w:val="24"/>
        </w:rPr>
      </w:pPr>
      <w:ins w:id="360" w:author="huangtao" w:date="2014-09-18T19:32:00Z">
        <w:r>
          <w:rPr>
            <w:rFonts w:ascii="Times New Roman" w:hAnsi="Times New Roman" w:cs="Times New Roman" w:hint="eastAsia"/>
            <w:color w:val="31849B" w:themeColor="accent5" w:themeShade="BF"/>
            <w:sz w:val="24"/>
            <w:szCs w:val="24"/>
          </w:rPr>
          <w:t xml:space="preserve"> </w:t>
        </w:r>
      </w:ins>
    </w:p>
    <w:p w:rsidR="00262602" w:rsidRDefault="00262602" w:rsidP="0034131C">
      <w:pPr>
        <w:spacing w:line="360" w:lineRule="auto"/>
        <w:rPr>
          <w:ins w:id="361" w:author="huangtao" w:date="2014-09-18T13:14:00Z"/>
          <w:rFonts w:ascii="Times New Roman" w:hAnsi="Times New Roman" w:cs="Times New Roman" w:hint="eastAsia"/>
          <w:color w:val="31849B" w:themeColor="accent5" w:themeShade="BF"/>
          <w:sz w:val="24"/>
          <w:szCs w:val="24"/>
        </w:rPr>
      </w:pPr>
    </w:p>
    <w:p w:rsidR="002754B4" w:rsidRDefault="00262602" w:rsidP="0034131C">
      <w:pPr>
        <w:spacing w:line="360" w:lineRule="auto"/>
        <w:rPr>
          <w:ins w:id="362" w:author="huangtao" w:date="2014-09-18T19:15:00Z"/>
          <w:rFonts w:ascii="Times New Roman" w:hAnsi="Times New Roman" w:cs="Times New Roman" w:hint="eastAsia"/>
          <w:color w:val="31849B" w:themeColor="accent5" w:themeShade="BF"/>
          <w:sz w:val="24"/>
          <w:szCs w:val="24"/>
        </w:rPr>
      </w:pPr>
      <w:ins w:id="363" w:author="huangtao" w:date="2014-09-18T13:14:00Z">
        <w:r>
          <w:rPr>
            <w:rFonts w:ascii="Times New Roman" w:hAnsi="Times New Roman" w:cs="Times New Roman"/>
            <w:color w:val="31849B" w:themeColor="accent5" w:themeShade="BF"/>
            <w:sz w:val="24"/>
            <w:szCs w:val="24"/>
          </w:rPr>
          <w:t>T</w:t>
        </w:r>
        <w:r>
          <w:rPr>
            <w:rFonts w:ascii="Times New Roman" w:hAnsi="Times New Roman" w:cs="Times New Roman" w:hint="eastAsia"/>
            <w:color w:val="31849B" w:themeColor="accent5" w:themeShade="BF"/>
            <w:sz w:val="24"/>
            <w:szCs w:val="24"/>
          </w:rPr>
          <w:t>odays</w:t>
        </w:r>
        <w:r>
          <w:rPr>
            <w:rFonts w:ascii="Times New Roman" w:hAnsi="Times New Roman" w:cs="Times New Roman"/>
            <w:color w:val="31849B" w:themeColor="accent5" w:themeShade="BF"/>
            <w:sz w:val="24"/>
            <w:szCs w:val="24"/>
          </w:rPr>
          <w:t>’</w:t>
        </w:r>
        <w:r>
          <w:rPr>
            <w:rFonts w:ascii="Times New Roman" w:hAnsi="Times New Roman" w:cs="Times New Roman" w:hint="eastAsia"/>
            <w:color w:val="31849B" w:themeColor="accent5" w:themeShade="BF"/>
            <w:sz w:val="24"/>
            <w:szCs w:val="24"/>
          </w:rPr>
          <w:t xml:space="preserve"> r</w:t>
        </w:r>
        <w:r w:rsidRPr="00262602">
          <w:rPr>
            <w:rFonts w:ascii="Times New Roman" w:hAnsi="Times New Roman" w:cs="Times New Roman"/>
            <w:color w:val="31849B" w:themeColor="accent5" w:themeShade="BF"/>
            <w:sz w:val="24"/>
            <w:szCs w:val="24"/>
          </w:rPr>
          <w:t xml:space="preserve">etailers </w:t>
        </w:r>
        <w:r>
          <w:rPr>
            <w:rFonts w:ascii="Times New Roman" w:hAnsi="Times New Roman" w:cs="Times New Roman"/>
            <w:color w:val="31849B" w:themeColor="accent5" w:themeShade="BF"/>
            <w:sz w:val="24"/>
            <w:szCs w:val="24"/>
          </w:rPr>
          <w:t>fac</w:t>
        </w:r>
        <w:r>
          <w:rPr>
            <w:rFonts w:ascii="Times New Roman" w:hAnsi="Times New Roman" w:cs="Times New Roman" w:hint="eastAsia"/>
            <w:color w:val="31849B" w:themeColor="accent5" w:themeShade="BF"/>
            <w:sz w:val="24"/>
            <w:szCs w:val="24"/>
          </w:rPr>
          <w:t>e</w:t>
        </w:r>
        <w:r w:rsidRPr="00262602">
          <w:rPr>
            <w:rFonts w:ascii="Times New Roman" w:hAnsi="Times New Roman" w:cs="Times New Roman"/>
            <w:color w:val="31849B" w:themeColor="accent5" w:themeShade="BF"/>
            <w:sz w:val="24"/>
            <w:szCs w:val="24"/>
          </w:rPr>
          <w:t xml:space="preserve"> more intense competition than </w:t>
        </w:r>
        <w:r>
          <w:rPr>
            <w:rFonts w:ascii="Times New Roman" w:hAnsi="Times New Roman" w:cs="Times New Roman" w:hint="eastAsia"/>
            <w:color w:val="31849B" w:themeColor="accent5" w:themeShade="BF"/>
            <w:sz w:val="24"/>
            <w:szCs w:val="24"/>
          </w:rPr>
          <w:t>before</w:t>
        </w:r>
        <w:r w:rsidRPr="00262602">
          <w:rPr>
            <w:rFonts w:ascii="Times New Roman" w:hAnsi="Times New Roman" w:cs="Times New Roman"/>
            <w:color w:val="31849B" w:themeColor="accent5" w:themeShade="BF"/>
            <w:sz w:val="24"/>
            <w:szCs w:val="24"/>
          </w:rPr>
          <w:t xml:space="preserve">, and they spend a large </w:t>
        </w:r>
        <w:r>
          <w:rPr>
            <w:rFonts w:ascii="Times New Roman" w:hAnsi="Times New Roman" w:cs="Times New Roman" w:hint="eastAsia"/>
            <w:color w:val="31849B" w:themeColor="accent5" w:themeShade="BF"/>
            <w:sz w:val="24"/>
            <w:szCs w:val="24"/>
          </w:rPr>
          <w:t>amount</w:t>
        </w:r>
        <w:r w:rsidRPr="00262602">
          <w:rPr>
            <w:rFonts w:ascii="Times New Roman" w:hAnsi="Times New Roman" w:cs="Times New Roman"/>
            <w:color w:val="31849B" w:themeColor="accent5" w:themeShade="BF"/>
            <w:sz w:val="24"/>
            <w:szCs w:val="24"/>
          </w:rPr>
          <w:t xml:space="preserve"> of marketing budget on promotional activities (Kamakura and Kang 2007).</w:t>
        </w:r>
      </w:ins>
      <w:ins w:id="364" w:author="huangtao" w:date="2014-09-18T13:16:00Z">
        <w:r>
          <w:rPr>
            <w:rFonts w:ascii="Times New Roman" w:hAnsi="Times New Roman" w:cs="Times New Roman" w:hint="eastAsia"/>
            <w:color w:val="31849B" w:themeColor="accent5" w:themeShade="BF"/>
            <w:sz w:val="24"/>
            <w:szCs w:val="24"/>
          </w:rPr>
          <w:t xml:space="preserve"> </w:t>
        </w:r>
      </w:ins>
      <w:ins w:id="365" w:author="huangtao" w:date="2014-09-18T13:17:00Z">
        <w:r>
          <w:rPr>
            <w:rFonts w:ascii="Times New Roman" w:hAnsi="Times New Roman" w:cs="Times New Roman"/>
            <w:color w:val="31849B" w:themeColor="accent5" w:themeShade="BF"/>
            <w:sz w:val="24"/>
            <w:szCs w:val="24"/>
          </w:rPr>
          <w:t>P</w:t>
        </w:r>
        <w:r>
          <w:rPr>
            <w:rFonts w:ascii="Times New Roman" w:hAnsi="Times New Roman" w:cs="Times New Roman" w:hint="eastAsia"/>
            <w:color w:val="31849B" w:themeColor="accent5" w:themeShade="BF"/>
            <w:sz w:val="24"/>
            <w:szCs w:val="24"/>
          </w:rPr>
          <w:t>romotions</w:t>
        </w:r>
      </w:ins>
      <w:ins w:id="366" w:author="huangtao" w:date="2014-09-18T13:16:00Z">
        <w:r>
          <w:rPr>
            <w:rFonts w:ascii="Times New Roman" w:hAnsi="Times New Roman" w:cs="Times New Roman" w:hint="eastAsia"/>
            <w:color w:val="31849B" w:themeColor="accent5" w:themeShade="BF"/>
            <w:sz w:val="24"/>
            <w:szCs w:val="24"/>
          </w:rPr>
          <w:t xml:space="preserve"> </w:t>
        </w:r>
      </w:ins>
      <w:ins w:id="367" w:author="huangtao" w:date="2014-09-18T13:17:00Z">
        <w:r>
          <w:rPr>
            <w:rFonts w:ascii="Times New Roman" w:hAnsi="Times New Roman" w:cs="Times New Roman" w:hint="eastAsia"/>
            <w:color w:val="31849B" w:themeColor="accent5" w:themeShade="BF"/>
            <w:sz w:val="24"/>
            <w:szCs w:val="24"/>
          </w:rPr>
          <w:t xml:space="preserve">increase product sales by </w:t>
        </w:r>
      </w:ins>
      <w:ins w:id="368" w:author="huangtao" w:date="2014-09-18T13:16:00Z">
        <w:r>
          <w:rPr>
            <w:rFonts w:ascii="Times New Roman" w:hAnsi="Times New Roman" w:cs="Times New Roman" w:hint="eastAsia"/>
            <w:color w:val="31849B" w:themeColor="accent5" w:themeShade="BF"/>
            <w:sz w:val="24"/>
            <w:szCs w:val="24"/>
          </w:rPr>
          <w:t>stimulat</w:t>
        </w:r>
      </w:ins>
      <w:ins w:id="369" w:author="huangtao" w:date="2014-09-18T13:17:00Z">
        <w:r>
          <w:rPr>
            <w:rFonts w:ascii="Times New Roman" w:hAnsi="Times New Roman" w:cs="Times New Roman" w:hint="eastAsia"/>
            <w:color w:val="31849B" w:themeColor="accent5" w:themeShade="BF"/>
            <w:sz w:val="24"/>
            <w:szCs w:val="24"/>
          </w:rPr>
          <w:t>ing</w:t>
        </w:r>
      </w:ins>
      <w:ins w:id="370" w:author="huangtao" w:date="2014-09-18T13:16:00Z">
        <w:r>
          <w:rPr>
            <w:rFonts w:ascii="Times New Roman" w:hAnsi="Times New Roman" w:cs="Times New Roman" w:hint="eastAsia"/>
            <w:color w:val="31849B" w:themeColor="accent5" w:themeShade="BF"/>
            <w:sz w:val="24"/>
            <w:szCs w:val="24"/>
          </w:rPr>
          <w:t xml:space="preserve"> customer consumption</w:t>
        </w:r>
      </w:ins>
      <w:ins w:id="371" w:author="huangtao" w:date="2014-09-18T13:17:00Z">
        <w:r>
          <w:rPr>
            <w:rFonts w:ascii="Times New Roman" w:hAnsi="Times New Roman" w:cs="Times New Roman" w:hint="eastAsia"/>
            <w:color w:val="31849B" w:themeColor="accent5" w:themeShade="BF"/>
            <w:sz w:val="24"/>
            <w:szCs w:val="24"/>
          </w:rPr>
          <w:t xml:space="preserve"> and also </w:t>
        </w:r>
      </w:ins>
      <w:ins w:id="372" w:author="huangtao" w:date="2014-09-18T13:18:00Z">
        <w:r w:rsidR="00BB6E63">
          <w:rPr>
            <w:rFonts w:ascii="Times New Roman" w:hAnsi="Times New Roman" w:cs="Times New Roman" w:hint="eastAsia"/>
            <w:color w:val="31849B" w:themeColor="accent5" w:themeShade="BF"/>
            <w:sz w:val="24"/>
            <w:szCs w:val="24"/>
          </w:rPr>
          <w:t>persuading consumers</w:t>
        </w:r>
      </w:ins>
      <w:ins w:id="373" w:author="huangtao" w:date="2014-09-18T19:03:00Z">
        <w:r w:rsidR="00BB6E63">
          <w:rPr>
            <w:rFonts w:ascii="Times New Roman" w:hAnsi="Times New Roman" w:cs="Times New Roman" w:hint="eastAsia"/>
            <w:color w:val="31849B" w:themeColor="accent5" w:themeShade="BF"/>
            <w:sz w:val="24"/>
            <w:szCs w:val="24"/>
          </w:rPr>
          <w:t xml:space="preserve"> </w:t>
        </w:r>
        <w:r w:rsidR="00BB6E63">
          <w:rPr>
            <w:rFonts w:ascii="Times New Roman" w:hAnsi="Times New Roman" w:cs="Times New Roman"/>
            <w:color w:val="31849B" w:themeColor="accent5" w:themeShade="BF"/>
            <w:sz w:val="24"/>
            <w:szCs w:val="24"/>
          </w:rPr>
          <w:t>switch</w:t>
        </w:r>
        <w:r w:rsidR="00BB6E63">
          <w:rPr>
            <w:rFonts w:ascii="Times New Roman" w:hAnsi="Times New Roman" w:cs="Times New Roman" w:hint="eastAsia"/>
            <w:color w:val="31849B" w:themeColor="accent5" w:themeShade="BF"/>
            <w:sz w:val="24"/>
            <w:szCs w:val="24"/>
          </w:rPr>
          <w:t xml:space="preserve">ing across products. </w:t>
        </w:r>
      </w:ins>
      <w:ins w:id="374" w:author="huangtao" w:date="2014-09-18T19:04:00Z">
        <w:r w:rsidR="00BB6E63">
          <w:rPr>
            <w:rFonts w:ascii="Times New Roman" w:hAnsi="Times New Roman" w:cs="Times New Roman" w:hint="eastAsia"/>
            <w:color w:val="31849B" w:themeColor="accent5" w:themeShade="BF"/>
            <w:sz w:val="24"/>
            <w:szCs w:val="24"/>
          </w:rPr>
          <w:t xml:space="preserve">A large number of </w:t>
        </w:r>
        <w:r w:rsidR="00BB6E63">
          <w:rPr>
            <w:rFonts w:ascii="Times New Roman" w:hAnsi="Times New Roman" w:cs="Times New Roman"/>
            <w:color w:val="31849B" w:themeColor="accent5" w:themeShade="BF"/>
            <w:sz w:val="24"/>
            <w:szCs w:val="24"/>
          </w:rPr>
          <w:t>studies</w:t>
        </w:r>
        <w:r w:rsidR="00BB6E63">
          <w:rPr>
            <w:rFonts w:ascii="Times New Roman" w:hAnsi="Times New Roman" w:cs="Times New Roman" w:hint="eastAsia"/>
            <w:color w:val="31849B" w:themeColor="accent5" w:themeShade="BF"/>
            <w:sz w:val="24"/>
            <w:szCs w:val="24"/>
          </w:rPr>
          <w:t xml:space="preserve"> ha</w:t>
        </w:r>
      </w:ins>
      <w:ins w:id="375" w:author="huangtao" w:date="2014-09-18T19:05:00Z">
        <w:r w:rsidR="00BB6E63">
          <w:rPr>
            <w:rFonts w:ascii="Times New Roman" w:hAnsi="Times New Roman" w:cs="Times New Roman" w:hint="eastAsia"/>
            <w:color w:val="31849B" w:themeColor="accent5" w:themeShade="BF"/>
            <w:sz w:val="24"/>
            <w:szCs w:val="24"/>
          </w:rPr>
          <w:t>ve</w:t>
        </w:r>
      </w:ins>
      <w:ins w:id="376" w:author="huangtao" w:date="2014-09-18T19:04:00Z">
        <w:r w:rsidR="00BB6E63">
          <w:rPr>
            <w:rFonts w:ascii="Times New Roman" w:hAnsi="Times New Roman" w:cs="Times New Roman" w:hint="eastAsia"/>
            <w:color w:val="31849B" w:themeColor="accent5" w:themeShade="BF"/>
            <w:sz w:val="24"/>
            <w:szCs w:val="24"/>
          </w:rPr>
          <w:t xml:space="preserve"> </w:t>
        </w:r>
      </w:ins>
      <w:ins w:id="377" w:author="huangtao" w:date="2014-09-18T19:42:00Z">
        <w:r w:rsidR="00881ABE">
          <w:rPr>
            <w:rFonts w:ascii="Times New Roman" w:hAnsi="Times New Roman" w:cs="Times New Roman" w:hint="eastAsia"/>
            <w:color w:val="31849B" w:themeColor="accent5" w:themeShade="BF"/>
            <w:sz w:val="24"/>
            <w:szCs w:val="24"/>
          </w:rPr>
          <w:t>devoted to prove</w:t>
        </w:r>
      </w:ins>
      <w:ins w:id="378" w:author="huangtao" w:date="2014-09-18T19:04:00Z">
        <w:r w:rsidR="00BB6E63">
          <w:rPr>
            <w:rFonts w:ascii="Times New Roman" w:hAnsi="Times New Roman" w:cs="Times New Roman" w:hint="eastAsia"/>
            <w:color w:val="31849B" w:themeColor="accent5" w:themeShade="BF"/>
            <w:sz w:val="24"/>
            <w:szCs w:val="24"/>
          </w:rPr>
          <w:t xml:space="preserve"> </w:t>
        </w:r>
      </w:ins>
      <w:ins w:id="379" w:author="huangtao" w:date="2014-09-18T19:05:00Z">
        <w:r w:rsidR="00BB6E63">
          <w:rPr>
            <w:rFonts w:ascii="Times New Roman" w:hAnsi="Times New Roman" w:cs="Times New Roman" w:hint="eastAsia"/>
            <w:color w:val="31849B" w:themeColor="accent5" w:themeShade="BF"/>
            <w:sz w:val="24"/>
            <w:szCs w:val="24"/>
          </w:rPr>
          <w:t xml:space="preserve">the </w:t>
        </w:r>
      </w:ins>
      <w:ins w:id="380" w:author="huangtao" w:date="2014-09-18T19:06:00Z">
        <w:r w:rsidR="00BB6E63">
          <w:rPr>
            <w:rFonts w:ascii="Times New Roman" w:hAnsi="Times New Roman" w:cs="Times New Roman" w:hint="eastAsia"/>
            <w:color w:val="31849B" w:themeColor="accent5" w:themeShade="BF"/>
            <w:sz w:val="24"/>
            <w:szCs w:val="24"/>
          </w:rPr>
          <w:t>effect of promotions</w:t>
        </w:r>
        <w:r w:rsidR="00BB6E63">
          <w:rPr>
            <w:rFonts w:ascii="Times New Roman" w:hAnsi="Times New Roman" w:cs="Times New Roman" w:hint="eastAsia"/>
            <w:color w:val="31849B" w:themeColor="accent5" w:themeShade="BF"/>
            <w:sz w:val="24"/>
            <w:szCs w:val="24"/>
          </w:rPr>
          <w:t xml:space="preserve"> a</w:t>
        </w:r>
      </w:ins>
      <w:ins w:id="381" w:author="huangtao" w:date="2014-09-18T19:05:00Z">
        <w:r w:rsidR="00BB6E63">
          <w:rPr>
            <w:rFonts w:ascii="Times New Roman" w:hAnsi="Times New Roman" w:cs="Times New Roman" w:hint="eastAsia"/>
            <w:color w:val="31849B" w:themeColor="accent5" w:themeShade="BF"/>
            <w:sz w:val="24"/>
            <w:szCs w:val="24"/>
          </w:rPr>
          <w:t>cross</w:t>
        </w:r>
      </w:ins>
      <w:ins w:id="382" w:author="huangtao" w:date="2014-09-18T19:06:00Z">
        <w:r w:rsidR="00BB6E63">
          <w:rPr>
            <w:rFonts w:ascii="Times New Roman" w:hAnsi="Times New Roman" w:cs="Times New Roman" w:hint="eastAsia"/>
            <w:color w:val="31849B" w:themeColor="accent5" w:themeShade="BF"/>
            <w:sz w:val="24"/>
            <w:szCs w:val="24"/>
          </w:rPr>
          <w:t xml:space="preserve"> SKUs, brands, and</w:t>
        </w:r>
      </w:ins>
      <w:ins w:id="383" w:author="huangtao" w:date="2014-09-18T19:07:00Z">
        <w:r w:rsidR="00BB6E63">
          <w:rPr>
            <w:rFonts w:ascii="Times New Roman" w:hAnsi="Times New Roman" w:cs="Times New Roman" w:hint="eastAsia"/>
            <w:color w:val="31849B" w:themeColor="accent5" w:themeShade="BF"/>
            <w:sz w:val="24"/>
            <w:szCs w:val="24"/>
          </w:rPr>
          <w:t xml:space="preserve"> even</w:t>
        </w:r>
      </w:ins>
      <w:ins w:id="384" w:author="huangtao" w:date="2014-09-18T19:06:00Z">
        <w:r w:rsidR="00BB6E63">
          <w:rPr>
            <w:rFonts w:ascii="Times New Roman" w:hAnsi="Times New Roman" w:cs="Times New Roman" w:hint="eastAsia"/>
            <w:color w:val="31849B" w:themeColor="accent5" w:themeShade="BF"/>
            <w:sz w:val="24"/>
            <w:szCs w:val="24"/>
          </w:rPr>
          <w:t xml:space="preserve"> categories.</w:t>
        </w:r>
      </w:ins>
      <w:ins w:id="385" w:author="huangtao" w:date="2014-09-18T19:14:00Z">
        <w:r w:rsidR="002754B4">
          <w:rPr>
            <w:rFonts w:ascii="Times New Roman" w:hAnsi="Times New Roman" w:cs="Times New Roman" w:hint="eastAsia"/>
            <w:color w:val="31849B" w:themeColor="accent5" w:themeShade="BF"/>
            <w:sz w:val="24"/>
            <w:szCs w:val="24"/>
          </w:rPr>
          <w:t xml:space="preserve"> </w:t>
        </w:r>
      </w:ins>
      <w:ins w:id="386" w:author="huangtao" w:date="2014-09-18T19:32:00Z">
        <w:r w:rsidR="003824D0">
          <w:rPr>
            <w:rFonts w:ascii="Times New Roman" w:hAnsi="Times New Roman" w:cs="Times New Roman"/>
            <w:color w:val="31849B" w:themeColor="accent5" w:themeShade="BF"/>
            <w:sz w:val="24"/>
            <w:szCs w:val="24"/>
          </w:rPr>
          <w:t>O</w:t>
        </w:r>
        <w:r w:rsidR="003824D0">
          <w:rPr>
            <w:rFonts w:ascii="Times New Roman" w:hAnsi="Times New Roman" w:cs="Times New Roman" w:hint="eastAsia"/>
            <w:color w:val="31849B" w:themeColor="accent5" w:themeShade="BF"/>
            <w:sz w:val="24"/>
            <w:szCs w:val="24"/>
          </w:rPr>
          <w:t>ur research li</w:t>
        </w:r>
        <w:r w:rsidR="00881ABE">
          <w:rPr>
            <w:rFonts w:ascii="Times New Roman" w:hAnsi="Times New Roman" w:cs="Times New Roman" w:hint="eastAsia"/>
            <w:color w:val="31849B" w:themeColor="accent5" w:themeShade="BF"/>
            <w:sz w:val="24"/>
            <w:szCs w:val="24"/>
          </w:rPr>
          <w:t>nk</w:t>
        </w:r>
      </w:ins>
      <w:ins w:id="387" w:author="huangtao" w:date="2014-09-18T19:42:00Z">
        <w:r w:rsidR="00881ABE">
          <w:rPr>
            <w:rFonts w:ascii="Times New Roman" w:hAnsi="Times New Roman" w:cs="Times New Roman" w:hint="eastAsia"/>
            <w:color w:val="31849B" w:themeColor="accent5" w:themeShade="BF"/>
            <w:sz w:val="24"/>
            <w:szCs w:val="24"/>
          </w:rPr>
          <w:t>s</w:t>
        </w:r>
      </w:ins>
      <w:ins w:id="388" w:author="huangtao" w:date="2014-09-18T19:32:00Z">
        <w:r w:rsidR="003824D0">
          <w:rPr>
            <w:rFonts w:ascii="Times New Roman" w:hAnsi="Times New Roman" w:cs="Times New Roman" w:hint="eastAsia"/>
            <w:color w:val="31849B" w:themeColor="accent5" w:themeShade="BF"/>
            <w:sz w:val="24"/>
            <w:szCs w:val="24"/>
          </w:rPr>
          <w:t xml:space="preserve"> the</w:t>
        </w:r>
      </w:ins>
      <w:ins w:id="389" w:author="huangtao" w:date="2014-09-18T19:42:00Z">
        <w:r w:rsidR="00881ABE">
          <w:rPr>
            <w:rFonts w:ascii="Times New Roman" w:hAnsi="Times New Roman" w:cs="Times New Roman" w:hint="eastAsia"/>
            <w:color w:val="31849B" w:themeColor="accent5" w:themeShade="BF"/>
            <w:sz w:val="24"/>
            <w:szCs w:val="24"/>
          </w:rPr>
          <w:t>ir</w:t>
        </w:r>
      </w:ins>
      <w:ins w:id="390" w:author="huangtao" w:date="2014-09-18T19:32:00Z">
        <w:r w:rsidR="003824D0">
          <w:rPr>
            <w:rFonts w:ascii="Times New Roman" w:hAnsi="Times New Roman" w:cs="Times New Roman" w:hint="eastAsia"/>
            <w:color w:val="31849B" w:themeColor="accent5" w:themeShade="BF"/>
            <w:sz w:val="24"/>
            <w:szCs w:val="24"/>
          </w:rPr>
          <w:t xml:space="preserve"> insight</w:t>
        </w:r>
      </w:ins>
      <w:ins w:id="391" w:author="huangtao" w:date="2014-09-18T19:42:00Z">
        <w:r w:rsidR="00881ABE">
          <w:rPr>
            <w:rFonts w:ascii="Times New Roman" w:hAnsi="Times New Roman" w:cs="Times New Roman" w:hint="eastAsia"/>
            <w:color w:val="31849B" w:themeColor="accent5" w:themeShade="BF"/>
            <w:sz w:val="24"/>
            <w:szCs w:val="24"/>
          </w:rPr>
          <w:t>s</w:t>
        </w:r>
      </w:ins>
      <w:ins w:id="392" w:author="huangtao" w:date="2014-09-18T19:32:00Z">
        <w:r w:rsidR="003824D0">
          <w:rPr>
            <w:rFonts w:ascii="Times New Roman" w:hAnsi="Times New Roman" w:cs="Times New Roman" w:hint="eastAsia"/>
            <w:color w:val="31849B" w:themeColor="accent5" w:themeShade="BF"/>
            <w:sz w:val="24"/>
            <w:szCs w:val="24"/>
          </w:rPr>
          <w:t xml:space="preserve"> to </w:t>
        </w:r>
      </w:ins>
      <w:ins w:id="393" w:author="huangtao" w:date="2014-09-18T19:33:00Z">
        <w:r w:rsidR="003824D0">
          <w:rPr>
            <w:rFonts w:ascii="Times New Roman" w:hAnsi="Times New Roman" w:cs="Times New Roman" w:hint="eastAsia"/>
            <w:color w:val="31849B" w:themeColor="accent5" w:themeShade="BF"/>
            <w:sz w:val="24"/>
            <w:szCs w:val="24"/>
          </w:rPr>
          <w:t>help retailers solv</w:t>
        </w:r>
        <w:r w:rsidR="00881ABE">
          <w:rPr>
            <w:rFonts w:ascii="Times New Roman" w:hAnsi="Times New Roman" w:cs="Times New Roman" w:hint="eastAsia"/>
            <w:color w:val="31849B" w:themeColor="accent5" w:themeShade="BF"/>
            <w:sz w:val="24"/>
            <w:szCs w:val="24"/>
          </w:rPr>
          <w:t xml:space="preserve">ing the </w:t>
        </w:r>
      </w:ins>
      <w:ins w:id="394" w:author="huangtao" w:date="2014-09-18T19:42:00Z">
        <w:r w:rsidR="00881ABE">
          <w:rPr>
            <w:rFonts w:ascii="Times New Roman" w:hAnsi="Times New Roman" w:cs="Times New Roman" w:hint="eastAsia"/>
            <w:color w:val="31849B" w:themeColor="accent5" w:themeShade="BF"/>
            <w:sz w:val="24"/>
            <w:szCs w:val="24"/>
          </w:rPr>
          <w:t xml:space="preserve">sales forecasting </w:t>
        </w:r>
      </w:ins>
      <w:ins w:id="395" w:author="huangtao" w:date="2014-09-18T19:33:00Z">
        <w:r w:rsidR="00881ABE">
          <w:rPr>
            <w:rFonts w:ascii="Times New Roman" w:hAnsi="Times New Roman" w:cs="Times New Roman" w:hint="eastAsia"/>
            <w:color w:val="31849B" w:themeColor="accent5" w:themeShade="BF"/>
            <w:sz w:val="24"/>
            <w:szCs w:val="24"/>
          </w:rPr>
          <w:t>problem which they face</w:t>
        </w:r>
      </w:ins>
      <w:ins w:id="396" w:author="huangtao" w:date="2014-09-18T19:34:00Z">
        <w:r w:rsidR="00881ABE">
          <w:rPr>
            <w:rFonts w:ascii="Times New Roman" w:hAnsi="Times New Roman" w:cs="Times New Roman" w:hint="eastAsia"/>
            <w:color w:val="31849B" w:themeColor="accent5" w:themeShade="BF"/>
            <w:sz w:val="24"/>
            <w:szCs w:val="24"/>
          </w:rPr>
          <w:t xml:space="preserve"> every day</w:t>
        </w:r>
      </w:ins>
      <w:ins w:id="397" w:author="huangtao" w:date="2014-09-18T19:33:00Z">
        <w:r w:rsidR="00881ABE">
          <w:rPr>
            <w:rFonts w:ascii="Times New Roman" w:hAnsi="Times New Roman" w:cs="Times New Roman" w:hint="eastAsia"/>
            <w:color w:val="31849B" w:themeColor="accent5" w:themeShade="BF"/>
            <w:sz w:val="24"/>
            <w:szCs w:val="24"/>
          </w:rPr>
          <w:t>.</w:t>
        </w:r>
      </w:ins>
      <w:ins w:id="398" w:author="huangtao" w:date="2014-09-18T19:32:00Z">
        <w:r w:rsidR="003824D0">
          <w:rPr>
            <w:rFonts w:ascii="Times New Roman" w:hAnsi="Times New Roman" w:cs="Times New Roman" w:hint="eastAsia"/>
            <w:color w:val="31849B" w:themeColor="accent5" w:themeShade="BF"/>
            <w:sz w:val="24"/>
            <w:szCs w:val="24"/>
          </w:rPr>
          <w:t xml:space="preserve"> </w:t>
        </w:r>
      </w:ins>
      <w:ins w:id="399" w:author="huangtao" w:date="2014-09-18T19:34:00Z">
        <w:r w:rsidR="00881ABE">
          <w:rPr>
            <w:rFonts w:ascii="Times New Roman" w:hAnsi="Times New Roman" w:cs="Times New Roman"/>
            <w:color w:val="31849B" w:themeColor="accent5" w:themeShade="BF"/>
            <w:sz w:val="24"/>
            <w:szCs w:val="24"/>
          </w:rPr>
          <w:t>F</w:t>
        </w:r>
        <w:r w:rsidR="00881ABE">
          <w:rPr>
            <w:rFonts w:ascii="Times New Roman" w:hAnsi="Times New Roman" w:cs="Times New Roman" w:hint="eastAsia"/>
            <w:color w:val="31849B" w:themeColor="accent5" w:themeShade="BF"/>
            <w:sz w:val="24"/>
            <w:szCs w:val="24"/>
          </w:rPr>
          <w:t>ollowing Huang et al. (2014)</w:t>
        </w:r>
      </w:ins>
      <w:ins w:id="400" w:author="huangtao" w:date="2014-09-18T19:29:00Z">
        <w:r w:rsidR="00333C4F">
          <w:rPr>
            <w:rFonts w:ascii="Times New Roman" w:hAnsi="Times New Roman" w:cs="Times New Roman" w:hint="eastAsia"/>
            <w:color w:val="31849B" w:themeColor="accent5" w:themeShade="BF"/>
            <w:sz w:val="24"/>
            <w:szCs w:val="24"/>
          </w:rPr>
          <w:t xml:space="preserve">, </w:t>
        </w:r>
      </w:ins>
      <w:ins w:id="401" w:author="huangtao" w:date="2014-09-18T19:19:00Z">
        <w:r w:rsidR="002754B4">
          <w:rPr>
            <w:rFonts w:ascii="Times New Roman" w:hAnsi="Times New Roman" w:cs="Times New Roman" w:hint="eastAsia"/>
            <w:color w:val="31849B" w:themeColor="accent5" w:themeShade="BF"/>
            <w:sz w:val="24"/>
            <w:szCs w:val="24"/>
          </w:rPr>
          <w:t xml:space="preserve">our </w:t>
        </w:r>
      </w:ins>
      <w:ins w:id="402" w:author="huangtao" w:date="2014-09-18T19:43:00Z">
        <w:r w:rsidR="00881ABE">
          <w:rPr>
            <w:rFonts w:ascii="Times New Roman" w:hAnsi="Times New Roman" w:cs="Times New Roman" w:hint="eastAsia"/>
            <w:color w:val="31849B" w:themeColor="accent5" w:themeShade="BF"/>
            <w:sz w:val="24"/>
            <w:szCs w:val="24"/>
          </w:rPr>
          <w:t>research</w:t>
        </w:r>
      </w:ins>
      <w:ins w:id="403" w:author="huangtao" w:date="2014-09-18T19:36:00Z">
        <w:r w:rsidR="00881ABE">
          <w:rPr>
            <w:rFonts w:ascii="Times New Roman" w:hAnsi="Times New Roman" w:cs="Times New Roman" w:hint="eastAsia"/>
            <w:color w:val="31849B" w:themeColor="accent5" w:themeShade="BF"/>
            <w:sz w:val="24"/>
            <w:szCs w:val="24"/>
          </w:rPr>
          <w:t xml:space="preserve"> step one step forward to</w:t>
        </w:r>
      </w:ins>
      <w:ins w:id="404" w:author="huangtao" w:date="2014-09-18T19:19:00Z">
        <w:r w:rsidR="002754B4">
          <w:rPr>
            <w:rFonts w:ascii="Times New Roman" w:hAnsi="Times New Roman" w:cs="Times New Roman" w:hint="eastAsia"/>
            <w:color w:val="31849B" w:themeColor="accent5" w:themeShade="BF"/>
            <w:sz w:val="24"/>
            <w:szCs w:val="24"/>
          </w:rPr>
          <w:t xml:space="preserve"> </w:t>
        </w:r>
      </w:ins>
      <w:ins w:id="405" w:author="huangtao" w:date="2014-09-18T19:43:00Z">
        <w:r w:rsidR="00881ABE">
          <w:rPr>
            <w:rFonts w:ascii="Times New Roman" w:hAnsi="Times New Roman" w:cs="Times New Roman"/>
            <w:color w:val="31849B" w:themeColor="accent5" w:themeShade="BF"/>
            <w:sz w:val="24"/>
            <w:szCs w:val="24"/>
          </w:rPr>
          <w:t>further</w:t>
        </w:r>
        <w:r w:rsidR="00881ABE">
          <w:rPr>
            <w:rFonts w:ascii="Times New Roman" w:hAnsi="Times New Roman" w:cs="Times New Roman" w:hint="eastAsia"/>
            <w:color w:val="31849B" w:themeColor="accent5" w:themeShade="BF"/>
            <w:sz w:val="24"/>
            <w:szCs w:val="24"/>
          </w:rPr>
          <w:t xml:space="preserve"> </w:t>
        </w:r>
      </w:ins>
      <w:ins w:id="406" w:author="huangtao" w:date="2014-09-18T19:19:00Z">
        <w:r w:rsidR="002754B4">
          <w:rPr>
            <w:rFonts w:ascii="Times New Roman" w:hAnsi="Times New Roman" w:cs="Times New Roman" w:hint="eastAsia"/>
            <w:color w:val="31849B" w:themeColor="accent5" w:themeShade="BF"/>
            <w:sz w:val="24"/>
            <w:szCs w:val="24"/>
          </w:rPr>
          <w:t xml:space="preserve">explores the </w:t>
        </w:r>
        <w:r w:rsidR="002754B4">
          <w:rPr>
            <w:rFonts w:ascii="Times New Roman" w:hAnsi="Times New Roman" w:cs="Times New Roman"/>
            <w:color w:val="31849B" w:themeColor="accent5" w:themeShade="BF"/>
            <w:sz w:val="24"/>
            <w:szCs w:val="24"/>
          </w:rPr>
          <w:t>‘</w:t>
        </w:r>
        <w:r w:rsidR="002754B4">
          <w:rPr>
            <w:rFonts w:ascii="Times New Roman" w:hAnsi="Times New Roman" w:cs="Times New Roman" w:hint="eastAsia"/>
            <w:color w:val="31849B" w:themeColor="accent5" w:themeShade="BF"/>
            <w:sz w:val="24"/>
            <w:szCs w:val="24"/>
          </w:rPr>
          <w:t>boundary</w:t>
        </w:r>
        <w:r w:rsidR="002754B4">
          <w:rPr>
            <w:rFonts w:ascii="Times New Roman" w:hAnsi="Times New Roman" w:cs="Times New Roman"/>
            <w:color w:val="31849B" w:themeColor="accent5" w:themeShade="BF"/>
            <w:sz w:val="24"/>
            <w:szCs w:val="24"/>
          </w:rPr>
          <w:t>’</w:t>
        </w:r>
        <w:r w:rsidR="002754B4">
          <w:rPr>
            <w:rFonts w:ascii="Times New Roman" w:hAnsi="Times New Roman" w:cs="Times New Roman" w:hint="eastAsia"/>
            <w:color w:val="31849B" w:themeColor="accent5" w:themeShade="BF"/>
            <w:sz w:val="24"/>
            <w:szCs w:val="24"/>
          </w:rPr>
          <w:t xml:space="preserve"> of the value of cross-product</w:t>
        </w:r>
      </w:ins>
      <w:ins w:id="407" w:author="huangtao" w:date="2014-09-18T19:22:00Z">
        <w:r w:rsidR="002754B4">
          <w:rPr>
            <w:rFonts w:ascii="Times New Roman" w:hAnsi="Times New Roman" w:cs="Times New Roman" w:hint="eastAsia"/>
            <w:color w:val="31849B" w:themeColor="accent5" w:themeShade="BF"/>
            <w:sz w:val="24"/>
            <w:szCs w:val="24"/>
          </w:rPr>
          <w:t xml:space="preserve"> </w:t>
        </w:r>
      </w:ins>
      <w:ins w:id="408" w:author="huangtao" w:date="2014-09-18T19:19:00Z">
        <w:r w:rsidR="002754B4">
          <w:rPr>
            <w:rFonts w:ascii="Times New Roman" w:hAnsi="Times New Roman" w:cs="Times New Roman" w:hint="eastAsia"/>
            <w:color w:val="31849B" w:themeColor="accent5" w:themeShade="BF"/>
            <w:sz w:val="24"/>
            <w:szCs w:val="24"/>
          </w:rPr>
          <w:t>information</w:t>
        </w:r>
      </w:ins>
      <w:ins w:id="409" w:author="huangtao" w:date="2014-09-18T19:44:00Z">
        <w:r w:rsidR="00A52A64">
          <w:rPr>
            <w:rFonts w:ascii="Times New Roman" w:hAnsi="Times New Roman" w:cs="Times New Roman" w:hint="eastAsia"/>
            <w:color w:val="31849B" w:themeColor="accent5" w:themeShade="BF"/>
            <w:sz w:val="24"/>
            <w:szCs w:val="24"/>
          </w:rPr>
          <w:t>:</w:t>
        </w:r>
      </w:ins>
      <w:ins w:id="410" w:author="huangtao" w:date="2014-09-18T19:19:00Z">
        <w:r w:rsidR="002754B4">
          <w:rPr>
            <w:rFonts w:ascii="Times New Roman" w:hAnsi="Times New Roman" w:cs="Times New Roman" w:hint="eastAsia"/>
            <w:color w:val="31849B" w:themeColor="accent5" w:themeShade="BF"/>
            <w:sz w:val="24"/>
            <w:szCs w:val="24"/>
          </w:rPr>
          <w:t xml:space="preserve"> </w:t>
        </w:r>
      </w:ins>
      <w:ins w:id="411" w:author="huangtao" w:date="2014-09-18T19:44:00Z">
        <w:r w:rsidR="00A52A64">
          <w:rPr>
            <w:rFonts w:ascii="Times New Roman" w:hAnsi="Times New Roman" w:cs="Times New Roman" w:hint="eastAsia"/>
            <w:color w:val="31849B" w:themeColor="accent5" w:themeShade="BF"/>
            <w:sz w:val="24"/>
            <w:szCs w:val="24"/>
          </w:rPr>
          <w:t>w</w:t>
        </w:r>
      </w:ins>
      <w:ins w:id="412" w:author="huangtao" w:date="2014-09-18T19:20:00Z">
        <w:r w:rsidR="002754B4">
          <w:rPr>
            <w:rFonts w:ascii="Times New Roman" w:hAnsi="Times New Roman" w:cs="Times New Roman" w:hint="eastAsia"/>
            <w:color w:val="31849B" w:themeColor="accent5" w:themeShade="BF"/>
            <w:sz w:val="24"/>
            <w:szCs w:val="24"/>
          </w:rPr>
          <w:t xml:space="preserve">e conclude that </w:t>
        </w:r>
      </w:ins>
      <w:ins w:id="413" w:author="huangtao" w:date="2014-09-18T19:44:00Z">
        <w:r w:rsidR="00A52A64">
          <w:rPr>
            <w:rFonts w:ascii="Times New Roman" w:hAnsi="Times New Roman" w:cs="Times New Roman" w:hint="eastAsia"/>
            <w:color w:val="31849B" w:themeColor="accent5" w:themeShade="BF"/>
            <w:sz w:val="24"/>
            <w:szCs w:val="24"/>
          </w:rPr>
          <w:t xml:space="preserve">the </w:t>
        </w:r>
      </w:ins>
      <w:ins w:id="414" w:author="huangtao" w:date="2014-09-18T19:23:00Z">
        <w:r w:rsidR="00333C4F">
          <w:rPr>
            <w:rFonts w:ascii="Times New Roman" w:hAnsi="Times New Roman" w:cs="Times New Roman" w:hint="eastAsia"/>
            <w:color w:val="31849B" w:themeColor="accent5" w:themeShade="BF"/>
            <w:sz w:val="24"/>
            <w:szCs w:val="24"/>
          </w:rPr>
          <w:t xml:space="preserve">forecasting </w:t>
        </w:r>
      </w:ins>
      <w:ins w:id="415" w:author="huangtao" w:date="2014-09-18T19:24:00Z">
        <w:r w:rsidR="00333C4F">
          <w:rPr>
            <w:rFonts w:ascii="Times New Roman" w:hAnsi="Times New Roman" w:cs="Times New Roman"/>
            <w:color w:val="31849B" w:themeColor="accent5" w:themeShade="BF"/>
            <w:sz w:val="24"/>
            <w:szCs w:val="24"/>
          </w:rPr>
          <w:t>accuracy</w:t>
        </w:r>
      </w:ins>
      <w:ins w:id="416" w:author="huangtao" w:date="2014-09-18T19:23:00Z">
        <w:r w:rsidR="00333C4F">
          <w:rPr>
            <w:rFonts w:ascii="Times New Roman" w:hAnsi="Times New Roman" w:cs="Times New Roman" w:hint="eastAsia"/>
            <w:color w:val="31849B" w:themeColor="accent5" w:themeShade="BF"/>
            <w:sz w:val="24"/>
            <w:szCs w:val="24"/>
          </w:rPr>
          <w:t xml:space="preserve"> </w:t>
        </w:r>
      </w:ins>
      <w:ins w:id="417" w:author="huangtao" w:date="2014-09-18T19:24:00Z">
        <w:r w:rsidR="00333C4F">
          <w:rPr>
            <w:rFonts w:ascii="Times New Roman" w:hAnsi="Times New Roman" w:cs="Times New Roman" w:hint="eastAsia"/>
            <w:color w:val="31849B" w:themeColor="accent5" w:themeShade="BF"/>
            <w:sz w:val="24"/>
            <w:szCs w:val="24"/>
          </w:rPr>
          <w:t xml:space="preserve">can be improved by not only intra- </w:t>
        </w:r>
        <w:r w:rsidR="00333C4F">
          <w:rPr>
            <w:rFonts w:ascii="Times New Roman" w:hAnsi="Times New Roman" w:cs="Times New Roman"/>
            <w:color w:val="31849B" w:themeColor="accent5" w:themeShade="BF"/>
            <w:sz w:val="24"/>
            <w:szCs w:val="24"/>
          </w:rPr>
          <w:t>category</w:t>
        </w:r>
        <w:r w:rsidR="00333C4F">
          <w:rPr>
            <w:rFonts w:ascii="Times New Roman" w:hAnsi="Times New Roman" w:cs="Times New Roman" w:hint="eastAsia"/>
            <w:color w:val="31849B" w:themeColor="accent5" w:themeShade="BF"/>
            <w:sz w:val="24"/>
            <w:szCs w:val="24"/>
          </w:rPr>
          <w:t xml:space="preserve"> promotional information but also </w:t>
        </w:r>
      </w:ins>
      <w:ins w:id="418" w:author="huangtao" w:date="2014-09-18T19:20:00Z">
        <w:r w:rsidR="002754B4">
          <w:rPr>
            <w:rFonts w:ascii="Times New Roman" w:hAnsi="Times New Roman" w:cs="Times New Roman" w:hint="eastAsia"/>
            <w:color w:val="31849B" w:themeColor="accent5" w:themeShade="BF"/>
            <w:sz w:val="24"/>
            <w:szCs w:val="24"/>
          </w:rPr>
          <w:t>inter-cat</w:t>
        </w:r>
        <w:r w:rsidR="00333C4F">
          <w:rPr>
            <w:rFonts w:ascii="Times New Roman" w:hAnsi="Times New Roman" w:cs="Times New Roman" w:hint="eastAsia"/>
            <w:color w:val="31849B" w:themeColor="accent5" w:themeShade="BF"/>
            <w:sz w:val="24"/>
            <w:szCs w:val="24"/>
          </w:rPr>
          <w:t>egorical promotional informatio</w:t>
        </w:r>
      </w:ins>
      <w:ins w:id="419" w:author="huangtao" w:date="2014-09-18T19:24:00Z">
        <w:r w:rsidR="00333C4F">
          <w:rPr>
            <w:rFonts w:ascii="Times New Roman" w:hAnsi="Times New Roman" w:cs="Times New Roman" w:hint="eastAsia"/>
            <w:color w:val="31849B" w:themeColor="accent5" w:themeShade="BF"/>
            <w:sz w:val="24"/>
            <w:szCs w:val="24"/>
          </w:rPr>
          <w:t>n</w:t>
        </w:r>
      </w:ins>
      <w:ins w:id="420" w:author="huangtao" w:date="2014-09-18T19:25:00Z">
        <w:r w:rsidR="00333C4F">
          <w:rPr>
            <w:rFonts w:ascii="Times New Roman" w:hAnsi="Times New Roman" w:cs="Times New Roman" w:hint="eastAsia"/>
            <w:color w:val="31849B" w:themeColor="accent5" w:themeShade="BF"/>
            <w:sz w:val="24"/>
            <w:szCs w:val="24"/>
          </w:rPr>
          <w:t xml:space="preserve">. </w:t>
        </w:r>
      </w:ins>
      <w:ins w:id="421" w:author="huangtao" w:date="2014-09-18T19:37:00Z">
        <w:r w:rsidR="00881ABE">
          <w:rPr>
            <w:rFonts w:ascii="Times New Roman" w:hAnsi="Times New Roman" w:cs="Times New Roman"/>
            <w:color w:val="31849B" w:themeColor="accent5" w:themeShade="BF"/>
            <w:sz w:val="24"/>
            <w:szCs w:val="24"/>
          </w:rPr>
          <w:t>W</w:t>
        </w:r>
        <w:r w:rsidR="00881ABE">
          <w:rPr>
            <w:rFonts w:ascii="Times New Roman" w:hAnsi="Times New Roman" w:cs="Times New Roman" w:hint="eastAsia"/>
            <w:color w:val="31849B" w:themeColor="accent5" w:themeShade="BF"/>
            <w:sz w:val="24"/>
            <w:szCs w:val="24"/>
          </w:rPr>
          <w:t xml:space="preserve">e </w:t>
        </w:r>
      </w:ins>
      <w:ins w:id="422" w:author="huangtao" w:date="2014-09-18T19:44:00Z">
        <w:r w:rsidR="00A52A64">
          <w:rPr>
            <w:rFonts w:ascii="Times New Roman" w:hAnsi="Times New Roman" w:cs="Times New Roman" w:hint="eastAsia"/>
            <w:color w:val="31849B" w:themeColor="accent5" w:themeShade="BF"/>
            <w:sz w:val="24"/>
            <w:szCs w:val="24"/>
          </w:rPr>
          <w:t xml:space="preserve">also </w:t>
        </w:r>
      </w:ins>
      <w:ins w:id="423" w:author="huangtao" w:date="2014-09-18T19:37:00Z">
        <w:r w:rsidR="00A52A64">
          <w:rPr>
            <w:rFonts w:ascii="Times New Roman" w:hAnsi="Times New Roman" w:cs="Times New Roman" w:hint="eastAsia"/>
            <w:color w:val="31849B" w:themeColor="accent5" w:themeShade="BF"/>
            <w:sz w:val="24"/>
            <w:szCs w:val="24"/>
          </w:rPr>
          <w:t>propose a four</w:t>
        </w:r>
      </w:ins>
      <w:ins w:id="424" w:author="huangtao" w:date="2014-09-18T19:44:00Z">
        <w:r w:rsidR="00A52A64">
          <w:rPr>
            <w:rFonts w:ascii="Times New Roman" w:hAnsi="Times New Roman" w:cs="Times New Roman" w:hint="eastAsia"/>
            <w:color w:val="31849B" w:themeColor="accent5" w:themeShade="BF"/>
            <w:sz w:val="24"/>
            <w:szCs w:val="24"/>
          </w:rPr>
          <w:t>-</w:t>
        </w:r>
      </w:ins>
      <w:ins w:id="425" w:author="huangtao" w:date="2014-09-18T19:37:00Z">
        <w:r w:rsidR="00881ABE">
          <w:rPr>
            <w:rFonts w:ascii="Times New Roman" w:hAnsi="Times New Roman" w:cs="Times New Roman" w:hint="eastAsia"/>
            <w:color w:val="31849B" w:themeColor="accent5" w:themeShade="BF"/>
            <w:sz w:val="24"/>
            <w:szCs w:val="24"/>
          </w:rPr>
          <w:t xml:space="preserve">stage method to solve the high-dimensionality problem which becomes more complex </w:t>
        </w:r>
      </w:ins>
      <w:ins w:id="426" w:author="huangtao" w:date="2014-09-18T19:44:00Z">
        <w:r w:rsidR="00A52A64">
          <w:rPr>
            <w:rFonts w:ascii="Times New Roman" w:hAnsi="Times New Roman" w:cs="Times New Roman" w:hint="eastAsia"/>
            <w:color w:val="31849B" w:themeColor="accent5" w:themeShade="BF"/>
            <w:sz w:val="24"/>
            <w:szCs w:val="24"/>
          </w:rPr>
          <w:t>when</w:t>
        </w:r>
      </w:ins>
      <w:ins w:id="427" w:author="huangtao" w:date="2014-09-18T19:37:00Z">
        <w:r w:rsidR="00881ABE">
          <w:rPr>
            <w:rFonts w:ascii="Times New Roman" w:hAnsi="Times New Roman" w:cs="Times New Roman" w:hint="eastAsia"/>
            <w:color w:val="31849B" w:themeColor="accent5" w:themeShade="BF"/>
            <w:sz w:val="24"/>
            <w:szCs w:val="24"/>
          </w:rPr>
          <w:t xml:space="preserve"> inter-categorical promotional information</w:t>
        </w:r>
      </w:ins>
      <w:ins w:id="428" w:author="huangtao" w:date="2014-09-18T19:45:00Z">
        <w:r w:rsidR="00A52A64">
          <w:rPr>
            <w:rFonts w:ascii="Times New Roman" w:hAnsi="Times New Roman" w:cs="Times New Roman" w:hint="eastAsia"/>
            <w:color w:val="31849B" w:themeColor="accent5" w:themeShade="BF"/>
            <w:sz w:val="24"/>
            <w:szCs w:val="24"/>
          </w:rPr>
          <w:t xml:space="preserve"> is also integrated</w:t>
        </w:r>
      </w:ins>
      <w:ins w:id="429" w:author="huangtao" w:date="2014-09-18T19:37:00Z">
        <w:r w:rsidR="00881ABE">
          <w:rPr>
            <w:rFonts w:ascii="Times New Roman" w:hAnsi="Times New Roman" w:cs="Times New Roman" w:hint="eastAsia"/>
            <w:color w:val="31849B" w:themeColor="accent5" w:themeShade="BF"/>
            <w:sz w:val="24"/>
            <w:szCs w:val="24"/>
          </w:rPr>
          <w:t xml:space="preserve">. </w:t>
        </w:r>
      </w:ins>
      <w:ins w:id="430" w:author="huangtao" w:date="2014-09-18T19:29:00Z">
        <w:r w:rsidR="00333C4F">
          <w:rPr>
            <w:rFonts w:ascii="Times New Roman" w:hAnsi="Times New Roman" w:cs="Times New Roman" w:hint="eastAsia"/>
            <w:color w:val="31849B" w:themeColor="accent5" w:themeShade="BF"/>
            <w:sz w:val="24"/>
            <w:szCs w:val="24"/>
          </w:rPr>
          <w:t>W</w:t>
        </w:r>
      </w:ins>
      <w:ins w:id="431" w:author="huangtao" w:date="2014-09-18T19:15:00Z">
        <w:r w:rsidR="002754B4">
          <w:rPr>
            <w:rFonts w:ascii="Times New Roman" w:hAnsi="Times New Roman" w:cs="Times New Roman" w:hint="eastAsia"/>
            <w:color w:val="31849B" w:themeColor="accent5" w:themeShade="BF"/>
            <w:sz w:val="24"/>
            <w:szCs w:val="24"/>
          </w:rPr>
          <w:t xml:space="preserve">ith our method, </w:t>
        </w:r>
      </w:ins>
      <w:ins w:id="432" w:author="huangtao" w:date="2014-09-18T19:25:00Z">
        <w:r w:rsidR="00333C4F">
          <w:rPr>
            <w:rFonts w:ascii="Times New Roman" w:hAnsi="Times New Roman" w:cs="Times New Roman" w:hint="eastAsia"/>
            <w:color w:val="31849B" w:themeColor="accent5" w:themeShade="BF"/>
            <w:sz w:val="24"/>
            <w:szCs w:val="24"/>
          </w:rPr>
          <w:t>gro</w:t>
        </w:r>
      </w:ins>
      <w:ins w:id="433" w:author="huangtao" w:date="2014-09-18T19:26:00Z">
        <w:r w:rsidR="00333C4F">
          <w:rPr>
            <w:rFonts w:ascii="Times New Roman" w:hAnsi="Times New Roman" w:cs="Times New Roman" w:hint="eastAsia"/>
            <w:color w:val="31849B" w:themeColor="accent5" w:themeShade="BF"/>
            <w:sz w:val="24"/>
            <w:szCs w:val="24"/>
          </w:rPr>
          <w:t>c</w:t>
        </w:r>
      </w:ins>
      <w:ins w:id="434" w:author="huangtao" w:date="2014-09-18T19:25:00Z">
        <w:r w:rsidR="00333C4F">
          <w:rPr>
            <w:rFonts w:ascii="Times New Roman" w:hAnsi="Times New Roman" w:cs="Times New Roman" w:hint="eastAsia"/>
            <w:color w:val="31849B" w:themeColor="accent5" w:themeShade="BF"/>
            <w:sz w:val="24"/>
            <w:szCs w:val="24"/>
          </w:rPr>
          <w:t xml:space="preserve">ery </w:t>
        </w:r>
      </w:ins>
      <w:ins w:id="435" w:author="huangtao" w:date="2014-09-18T19:15:00Z">
        <w:r w:rsidR="002754B4">
          <w:rPr>
            <w:rFonts w:ascii="Times New Roman" w:hAnsi="Times New Roman" w:cs="Times New Roman" w:hint="eastAsia"/>
            <w:color w:val="31849B" w:themeColor="accent5" w:themeShade="BF"/>
            <w:sz w:val="24"/>
            <w:szCs w:val="24"/>
          </w:rPr>
          <w:t xml:space="preserve">retailers </w:t>
        </w:r>
      </w:ins>
      <w:ins w:id="436" w:author="huangtao" w:date="2014-09-18T19:38:00Z">
        <w:r w:rsidR="00881ABE">
          <w:rPr>
            <w:rFonts w:ascii="Times New Roman" w:hAnsi="Times New Roman" w:cs="Times New Roman" w:hint="eastAsia"/>
            <w:color w:val="31849B" w:themeColor="accent5" w:themeShade="BF"/>
            <w:sz w:val="24"/>
            <w:szCs w:val="24"/>
          </w:rPr>
          <w:t>can</w:t>
        </w:r>
      </w:ins>
      <w:ins w:id="437" w:author="huangtao" w:date="2014-09-18T19:15:00Z">
        <w:r w:rsidR="002754B4">
          <w:rPr>
            <w:rFonts w:ascii="Times New Roman" w:hAnsi="Times New Roman" w:cs="Times New Roman" w:hint="eastAsia"/>
            <w:color w:val="31849B" w:themeColor="accent5" w:themeShade="BF"/>
            <w:sz w:val="24"/>
            <w:szCs w:val="24"/>
          </w:rPr>
          <w:t xml:space="preserve"> achieve higher forecasting accuracy</w:t>
        </w:r>
      </w:ins>
      <w:ins w:id="438" w:author="huangtao" w:date="2014-09-18T19:38:00Z">
        <w:r w:rsidR="00881ABE">
          <w:rPr>
            <w:rFonts w:ascii="Times New Roman" w:hAnsi="Times New Roman" w:cs="Times New Roman" w:hint="eastAsia"/>
            <w:color w:val="31849B" w:themeColor="accent5" w:themeShade="BF"/>
            <w:sz w:val="24"/>
            <w:szCs w:val="24"/>
          </w:rPr>
          <w:t xml:space="preserve"> for product sales</w:t>
        </w:r>
      </w:ins>
      <w:ins w:id="439" w:author="huangtao" w:date="2014-09-18T19:16:00Z">
        <w:r w:rsidR="002754B4">
          <w:rPr>
            <w:rFonts w:ascii="Times New Roman" w:hAnsi="Times New Roman" w:cs="Times New Roman" w:hint="eastAsia"/>
            <w:color w:val="31849B" w:themeColor="accent5" w:themeShade="BF"/>
            <w:sz w:val="24"/>
            <w:szCs w:val="24"/>
          </w:rPr>
          <w:t xml:space="preserve">, which directly </w:t>
        </w:r>
      </w:ins>
      <w:ins w:id="440" w:author="huangtao" w:date="2014-09-18T19:46:00Z">
        <w:r w:rsidR="00A52A64">
          <w:rPr>
            <w:rFonts w:ascii="Times New Roman" w:hAnsi="Times New Roman" w:cs="Times New Roman" w:hint="eastAsia"/>
            <w:color w:val="31849B" w:themeColor="accent5" w:themeShade="BF"/>
            <w:sz w:val="24"/>
            <w:szCs w:val="24"/>
          </w:rPr>
          <w:t>leads to a higher profit</w:t>
        </w:r>
      </w:ins>
      <w:ins w:id="441" w:author="huangtao" w:date="2014-09-18T19:47:00Z">
        <w:r w:rsidR="00A52A64">
          <w:rPr>
            <w:rFonts w:ascii="Times New Roman" w:hAnsi="Times New Roman" w:cs="Times New Roman" w:hint="eastAsia"/>
            <w:color w:val="31849B" w:themeColor="accent5" w:themeShade="BF"/>
            <w:sz w:val="24"/>
            <w:szCs w:val="24"/>
          </w:rPr>
          <w:t xml:space="preserve">, a higher customer satisfaction rate, </w:t>
        </w:r>
      </w:ins>
      <w:ins w:id="442" w:author="huangtao" w:date="2014-09-18T19:46:00Z">
        <w:r w:rsidR="00A52A64">
          <w:rPr>
            <w:rFonts w:ascii="Times New Roman" w:hAnsi="Times New Roman" w:cs="Times New Roman" w:hint="eastAsia"/>
            <w:color w:val="31849B" w:themeColor="accent5" w:themeShade="BF"/>
            <w:sz w:val="24"/>
            <w:szCs w:val="24"/>
          </w:rPr>
          <w:t xml:space="preserve">and also </w:t>
        </w:r>
        <w:r w:rsidR="00A52A64">
          <w:rPr>
            <w:rFonts w:ascii="Times New Roman" w:hAnsi="Times New Roman" w:cs="Times New Roman"/>
            <w:color w:val="31849B" w:themeColor="accent5" w:themeShade="BF"/>
            <w:sz w:val="24"/>
            <w:szCs w:val="24"/>
          </w:rPr>
          <w:t>contribute</w:t>
        </w:r>
        <w:r w:rsidR="00A52A64">
          <w:rPr>
            <w:rFonts w:ascii="Times New Roman" w:hAnsi="Times New Roman" w:cs="Times New Roman" w:hint="eastAsia"/>
            <w:color w:val="31849B" w:themeColor="accent5" w:themeShade="BF"/>
            <w:sz w:val="24"/>
            <w:szCs w:val="24"/>
          </w:rPr>
          <w:t>s to</w:t>
        </w:r>
      </w:ins>
      <w:ins w:id="443" w:author="huangtao" w:date="2014-09-18T19:26:00Z">
        <w:r w:rsidR="00333C4F">
          <w:rPr>
            <w:rFonts w:ascii="Times New Roman" w:hAnsi="Times New Roman" w:cs="Times New Roman" w:hint="eastAsia"/>
            <w:color w:val="31849B" w:themeColor="accent5" w:themeShade="BF"/>
            <w:sz w:val="24"/>
            <w:szCs w:val="24"/>
          </w:rPr>
          <w:t xml:space="preserve"> </w:t>
        </w:r>
      </w:ins>
      <w:ins w:id="444" w:author="huangtao" w:date="2014-09-18T19:47:00Z">
        <w:r w:rsidR="00A52A64">
          <w:rPr>
            <w:rFonts w:ascii="Times New Roman" w:hAnsi="Times New Roman" w:cs="Times New Roman" w:hint="eastAsia"/>
            <w:color w:val="31849B" w:themeColor="accent5" w:themeShade="BF"/>
            <w:sz w:val="24"/>
            <w:szCs w:val="24"/>
          </w:rPr>
          <w:t>other</w:t>
        </w:r>
      </w:ins>
      <w:ins w:id="445" w:author="huangtao" w:date="2014-09-18T19:16:00Z">
        <w:r w:rsidR="002754B4">
          <w:rPr>
            <w:rFonts w:ascii="Times New Roman" w:hAnsi="Times New Roman" w:cs="Times New Roman" w:hint="eastAsia"/>
            <w:color w:val="31849B" w:themeColor="accent5" w:themeShade="BF"/>
            <w:sz w:val="24"/>
            <w:szCs w:val="24"/>
          </w:rPr>
          <w:t xml:space="preserve"> </w:t>
        </w:r>
      </w:ins>
      <w:ins w:id="446" w:author="huangtao" w:date="2014-09-18T19:46:00Z">
        <w:r w:rsidR="00A52A64">
          <w:rPr>
            <w:rFonts w:ascii="Times New Roman" w:hAnsi="Times New Roman" w:cs="Times New Roman" w:hint="eastAsia"/>
            <w:color w:val="31849B" w:themeColor="accent5" w:themeShade="BF"/>
            <w:sz w:val="24"/>
            <w:szCs w:val="24"/>
          </w:rPr>
          <w:t>business decisions</w:t>
        </w:r>
      </w:ins>
      <w:ins w:id="447" w:author="huangtao" w:date="2014-09-18T19:27:00Z">
        <w:r w:rsidR="00333C4F">
          <w:rPr>
            <w:rFonts w:ascii="Times New Roman" w:hAnsi="Times New Roman" w:cs="Times New Roman" w:hint="eastAsia"/>
            <w:color w:val="31849B" w:themeColor="accent5" w:themeShade="BF"/>
            <w:sz w:val="24"/>
            <w:szCs w:val="24"/>
          </w:rPr>
          <w:t xml:space="preserve">. </w:t>
        </w:r>
      </w:ins>
      <w:ins w:id="448" w:author="huangtao" w:date="2014-09-18T19:47:00Z">
        <w:r w:rsidR="00A52A64">
          <w:rPr>
            <w:rFonts w:ascii="Times New Roman" w:hAnsi="Times New Roman" w:cs="Times New Roman"/>
            <w:color w:val="31849B" w:themeColor="accent5" w:themeShade="BF"/>
            <w:sz w:val="24"/>
            <w:szCs w:val="24"/>
          </w:rPr>
          <w:t>R</w:t>
        </w:r>
        <w:r w:rsidR="00A52A64">
          <w:rPr>
            <w:rFonts w:ascii="Times New Roman" w:hAnsi="Times New Roman" w:cs="Times New Roman" w:hint="eastAsia"/>
            <w:color w:val="31849B" w:themeColor="accent5" w:themeShade="BF"/>
            <w:sz w:val="24"/>
            <w:szCs w:val="24"/>
          </w:rPr>
          <w:t>etailers</w:t>
        </w:r>
      </w:ins>
      <w:ins w:id="449" w:author="huangtao" w:date="2014-09-18T19:27:00Z">
        <w:r w:rsidR="00333C4F">
          <w:rPr>
            <w:rFonts w:ascii="Times New Roman" w:hAnsi="Times New Roman" w:cs="Times New Roman" w:hint="eastAsia"/>
            <w:color w:val="31849B" w:themeColor="accent5" w:themeShade="BF"/>
            <w:sz w:val="24"/>
            <w:szCs w:val="24"/>
          </w:rPr>
          <w:t xml:space="preserve"> will also </w:t>
        </w:r>
      </w:ins>
      <w:ins w:id="450" w:author="huangtao" w:date="2014-09-18T19:18:00Z">
        <w:r w:rsidR="002754B4">
          <w:rPr>
            <w:rFonts w:ascii="Times New Roman" w:hAnsi="Times New Roman" w:cs="Times New Roman" w:hint="eastAsia"/>
            <w:color w:val="31849B" w:themeColor="accent5" w:themeShade="BF"/>
            <w:sz w:val="24"/>
            <w:szCs w:val="24"/>
          </w:rPr>
          <w:t xml:space="preserve">have </w:t>
        </w:r>
      </w:ins>
      <w:ins w:id="451" w:author="huangtao" w:date="2014-09-18T19:48:00Z">
        <w:r w:rsidR="00A52A64">
          <w:rPr>
            <w:rFonts w:ascii="Times New Roman" w:hAnsi="Times New Roman" w:cs="Times New Roman" w:hint="eastAsia"/>
            <w:color w:val="31849B" w:themeColor="accent5" w:themeShade="BF"/>
            <w:sz w:val="24"/>
            <w:szCs w:val="24"/>
          </w:rPr>
          <w:t>more</w:t>
        </w:r>
      </w:ins>
      <w:ins w:id="452" w:author="huangtao" w:date="2014-09-18T19:18:00Z">
        <w:r w:rsidR="002754B4">
          <w:rPr>
            <w:rFonts w:ascii="Times New Roman" w:hAnsi="Times New Roman" w:cs="Times New Roman" w:hint="eastAsia"/>
            <w:color w:val="31849B" w:themeColor="accent5" w:themeShade="BF"/>
            <w:sz w:val="24"/>
            <w:szCs w:val="24"/>
          </w:rPr>
          <w:t xml:space="preserve"> </w:t>
        </w:r>
        <w:r w:rsidR="002754B4">
          <w:rPr>
            <w:rFonts w:ascii="Times New Roman" w:hAnsi="Times New Roman" w:cs="Times New Roman"/>
            <w:color w:val="31849B" w:themeColor="accent5" w:themeShade="BF"/>
            <w:sz w:val="24"/>
            <w:szCs w:val="24"/>
          </w:rPr>
          <w:t>flexibility</w:t>
        </w:r>
        <w:r w:rsidR="002754B4">
          <w:rPr>
            <w:rFonts w:ascii="Times New Roman" w:hAnsi="Times New Roman" w:cs="Times New Roman" w:hint="eastAsia"/>
            <w:color w:val="31849B" w:themeColor="accent5" w:themeShade="BF"/>
            <w:sz w:val="24"/>
            <w:szCs w:val="24"/>
          </w:rPr>
          <w:t xml:space="preserve"> </w:t>
        </w:r>
      </w:ins>
      <w:ins w:id="453" w:author="huangtao" w:date="2014-09-18T19:48:00Z">
        <w:r w:rsidR="00A52A64">
          <w:rPr>
            <w:rFonts w:ascii="Times New Roman" w:hAnsi="Times New Roman" w:cs="Times New Roman" w:hint="eastAsia"/>
            <w:color w:val="31849B" w:themeColor="accent5" w:themeShade="BF"/>
            <w:sz w:val="24"/>
            <w:szCs w:val="24"/>
          </w:rPr>
          <w:t xml:space="preserve">to </w:t>
        </w:r>
        <w:r w:rsidR="00A52A64">
          <w:rPr>
            <w:rFonts w:ascii="Times New Roman" w:hAnsi="Times New Roman" w:cs="Times New Roman"/>
            <w:color w:val="31849B" w:themeColor="accent5" w:themeShade="BF"/>
            <w:sz w:val="24"/>
            <w:szCs w:val="24"/>
          </w:rPr>
          <w:t>simulate</w:t>
        </w:r>
      </w:ins>
      <w:ins w:id="454" w:author="huangtao" w:date="2014-09-18T19:16:00Z">
        <w:r w:rsidR="002754B4">
          <w:rPr>
            <w:rFonts w:ascii="Times New Roman" w:hAnsi="Times New Roman" w:cs="Times New Roman" w:hint="eastAsia"/>
            <w:color w:val="31849B" w:themeColor="accent5" w:themeShade="BF"/>
            <w:sz w:val="24"/>
            <w:szCs w:val="24"/>
          </w:rPr>
          <w:t xml:space="preserve"> </w:t>
        </w:r>
      </w:ins>
      <w:ins w:id="455" w:author="huangtao" w:date="2014-09-18T19:48:00Z">
        <w:r w:rsidR="00A52A64">
          <w:rPr>
            <w:rFonts w:ascii="Times New Roman" w:hAnsi="Times New Roman" w:cs="Times New Roman" w:hint="eastAsia"/>
            <w:color w:val="31849B" w:themeColor="accent5" w:themeShade="BF"/>
            <w:sz w:val="24"/>
            <w:szCs w:val="24"/>
          </w:rPr>
          <w:t xml:space="preserve">forecasting </w:t>
        </w:r>
        <w:r w:rsidR="00A52A64">
          <w:rPr>
            <w:rFonts w:ascii="Times New Roman" w:hAnsi="Times New Roman" w:cs="Times New Roman"/>
            <w:color w:val="31849B" w:themeColor="accent5" w:themeShade="BF"/>
            <w:sz w:val="24"/>
            <w:szCs w:val="24"/>
          </w:rPr>
          <w:t>scenario</w:t>
        </w:r>
        <w:r w:rsidR="00A52A64">
          <w:rPr>
            <w:rFonts w:ascii="Times New Roman" w:hAnsi="Times New Roman" w:cs="Times New Roman" w:hint="eastAsia"/>
            <w:color w:val="31849B" w:themeColor="accent5" w:themeShade="BF"/>
            <w:sz w:val="24"/>
            <w:szCs w:val="24"/>
          </w:rPr>
          <w:t>s</w:t>
        </w:r>
        <w:r w:rsidR="00A52A64">
          <w:rPr>
            <w:rFonts w:ascii="Times New Roman" w:hAnsi="Times New Roman" w:cs="Times New Roman" w:hint="eastAsia"/>
            <w:color w:val="31849B" w:themeColor="accent5" w:themeShade="BF"/>
            <w:sz w:val="24"/>
            <w:szCs w:val="24"/>
          </w:rPr>
          <w:t xml:space="preserve"> </w:t>
        </w:r>
      </w:ins>
      <w:ins w:id="456" w:author="huangtao" w:date="2014-09-18T19:26:00Z">
        <w:r w:rsidR="00333C4F">
          <w:rPr>
            <w:rFonts w:ascii="Times New Roman" w:hAnsi="Times New Roman" w:cs="Times New Roman" w:hint="eastAsia"/>
            <w:color w:val="31849B" w:themeColor="accent5" w:themeShade="BF"/>
            <w:sz w:val="24"/>
            <w:szCs w:val="24"/>
          </w:rPr>
          <w:t xml:space="preserve">under </w:t>
        </w:r>
      </w:ins>
      <w:ins w:id="457" w:author="huangtao" w:date="2014-09-18T19:17:00Z">
        <w:r w:rsidR="002754B4">
          <w:rPr>
            <w:rFonts w:ascii="Times New Roman" w:hAnsi="Times New Roman" w:cs="Times New Roman"/>
            <w:color w:val="31849B" w:themeColor="accent5" w:themeShade="BF"/>
            <w:sz w:val="24"/>
            <w:szCs w:val="24"/>
          </w:rPr>
          <w:t>different</w:t>
        </w:r>
      </w:ins>
      <w:ins w:id="458" w:author="huangtao" w:date="2014-09-18T19:16:00Z">
        <w:r w:rsidR="002754B4">
          <w:rPr>
            <w:rFonts w:ascii="Times New Roman" w:hAnsi="Times New Roman" w:cs="Times New Roman" w:hint="eastAsia"/>
            <w:color w:val="31849B" w:themeColor="accent5" w:themeShade="BF"/>
            <w:sz w:val="24"/>
            <w:szCs w:val="24"/>
          </w:rPr>
          <w:t xml:space="preserve"> </w:t>
        </w:r>
      </w:ins>
      <w:ins w:id="459" w:author="huangtao" w:date="2014-09-18T19:48:00Z">
        <w:r w:rsidR="00A52A64">
          <w:rPr>
            <w:rFonts w:ascii="Times New Roman" w:hAnsi="Times New Roman" w:cs="Times New Roman"/>
            <w:color w:val="31849B" w:themeColor="accent5" w:themeShade="BF"/>
            <w:sz w:val="24"/>
            <w:szCs w:val="24"/>
          </w:rPr>
          <w:t>promotion</w:t>
        </w:r>
        <w:r w:rsidR="00A52A64">
          <w:rPr>
            <w:rFonts w:ascii="Times New Roman" w:hAnsi="Times New Roman" w:cs="Times New Roman" w:hint="eastAsia"/>
            <w:color w:val="31849B" w:themeColor="accent5" w:themeShade="BF"/>
            <w:sz w:val="24"/>
            <w:szCs w:val="24"/>
          </w:rPr>
          <w:t xml:space="preserve">al </w:t>
        </w:r>
      </w:ins>
      <w:ins w:id="460" w:author="huangtao" w:date="2014-09-18T19:17:00Z">
        <w:r w:rsidR="002754B4">
          <w:rPr>
            <w:rFonts w:ascii="Times New Roman" w:hAnsi="Times New Roman" w:cs="Times New Roman" w:hint="eastAsia"/>
            <w:color w:val="31849B" w:themeColor="accent5" w:themeShade="BF"/>
            <w:sz w:val="24"/>
            <w:szCs w:val="24"/>
          </w:rPr>
          <w:t>plan</w:t>
        </w:r>
      </w:ins>
      <w:ins w:id="461" w:author="huangtao" w:date="2014-09-18T19:48:00Z">
        <w:r w:rsidR="00A52A64">
          <w:rPr>
            <w:rFonts w:ascii="Times New Roman" w:hAnsi="Times New Roman" w:cs="Times New Roman" w:hint="eastAsia"/>
            <w:color w:val="31849B" w:themeColor="accent5" w:themeShade="BF"/>
            <w:sz w:val="24"/>
            <w:szCs w:val="24"/>
          </w:rPr>
          <w:t>s</w:t>
        </w:r>
      </w:ins>
      <w:ins w:id="462" w:author="huangtao" w:date="2014-09-18T19:49:00Z">
        <w:r w:rsidR="00A52A64">
          <w:rPr>
            <w:rFonts w:ascii="Times New Roman" w:hAnsi="Times New Roman" w:cs="Times New Roman" w:hint="eastAsia"/>
            <w:color w:val="31849B" w:themeColor="accent5" w:themeShade="BF"/>
            <w:sz w:val="24"/>
            <w:szCs w:val="24"/>
          </w:rPr>
          <w:t xml:space="preserve">. </w:t>
        </w:r>
      </w:ins>
      <w:ins w:id="463" w:author="huangtao" w:date="2014-09-18T19:40:00Z">
        <w:r w:rsidR="00881ABE">
          <w:rPr>
            <w:rFonts w:ascii="Times New Roman" w:hAnsi="Times New Roman" w:cs="Times New Roman"/>
            <w:color w:val="31849B" w:themeColor="accent5" w:themeShade="BF"/>
            <w:sz w:val="24"/>
            <w:szCs w:val="24"/>
          </w:rPr>
          <w:t>C</w:t>
        </w:r>
        <w:r w:rsidR="00881ABE">
          <w:rPr>
            <w:rFonts w:ascii="Times New Roman" w:hAnsi="Times New Roman" w:cs="Times New Roman" w:hint="eastAsia"/>
            <w:color w:val="31849B" w:themeColor="accent5" w:themeShade="BF"/>
            <w:sz w:val="24"/>
            <w:szCs w:val="24"/>
          </w:rPr>
          <w:t xml:space="preserve">ompared to Huang et al., (2014), </w:t>
        </w:r>
      </w:ins>
      <w:ins w:id="464" w:author="huangtao" w:date="2014-09-18T19:41:00Z">
        <w:r w:rsidR="00881ABE">
          <w:rPr>
            <w:rFonts w:ascii="Times New Roman" w:hAnsi="Times New Roman" w:cs="Times New Roman" w:hint="eastAsia"/>
            <w:color w:val="31849B" w:themeColor="accent5" w:themeShade="BF"/>
            <w:sz w:val="24"/>
            <w:szCs w:val="24"/>
          </w:rPr>
          <w:t xml:space="preserve">our method can be </w:t>
        </w:r>
      </w:ins>
      <w:ins w:id="465" w:author="huangtao" w:date="2014-09-18T19:29:00Z">
        <w:r w:rsidR="00881ABE">
          <w:rPr>
            <w:rFonts w:ascii="Times New Roman" w:hAnsi="Times New Roman" w:cs="Times New Roman" w:hint="eastAsia"/>
            <w:color w:val="31849B" w:themeColor="accent5" w:themeShade="BF"/>
            <w:sz w:val="24"/>
            <w:szCs w:val="24"/>
          </w:rPr>
          <w:t>fully automat</w:t>
        </w:r>
      </w:ins>
      <w:ins w:id="466" w:author="huangtao" w:date="2014-09-18T19:41:00Z">
        <w:r w:rsidR="00881ABE">
          <w:rPr>
            <w:rFonts w:ascii="Times New Roman" w:hAnsi="Times New Roman" w:cs="Times New Roman" w:hint="eastAsia"/>
            <w:color w:val="31849B" w:themeColor="accent5" w:themeShade="BF"/>
            <w:sz w:val="24"/>
            <w:szCs w:val="24"/>
          </w:rPr>
          <w:t>e</w:t>
        </w:r>
      </w:ins>
      <w:ins w:id="467" w:author="huangtao" w:date="2014-09-18T19:50:00Z">
        <w:r w:rsidR="00A52A64">
          <w:rPr>
            <w:rFonts w:ascii="Times New Roman" w:hAnsi="Times New Roman" w:cs="Times New Roman" w:hint="eastAsia"/>
            <w:color w:val="31849B" w:themeColor="accent5" w:themeShade="BF"/>
            <w:sz w:val="24"/>
            <w:szCs w:val="24"/>
          </w:rPr>
          <w:t>d</w:t>
        </w:r>
      </w:ins>
      <w:ins w:id="468" w:author="huangtao" w:date="2014-09-18T19:41:00Z">
        <w:r w:rsidR="00881ABE">
          <w:rPr>
            <w:rFonts w:ascii="Times New Roman" w:hAnsi="Times New Roman" w:cs="Times New Roman" w:hint="eastAsia"/>
            <w:color w:val="31849B" w:themeColor="accent5" w:themeShade="BF"/>
            <w:sz w:val="24"/>
            <w:szCs w:val="24"/>
          </w:rPr>
          <w:t xml:space="preserve"> and </w:t>
        </w:r>
      </w:ins>
      <w:ins w:id="469" w:author="huangtao" w:date="2014-09-18T19:30:00Z">
        <w:r w:rsidR="00881ABE">
          <w:rPr>
            <w:rFonts w:ascii="Times New Roman" w:hAnsi="Times New Roman" w:cs="Times New Roman" w:hint="eastAsia"/>
            <w:color w:val="31849B" w:themeColor="accent5" w:themeShade="BF"/>
            <w:sz w:val="24"/>
            <w:szCs w:val="24"/>
          </w:rPr>
          <w:t>easily implement</w:t>
        </w:r>
      </w:ins>
      <w:ins w:id="470" w:author="huangtao" w:date="2014-09-18T19:41:00Z">
        <w:r w:rsidR="00881ABE">
          <w:rPr>
            <w:rFonts w:ascii="Times New Roman" w:hAnsi="Times New Roman" w:cs="Times New Roman" w:hint="eastAsia"/>
            <w:color w:val="31849B" w:themeColor="accent5" w:themeShade="BF"/>
            <w:sz w:val="24"/>
            <w:szCs w:val="24"/>
          </w:rPr>
          <w:t>ed.</w:t>
        </w:r>
      </w:ins>
      <w:ins w:id="471" w:author="huangtao" w:date="2014-09-18T19:30:00Z">
        <w:r w:rsidR="00333C4F">
          <w:rPr>
            <w:rFonts w:ascii="Times New Roman" w:hAnsi="Times New Roman" w:cs="Times New Roman" w:hint="eastAsia"/>
            <w:color w:val="31849B" w:themeColor="accent5" w:themeShade="BF"/>
            <w:sz w:val="24"/>
            <w:szCs w:val="24"/>
          </w:rPr>
          <w:t xml:space="preserve"> </w:t>
        </w:r>
      </w:ins>
    </w:p>
    <w:p w:rsidR="00262602" w:rsidRDefault="00262602" w:rsidP="0034131C">
      <w:pPr>
        <w:spacing w:line="360" w:lineRule="auto"/>
        <w:rPr>
          <w:ins w:id="472" w:author="huangtao" w:date="2014-09-18T12:26:00Z"/>
          <w:rFonts w:ascii="Times New Roman" w:hAnsi="Times New Roman" w:cs="Times New Roman" w:hint="eastAsia"/>
          <w:b/>
          <w:color w:val="C00000"/>
          <w:sz w:val="24"/>
          <w:szCs w:val="24"/>
        </w:rPr>
      </w:pPr>
    </w:p>
    <w:p w:rsidR="00C03A56" w:rsidRDefault="00832131" w:rsidP="0034131C">
      <w:pPr>
        <w:spacing w:line="360" w:lineRule="auto"/>
        <w:rPr>
          <w:ins w:id="473" w:author="huangtao" w:date="2014-09-18T13:11:00Z"/>
          <w:rFonts w:ascii="Times New Roman" w:hAnsi="Times New Roman" w:cs="Times New Roman" w:hint="eastAsia"/>
          <w:b/>
          <w:color w:val="C00000"/>
          <w:sz w:val="24"/>
          <w:szCs w:val="24"/>
        </w:rPr>
      </w:pPr>
      <w:ins w:id="474" w:author="huangtao" w:date="2014-09-18T19:32:00Z">
        <w:r>
          <w:rPr>
            <w:rFonts w:ascii="Times New Roman" w:hAnsi="Times New Roman" w:cs="Times New Roman" w:hint="eastAsia"/>
            <w:b/>
            <w:color w:val="C00000"/>
            <w:sz w:val="24"/>
            <w:szCs w:val="24"/>
          </w:rPr>
          <w:t xml:space="preserve"> </w:t>
        </w:r>
      </w:ins>
    </w:p>
    <w:p w:rsidR="00262602" w:rsidRDefault="00262602" w:rsidP="0034131C">
      <w:pPr>
        <w:spacing w:line="360" w:lineRule="auto"/>
        <w:rPr>
          <w:ins w:id="475" w:author="huangtao" w:date="2014-09-18T13:11:00Z"/>
          <w:rFonts w:ascii="Times New Roman" w:hAnsi="Times New Roman" w:cs="Times New Roman" w:hint="eastAsia"/>
          <w:b/>
          <w:color w:val="C00000"/>
          <w:sz w:val="24"/>
          <w:szCs w:val="24"/>
        </w:rPr>
      </w:pPr>
    </w:p>
    <w:p w:rsidR="00262602" w:rsidRDefault="00262602" w:rsidP="0034131C">
      <w:pPr>
        <w:spacing w:line="360" w:lineRule="auto"/>
        <w:rPr>
          <w:ins w:id="476" w:author="huangtao" w:date="2014-09-18T13:11:00Z"/>
          <w:rFonts w:ascii="Times New Roman" w:hAnsi="Times New Roman" w:cs="Times New Roman" w:hint="eastAsia"/>
          <w:b/>
          <w:color w:val="C00000"/>
          <w:sz w:val="24"/>
          <w:szCs w:val="24"/>
        </w:rPr>
      </w:pPr>
    </w:p>
    <w:p w:rsidR="00262602" w:rsidRDefault="00262602" w:rsidP="0034131C">
      <w:pPr>
        <w:spacing w:line="360" w:lineRule="auto"/>
        <w:rPr>
          <w:ins w:id="477" w:author="huangtao" w:date="2014-09-18T13:11:00Z"/>
          <w:rFonts w:ascii="Times New Roman" w:hAnsi="Times New Roman" w:cs="Times New Roman" w:hint="eastAsia"/>
          <w:b/>
          <w:color w:val="C00000"/>
          <w:sz w:val="24"/>
          <w:szCs w:val="24"/>
        </w:rPr>
      </w:pPr>
    </w:p>
    <w:p w:rsidR="00262602" w:rsidRPr="007D3A2C" w:rsidRDefault="00262602" w:rsidP="0034131C">
      <w:pPr>
        <w:spacing w:line="360" w:lineRule="auto"/>
        <w:rPr>
          <w:rFonts w:ascii="Times New Roman" w:hAnsi="Times New Roman" w:cs="Times New Roman"/>
        </w:rPr>
      </w:pPr>
    </w:p>
    <w:p w:rsidR="003110AA" w:rsidRDefault="003110AA" w:rsidP="003110AA">
      <w:pPr>
        <w:pStyle w:val="Heading1"/>
        <w:rPr>
          <w:sz w:val="24"/>
          <w:szCs w:val="24"/>
        </w:rPr>
      </w:pPr>
      <w:commentRangeStart w:id="478"/>
      <w:r w:rsidRPr="003110AA">
        <w:rPr>
          <w:sz w:val="24"/>
          <w:szCs w:val="24"/>
        </w:rPr>
        <w:t>R</w:t>
      </w:r>
      <w:r w:rsidRPr="003110AA">
        <w:rPr>
          <w:rFonts w:hint="eastAsia"/>
          <w:sz w:val="24"/>
          <w:szCs w:val="24"/>
        </w:rPr>
        <w:t>eferences</w:t>
      </w:r>
      <w:commentRangeEnd w:id="478"/>
      <w:r w:rsidR="009E6481">
        <w:rPr>
          <w:rStyle w:val="CommentReference"/>
          <w:b w:val="0"/>
          <w:bCs w:val="0"/>
          <w:kern w:val="2"/>
        </w:rPr>
        <w:commentReference w:id="478"/>
      </w:r>
    </w:p>
    <w:p w:rsidR="00045BC8" w:rsidRPr="00A0558C" w:rsidRDefault="00045BC8" w:rsidP="00045BC8">
      <w:pPr>
        <w:ind w:left="720" w:hanging="720"/>
        <w:rPr>
          <w:noProof/>
        </w:rPr>
      </w:pPr>
      <w:r w:rsidRPr="00A0558C">
        <w:rPr>
          <w:noProof/>
        </w:rPr>
        <w:t xml:space="preserve">Aburto, L., &amp; Weber, R. (2007). Improved supply chain management based on hybrid demand </w:t>
      </w:r>
      <w:r w:rsidRPr="00A0558C">
        <w:rPr>
          <w:noProof/>
        </w:rPr>
        <w:lastRenderedPageBreak/>
        <w:t xml:space="preserve">forecasts. Applied </w:t>
      </w:r>
      <w:r w:rsidRPr="00A0558C">
        <w:rPr>
          <w:rFonts w:hint="eastAsia"/>
          <w:noProof/>
        </w:rPr>
        <w:t>S</w:t>
      </w:r>
      <w:r w:rsidRPr="00A0558C">
        <w:rPr>
          <w:noProof/>
        </w:rPr>
        <w:t xml:space="preserve">oft </w:t>
      </w:r>
      <w:r w:rsidRPr="00A0558C">
        <w:rPr>
          <w:rFonts w:hint="eastAsia"/>
          <w:noProof/>
        </w:rPr>
        <w:t>C</w:t>
      </w:r>
      <w:r w:rsidRPr="00A0558C">
        <w:rPr>
          <w:noProof/>
        </w:rPr>
        <w:t>omputing, 7, 136-144.</w:t>
      </w:r>
    </w:p>
    <w:p w:rsidR="00045BC8" w:rsidRPr="00A0558C" w:rsidRDefault="00045BC8" w:rsidP="00045BC8">
      <w:pPr>
        <w:ind w:left="720" w:hanging="720"/>
        <w:rPr>
          <w:noProof/>
        </w:rPr>
      </w:pPr>
      <w:r w:rsidRPr="00A0558C">
        <w:rPr>
          <w:noProof/>
        </w:rPr>
        <w:t>Alon I., Qi M., and Sadowsik</w:t>
      </w:r>
      <w:r>
        <w:rPr>
          <w:rFonts w:hint="eastAsia"/>
          <w:noProof/>
        </w:rPr>
        <w:t>,</w:t>
      </w:r>
      <w:r w:rsidRPr="00A0558C">
        <w:rPr>
          <w:noProof/>
        </w:rPr>
        <w:t xml:space="preserve"> R. J.</w:t>
      </w:r>
      <w:r w:rsidRPr="00A0558C">
        <w:rPr>
          <w:rFonts w:hint="eastAsia"/>
          <w:noProof/>
        </w:rPr>
        <w:t>(2001).</w:t>
      </w:r>
      <w:r w:rsidRPr="00A0558C">
        <w:rPr>
          <w:noProof/>
        </w:rPr>
        <w:t xml:space="preserve"> Forecasting aggregate retail sales:</w:t>
      </w:r>
      <w:r w:rsidRPr="00A0558C">
        <w:rPr>
          <w:rFonts w:hint="eastAsia"/>
          <w:noProof/>
        </w:rPr>
        <w:t xml:space="preserve"> </w:t>
      </w:r>
      <w:r w:rsidRPr="00A0558C">
        <w:rPr>
          <w:noProof/>
        </w:rPr>
        <w:t>A comparison of artiﬁcial neural networks and traditional methods</w:t>
      </w:r>
      <w:r w:rsidRPr="00A0558C">
        <w:rPr>
          <w:rFonts w:hint="eastAsia"/>
          <w:noProof/>
        </w:rPr>
        <w:t>.</w:t>
      </w:r>
      <w:r w:rsidRPr="00A0558C">
        <w:rPr>
          <w:noProof/>
        </w:rPr>
        <w:t xml:space="preserve"> J</w:t>
      </w:r>
      <w:r w:rsidRPr="00A0558C">
        <w:rPr>
          <w:rFonts w:hint="eastAsia"/>
          <w:noProof/>
        </w:rPr>
        <w:t>ournal of R</w:t>
      </w:r>
      <w:r w:rsidRPr="00A0558C">
        <w:rPr>
          <w:noProof/>
        </w:rPr>
        <w:t xml:space="preserve">etailing </w:t>
      </w:r>
      <w:r w:rsidRPr="00A0558C">
        <w:rPr>
          <w:rFonts w:hint="eastAsia"/>
          <w:noProof/>
        </w:rPr>
        <w:t>C</w:t>
      </w:r>
      <w:r w:rsidRPr="00A0558C">
        <w:rPr>
          <w:noProof/>
        </w:rPr>
        <w:t xml:space="preserve">onsumer </w:t>
      </w:r>
      <w:r w:rsidRPr="00A0558C">
        <w:rPr>
          <w:rFonts w:hint="eastAsia"/>
          <w:noProof/>
        </w:rPr>
        <w:t>S</w:t>
      </w:r>
      <w:r w:rsidRPr="00A0558C">
        <w:rPr>
          <w:noProof/>
        </w:rPr>
        <w:t>ervices, 8</w:t>
      </w:r>
      <w:r w:rsidRPr="00A0558C">
        <w:rPr>
          <w:rFonts w:hint="eastAsia"/>
          <w:noProof/>
        </w:rPr>
        <w:t>(</w:t>
      </w:r>
      <w:r w:rsidRPr="00A0558C">
        <w:rPr>
          <w:noProof/>
        </w:rPr>
        <w:t>3</w:t>
      </w:r>
      <w:r w:rsidRPr="00A0558C">
        <w:rPr>
          <w:rFonts w:hint="eastAsia"/>
          <w:noProof/>
        </w:rPr>
        <w:t xml:space="preserve">), </w:t>
      </w:r>
      <w:r w:rsidRPr="00A0558C">
        <w:rPr>
          <w:noProof/>
        </w:rPr>
        <w:t>147–156</w:t>
      </w:r>
      <w:r w:rsidRPr="00A0558C">
        <w:rPr>
          <w:rFonts w:hint="eastAsia"/>
          <w:noProof/>
        </w:rPr>
        <w:t>.</w:t>
      </w:r>
    </w:p>
    <w:p w:rsidR="00045BC8" w:rsidRPr="00A0558C" w:rsidRDefault="00045BC8" w:rsidP="00045BC8">
      <w:pPr>
        <w:ind w:left="720" w:hanging="720"/>
        <w:rPr>
          <w:noProof/>
        </w:rPr>
      </w:pPr>
      <w:bookmarkStart w:id="479" w:name="_ENREF_4"/>
      <w:r w:rsidRPr="00A0558C">
        <w:rPr>
          <w:noProof/>
        </w:rPr>
        <w:t xml:space="preserve">Andrews, R. L., Currim, I. S., Leeflang, P., &amp; Lim, J. (2008). Estimating the SCAN*PRO model of store sales: HB, FM or just OLS? </w:t>
      </w:r>
      <w:r w:rsidRPr="00A0558C">
        <w:rPr>
          <w:rFonts w:hint="eastAsia"/>
          <w:noProof/>
        </w:rPr>
        <w:t>I</w:t>
      </w:r>
      <w:r w:rsidRPr="00A0558C">
        <w:rPr>
          <w:noProof/>
        </w:rPr>
        <w:t xml:space="preserve">nternational Journal of </w:t>
      </w:r>
      <w:r w:rsidRPr="00A0558C">
        <w:rPr>
          <w:rFonts w:hint="eastAsia"/>
          <w:noProof/>
        </w:rPr>
        <w:t>R</w:t>
      </w:r>
      <w:r w:rsidRPr="00A0558C">
        <w:rPr>
          <w:noProof/>
        </w:rPr>
        <w:t xml:space="preserve">esearch in </w:t>
      </w:r>
      <w:r w:rsidRPr="00A0558C">
        <w:rPr>
          <w:rFonts w:hint="eastAsia"/>
          <w:noProof/>
        </w:rPr>
        <w:t>M</w:t>
      </w:r>
      <w:r w:rsidRPr="00A0558C">
        <w:rPr>
          <w:noProof/>
        </w:rPr>
        <w:t>arketing, 25, 22-33.</w:t>
      </w:r>
      <w:bookmarkEnd w:id="479"/>
    </w:p>
    <w:p w:rsidR="00045BC8" w:rsidRPr="00A0558C" w:rsidRDefault="00045BC8" w:rsidP="00045BC8">
      <w:pPr>
        <w:ind w:left="720" w:hanging="720"/>
        <w:rPr>
          <w:noProof/>
        </w:rPr>
      </w:pPr>
      <w:r w:rsidRPr="00A0558C">
        <w:rPr>
          <w:noProof/>
        </w:rPr>
        <w:t xml:space="preserve">Arnold A.,Liu Y., </w:t>
      </w:r>
      <w:r w:rsidRPr="00A0558C">
        <w:rPr>
          <w:rFonts w:hint="eastAsia"/>
          <w:noProof/>
        </w:rPr>
        <w:t>&amp;</w:t>
      </w:r>
      <w:r w:rsidRPr="00A0558C">
        <w:rPr>
          <w:noProof/>
        </w:rPr>
        <w:t xml:space="preserve"> Abe</w:t>
      </w:r>
      <w:r>
        <w:rPr>
          <w:rFonts w:hint="eastAsia"/>
          <w:noProof/>
        </w:rPr>
        <w:t>,</w:t>
      </w:r>
      <w:r w:rsidRPr="00A0558C">
        <w:rPr>
          <w:noProof/>
        </w:rPr>
        <w:t xml:space="preserve"> N.</w:t>
      </w:r>
      <w:r w:rsidRPr="00A0558C">
        <w:rPr>
          <w:rFonts w:hint="eastAsia"/>
          <w:noProof/>
        </w:rPr>
        <w:t xml:space="preserve"> (2007).</w:t>
      </w:r>
      <w:r w:rsidRPr="00A0558C">
        <w:rPr>
          <w:noProof/>
        </w:rPr>
        <w:t xml:space="preserve"> Temporal causal modeling with graphical granger methods.</w:t>
      </w:r>
      <w:r w:rsidRPr="00A0558C">
        <w:rPr>
          <w:rFonts w:hint="eastAsia"/>
          <w:noProof/>
        </w:rPr>
        <w:t xml:space="preserve"> </w:t>
      </w:r>
      <w:r w:rsidRPr="00A0558C">
        <w:rPr>
          <w:noProof/>
        </w:rPr>
        <w:t>KDD '07,</w:t>
      </w:r>
      <w:r w:rsidRPr="00A0558C">
        <w:rPr>
          <w:rFonts w:hint="eastAsia"/>
          <w:noProof/>
        </w:rPr>
        <w:t xml:space="preserve"> </w:t>
      </w:r>
      <w:r w:rsidRPr="00A0558C">
        <w:rPr>
          <w:noProof/>
        </w:rPr>
        <w:t xml:space="preserve">New York, USA, </w:t>
      </w:r>
      <w:r w:rsidRPr="00A0558C">
        <w:rPr>
          <w:rFonts w:hint="eastAsia"/>
          <w:noProof/>
        </w:rPr>
        <w:t>p</w:t>
      </w:r>
      <w:ins w:id="480" w:author="Fildes, Robert" w:date="2014-09-16T16:16:00Z">
        <w:r w:rsidR="009E6481">
          <w:rPr>
            <w:noProof/>
          </w:rPr>
          <w:t>p.</w:t>
        </w:r>
      </w:ins>
      <w:del w:id="481" w:author="Fildes, Robert" w:date="2014-09-16T16:16:00Z">
        <w:r w:rsidRPr="00A0558C" w:rsidDel="009E6481">
          <w:rPr>
            <w:rFonts w:hint="eastAsia"/>
            <w:noProof/>
          </w:rPr>
          <w:delText>age</w:delText>
        </w:r>
      </w:del>
      <w:r w:rsidRPr="00A0558C">
        <w:rPr>
          <w:rFonts w:hint="eastAsia"/>
          <w:noProof/>
        </w:rPr>
        <w:t xml:space="preserve"> </w:t>
      </w:r>
      <w:r w:rsidRPr="00A0558C">
        <w:rPr>
          <w:noProof/>
        </w:rPr>
        <w:t>66</w:t>
      </w:r>
      <w:r w:rsidRPr="00A0558C">
        <w:rPr>
          <w:rFonts w:hint="eastAsia"/>
          <w:noProof/>
        </w:rPr>
        <w:t xml:space="preserve">-75. </w:t>
      </w:r>
    </w:p>
    <w:p w:rsidR="00045BC8" w:rsidRPr="00A0558C" w:rsidRDefault="00045BC8" w:rsidP="00045BC8">
      <w:pPr>
        <w:ind w:left="720" w:hanging="720"/>
        <w:rPr>
          <w:noProof/>
        </w:rPr>
      </w:pPr>
      <w:proofErr w:type="gramStart"/>
      <w:r w:rsidRPr="00A0558C">
        <w:rPr>
          <w:noProof/>
        </w:rPr>
        <w:t>Ashley R.</w:t>
      </w:r>
      <w:r w:rsidRPr="00A0558C">
        <w:rPr>
          <w:rFonts w:hint="eastAsia"/>
          <w:noProof/>
        </w:rPr>
        <w:t xml:space="preserve">, </w:t>
      </w:r>
      <w:r w:rsidRPr="00A0558C">
        <w:rPr>
          <w:noProof/>
        </w:rPr>
        <w:t>Granger</w:t>
      </w:r>
      <w:r>
        <w:rPr>
          <w:rFonts w:hint="eastAsia"/>
          <w:noProof/>
        </w:rPr>
        <w:t>,</w:t>
      </w:r>
      <w:r w:rsidRPr="00A0558C">
        <w:rPr>
          <w:noProof/>
        </w:rPr>
        <w:t xml:space="preserve"> C. W. J.</w:t>
      </w:r>
      <w:r w:rsidRPr="00A0558C">
        <w:rPr>
          <w:rFonts w:hint="eastAsia"/>
          <w:noProof/>
        </w:rPr>
        <w:t xml:space="preserve"> &amp;</w:t>
      </w:r>
      <w:r w:rsidR="00A96BD6">
        <w:rPr>
          <w:rFonts w:hint="eastAsia"/>
          <w:noProof/>
        </w:rPr>
        <w:t xml:space="preserve"> </w:t>
      </w:r>
      <w:r w:rsidRPr="00A0558C">
        <w:rPr>
          <w:noProof/>
        </w:rPr>
        <w:t>Schmalensee</w:t>
      </w:r>
      <w:r w:rsidR="000C48CF">
        <w:rPr>
          <w:rFonts w:hint="eastAsia"/>
          <w:noProof/>
        </w:rPr>
        <w:t>,</w:t>
      </w:r>
      <w:r w:rsidRPr="00A0558C">
        <w:rPr>
          <w:rFonts w:hint="eastAsia"/>
          <w:noProof/>
        </w:rPr>
        <w:t xml:space="preserve"> </w:t>
      </w:r>
      <w:r w:rsidRPr="00A0558C">
        <w:rPr>
          <w:noProof/>
        </w:rPr>
        <w:t>R.</w:t>
      </w:r>
      <w:r w:rsidRPr="00A0558C">
        <w:rPr>
          <w:rFonts w:hint="eastAsia"/>
          <w:noProof/>
        </w:rPr>
        <w:t>(</w:t>
      </w:r>
      <w:commentRangeStart w:id="482"/>
      <w:r w:rsidRPr="00A0558C">
        <w:rPr>
          <w:rFonts w:hint="eastAsia"/>
          <w:noProof/>
        </w:rPr>
        <w:t>1980</w:t>
      </w:r>
      <w:commentRangeEnd w:id="482"/>
      <w:r w:rsidR="009E6481">
        <w:rPr>
          <w:rStyle w:val="CommentReference"/>
        </w:rPr>
        <w:commentReference w:id="482"/>
      </w:r>
      <w:r w:rsidRPr="00A0558C">
        <w:rPr>
          <w:rFonts w:hint="eastAsia"/>
          <w:noProof/>
        </w:rPr>
        <w:t>).</w:t>
      </w:r>
      <w:proofErr w:type="gramEnd"/>
      <w:r w:rsidRPr="00A0558C">
        <w:rPr>
          <w:rFonts w:hint="eastAsia"/>
          <w:noProof/>
        </w:rPr>
        <w:t xml:space="preserve"> </w:t>
      </w:r>
      <w:r w:rsidRPr="00A0558C">
        <w:rPr>
          <w:noProof/>
        </w:rPr>
        <w:t>Econometrica, 48</w:t>
      </w:r>
      <w:r w:rsidRPr="00A0558C">
        <w:rPr>
          <w:rFonts w:hint="eastAsia"/>
          <w:noProof/>
        </w:rPr>
        <w:t>(</w:t>
      </w:r>
      <w:r w:rsidRPr="00A0558C">
        <w:rPr>
          <w:noProof/>
        </w:rPr>
        <w:t>5</w:t>
      </w:r>
      <w:r w:rsidRPr="00A0558C">
        <w:rPr>
          <w:rFonts w:hint="eastAsia"/>
          <w:noProof/>
        </w:rPr>
        <w:t>):</w:t>
      </w:r>
      <w:r w:rsidRPr="00A0558C">
        <w:rPr>
          <w:noProof/>
        </w:rPr>
        <w:t xml:space="preserve"> 1149-1167</w:t>
      </w:r>
    </w:p>
    <w:p w:rsidR="00045BC8" w:rsidRPr="00A0558C" w:rsidRDefault="00045BC8" w:rsidP="00045BC8">
      <w:pPr>
        <w:ind w:left="720" w:hanging="720"/>
        <w:rPr>
          <w:noProof/>
        </w:rPr>
      </w:pPr>
      <w:r w:rsidRPr="00A0558C">
        <w:rPr>
          <w:noProof/>
        </w:rPr>
        <w:t>Bandyopadhyay</w:t>
      </w:r>
      <w:r w:rsidRPr="00A0558C">
        <w:rPr>
          <w:rFonts w:hint="eastAsia"/>
          <w:noProof/>
        </w:rPr>
        <w:t>,</w:t>
      </w:r>
      <w:r w:rsidRPr="00A0558C">
        <w:rPr>
          <w:noProof/>
        </w:rPr>
        <w:t xml:space="preserve"> S</w:t>
      </w:r>
      <w:r w:rsidRPr="00A0558C">
        <w:rPr>
          <w:rFonts w:hint="eastAsia"/>
          <w:noProof/>
        </w:rPr>
        <w:t>.</w:t>
      </w:r>
      <w:r w:rsidR="00A96BD6">
        <w:rPr>
          <w:rFonts w:hint="eastAsia"/>
          <w:noProof/>
        </w:rPr>
        <w:t xml:space="preserve"> </w:t>
      </w:r>
      <w:r w:rsidRPr="00A0558C">
        <w:rPr>
          <w:rFonts w:hint="eastAsia"/>
          <w:noProof/>
        </w:rPr>
        <w:t>(2009).</w:t>
      </w:r>
      <w:r w:rsidRPr="00A0558C">
        <w:rPr>
          <w:noProof/>
        </w:rPr>
        <w:t xml:space="preserve"> A </w:t>
      </w:r>
      <w:r w:rsidRPr="00A0558C">
        <w:rPr>
          <w:rFonts w:hint="eastAsia"/>
          <w:noProof/>
        </w:rPr>
        <w:t>d</w:t>
      </w:r>
      <w:r w:rsidRPr="00A0558C">
        <w:rPr>
          <w:noProof/>
        </w:rPr>
        <w:t>ynamic</w:t>
      </w:r>
      <w:r w:rsidRPr="00A0558C">
        <w:rPr>
          <w:rFonts w:hint="eastAsia"/>
          <w:noProof/>
        </w:rPr>
        <w:t xml:space="preserve"> m</w:t>
      </w:r>
      <w:r w:rsidRPr="00A0558C">
        <w:rPr>
          <w:noProof/>
        </w:rPr>
        <w:t xml:space="preserve">odel of </w:t>
      </w:r>
      <w:r w:rsidRPr="00A0558C">
        <w:rPr>
          <w:rFonts w:hint="eastAsia"/>
          <w:noProof/>
        </w:rPr>
        <w:t>c</w:t>
      </w:r>
      <w:r w:rsidRPr="00A0558C">
        <w:rPr>
          <w:noProof/>
        </w:rPr>
        <w:t>ross-</w:t>
      </w:r>
      <w:r w:rsidRPr="00A0558C">
        <w:rPr>
          <w:rFonts w:hint="eastAsia"/>
          <w:noProof/>
        </w:rPr>
        <w:t>c</w:t>
      </w:r>
      <w:r w:rsidRPr="00A0558C">
        <w:rPr>
          <w:noProof/>
        </w:rPr>
        <w:t xml:space="preserve">ategory </w:t>
      </w:r>
      <w:r w:rsidRPr="00A0558C">
        <w:rPr>
          <w:rFonts w:hint="eastAsia"/>
          <w:noProof/>
        </w:rPr>
        <w:t>c</w:t>
      </w:r>
      <w:r w:rsidRPr="00A0558C">
        <w:rPr>
          <w:noProof/>
        </w:rPr>
        <w:t xml:space="preserve">ompetition: </w:t>
      </w:r>
      <w:r w:rsidRPr="00A0558C">
        <w:rPr>
          <w:rFonts w:hint="eastAsia"/>
          <w:noProof/>
        </w:rPr>
        <w:t>t</w:t>
      </w:r>
      <w:r w:rsidRPr="00A0558C">
        <w:rPr>
          <w:noProof/>
        </w:rPr>
        <w:t xml:space="preserve">heory, </w:t>
      </w:r>
      <w:r w:rsidRPr="00A0558C">
        <w:rPr>
          <w:rFonts w:hint="eastAsia"/>
          <w:noProof/>
        </w:rPr>
        <w:t>t</w:t>
      </w:r>
      <w:r w:rsidRPr="00A0558C">
        <w:rPr>
          <w:noProof/>
        </w:rPr>
        <w:t xml:space="preserve">ests and </w:t>
      </w:r>
      <w:r w:rsidRPr="00A0558C">
        <w:rPr>
          <w:rFonts w:hint="eastAsia"/>
          <w:noProof/>
        </w:rPr>
        <w:t>a</w:t>
      </w:r>
      <w:r w:rsidRPr="00A0558C">
        <w:rPr>
          <w:noProof/>
        </w:rPr>
        <w:t>pplications</w:t>
      </w:r>
      <w:r w:rsidRPr="00A0558C">
        <w:rPr>
          <w:rFonts w:hint="eastAsia"/>
          <w:noProof/>
        </w:rPr>
        <w:t>.</w:t>
      </w:r>
      <w:r w:rsidRPr="00A0558C">
        <w:rPr>
          <w:noProof/>
        </w:rPr>
        <w:t xml:space="preserve"> Journal of </w:t>
      </w:r>
      <w:r w:rsidRPr="00A0558C">
        <w:rPr>
          <w:rFonts w:hint="eastAsia"/>
          <w:noProof/>
        </w:rPr>
        <w:t>R</w:t>
      </w:r>
      <w:r w:rsidRPr="00A0558C">
        <w:rPr>
          <w:noProof/>
        </w:rPr>
        <w:t>etailing</w:t>
      </w:r>
      <w:r w:rsidRPr="00A0558C">
        <w:rPr>
          <w:rFonts w:hint="eastAsia"/>
          <w:noProof/>
        </w:rPr>
        <w:t xml:space="preserve">, </w:t>
      </w:r>
      <w:r w:rsidRPr="00A0558C">
        <w:rPr>
          <w:noProof/>
        </w:rPr>
        <w:t>85</w:t>
      </w:r>
      <w:r w:rsidRPr="00A0558C">
        <w:rPr>
          <w:rFonts w:hint="eastAsia"/>
          <w:noProof/>
        </w:rPr>
        <w:t>(</w:t>
      </w:r>
      <w:r w:rsidRPr="00A0558C">
        <w:rPr>
          <w:noProof/>
        </w:rPr>
        <w:t>4</w:t>
      </w:r>
      <w:r w:rsidRPr="00A0558C">
        <w:rPr>
          <w:rFonts w:hint="eastAsia"/>
          <w:noProof/>
        </w:rPr>
        <w:t>)</w:t>
      </w:r>
      <w:r w:rsidRPr="00A0558C">
        <w:rPr>
          <w:noProof/>
        </w:rPr>
        <w:t>, 468-479</w:t>
      </w:r>
      <w:r w:rsidRPr="00A0558C">
        <w:rPr>
          <w:rFonts w:hint="eastAsia"/>
          <w:noProof/>
        </w:rPr>
        <w:t xml:space="preserve">. </w:t>
      </w:r>
    </w:p>
    <w:p w:rsidR="00045BC8" w:rsidRPr="00A0558C" w:rsidRDefault="00045BC8" w:rsidP="00045BC8">
      <w:pPr>
        <w:ind w:left="720" w:hanging="720"/>
        <w:rPr>
          <w:noProof/>
        </w:rPr>
      </w:pPr>
      <w:r w:rsidRPr="00A0558C">
        <w:rPr>
          <w:noProof/>
        </w:rPr>
        <w:t>Berman B</w:t>
      </w:r>
      <w:r w:rsidRPr="00A0558C">
        <w:rPr>
          <w:rFonts w:hint="eastAsia"/>
          <w:noProof/>
        </w:rPr>
        <w:t>.</w:t>
      </w:r>
      <w:r w:rsidRPr="00A0558C">
        <w:rPr>
          <w:noProof/>
        </w:rPr>
        <w:t xml:space="preserve">, </w:t>
      </w:r>
      <w:r w:rsidRPr="00A0558C">
        <w:rPr>
          <w:rFonts w:hint="eastAsia"/>
          <w:noProof/>
        </w:rPr>
        <w:t xml:space="preserve">&amp; </w:t>
      </w:r>
      <w:r w:rsidRPr="00A0558C">
        <w:rPr>
          <w:noProof/>
        </w:rPr>
        <w:t>Evans</w:t>
      </w:r>
      <w:r>
        <w:rPr>
          <w:rFonts w:hint="eastAsia"/>
          <w:noProof/>
        </w:rPr>
        <w:t>,</w:t>
      </w:r>
      <w:r w:rsidRPr="00A0558C">
        <w:rPr>
          <w:rFonts w:hint="eastAsia"/>
          <w:noProof/>
        </w:rPr>
        <w:t xml:space="preserve"> </w:t>
      </w:r>
      <w:r w:rsidRPr="00A0558C">
        <w:rPr>
          <w:noProof/>
        </w:rPr>
        <w:t>J</w:t>
      </w:r>
      <w:r w:rsidRPr="00A0558C">
        <w:rPr>
          <w:rFonts w:hint="eastAsia"/>
          <w:noProof/>
        </w:rPr>
        <w:t>.</w:t>
      </w:r>
      <w:r w:rsidRPr="00A0558C">
        <w:rPr>
          <w:noProof/>
        </w:rPr>
        <w:t>R.</w:t>
      </w:r>
      <w:r w:rsidRPr="00A0558C">
        <w:rPr>
          <w:rFonts w:hint="eastAsia"/>
          <w:noProof/>
        </w:rPr>
        <w:t xml:space="preserve"> (1989)</w:t>
      </w:r>
      <w:r w:rsidRPr="00A0558C">
        <w:rPr>
          <w:noProof/>
        </w:rPr>
        <w:t xml:space="preserve"> Retail </w:t>
      </w:r>
      <w:r w:rsidRPr="00A0558C">
        <w:rPr>
          <w:rFonts w:hint="eastAsia"/>
          <w:noProof/>
        </w:rPr>
        <w:t>m</w:t>
      </w:r>
      <w:r w:rsidRPr="00A0558C">
        <w:rPr>
          <w:noProof/>
        </w:rPr>
        <w:t xml:space="preserve">anagement: </w:t>
      </w:r>
      <w:r w:rsidRPr="00A0558C">
        <w:rPr>
          <w:rFonts w:hint="eastAsia"/>
          <w:noProof/>
        </w:rPr>
        <w:t>a</w:t>
      </w:r>
      <w:r w:rsidRPr="00A0558C">
        <w:rPr>
          <w:noProof/>
        </w:rPr>
        <w:t xml:space="preserve"> </w:t>
      </w:r>
      <w:r w:rsidRPr="00A0558C">
        <w:rPr>
          <w:rFonts w:hint="eastAsia"/>
          <w:noProof/>
        </w:rPr>
        <w:t>s</w:t>
      </w:r>
      <w:r w:rsidRPr="00A0558C">
        <w:rPr>
          <w:noProof/>
        </w:rPr>
        <w:t xml:space="preserve">trategic </w:t>
      </w:r>
      <w:r w:rsidRPr="00A0558C">
        <w:rPr>
          <w:rFonts w:hint="eastAsia"/>
          <w:noProof/>
        </w:rPr>
        <w:t>a</w:t>
      </w:r>
      <w:r w:rsidRPr="00A0558C">
        <w:rPr>
          <w:noProof/>
        </w:rPr>
        <w:t>pproach.</w:t>
      </w:r>
      <w:r w:rsidRPr="00A0558C">
        <w:rPr>
          <w:rFonts w:hint="eastAsia"/>
          <w:noProof/>
        </w:rPr>
        <w:t xml:space="preserve"> New York:Macmillian.</w:t>
      </w:r>
    </w:p>
    <w:p w:rsidR="00045BC8" w:rsidRPr="00A0558C" w:rsidRDefault="00045BC8" w:rsidP="00045BC8">
      <w:pPr>
        <w:ind w:left="720" w:hanging="720"/>
        <w:rPr>
          <w:noProof/>
        </w:rPr>
      </w:pPr>
      <w:r w:rsidRPr="00A0558C">
        <w:rPr>
          <w:noProof/>
        </w:rPr>
        <w:t>Bronnenberg B</w:t>
      </w:r>
      <w:r w:rsidRPr="00A0558C">
        <w:rPr>
          <w:rFonts w:hint="eastAsia"/>
          <w:noProof/>
        </w:rPr>
        <w:t>.</w:t>
      </w:r>
      <w:r w:rsidRPr="00A0558C">
        <w:rPr>
          <w:noProof/>
        </w:rPr>
        <w:t>J., Michael</w:t>
      </w:r>
      <w:r>
        <w:rPr>
          <w:rFonts w:hint="eastAsia"/>
          <w:noProof/>
        </w:rPr>
        <w:t>,</w:t>
      </w:r>
      <w:r w:rsidRPr="00A0558C">
        <w:rPr>
          <w:noProof/>
        </w:rPr>
        <w:t xml:space="preserve"> K</w:t>
      </w:r>
      <w:r w:rsidRPr="00A0558C">
        <w:rPr>
          <w:rFonts w:hint="eastAsia"/>
          <w:noProof/>
        </w:rPr>
        <w:t>.M.</w:t>
      </w:r>
      <w:r w:rsidRPr="00A0558C">
        <w:rPr>
          <w:noProof/>
        </w:rPr>
        <w:t xml:space="preserve">, </w:t>
      </w:r>
      <w:r w:rsidRPr="00A0558C">
        <w:rPr>
          <w:rFonts w:hint="eastAsia"/>
          <w:noProof/>
        </w:rPr>
        <w:t>&amp;</w:t>
      </w:r>
      <w:r w:rsidRPr="00A0558C">
        <w:rPr>
          <w:noProof/>
        </w:rPr>
        <w:t xml:space="preserve"> Carl</w:t>
      </w:r>
      <w:r>
        <w:rPr>
          <w:rFonts w:hint="eastAsia"/>
          <w:noProof/>
        </w:rPr>
        <w:t>,</w:t>
      </w:r>
      <w:r w:rsidRPr="00A0558C">
        <w:rPr>
          <w:noProof/>
        </w:rPr>
        <w:t xml:space="preserve"> F. M</w:t>
      </w:r>
      <w:r w:rsidRPr="00A0558C">
        <w:rPr>
          <w:rFonts w:hint="eastAsia"/>
          <w:noProof/>
        </w:rPr>
        <w:t>.</w:t>
      </w:r>
      <w:r w:rsidRPr="00A0558C">
        <w:rPr>
          <w:noProof/>
        </w:rPr>
        <w:t xml:space="preserve"> (2008)</w:t>
      </w:r>
      <w:r w:rsidRPr="00A0558C">
        <w:rPr>
          <w:rFonts w:hint="eastAsia"/>
          <w:noProof/>
        </w:rPr>
        <w:t>.</w:t>
      </w:r>
      <w:r w:rsidRPr="00A0558C">
        <w:rPr>
          <w:noProof/>
        </w:rPr>
        <w:t xml:space="preserve"> The IRI Academic Dataset,</w:t>
      </w:r>
      <w:r w:rsidRPr="00A0558C">
        <w:rPr>
          <w:rFonts w:hint="eastAsia"/>
          <w:noProof/>
        </w:rPr>
        <w:t xml:space="preserve"> </w:t>
      </w:r>
      <w:r w:rsidRPr="00A0558C">
        <w:rPr>
          <w:noProof/>
        </w:rPr>
        <w:t xml:space="preserve">Marketing </w:t>
      </w:r>
      <w:r w:rsidRPr="00A0558C">
        <w:rPr>
          <w:rFonts w:hint="eastAsia"/>
          <w:noProof/>
        </w:rPr>
        <w:t>S</w:t>
      </w:r>
      <w:r w:rsidRPr="00A0558C">
        <w:rPr>
          <w:noProof/>
        </w:rPr>
        <w:t>cience, 27</w:t>
      </w:r>
      <w:r w:rsidRPr="00A0558C">
        <w:rPr>
          <w:rFonts w:hint="eastAsia"/>
          <w:noProof/>
        </w:rPr>
        <w:t>(</w:t>
      </w:r>
      <w:r w:rsidRPr="00A0558C">
        <w:rPr>
          <w:noProof/>
        </w:rPr>
        <w:t>4</w:t>
      </w:r>
      <w:r w:rsidRPr="00A0558C">
        <w:rPr>
          <w:rFonts w:hint="eastAsia"/>
          <w:noProof/>
        </w:rPr>
        <w:t>)</w:t>
      </w:r>
      <w:r w:rsidRPr="00A0558C">
        <w:rPr>
          <w:noProof/>
        </w:rPr>
        <w:t>, 745-748</w:t>
      </w:r>
      <w:r w:rsidRPr="00A0558C">
        <w:rPr>
          <w:rFonts w:hint="eastAsia"/>
          <w:noProof/>
        </w:rPr>
        <w:t>.</w:t>
      </w:r>
    </w:p>
    <w:p w:rsidR="00045BC8" w:rsidRPr="00A0558C" w:rsidRDefault="00045BC8" w:rsidP="00045BC8">
      <w:pPr>
        <w:ind w:left="720" w:hanging="720"/>
        <w:rPr>
          <w:noProof/>
        </w:rPr>
      </w:pPr>
      <w:r w:rsidRPr="00A0558C">
        <w:rPr>
          <w:noProof/>
        </w:rPr>
        <w:t>Brovelli A., Ding</w:t>
      </w:r>
      <w:r>
        <w:rPr>
          <w:rFonts w:hint="eastAsia"/>
          <w:noProof/>
        </w:rPr>
        <w:t>,</w:t>
      </w:r>
      <w:r w:rsidRPr="00A0558C">
        <w:rPr>
          <w:noProof/>
        </w:rPr>
        <w:t xml:space="preserve"> M., Ledberg</w:t>
      </w:r>
      <w:r>
        <w:rPr>
          <w:rFonts w:hint="eastAsia"/>
          <w:noProof/>
        </w:rPr>
        <w:t>,</w:t>
      </w:r>
      <w:r w:rsidRPr="00A0558C">
        <w:rPr>
          <w:noProof/>
        </w:rPr>
        <w:t xml:space="preserve"> A., Chen</w:t>
      </w:r>
      <w:r>
        <w:rPr>
          <w:rFonts w:hint="eastAsia"/>
          <w:noProof/>
        </w:rPr>
        <w:t>,</w:t>
      </w:r>
      <w:r w:rsidRPr="00A0558C">
        <w:rPr>
          <w:noProof/>
        </w:rPr>
        <w:t xml:space="preserve"> Y., Nakamura</w:t>
      </w:r>
      <w:r>
        <w:rPr>
          <w:rFonts w:hint="eastAsia"/>
          <w:noProof/>
        </w:rPr>
        <w:t>,</w:t>
      </w:r>
      <w:r w:rsidRPr="00A0558C">
        <w:rPr>
          <w:noProof/>
        </w:rPr>
        <w:t xml:space="preserve"> R., </w:t>
      </w:r>
      <w:r w:rsidRPr="00A0558C">
        <w:rPr>
          <w:rFonts w:hint="eastAsia"/>
          <w:noProof/>
        </w:rPr>
        <w:t>&amp;</w:t>
      </w:r>
      <w:r w:rsidRPr="00A0558C">
        <w:rPr>
          <w:noProof/>
        </w:rPr>
        <w:t xml:space="preserve"> Bressler</w:t>
      </w:r>
      <w:r>
        <w:rPr>
          <w:rFonts w:hint="eastAsia"/>
          <w:noProof/>
        </w:rPr>
        <w:t>,</w:t>
      </w:r>
      <w:r w:rsidRPr="00A0558C">
        <w:rPr>
          <w:noProof/>
        </w:rPr>
        <w:t xml:space="preserve"> S. L.</w:t>
      </w:r>
      <w:r w:rsidRPr="00A0558C">
        <w:rPr>
          <w:rFonts w:hint="eastAsia"/>
          <w:noProof/>
        </w:rPr>
        <w:t>(2004)</w:t>
      </w:r>
      <w:r w:rsidRPr="00A0558C">
        <w:rPr>
          <w:noProof/>
        </w:rPr>
        <w:t>. Beta oscillations in a large-scale</w:t>
      </w:r>
      <w:r w:rsidRPr="00A0558C">
        <w:rPr>
          <w:rFonts w:hint="eastAsia"/>
          <w:noProof/>
        </w:rPr>
        <w:t xml:space="preserve"> </w:t>
      </w:r>
      <w:r w:rsidRPr="00A0558C">
        <w:rPr>
          <w:noProof/>
        </w:rPr>
        <w:t xml:space="preserve">sensorimotor cortical network: directional </w:t>
      </w:r>
      <w:r w:rsidRPr="00A0558C">
        <w:rPr>
          <w:rFonts w:hint="eastAsia"/>
          <w:noProof/>
        </w:rPr>
        <w:t>infl</w:t>
      </w:r>
      <w:r w:rsidRPr="00A0558C">
        <w:rPr>
          <w:noProof/>
        </w:rPr>
        <w:t>uences revealed by Granger causality. Proceedings of the National</w:t>
      </w:r>
      <w:r w:rsidRPr="00A0558C">
        <w:rPr>
          <w:rFonts w:hint="eastAsia"/>
          <w:noProof/>
        </w:rPr>
        <w:t xml:space="preserve"> </w:t>
      </w:r>
      <w:r w:rsidRPr="00A0558C">
        <w:rPr>
          <w:noProof/>
        </w:rPr>
        <w:t>Academy of Sciences of the United States of America, 101(26):9849</w:t>
      </w:r>
      <w:r w:rsidRPr="00A0558C">
        <w:rPr>
          <w:rFonts w:hint="eastAsia"/>
          <w:noProof/>
        </w:rPr>
        <w:t>-</w:t>
      </w:r>
      <w:r w:rsidRPr="00A0558C">
        <w:rPr>
          <w:noProof/>
        </w:rPr>
        <w:t>54.</w:t>
      </w:r>
      <w:r w:rsidRPr="00A0558C">
        <w:rPr>
          <w:rFonts w:hint="eastAsia"/>
          <w:noProof/>
        </w:rPr>
        <w:t xml:space="preserve"> </w:t>
      </w:r>
    </w:p>
    <w:p w:rsidR="00045BC8" w:rsidRPr="00A0558C" w:rsidRDefault="00045BC8" w:rsidP="00045BC8">
      <w:pPr>
        <w:ind w:left="720" w:hanging="720"/>
        <w:rPr>
          <w:noProof/>
        </w:rPr>
      </w:pPr>
      <w:r w:rsidRPr="00A0558C">
        <w:rPr>
          <w:noProof/>
        </w:rPr>
        <w:t>Bucklin, R</w:t>
      </w:r>
      <w:r w:rsidRPr="00A0558C">
        <w:rPr>
          <w:rFonts w:hint="eastAsia"/>
          <w:noProof/>
        </w:rPr>
        <w:t>.</w:t>
      </w:r>
      <w:r w:rsidRPr="00A0558C">
        <w:rPr>
          <w:noProof/>
        </w:rPr>
        <w:t>E., Gupta</w:t>
      </w:r>
      <w:r>
        <w:rPr>
          <w:rFonts w:hint="eastAsia"/>
          <w:noProof/>
        </w:rPr>
        <w:t>,</w:t>
      </w:r>
      <w:r w:rsidRPr="00A0558C">
        <w:rPr>
          <w:noProof/>
        </w:rPr>
        <w:t xml:space="preserve"> S</w:t>
      </w:r>
      <w:r w:rsidRPr="00A0558C">
        <w:rPr>
          <w:rFonts w:hint="eastAsia"/>
          <w:noProof/>
        </w:rPr>
        <w:t>.</w:t>
      </w:r>
      <w:r w:rsidRPr="00A0558C">
        <w:rPr>
          <w:noProof/>
        </w:rPr>
        <w:t xml:space="preserve">, </w:t>
      </w:r>
      <w:r w:rsidRPr="00A0558C">
        <w:rPr>
          <w:rFonts w:hint="eastAsia"/>
          <w:noProof/>
        </w:rPr>
        <w:t>&amp;</w:t>
      </w:r>
      <w:r w:rsidRPr="00A0558C">
        <w:rPr>
          <w:noProof/>
        </w:rPr>
        <w:t xml:space="preserve"> Siddarth</w:t>
      </w:r>
      <w:r>
        <w:rPr>
          <w:rFonts w:hint="eastAsia"/>
          <w:noProof/>
        </w:rPr>
        <w:t>,</w:t>
      </w:r>
      <w:r w:rsidRPr="00A0558C">
        <w:rPr>
          <w:noProof/>
        </w:rPr>
        <w:t xml:space="preserve"> S. (1998)</w:t>
      </w:r>
      <w:r w:rsidRPr="00A0558C">
        <w:rPr>
          <w:rFonts w:hint="eastAsia"/>
          <w:noProof/>
        </w:rPr>
        <w:t>. D</w:t>
      </w:r>
      <w:r w:rsidRPr="00A0558C">
        <w:rPr>
          <w:noProof/>
        </w:rPr>
        <w:t xml:space="preserve">etermining </w:t>
      </w:r>
      <w:r w:rsidRPr="00A0558C">
        <w:rPr>
          <w:rFonts w:hint="eastAsia"/>
          <w:noProof/>
        </w:rPr>
        <w:t>s</w:t>
      </w:r>
      <w:r w:rsidRPr="00A0558C">
        <w:rPr>
          <w:noProof/>
        </w:rPr>
        <w:t xml:space="preserve">egmentation in </w:t>
      </w:r>
      <w:r w:rsidRPr="00A0558C">
        <w:rPr>
          <w:rFonts w:hint="eastAsia"/>
          <w:noProof/>
        </w:rPr>
        <w:t>s</w:t>
      </w:r>
      <w:r w:rsidRPr="00A0558C">
        <w:rPr>
          <w:noProof/>
        </w:rPr>
        <w:t xml:space="preserve">ales </w:t>
      </w:r>
      <w:r w:rsidRPr="00A0558C">
        <w:rPr>
          <w:rFonts w:hint="eastAsia"/>
          <w:noProof/>
        </w:rPr>
        <w:t>r</w:t>
      </w:r>
      <w:r w:rsidRPr="00A0558C">
        <w:rPr>
          <w:noProof/>
        </w:rPr>
        <w:t xml:space="preserve">esponse </w:t>
      </w:r>
      <w:r w:rsidRPr="00A0558C">
        <w:rPr>
          <w:rFonts w:hint="eastAsia"/>
          <w:noProof/>
        </w:rPr>
        <w:t>a</w:t>
      </w:r>
      <w:r w:rsidRPr="00A0558C">
        <w:rPr>
          <w:noProof/>
        </w:rPr>
        <w:t xml:space="preserve">cross </w:t>
      </w:r>
      <w:r w:rsidRPr="00A0558C">
        <w:rPr>
          <w:rFonts w:hint="eastAsia"/>
          <w:noProof/>
        </w:rPr>
        <w:t>c</w:t>
      </w:r>
      <w:r w:rsidRPr="00A0558C">
        <w:rPr>
          <w:noProof/>
        </w:rPr>
        <w:t xml:space="preserve">onsumer </w:t>
      </w:r>
      <w:r w:rsidRPr="00A0558C">
        <w:rPr>
          <w:rFonts w:hint="eastAsia"/>
          <w:noProof/>
        </w:rPr>
        <w:t>p</w:t>
      </w:r>
      <w:r w:rsidRPr="00A0558C">
        <w:rPr>
          <w:noProof/>
        </w:rPr>
        <w:t xml:space="preserve">urchase </w:t>
      </w:r>
      <w:r w:rsidRPr="00A0558C">
        <w:rPr>
          <w:rFonts w:hint="eastAsia"/>
          <w:noProof/>
        </w:rPr>
        <w:t>b</w:t>
      </w:r>
      <w:r w:rsidRPr="00A0558C">
        <w:rPr>
          <w:noProof/>
        </w:rPr>
        <w:t>ehaviors</w:t>
      </w:r>
      <w:r w:rsidRPr="00A0558C">
        <w:rPr>
          <w:rFonts w:hint="eastAsia"/>
          <w:noProof/>
        </w:rPr>
        <w:t xml:space="preserve">. </w:t>
      </w:r>
      <w:r w:rsidRPr="00A0558C">
        <w:rPr>
          <w:noProof/>
        </w:rPr>
        <w:t xml:space="preserve">Journal of </w:t>
      </w:r>
      <w:r w:rsidRPr="00A0558C">
        <w:rPr>
          <w:rFonts w:hint="eastAsia"/>
          <w:noProof/>
        </w:rPr>
        <w:t>M</w:t>
      </w:r>
      <w:r w:rsidRPr="00A0558C">
        <w:rPr>
          <w:noProof/>
        </w:rPr>
        <w:t xml:space="preserve">arketing </w:t>
      </w:r>
      <w:r w:rsidRPr="00A0558C">
        <w:rPr>
          <w:rFonts w:hint="eastAsia"/>
          <w:noProof/>
        </w:rPr>
        <w:t>R</w:t>
      </w:r>
      <w:r w:rsidRPr="00A0558C">
        <w:rPr>
          <w:noProof/>
        </w:rPr>
        <w:t>esearch, 35, 189–97.</w:t>
      </w:r>
    </w:p>
    <w:p w:rsidR="00045BC8" w:rsidRPr="00A0558C" w:rsidRDefault="00045BC8" w:rsidP="00045BC8">
      <w:pPr>
        <w:ind w:left="720" w:hanging="720"/>
        <w:rPr>
          <w:noProof/>
        </w:rPr>
      </w:pPr>
      <w:bookmarkStart w:id="483" w:name="_ENREF_10"/>
      <w:r w:rsidRPr="00A0558C">
        <w:rPr>
          <w:noProof/>
        </w:rPr>
        <w:t xml:space="preserve">Cooper, L. G., Baron, P., Levy, W., Swisher, M., &amp; Gogos, P. (1999). “Promocast”: a </w:t>
      </w:r>
      <w:r w:rsidRPr="00A0558C">
        <w:rPr>
          <w:rFonts w:hint="eastAsia"/>
          <w:noProof/>
        </w:rPr>
        <w:t>n</w:t>
      </w:r>
      <w:r w:rsidRPr="00A0558C">
        <w:rPr>
          <w:noProof/>
        </w:rPr>
        <w:t xml:space="preserve">ew </w:t>
      </w:r>
      <w:r w:rsidRPr="00A0558C">
        <w:rPr>
          <w:rFonts w:hint="eastAsia"/>
          <w:noProof/>
        </w:rPr>
        <w:t>f</w:t>
      </w:r>
      <w:r w:rsidRPr="00A0558C">
        <w:rPr>
          <w:noProof/>
        </w:rPr>
        <w:t xml:space="preserve">orecasting </w:t>
      </w:r>
      <w:r w:rsidRPr="00A0558C">
        <w:rPr>
          <w:rFonts w:hint="eastAsia"/>
          <w:noProof/>
        </w:rPr>
        <w:t>m</w:t>
      </w:r>
      <w:r w:rsidRPr="00A0558C">
        <w:rPr>
          <w:noProof/>
        </w:rPr>
        <w:t xml:space="preserve">ethod for </w:t>
      </w:r>
      <w:r w:rsidRPr="00A0558C">
        <w:rPr>
          <w:rFonts w:hint="eastAsia"/>
          <w:noProof/>
        </w:rPr>
        <w:t>p</w:t>
      </w:r>
      <w:r w:rsidRPr="00A0558C">
        <w:rPr>
          <w:noProof/>
        </w:rPr>
        <w:t xml:space="preserve">romotion </w:t>
      </w:r>
      <w:r w:rsidRPr="00A0558C">
        <w:rPr>
          <w:rFonts w:hint="eastAsia"/>
          <w:noProof/>
        </w:rPr>
        <w:t>p</w:t>
      </w:r>
      <w:r w:rsidRPr="00A0558C">
        <w:rPr>
          <w:noProof/>
        </w:rPr>
        <w:t xml:space="preserve">lanning. Marketing </w:t>
      </w:r>
      <w:r w:rsidRPr="00A0558C">
        <w:rPr>
          <w:rFonts w:hint="eastAsia"/>
          <w:noProof/>
        </w:rPr>
        <w:t>S</w:t>
      </w:r>
      <w:r w:rsidRPr="00A0558C">
        <w:rPr>
          <w:noProof/>
        </w:rPr>
        <w:t>cience, 18, 301-316.</w:t>
      </w:r>
      <w:bookmarkEnd w:id="483"/>
    </w:p>
    <w:p w:rsidR="00C566EF" w:rsidRPr="00A0558C" w:rsidRDefault="00C566EF" w:rsidP="00C566EF">
      <w:pPr>
        <w:ind w:left="720" w:hanging="720"/>
        <w:rPr>
          <w:noProof/>
        </w:rPr>
      </w:pPr>
      <w:bookmarkStart w:id="484" w:name="_ENREF_13"/>
      <w:r w:rsidRPr="00A0558C">
        <w:rPr>
          <w:rFonts w:hint="eastAsia"/>
          <w:noProof/>
        </w:rPr>
        <w:t>C</w:t>
      </w:r>
      <w:r w:rsidRPr="00A0558C">
        <w:rPr>
          <w:noProof/>
        </w:rPr>
        <w:t>hiang J</w:t>
      </w:r>
      <w:r w:rsidRPr="00A0558C">
        <w:rPr>
          <w:rFonts w:hint="eastAsia"/>
          <w:noProof/>
        </w:rPr>
        <w:t>.</w:t>
      </w:r>
      <w:r>
        <w:rPr>
          <w:rFonts w:hint="eastAsia"/>
          <w:noProof/>
        </w:rPr>
        <w:t xml:space="preserve"> </w:t>
      </w:r>
      <w:r w:rsidRPr="00A0558C">
        <w:rPr>
          <w:noProof/>
        </w:rPr>
        <w:t>(1991)</w:t>
      </w:r>
      <w:r w:rsidRPr="00A0558C">
        <w:rPr>
          <w:rFonts w:hint="eastAsia"/>
          <w:noProof/>
        </w:rPr>
        <w:t>.</w:t>
      </w:r>
      <w:r>
        <w:rPr>
          <w:rFonts w:hint="eastAsia"/>
          <w:noProof/>
        </w:rPr>
        <w:t xml:space="preserve"> </w:t>
      </w:r>
      <w:r w:rsidRPr="00A0558C">
        <w:rPr>
          <w:noProof/>
        </w:rPr>
        <w:t xml:space="preserve">A </w:t>
      </w:r>
      <w:r w:rsidRPr="00A0558C">
        <w:rPr>
          <w:rFonts w:hint="eastAsia"/>
          <w:noProof/>
        </w:rPr>
        <w:t>s</w:t>
      </w:r>
      <w:r w:rsidRPr="00A0558C">
        <w:rPr>
          <w:noProof/>
        </w:rPr>
        <w:t xml:space="preserve">imultaneous </w:t>
      </w:r>
      <w:r>
        <w:rPr>
          <w:rFonts w:hint="eastAsia"/>
          <w:noProof/>
        </w:rPr>
        <w:t>a</w:t>
      </w:r>
      <w:r w:rsidRPr="00A0558C">
        <w:rPr>
          <w:noProof/>
        </w:rPr>
        <w:t>pproach to the</w:t>
      </w:r>
      <w:r w:rsidRPr="00A0558C">
        <w:rPr>
          <w:rFonts w:hint="eastAsia"/>
          <w:noProof/>
        </w:rPr>
        <w:t xml:space="preserve"> w</w:t>
      </w:r>
      <w:r w:rsidRPr="00A0558C">
        <w:rPr>
          <w:noProof/>
        </w:rPr>
        <w:t xml:space="preserve">hether, </w:t>
      </w:r>
      <w:r w:rsidRPr="00A0558C">
        <w:rPr>
          <w:rFonts w:hint="eastAsia"/>
          <w:noProof/>
        </w:rPr>
        <w:t>w</w:t>
      </w:r>
      <w:r w:rsidRPr="00A0558C">
        <w:rPr>
          <w:noProof/>
        </w:rPr>
        <w:t xml:space="preserve">hat, and </w:t>
      </w:r>
      <w:r w:rsidRPr="00A0558C">
        <w:rPr>
          <w:rFonts w:hint="eastAsia"/>
          <w:noProof/>
        </w:rPr>
        <w:t>h</w:t>
      </w:r>
      <w:r w:rsidRPr="00A0558C">
        <w:rPr>
          <w:noProof/>
        </w:rPr>
        <w:t xml:space="preserve">ow </w:t>
      </w:r>
      <w:r w:rsidRPr="00A0558C">
        <w:rPr>
          <w:rFonts w:hint="eastAsia"/>
          <w:noProof/>
        </w:rPr>
        <w:t>m</w:t>
      </w:r>
      <w:r w:rsidRPr="00A0558C">
        <w:rPr>
          <w:noProof/>
        </w:rPr>
        <w:t xml:space="preserve">uch to </w:t>
      </w:r>
      <w:r w:rsidRPr="00A0558C">
        <w:rPr>
          <w:rFonts w:hint="eastAsia"/>
          <w:noProof/>
        </w:rPr>
        <w:t>b</w:t>
      </w:r>
      <w:r w:rsidRPr="00A0558C">
        <w:rPr>
          <w:noProof/>
        </w:rPr>
        <w:t xml:space="preserve">uy </w:t>
      </w:r>
      <w:r w:rsidRPr="00A0558C">
        <w:rPr>
          <w:rFonts w:hint="eastAsia"/>
          <w:noProof/>
        </w:rPr>
        <w:t>q</w:t>
      </w:r>
      <w:r w:rsidRPr="00A0558C">
        <w:rPr>
          <w:noProof/>
        </w:rPr>
        <w:t>uestions, Marketing</w:t>
      </w:r>
      <w:r w:rsidRPr="00A0558C">
        <w:rPr>
          <w:rFonts w:hint="eastAsia"/>
          <w:noProof/>
        </w:rPr>
        <w:t xml:space="preserve"> S</w:t>
      </w:r>
      <w:r w:rsidRPr="00A0558C">
        <w:rPr>
          <w:noProof/>
        </w:rPr>
        <w:t>cience, 10 (4), 297–315.</w:t>
      </w:r>
    </w:p>
    <w:p w:rsidR="00C566EF" w:rsidRPr="00A0558C" w:rsidRDefault="00C566EF" w:rsidP="00C566EF">
      <w:pPr>
        <w:ind w:left="720" w:hanging="720"/>
        <w:rPr>
          <w:noProof/>
        </w:rPr>
      </w:pPr>
      <w:r w:rsidRPr="00A0558C">
        <w:rPr>
          <w:noProof/>
        </w:rPr>
        <w:t>Chintagunta, Pradeep</w:t>
      </w:r>
      <w:r>
        <w:rPr>
          <w:rFonts w:hint="eastAsia"/>
          <w:noProof/>
        </w:rPr>
        <w:t>,</w:t>
      </w:r>
      <w:r>
        <w:rPr>
          <w:noProof/>
        </w:rPr>
        <w:t xml:space="preserve"> K. (1993)</w:t>
      </w:r>
      <w:r>
        <w:rPr>
          <w:rFonts w:hint="eastAsia"/>
          <w:noProof/>
        </w:rPr>
        <w:t>.</w:t>
      </w:r>
      <w:r w:rsidRPr="00A0558C">
        <w:rPr>
          <w:noProof/>
        </w:rPr>
        <w:t xml:space="preserve"> Investigating </w:t>
      </w:r>
      <w:r w:rsidRPr="00A0558C">
        <w:rPr>
          <w:rFonts w:hint="eastAsia"/>
          <w:noProof/>
        </w:rPr>
        <w:t>p</w:t>
      </w:r>
      <w:r w:rsidRPr="00A0558C">
        <w:rPr>
          <w:noProof/>
        </w:rPr>
        <w:t xml:space="preserve">urchase </w:t>
      </w:r>
      <w:r w:rsidRPr="00A0558C">
        <w:rPr>
          <w:rFonts w:hint="eastAsia"/>
          <w:noProof/>
        </w:rPr>
        <w:t>i</w:t>
      </w:r>
      <w:r w:rsidRPr="00A0558C">
        <w:rPr>
          <w:noProof/>
        </w:rPr>
        <w:t xml:space="preserve">ncidence, </w:t>
      </w:r>
      <w:r w:rsidRPr="00A0558C">
        <w:rPr>
          <w:rFonts w:hint="eastAsia"/>
          <w:noProof/>
        </w:rPr>
        <w:t>b</w:t>
      </w:r>
      <w:r w:rsidRPr="00A0558C">
        <w:rPr>
          <w:noProof/>
        </w:rPr>
        <w:t xml:space="preserve">rand </w:t>
      </w:r>
      <w:r w:rsidRPr="00A0558C">
        <w:rPr>
          <w:rFonts w:hint="eastAsia"/>
          <w:noProof/>
        </w:rPr>
        <w:t>c</w:t>
      </w:r>
      <w:r w:rsidRPr="00A0558C">
        <w:rPr>
          <w:noProof/>
        </w:rPr>
        <w:t xml:space="preserve">hoice, and </w:t>
      </w:r>
      <w:r w:rsidRPr="00A0558C">
        <w:rPr>
          <w:rFonts w:hint="eastAsia"/>
          <w:noProof/>
        </w:rPr>
        <w:t>p</w:t>
      </w:r>
      <w:r w:rsidRPr="00A0558C">
        <w:rPr>
          <w:noProof/>
        </w:rPr>
        <w:t xml:space="preserve">urchase </w:t>
      </w:r>
      <w:r w:rsidRPr="00A0558C">
        <w:rPr>
          <w:rFonts w:hint="eastAsia"/>
          <w:noProof/>
        </w:rPr>
        <w:t>q</w:t>
      </w:r>
      <w:r w:rsidRPr="00A0558C">
        <w:rPr>
          <w:noProof/>
        </w:rPr>
        <w:t xml:space="preserve">uantity </w:t>
      </w:r>
      <w:r w:rsidRPr="00A0558C">
        <w:rPr>
          <w:rFonts w:hint="eastAsia"/>
          <w:noProof/>
        </w:rPr>
        <w:t>D</w:t>
      </w:r>
      <w:r w:rsidRPr="00A0558C">
        <w:rPr>
          <w:noProof/>
        </w:rPr>
        <w:t>ecisions of</w:t>
      </w:r>
      <w:r w:rsidRPr="00A0558C">
        <w:rPr>
          <w:rFonts w:hint="eastAsia"/>
          <w:noProof/>
        </w:rPr>
        <w:t xml:space="preserve"> h</w:t>
      </w:r>
      <w:r w:rsidRPr="00A0558C">
        <w:rPr>
          <w:noProof/>
        </w:rPr>
        <w:t>ouseholds</w:t>
      </w:r>
      <w:ins w:id="485" w:author="Fildes, Robert" w:date="2014-09-16T16:17:00Z">
        <w:r w:rsidR="009E6481">
          <w:rPr>
            <w:noProof/>
          </w:rPr>
          <w:t>.</w:t>
        </w:r>
      </w:ins>
      <w:del w:id="486" w:author="Fildes, Robert" w:date="2014-09-16T16:17:00Z">
        <w:r w:rsidRPr="00A0558C" w:rsidDel="009E6481">
          <w:rPr>
            <w:noProof/>
          </w:rPr>
          <w:delText>,”</w:delText>
        </w:r>
      </w:del>
      <w:r w:rsidRPr="00A0558C">
        <w:rPr>
          <w:noProof/>
        </w:rPr>
        <w:t xml:space="preserve"> Marketing </w:t>
      </w:r>
      <w:r w:rsidRPr="00A0558C">
        <w:rPr>
          <w:rFonts w:hint="eastAsia"/>
          <w:noProof/>
        </w:rPr>
        <w:t>S</w:t>
      </w:r>
      <w:r w:rsidRPr="00A0558C">
        <w:rPr>
          <w:noProof/>
        </w:rPr>
        <w:t>cience, 12 (2), 184–208.</w:t>
      </w:r>
    </w:p>
    <w:p w:rsidR="00045BC8" w:rsidRPr="00A0558C" w:rsidRDefault="00045BC8" w:rsidP="00045BC8">
      <w:pPr>
        <w:ind w:left="720" w:hanging="720"/>
        <w:rPr>
          <w:noProof/>
        </w:rPr>
      </w:pPr>
      <w:r w:rsidRPr="00A0558C">
        <w:rPr>
          <w:noProof/>
        </w:rPr>
        <w:t xml:space="preserve">Curry, D., Divakar, S., Mathur, S. K., &amp; Whiteman, C. H. (1995). BVAR as a category management tool: An illustration and comparison with alternative techniques. Journal of </w:t>
      </w:r>
      <w:r w:rsidRPr="00A0558C">
        <w:rPr>
          <w:rFonts w:hint="eastAsia"/>
          <w:noProof/>
        </w:rPr>
        <w:t>F</w:t>
      </w:r>
      <w:r w:rsidRPr="00A0558C">
        <w:rPr>
          <w:noProof/>
        </w:rPr>
        <w:t>orecasting, 14, 181-199.</w:t>
      </w:r>
      <w:bookmarkEnd w:id="484"/>
    </w:p>
    <w:p w:rsidR="00045BC8" w:rsidRDefault="00045BC8" w:rsidP="00045BC8">
      <w:pPr>
        <w:ind w:left="720" w:hanging="720"/>
        <w:rPr>
          <w:noProof/>
        </w:rPr>
      </w:pPr>
      <w:bookmarkStart w:id="487" w:name="_ENREF_14"/>
      <w:r>
        <w:rPr>
          <w:noProof/>
        </w:rPr>
        <w:t xml:space="preserve">Davydenko, A., &amp; Fildes, R. (2013). Measuring forecasting accuracy: The case of judgmental adjustments to SKU-level demand forecasts. </w:t>
      </w:r>
      <w:r w:rsidRPr="00A0558C">
        <w:rPr>
          <w:noProof/>
        </w:rPr>
        <w:t>International Journal of Forecasting</w:t>
      </w:r>
      <w:bookmarkEnd w:id="487"/>
      <w:r>
        <w:rPr>
          <w:rFonts w:hint="eastAsia"/>
          <w:noProof/>
        </w:rPr>
        <w:t xml:space="preserve">, </w:t>
      </w:r>
      <w:r w:rsidRPr="00C2702D">
        <w:rPr>
          <w:noProof/>
        </w:rPr>
        <w:t>29</w:t>
      </w:r>
      <w:r>
        <w:rPr>
          <w:rFonts w:hint="eastAsia"/>
          <w:noProof/>
        </w:rPr>
        <w:t>(</w:t>
      </w:r>
      <w:r w:rsidRPr="00C2702D">
        <w:rPr>
          <w:noProof/>
        </w:rPr>
        <w:t>3</w:t>
      </w:r>
      <w:r>
        <w:rPr>
          <w:rFonts w:hint="eastAsia"/>
          <w:noProof/>
        </w:rPr>
        <w:t>)</w:t>
      </w:r>
      <w:r w:rsidRPr="00C2702D">
        <w:rPr>
          <w:noProof/>
        </w:rPr>
        <w:t>, 510–522</w:t>
      </w:r>
      <w:r>
        <w:rPr>
          <w:rFonts w:hint="eastAsia"/>
          <w:noProof/>
        </w:rPr>
        <w:t>.</w:t>
      </w:r>
    </w:p>
    <w:p w:rsidR="00045BC8" w:rsidRDefault="00045BC8" w:rsidP="00045BC8">
      <w:pPr>
        <w:ind w:left="720" w:hanging="720"/>
        <w:rPr>
          <w:noProof/>
        </w:rPr>
      </w:pPr>
      <w:bookmarkStart w:id="488" w:name="_ENREF_17"/>
      <w:r>
        <w:rPr>
          <w:noProof/>
        </w:rPr>
        <w:t xml:space="preserve">Divakar, S., Ratchford, B. T., &amp; Shankar, V. (2005). CHAN4CAST: A </w:t>
      </w:r>
      <w:r>
        <w:rPr>
          <w:rFonts w:hint="eastAsia"/>
          <w:noProof/>
        </w:rPr>
        <w:t>m</w:t>
      </w:r>
      <w:r>
        <w:rPr>
          <w:noProof/>
        </w:rPr>
        <w:t xml:space="preserve">ultichannel, </w:t>
      </w:r>
      <w:r>
        <w:rPr>
          <w:rFonts w:hint="eastAsia"/>
          <w:noProof/>
        </w:rPr>
        <w:t>m</w:t>
      </w:r>
      <w:r>
        <w:rPr>
          <w:noProof/>
        </w:rPr>
        <w:t xml:space="preserve">ultiregion </w:t>
      </w:r>
      <w:r>
        <w:rPr>
          <w:rFonts w:hint="eastAsia"/>
          <w:noProof/>
        </w:rPr>
        <w:t>s</w:t>
      </w:r>
      <w:r>
        <w:rPr>
          <w:noProof/>
        </w:rPr>
        <w:t xml:space="preserve">ales </w:t>
      </w:r>
      <w:r>
        <w:rPr>
          <w:rFonts w:hint="eastAsia"/>
          <w:noProof/>
        </w:rPr>
        <w:t>f</w:t>
      </w:r>
      <w:r>
        <w:rPr>
          <w:noProof/>
        </w:rPr>
        <w:t xml:space="preserve">orecasting </w:t>
      </w:r>
      <w:r>
        <w:rPr>
          <w:rFonts w:hint="eastAsia"/>
          <w:noProof/>
        </w:rPr>
        <w:t>m</w:t>
      </w:r>
      <w:r>
        <w:rPr>
          <w:noProof/>
        </w:rPr>
        <w:t xml:space="preserve">odel and </w:t>
      </w:r>
      <w:r>
        <w:rPr>
          <w:rFonts w:hint="eastAsia"/>
          <w:noProof/>
        </w:rPr>
        <w:t>d</w:t>
      </w:r>
      <w:r>
        <w:rPr>
          <w:noProof/>
        </w:rPr>
        <w:t xml:space="preserve">ecision </w:t>
      </w:r>
      <w:r>
        <w:rPr>
          <w:rFonts w:hint="eastAsia"/>
          <w:noProof/>
        </w:rPr>
        <w:t>s</w:t>
      </w:r>
      <w:r>
        <w:rPr>
          <w:noProof/>
        </w:rPr>
        <w:t xml:space="preserve">upport </w:t>
      </w:r>
      <w:r>
        <w:rPr>
          <w:rFonts w:hint="eastAsia"/>
          <w:noProof/>
        </w:rPr>
        <w:t>s</w:t>
      </w:r>
      <w:r>
        <w:rPr>
          <w:noProof/>
        </w:rPr>
        <w:t xml:space="preserve">ystem for </w:t>
      </w:r>
      <w:r>
        <w:rPr>
          <w:rFonts w:hint="eastAsia"/>
          <w:noProof/>
        </w:rPr>
        <w:t>c</w:t>
      </w:r>
      <w:r>
        <w:rPr>
          <w:noProof/>
        </w:rPr>
        <w:t xml:space="preserve">onsumer </w:t>
      </w:r>
      <w:r>
        <w:rPr>
          <w:rFonts w:hint="eastAsia"/>
          <w:noProof/>
        </w:rPr>
        <w:t>p</w:t>
      </w:r>
      <w:r>
        <w:rPr>
          <w:noProof/>
        </w:rPr>
        <w:t xml:space="preserve">ackaged </w:t>
      </w:r>
      <w:r>
        <w:rPr>
          <w:rFonts w:hint="eastAsia"/>
          <w:noProof/>
        </w:rPr>
        <w:t>g</w:t>
      </w:r>
      <w:r>
        <w:rPr>
          <w:noProof/>
        </w:rPr>
        <w:t xml:space="preserve">oods. </w:t>
      </w:r>
      <w:r w:rsidRPr="00A0558C">
        <w:rPr>
          <w:noProof/>
        </w:rPr>
        <w:t xml:space="preserve">Marketing </w:t>
      </w:r>
      <w:r w:rsidRPr="00A0558C">
        <w:rPr>
          <w:rFonts w:hint="eastAsia"/>
          <w:noProof/>
        </w:rPr>
        <w:t>S</w:t>
      </w:r>
      <w:r w:rsidRPr="00A0558C">
        <w:rPr>
          <w:noProof/>
        </w:rPr>
        <w:t>cience, 24</w:t>
      </w:r>
      <w:r>
        <w:rPr>
          <w:noProof/>
        </w:rPr>
        <w:t>, 334-350.</w:t>
      </w:r>
      <w:bookmarkEnd w:id="488"/>
    </w:p>
    <w:p w:rsidR="00045BC8" w:rsidRPr="00A0558C" w:rsidRDefault="00045BC8" w:rsidP="00045BC8">
      <w:pPr>
        <w:ind w:left="720" w:hanging="720"/>
        <w:rPr>
          <w:noProof/>
        </w:rPr>
      </w:pPr>
      <w:r w:rsidRPr="00A0558C">
        <w:rPr>
          <w:noProof/>
        </w:rPr>
        <w:t>Erdem, T</w:t>
      </w:r>
      <w:r w:rsidRPr="00A0558C">
        <w:rPr>
          <w:rFonts w:hint="eastAsia"/>
          <w:noProof/>
        </w:rPr>
        <w:t xml:space="preserve">. </w:t>
      </w:r>
      <w:r w:rsidRPr="00A0558C">
        <w:rPr>
          <w:noProof/>
        </w:rPr>
        <w:t>(1998)</w:t>
      </w:r>
      <w:r w:rsidRPr="00A0558C">
        <w:rPr>
          <w:rFonts w:hint="eastAsia"/>
          <w:noProof/>
        </w:rPr>
        <w:t xml:space="preserve">. </w:t>
      </w:r>
      <w:r w:rsidRPr="00A0558C">
        <w:rPr>
          <w:noProof/>
        </w:rPr>
        <w:t>An Empirical</w:t>
      </w:r>
      <w:r>
        <w:rPr>
          <w:noProof/>
        </w:rPr>
        <w:t xml:space="preserve"> Analysis of Umbrella Brand</w:t>
      </w:r>
      <w:r w:rsidRPr="00A0558C">
        <w:rPr>
          <w:noProof/>
        </w:rPr>
        <w:t>ing</w:t>
      </w:r>
      <w:r w:rsidRPr="00A0558C">
        <w:rPr>
          <w:rFonts w:hint="eastAsia"/>
          <w:noProof/>
        </w:rPr>
        <w:t xml:space="preserve">. </w:t>
      </w:r>
      <w:r w:rsidRPr="00A0558C">
        <w:rPr>
          <w:noProof/>
        </w:rPr>
        <w:t>Journal of Marketing Research, 35, 339–51.</w:t>
      </w:r>
    </w:p>
    <w:p w:rsidR="00045BC8" w:rsidRPr="00A0558C" w:rsidRDefault="00045BC8" w:rsidP="00045BC8">
      <w:pPr>
        <w:ind w:left="720" w:hanging="720"/>
        <w:rPr>
          <w:noProof/>
        </w:rPr>
      </w:pPr>
      <w:r w:rsidRPr="00A0558C">
        <w:rPr>
          <w:noProof/>
        </w:rPr>
        <w:t>Fan J, Lv J.</w:t>
      </w:r>
      <w:r w:rsidR="00C566EF">
        <w:rPr>
          <w:rFonts w:hint="eastAsia"/>
          <w:noProof/>
        </w:rPr>
        <w:t xml:space="preserve"> </w:t>
      </w:r>
      <w:r w:rsidRPr="00A0558C">
        <w:rPr>
          <w:rFonts w:hint="eastAsia"/>
          <w:noProof/>
        </w:rPr>
        <w:t>(2008).</w:t>
      </w:r>
      <w:r w:rsidRPr="00A0558C">
        <w:rPr>
          <w:noProof/>
        </w:rPr>
        <w:t xml:space="preserve"> Sure independence screening for ultrahigh dimensional feature space (with discussion). J</w:t>
      </w:r>
      <w:r w:rsidRPr="00A0558C">
        <w:rPr>
          <w:rFonts w:hint="eastAsia"/>
          <w:noProof/>
        </w:rPr>
        <w:t>ournal of R</w:t>
      </w:r>
      <w:r w:rsidRPr="00A0558C">
        <w:rPr>
          <w:noProof/>
        </w:rPr>
        <w:t>oy</w:t>
      </w:r>
      <w:r w:rsidRPr="00A0558C">
        <w:rPr>
          <w:rFonts w:hint="eastAsia"/>
          <w:noProof/>
        </w:rPr>
        <w:t>al</w:t>
      </w:r>
      <w:r w:rsidRPr="00A0558C">
        <w:rPr>
          <w:noProof/>
        </w:rPr>
        <w:t xml:space="preserve"> </w:t>
      </w:r>
      <w:r w:rsidRPr="00A0558C">
        <w:rPr>
          <w:rFonts w:hint="eastAsia"/>
          <w:noProof/>
        </w:rPr>
        <w:t>S</w:t>
      </w:r>
      <w:r w:rsidRPr="00A0558C">
        <w:rPr>
          <w:noProof/>
        </w:rPr>
        <w:t>tatist</w:t>
      </w:r>
      <w:r w:rsidRPr="00A0558C">
        <w:rPr>
          <w:rFonts w:hint="eastAsia"/>
          <w:noProof/>
        </w:rPr>
        <w:t>ical S</w:t>
      </w:r>
      <w:r w:rsidRPr="00A0558C">
        <w:rPr>
          <w:noProof/>
        </w:rPr>
        <w:t>oc</w:t>
      </w:r>
      <w:r w:rsidRPr="00A0558C">
        <w:rPr>
          <w:rFonts w:hint="eastAsia"/>
          <w:noProof/>
        </w:rPr>
        <w:t>iety, Series B</w:t>
      </w:r>
      <w:r w:rsidRPr="00A0558C">
        <w:rPr>
          <w:noProof/>
        </w:rPr>
        <w:t>. 70</w:t>
      </w:r>
      <w:r w:rsidRPr="00A0558C">
        <w:rPr>
          <w:rFonts w:hint="eastAsia"/>
          <w:noProof/>
        </w:rPr>
        <w:t xml:space="preserve">, </w:t>
      </w:r>
      <w:r w:rsidRPr="00A0558C">
        <w:rPr>
          <w:noProof/>
        </w:rPr>
        <w:t>849–911</w:t>
      </w:r>
    </w:p>
    <w:p w:rsidR="00045BC8" w:rsidRDefault="00045BC8" w:rsidP="00045BC8">
      <w:pPr>
        <w:ind w:left="720" w:hanging="720"/>
        <w:rPr>
          <w:noProof/>
        </w:rPr>
      </w:pPr>
      <w:bookmarkStart w:id="489" w:name="_ENREF_24"/>
      <w:r>
        <w:rPr>
          <w:noProof/>
        </w:rPr>
        <w:t xml:space="preserve">Fildes, R., Goodwin, P., Lawrence, M., &amp; Nikolopoulos, K. (2009). Effective forecasting and judgmental adjustments: an empirical evaluation and strategies for improvement in supply-chain planning. </w:t>
      </w:r>
      <w:r w:rsidRPr="00A0558C">
        <w:rPr>
          <w:noProof/>
        </w:rPr>
        <w:t xml:space="preserve">International </w:t>
      </w:r>
      <w:r w:rsidRPr="00A0558C">
        <w:rPr>
          <w:rFonts w:hint="eastAsia"/>
          <w:noProof/>
        </w:rPr>
        <w:t>J</w:t>
      </w:r>
      <w:r w:rsidRPr="00A0558C">
        <w:rPr>
          <w:noProof/>
        </w:rPr>
        <w:t xml:space="preserve">ournal of </w:t>
      </w:r>
      <w:r w:rsidRPr="00A0558C">
        <w:rPr>
          <w:rFonts w:hint="eastAsia"/>
          <w:noProof/>
        </w:rPr>
        <w:t>F</w:t>
      </w:r>
      <w:r w:rsidRPr="00A0558C">
        <w:rPr>
          <w:noProof/>
        </w:rPr>
        <w:t>orecasting, 25</w:t>
      </w:r>
      <w:r>
        <w:rPr>
          <w:noProof/>
        </w:rPr>
        <w:t>, 3-23.</w:t>
      </w:r>
      <w:bookmarkEnd w:id="489"/>
    </w:p>
    <w:p w:rsidR="00045BC8" w:rsidRDefault="00045BC8" w:rsidP="00045BC8">
      <w:pPr>
        <w:ind w:left="720" w:hanging="720"/>
        <w:rPr>
          <w:noProof/>
        </w:rPr>
      </w:pPr>
      <w:bookmarkStart w:id="490" w:name="_ENREF_25"/>
      <w:r>
        <w:rPr>
          <w:noProof/>
        </w:rPr>
        <w:t xml:space="preserve">Fildes, R., Nikolopoulos, K., Crone, S., &amp; Syntetos, A. A. (2008). Forecasting and operational </w:t>
      </w:r>
      <w:r>
        <w:rPr>
          <w:noProof/>
        </w:rPr>
        <w:lastRenderedPageBreak/>
        <w:t xml:space="preserve">research: A review. </w:t>
      </w:r>
      <w:r w:rsidRPr="00A0558C">
        <w:rPr>
          <w:noProof/>
        </w:rPr>
        <w:t xml:space="preserve">Journal of </w:t>
      </w:r>
      <w:r w:rsidRPr="00A0558C">
        <w:rPr>
          <w:rFonts w:hint="eastAsia"/>
          <w:noProof/>
        </w:rPr>
        <w:t>t</w:t>
      </w:r>
      <w:r w:rsidRPr="00A0558C">
        <w:rPr>
          <w:noProof/>
        </w:rPr>
        <w:t>he</w:t>
      </w:r>
      <w:r w:rsidRPr="00A0558C">
        <w:rPr>
          <w:rFonts w:hint="eastAsia"/>
          <w:noProof/>
        </w:rPr>
        <w:t xml:space="preserve"> O</w:t>
      </w:r>
      <w:r w:rsidRPr="00A0558C">
        <w:rPr>
          <w:noProof/>
        </w:rPr>
        <w:t xml:space="preserve">perational </w:t>
      </w:r>
      <w:r w:rsidRPr="00A0558C">
        <w:rPr>
          <w:rFonts w:hint="eastAsia"/>
          <w:noProof/>
        </w:rPr>
        <w:t>R</w:t>
      </w:r>
      <w:r w:rsidRPr="00A0558C">
        <w:rPr>
          <w:noProof/>
        </w:rPr>
        <w:t>esearch</w:t>
      </w:r>
      <w:r w:rsidRPr="00A0558C">
        <w:rPr>
          <w:rFonts w:hint="eastAsia"/>
          <w:noProof/>
        </w:rPr>
        <w:t xml:space="preserve"> S</w:t>
      </w:r>
      <w:r w:rsidRPr="00A0558C">
        <w:rPr>
          <w:noProof/>
        </w:rPr>
        <w:t>ociety, 59</w:t>
      </w:r>
      <w:bookmarkEnd w:id="490"/>
      <w:r>
        <w:rPr>
          <w:rFonts w:hint="eastAsia"/>
          <w:noProof/>
        </w:rPr>
        <w:t xml:space="preserve">, </w:t>
      </w:r>
      <w:r w:rsidRPr="00C2702D">
        <w:rPr>
          <w:noProof/>
        </w:rPr>
        <w:t>1150–1172</w:t>
      </w:r>
      <w:r>
        <w:rPr>
          <w:rFonts w:hint="eastAsia"/>
          <w:noProof/>
        </w:rPr>
        <w:t>.</w:t>
      </w:r>
    </w:p>
    <w:p w:rsidR="00045BC8" w:rsidRDefault="00045BC8" w:rsidP="00045BC8">
      <w:pPr>
        <w:ind w:left="720" w:hanging="720"/>
        <w:rPr>
          <w:noProof/>
        </w:rPr>
      </w:pPr>
      <w:bookmarkStart w:id="491" w:name="_ENREF_29"/>
      <w:r>
        <w:rPr>
          <w:noProof/>
        </w:rPr>
        <w:t xml:space="preserve">Foekens, E. W., Leeflang, P. S. H., &amp; Wittink, D. R. (1994). A comparison and an exploration of the forecasting accuracy of a loglinear model at different levels of aggregation. </w:t>
      </w:r>
      <w:r w:rsidRPr="00A0558C">
        <w:rPr>
          <w:noProof/>
        </w:rPr>
        <w:t xml:space="preserve">International Journal of </w:t>
      </w:r>
      <w:r w:rsidRPr="00A0558C">
        <w:rPr>
          <w:rFonts w:hint="eastAsia"/>
          <w:noProof/>
        </w:rPr>
        <w:t>F</w:t>
      </w:r>
      <w:r w:rsidRPr="00A0558C">
        <w:rPr>
          <w:noProof/>
        </w:rPr>
        <w:t>orec</w:t>
      </w:r>
      <w:r w:rsidRPr="00C269C9">
        <w:rPr>
          <w:noProof/>
        </w:rPr>
        <w:t>asting, 10</w:t>
      </w:r>
      <w:bookmarkEnd w:id="491"/>
      <w:r>
        <w:rPr>
          <w:rFonts w:hint="eastAsia"/>
          <w:noProof/>
        </w:rPr>
        <w:t>,</w:t>
      </w:r>
      <w:r w:rsidRPr="00C269C9">
        <w:rPr>
          <w:noProof/>
        </w:rPr>
        <w:t xml:space="preserve"> 245–261</w:t>
      </w:r>
      <w:r>
        <w:rPr>
          <w:rFonts w:hint="eastAsia"/>
          <w:noProof/>
        </w:rPr>
        <w:t>.</w:t>
      </w:r>
    </w:p>
    <w:p w:rsidR="00045BC8" w:rsidRDefault="00045BC8" w:rsidP="00045BC8">
      <w:pPr>
        <w:ind w:left="720" w:hanging="720"/>
        <w:rPr>
          <w:noProof/>
        </w:rPr>
      </w:pPr>
      <w:bookmarkStart w:id="492" w:name="_ENREF_34"/>
      <w:r>
        <w:rPr>
          <w:noProof/>
        </w:rPr>
        <w:t xml:space="preserve">Gupta, S. (1988). Impact of sales promotions on when, what, and how much to buy. </w:t>
      </w:r>
      <w:r w:rsidRPr="00A0558C">
        <w:rPr>
          <w:noProof/>
        </w:rPr>
        <w:t xml:space="preserve">Journal of </w:t>
      </w:r>
      <w:r w:rsidRPr="00A0558C">
        <w:rPr>
          <w:rFonts w:hint="eastAsia"/>
          <w:noProof/>
        </w:rPr>
        <w:t>M</w:t>
      </w:r>
      <w:r w:rsidRPr="00A0558C">
        <w:rPr>
          <w:noProof/>
        </w:rPr>
        <w:t xml:space="preserve">arketing </w:t>
      </w:r>
      <w:r w:rsidRPr="00A0558C">
        <w:rPr>
          <w:rFonts w:hint="eastAsia"/>
          <w:noProof/>
        </w:rPr>
        <w:t>R</w:t>
      </w:r>
      <w:r w:rsidRPr="00A0558C">
        <w:rPr>
          <w:noProof/>
        </w:rPr>
        <w:t>esearch, 25</w:t>
      </w:r>
      <w:r>
        <w:rPr>
          <w:noProof/>
        </w:rPr>
        <w:t>, 322-355.</w:t>
      </w:r>
      <w:bookmarkEnd w:id="492"/>
    </w:p>
    <w:p w:rsidR="00C566EF" w:rsidRDefault="00C566EF" w:rsidP="00C566EF">
      <w:pPr>
        <w:ind w:left="720" w:hanging="720"/>
        <w:rPr>
          <w:noProof/>
        </w:rPr>
      </w:pPr>
      <w:r w:rsidRPr="007241EF">
        <w:rPr>
          <w:noProof/>
        </w:rPr>
        <w:t>Gür Ali, Ö., SayIn, S., van Woensel, T., &amp; Fransoo, J. (2009). SKU demand forecasting in the presence of promotions. Expert Systems with Applications, 36.</w:t>
      </w:r>
    </w:p>
    <w:p w:rsidR="00045BC8" w:rsidRDefault="00045BC8" w:rsidP="00045BC8">
      <w:pPr>
        <w:ind w:left="720" w:hanging="720"/>
        <w:rPr>
          <w:noProof/>
        </w:rPr>
      </w:pPr>
      <w:bookmarkStart w:id="493" w:name="_ENREF_36"/>
      <w:r>
        <w:rPr>
          <w:noProof/>
        </w:rPr>
        <w:t xml:space="preserve">Harrell, F. E. (2001). </w:t>
      </w:r>
      <w:r w:rsidRPr="00A0558C">
        <w:rPr>
          <w:noProof/>
        </w:rPr>
        <w:t>Regression Modeling Strategies: With Applications to Linear Models, Logistic Regression, and Survival Analysis</w:t>
      </w:r>
      <w:r>
        <w:rPr>
          <w:noProof/>
        </w:rPr>
        <w:t>. New York.</w:t>
      </w:r>
      <w:bookmarkEnd w:id="493"/>
    </w:p>
    <w:p w:rsidR="00C566EF" w:rsidRPr="00A0558C" w:rsidRDefault="00C566EF" w:rsidP="00C566EF">
      <w:pPr>
        <w:ind w:left="720" w:hanging="720"/>
        <w:rPr>
          <w:noProof/>
        </w:rPr>
      </w:pPr>
      <w:r w:rsidRPr="00A0558C">
        <w:rPr>
          <w:noProof/>
        </w:rPr>
        <w:t>Heerde</w:t>
      </w:r>
      <w:r w:rsidRPr="00A0558C">
        <w:rPr>
          <w:rFonts w:hint="eastAsia"/>
          <w:noProof/>
        </w:rPr>
        <w:t>,</w:t>
      </w:r>
      <w:r w:rsidRPr="00A0558C">
        <w:rPr>
          <w:noProof/>
        </w:rPr>
        <w:t xml:space="preserve"> H</w:t>
      </w:r>
      <w:r w:rsidRPr="00A0558C">
        <w:rPr>
          <w:rFonts w:hint="eastAsia"/>
          <w:noProof/>
        </w:rPr>
        <w:t>.</w:t>
      </w:r>
      <w:r w:rsidRPr="00A0558C">
        <w:rPr>
          <w:noProof/>
        </w:rPr>
        <w:t>J.</w:t>
      </w:r>
      <w:r w:rsidRPr="00A0558C">
        <w:rPr>
          <w:rFonts w:hint="eastAsia"/>
          <w:noProof/>
        </w:rPr>
        <w:t>,</w:t>
      </w:r>
      <w:r w:rsidRPr="00A0558C">
        <w:rPr>
          <w:noProof/>
        </w:rPr>
        <w:t xml:space="preserve"> Leeflang</w:t>
      </w:r>
      <w:r w:rsidRPr="00A0558C">
        <w:rPr>
          <w:rFonts w:hint="eastAsia"/>
          <w:noProof/>
        </w:rPr>
        <w:t>, V.,</w:t>
      </w:r>
      <w:r w:rsidRPr="00A0558C">
        <w:rPr>
          <w:noProof/>
        </w:rPr>
        <w:t xml:space="preserve"> Peter</w:t>
      </w:r>
      <w:r w:rsidRPr="00A0558C">
        <w:rPr>
          <w:rFonts w:hint="eastAsia"/>
          <w:noProof/>
        </w:rPr>
        <w:t>,</w:t>
      </w:r>
      <w:r w:rsidRPr="00A0558C">
        <w:rPr>
          <w:noProof/>
        </w:rPr>
        <w:t xml:space="preserve"> S. H.</w:t>
      </w:r>
      <w:r w:rsidRPr="00A0558C">
        <w:rPr>
          <w:rFonts w:hint="eastAsia"/>
          <w:noProof/>
        </w:rPr>
        <w:t xml:space="preserve"> &amp; </w:t>
      </w:r>
      <w:r w:rsidRPr="00A0558C">
        <w:rPr>
          <w:noProof/>
        </w:rPr>
        <w:t>Wittink</w:t>
      </w:r>
      <w:r w:rsidRPr="00A0558C">
        <w:rPr>
          <w:rFonts w:hint="eastAsia"/>
          <w:noProof/>
        </w:rPr>
        <w:t>,</w:t>
      </w:r>
      <w:r w:rsidRPr="00A0558C">
        <w:rPr>
          <w:noProof/>
        </w:rPr>
        <w:t xml:space="preserve"> D</w:t>
      </w:r>
      <w:r w:rsidRPr="00A0558C">
        <w:rPr>
          <w:rFonts w:hint="eastAsia"/>
          <w:noProof/>
        </w:rPr>
        <w:t>.</w:t>
      </w:r>
      <w:r w:rsidRPr="00A0558C">
        <w:rPr>
          <w:noProof/>
        </w:rPr>
        <w:t>R. (2000)</w:t>
      </w:r>
      <w:r w:rsidRPr="00A0558C">
        <w:rPr>
          <w:rFonts w:hint="eastAsia"/>
          <w:noProof/>
        </w:rPr>
        <w:t>.</w:t>
      </w:r>
      <w:r w:rsidRPr="00A0558C">
        <w:rPr>
          <w:noProof/>
        </w:rPr>
        <w:t xml:space="preserve"> The Estimation of Pre-and Postpromotion Dips with Store-Level Scanner Data</w:t>
      </w:r>
      <w:r w:rsidRPr="00A0558C">
        <w:rPr>
          <w:rFonts w:hint="eastAsia"/>
          <w:noProof/>
        </w:rPr>
        <w:t xml:space="preserve">. </w:t>
      </w:r>
      <w:r w:rsidRPr="00A0558C">
        <w:rPr>
          <w:noProof/>
        </w:rPr>
        <w:t>Journal of Marketing Research, 37</w:t>
      </w:r>
      <w:r w:rsidRPr="00A0558C">
        <w:rPr>
          <w:rFonts w:hint="eastAsia"/>
          <w:noProof/>
        </w:rPr>
        <w:t>,</w:t>
      </w:r>
      <w:r w:rsidRPr="00A0558C">
        <w:rPr>
          <w:noProof/>
        </w:rPr>
        <w:t>383 – 395.</w:t>
      </w:r>
    </w:p>
    <w:p w:rsidR="00C566EF" w:rsidRPr="00A0558C" w:rsidRDefault="00C566EF" w:rsidP="00C566EF">
      <w:pPr>
        <w:ind w:left="720" w:hanging="720"/>
        <w:rPr>
          <w:noProof/>
        </w:rPr>
      </w:pPr>
      <w:r w:rsidRPr="00A0558C">
        <w:rPr>
          <w:noProof/>
        </w:rPr>
        <w:t>Heerde</w:t>
      </w:r>
      <w:r w:rsidRPr="00A0558C">
        <w:rPr>
          <w:rFonts w:hint="eastAsia"/>
          <w:noProof/>
        </w:rPr>
        <w:t>,</w:t>
      </w:r>
      <w:r w:rsidRPr="00A0558C">
        <w:rPr>
          <w:noProof/>
        </w:rPr>
        <w:t xml:space="preserve"> H</w:t>
      </w:r>
      <w:r w:rsidRPr="00A0558C">
        <w:rPr>
          <w:rFonts w:hint="eastAsia"/>
          <w:noProof/>
        </w:rPr>
        <w:t>.</w:t>
      </w:r>
      <w:r w:rsidRPr="00A0558C">
        <w:rPr>
          <w:noProof/>
        </w:rPr>
        <w:t>J.</w:t>
      </w:r>
      <w:r w:rsidRPr="00A0558C">
        <w:rPr>
          <w:rFonts w:hint="eastAsia"/>
          <w:noProof/>
        </w:rPr>
        <w:t>,</w:t>
      </w:r>
      <w:r w:rsidRPr="00A0558C">
        <w:rPr>
          <w:noProof/>
        </w:rPr>
        <w:t xml:space="preserve"> Leeflang</w:t>
      </w:r>
      <w:r w:rsidRPr="00A0558C">
        <w:rPr>
          <w:rFonts w:hint="eastAsia"/>
          <w:noProof/>
        </w:rPr>
        <w:t>, V.,</w:t>
      </w:r>
      <w:r w:rsidRPr="00A0558C">
        <w:rPr>
          <w:noProof/>
        </w:rPr>
        <w:t xml:space="preserve"> Peter</w:t>
      </w:r>
      <w:r w:rsidRPr="00A0558C">
        <w:rPr>
          <w:rFonts w:hint="eastAsia"/>
          <w:noProof/>
        </w:rPr>
        <w:t>,</w:t>
      </w:r>
      <w:r w:rsidRPr="00A0558C">
        <w:rPr>
          <w:noProof/>
        </w:rPr>
        <w:t xml:space="preserve"> S. H.</w:t>
      </w:r>
      <w:r w:rsidRPr="00A0558C">
        <w:rPr>
          <w:rFonts w:hint="eastAsia"/>
          <w:noProof/>
        </w:rPr>
        <w:t xml:space="preserve"> &amp; </w:t>
      </w:r>
      <w:r w:rsidRPr="00A0558C">
        <w:rPr>
          <w:noProof/>
        </w:rPr>
        <w:t>Wittink</w:t>
      </w:r>
      <w:r w:rsidRPr="00A0558C">
        <w:rPr>
          <w:rFonts w:hint="eastAsia"/>
          <w:noProof/>
        </w:rPr>
        <w:t>,</w:t>
      </w:r>
      <w:r w:rsidRPr="00A0558C">
        <w:rPr>
          <w:noProof/>
        </w:rPr>
        <w:t xml:space="preserve"> D</w:t>
      </w:r>
      <w:r w:rsidRPr="00A0558C">
        <w:rPr>
          <w:rFonts w:hint="eastAsia"/>
          <w:noProof/>
        </w:rPr>
        <w:t>.</w:t>
      </w:r>
      <w:r w:rsidRPr="00A0558C">
        <w:rPr>
          <w:noProof/>
        </w:rPr>
        <w:t>R. (2001)</w:t>
      </w:r>
      <w:ins w:id="494" w:author="Fildes, Robert" w:date="2014-09-16T16:20:00Z">
        <w:r w:rsidR="009E6481">
          <w:rPr>
            <w:noProof/>
          </w:rPr>
          <w:t>.</w:t>
        </w:r>
      </w:ins>
      <w:del w:id="495" w:author="Fildes, Robert" w:date="2014-09-16T16:20:00Z">
        <w:r w:rsidRPr="00A0558C" w:rsidDel="009E6481">
          <w:rPr>
            <w:noProof/>
          </w:rPr>
          <w:delText>,</w:delText>
        </w:r>
      </w:del>
      <w:r w:rsidRPr="00A0558C">
        <w:rPr>
          <w:noProof/>
        </w:rPr>
        <w:t xml:space="preserve"> Semiparametric Analysis to Estimate</w:t>
      </w:r>
      <w:r w:rsidRPr="00A0558C">
        <w:rPr>
          <w:rFonts w:hint="eastAsia"/>
          <w:noProof/>
        </w:rPr>
        <w:t xml:space="preserve"> </w:t>
      </w:r>
      <w:r w:rsidRPr="00A0558C">
        <w:rPr>
          <w:noProof/>
        </w:rPr>
        <w:t>the Deal Effect Curve</w:t>
      </w:r>
      <w:r w:rsidRPr="00A0558C">
        <w:rPr>
          <w:rFonts w:hint="eastAsia"/>
          <w:noProof/>
        </w:rPr>
        <w:t>.</w:t>
      </w:r>
      <w:r w:rsidRPr="00A0558C">
        <w:rPr>
          <w:noProof/>
        </w:rPr>
        <w:t xml:space="preserve"> Journal of Marketing Research, 38</w:t>
      </w:r>
      <w:r w:rsidRPr="00A0558C">
        <w:rPr>
          <w:rFonts w:hint="eastAsia"/>
          <w:noProof/>
        </w:rPr>
        <w:t>,</w:t>
      </w:r>
      <w:r w:rsidRPr="00A0558C">
        <w:rPr>
          <w:noProof/>
        </w:rPr>
        <w:t xml:space="preserve"> 197 – 215.</w:t>
      </w:r>
    </w:p>
    <w:p w:rsidR="00C566EF" w:rsidRDefault="00C566EF" w:rsidP="00C566EF">
      <w:pPr>
        <w:ind w:left="720" w:hanging="720"/>
        <w:rPr>
          <w:noProof/>
        </w:rPr>
      </w:pPr>
      <w:bookmarkStart w:id="496" w:name="_ENREF_68"/>
      <w:r w:rsidRPr="00A0558C">
        <w:rPr>
          <w:noProof/>
        </w:rPr>
        <w:t>Heerde</w:t>
      </w:r>
      <w:r w:rsidRPr="00A0558C">
        <w:rPr>
          <w:rFonts w:hint="eastAsia"/>
          <w:noProof/>
        </w:rPr>
        <w:t>,</w:t>
      </w:r>
      <w:r w:rsidRPr="00A0558C">
        <w:rPr>
          <w:noProof/>
        </w:rPr>
        <w:t xml:space="preserve"> H</w:t>
      </w:r>
      <w:r w:rsidRPr="00A0558C">
        <w:rPr>
          <w:rFonts w:hint="eastAsia"/>
          <w:noProof/>
        </w:rPr>
        <w:t>.</w:t>
      </w:r>
      <w:r w:rsidRPr="00A0558C">
        <w:rPr>
          <w:noProof/>
        </w:rPr>
        <w:t>J.</w:t>
      </w:r>
      <w:r w:rsidRPr="00A0558C">
        <w:rPr>
          <w:rFonts w:hint="eastAsia"/>
          <w:noProof/>
        </w:rPr>
        <w:t>,</w:t>
      </w:r>
      <w:r>
        <w:rPr>
          <w:noProof/>
        </w:rPr>
        <w:t xml:space="preserve"> Gupta</w:t>
      </w:r>
      <w:r>
        <w:rPr>
          <w:rFonts w:hint="eastAsia"/>
          <w:noProof/>
        </w:rPr>
        <w:t>,</w:t>
      </w:r>
      <w:r>
        <w:rPr>
          <w:noProof/>
        </w:rPr>
        <w:t xml:space="preserve"> S</w:t>
      </w:r>
      <w:r>
        <w:rPr>
          <w:rFonts w:hint="eastAsia"/>
          <w:noProof/>
        </w:rPr>
        <w:t>.</w:t>
      </w:r>
      <w:r>
        <w:rPr>
          <w:noProof/>
        </w:rPr>
        <w:t xml:space="preserve"> &amp; Wittink, D. R. (2003). Is 75% of the Sales Promotion Bump Due to Brand Switching? No, Only 33% Is. </w:t>
      </w:r>
      <w:r w:rsidRPr="00A0558C">
        <w:rPr>
          <w:noProof/>
        </w:rPr>
        <w:t xml:space="preserve">Journal of </w:t>
      </w:r>
      <w:r w:rsidR="009E6481" w:rsidRPr="00A0558C">
        <w:rPr>
          <w:noProof/>
        </w:rPr>
        <w:t>Marketing Re</w:t>
      </w:r>
      <w:r w:rsidRPr="00A0558C">
        <w:rPr>
          <w:noProof/>
        </w:rPr>
        <w:t>search, XL</w:t>
      </w:r>
      <w:r>
        <w:rPr>
          <w:noProof/>
        </w:rPr>
        <w:t>, 481-491.</w:t>
      </w:r>
      <w:bookmarkEnd w:id="496"/>
    </w:p>
    <w:p w:rsidR="00045BC8" w:rsidRPr="00A0558C" w:rsidRDefault="00045BC8" w:rsidP="00045BC8">
      <w:pPr>
        <w:ind w:left="720" w:hanging="720"/>
        <w:rPr>
          <w:noProof/>
        </w:rPr>
      </w:pPr>
      <w:r w:rsidRPr="00A0558C">
        <w:rPr>
          <w:noProof/>
        </w:rPr>
        <w:t>Hiemstra</w:t>
      </w:r>
      <w:r>
        <w:rPr>
          <w:rFonts w:hint="eastAsia"/>
          <w:noProof/>
        </w:rPr>
        <w:t>,</w:t>
      </w:r>
      <w:r w:rsidRPr="00A0558C">
        <w:rPr>
          <w:noProof/>
        </w:rPr>
        <w:t xml:space="preserve"> C.</w:t>
      </w:r>
      <w:r w:rsidRPr="00A0558C">
        <w:rPr>
          <w:rFonts w:hint="eastAsia"/>
          <w:noProof/>
        </w:rPr>
        <w:t xml:space="preserve"> &amp;</w:t>
      </w:r>
      <w:r w:rsidRPr="00A0558C">
        <w:rPr>
          <w:noProof/>
        </w:rPr>
        <w:t xml:space="preserve"> Jones</w:t>
      </w:r>
      <w:r>
        <w:rPr>
          <w:rFonts w:hint="eastAsia"/>
          <w:noProof/>
        </w:rPr>
        <w:t>,</w:t>
      </w:r>
      <w:r w:rsidRPr="00A0558C">
        <w:rPr>
          <w:noProof/>
        </w:rPr>
        <w:t xml:space="preserve"> J. D.</w:t>
      </w:r>
      <w:r w:rsidRPr="00A0558C">
        <w:rPr>
          <w:rFonts w:hint="eastAsia"/>
          <w:noProof/>
        </w:rPr>
        <w:t>(1994)</w:t>
      </w:r>
      <w:r w:rsidRPr="00A0558C">
        <w:rPr>
          <w:noProof/>
        </w:rPr>
        <w:t>. Testing for Linear and Nonlinear Granger Causality in the Stock Price- Volume</w:t>
      </w:r>
      <w:r w:rsidRPr="00A0558C">
        <w:rPr>
          <w:rFonts w:hint="eastAsia"/>
          <w:noProof/>
        </w:rPr>
        <w:t xml:space="preserve"> </w:t>
      </w:r>
      <w:r w:rsidRPr="00A0558C">
        <w:rPr>
          <w:noProof/>
        </w:rPr>
        <w:t>Relation.</w:t>
      </w:r>
      <w:r w:rsidRPr="00A0558C">
        <w:rPr>
          <w:rFonts w:hint="eastAsia"/>
          <w:noProof/>
        </w:rPr>
        <w:t xml:space="preserve"> </w:t>
      </w:r>
      <w:del w:id="497" w:author="Fildes, Robert" w:date="2014-09-16T16:17:00Z">
        <w:r w:rsidRPr="00A0558C" w:rsidDel="009E6481">
          <w:rPr>
            <w:noProof/>
          </w:rPr>
          <w:delText xml:space="preserve">The </w:delText>
        </w:r>
      </w:del>
      <w:r w:rsidRPr="00A0558C">
        <w:rPr>
          <w:noProof/>
        </w:rPr>
        <w:t>Journal of Finance, 49(5):1639</w:t>
      </w:r>
      <w:r w:rsidRPr="00A0558C">
        <w:rPr>
          <w:rFonts w:hint="eastAsia"/>
          <w:noProof/>
        </w:rPr>
        <w:t>-</w:t>
      </w:r>
      <w:r w:rsidRPr="00A0558C">
        <w:rPr>
          <w:noProof/>
        </w:rPr>
        <w:t>1664</w:t>
      </w:r>
      <w:del w:id="498" w:author="Fildes, Robert" w:date="2014-09-16T16:17:00Z">
        <w:r w:rsidRPr="00A0558C" w:rsidDel="009E6481">
          <w:rPr>
            <w:noProof/>
          </w:rPr>
          <w:delText>, Dec. 1994</w:delText>
        </w:r>
      </w:del>
      <w:r w:rsidRPr="00A0558C">
        <w:rPr>
          <w:noProof/>
        </w:rPr>
        <w:t>.</w:t>
      </w:r>
    </w:p>
    <w:p w:rsidR="00C566EF" w:rsidRPr="00A0558C" w:rsidRDefault="00C566EF" w:rsidP="00C566EF">
      <w:pPr>
        <w:ind w:left="720" w:hanging="720"/>
        <w:rPr>
          <w:noProof/>
        </w:rPr>
      </w:pPr>
      <w:r w:rsidRPr="00A0558C">
        <w:rPr>
          <w:noProof/>
        </w:rPr>
        <w:t>Hruschka, H. (2013). Comparing Small- and Large-Scale Models of Multicategory Buying Behavior. Journal of Forecasting</w:t>
      </w:r>
      <w:r w:rsidRPr="00A0558C">
        <w:rPr>
          <w:rFonts w:hint="eastAsia"/>
          <w:noProof/>
        </w:rPr>
        <w:t>,</w:t>
      </w:r>
      <w:r w:rsidRPr="00A0558C">
        <w:rPr>
          <w:noProof/>
        </w:rPr>
        <w:t xml:space="preserve"> 32(5): 423-434.</w:t>
      </w:r>
    </w:p>
    <w:p w:rsidR="00C566EF" w:rsidRPr="00A0558C" w:rsidRDefault="00C566EF" w:rsidP="00C566EF">
      <w:pPr>
        <w:ind w:left="720" w:hanging="720"/>
        <w:rPr>
          <w:noProof/>
        </w:rPr>
      </w:pPr>
      <w:r w:rsidRPr="00A0558C">
        <w:rPr>
          <w:noProof/>
        </w:rPr>
        <w:t>Huang, T., Fildes</w:t>
      </w:r>
      <w:r>
        <w:rPr>
          <w:rFonts w:hint="eastAsia"/>
          <w:noProof/>
        </w:rPr>
        <w:t>,</w:t>
      </w:r>
      <w:r w:rsidRPr="00A0558C">
        <w:rPr>
          <w:noProof/>
        </w:rPr>
        <w:t xml:space="preserve"> R.</w:t>
      </w:r>
      <w:r w:rsidRPr="00A0558C">
        <w:rPr>
          <w:rFonts w:hint="eastAsia"/>
          <w:noProof/>
        </w:rPr>
        <w:t xml:space="preserve"> &amp;</w:t>
      </w:r>
      <w:r w:rsidRPr="00A0558C">
        <w:rPr>
          <w:noProof/>
        </w:rPr>
        <w:t xml:space="preserve"> Soopramanien</w:t>
      </w:r>
      <w:del w:id="499" w:author="Fildes, Robert" w:date="2014-09-16T16:20:00Z">
        <w:r w:rsidRPr="00A0558C" w:rsidDel="009E6481">
          <w:rPr>
            <w:noProof/>
          </w:rPr>
          <w:delText>c</w:delText>
        </w:r>
      </w:del>
      <w:r>
        <w:rPr>
          <w:rFonts w:hint="eastAsia"/>
          <w:noProof/>
        </w:rPr>
        <w:t>,</w:t>
      </w:r>
      <w:r w:rsidRPr="00A0558C">
        <w:rPr>
          <w:noProof/>
        </w:rPr>
        <w:t xml:space="preserve"> </w:t>
      </w:r>
      <w:r w:rsidRPr="00A0558C">
        <w:rPr>
          <w:rFonts w:hint="eastAsia"/>
          <w:noProof/>
        </w:rPr>
        <w:t>D.</w:t>
      </w:r>
      <w:r w:rsidRPr="00A0558C">
        <w:rPr>
          <w:noProof/>
        </w:rPr>
        <w:t>(2014). The value of competitive information in forecasting FMCG retail product sales and the variable selection problem. European Journal of Operational Research</w:t>
      </w:r>
      <w:r w:rsidRPr="00A0558C">
        <w:rPr>
          <w:rFonts w:hint="eastAsia"/>
          <w:noProof/>
        </w:rPr>
        <w:t>,</w:t>
      </w:r>
      <w:r w:rsidRPr="00A0558C">
        <w:rPr>
          <w:noProof/>
        </w:rPr>
        <w:t xml:space="preserve"> 237(2): 738-748.</w:t>
      </w:r>
    </w:p>
    <w:p w:rsidR="00045BC8" w:rsidRPr="00A0558C" w:rsidRDefault="00045BC8" w:rsidP="00045BC8">
      <w:pPr>
        <w:ind w:left="720" w:hanging="720"/>
        <w:rPr>
          <w:noProof/>
        </w:rPr>
      </w:pPr>
      <w:r w:rsidRPr="00A0558C">
        <w:rPr>
          <w:noProof/>
        </w:rPr>
        <w:t>Hyndman, R.J., Koehler, A.B., Snyder, R.D., and Grose, S. (2002) A state space framework for</w:t>
      </w:r>
      <w:r w:rsidRPr="00A0558C">
        <w:rPr>
          <w:rFonts w:hint="eastAsia"/>
          <w:noProof/>
        </w:rPr>
        <w:t xml:space="preserve"> </w:t>
      </w:r>
      <w:r w:rsidRPr="00A0558C">
        <w:rPr>
          <w:noProof/>
        </w:rPr>
        <w:t>automatic forecasting using exponential smoothing methods</w:t>
      </w:r>
      <w:r w:rsidRPr="00A0558C">
        <w:rPr>
          <w:rFonts w:hint="eastAsia"/>
          <w:noProof/>
        </w:rPr>
        <w:t xml:space="preserve">. </w:t>
      </w:r>
      <w:r w:rsidRPr="00A0558C">
        <w:rPr>
          <w:noProof/>
        </w:rPr>
        <w:t>International J</w:t>
      </w:r>
      <w:r w:rsidRPr="00A0558C">
        <w:rPr>
          <w:rFonts w:hint="eastAsia"/>
          <w:noProof/>
        </w:rPr>
        <w:t>ournal of</w:t>
      </w:r>
      <w:r w:rsidRPr="00A0558C">
        <w:rPr>
          <w:noProof/>
        </w:rPr>
        <w:t xml:space="preserve"> Forecasting, 18(3),</w:t>
      </w:r>
      <w:r w:rsidRPr="00A0558C">
        <w:rPr>
          <w:rFonts w:hint="eastAsia"/>
          <w:noProof/>
        </w:rPr>
        <w:t xml:space="preserve"> </w:t>
      </w:r>
      <w:r w:rsidRPr="00A0558C">
        <w:rPr>
          <w:noProof/>
        </w:rPr>
        <w:t>439–454.</w:t>
      </w:r>
    </w:p>
    <w:p w:rsidR="00045BC8" w:rsidRDefault="00045BC8" w:rsidP="00045BC8">
      <w:pPr>
        <w:ind w:left="720" w:hanging="720"/>
        <w:rPr>
          <w:noProof/>
        </w:rPr>
      </w:pPr>
      <w:bookmarkStart w:id="500" w:name="_ENREF_40"/>
      <w:r>
        <w:rPr>
          <w:noProof/>
        </w:rPr>
        <w:t xml:space="preserve">Hyndman, R. J., &amp; Koehler, A. B. (2006). Another look at measures of forecast accuracy. </w:t>
      </w:r>
      <w:r w:rsidRPr="00A0558C">
        <w:rPr>
          <w:noProof/>
        </w:rPr>
        <w:t>International Journal of Forecasting, 22</w:t>
      </w:r>
      <w:r>
        <w:rPr>
          <w:noProof/>
        </w:rPr>
        <w:t>, 679-688.</w:t>
      </w:r>
      <w:bookmarkEnd w:id="500"/>
    </w:p>
    <w:p w:rsidR="00045BC8" w:rsidRPr="00A0558C" w:rsidRDefault="00045BC8" w:rsidP="00045BC8">
      <w:pPr>
        <w:ind w:left="720" w:hanging="720"/>
        <w:rPr>
          <w:noProof/>
        </w:rPr>
      </w:pPr>
      <w:r w:rsidRPr="00A0558C">
        <w:rPr>
          <w:noProof/>
        </w:rPr>
        <w:t xml:space="preserve">Kumar, V. </w:t>
      </w:r>
      <w:r w:rsidRPr="00A0558C">
        <w:rPr>
          <w:rFonts w:hint="eastAsia"/>
          <w:noProof/>
        </w:rPr>
        <w:t>&amp;</w:t>
      </w:r>
      <w:r w:rsidRPr="00A0558C">
        <w:rPr>
          <w:noProof/>
        </w:rPr>
        <w:t xml:space="preserve"> Leone</w:t>
      </w:r>
      <w:r>
        <w:rPr>
          <w:rFonts w:hint="eastAsia"/>
          <w:noProof/>
        </w:rPr>
        <w:t>,</w:t>
      </w:r>
      <w:r w:rsidRPr="00A0558C">
        <w:rPr>
          <w:noProof/>
        </w:rPr>
        <w:t xml:space="preserve"> </w:t>
      </w:r>
      <w:r w:rsidRPr="00A0558C">
        <w:rPr>
          <w:rFonts w:hint="eastAsia"/>
          <w:noProof/>
        </w:rPr>
        <w:t xml:space="preserve">R. </w:t>
      </w:r>
      <w:r w:rsidRPr="00A0558C">
        <w:rPr>
          <w:noProof/>
        </w:rPr>
        <w:t>(1988)</w:t>
      </w:r>
      <w:r w:rsidRPr="00A0558C">
        <w:rPr>
          <w:rFonts w:hint="eastAsia"/>
          <w:noProof/>
        </w:rPr>
        <w:t xml:space="preserve">. </w:t>
      </w:r>
      <w:r w:rsidRPr="00A0558C">
        <w:rPr>
          <w:noProof/>
        </w:rPr>
        <w:t>Measuring the Effect of Retail Store Promotions on Brand and Store Substitution</w:t>
      </w:r>
      <w:r w:rsidRPr="00A0558C">
        <w:rPr>
          <w:rFonts w:hint="eastAsia"/>
          <w:noProof/>
        </w:rPr>
        <w:t>.</w:t>
      </w:r>
      <w:r w:rsidRPr="00A0558C">
        <w:rPr>
          <w:noProof/>
        </w:rPr>
        <w:t xml:space="preserve"> Journal of Marketing Research, 25 (May), 178-85.</w:t>
      </w:r>
    </w:p>
    <w:p w:rsidR="00045BC8" w:rsidRDefault="00045BC8" w:rsidP="00045BC8">
      <w:pPr>
        <w:ind w:left="720" w:hanging="720"/>
        <w:rPr>
          <w:noProof/>
        </w:rPr>
      </w:pPr>
      <w:bookmarkStart w:id="501" w:name="_ENREF_44"/>
      <w:r>
        <w:rPr>
          <w:noProof/>
        </w:rPr>
        <w:t xml:space="preserve">Kuo, R. J. (2001). A sales forecasting system based on fuzzy neural network with initial weights generated by genetic algorithm. </w:t>
      </w:r>
      <w:r w:rsidRPr="00A0558C">
        <w:rPr>
          <w:noProof/>
        </w:rPr>
        <w:t>European Journal of Operational Research, 129</w:t>
      </w:r>
      <w:bookmarkEnd w:id="501"/>
      <w:r>
        <w:rPr>
          <w:rFonts w:hint="eastAsia"/>
          <w:noProof/>
        </w:rPr>
        <w:t>,</w:t>
      </w:r>
      <w:r w:rsidRPr="00BA7C88">
        <w:rPr>
          <w:noProof/>
        </w:rPr>
        <w:t xml:space="preserve"> 496–517</w:t>
      </w:r>
      <w:r>
        <w:rPr>
          <w:rFonts w:hint="eastAsia"/>
          <w:noProof/>
        </w:rPr>
        <w:t>.</w:t>
      </w:r>
    </w:p>
    <w:p w:rsidR="00045BC8" w:rsidRPr="00A0558C" w:rsidRDefault="00045BC8" w:rsidP="00045BC8">
      <w:pPr>
        <w:ind w:left="720" w:hanging="720"/>
        <w:rPr>
          <w:noProof/>
        </w:rPr>
      </w:pPr>
      <w:r w:rsidRPr="00A0558C">
        <w:rPr>
          <w:noProof/>
        </w:rPr>
        <w:t>Kalyanam, K., Borle</w:t>
      </w:r>
      <w:r w:rsidR="00791655" w:rsidRPr="00791655">
        <w:rPr>
          <w:noProof/>
        </w:rPr>
        <w:t xml:space="preserve"> </w:t>
      </w:r>
      <w:r w:rsidR="00791655" w:rsidRPr="00A0558C">
        <w:rPr>
          <w:noProof/>
        </w:rPr>
        <w:t>S.</w:t>
      </w:r>
      <w:r w:rsidRPr="00A0558C">
        <w:rPr>
          <w:noProof/>
        </w:rPr>
        <w:t>,</w:t>
      </w:r>
      <w:r w:rsidR="00791655" w:rsidRPr="00791655">
        <w:rPr>
          <w:noProof/>
        </w:rPr>
        <w:t xml:space="preserve"> Boatwright</w:t>
      </w:r>
      <w:r w:rsidR="00791655" w:rsidRPr="00A0558C">
        <w:rPr>
          <w:noProof/>
        </w:rPr>
        <w:t xml:space="preserve"> </w:t>
      </w:r>
      <w:r w:rsidR="00791655" w:rsidRPr="00791655">
        <w:rPr>
          <w:noProof/>
        </w:rPr>
        <w:t>P</w:t>
      </w:r>
      <w:r w:rsidRPr="00A0558C">
        <w:rPr>
          <w:noProof/>
        </w:rPr>
        <w:t>. (2007). Deconstructing Each Item's Category Contribution. Marketing Science</w:t>
      </w:r>
      <w:r w:rsidRPr="00A0558C">
        <w:rPr>
          <w:rFonts w:hint="eastAsia"/>
          <w:noProof/>
        </w:rPr>
        <w:t xml:space="preserve">, </w:t>
      </w:r>
      <w:r w:rsidRPr="00A0558C">
        <w:rPr>
          <w:noProof/>
        </w:rPr>
        <w:t xml:space="preserve"> 26(3): 327-341.</w:t>
      </w:r>
    </w:p>
    <w:p w:rsidR="00045BC8" w:rsidRDefault="00045BC8" w:rsidP="00045BC8">
      <w:pPr>
        <w:ind w:left="720" w:hanging="720"/>
        <w:rPr>
          <w:noProof/>
        </w:rPr>
      </w:pPr>
      <w:r>
        <w:rPr>
          <w:noProof/>
        </w:rPr>
        <w:t>Lee</w:t>
      </w:r>
      <w:r>
        <w:rPr>
          <w:rFonts w:hint="eastAsia"/>
          <w:noProof/>
        </w:rPr>
        <w:t xml:space="preserve"> S.</w:t>
      </w:r>
      <w:r>
        <w:rPr>
          <w:noProof/>
        </w:rPr>
        <w:t>, Kim</w:t>
      </w:r>
      <w:r>
        <w:rPr>
          <w:rFonts w:hint="eastAsia"/>
          <w:noProof/>
        </w:rPr>
        <w:t>, J.</w:t>
      </w:r>
      <w:r>
        <w:rPr>
          <w:noProof/>
        </w:rPr>
        <w:t xml:space="preserve">, </w:t>
      </w:r>
      <w:r>
        <w:rPr>
          <w:rFonts w:hint="eastAsia"/>
          <w:noProof/>
        </w:rPr>
        <w:t>&amp;</w:t>
      </w:r>
      <w:r>
        <w:rPr>
          <w:noProof/>
        </w:rPr>
        <w:t xml:space="preserve"> Allenby</w:t>
      </w:r>
      <w:r>
        <w:rPr>
          <w:rFonts w:hint="eastAsia"/>
          <w:noProof/>
        </w:rPr>
        <w:t>, G.M.</w:t>
      </w:r>
      <w:r w:rsidR="00EF59B7">
        <w:rPr>
          <w:rFonts w:hint="eastAsia"/>
          <w:noProof/>
        </w:rPr>
        <w:t xml:space="preserve"> </w:t>
      </w:r>
      <w:r>
        <w:rPr>
          <w:rFonts w:hint="eastAsia"/>
          <w:noProof/>
        </w:rPr>
        <w:t>(2013).</w:t>
      </w:r>
      <w:r>
        <w:rPr>
          <w:noProof/>
        </w:rPr>
        <w:t xml:space="preserve"> </w:t>
      </w:r>
      <w:r w:rsidRPr="009E6481">
        <w:rPr>
          <w:noProof/>
          <w:highlight w:val="yellow"/>
          <w:rPrChange w:id="502" w:author="Fildes, Robert" w:date="2014-09-16T16:18:00Z">
            <w:rPr>
              <w:noProof/>
            </w:rPr>
          </w:rPrChange>
        </w:rPr>
        <w:t>A sirect utility</w:t>
      </w:r>
      <w:r>
        <w:rPr>
          <w:noProof/>
        </w:rPr>
        <w:t xml:space="preserve"> </w:t>
      </w:r>
      <w:r>
        <w:rPr>
          <w:rFonts w:hint="eastAsia"/>
          <w:noProof/>
        </w:rPr>
        <w:t>m</w:t>
      </w:r>
      <w:r>
        <w:rPr>
          <w:noProof/>
        </w:rPr>
        <w:t xml:space="preserve">odel for </w:t>
      </w:r>
      <w:r>
        <w:rPr>
          <w:rFonts w:hint="eastAsia"/>
          <w:noProof/>
        </w:rPr>
        <w:t>a</w:t>
      </w:r>
      <w:r>
        <w:rPr>
          <w:noProof/>
        </w:rPr>
        <w:t xml:space="preserve">symmetric </w:t>
      </w:r>
      <w:r>
        <w:rPr>
          <w:rFonts w:hint="eastAsia"/>
          <w:noProof/>
        </w:rPr>
        <w:t>c</w:t>
      </w:r>
      <w:r>
        <w:rPr>
          <w:noProof/>
        </w:rPr>
        <w:t>omplements</w:t>
      </w:r>
      <w:r>
        <w:rPr>
          <w:rFonts w:hint="eastAsia"/>
          <w:noProof/>
        </w:rPr>
        <w:t xml:space="preserve">. </w:t>
      </w:r>
      <w:r>
        <w:rPr>
          <w:noProof/>
        </w:rPr>
        <w:t>Marketing Science</w:t>
      </w:r>
      <w:r>
        <w:rPr>
          <w:rFonts w:hint="eastAsia"/>
          <w:noProof/>
        </w:rPr>
        <w:t>,</w:t>
      </w:r>
      <w:r>
        <w:rPr>
          <w:noProof/>
        </w:rPr>
        <w:t xml:space="preserve"> 32</w:t>
      </w:r>
      <w:r>
        <w:rPr>
          <w:rFonts w:hint="eastAsia"/>
          <w:noProof/>
        </w:rPr>
        <w:t>(</w:t>
      </w:r>
      <w:r>
        <w:rPr>
          <w:noProof/>
        </w:rPr>
        <w:t>3</w:t>
      </w:r>
      <w:r>
        <w:rPr>
          <w:rFonts w:hint="eastAsia"/>
          <w:noProof/>
        </w:rPr>
        <w:t>)</w:t>
      </w:r>
      <w:r>
        <w:rPr>
          <w:noProof/>
        </w:rPr>
        <w:t>, 454-470</w:t>
      </w:r>
      <w:r>
        <w:rPr>
          <w:rFonts w:hint="eastAsia"/>
          <w:noProof/>
        </w:rPr>
        <w:t>.</w:t>
      </w:r>
    </w:p>
    <w:p w:rsidR="00EF59B7" w:rsidRDefault="00EF59B7" w:rsidP="00045BC8">
      <w:pPr>
        <w:ind w:left="720" w:hanging="720"/>
        <w:rPr>
          <w:noProof/>
        </w:rPr>
      </w:pPr>
      <w:r w:rsidRPr="00EF59B7">
        <w:rPr>
          <w:noProof/>
        </w:rPr>
        <w:t>Levy, M., Grewal</w:t>
      </w:r>
      <w:r w:rsidR="00BB2742">
        <w:rPr>
          <w:rFonts w:hint="eastAsia"/>
          <w:noProof/>
        </w:rPr>
        <w:t>,</w:t>
      </w:r>
      <w:r w:rsidR="00965D7C" w:rsidRPr="00EF59B7">
        <w:rPr>
          <w:noProof/>
        </w:rPr>
        <w:t xml:space="preserve"> D.</w:t>
      </w:r>
      <w:r w:rsidRPr="00EF59B7">
        <w:rPr>
          <w:noProof/>
        </w:rPr>
        <w:t xml:space="preserve">, </w:t>
      </w:r>
      <w:r w:rsidR="00C566EF" w:rsidRPr="00C566EF">
        <w:rPr>
          <w:noProof/>
        </w:rPr>
        <w:t>Kopalle</w:t>
      </w:r>
      <w:r w:rsidR="00BB2742">
        <w:rPr>
          <w:rFonts w:hint="eastAsia"/>
          <w:noProof/>
        </w:rPr>
        <w:t>,</w:t>
      </w:r>
      <w:r w:rsidR="00C566EF" w:rsidRPr="00C566EF">
        <w:rPr>
          <w:noProof/>
        </w:rPr>
        <w:t xml:space="preserve"> P</w:t>
      </w:r>
      <w:r w:rsidR="00C566EF">
        <w:rPr>
          <w:rFonts w:hint="eastAsia"/>
          <w:noProof/>
        </w:rPr>
        <w:t>.</w:t>
      </w:r>
      <w:r w:rsidR="00C566EF" w:rsidRPr="00C566EF">
        <w:rPr>
          <w:noProof/>
        </w:rPr>
        <w:t>K</w:t>
      </w:r>
      <w:r w:rsidR="00C566EF">
        <w:rPr>
          <w:rFonts w:hint="eastAsia"/>
          <w:noProof/>
        </w:rPr>
        <w:t>. &amp;</w:t>
      </w:r>
      <w:r w:rsidR="00C566EF" w:rsidRPr="00C566EF">
        <w:rPr>
          <w:noProof/>
        </w:rPr>
        <w:t xml:space="preserve"> Hess</w:t>
      </w:r>
      <w:r w:rsidR="00BB2742">
        <w:rPr>
          <w:rFonts w:hint="eastAsia"/>
          <w:noProof/>
        </w:rPr>
        <w:t>,</w:t>
      </w:r>
      <w:r w:rsidR="00C566EF" w:rsidRPr="00C566EF">
        <w:rPr>
          <w:noProof/>
        </w:rPr>
        <w:t xml:space="preserve"> J</w:t>
      </w:r>
      <w:r w:rsidR="00C566EF">
        <w:rPr>
          <w:rFonts w:hint="eastAsia"/>
          <w:noProof/>
        </w:rPr>
        <w:t>.</w:t>
      </w:r>
      <w:r w:rsidR="00C566EF" w:rsidRPr="00C566EF">
        <w:rPr>
          <w:noProof/>
        </w:rPr>
        <w:t>D</w:t>
      </w:r>
      <w:r w:rsidR="00C566EF">
        <w:rPr>
          <w:rFonts w:hint="eastAsia"/>
          <w:noProof/>
        </w:rPr>
        <w:t>.</w:t>
      </w:r>
      <w:r w:rsidR="00C566EF" w:rsidRPr="00C566EF">
        <w:rPr>
          <w:noProof/>
        </w:rPr>
        <w:t xml:space="preserve"> </w:t>
      </w:r>
      <w:r w:rsidRPr="00EF59B7">
        <w:rPr>
          <w:noProof/>
        </w:rPr>
        <w:t>(2004). Emerging trends in retail pricing pract</w:t>
      </w:r>
      <w:r>
        <w:rPr>
          <w:noProof/>
        </w:rPr>
        <w:t>ice: implications for research.</w:t>
      </w:r>
      <w:r>
        <w:rPr>
          <w:rFonts w:hint="eastAsia"/>
          <w:noProof/>
        </w:rPr>
        <w:t xml:space="preserve"> </w:t>
      </w:r>
      <w:r w:rsidRPr="00EF59B7">
        <w:rPr>
          <w:noProof/>
        </w:rPr>
        <w:t xml:space="preserve"> Journal of Retailing</w:t>
      </w:r>
      <w:r>
        <w:rPr>
          <w:rFonts w:hint="eastAsia"/>
          <w:noProof/>
        </w:rPr>
        <w:t>,</w:t>
      </w:r>
      <w:r w:rsidRPr="00EF59B7">
        <w:rPr>
          <w:noProof/>
        </w:rPr>
        <w:t xml:space="preserve"> 80(3): xiii-xxi.</w:t>
      </w:r>
    </w:p>
    <w:p w:rsidR="00045BC8" w:rsidRPr="00A0558C" w:rsidRDefault="00045BC8" w:rsidP="00045BC8">
      <w:pPr>
        <w:ind w:left="720" w:hanging="720"/>
        <w:rPr>
          <w:noProof/>
        </w:rPr>
      </w:pPr>
      <w:r w:rsidRPr="00A0558C">
        <w:rPr>
          <w:noProof/>
        </w:rPr>
        <w:t>Marinazzo D., Pellicoro</w:t>
      </w:r>
      <w:r>
        <w:rPr>
          <w:rFonts w:hint="eastAsia"/>
          <w:noProof/>
        </w:rPr>
        <w:t>,</w:t>
      </w:r>
      <w:r w:rsidRPr="00A0558C">
        <w:rPr>
          <w:noProof/>
        </w:rPr>
        <w:t xml:space="preserve"> M., </w:t>
      </w:r>
      <w:r w:rsidRPr="00A0558C">
        <w:rPr>
          <w:rFonts w:hint="eastAsia"/>
          <w:noProof/>
        </w:rPr>
        <w:t>&amp;</w:t>
      </w:r>
      <w:r w:rsidRPr="00A0558C">
        <w:rPr>
          <w:noProof/>
        </w:rPr>
        <w:t xml:space="preserve"> Stramaglia</w:t>
      </w:r>
      <w:r>
        <w:rPr>
          <w:rFonts w:hint="eastAsia"/>
          <w:noProof/>
        </w:rPr>
        <w:t>,</w:t>
      </w:r>
      <w:r w:rsidRPr="00A0558C">
        <w:rPr>
          <w:noProof/>
        </w:rPr>
        <w:t xml:space="preserve"> S.</w:t>
      </w:r>
      <w:r w:rsidRPr="00A0558C">
        <w:rPr>
          <w:rFonts w:hint="eastAsia"/>
          <w:noProof/>
        </w:rPr>
        <w:t>(2008)</w:t>
      </w:r>
      <w:r w:rsidRPr="00A0558C">
        <w:rPr>
          <w:noProof/>
        </w:rPr>
        <w:t>. Kernel Granger causality and the analysis of dynamical networks.</w:t>
      </w:r>
      <w:r w:rsidRPr="00A0558C">
        <w:rPr>
          <w:rFonts w:hint="eastAsia"/>
          <w:noProof/>
        </w:rPr>
        <w:t xml:space="preserve"> </w:t>
      </w:r>
      <w:r w:rsidRPr="00A0558C">
        <w:rPr>
          <w:noProof/>
        </w:rPr>
        <w:t xml:space="preserve">Physical </w:t>
      </w:r>
      <w:r w:rsidRPr="00A0558C">
        <w:rPr>
          <w:rFonts w:hint="eastAsia"/>
          <w:noProof/>
        </w:rPr>
        <w:t>R</w:t>
      </w:r>
      <w:r w:rsidRPr="00A0558C">
        <w:rPr>
          <w:noProof/>
        </w:rPr>
        <w:t>eview. E, Statistical, nonlinear, and soft matter physics, 77</w:t>
      </w:r>
      <w:r w:rsidRPr="00A0558C">
        <w:rPr>
          <w:rFonts w:hint="eastAsia"/>
          <w:noProof/>
        </w:rPr>
        <w:t xml:space="preserve">, </w:t>
      </w:r>
      <w:r w:rsidRPr="00A0558C">
        <w:rPr>
          <w:noProof/>
        </w:rPr>
        <w:t>14</w:t>
      </w:r>
      <w:r w:rsidRPr="00A0558C">
        <w:rPr>
          <w:rFonts w:hint="eastAsia"/>
          <w:noProof/>
        </w:rPr>
        <w:t>-24.</w:t>
      </w:r>
    </w:p>
    <w:p w:rsidR="00045BC8" w:rsidRDefault="00045BC8" w:rsidP="00045BC8">
      <w:pPr>
        <w:ind w:left="720" w:hanging="720"/>
        <w:rPr>
          <w:noProof/>
        </w:rPr>
      </w:pPr>
      <w:r>
        <w:rPr>
          <w:noProof/>
        </w:rPr>
        <w:t>Mehta, N. (2007). Investigating consumers</w:t>
      </w:r>
      <w:r>
        <w:rPr>
          <w:rFonts w:hint="eastAsia"/>
          <w:noProof/>
        </w:rPr>
        <w:t xml:space="preserve"> </w:t>
      </w:r>
      <w:r>
        <w:rPr>
          <w:noProof/>
        </w:rPr>
        <w:t xml:space="preserve">purchase incidence and brand choice decisions across </w:t>
      </w:r>
      <w:r>
        <w:rPr>
          <w:noProof/>
        </w:rPr>
        <w:lastRenderedPageBreak/>
        <w:t>multiple</w:t>
      </w:r>
      <w:r>
        <w:rPr>
          <w:rFonts w:hint="eastAsia"/>
          <w:noProof/>
        </w:rPr>
        <w:t xml:space="preserve"> </w:t>
      </w:r>
      <w:r>
        <w:rPr>
          <w:noProof/>
        </w:rPr>
        <w:t>product categories: A theoretical and empirical analysis.</w:t>
      </w:r>
      <w:r>
        <w:rPr>
          <w:rFonts w:hint="eastAsia"/>
          <w:noProof/>
        </w:rPr>
        <w:t xml:space="preserve"> </w:t>
      </w:r>
      <w:r>
        <w:rPr>
          <w:noProof/>
        </w:rPr>
        <w:t>Marketing Science, 26(2), 196-217.</w:t>
      </w:r>
    </w:p>
    <w:p w:rsidR="00045BC8" w:rsidRPr="00A0558C" w:rsidRDefault="00045BC8" w:rsidP="00045BC8">
      <w:pPr>
        <w:ind w:left="720" w:hanging="720"/>
        <w:rPr>
          <w:noProof/>
        </w:rPr>
      </w:pPr>
      <w:r w:rsidRPr="00A0558C">
        <w:rPr>
          <w:noProof/>
        </w:rPr>
        <w:t>Moriarty</w:t>
      </w:r>
      <w:r>
        <w:rPr>
          <w:rFonts w:hint="eastAsia"/>
          <w:noProof/>
        </w:rPr>
        <w:t>,</w:t>
      </w:r>
      <w:r w:rsidRPr="00A0558C">
        <w:rPr>
          <w:noProof/>
        </w:rPr>
        <w:t xml:space="preserve"> M</w:t>
      </w:r>
      <w:r w:rsidRPr="00A0558C">
        <w:rPr>
          <w:rFonts w:hint="eastAsia"/>
          <w:noProof/>
        </w:rPr>
        <w:t xml:space="preserve">. </w:t>
      </w:r>
      <w:r w:rsidRPr="00A0558C">
        <w:rPr>
          <w:noProof/>
        </w:rPr>
        <w:t>(1985)</w:t>
      </w:r>
      <w:r w:rsidRPr="00A0558C">
        <w:rPr>
          <w:rFonts w:hint="eastAsia"/>
          <w:noProof/>
        </w:rPr>
        <w:t xml:space="preserve">. </w:t>
      </w:r>
      <w:r w:rsidRPr="00A0558C">
        <w:rPr>
          <w:noProof/>
        </w:rPr>
        <w:t>Retail Promotional Effects on Intra and Interbrand Sales Performance</w:t>
      </w:r>
      <w:r w:rsidRPr="00A0558C">
        <w:rPr>
          <w:rFonts w:hint="eastAsia"/>
          <w:noProof/>
        </w:rPr>
        <w:t>.</w:t>
      </w:r>
      <w:r w:rsidRPr="00A0558C">
        <w:rPr>
          <w:noProof/>
        </w:rPr>
        <w:t xml:space="preserve"> Journal of Retailing, 61 (Fall), 27-47.</w:t>
      </w:r>
    </w:p>
    <w:p w:rsidR="00045BC8" w:rsidRPr="00A0558C" w:rsidRDefault="00045BC8" w:rsidP="00045BC8">
      <w:pPr>
        <w:ind w:left="720" w:hanging="720"/>
        <w:rPr>
          <w:noProof/>
        </w:rPr>
      </w:pPr>
      <w:r w:rsidRPr="00A0558C">
        <w:rPr>
          <w:noProof/>
        </w:rPr>
        <w:t>Mulhern</w:t>
      </w:r>
      <w:r>
        <w:rPr>
          <w:rFonts w:hint="eastAsia"/>
          <w:noProof/>
        </w:rPr>
        <w:t>,</w:t>
      </w:r>
      <w:r w:rsidRPr="00A0558C">
        <w:rPr>
          <w:noProof/>
        </w:rPr>
        <w:t xml:space="preserve"> F</w:t>
      </w:r>
      <w:r w:rsidRPr="00A0558C">
        <w:rPr>
          <w:rFonts w:hint="eastAsia"/>
          <w:noProof/>
        </w:rPr>
        <w:t>.</w:t>
      </w:r>
      <w:r w:rsidRPr="00A0558C">
        <w:rPr>
          <w:noProof/>
        </w:rPr>
        <w:t>J</w:t>
      </w:r>
      <w:r w:rsidRPr="00A0558C">
        <w:rPr>
          <w:rFonts w:hint="eastAsia"/>
          <w:noProof/>
        </w:rPr>
        <w:t>.</w:t>
      </w:r>
      <w:r w:rsidRPr="00A0558C">
        <w:rPr>
          <w:noProof/>
        </w:rPr>
        <w:t>, and Leone</w:t>
      </w:r>
      <w:r>
        <w:rPr>
          <w:rFonts w:hint="eastAsia"/>
          <w:noProof/>
        </w:rPr>
        <w:t>,</w:t>
      </w:r>
      <w:r w:rsidRPr="00A0558C">
        <w:rPr>
          <w:noProof/>
        </w:rPr>
        <w:t xml:space="preserve"> R</w:t>
      </w:r>
      <w:r w:rsidRPr="00A0558C">
        <w:rPr>
          <w:rFonts w:hint="eastAsia"/>
          <w:noProof/>
        </w:rPr>
        <w:t>.</w:t>
      </w:r>
      <w:r w:rsidRPr="00A0558C">
        <w:rPr>
          <w:noProof/>
        </w:rPr>
        <w:t>P</w:t>
      </w:r>
      <w:r w:rsidRPr="00A0558C">
        <w:rPr>
          <w:rFonts w:hint="eastAsia"/>
          <w:noProof/>
        </w:rPr>
        <w:t>.</w:t>
      </w:r>
      <w:r w:rsidRPr="00A0558C">
        <w:rPr>
          <w:noProof/>
        </w:rPr>
        <w:t xml:space="preserve"> (1991). Implicit Price Bundling of Retail Products: a Multiproduct Approach to Maximizing Store Profitability. Journal of Marketing</w:t>
      </w:r>
      <w:r w:rsidRPr="00A0558C">
        <w:rPr>
          <w:rFonts w:hint="eastAsia"/>
          <w:noProof/>
        </w:rPr>
        <w:t>,</w:t>
      </w:r>
      <w:r w:rsidRPr="00A0558C">
        <w:rPr>
          <w:noProof/>
        </w:rPr>
        <w:t xml:space="preserve"> 55</w:t>
      </w:r>
      <w:r w:rsidRPr="00A0558C">
        <w:rPr>
          <w:rFonts w:hint="eastAsia"/>
          <w:noProof/>
        </w:rPr>
        <w:t>,</w:t>
      </w:r>
      <w:r w:rsidRPr="00A0558C">
        <w:rPr>
          <w:noProof/>
        </w:rPr>
        <w:t xml:space="preserve"> 63-76.</w:t>
      </w:r>
    </w:p>
    <w:p w:rsidR="00045BC8" w:rsidRPr="00A0558C" w:rsidRDefault="00045BC8" w:rsidP="00045BC8">
      <w:pPr>
        <w:ind w:left="720" w:hanging="720"/>
        <w:rPr>
          <w:noProof/>
        </w:rPr>
      </w:pPr>
      <w:r w:rsidRPr="00A0558C">
        <w:rPr>
          <w:noProof/>
        </w:rPr>
        <w:t>Nicholson, Walter (1998). Microeconomic Theory</w:t>
      </w:r>
      <w:r>
        <w:rPr>
          <w:rFonts w:hint="eastAsia"/>
          <w:noProof/>
        </w:rPr>
        <w:t xml:space="preserve">: </w:t>
      </w:r>
      <w:r w:rsidRPr="00A0558C">
        <w:rPr>
          <w:noProof/>
        </w:rPr>
        <w:t>Basic Principles and Extensions. The Dryden Press.</w:t>
      </w:r>
    </w:p>
    <w:p w:rsidR="00045BC8" w:rsidRDefault="00045BC8" w:rsidP="00045BC8">
      <w:pPr>
        <w:ind w:left="720" w:hanging="720"/>
        <w:rPr>
          <w:noProof/>
        </w:rPr>
      </w:pPr>
      <w:r w:rsidRPr="00A0558C">
        <w:rPr>
          <w:noProof/>
        </w:rPr>
        <w:t>Ord, J. K., Fildes, R.</w:t>
      </w:r>
      <w:r w:rsidRPr="00A0558C">
        <w:rPr>
          <w:rFonts w:hint="eastAsia"/>
          <w:noProof/>
        </w:rPr>
        <w:t>(</w:t>
      </w:r>
      <w:r w:rsidR="008B07D8">
        <w:rPr>
          <w:noProof/>
        </w:rPr>
        <w:t>201</w:t>
      </w:r>
      <w:r w:rsidR="008B07D8">
        <w:rPr>
          <w:rFonts w:hint="eastAsia"/>
          <w:noProof/>
        </w:rPr>
        <w:t>3</w:t>
      </w:r>
      <w:r w:rsidRPr="00A0558C">
        <w:rPr>
          <w:rFonts w:hint="eastAsia"/>
          <w:noProof/>
        </w:rPr>
        <w:t>)</w:t>
      </w:r>
      <w:r w:rsidRPr="00A0558C">
        <w:rPr>
          <w:noProof/>
        </w:rPr>
        <w:t>. Principles of Business Forecasting. South-Western Cengage Learning, Mason, Ohio.</w:t>
      </w:r>
    </w:p>
    <w:p w:rsidR="00045BC8" w:rsidRDefault="00045BC8" w:rsidP="00045BC8">
      <w:pPr>
        <w:ind w:left="720" w:hanging="720"/>
        <w:rPr>
          <w:noProof/>
        </w:rPr>
      </w:pPr>
      <w:bookmarkStart w:id="503" w:name="_ENREF_56"/>
      <w:r>
        <w:rPr>
          <w:noProof/>
        </w:rPr>
        <w:t xml:space="preserve">Preston, J., &amp; Mercer, A. (1990). The evaluation and analysis of retail sales promotions. </w:t>
      </w:r>
      <w:r w:rsidRPr="00A0558C">
        <w:rPr>
          <w:noProof/>
        </w:rPr>
        <w:t>European Journal of Operational Research, 47</w:t>
      </w:r>
      <w:r>
        <w:rPr>
          <w:noProof/>
        </w:rPr>
        <w:t>, 330- 338.</w:t>
      </w:r>
      <w:bookmarkEnd w:id="503"/>
    </w:p>
    <w:p w:rsidR="00045BC8" w:rsidRDefault="00045BC8" w:rsidP="00045BC8">
      <w:pPr>
        <w:ind w:left="720" w:hanging="720"/>
        <w:rPr>
          <w:noProof/>
        </w:rPr>
      </w:pPr>
      <w:bookmarkStart w:id="504" w:name="_ENREF_58"/>
      <w:r>
        <w:rPr>
          <w:noProof/>
        </w:rPr>
        <w:t>Rinne, H., &amp; Geurts, M. (1988).</w:t>
      </w:r>
      <w:r w:rsidR="00C566EF">
        <w:rPr>
          <w:rFonts w:hint="eastAsia"/>
          <w:noProof/>
        </w:rPr>
        <w:t xml:space="preserve"> </w:t>
      </w:r>
      <w:r>
        <w:rPr>
          <w:rFonts w:hint="eastAsia"/>
          <w:noProof/>
        </w:rPr>
        <w:t>A f</w:t>
      </w:r>
      <w:r>
        <w:rPr>
          <w:noProof/>
        </w:rPr>
        <w:t xml:space="preserve">orecasting model to evaluate the profitability of price promotions. </w:t>
      </w:r>
      <w:r w:rsidRPr="00A0558C">
        <w:rPr>
          <w:noProof/>
        </w:rPr>
        <w:t>European Journal of Operational Research, 33</w:t>
      </w:r>
      <w:bookmarkEnd w:id="504"/>
      <w:r>
        <w:rPr>
          <w:rFonts w:hint="eastAsia"/>
          <w:noProof/>
        </w:rPr>
        <w:t>,</w:t>
      </w:r>
      <w:r w:rsidRPr="00A0558C">
        <w:rPr>
          <w:noProof/>
        </w:rPr>
        <w:t xml:space="preserve"> 279-289</w:t>
      </w:r>
      <w:r w:rsidRPr="00A0558C">
        <w:rPr>
          <w:rFonts w:hint="eastAsia"/>
          <w:noProof/>
        </w:rPr>
        <w:t>.</w:t>
      </w:r>
    </w:p>
    <w:p w:rsidR="00045BC8" w:rsidRDefault="00045BC8" w:rsidP="00045BC8">
      <w:pPr>
        <w:ind w:left="720" w:hanging="720"/>
        <w:rPr>
          <w:noProof/>
        </w:rPr>
      </w:pPr>
      <w:r>
        <w:rPr>
          <w:noProof/>
        </w:rPr>
        <w:t>Song, I., &amp; Chintagunta, P.K. (2007). A discrete-continuous model for multicategory purchase behavior of</w:t>
      </w:r>
      <w:r>
        <w:rPr>
          <w:rFonts w:hint="eastAsia"/>
          <w:noProof/>
        </w:rPr>
        <w:t xml:space="preserve"> </w:t>
      </w:r>
      <w:r>
        <w:rPr>
          <w:noProof/>
        </w:rPr>
        <w:t>households.</w:t>
      </w:r>
      <w:r>
        <w:rPr>
          <w:rFonts w:hint="eastAsia"/>
          <w:noProof/>
        </w:rPr>
        <w:t xml:space="preserve"> </w:t>
      </w:r>
      <w:r>
        <w:rPr>
          <w:noProof/>
        </w:rPr>
        <w:t>Journal of Marketing Research, 44(4), 595-612.</w:t>
      </w:r>
    </w:p>
    <w:p w:rsidR="00045BC8" w:rsidRDefault="00045BC8" w:rsidP="00045BC8">
      <w:pPr>
        <w:ind w:left="720" w:hanging="720"/>
        <w:rPr>
          <w:noProof/>
        </w:rPr>
      </w:pPr>
      <w:r>
        <w:rPr>
          <w:noProof/>
        </w:rPr>
        <w:t xml:space="preserve">Stock, J. </w:t>
      </w:r>
      <w:r>
        <w:rPr>
          <w:rFonts w:hint="eastAsia"/>
          <w:noProof/>
        </w:rPr>
        <w:t>&amp;</w:t>
      </w:r>
      <w:r>
        <w:rPr>
          <w:noProof/>
        </w:rPr>
        <w:t xml:space="preserve"> Watson</w:t>
      </w:r>
      <w:r>
        <w:rPr>
          <w:rFonts w:hint="eastAsia"/>
          <w:noProof/>
        </w:rPr>
        <w:t>,</w:t>
      </w:r>
      <w:r w:rsidRPr="004313EA">
        <w:rPr>
          <w:noProof/>
        </w:rPr>
        <w:t xml:space="preserve"> </w:t>
      </w:r>
      <w:r>
        <w:rPr>
          <w:noProof/>
        </w:rPr>
        <w:t>M. (2004)</w:t>
      </w:r>
      <w:r>
        <w:rPr>
          <w:rFonts w:hint="eastAsia"/>
          <w:noProof/>
        </w:rPr>
        <w:t xml:space="preserve">. </w:t>
      </w:r>
      <w:r>
        <w:rPr>
          <w:noProof/>
        </w:rPr>
        <w:t>Forecasting with many predictor</w:t>
      </w:r>
      <w:r>
        <w:rPr>
          <w:rFonts w:hint="eastAsia"/>
          <w:noProof/>
        </w:rPr>
        <w:t xml:space="preserve">s. In </w:t>
      </w:r>
      <w:r>
        <w:rPr>
          <w:noProof/>
        </w:rPr>
        <w:t>Handbook of</w:t>
      </w:r>
      <w:r>
        <w:rPr>
          <w:rFonts w:hint="eastAsia"/>
          <w:noProof/>
        </w:rPr>
        <w:t xml:space="preserve"> </w:t>
      </w:r>
      <w:r>
        <w:rPr>
          <w:noProof/>
        </w:rPr>
        <w:t>Economic Forecasting.</w:t>
      </w:r>
      <w:r>
        <w:rPr>
          <w:rFonts w:hint="eastAsia"/>
          <w:noProof/>
        </w:rPr>
        <w:t xml:space="preserve"> </w:t>
      </w:r>
      <w:commentRangeStart w:id="505"/>
      <w:proofErr w:type="gramStart"/>
      <w:r>
        <w:rPr>
          <w:rFonts w:hint="eastAsia"/>
          <w:noProof/>
        </w:rPr>
        <w:t>Elsevier</w:t>
      </w:r>
      <w:commentRangeEnd w:id="505"/>
      <w:r w:rsidR="009E6481">
        <w:rPr>
          <w:rStyle w:val="CommentReference"/>
        </w:rPr>
        <w:commentReference w:id="505"/>
      </w:r>
      <w:r>
        <w:rPr>
          <w:rFonts w:hint="eastAsia"/>
          <w:noProof/>
        </w:rPr>
        <w:t>.</w:t>
      </w:r>
      <w:proofErr w:type="gramEnd"/>
      <w:r>
        <w:rPr>
          <w:rFonts w:hint="eastAsia"/>
          <w:noProof/>
        </w:rPr>
        <w:t xml:space="preserve"> </w:t>
      </w:r>
    </w:p>
    <w:p w:rsidR="00045BC8" w:rsidRDefault="00045BC8" w:rsidP="00045BC8">
      <w:pPr>
        <w:ind w:left="720" w:hanging="720"/>
        <w:rPr>
          <w:noProof/>
        </w:rPr>
      </w:pPr>
      <w:r>
        <w:rPr>
          <w:noProof/>
        </w:rPr>
        <w:t xml:space="preserve">Stock, J. </w:t>
      </w:r>
      <w:r>
        <w:rPr>
          <w:rFonts w:hint="eastAsia"/>
          <w:noProof/>
        </w:rPr>
        <w:t>&amp;</w:t>
      </w:r>
      <w:r>
        <w:rPr>
          <w:noProof/>
        </w:rPr>
        <w:t xml:space="preserve"> Watson</w:t>
      </w:r>
      <w:r>
        <w:rPr>
          <w:rFonts w:hint="eastAsia"/>
          <w:noProof/>
        </w:rPr>
        <w:t>,</w:t>
      </w:r>
      <w:r w:rsidRPr="004313EA">
        <w:rPr>
          <w:noProof/>
        </w:rPr>
        <w:t xml:space="preserve"> </w:t>
      </w:r>
      <w:r>
        <w:rPr>
          <w:noProof/>
        </w:rPr>
        <w:t>M. (2002)</w:t>
      </w:r>
      <w:r>
        <w:rPr>
          <w:rFonts w:hint="eastAsia"/>
          <w:noProof/>
        </w:rPr>
        <w:t xml:space="preserve">. </w:t>
      </w:r>
      <w:r>
        <w:rPr>
          <w:noProof/>
        </w:rPr>
        <w:t>Forecasting using principal components from a large number of</w:t>
      </w:r>
      <w:r>
        <w:rPr>
          <w:rFonts w:hint="eastAsia"/>
          <w:noProof/>
        </w:rPr>
        <w:t xml:space="preserve"> </w:t>
      </w:r>
      <w:r>
        <w:rPr>
          <w:noProof/>
        </w:rPr>
        <w:t>predictors</w:t>
      </w:r>
      <w:r>
        <w:rPr>
          <w:rFonts w:hint="eastAsia"/>
          <w:noProof/>
        </w:rPr>
        <w:t xml:space="preserve">. </w:t>
      </w:r>
      <w:r>
        <w:rPr>
          <w:noProof/>
        </w:rPr>
        <w:t>Journal of the American Statistical Association, 97, 1167-1179.</w:t>
      </w:r>
    </w:p>
    <w:p w:rsidR="00045BC8" w:rsidRPr="00A0558C" w:rsidRDefault="00045BC8" w:rsidP="00045BC8">
      <w:pPr>
        <w:ind w:left="720" w:hanging="720"/>
        <w:rPr>
          <w:noProof/>
        </w:rPr>
      </w:pPr>
      <w:r w:rsidRPr="00A0558C">
        <w:rPr>
          <w:noProof/>
        </w:rPr>
        <w:t>Tibshirani</w:t>
      </w:r>
      <w:r w:rsidRPr="00A0558C">
        <w:rPr>
          <w:rFonts w:hint="eastAsia"/>
          <w:noProof/>
        </w:rPr>
        <w:t>,</w:t>
      </w:r>
      <w:r w:rsidRPr="00A0558C">
        <w:rPr>
          <w:noProof/>
        </w:rPr>
        <w:t xml:space="preserve"> R.</w:t>
      </w:r>
      <w:r w:rsidRPr="00A0558C">
        <w:rPr>
          <w:rFonts w:hint="eastAsia"/>
          <w:noProof/>
        </w:rPr>
        <w:t xml:space="preserve"> (1996).</w:t>
      </w:r>
      <w:r w:rsidRPr="00A0558C">
        <w:rPr>
          <w:noProof/>
        </w:rPr>
        <w:t xml:space="preserve"> Regression shrinkage and selection via the LASSO. J</w:t>
      </w:r>
      <w:r w:rsidRPr="00A0558C">
        <w:rPr>
          <w:rFonts w:hint="eastAsia"/>
          <w:noProof/>
        </w:rPr>
        <w:t>ournal of R</w:t>
      </w:r>
      <w:r w:rsidRPr="00A0558C">
        <w:rPr>
          <w:noProof/>
        </w:rPr>
        <w:t>oy</w:t>
      </w:r>
      <w:r w:rsidRPr="00A0558C">
        <w:rPr>
          <w:rFonts w:hint="eastAsia"/>
          <w:noProof/>
        </w:rPr>
        <w:t>al</w:t>
      </w:r>
      <w:r w:rsidRPr="00A0558C">
        <w:rPr>
          <w:noProof/>
        </w:rPr>
        <w:t xml:space="preserve"> </w:t>
      </w:r>
      <w:r w:rsidRPr="00A0558C">
        <w:rPr>
          <w:rFonts w:hint="eastAsia"/>
          <w:noProof/>
        </w:rPr>
        <w:t>S</w:t>
      </w:r>
      <w:r w:rsidRPr="00A0558C">
        <w:rPr>
          <w:noProof/>
        </w:rPr>
        <w:t>tatist</w:t>
      </w:r>
      <w:r w:rsidRPr="00A0558C">
        <w:rPr>
          <w:rFonts w:hint="eastAsia"/>
          <w:noProof/>
        </w:rPr>
        <w:t>ical S</w:t>
      </w:r>
      <w:r w:rsidRPr="00A0558C">
        <w:rPr>
          <w:noProof/>
        </w:rPr>
        <w:t>oc</w:t>
      </w:r>
      <w:r w:rsidRPr="00A0558C">
        <w:rPr>
          <w:rFonts w:hint="eastAsia"/>
          <w:noProof/>
        </w:rPr>
        <w:t xml:space="preserve">iety, Series B, </w:t>
      </w:r>
      <w:r w:rsidRPr="00A0558C">
        <w:rPr>
          <w:noProof/>
        </w:rPr>
        <w:t>58</w:t>
      </w:r>
      <w:r w:rsidRPr="00A0558C">
        <w:rPr>
          <w:rFonts w:hint="eastAsia"/>
          <w:noProof/>
        </w:rPr>
        <w:t xml:space="preserve">, </w:t>
      </w:r>
      <w:r w:rsidRPr="00A0558C">
        <w:rPr>
          <w:noProof/>
        </w:rPr>
        <w:t>267–288.</w:t>
      </w:r>
    </w:p>
    <w:p w:rsidR="00045BC8" w:rsidRDefault="00045BC8" w:rsidP="00045BC8">
      <w:pPr>
        <w:ind w:left="720" w:hanging="720"/>
        <w:rPr>
          <w:noProof/>
        </w:rPr>
      </w:pPr>
      <w:r>
        <w:rPr>
          <w:noProof/>
        </w:rPr>
        <w:t>Van den Poel, Schamphelaere</w:t>
      </w:r>
      <w:r>
        <w:rPr>
          <w:rFonts w:hint="eastAsia"/>
          <w:noProof/>
        </w:rPr>
        <w:t>, D.D.</w:t>
      </w:r>
      <w:r>
        <w:rPr>
          <w:noProof/>
        </w:rPr>
        <w:t>, Wets</w:t>
      </w:r>
      <w:r>
        <w:rPr>
          <w:rFonts w:hint="eastAsia"/>
          <w:noProof/>
        </w:rPr>
        <w:t>, J.</w:t>
      </w:r>
      <w:r>
        <w:rPr>
          <w:noProof/>
        </w:rPr>
        <w:t>G.</w:t>
      </w:r>
      <w:r w:rsidR="00C566EF">
        <w:rPr>
          <w:rFonts w:hint="eastAsia"/>
          <w:noProof/>
        </w:rPr>
        <w:t xml:space="preserve"> </w:t>
      </w:r>
      <w:r>
        <w:rPr>
          <w:noProof/>
        </w:rPr>
        <w:t>(2004). Direct and</w:t>
      </w:r>
      <w:r>
        <w:rPr>
          <w:rFonts w:hint="eastAsia"/>
          <w:noProof/>
        </w:rPr>
        <w:t xml:space="preserve"> </w:t>
      </w:r>
      <w:r>
        <w:rPr>
          <w:noProof/>
        </w:rPr>
        <w:t>indirect effects of retail promotions.</w:t>
      </w:r>
      <w:del w:id="506" w:author="Fildes, Robert" w:date="2014-09-16T16:19:00Z">
        <w:r w:rsidDel="009E6481">
          <w:rPr>
            <w:noProof/>
          </w:rPr>
          <w:delText xml:space="preserve"> </w:delText>
        </w:r>
        <w:r w:rsidDel="009E6481">
          <w:rPr>
            <w:rFonts w:hint="eastAsia"/>
            <w:noProof/>
          </w:rPr>
          <w:delText xml:space="preserve"> </w:delText>
        </w:r>
      </w:del>
      <w:ins w:id="507" w:author="Fildes, Robert" w:date="2014-09-16T16:19:00Z">
        <w:r w:rsidR="009E6481">
          <w:rPr>
            <w:noProof/>
          </w:rPr>
          <w:t xml:space="preserve"> </w:t>
        </w:r>
      </w:ins>
      <w:r>
        <w:rPr>
          <w:noProof/>
        </w:rPr>
        <w:t>Expert Systems with Applications,</w:t>
      </w:r>
      <w:r>
        <w:rPr>
          <w:rFonts w:hint="eastAsia"/>
          <w:noProof/>
        </w:rPr>
        <w:t xml:space="preserve"> </w:t>
      </w:r>
      <w:r>
        <w:rPr>
          <w:noProof/>
        </w:rPr>
        <w:t>27(1), 53–62.</w:t>
      </w:r>
    </w:p>
    <w:p w:rsidR="00045BC8" w:rsidRPr="003608A6" w:rsidRDefault="00045BC8" w:rsidP="00045BC8">
      <w:pPr>
        <w:ind w:left="720" w:hanging="720"/>
        <w:rPr>
          <w:noProof/>
        </w:rPr>
      </w:pPr>
      <w:r w:rsidRPr="002A3400">
        <w:rPr>
          <w:noProof/>
        </w:rPr>
        <w:t>Vindevogel, B., Van den Poel</w:t>
      </w:r>
      <w:r>
        <w:rPr>
          <w:rFonts w:hint="eastAsia"/>
          <w:noProof/>
        </w:rPr>
        <w:t xml:space="preserve"> D.</w:t>
      </w:r>
      <w:r w:rsidRPr="002A3400">
        <w:rPr>
          <w:noProof/>
        </w:rPr>
        <w:t>, et al. (2005). Why promotion strategies based on market basket analysis do not work. Expert Systems with Applications 28(3): 583-590.</w:t>
      </w:r>
    </w:p>
    <w:p w:rsidR="00045BC8" w:rsidRDefault="00045BC8" w:rsidP="00045BC8">
      <w:pPr>
        <w:ind w:left="720" w:hanging="720"/>
        <w:rPr>
          <w:noProof/>
        </w:rPr>
      </w:pPr>
      <w:r>
        <w:rPr>
          <w:noProof/>
        </w:rPr>
        <w:t>Walters, R</w:t>
      </w:r>
      <w:r>
        <w:rPr>
          <w:rFonts w:hint="eastAsia"/>
          <w:noProof/>
        </w:rPr>
        <w:t>,</w:t>
      </w:r>
      <w:r>
        <w:rPr>
          <w:noProof/>
        </w:rPr>
        <w:t>G. (1988)</w:t>
      </w:r>
      <w:ins w:id="508" w:author="Fildes, Robert" w:date="2014-09-16T16:19:00Z">
        <w:r w:rsidR="009E6481">
          <w:rPr>
            <w:noProof/>
          </w:rPr>
          <w:t>.</w:t>
        </w:r>
      </w:ins>
      <w:del w:id="509" w:author="Fildes, Robert" w:date="2014-09-16T16:19:00Z">
        <w:r w:rsidDel="009E6481">
          <w:rPr>
            <w:noProof/>
          </w:rPr>
          <w:delText>,</w:delText>
        </w:r>
      </w:del>
      <w:r>
        <w:rPr>
          <w:noProof/>
        </w:rPr>
        <w:t xml:space="preserve"> Retail Promotions and Retail Store Performance: A Test of Some Key Hypotheses</w:t>
      </w:r>
      <w:r>
        <w:rPr>
          <w:rFonts w:hint="eastAsia"/>
          <w:noProof/>
        </w:rPr>
        <w:t>,</w:t>
      </w:r>
      <w:r>
        <w:rPr>
          <w:noProof/>
        </w:rPr>
        <w:t xml:space="preserve"> Journal of Retailing, 64 (Summer), 153-180. </w:t>
      </w:r>
    </w:p>
    <w:p w:rsidR="00045BC8" w:rsidRDefault="00045BC8" w:rsidP="00045BC8">
      <w:pPr>
        <w:ind w:left="720" w:hanging="720"/>
        <w:rPr>
          <w:noProof/>
        </w:rPr>
      </w:pPr>
      <w:r>
        <w:rPr>
          <w:noProof/>
        </w:rPr>
        <w:t>Walters, R</w:t>
      </w:r>
      <w:r>
        <w:rPr>
          <w:rFonts w:hint="eastAsia"/>
          <w:noProof/>
        </w:rPr>
        <w:t>.</w:t>
      </w:r>
      <w:r>
        <w:rPr>
          <w:noProof/>
        </w:rPr>
        <w:t>G. (1991)</w:t>
      </w:r>
      <w:r>
        <w:rPr>
          <w:rFonts w:hint="eastAsia"/>
          <w:noProof/>
        </w:rPr>
        <w:t>.</w:t>
      </w:r>
      <w:ins w:id="510" w:author="Fildes, Robert" w:date="2014-09-16T16:19:00Z">
        <w:r w:rsidR="009E6481">
          <w:rPr>
            <w:noProof/>
          </w:rPr>
          <w:t xml:space="preserve"> </w:t>
        </w:r>
      </w:ins>
      <w:r>
        <w:rPr>
          <w:noProof/>
        </w:rPr>
        <w:t>Assessing the Impact of Retail Price Promotions on Product Substitution, Complementary Purchase, and Inter-Store Sales Displacement</w:t>
      </w:r>
      <w:r>
        <w:rPr>
          <w:rFonts w:hint="eastAsia"/>
          <w:noProof/>
        </w:rPr>
        <w:t>.</w:t>
      </w:r>
      <w:r>
        <w:rPr>
          <w:noProof/>
        </w:rPr>
        <w:t xml:space="preserve"> Journal of Marketing, 55 (April), 17-28.</w:t>
      </w:r>
    </w:p>
    <w:p w:rsidR="00045BC8" w:rsidRDefault="00045BC8" w:rsidP="00045BC8">
      <w:pPr>
        <w:ind w:left="720" w:hanging="720"/>
        <w:rPr>
          <w:noProof/>
        </w:rPr>
      </w:pPr>
      <w:r>
        <w:rPr>
          <w:noProof/>
        </w:rPr>
        <w:t>Walters</w:t>
      </w:r>
      <w:r>
        <w:rPr>
          <w:rFonts w:hint="eastAsia"/>
          <w:noProof/>
        </w:rPr>
        <w:t>,</w:t>
      </w:r>
      <w:r w:rsidR="00C566EF">
        <w:rPr>
          <w:rFonts w:hint="eastAsia"/>
          <w:noProof/>
        </w:rPr>
        <w:t xml:space="preserve"> </w:t>
      </w:r>
      <w:r>
        <w:rPr>
          <w:noProof/>
        </w:rPr>
        <w:t>R</w:t>
      </w:r>
      <w:r>
        <w:rPr>
          <w:rFonts w:hint="eastAsia"/>
          <w:noProof/>
        </w:rPr>
        <w:t>.</w:t>
      </w:r>
      <w:r>
        <w:rPr>
          <w:noProof/>
        </w:rPr>
        <w:t>G.</w:t>
      </w:r>
      <w:r w:rsidR="00C566EF">
        <w:rPr>
          <w:rFonts w:hint="eastAsia"/>
          <w:noProof/>
        </w:rPr>
        <w:t xml:space="preserve"> </w:t>
      </w:r>
      <w:r>
        <w:rPr>
          <w:rFonts w:hint="eastAsia"/>
          <w:noProof/>
        </w:rPr>
        <w:t xml:space="preserve">(1991). </w:t>
      </w:r>
      <w:r>
        <w:rPr>
          <w:noProof/>
        </w:rPr>
        <w:t>Assessing the Impact of Retail Price Promotions on Product Substitution, Complementary Purchase, and Interstore Sales Displacement</w:t>
      </w:r>
      <w:r>
        <w:rPr>
          <w:rFonts w:hint="eastAsia"/>
          <w:noProof/>
        </w:rPr>
        <w:t xml:space="preserve">. </w:t>
      </w:r>
      <w:r>
        <w:rPr>
          <w:noProof/>
        </w:rPr>
        <w:t>Journal of Marketing</w:t>
      </w:r>
      <w:r>
        <w:rPr>
          <w:rFonts w:hint="eastAsia"/>
          <w:noProof/>
        </w:rPr>
        <w:t xml:space="preserve">, </w:t>
      </w:r>
      <w:r>
        <w:rPr>
          <w:noProof/>
        </w:rPr>
        <w:t xml:space="preserve">55, </w:t>
      </w:r>
      <w:r>
        <w:rPr>
          <w:rFonts w:hint="eastAsia"/>
          <w:noProof/>
        </w:rPr>
        <w:t>2</w:t>
      </w:r>
      <w:r>
        <w:rPr>
          <w:noProof/>
        </w:rPr>
        <w:t xml:space="preserve"> </w:t>
      </w:r>
      <w:r>
        <w:rPr>
          <w:rFonts w:hint="eastAsia"/>
          <w:noProof/>
        </w:rPr>
        <w:t>,</w:t>
      </w:r>
      <w:r>
        <w:rPr>
          <w:noProof/>
        </w:rPr>
        <w:t>17-28</w:t>
      </w:r>
      <w:r>
        <w:rPr>
          <w:rFonts w:hint="eastAsia"/>
          <w:noProof/>
        </w:rPr>
        <w:t xml:space="preserve">. </w:t>
      </w:r>
    </w:p>
    <w:p w:rsidR="00C566EF" w:rsidRPr="00A0558C" w:rsidRDefault="00C566EF" w:rsidP="00C566EF">
      <w:pPr>
        <w:ind w:left="720" w:hanging="720"/>
        <w:rPr>
          <w:noProof/>
        </w:rPr>
      </w:pPr>
      <w:r w:rsidRPr="00A0558C">
        <w:rPr>
          <w:noProof/>
        </w:rPr>
        <w:t>Wang</w:t>
      </w:r>
      <w:r w:rsidRPr="00A0558C">
        <w:rPr>
          <w:rFonts w:hint="eastAsia"/>
          <w:noProof/>
        </w:rPr>
        <w:t>,</w:t>
      </w:r>
      <w:r w:rsidRPr="00A0558C">
        <w:rPr>
          <w:noProof/>
        </w:rPr>
        <w:t xml:space="preserve"> F.S., Shao</w:t>
      </w:r>
      <w:r w:rsidRPr="00A0558C">
        <w:rPr>
          <w:rFonts w:hint="eastAsia"/>
          <w:noProof/>
        </w:rPr>
        <w:t>,</w:t>
      </w:r>
      <w:r w:rsidRPr="00A0558C">
        <w:rPr>
          <w:noProof/>
        </w:rPr>
        <w:t>H.M. (2004). Effective personalized recommendation</w:t>
      </w:r>
      <w:r w:rsidRPr="00A0558C">
        <w:rPr>
          <w:rFonts w:hint="eastAsia"/>
          <w:noProof/>
        </w:rPr>
        <w:t xml:space="preserve"> </w:t>
      </w:r>
      <w:r w:rsidRPr="00A0558C">
        <w:rPr>
          <w:noProof/>
        </w:rPr>
        <w:t>based on time-framed navigation clustering and association mining.</w:t>
      </w:r>
      <w:r w:rsidRPr="00A0558C">
        <w:rPr>
          <w:rFonts w:hint="eastAsia"/>
          <w:noProof/>
        </w:rPr>
        <w:t xml:space="preserve"> </w:t>
      </w:r>
      <w:r w:rsidRPr="00A0558C">
        <w:rPr>
          <w:noProof/>
        </w:rPr>
        <w:t>Expert Systems with Applications, 27(3), 365–377.</w:t>
      </w:r>
    </w:p>
    <w:p w:rsidR="00045BC8" w:rsidRDefault="00045BC8" w:rsidP="00045BC8">
      <w:pPr>
        <w:ind w:left="720" w:hanging="720"/>
        <w:rPr>
          <w:noProof/>
        </w:rPr>
      </w:pPr>
      <w:r>
        <w:rPr>
          <w:noProof/>
        </w:rPr>
        <w:t>Wedel</w:t>
      </w:r>
      <w:r>
        <w:rPr>
          <w:rFonts w:hint="eastAsia"/>
          <w:noProof/>
        </w:rPr>
        <w:t>,</w:t>
      </w:r>
      <w:r w:rsidRPr="00A0558C">
        <w:rPr>
          <w:noProof/>
        </w:rPr>
        <w:t xml:space="preserve"> </w:t>
      </w:r>
      <w:r>
        <w:rPr>
          <w:noProof/>
        </w:rPr>
        <w:t>M</w:t>
      </w:r>
      <w:r>
        <w:rPr>
          <w:rFonts w:hint="eastAsia"/>
          <w:noProof/>
        </w:rPr>
        <w:t>.</w:t>
      </w:r>
      <w:r>
        <w:rPr>
          <w:noProof/>
        </w:rPr>
        <w:t xml:space="preserve"> Zhang, J</w:t>
      </w:r>
      <w:r>
        <w:rPr>
          <w:rFonts w:hint="eastAsia"/>
          <w:noProof/>
        </w:rPr>
        <w:t>.</w:t>
      </w:r>
      <w:r w:rsidR="00C566EF">
        <w:rPr>
          <w:rFonts w:hint="eastAsia"/>
          <w:noProof/>
        </w:rPr>
        <w:t xml:space="preserve"> </w:t>
      </w:r>
      <w:r>
        <w:rPr>
          <w:rFonts w:hint="eastAsia"/>
          <w:noProof/>
        </w:rPr>
        <w:t>(2004).</w:t>
      </w:r>
      <w:r w:rsidR="00C566EF">
        <w:rPr>
          <w:rFonts w:hint="eastAsia"/>
          <w:noProof/>
        </w:rPr>
        <w:t xml:space="preserve"> </w:t>
      </w:r>
      <w:r>
        <w:rPr>
          <w:noProof/>
        </w:rPr>
        <w:t>Analyzing Brand Competition Across Subcategories</w:t>
      </w:r>
      <w:r>
        <w:rPr>
          <w:rFonts w:hint="eastAsia"/>
          <w:noProof/>
        </w:rPr>
        <w:t xml:space="preserve">. </w:t>
      </w:r>
      <w:r>
        <w:rPr>
          <w:noProof/>
        </w:rPr>
        <w:t>Journal of Marketing Research</w:t>
      </w:r>
      <w:r>
        <w:rPr>
          <w:rFonts w:hint="eastAsia"/>
          <w:noProof/>
        </w:rPr>
        <w:t>.</w:t>
      </w:r>
      <w:r>
        <w:rPr>
          <w:noProof/>
        </w:rPr>
        <w:t xml:space="preserve"> 41</w:t>
      </w:r>
      <w:r>
        <w:rPr>
          <w:rFonts w:hint="eastAsia"/>
          <w:noProof/>
        </w:rPr>
        <w:t>(</w:t>
      </w:r>
      <w:r>
        <w:rPr>
          <w:noProof/>
        </w:rPr>
        <w:t>4</w:t>
      </w:r>
      <w:r>
        <w:rPr>
          <w:rFonts w:hint="eastAsia"/>
          <w:noProof/>
        </w:rPr>
        <w:t>)</w:t>
      </w:r>
      <w:r>
        <w:rPr>
          <w:noProof/>
        </w:rPr>
        <w:t>, 448-456</w:t>
      </w:r>
    </w:p>
    <w:p w:rsidR="00045BC8" w:rsidRDefault="00045BC8" w:rsidP="00045BC8">
      <w:pPr>
        <w:ind w:left="720" w:hanging="720"/>
        <w:rPr>
          <w:noProof/>
        </w:rPr>
      </w:pPr>
      <w:bookmarkStart w:id="511" w:name="_ENREF_73"/>
      <w:r>
        <w:rPr>
          <w:noProof/>
        </w:rPr>
        <w:t xml:space="preserve">Wittink, D., Addona, M., Hawkes, W., &amp; Porter, J. (1988). SCAN*PRO: the estimation, validation and use of promotional effects based on scanner data. In  </w:t>
      </w:r>
      <w:r w:rsidRPr="00A0558C">
        <w:rPr>
          <w:noProof/>
        </w:rPr>
        <w:t>Internal paper</w:t>
      </w:r>
      <w:r>
        <w:rPr>
          <w:noProof/>
        </w:rPr>
        <w:t>: Cornell University.</w:t>
      </w:r>
      <w:bookmarkEnd w:id="511"/>
    </w:p>
    <w:p w:rsidR="00EF59B7" w:rsidRDefault="00EF59B7" w:rsidP="00EF59B7">
      <w:pPr>
        <w:ind w:left="720" w:hanging="720"/>
        <w:rPr>
          <w:noProof/>
        </w:rPr>
        <w:sectPr w:rsidR="00EF59B7" w:rsidSect="00DC6B21">
          <w:pgSz w:w="11906" w:h="16838"/>
          <w:pgMar w:top="1440" w:right="1800" w:bottom="1440" w:left="1800" w:header="851" w:footer="992" w:gutter="0"/>
          <w:pgNumType w:start="1"/>
          <w:cols w:space="425"/>
          <w:docGrid w:type="lines" w:linePitch="312"/>
        </w:sectPr>
      </w:pPr>
      <w:r w:rsidRPr="00EF59B7">
        <w:rPr>
          <w:noProof/>
        </w:rPr>
        <w:t xml:space="preserve">Zhang, </w:t>
      </w:r>
      <w:r w:rsidR="00C566EF">
        <w:rPr>
          <w:noProof/>
        </w:rPr>
        <w:t>J.</w:t>
      </w:r>
      <w:r>
        <w:rPr>
          <w:noProof/>
        </w:rPr>
        <w:t>L., Chen</w:t>
      </w:r>
      <w:r w:rsidR="00C566EF">
        <w:rPr>
          <w:noProof/>
        </w:rPr>
        <w:t xml:space="preserve"> J.</w:t>
      </w:r>
      <w:r w:rsidR="00C566EF">
        <w:rPr>
          <w:rFonts w:hint="eastAsia"/>
          <w:noProof/>
        </w:rPr>
        <w:t xml:space="preserve"> &amp; Lee,</w:t>
      </w:r>
      <w:r w:rsidR="00BB2742">
        <w:rPr>
          <w:rFonts w:hint="eastAsia"/>
          <w:noProof/>
        </w:rPr>
        <w:t xml:space="preserve"> </w:t>
      </w:r>
      <w:r w:rsidR="00C566EF">
        <w:rPr>
          <w:rFonts w:hint="eastAsia"/>
          <w:noProof/>
        </w:rPr>
        <w:t>C.Y.</w:t>
      </w:r>
      <w:r>
        <w:rPr>
          <w:noProof/>
        </w:rPr>
        <w:t xml:space="preserve"> (2008). </w:t>
      </w:r>
      <w:r w:rsidRPr="00EF59B7">
        <w:rPr>
          <w:noProof/>
        </w:rPr>
        <w:t>Joint optimization on pricing, promotion and inventory control with stochastic demand.</w:t>
      </w:r>
      <w:r>
        <w:rPr>
          <w:rFonts w:hint="eastAsia"/>
          <w:noProof/>
        </w:rPr>
        <w:t xml:space="preserve"> </w:t>
      </w:r>
      <w:del w:id="512" w:author="Fildes, Robert" w:date="2014-09-16T16:18:00Z">
        <w:r w:rsidRPr="00EF59B7" w:rsidDel="009E6481">
          <w:rPr>
            <w:noProof/>
          </w:rPr>
          <w:delText>i</w:delText>
        </w:r>
      </w:del>
      <w:ins w:id="513" w:author="Fildes, Robert" w:date="2014-09-16T16:18:00Z">
        <w:r w:rsidR="009E6481">
          <w:rPr>
            <w:noProof/>
          </w:rPr>
          <w:t>I</w:t>
        </w:r>
      </w:ins>
      <w:r w:rsidRPr="00EF59B7">
        <w:rPr>
          <w:noProof/>
        </w:rPr>
        <w:t xml:space="preserve">nternational </w:t>
      </w:r>
      <w:r w:rsidR="009E6481" w:rsidRPr="00EF59B7">
        <w:rPr>
          <w:noProof/>
        </w:rPr>
        <w:t xml:space="preserve">Journal </w:t>
      </w:r>
      <w:r w:rsidRPr="00EF59B7">
        <w:rPr>
          <w:noProof/>
        </w:rPr>
        <w:t xml:space="preserve">of </w:t>
      </w:r>
      <w:r w:rsidR="009E6481" w:rsidRPr="00EF59B7">
        <w:rPr>
          <w:noProof/>
        </w:rPr>
        <w:t>Production E</w:t>
      </w:r>
      <w:r w:rsidRPr="00EF59B7">
        <w:rPr>
          <w:noProof/>
        </w:rPr>
        <w:t xml:space="preserve">conomics 116(2): </w:t>
      </w:r>
      <w:r w:rsidRPr="00EF59B7">
        <w:rPr>
          <w:noProof/>
        </w:rPr>
        <w:lastRenderedPageBreak/>
        <w:t>190-198.</w:t>
      </w:r>
    </w:p>
    <w:p w:rsidR="00BF275C" w:rsidRPr="00842579" w:rsidRDefault="00BF275C" w:rsidP="00BF275C">
      <w:pPr>
        <w:rPr>
          <w:sz w:val="22"/>
        </w:rPr>
      </w:pPr>
    </w:p>
    <w:p w:rsidR="00BF275C" w:rsidRPr="00842579" w:rsidRDefault="00BF275C" w:rsidP="00BF275C">
      <w:pPr>
        <w:jc w:val="center"/>
        <w:rPr>
          <w:sz w:val="22"/>
        </w:rPr>
      </w:pPr>
      <w:r w:rsidRPr="00842579">
        <w:rPr>
          <w:noProof/>
          <w:sz w:val="22"/>
        </w:rPr>
        <w:drawing>
          <wp:inline distT="0" distB="0" distL="0" distR="0" wp14:anchorId="35734A90" wp14:editId="23005519">
            <wp:extent cx="5811941" cy="18606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818185" cy="1862661"/>
                    </a:xfrm>
                    <a:prstGeom prst="rect">
                      <a:avLst/>
                    </a:prstGeom>
                    <a:noFill/>
                  </pic:spPr>
                </pic:pic>
              </a:graphicData>
            </a:graphic>
          </wp:inline>
        </w:drawing>
      </w:r>
    </w:p>
    <w:p w:rsidR="00BF275C" w:rsidRPr="00F90EF8" w:rsidRDefault="00BF275C" w:rsidP="00F90EF8">
      <w:pPr>
        <w:pStyle w:val="Heading3"/>
        <w:jc w:val="center"/>
        <w:rPr>
          <w:rFonts w:ascii="Times New Roman" w:hAnsi="Times New Roman" w:cs="Times New Roman"/>
          <w:b w:val="0"/>
          <w:sz w:val="22"/>
          <w:szCs w:val="22"/>
        </w:rPr>
      </w:pPr>
      <w:bookmarkStart w:id="514" w:name="_Figure_1_Methodology"/>
      <w:bookmarkEnd w:id="514"/>
      <w:r w:rsidRPr="00F90EF8">
        <w:rPr>
          <w:rFonts w:ascii="Times New Roman" w:hAnsi="Times New Roman" w:cs="Times New Roman"/>
          <w:b w:val="0"/>
          <w:sz w:val="22"/>
          <w:szCs w:val="22"/>
        </w:rPr>
        <w:t>Figure 1 Methodology framework</w:t>
      </w:r>
    </w:p>
    <w:p w:rsidR="00BF275C" w:rsidRPr="00842579" w:rsidRDefault="00BF275C" w:rsidP="00BF275C">
      <w:pPr>
        <w:rPr>
          <w:sz w:val="22"/>
        </w:rPr>
      </w:pPr>
    </w:p>
    <w:p w:rsidR="00BF275C" w:rsidRPr="00842579" w:rsidRDefault="00BF275C" w:rsidP="00BF275C">
      <w:pPr>
        <w:rPr>
          <w:sz w:val="22"/>
        </w:rPr>
      </w:pPr>
    </w:p>
    <w:p w:rsidR="00BF275C" w:rsidRPr="00842579" w:rsidRDefault="00BF275C" w:rsidP="00BF275C">
      <w:pPr>
        <w:rPr>
          <w:sz w:val="22"/>
        </w:rPr>
        <w:sectPr w:rsidR="00BF275C" w:rsidRPr="00842579" w:rsidSect="00F87654">
          <w:pgSz w:w="11906" w:h="16838"/>
          <w:pgMar w:top="1440" w:right="1800" w:bottom="1440" w:left="1800" w:header="851" w:footer="992" w:gutter="0"/>
          <w:cols w:space="425"/>
          <w:docGrid w:type="lines" w:linePitch="312"/>
        </w:sectPr>
      </w:pPr>
    </w:p>
    <w:p w:rsidR="00BF275C" w:rsidRPr="00842579" w:rsidRDefault="00BF275C" w:rsidP="00BF275C">
      <w:pPr>
        <w:rPr>
          <w:sz w:val="22"/>
        </w:rPr>
      </w:pPr>
    </w:p>
    <w:p w:rsidR="00BF275C" w:rsidRPr="00842579" w:rsidRDefault="00BF275C" w:rsidP="00BF275C">
      <w:pPr>
        <w:rPr>
          <w:rFonts w:ascii="Times New Roman" w:hAnsi="Times New Roman" w:cs="Times New Roman"/>
          <w:sz w:val="22"/>
        </w:rPr>
      </w:pPr>
      <w:r w:rsidRPr="00842579">
        <w:rPr>
          <w:rFonts w:ascii="Times New Roman" w:hAnsi="Times New Roman" w:cs="Times New Roman"/>
          <w:noProof/>
          <w:sz w:val="22"/>
        </w:rPr>
        <w:drawing>
          <wp:inline distT="0" distB="0" distL="0" distR="0" wp14:anchorId="5ECD714E" wp14:editId="0A809348">
            <wp:extent cx="8736806" cy="3532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768093" cy="3544771"/>
                    </a:xfrm>
                    <a:prstGeom prst="rect">
                      <a:avLst/>
                    </a:prstGeom>
                    <a:noFill/>
                  </pic:spPr>
                </pic:pic>
              </a:graphicData>
            </a:graphic>
          </wp:inline>
        </w:drawing>
      </w:r>
    </w:p>
    <w:p w:rsidR="00BF275C" w:rsidRPr="00F90EF8" w:rsidRDefault="00BF275C" w:rsidP="00F90EF8">
      <w:pPr>
        <w:pStyle w:val="Heading3"/>
        <w:jc w:val="center"/>
        <w:rPr>
          <w:rFonts w:ascii="Times New Roman" w:hAnsi="Times New Roman" w:cs="Times New Roman"/>
          <w:b w:val="0"/>
          <w:sz w:val="22"/>
          <w:szCs w:val="22"/>
        </w:rPr>
      </w:pPr>
      <w:bookmarkStart w:id="515" w:name="_Figure_2_Multistage"/>
      <w:bookmarkEnd w:id="515"/>
      <w:r w:rsidRPr="00F90EF8">
        <w:rPr>
          <w:rFonts w:ascii="Times New Roman" w:hAnsi="Times New Roman" w:cs="Times New Roman" w:hint="eastAsia"/>
          <w:b w:val="0"/>
          <w:sz w:val="22"/>
          <w:szCs w:val="22"/>
        </w:rPr>
        <w:t>Figure 2 Multistage LASSO process</w:t>
      </w:r>
    </w:p>
    <w:p w:rsidR="00BF275C" w:rsidRPr="00842579" w:rsidRDefault="00BF275C" w:rsidP="00BF275C">
      <w:pPr>
        <w:spacing w:line="360" w:lineRule="auto"/>
        <w:ind w:firstLine="420"/>
        <w:jc w:val="center"/>
        <w:rPr>
          <w:rFonts w:ascii="Times New Roman" w:hAnsi="Times New Roman" w:cs="Times New Roman"/>
          <w:sz w:val="22"/>
        </w:rPr>
        <w:sectPr w:rsidR="00BF275C" w:rsidRPr="00842579" w:rsidSect="00F87654">
          <w:pgSz w:w="16838" w:h="11906" w:orient="landscape"/>
          <w:pgMar w:top="1800" w:right="1440" w:bottom="1800" w:left="1440" w:header="851" w:footer="992" w:gutter="0"/>
          <w:cols w:space="425"/>
          <w:docGrid w:type="lines" w:linePitch="312"/>
        </w:sectPr>
      </w:pPr>
    </w:p>
    <w:p w:rsidR="00EB2BE8" w:rsidRDefault="00EB2BE8" w:rsidP="00EB2BE8">
      <w:pPr>
        <w:jc w:val="center"/>
        <w:rPr>
          <w:rFonts w:ascii="Times New Roman" w:hAnsi="Times New Roman" w:cs="Times New Roman"/>
          <w:b/>
          <w:sz w:val="22"/>
        </w:rPr>
      </w:pPr>
      <w:r>
        <w:rPr>
          <w:noProof/>
          <w:sz w:val="22"/>
        </w:rPr>
        <w:lastRenderedPageBreak/>
        <w:drawing>
          <wp:inline distT="0" distB="0" distL="0" distR="0" wp14:anchorId="64AE71E9" wp14:editId="1354D5E8">
            <wp:extent cx="4617720" cy="3401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6">
                      <a:extLst>
                        <a:ext uri="{28A0092B-C50C-407E-A947-70E740481C1C}">
                          <a14:useLocalDpi xmlns:a14="http://schemas.microsoft.com/office/drawing/2010/main" val="0"/>
                        </a:ext>
                      </a:extLst>
                    </a:blip>
                    <a:srcRect t="10028" b="16189"/>
                    <a:stretch/>
                  </pic:blipFill>
                  <pic:spPr bwMode="auto">
                    <a:xfrm>
                      <a:off x="0" y="0"/>
                      <a:ext cx="4617720" cy="3401434"/>
                    </a:xfrm>
                    <a:prstGeom prst="rect">
                      <a:avLst/>
                    </a:prstGeom>
                    <a:noFill/>
                    <a:ln>
                      <a:noFill/>
                    </a:ln>
                    <a:extLst>
                      <a:ext uri="{53640926-AAD7-44D8-BBD7-CCE9431645EC}">
                        <a14:shadowObscured xmlns:a14="http://schemas.microsoft.com/office/drawing/2010/main"/>
                      </a:ext>
                    </a:extLst>
                  </pic:spPr>
                </pic:pic>
              </a:graphicData>
            </a:graphic>
          </wp:inline>
        </w:drawing>
      </w:r>
      <w:bookmarkStart w:id="516" w:name="_Figure_3_Promotional"/>
      <w:bookmarkEnd w:id="516"/>
    </w:p>
    <w:p w:rsidR="00BF275C" w:rsidRPr="00F90EF8" w:rsidRDefault="00BF275C" w:rsidP="00F91D6E">
      <w:pPr>
        <w:pStyle w:val="Heading3"/>
        <w:jc w:val="center"/>
        <w:rPr>
          <w:rFonts w:ascii="Times New Roman" w:hAnsi="Times New Roman" w:cs="Times New Roman"/>
          <w:b w:val="0"/>
          <w:sz w:val="22"/>
          <w:szCs w:val="22"/>
        </w:rPr>
        <w:sectPr w:rsidR="00BF275C" w:rsidRPr="00F90EF8">
          <w:pgSz w:w="11906" w:h="16838"/>
          <w:pgMar w:top="1440" w:right="1800" w:bottom="1440" w:left="1800" w:header="851" w:footer="992" w:gutter="0"/>
          <w:cols w:space="425"/>
          <w:docGrid w:type="lines" w:linePitch="312"/>
        </w:sectPr>
      </w:pPr>
      <w:r w:rsidRPr="00F90EF8">
        <w:rPr>
          <w:rFonts w:ascii="Times New Roman" w:hAnsi="Times New Roman" w:cs="Times New Roman" w:hint="eastAsia"/>
          <w:b w:val="0"/>
          <w:sz w:val="22"/>
          <w:szCs w:val="22"/>
        </w:rPr>
        <w:t xml:space="preserve">Figure 3 Promotional </w:t>
      </w:r>
      <w:r w:rsidRPr="00F90EF8">
        <w:rPr>
          <w:rFonts w:ascii="Times New Roman" w:hAnsi="Times New Roman" w:cs="Times New Roman"/>
          <w:b w:val="0"/>
          <w:sz w:val="22"/>
          <w:szCs w:val="22"/>
        </w:rPr>
        <w:t>interaction</w:t>
      </w:r>
      <w:r w:rsidRPr="00F90EF8">
        <w:rPr>
          <w:rFonts w:ascii="Times New Roman" w:hAnsi="Times New Roman" w:cs="Times New Roman" w:hint="eastAsia"/>
          <w:b w:val="0"/>
          <w:sz w:val="22"/>
          <w:szCs w:val="22"/>
        </w:rPr>
        <w:t>s at category level</w:t>
      </w:r>
    </w:p>
    <w:p w:rsidR="00BF275C" w:rsidRPr="009B3E60" w:rsidRDefault="00BF275C" w:rsidP="00BF275C">
      <w:pPr>
        <w:jc w:val="center"/>
        <w:rPr>
          <w:sz w:val="22"/>
        </w:rPr>
      </w:pPr>
    </w:p>
    <w:p w:rsidR="00BF275C" w:rsidRPr="00842579" w:rsidRDefault="00BF275C" w:rsidP="00BF275C">
      <w:pPr>
        <w:rPr>
          <w:sz w:val="22"/>
        </w:rPr>
      </w:pPr>
    </w:p>
    <w:p w:rsidR="00BF275C" w:rsidRPr="00842579" w:rsidRDefault="00BF275C" w:rsidP="00BF275C">
      <w:pPr>
        <w:rPr>
          <w:sz w:val="22"/>
        </w:rPr>
      </w:pPr>
      <w:r w:rsidRPr="00842579">
        <w:rPr>
          <w:noProof/>
          <w:sz w:val="22"/>
        </w:rPr>
        <w:drawing>
          <wp:inline distT="0" distB="0" distL="0" distR="0" wp14:anchorId="0B620CF1" wp14:editId="4B9721B6">
            <wp:extent cx="5286375" cy="3328988"/>
            <wp:effectExtent l="0" t="0" r="9525"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F275C" w:rsidRPr="00F90EF8" w:rsidRDefault="00BF275C" w:rsidP="00F90EF8">
      <w:pPr>
        <w:pStyle w:val="Heading3"/>
        <w:jc w:val="center"/>
        <w:rPr>
          <w:rFonts w:ascii="Times New Roman" w:hAnsi="Times New Roman" w:cs="Times New Roman"/>
          <w:b w:val="0"/>
          <w:sz w:val="22"/>
          <w:szCs w:val="22"/>
        </w:rPr>
      </w:pPr>
      <w:bookmarkStart w:id="517" w:name="_Figure_4_MAE"/>
      <w:bookmarkEnd w:id="517"/>
      <w:r w:rsidRPr="00F90EF8">
        <w:rPr>
          <w:rFonts w:ascii="Times New Roman" w:hAnsi="Times New Roman" w:cs="Times New Roman" w:hint="eastAsia"/>
          <w:b w:val="0"/>
          <w:sz w:val="22"/>
          <w:szCs w:val="22"/>
        </w:rPr>
        <w:t xml:space="preserve">Figure 4 </w:t>
      </w:r>
      <w:r w:rsidRPr="00F90EF8">
        <w:rPr>
          <w:rFonts w:ascii="Times New Roman" w:hAnsi="Times New Roman" w:cs="Times New Roman"/>
          <w:b w:val="0"/>
          <w:sz w:val="22"/>
          <w:szCs w:val="22"/>
        </w:rPr>
        <w:t>MAE improvements of the models with different information set</w:t>
      </w:r>
      <w:ins w:id="518" w:author="Fildes, Robert" w:date="2014-09-16T16:21:00Z">
        <w:r w:rsidR="009E6481">
          <w:rPr>
            <w:rFonts w:ascii="Times New Roman" w:hAnsi="Times New Roman" w:cs="Times New Roman"/>
            <w:b w:val="0"/>
            <w:sz w:val="22"/>
            <w:szCs w:val="22"/>
          </w:rPr>
          <w:t>s</w:t>
        </w:r>
      </w:ins>
    </w:p>
    <w:p w:rsidR="00BF275C" w:rsidRPr="00842579" w:rsidRDefault="00BF275C" w:rsidP="00BF275C">
      <w:pPr>
        <w:rPr>
          <w:sz w:val="22"/>
        </w:rPr>
      </w:pPr>
    </w:p>
    <w:p w:rsidR="00BF275C" w:rsidRPr="00842579" w:rsidRDefault="00BF275C" w:rsidP="00BF275C">
      <w:pPr>
        <w:jc w:val="center"/>
        <w:rPr>
          <w:sz w:val="22"/>
        </w:rPr>
        <w:sectPr w:rsidR="00BF275C" w:rsidRPr="00842579">
          <w:pgSz w:w="11906" w:h="16838"/>
          <w:pgMar w:top="1440" w:right="1800" w:bottom="1440" w:left="1800" w:header="851" w:footer="992" w:gutter="0"/>
          <w:cols w:space="425"/>
          <w:docGrid w:type="lines" w:linePitch="312"/>
        </w:sectPr>
      </w:pPr>
    </w:p>
    <w:p w:rsidR="00BF275C" w:rsidRPr="00842579" w:rsidRDefault="00BF275C" w:rsidP="00BF275C">
      <w:pPr>
        <w:jc w:val="center"/>
        <w:rPr>
          <w:sz w:val="22"/>
        </w:rPr>
      </w:pPr>
    </w:p>
    <w:p w:rsidR="00BF275C" w:rsidRPr="00842579" w:rsidRDefault="00BF275C" w:rsidP="00BF275C">
      <w:pPr>
        <w:rPr>
          <w:sz w:val="22"/>
        </w:rPr>
      </w:pPr>
    </w:p>
    <w:p w:rsidR="00BF275C" w:rsidRPr="00842579" w:rsidRDefault="008F111C" w:rsidP="00BF275C">
      <w:pPr>
        <w:rPr>
          <w:sz w:val="22"/>
        </w:rPr>
      </w:pPr>
      <w:r>
        <w:rPr>
          <w:noProof/>
        </w:rPr>
        <w:drawing>
          <wp:inline distT="0" distB="0" distL="0" distR="0" wp14:anchorId="34C7AE72" wp14:editId="13E1E978">
            <wp:extent cx="5274310" cy="3094014"/>
            <wp:effectExtent l="0" t="0" r="2159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F275C" w:rsidRPr="00F90EF8" w:rsidRDefault="00BF275C" w:rsidP="00F90EF8">
      <w:pPr>
        <w:pStyle w:val="Heading3"/>
        <w:jc w:val="center"/>
        <w:rPr>
          <w:rFonts w:ascii="Times New Roman" w:hAnsi="Times New Roman" w:cs="Times New Roman"/>
          <w:b w:val="0"/>
          <w:sz w:val="22"/>
          <w:szCs w:val="22"/>
        </w:rPr>
      </w:pPr>
      <w:bookmarkStart w:id="519" w:name="_Figure_5_MAE"/>
      <w:bookmarkEnd w:id="519"/>
      <w:r w:rsidRPr="00F90EF8">
        <w:rPr>
          <w:rFonts w:ascii="Times New Roman" w:hAnsi="Times New Roman" w:cs="Times New Roman" w:hint="eastAsia"/>
          <w:b w:val="0"/>
          <w:sz w:val="22"/>
          <w:szCs w:val="22"/>
        </w:rPr>
        <w:t xml:space="preserve">Figure 5 </w:t>
      </w:r>
      <w:r w:rsidRPr="00F90EF8">
        <w:rPr>
          <w:rFonts w:ascii="Times New Roman" w:hAnsi="Times New Roman" w:cs="Times New Roman"/>
          <w:b w:val="0"/>
          <w:sz w:val="22"/>
          <w:szCs w:val="22"/>
        </w:rPr>
        <w:t>MAE improvements of ADL-intra-all and ADL-inter-all over ADL-</w:t>
      </w:r>
      <w:commentRangeStart w:id="520"/>
      <w:r w:rsidRPr="00F90EF8">
        <w:rPr>
          <w:rFonts w:ascii="Times New Roman" w:hAnsi="Times New Roman" w:cs="Times New Roman"/>
          <w:b w:val="0"/>
          <w:sz w:val="22"/>
          <w:szCs w:val="22"/>
        </w:rPr>
        <w:t>own</w:t>
      </w:r>
      <w:commentRangeEnd w:id="520"/>
      <w:r w:rsidR="009E6481">
        <w:rPr>
          <w:rStyle w:val="CommentReference"/>
          <w:b w:val="0"/>
          <w:bCs w:val="0"/>
        </w:rPr>
        <w:commentReference w:id="520"/>
      </w:r>
    </w:p>
    <w:p w:rsidR="00BF275C" w:rsidRPr="00842579" w:rsidRDefault="00BF275C" w:rsidP="00BF275C">
      <w:pPr>
        <w:rPr>
          <w:sz w:val="22"/>
        </w:rPr>
      </w:pPr>
    </w:p>
    <w:p w:rsidR="00BF275C" w:rsidRPr="00842579" w:rsidRDefault="00BF275C" w:rsidP="00BF275C">
      <w:pPr>
        <w:rPr>
          <w:sz w:val="22"/>
        </w:rPr>
        <w:sectPr w:rsidR="00BF275C" w:rsidRPr="00842579">
          <w:pgSz w:w="11906" w:h="16838"/>
          <w:pgMar w:top="1440" w:right="1800" w:bottom="1440" w:left="1800" w:header="851" w:footer="992" w:gutter="0"/>
          <w:cols w:space="425"/>
          <w:docGrid w:type="lines" w:linePitch="312"/>
        </w:sectPr>
      </w:pPr>
    </w:p>
    <w:p w:rsidR="00BF275C" w:rsidRPr="00842579" w:rsidRDefault="00BF275C" w:rsidP="00BF275C">
      <w:pPr>
        <w:rPr>
          <w:sz w:val="22"/>
        </w:rPr>
      </w:pPr>
    </w:p>
    <w:p w:rsidR="00BF275C" w:rsidRPr="00842579" w:rsidRDefault="00BC5B26" w:rsidP="00BF275C">
      <w:pPr>
        <w:rPr>
          <w:sz w:val="22"/>
        </w:rPr>
      </w:pPr>
      <w:r>
        <w:rPr>
          <w:noProof/>
        </w:rPr>
        <w:drawing>
          <wp:inline distT="0" distB="0" distL="0" distR="0" wp14:anchorId="654C0287" wp14:editId="0D030967">
            <wp:extent cx="5274310" cy="2784274"/>
            <wp:effectExtent l="0" t="0" r="2159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BF275C" w:rsidRPr="00F90EF8" w:rsidRDefault="00BF275C" w:rsidP="00F90EF8">
      <w:pPr>
        <w:pStyle w:val="Heading3"/>
        <w:jc w:val="center"/>
        <w:rPr>
          <w:rFonts w:ascii="Times New Roman" w:hAnsi="Times New Roman" w:cs="Times New Roman"/>
          <w:b w:val="0"/>
          <w:sz w:val="22"/>
          <w:szCs w:val="22"/>
        </w:rPr>
      </w:pPr>
      <w:bookmarkStart w:id="521" w:name="_Figure_6_Forecasting"/>
      <w:bookmarkEnd w:id="521"/>
      <w:r w:rsidRPr="00F90EF8">
        <w:rPr>
          <w:rFonts w:ascii="Times New Roman" w:hAnsi="Times New Roman" w:cs="Times New Roman" w:hint="eastAsia"/>
          <w:b w:val="0"/>
          <w:sz w:val="22"/>
          <w:szCs w:val="22"/>
        </w:rPr>
        <w:t xml:space="preserve">Figure 6 Forecasting </w:t>
      </w:r>
      <w:r w:rsidRPr="00F90EF8">
        <w:rPr>
          <w:rFonts w:ascii="Times New Roman" w:hAnsi="Times New Roman" w:cs="Times New Roman"/>
          <w:b w:val="0"/>
          <w:sz w:val="22"/>
          <w:szCs w:val="22"/>
        </w:rPr>
        <w:t>comparisons</w:t>
      </w:r>
      <w:r w:rsidRPr="00F90EF8">
        <w:rPr>
          <w:rFonts w:ascii="Times New Roman" w:hAnsi="Times New Roman" w:cs="Times New Roman" w:hint="eastAsia"/>
          <w:b w:val="0"/>
          <w:sz w:val="22"/>
          <w:szCs w:val="22"/>
        </w:rPr>
        <w:t xml:space="preserve"> between Full connection and LASSO Granger</w:t>
      </w:r>
    </w:p>
    <w:p w:rsidR="00BF275C" w:rsidRPr="00842579" w:rsidRDefault="00BF275C" w:rsidP="00BF275C">
      <w:pPr>
        <w:rPr>
          <w:sz w:val="22"/>
        </w:rPr>
      </w:pPr>
    </w:p>
    <w:p w:rsidR="00BF275C" w:rsidRDefault="00BF275C" w:rsidP="00DE1F1E">
      <w:pPr>
        <w:sectPr w:rsidR="00BF275C">
          <w:pgSz w:w="11906" w:h="16838"/>
          <w:pgMar w:top="1440" w:right="1800" w:bottom="1440" w:left="1800" w:header="851" w:footer="992" w:gutter="0"/>
          <w:cols w:space="425"/>
          <w:docGrid w:type="lines" w:linePitch="312"/>
        </w:sectPr>
      </w:pPr>
    </w:p>
    <w:p w:rsidR="00BF275C" w:rsidRPr="00BF275C" w:rsidRDefault="00AE5DE8" w:rsidP="00ED7011">
      <w:pPr>
        <w:pStyle w:val="Heading3"/>
        <w:spacing w:line="240" w:lineRule="auto"/>
        <w:ind w:firstLine="420"/>
        <w:rPr>
          <w:rFonts w:ascii="Times New Roman" w:hAnsi="Times New Roman" w:cs="Times New Roman"/>
          <w:b w:val="0"/>
          <w:sz w:val="22"/>
          <w:szCs w:val="22"/>
        </w:rPr>
      </w:pPr>
      <w:bookmarkStart w:id="522" w:name="_Table_1_Describe"/>
      <w:bookmarkEnd w:id="522"/>
      <w:r>
        <w:rPr>
          <w:rFonts w:ascii="Times New Roman" w:hAnsi="Times New Roman" w:cs="Times New Roman" w:hint="eastAsia"/>
          <w:b w:val="0"/>
          <w:sz w:val="22"/>
          <w:szCs w:val="22"/>
        </w:rPr>
        <w:lastRenderedPageBreak/>
        <w:t>Table 1 Description</w:t>
      </w:r>
      <w:r w:rsidR="00BF275C" w:rsidRPr="00BF275C">
        <w:rPr>
          <w:rFonts w:ascii="Times New Roman" w:hAnsi="Times New Roman" w:cs="Times New Roman" w:hint="eastAsia"/>
          <w:b w:val="0"/>
          <w:sz w:val="22"/>
          <w:szCs w:val="22"/>
        </w:rPr>
        <w:t xml:space="preserve"> statistics of the data sample</w:t>
      </w:r>
    </w:p>
    <w:tbl>
      <w:tblPr>
        <w:tblW w:w="0" w:type="auto"/>
        <w:jc w:val="center"/>
        <w:tblBorders>
          <w:top w:val="single" w:sz="4" w:space="0" w:color="auto"/>
          <w:bottom w:val="single" w:sz="4" w:space="0" w:color="auto"/>
        </w:tblBorders>
        <w:tblLook w:val="04A0" w:firstRow="1" w:lastRow="0" w:firstColumn="1" w:lastColumn="0" w:noHBand="0" w:noVBand="1"/>
      </w:tblPr>
      <w:tblGrid>
        <w:gridCol w:w="540"/>
        <w:gridCol w:w="1892"/>
        <w:gridCol w:w="907"/>
        <w:gridCol w:w="1361"/>
        <w:gridCol w:w="1597"/>
        <w:gridCol w:w="1085"/>
        <w:gridCol w:w="1140"/>
      </w:tblGrid>
      <w:tr w:rsidR="00036254" w:rsidRPr="00036254" w:rsidTr="00F607E0">
        <w:trPr>
          <w:jc w:val="center"/>
        </w:trPr>
        <w:tc>
          <w:tcPr>
            <w:tcW w:w="0" w:type="auto"/>
            <w:vMerge w:val="restart"/>
            <w:tcBorders>
              <w:top w:val="single" w:sz="4" w:space="0" w:color="auto"/>
            </w:tcBorders>
            <w:vAlign w:val="center"/>
          </w:tcPr>
          <w:p w:rsidR="00DF3390" w:rsidRPr="00BF275C" w:rsidRDefault="00DF3390" w:rsidP="00036254">
            <w:pPr>
              <w:jc w:val="center"/>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No.</w:t>
            </w:r>
          </w:p>
        </w:tc>
        <w:tc>
          <w:tcPr>
            <w:tcW w:w="0" w:type="auto"/>
            <w:vMerge w:val="restart"/>
            <w:tcBorders>
              <w:top w:val="single" w:sz="4" w:space="0" w:color="auto"/>
            </w:tcBorders>
            <w:shd w:val="clear" w:color="auto" w:fill="auto"/>
            <w:vAlign w:val="center"/>
          </w:tcPr>
          <w:p w:rsidR="00DF3390" w:rsidRPr="00BF275C" w:rsidRDefault="00DF3390" w:rsidP="00036254">
            <w:pPr>
              <w:jc w:val="center"/>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Category</w:t>
            </w:r>
          </w:p>
        </w:tc>
        <w:tc>
          <w:tcPr>
            <w:tcW w:w="0" w:type="auto"/>
            <w:vMerge w:val="restart"/>
            <w:tcBorders>
              <w:top w:val="single" w:sz="4" w:space="0" w:color="auto"/>
            </w:tcBorders>
            <w:shd w:val="clear" w:color="auto" w:fill="auto"/>
            <w:vAlign w:val="center"/>
          </w:tcPr>
          <w:p w:rsidR="00DF3390" w:rsidRPr="00BF275C" w:rsidRDefault="00DF3390" w:rsidP="00036254">
            <w:pPr>
              <w:jc w:val="center"/>
              <w:rPr>
                <w:rFonts w:ascii="Calibri" w:eastAsia="SimSun" w:hAnsi="Calibri" w:cs="Times New Roman"/>
                <w:sz w:val="22"/>
                <w:lang w:val="en-GB"/>
              </w:rPr>
            </w:pPr>
            <w:r w:rsidRPr="00BF275C">
              <w:rPr>
                <w:rFonts w:ascii="Calibri" w:eastAsia="SimSun" w:hAnsi="Calibri" w:cs="Times New Roman" w:hint="eastAsia"/>
                <w:sz w:val="22"/>
                <w:lang w:val="en-GB"/>
              </w:rPr>
              <w:t>Num</w:t>
            </w:r>
            <w:r>
              <w:rPr>
                <w:rFonts w:ascii="Calibri" w:eastAsia="SimSun" w:hAnsi="Calibri" w:cs="Times New Roman" w:hint="eastAsia"/>
                <w:sz w:val="22"/>
                <w:lang w:val="en-GB"/>
              </w:rPr>
              <w:t xml:space="preserve"> of SKU</w:t>
            </w:r>
            <w:r w:rsidR="00046606">
              <w:rPr>
                <w:rFonts w:ascii="Calibri" w:eastAsia="SimSun" w:hAnsi="Calibri" w:cs="Times New Roman" w:hint="eastAsia"/>
                <w:sz w:val="22"/>
                <w:lang w:val="en-GB"/>
              </w:rPr>
              <w:t>s</w:t>
            </w:r>
          </w:p>
        </w:tc>
        <w:tc>
          <w:tcPr>
            <w:tcW w:w="0" w:type="auto"/>
            <w:vMerge w:val="restart"/>
            <w:tcBorders>
              <w:top w:val="single" w:sz="4" w:space="0" w:color="auto"/>
            </w:tcBorders>
            <w:shd w:val="clear" w:color="auto" w:fill="auto"/>
            <w:vAlign w:val="center"/>
          </w:tcPr>
          <w:p w:rsidR="00DF3390" w:rsidRDefault="00BB04F8" w:rsidP="00036254">
            <w:pPr>
              <w:jc w:val="center"/>
              <w:rPr>
                <w:rFonts w:ascii="Calibri" w:eastAsia="SimSun" w:hAnsi="Calibri" w:cs="Times New Roman"/>
                <w:color w:val="000000"/>
                <w:sz w:val="22"/>
              </w:rPr>
            </w:pPr>
            <w:r>
              <w:rPr>
                <w:rFonts w:ascii="Calibri" w:eastAsia="SimSun" w:hAnsi="Calibri" w:cs="Times New Roman" w:hint="eastAsia"/>
                <w:color w:val="000000"/>
                <w:sz w:val="22"/>
              </w:rPr>
              <w:t>Mean</w:t>
            </w:r>
            <w:r w:rsidR="00DF3390">
              <w:rPr>
                <w:rFonts w:ascii="Calibri" w:eastAsia="SimSun" w:hAnsi="Calibri" w:cs="Times New Roman" w:hint="eastAsia"/>
                <w:color w:val="000000"/>
                <w:sz w:val="22"/>
              </w:rPr>
              <w:t xml:space="preserve"> units sold per week</w:t>
            </w:r>
          </w:p>
        </w:tc>
        <w:tc>
          <w:tcPr>
            <w:tcW w:w="0" w:type="auto"/>
            <w:gridSpan w:val="3"/>
            <w:tcBorders>
              <w:top w:val="single" w:sz="4" w:space="0" w:color="auto"/>
            </w:tcBorders>
            <w:shd w:val="clear" w:color="auto" w:fill="auto"/>
            <w:vAlign w:val="center"/>
          </w:tcPr>
          <w:p w:rsidR="00DF3390" w:rsidRPr="00BF275C" w:rsidRDefault="00036254" w:rsidP="00036254">
            <w:pPr>
              <w:jc w:val="center"/>
              <w:rPr>
                <w:rFonts w:ascii="Calibri" w:eastAsia="SimSun" w:hAnsi="Calibri" w:cs="Times New Roman"/>
                <w:color w:val="000000"/>
                <w:sz w:val="22"/>
              </w:rPr>
            </w:pPr>
            <w:r>
              <w:rPr>
                <w:rFonts w:ascii="Calibri" w:eastAsia="SimSun" w:hAnsi="Calibri" w:cs="Times New Roman"/>
                <w:color w:val="000000"/>
                <w:sz w:val="22"/>
              </w:rPr>
              <w:t>P</w:t>
            </w:r>
            <w:r>
              <w:rPr>
                <w:rFonts w:ascii="Calibri" w:eastAsia="SimSun" w:hAnsi="Calibri" w:cs="Times New Roman" w:hint="eastAsia"/>
                <w:color w:val="000000"/>
                <w:sz w:val="22"/>
              </w:rPr>
              <w:t>ercentages of weeks concerning promotional activities</w:t>
            </w:r>
          </w:p>
        </w:tc>
      </w:tr>
      <w:tr w:rsidR="00036254" w:rsidRPr="00BF275C" w:rsidTr="00AE5DE8">
        <w:trPr>
          <w:jc w:val="center"/>
        </w:trPr>
        <w:tc>
          <w:tcPr>
            <w:tcW w:w="0" w:type="auto"/>
            <w:vMerge/>
          </w:tcPr>
          <w:p w:rsidR="00AE5DE8" w:rsidRPr="00BF275C" w:rsidRDefault="00AE5DE8" w:rsidP="00036254">
            <w:pPr>
              <w:rPr>
                <w:rFonts w:ascii="Times New Roman" w:eastAsia="SimSun" w:hAnsi="Times New Roman" w:cs="Times New Roman"/>
                <w:bCs/>
                <w:color w:val="000000"/>
                <w:kern w:val="0"/>
                <w:sz w:val="22"/>
                <w:lang w:val="en-GB"/>
              </w:rPr>
            </w:pPr>
          </w:p>
        </w:tc>
        <w:tc>
          <w:tcPr>
            <w:tcW w:w="0" w:type="auto"/>
            <w:vMerge/>
            <w:shd w:val="clear" w:color="auto" w:fill="auto"/>
          </w:tcPr>
          <w:p w:rsidR="00AE5DE8" w:rsidRPr="00BF275C" w:rsidRDefault="00AE5DE8" w:rsidP="00036254">
            <w:pPr>
              <w:jc w:val="center"/>
              <w:rPr>
                <w:rFonts w:ascii="Times New Roman" w:eastAsia="SimSun" w:hAnsi="Times New Roman" w:cs="Times New Roman"/>
                <w:bCs/>
                <w:color w:val="000000"/>
                <w:kern w:val="0"/>
                <w:sz w:val="22"/>
                <w:lang w:val="en-GB"/>
              </w:rPr>
            </w:pPr>
          </w:p>
        </w:tc>
        <w:tc>
          <w:tcPr>
            <w:tcW w:w="0" w:type="auto"/>
            <w:vMerge/>
            <w:shd w:val="clear" w:color="auto" w:fill="auto"/>
          </w:tcPr>
          <w:p w:rsidR="00AE5DE8" w:rsidRPr="00BF275C" w:rsidRDefault="00AE5DE8" w:rsidP="00036254">
            <w:pPr>
              <w:jc w:val="center"/>
              <w:rPr>
                <w:rFonts w:ascii="Calibri" w:eastAsia="SimSun" w:hAnsi="Calibri" w:cs="Times New Roman"/>
                <w:sz w:val="22"/>
                <w:lang w:val="en-GB"/>
              </w:rPr>
            </w:pPr>
          </w:p>
        </w:tc>
        <w:tc>
          <w:tcPr>
            <w:tcW w:w="0" w:type="auto"/>
            <w:vMerge/>
            <w:shd w:val="clear" w:color="auto" w:fill="auto"/>
            <w:vAlign w:val="center"/>
          </w:tcPr>
          <w:p w:rsidR="00AE5DE8" w:rsidRPr="00BF275C" w:rsidRDefault="00AE5DE8" w:rsidP="00036254">
            <w:pPr>
              <w:jc w:val="center"/>
              <w:rPr>
                <w:rFonts w:ascii="Calibri" w:eastAsia="SimSun" w:hAnsi="Calibri" w:cs="Times New Roman"/>
                <w:color w:val="000000"/>
                <w:sz w:val="22"/>
              </w:rPr>
            </w:pPr>
          </w:p>
        </w:tc>
        <w:tc>
          <w:tcPr>
            <w:tcW w:w="0" w:type="auto"/>
            <w:tcBorders>
              <w:top w:val="single" w:sz="4" w:space="0" w:color="auto"/>
            </w:tcBorders>
            <w:shd w:val="clear" w:color="auto" w:fill="auto"/>
            <w:vAlign w:val="center"/>
          </w:tcPr>
          <w:p w:rsidR="00AE5DE8" w:rsidRPr="00BF275C" w:rsidRDefault="00AE5DE8" w:rsidP="00036254">
            <w:pPr>
              <w:jc w:val="center"/>
              <w:rPr>
                <w:rFonts w:ascii="Calibri" w:eastAsia="SimSun" w:hAnsi="Calibri" w:cs="Times New Roman"/>
                <w:color w:val="000000"/>
                <w:sz w:val="22"/>
              </w:rPr>
            </w:pPr>
            <w:r w:rsidRPr="00BF275C">
              <w:rPr>
                <w:rFonts w:ascii="Calibri" w:eastAsia="SimSun" w:hAnsi="Calibri" w:cs="Times New Roman"/>
                <w:color w:val="000000"/>
                <w:sz w:val="22"/>
              </w:rPr>
              <w:t>P</w:t>
            </w:r>
            <w:r w:rsidRPr="00BF275C">
              <w:rPr>
                <w:rFonts w:ascii="Calibri" w:eastAsia="SimSun" w:hAnsi="Calibri" w:cs="Times New Roman" w:hint="eastAsia"/>
                <w:color w:val="000000"/>
                <w:sz w:val="22"/>
              </w:rPr>
              <w:t>rice reductions</w:t>
            </w:r>
          </w:p>
        </w:tc>
        <w:tc>
          <w:tcPr>
            <w:tcW w:w="0" w:type="auto"/>
            <w:tcBorders>
              <w:top w:val="single" w:sz="4" w:space="0" w:color="auto"/>
            </w:tcBorders>
            <w:shd w:val="clear" w:color="auto" w:fill="auto"/>
            <w:vAlign w:val="center"/>
          </w:tcPr>
          <w:p w:rsidR="00AE5DE8" w:rsidRPr="00BF275C" w:rsidRDefault="00AE5DE8" w:rsidP="00036254">
            <w:pPr>
              <w:jc w:val="center"/>
              <w:rPr>
                <w:rFonts w:ascii="Calibri" w:eastAsia="SimSun" w:hAnsi="Calibri" w:cs="Times New Roman"/>
                <w:color w:val="000000"/>
                <w:sz w:val="22"/>
              </w:rPr>
            </w:pPr>
            <w:r w:rsidRPr="00BF275C">
              <w:rPr>
                <w:rFonts w:ascii="Calibri" w:eastAsia="SimSun" w:hAnsi="Calibri" w:cs="Times New Roman" w:hint="eastAsia"/>
                <w:color w:val="000000"/>
                <w:sz w:val="22"/>
              </w:rPr>
              <w:t>Displays</w:t>
            </w:r>
          </w:p>
        </w:tc>
        <w:tc>
          <w:tcPr>
            <w:tcW w:w="0" w:type="auto"/>
            <w:tcBorders>
              <w:top w:val="single" w:sz="4" w:space="0" w:color="auto"/>
            </w:tcBorders>
            <w:shd w:val="clear" w:color="auto" w:fill="auto"/>
            <w:vAlign w:val="center"/>
          </w:tcPr>
          <w:p w:rsidR="00AE5DE8" w:rsidRPr="00BF275C" w:rsidRDefault="00AE5DE8" w:rsidP="00036254">
            <w:pPr>
              <w:jc w:val="center"/>
              <w:rPr>
                <w:rFonts w:ascii="Calibri" w:eastAsia="SimSun" w:hAnsi="Calibri" w:cs="Times New Roman"/>
                <w:color w:val="000000"/>
                <w:sz w:val="22"/>
              </w:rPr>
            </w:pPr>
            <w:r w:rsidRPr="00BF275C">
              <w:rPr>
                <w:rFonts w:ascii="Calibri" w:eastAsia="SimSun" w:hAnsi="Calibri" w:cs="Times New Roman" w:hint="eastAsia"/>
                <w:color w:val="000000"/>
                <w:sz w:val="22"/>
              </w:rPr>
              <w:t>Features</w:t>
            </w:r>
          </w:p>
        </w:tc>
      </w:tr>
      <w:tr w:rsidR="00036254" w:rsidRPr="00BF275C" w:rsidTr="00F87654">
        <w:trPr>
          <w:jc w:val="center"/>
        </w:trPr>
        <w:tc>
          <w:tcPr>
            <w:tcW w:w="0" w:type="auto"/>
            <w:tcBorders>
              <w:top w:val="single" w:sz="4" w:space="0" w:color="auto"/>
            </w:tcBorders>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w:t>
            </w:r>
          </w:p>
        </w:tc>
        <w:tc>
          <w:tcPr>
            <w:tcW w:w="0" w:type="auto"/>
            <w:tcBorders>
              <w:top w:val="single" w:sz="4" w:space="0" w:color="auto"/>
            </w:tcBorders>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Beer</w:t>
            </w:r>
          </w:p>
        </w:tc>
        <w:tc>
          <w:tcPr>
            <w:tcW w:w="0" w:type="auto"/>
            <w:tcBorders>
              <w:top w:val="single" w:sz="4" w:space="0" w:color="auto"/>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98</w:t>
            </w:r>
          </w:p>
        </w:tc>
        <w:tc>
          <w:tcPr>
            <w:tcW w:w="0" w:type="auto"/>
            <w:tcBorders>
              <w:top w:val="single" w:sz="4" w:space="0" w:color="auto"/>
            </w:tcBorders>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12.80</w:t>
            </w:r>
          </w:p>
        </w:tc>
        <w:tc>
          <w:tcPr>
            <w:tcW w:w="0" w:type="auto"/>
            <w:tcBorders>
              <w:top w:val="single" w:sz="4" w:space="0" w:color="auto"/>
            </w:tcBorders>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0.30</w:t>
            </w:r>
          </w:p>
        </w:tc>
        <w:tc>
          <w:tcPr>
            <w:tcW w:w="0" w:type="auto"/>
            <w:tcBorders>
              <w:top w:val="single" w:sz="4" w:space="0" w:color="auto"/>
            </w:tcBorders>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0.27</w:t>
            </w:r>
          </w:p>
        </w:tc>
        <w:tc>
          <w:tcPr>
            <w:tcW w:w="0" w:type="auto"/>
            <w:tcBorders>
              <w:top w:val="single" w:sz="4" w:space="0" w:color="auto"/>
            </w:tcBorders>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0.13</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2</w:t>
            </w:r>
          </w:p>
        </w:tc>
        <w:tc>
          <w:tcPr>
            <w:tcW w:w="0" w:type="auto"/>
            <w:shd w:val="clear" w:color="auto" w:fill="auto"/>
          </w:tcPr>
          <w:p w:rsidR="00BF275C" w:rsidRPr="00BF275C" w:rsidRDefault="00AE5DE8" w:rsidP="00BF275C">
            <w:pPr>
              <w:spacing w:line="360" w:lineRule="auto"/>
              <w:rPr>
                <w:rFonts w:ascii="Times New Roman" w:eastAsia="SimSun" w:hAnsi="Times New Roman" w:cs="Times New Roman"/>
                <w:bCs/>
                <w:color w:val="000000"/>
                <w:kern w:val="0"/>
                <w:sz w:val="22"/>
                <w:lang w:val="en-GB"/>
              </w:rPr>
            </w:pPr>
            <w:r>
              <w:rPr>
                <w:rFonts w:ascii="Times New Roman" w:eastAsia="SimSun" w:hAnsi="Times New Roman" w:cs="Times New Roman"/>
                <w:bCs/>
                <w:color w:val="000000"/>
                <w:kern w:val="0"/>
                <w:sz w:val="22"/>
                <w:lang w:val="en-GB"/>
              </w:rPr>
              <w:t>Carbonated</w:t>
            </w:r>
            <w:r>
              <w:rPr>
                <w:rFonts w:ascii="Times New Roman" w:eastAsia="SimSun" w:hAnsi="Times New Roman" w:cs="Times New Roman" w:hint="eastAsia"/>
                <w:bCs/>
                <w:color w:val="000000"/>
                <w:kern w:val="0"/>
                <w:sz w:val="22"/>
                <w:lang w:val="en-GB"/>
              </w:rPr>
              <w:t xml:space="preserve"> </w:t>
            </w:r>
            <w:r w:rsidR="00BF275C" w:rsidRPr="00BF275C">
              <w:rPr>
                <w:rFonts w:ascii="Times New Roman" w:eastAsia="SimSun" w:hAnsi="Times New Roman" w:cs="Times New Roman" w:hint="eastAsia"/>
                <w:bCs/>
                <w:color w:val="000000"/>
                <w:kern w:val="0"/>
                <w:sz w:val="22"/>
                <w:lang w:val="en-GB"/>
              </w:rPr>
              <w:t>beverages</w:t>
            </w:r>
          </w:p>
        </w:tc>
        <w:tc>
          <w:tcPr>
            <w:tcW w:w="0" w:type="auto"/>
            <w:shd w:val="clear" w:color="auto" w:fill="auto"/>
            <w:vAlign w:val="center"/>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76</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38.25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0.42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0.18</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3</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Coffee</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46</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5.90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0.34</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0.10</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4</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Cold cereal</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119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15.60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0.13</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5</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F</w:t>
            </w:r>
            <w:r w:rsidRPr="00BF275C">
              <w:rPr>
                <w:rFonts w:ascii="Times New Roman" w:eastAsia="SimSun" w:hAnsi="Times New Roman" w:cs="Times New Roman" w:hint="eastAsia"/>
                <w:bCs/>
                <w:color w:val="000000"/>
                <w:kern w:val="0"/>
                <w:sz w:val="22"/>
                <w:lang w:val="en-GB"/>
              </w:rPr>
              <w:t>rozen dinners</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79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18.50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0.43</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0.04</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0.17</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6</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Frozen pizza</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21.05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0.47</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0.31</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7</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Frankfurters</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21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22.95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0.08</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0.16</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8</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Margarine/Butter</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21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29.20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0.37</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0.13</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9</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Mayonnaise</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17</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15.70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0.03</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0.08</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10</w:t>
            </w:r>
          </w:p>
        </w:tc>
        <w:tc>
          <w:tcPr>
            <w:tcW w:w="0" w:type="auto"/>
            <w:shd w:val="clear" w:color="auto" w:fill="auto"/>
          </w:tcPr>
          <w:p w:rsidR="00BF275C" w:rsidRPr="00BF275C" w:rsidRDefault="004D0EBF" w:rsidP="00BF275C">
            <w:pPr>
              <w:spacing w:line="360" w:lineRule="auto"/>
              <w:rPr>
                <w:rFonts w:ascii="Times New Roman" w:eastAsia="SimSun" w:hAnsi="Times New Roman" w:cs="Times New Roman"/>
                <w:bCs/>
                <w:color w:val="000000"/>
                <w:kern w:val="0"/>
                <w:sz w:val="22"/>
                <w:lang w:val="en-GB"/>
              </w:rPr>
            </w:pPr>
            <w:r>
              <w:rPr>
                <w:rFonts w:ascii="Times New Roman" w:eastAsia="SimSun" w:hAnsi="Times New Roman" w:cs="Times New Roman" w:hint="eastAsia"/>
                <w:bCs/>
                <w:color w:val="000000"/>
                <w:kern w:val="0"/>
                <w:sz w:val="22"/>
                <w:lang w:val="en-GB"/>
              </w:rPr>
              <w:t>M</w:t>
            </w:r>
            <w:r w:rsidR="00BF275C" w:rsidRPr="00BF275C">
              <w:rPr>
                <w:rFonts w:ascii="Times New Roman" w:eastAsia="SimSun" w:hAnsi="Times New Roman" w:cs="Times New Roman" w:hint="eastAsia"/>
                <w:bCs/>
                <w:color w:val="000000"/>
                <w:kern w:val="0"/>
                <w:sz w:val="22"/>
                <w:lang w:val="en-GB"/>
              </w:rPr>
              <w:t>ilk</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40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59.60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0.06</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11</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Peanut butter</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16</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14.30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0.07</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12</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Salty snacks</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80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17.95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0.12</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13</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Soup</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129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15.05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0.23</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0.03</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0.10</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14</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Spaghetti sauce</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70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9.40</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0.38</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0.03</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0.11</w:t>
            </w:r>
          </w:p>
        </w:tc>
      </w:tr>
      <w:tr w:rsidR="00036254" w:rsidRPr="00BF275C" w:rsidTr="00F87654">
        <w:trPr>
          <w:jc w:val="center"/>
        </w:trPr>
        <w:tc>
          <w:tcPr>
            <w:tcW w:w="0" w:type="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15</w:t>
            </w:r>
          </w:p>
        </w:tc>
        <w:tc>
          <w:tcPr>
            <w:tcW w:w="0" w:type="auto"/>
            <w:shd w:val="clear" w:color="auto" w:fill="auto"/>
          </w:tcPr>
          <w:p w:rsidR="00BF275C" w:rsidRPr="00BF275C" w:rsidRDefault="00BF275C"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Yogurt</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52</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49.45</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0.29</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0.01</w:t>
            </w:r>
          </w:p>
        </w:tc>
        <w:tc>
          <w:tcPr>
            <w:tcW w:w="0" w:type="auto"/>
            <w:shd w:val="clear" w:color="auto" w:fill="auto"/>
            <w:vAlign w:val="center"/>
          </w:tcPr>
          <w:p w:rsidR="00BF275C" w:rsidRPr="00BF275C" w:rsidRDefault="00BF275C" w:rsidP="00BF275C">
            <w:pPr>
              <w:jc w:val="center"/>
              <w:rPr>
                <w:rFonts w:ascii="SimSun" w:eastAsia="SimSun" w:hAnsi="SimSun" w:cs="SimSun"/>
                <w:color w:val="000000"/>
                <w:sz w:val="22"/>
              </w:rPr>
            </w:pPr>
            <w:r w:rsidRPr="00BF275C">
              <w:rPr>
                <w:rFonts w:ascii="Calibri" w:eastAsia="SimSun" w:hAnsi="Calibri" w:cs="Times New Roman" w:hint="eastAsia"/>
                <w:color w:val="000000"/>
                <w:sz w:val="22"/>
              </w:rPr>
              <w:t>0.08</w:t>
            </w:r>
          </w:p>
        </w:tc>
      </w:tr>
    </w:tbl>
    <w:p w:rsidR="00BF275C" w:rsidRPr="00BF275C" w:rsidRDefault="00BF275C" w:rsidP="00BF275C">
      <w:pPr>
        <w:rPr>
          <w:rFonts w:ascii="Calibri" w:eastAsia="SimSun" w:hAnsi="Calibri" w:cs="Times New Roman"/>
          <w:szCs w:val="21"/>
          <w:lang w:val="en-GB"/>
        </w:rPr>
      </w:pPr>
    </w:p>
    <w:p w:rsidR="00BF275C" w:rsidRPr="00BF275C" w:rsidRDefault="00BF275C" w:rsidP="00BF275C">
      <w:pPr>
        <w:rPr>
          <w:rFonts w:ascii="Calibri" w:eastAsia="SimSun" w:hAnsi="Calibri" w:cs="Times New Roman"/>
          <w:lang w:val="en-GB"/>
        </w:rPr>
      </w:pPr>
    </w:p>
    <w:p w:rsidR="00BF275C" w:rsidRPr="00BF275C" w:rsidRDefault="00BF275C" w:rsidP="00BF275C">
      <w:pPr>
        <w:rPr>
          <w:rFonts w:ascii="Calibri" w:eastAsia="SimSun" w:hAnsi="Calibri" w:cs="Times New Roman"/>
          <w:lang w:val="en-GB"/>
        </w:rPr>
      </w:pPr>
    </w:p>
    <w:p w:rsidR="00BF275C" w:rsidRPr="00BF275C" w:rsidRDefault="00BF275C" w:rsidP="00BF275C">
      <w:pPr>
        <w:rPr>
          <w:rFonts w:ascii="Calibri" w:eastAsia="SimSun" w:hAnsi="Calibri" w:cs="Times New Roman"/>
          <w:lang w:val="en-GB"/>
        </w:rPr>
        <w:sectPr w:rsidR="00BF275C" w:rsidRPr="00BF275C">
          <w:pgSz w:w="11906" w:h="16838"/>
          <w:pgMar w:top="1440" w:right="1800" w:bottom="1440" w:left="1800" w:header="851" w:footer="992" w:gutter="0"/>
          <w:cols w:space="425"/>
          <w:docGrid w:type="lines" w:linePitch="312"/>
        </w:sectPr>
      </w:pPr>
    </w:p>
    <w:p w:rsidR="00BF275C" w:rsidRPr="00BF275C" w:rsidRDefault="00BF275C" w:rsidP="00ED7011">
      <w:pPr>
        <w:pStyle w:val="Heading3"/>
        <w:spacing w:line="240" w:lineRule="auto"/>
        <w:ind w:firstLineChars="350" w:firstLine="770"/>
        <w:rPr>
          <w:rFonts w:ascii="Times New Roman" w:hAnsi="Times New Roman" w:cs="Times New Roman"/>
          <w:b w:val="0"/>
          <w:sz w:val="22"/>
          <w:szCs w:val="22"/>
        </w:rPr>
      </w:pPr>
      <w:bookmarkStart w:id="523" w:name="_Table_2_The"/>
      <w:bookmarkEnd w:id="523"/>
      <w:r w:rsidRPr="00BF275C">
        <w:rPr>
          <w:rFonts w:ascii="Times New Roman" w:hAnsi="Times New Roman" w:cs="Times New Roman"/>
          <w:b w:val="0"/>
          <w:sz w:val="22"/>
          <w:szCs w:val="22"/>
        </w:rPr>
        <w:lastRenderedPageBreak/>
        <w:t xml:space="preserve">Table 2 </w:t>
      </w:r>
      <w:proofErr w:type="gramStart"/>
      <w:r w:rsidRPr="00BF275C">
        <w:rPr>
          <w:rFonts w:ascii="Times New Roman" w:hAnsi="Times New Roman" w:cs="Times New Roman"/>
          <w:b w:val="0"/>
          <w:sz w:val="22"/>
          <w:szCs w:val="22"/>
        </w:rPr>
        <w:t>The</w:t>
      </w:r>
      <w:proofErr w:type="gramEnd"/>
      <w:r w:rsidRPr="00BF275C">
        <w:rPr>
          <w:rFonts w:ascii="Times New Roman" w:hAnsi="Times New Roman" w:cs="Times New Roman" w:hint="eastAsia"/>
          <w:b w:val="0"/>
          <w:sz w:val="22"/>
          <w:szCs w:val="22"/>
        </w:rPr>
        <w:t xml:space="preserve"> overall</w:t>
      </w:r>
      <w:r w:rsidRPr="00BF275C">
        <w:rPr>
          <w:rFonts w:ascii="Times New Roman" w:hAnsi="Times New Roman" w:cs="Times New Roman"/>
          <w:b w:val="0"/>
          <w:sz w:val="22"/>
          <w:szCs w:val="22"/>
        </w:rPr>
        <w:t xml:space="preserve"> models’ forec</w:t>
      </w:r>
      <w:r w:rsidRPr="00BF275C">
        <w:rPr>
          <w:rFonts w:ascii="Times New Roman" w:hAnsi="Times New Roman" w:cs="Times New Roman" w:hint="eastAsia"/>
          <w:b w:val="0"/>
          <w:sz w:val="22"/>
          <w:szCs w:val="22"/>
        </w:rPr>
        <w:t xml:space="preserve">asting accuracy with different forecasting scheme and </w:t>
      </w:r>
      <w:r w:rsidRPr="00BF275C">
        <w:rPr>
          <w:rFonts w:ascii="Times New Roman" w:hAnsi="Times New Roman" w:cs="Times New Roman"/>
          <w:b w:val="0"/>
          <w:sz w:val="22"/>
          <w:szCs w:val="22"/>
        </w:rPr>
        <w:t>horizons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731"/>
        <w:gridCol w:w="721"/>
        <w:gridCol w:w="833"/>
        <w:gridCol w:w="740"/>
        <w:gridCol w:w="1238"/>
        <w:gridCol w:w="721"/>
        <w:gridCol w:w="833"/>
        <w:gridCol w:w="740"/>
        <w:gridCol w:w="1238"/>
        <w:gridCol w:w="721"/>
        <w:gridCol w:w="833"/>
        <w:gridCol w:w="740"/>
        <w:gridCol w:w="1238"/>
      </w:tblGrid>
      <w:tr w:rsidR="00BF275C" w:rsidRPr="00BF275C" w:rsidTr="00F87654">
        <w:trPr>
          <w:trHeight w:val="20"/>
          <w:jc w:val="center"/>
        </w:trPr>
        <w:tc>
          <w:tcPr>
            <w:tcW w:w="0" w:type="auto"/>
            <w:tcBorders>
              <w:bottom w:val="single" w:sz="8" w:space="0" w:color="000000"/>
            </w:tcBorders>
            <w:shd w:val="clear" w:color="auto" w:fill="auto"/>
            <w:noWrap/>
          </w:tcPr>
          <w:p w:rsidR="00BF275C" w:rsidRPr="00BF275C" w:rsidRDefault="00BF275C" w:rsidP="00BF275C">
            <w:pPr>
              <w:spacing w:line="360" w:lineRule="auto"/>
              <w:jc w:val="center"/>
              <w:rPr>
                <w:rFonts w:ascii="Calibri" w:eastAsia="SimSun" w:hAnsi="Calibri" w:cs="Times New Roman"/>
                <w:bCs/>
                <w:sz w:val="22"/>
                <w:lang w:val="en-GB"/>
              </w:rPr>
            </w:pPr>
          </w:p>
        </w:tc>
        <w:tc>
          <w:tcPr>
            <w:tcW w:w="0" w:type="auto"/>
            <w:gridSpan w:val="4"/>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Fixed scheme</w:t>
            </w:r>
          </w:p>
        </w:tc>
        <w:tc>
          <w:tcPr>
            <w:tcW w:w="3407" w:type="dxa"/>
            <w:gridSpan w:val="4"/>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bCs/>
                <w:sz w:val="22"/>
                <w:lang w:val="en-GB"/>
              </w:rPr>
              <w:t>R</w:t>
            </w:r>
            <w:r w:rsidRPr="00BF275C">
              <w:rPr>
                <w:rFonts w:ascii="Calibri" w:eastAsia="SimSun" w:hAnsi="Calibri" w:cs="Times New Roman" w:hint="eastAsia"/>
                <w:bCs/>
                <w:sz w:val="22"/>
                <w:lang w:val="en-GB"/>
              </w:rPr>
              <w:t xml:space="preserve">olling scheme with </w:t>
            </w:r>
            <w:r w:rsidRPr="00BF275C">
              <w:rPr>
                <w:rFonts w:ascii="Calibri" w:eastAsia="SimSun" w:hAnsi="Calibri" w:cs="Times New Roman"/>
                <w:bCs/>
                <w:sz w:val="22"/>
                <w:lang w:val="en-GB"/>
              </w:rPr>
              <w:t>horizon</w:t>
            </w:r>
            <w:r w:rsidRPr="00BF275C">
              <w:rPr>
                <w:rFonts w:ascii="Calibri" w:eastAsia="SimSun" w:hAnsi="Calibri" w:cs="Times New Roman" w:hint="eastAsia"/>
                <w:bCs/>
                <w:sz w:val="22"/>
                <w:lang w:val="en-GB"/>
              </w:rPr>
              <w:t>=1</w:t>
            </w:r>
          </w:p>
        </w:tc>
        <w:tc>
          <w:tcPr>
            <w:tcW w:w="3311" w:type="dxa"/>
            <w:gridSpan w:val="4"/>
            <w:tcBorders>
              <w:top w:val="single" w:sz="8" w:space="0" w:color="000000"/>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bCs/>
                <w:sz w:val="22"/>
                <w:lang w:val="en-GB"/>
              </w:rPr>
              <w:t>R</w:t>
            </w:r>
            <w:r w:rsidRPr="00BF275C">
              <w:rPr>
                <w:rFonts w:ascii="Calibri" w:eastAsia="SimSun" w:hAnsi="Calibri" w:cs="Times New Roman" w:hint="eastAsia"/>
                <w:bCs/>
                <w:sz w:val="22"/>
                <w:lang w:val="en-GB"/>
              </w:rPr>
              <w:t xml:space="preserve">olling scheme with </w:t>
            </w:r>
            <w:r w:rsidRPr="00BF275C">
              <w:rPr>
                <w:rFonts w:ascii="Calibri" w:eastAsia="SimSun" w:hAnsi="Calibri" w:cs="Times New Roman"/>
                <w:bCs/>
                <w:sz w:val="22"/>
                <w:lang w:val="en-GB"/>
              </w:rPr>
              <w:t>horizon</w:t>
            </w:r>
            <w:r w:rsidRPr="00BF275C">
              <w:rPr>
                <w:rFonts w:ascii="Calibri" w:eastAsia="SimSun" w:hAnsi="Calibri" w:cs="Times New Roman" w:hint="eastAsia"/>
                <w:bCs/>
                <w:sz w:val="22"/>
                <w:lang w:val="en-GB"/>
              </w:rPr>
              <w:t>=4</w:t>
            </w:r>
          </w:p>
        </w:tc>
      </w:tr>
      <w:tr w:rsidR="00BF275C" w:rsidRPr="00BF275C" w:rsidTr="00F87654">
        <w:trPr>
          <w:trHeight w:val="20"/>
          <w:jc w:val="center"/>
        </w:trPr>
        <w:tc>
          <w:tcPr>
            <w:tcW w:w="0" w:type="auto"/>
            <w:tcBorders>
              <w:bottom w:val="single" w:sz="8" w:space="0" w:color="000000"/>
            </w:tcBorders>
            <w:shd w:val="clear" w:color="auto" w:fill="auto"/>
            <w:noWrap/>
            <w:hideMark/>
          </w:tcPr>
          <w:p w:rsidR="00BF275C" w:rsidRPr="00BF275C" w:rsidRDefault="00BF275C" w:rsidP="00BF275C">
            <w:pPr>
              <w:spacing w:line="360" w:lineRule="auto"/>
              <w:jc w:val="center"/>
              <w:rPr>
                <w:rFonts w:ascii="Calibri" w:eastAsia="SimSun" w:hAnsi="Calibri" w:cs="Times New Roman"/>
                <w:bCs/>
                <w:sz w:val="22"/>
                <w:lang w:val="en-GB"/>
              </w:rPr>
            </w:pPr>
          </w:p>
        </w:tc>
        <w:tc>
          <w:tcPr>
            <w:tcW w:w="0" w:type="auto"/>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MAE</w:t>
            </w:r>
          </w:p>
        </w:tc>
        <w:tc>
          <w:tcPr>
            <w:tcW w:w="0" w:type="auto"/>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RMSE</w:t>
            </w:r>
          </w:p>
        </w:tc>
        <w:tc>
          <w:tcPr>
            <w:tcW w:w="0" w:type="auto"/>
            <w:tcBorders>
              <w:bottom w:val="single" w:sz="8" w:space="0" w:color="000000"/>
            </w:tcBorders>
          </w:tcPr>
          <w:p w:rsidR="00BF275C" w:rsidRPr="00BF275C" w:rsidRDefault="00BF275C" w:rsidP="00BF275C">
            <w:pPr>
              <w:spacing w:line="360" w:lineRule="auto"/>
              <w:jc w:val="center"/>
              <w:rPr>
                <w:rFonts w:ascii="Calibri" w:eastAsia="SimSun" w:hAnsi="Calibri" w:cs="Times New Roman"/>
                <w:b/>
                <w:bCs/>
                <w:sz w:val="22"/>
                <w:lang w:val="en-GB"/>
              </w:rPr>
            </w:pPr>
            <w:r w:rsidRPr="00BF275C">
              <w:rPr>
                <w:rFonts w:ascii="Calibri" w:eastAsia="SimSun" w:hAnsi="Calibri" w:cs="Times New Roman" w:hint="eastAsia"/>
                <w:bCs/>
                <w:sz w:val="22"/>
                <w:lang w:val="en-GB"/>
              </w:rPr>
              <w:t>MASE</w:t>
            </w:r>
          </w:p>
        </w:tc>
        <w:tc>
          <w:tcPr>
            <w:tcW w:w="0" w:type="auto"/>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proofErr w:type="spellStart"/>
            <w:r w:rsidRPr="00BF275C">
              <w:rPr>
                <w:rFonts w:ascii="Calibri" w:eastAsia="SimSun" w:hAnsi="Calibri" w:cs="Times New Roman" w:hint="eastAsia"/>
                <w:bCs/>
                <w:sz w:val="22"/>
                <w:lang w:val="en-GB"/>
              </w:rPr>
              <w:t>AvgRelMAE</w:t>
            </w:r>
            <w:proofErr w:type="spellEnd"/>
          </w:p>
        </w:tc>
        <w:tc>
          <w:tcPr>
            <w:tcW w:w="695" w:type="dxa"/>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MAE</w:t>
            </w:r>
          </w:p>
        </w:tc>
        <w:tc>
          <w:tcPr>
            <w:tcW w:w="805" w:type="dxa"/>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RMSE</w:t>
            </w:r>
          </w:p>
        </w:tc>
        <w:tc>
          <w:tcPr>
            <w:tcW w:w="715" w:type="dxa"/>
            <w:tcBorders>
              <w:bottom w:val="single" w:sz="8" w:space="0" w:color="000000"/>
            </w:tcBorders>
          </w:tcPr>
          <w:p w:rsidR="00BF275C" w:rsidRPr="00BF275C" w:rsidRDefault="00BF275C" w:rsidP="00BF275C">
            <w:pPr>
              <w:spacing w:line="360" w:lineRule="auto"/>
              <w:jc w:val="center"/>
              <w:rPr>
                <w:rFonts w:ascii="Calibri" w:eastAsia="SimSun" w:hAnsi="Calibri" w:cs="Times New Roman"/>
                <w:b/>
                <w:bCs/>
                <w:sz w:val="22"/>
                <w:lang w:val="en-GB"/>
              </w:rPr>
            </w:pPr>
            <w:r w:rsidRPr="00BF275C">
              <w:rPr>
                <w:rFonts w:ascii="Calibri" w:eastAsia="SimSun" w:hAnsi="Calibri" w:cs="Times New Roman" w:hint="eastAsia"/>
                <w:bCs/>
                <w:sz w:val="22"/>
                <w:lang w:val="en-GB"/>
              </w:rPr>
              <w:t>MASE</w:t>
            </w:r>
          </w:p>
        </w:tc>
        <w:tc>
          <w:tcPr>
            <w:tcW w:w="1192" w:type="dxa"/>
            <w:tcBorders>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proofErr w:type="spellStart"/>
            <w:r w:rsidRPr="00BF275C">
              <w:rPr>
                <w:rFonts w:ascii="Calibri" w:eastAsia="SimSun" w:hAnsi="Calibri" w:cs="Times New Roman" w:hint="eastAsia"/>
                <w:bCs/>
                <w:sz w:val="22"/>
                <w:lang w:val="en-GB"/>
              </w:rPr>
              <w:t>AvgRelMAE</w:t>
            </w:r>
            <w:proofErr w:type="spellEnd"/>
          </w:p>
        </w:tc>
        <w:tc>
          <w:tcPr>
            <w:tcW w:w="695" w:type="dxa"/>
            <w:tcBorders>
              <w:top w:val="single" w:sz="8" w:space="0" w:color="000000"/>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MAE</w:t>
            </w:r>
          </w:p>
        </w:tc>
        <w:tc>
          <w:tcPr>
            <w:tcW w:w="0" w:type="auto"/>
            <w:tcBorders>
              <w:top w:val="single" w:sz="8" w:space="0" w:color="000000"/>
              <w:bottom w:val="single" w:sz="8" w:space="0" w:color="000000"/>
            </w:tcBorders>
            <w:shd w:val="clear" w:color="auto" w:fill="auto"/>
            <w:hideMark/>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RMSE</w:t>
            </w:r>
          </w:p>
        </w:tc>
        <w:tc>
          <w:tcPr>
            <w:tcW w:w="0" w:type="auto"/>
            <w:tcBorders>
              <w:top w:val="single" w:sz="8" w:space="0" w:color="000000"/>
              <w:bottom w:val="single" w:sz="8" w:space="0" w:color="000000"/>
            </w:tcBorders>
          </w:tcPr>
          <w:p w:rsidR="00BF275C" w:rsidRPr="00BF275C" w:rsidRDefault="00BF275C" w:rsidP="00BF275C">
            <w:pPr>
              <w:spacing w:line="360" w:lineRule="auto"/>
              <w:jc w:val="center"/>
              <w:rPr>
                <w:rFonts w:ascii="Calibri" w:eastAsia="SimSun" w:hAnsi="Calibri" w:cs="Times New Roman"/>
                <w:b/>
                <w:bCs/>
                <w:sz w:val="22"/>
                <w:lang w:val="en-GB"/>
              </w:rPr>
            </w:pPr>
            <w:r w:rsidRPr="00BF275C">
              <w:rPr>
                <w:rFonts w:ascii="Calibri" w:eastAsia="SimSun" w:hAnsi="Calibri" w:cs="Times New Roman" w:hint="eastAsia"/>
                <w:bCs/>
                <w:sz w:val="22"/>
                <w:lang w:val="en-GB"/>
              </w:rPr>
              <w:t>MASE</w:t>
            </w:r>
          </w:p>
        </w:tc>
        <w:tc>
          <w:tcPr>
            <w:tcW w:w="0" w:type="auto"/>
            <w:tcBorders>
              <w:top w:val="single" w:sz="8" w:space="0" w:color="000000"/>
              <w:bottom w:val="single" w:sz="8" w:space="0" w:color="000000"/>
            </w:tcBorders>
          </w:tcPr>
          <w:p w:rsidR="00BF275C" w:rsidRPr="00BF275C" w:rsidRDefault="00BF275C" w:rsidP="00BF275C">
            <w:pPr>
              <w:spacing w:line="360" w:lineRule="auto"/>
              <w:jc w:val="center"/>
              <w:rPr>
                <w:rFonts w:ascii="Calibri" w:eastAsia="SimSun" w:hAnsi="Calibri" w:cs="Times New Roman"/>
                <w:bCs/>
                <w:sz w:val="22"/>
                <w:lang w:val="en-GB"/>
              </w:rPr>
            </w:pPr>
            <w:proofErr w:type="spellStart"/>
            <w:r w:rsidRPr="00BF275C">
              <w:rPr>
                <w:rFonts w:ascii="Calibri" w:eastAsia="SimSun" w:hAnsi="Calibri" w:cs="Times New Roman" w:hint="eastAsia"/>
                <w:bCs/>
                <w:sz w:val="22"/>
                <w:lang w:val="en-GB"/>
              </w:rPr>
              <w:t>AvgRelMAE</w:t>
            </w:r>
            <w:proofErr w:type="spellEnd"/>
          </w:p>
        </w:tc>
      </w:tr>
      <w:tr w:rsidR="00BF275C" w:rsidRPr="00BF275C" w:rsidTr="00F87654">
        <w:trPr>
          <w:trHeight w:val="20"/>
          <w:jc w:val="center"/>
        </w:trPr>
        <w:tc>
          <w:tcPr>
            <w:tcW w:w="0" w:type="auto"/>
            <w:shd w:val="clear" w:color="auto" w:fill="auto"/>
          </w:tcPr>
          <w:p w:rsidR="00BF275C" w:rsidRPr="00BF275C" w:rsidRDefault="00BF275C" w:rsidP="00BF275C">
            <w:pPr>
              <w:spacing w:line="360" w:lineRule="auto"/>
              <w:jc w:val="left"/>
              <w:rPr>
                <w:rFonts w:ascii="Calibri" w:eastAsia="SimSun" w:hAnsi="Calibri" w:cs="Times New Roman"/>
                <w:bCs/>
                <w:sz w:val="22"/>
                <w:lang w:val="en-GB"/>
              </w:rPr>
            </w:pPr>
            <w:r w:rsidRPr="00BF275C">
              <w:rPr>
                <w:rFonts w:ascii="Calibri" w:eastAsia="SimSun" w:hAnsi="Calibri" w:cs="Times New Roman" w:hint="eastAsia"/>
                <w:bCs/>
                <w:sz w:val="22"/>
                <w:lang w:val="en-GB"/>
              </w:rPr>
              <w:t>ETS</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8.027</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19.095</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0.811</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1.116</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8.136</w:t>
            </w:r>
          </w:p>
        </w:tc>
        <w:tc>
          <w:tcPr>
            <w:tcW w:w="80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19.395</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0.822</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1.195</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8.141</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19.397</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0.822</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1.195</w:t>
            </w:r>
          </w:p>
        </w:tc>
      </w:tr>
      <w:tr w:rsidR="00BF275C" w:rsidRPr="00BF275C" w:rsidTr="00F87654">
        <w:trPr>
          <w:trHeight w:val="20"/>
          <w:jc w:val="center"/>
        </w:trPr>
        <w:tc>
          <w:tcPr>
            <w:tcW w:w="0" w:type="auto"/>
            <w:tcBorders>
              <w:left w:val="nil"/>
              <w:right w:val="nil"/>
            </w:tcBorders>
            <w:shd w:val="clear" w:color="auto" w:fill="auto"/>
          </w:tcPr>
          <w:p w:rsidR="00BF275C" w:rsidRPr="00BF275C" w:rsidRDefault="00BF275C" w:rsidP="00BF275C">
            <w:pPr>
              <w:spacing w:line="360" w:lineRule="auto"/>
              <w:jc w:val="left"/>
              <w:rPr>
                <w:rFonts w:ascii="Calibri" w:eastAsia="SimSun" w:hAnsi="Calibri" w:cs="Times New Roman"/>
                <w:bCs/>
                <w:sz w:val="22"/>
                <w:lang w:val="en-GB"/>
              </w:rPr>
            </w:pPr>
            <w:r w:rsidRPr="00BF275C">
              <w:rPr>
                <w:rFonts w:ascii="Calibri" w:eastAsia="SimSun" w:hAnsi="Calibri" w:cs="Times New Roman" w:hint="eastAsia"/>
                <w:bCs/>
                <w:sz w:val="22"/>
                <w:lang w:val="en-GB"/>
              </w:rPr>
              <w:t>ADL-own*</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6.895</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14.588</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0.761</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w:t>
            </w:r>
          </w:p>
        </w:tc>
        <w:tc>
          <w:tcPr>
            <w:tcW w:w="695" w:type="dxa"/>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6.316</w:t>
            </w:r>
          </w:p>
        </w:tc>
        <w:tc>
          <w:tcPr>
            <w:tcW w:w="805" w:type="dxa"/>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13.663</w:t>
            </w:r>
          </w:p>
        </w:tc>
        <w:tc>
          <w:tcPr>
            <w:tcW w:w="715" w:type="dxa"/>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0.711</w:t>
            </w:r>
          </w:p>
        </w:tc>
        <w:tc>
          <w:tcPr>
            <w:tcW w:w="1192" w:type="dxa"/>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w:t>
            </w:r>
          </w:p>
        </w:tc>
        <w:tc>
          <w:tcPr>
            <w:tcW w:w="695" w:type="dxa"/>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6.476</w:t>
            </w:r>
          </w:p>
        </w:tc>
        <w:tc>
          <w:tcPr>
            <w:tcW w:w="0" w:type="auto"/>
            <w:tcBorders>
              <w:left w:val="nil"/>
              <w:right w:val="nil"/>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13.851</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0.725</w:t>
            </w:r>
          </w:p>
        </w:tc>
        <w:tc>
          <w:tcPr>
            <w:tcW w:w="0" w:type="auto"/>
            <w:tcBorders>
              <w:left w:val="nil"/>
              <w:right w:val="nil"/>
            </w:tcBorders>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w:t>
            </w:r>
          </w:p>
        </w:tc>
      </w:tr>
      <w:tr w:rsidR="00BF275C" w:rsidRPr="00BF275C" w:rsidTr="00F87654">
        <w:trPr>
          <w:trHeight w:val="20"/>
          <w:jc w:val="center"/>
        </w:trPr>
        <w:tc>
          <w:tcPr>
            <w:tcW w:w="0" w:type="auto"/>
            <w:shd w:val="clear" w:color="auto" w:fill="auto"/>
          </w:tcPr>
          <w:p w:rsidR="00BF275C" w:rsidRPr="00BF275C" w:rsidRDefault="00BF275C" w:rsidP="00BF275C">
            <w:pPr>
              <w:spacing w:line="360" w:lineRule="auto"/>
              <w:jc w:val="left"/>
              <w:rPr>
                <w:rFonts w:ascii="Calibri" w:eastAsia="SimSun" w:hAnsi="Calibri" w:cs="Times New Roman"/>
                <w:bCs/>
                <w:sz w:val="22"/>
                <w:lang w:val="en-GB"/>
              </w:rPr>
            </w:pPr>
            <w:r w:rsidRPr="00BF275C">
              <w:rPr>
                <w:rFonts w:ascii="Calibri" w:eastAsia="SimSun" w:hAnsi="Calibri" w:cs="Times New Roman" w:hint="eastAsia"/>
                <w:bCs/>
                <w:sz w:val="22"/>
                <w:lang w:val="en-GB"/>
              </w:rPr>
              <w:t>ADL-intra-top5</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6.901</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14.432</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0.766</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1.005</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6.214</w:t>
            </w:r>
          </w:p>
        </w:tc>
        <w:tc>
          <w:tcPr>
            <w:tcW w:w="80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13.272</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0.702</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0.989</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6.306</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13.501</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0.710</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0.984</w:t>
            </w:r>
          </w:p>
        </w:tc>
      </w:tr>
      <w:tr w:rsidR="00BF275C" w:rsidRPr="00BF275C" w:rsidTr="00F87654">
        <w:trPr>
          <w:trHeight w:val="20"/>
          <w:jc w:val="center"/>
        </w:trPr>
        <w:tc>
          <w:tcPr>
            <w:tcW w:w="0" w:type="auto"/>
            <w:shd w:val="clear" w:color="auto" w:fill="auto"/>
          </w:tcPr>
          <w:p w:rsidR="00BF275C" w:rsidRPr="00BF275C" w:rsidRDefault="00BF275C" w:rsidP="00BF275C">
            <w:pPr>
              <w:spacing w:line="360" w:lineRule="auto"/>
              <w:jc w:val="left"/>
              <w:rPr>
                <w:rFonts w:ascii="Calibri" w:eastAsia="SimSun" w:hAnsi="Calibri" w:cs="Times New Roman"/>
                <w:bCs/>
                <w:sz w:val="22"/>
                <w:lang w:val="en-GB"/>
              </w:rPr>
            </w:pPr>
            <w:r w:rsidRPr="00BF275C">
              <w:rPr>
                <w:rFonts w:ascii="Calibri" w:eastAsia="SimSun" w:hAnsi="Calibri" w:cs="Times New Roman" w:hint="eastAsia"/>
                <w:bCs/>
                <w:sz w:val="22"/>
                <w:lang w:val="en-GB"/>
              </w:rPr>
              <w:t>ADL-inter-top5</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7.142</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15.062</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0.793</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1.027</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6.165</w:t>
            </w:r>
          </w:p>
        </w:tc>
        <w:tc>
          <w:tcPr>
            <w:tcW w:w="80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13.201</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0.697</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0.983</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6.232</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13.354</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0.704</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0.976</w:t>
            </w:r>
          </w:p>
        </w:tc>
      </w:tr>
      <w:tr w:rsidR="00BF275C" w:rsidRPr="00BF275C" w:rsidTr="00F87654">
        <w:trPr>
          <w:trHeight w:val="20"/>
          <w:jc w:val="center"/>
        </w:trPr>
        <w:tc>
          <w:tcPr>
            <w:tcW w:w="0" w:type="auto"/>
            <w:shd w:val="clear" w:color="auto" w:fill="auto"/>
          </w:tcPr>
          <w:p w:rsidR="00BF275C" w:rsidRPr="00BF275C" w:rsidRDefault="00BF275C" w:rsidP="00BF275C">
            <w:pPr>
              <w:spacing w:line="360" w:lineRule="auto"/>
              <w:jc w:val="left"/>
              <w:rPr>
                <w:rFonts w:ascii="Calibri" w:eastAsia="SimSun" w:hAnsi="Calibri" w:cs="Times New Roman"/>
                <w:bCs/>
                <w:sz w:val="22"/>
                <w:lang w:val="en-GB"/>
              </w:rPr>
            </w:pPr>
            <w:r w:rsidRPr="00BF275C">
              <w:rPr>
                <w:rFonts w:ascii="Calibri" w:eastAsia="SimSun" w:hAnsi="Calibri" w:cs="Times New Roman" w:hint="eastAsia"/>
                <w:bCs/>
                <w:sz w:val="22"/>
                <w:lang w:val="en-GB"/>
              </w:rPr>
              <w:t>ADL-intra-all</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6.816</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14.522</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0.756</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0.997</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6.120</w:t>
            </w:r>
          </w:p>
        </w:tc>
        <w:tc>
          <w:tcPr>
            <w:tcW w:w="80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13.121</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0.692</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0.978</w:t>
            </w:r>
          </w:p>
        </w:tc>
        <w:tc>
          <w:tcPr>
            <w:tcW w:w="695" w:type="dxa"/>
          </w:tcPr>
          <w:p w:rsidR="00BF275C" w:rsidRPr="005762DB" w:rsidRDefault="00BF275C" w:rsidP="005762DB">
            <w:pPr>
              <w:spacing w:line="360" w:lineRule="auto"/>
              <w:jc w:val="center"/>
              <w:rPr>
                <w:rFonts w:ascii="Calibri" w:eastAsia="SimSun" w:hAnsi="Calibri" w:cs="Times New Roman"/>
                <w:sz w:val="22"/>
                <w:lang w:val="en-GB"/>
              </w:rPr>
            </w:pPr>
            <w:r w:rsidRPr="005762DB">
              <w:rPr>
                <w:rFonts w:ascii="Calibri" w:eastAsia="SimSun" w:hAnsi="Calibri" w:cs="Times New Roman" w:hint="eastAsia"/>
                <w:sz w:val="22"/>
                <w:lang w:val="en-GB"/>
              </w:rPr>
              <w:t>6.1</w:t>
            </w:r>
            <w:r w:rsidR="005762DB" w:rsidRPr="005762DB">
              <w:rPr>
                <w:rFonts w:ascii="Calibri" w:eastAsia="SimSun" w:hAnsi="Calibri" w:cs="Times New Roman" w:hint="eastAsia"/>
                <w:sz w:val="22"/>
                <w:lang w:val="en-GB"/>
              </w:rPr>
              <w:t>59</w:t>
            </w:r>
          </w:p>
        </w:tc>
        <w:tc>
          <w:tcPr>
            <w:tcW w:w="0" w:type="auto"/>
            <w:shd w:val="clear" w:color="auto" w:fill="auto"/>
          </w:tcPr>
          <w:p w:rsidR="00BF275C" w:rsidRPr="005762DB" w:rsidRDefault="00BF275C" w:rsidP="005762DB">
            <w:pPr>
              <w:spacing w:line="360" w:lineRule="auto"/>
              <w:jc w:val="center"/>
              <w:rPr>
                <w:rFonts w:ascii="Calibri" w:eastAsia="SimSun" w:hAnsi="Calibri" w:cs="Times New Roman"/>
                <w:sz w:val="22"/>
                <w:lang w:val="en-GB"/>
              </w:rPr>
            </w:pPr>
            <w:r w:rsidRPr="005762DB">
              <w:rPr>
                <w:rFonts w:ascii="Calibri" w:eastAsia="SimSun" w:hAnsi="Calibri" w:cs="Times New Roman" w:hint="eastAsia"/>
                <w:sz w:val="22"/>
                <w:lang w:val="en-GB"/>
              </w:rPr>
              <w:t>13.3</w:t>
            </w:r>
            <w:r w:rsidR="005762DB" w:rsidRPr="005762DB">
              <w:rPr>
                <w:rFonts w:ascii="Calibri" w:eastAsia="SimSun" w:hAnsi="Calibri" w:cs="Times New Roman" w:hint="eastAsia"/>
                <w:sz w:val="22"/>
                <w:lang w:val="en-GB"/>
              </w:rPr>
              <w:t>18</w:t>
            </w:r>
          </w:p>
        </w:tc>
        <w:tc>
          <w:tcPr>
            <w:tcW w:w="0" w:type="auto"/>
          </w:tcPr>
          <w:p w:rsidR="00BF275C" w:rsidRPr="005762DB" w:rsidRDefault="00BF275C" w:rsidP="005762DB">
            <w:pPr>
              <w:spacing w:line="360" w:lineRule="auto"/>
              <w:jc w:val="center"/>
              <w:rPr>
                <w:rFonts w:ascii="Calibri" w:eastAsia="SimSun" w:hAnsi="Calibri" w:cs="Times New Roman"/>
                <w:sz w:val="22"/>
                <w:lang w:val="en-GB"/>
              </w:rPr>
            </w:pPr>
            <w:r w:rsidRPr="005762DB">
              <w:rPr>
                <w:rFonts w:ascii="Calibri" w:eastAsia="SimSun" w:hAnsi="Calibri" w:cs="Times New Roman" w:hint="eastAsia"/>
                <w:sz w:val="22"/>
                <w:lang w:val="en-GB"/>
              </w:rPr>
              <w:t>0.69</w:t>
            </w:r>
            <w:r w:rsidR="005762DB" w:rsidRPr="005762DB">
              <w:rPr>
                <w:rFonts w:ascii="Calibri" w:eastAsia="SimSun" w:hAnsi="Calibri" w:cs="Times New Roman" w:hint="eastAsia"/>
                <w:sz w:val="22"/>
                <w:lang w:val="en-GB"/>
              </w:rPr>
              <w:t>7</w:t>
            </w:r>
          </w:p>
        </w:tc>
        <w:tc>
          <w:tcPr>
            <w:tcW w:w="0" w:type="auto"/>
          </w:tcPr>
          <w:p w:rsidR="00BF275C" w:rsidRPr="005762DB" w:rsidRDefault="00BF275C" w:rsidP="00BF275C">
            <w:pPr>
              <w:spacing w:line="360" w:lineRule="auto"/>
              <w:jc w:val="center"/>
              <w:rPr>
                <w:rFonts w:ascii="Calibri" w:eastAsia="SimSun" w:hAnsi="Calibri" w:cs="Times New Roman"/>
                <w:sz w:val="22"/>
                <w:lang w:val="en-GB"/>
              </w:rPr>
            </w:pPr>
            <w:r w:rsidRPr="005762DB">
              <w:rPr>
                <w:rFonts w:ascii="Calibri" w:eastAsia="SimSun" w:hAnsi="Calibri" w:cs="Times New Roman" w:hint="eastAsia"/>
                <w:sz w:val="22"/>
                <w:lang w:val="en-GB"/>
              </w:rPr>
              <w:t>0.969</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ADL-inter-all</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6.902</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14.689</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0.764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1.005</w:t>
            </w:r>
          </w:p>
        </w:tc>
        <w:tc>
          <w:tcPr>
            <w:tcW w:w="695" w:type="dxa"/>
          </w:tcPr>
          <w:p w:rsidR="00BF275C" w:rsidRPr="006540F3" w:rsidRDefault="00BF275C" w:rsidP="00BF275C">
            <w:pPr>
              <w:spacing w:line="360" w:lineRule="auto"/>
              <w:jc w:val="center"/>
              <w:rPr>
                <w:rFonts w:ascii="Calibri" w:eastAsia="SimSun" w:hAnsi="Calibri" w:cs="Times New Roman"/>
                <w:b/>
                <w:sz w:val="22"/>
                <w:lang w:val="en-GB"/>
              </w:rPr>
            </w:pPr>
            <w:r w:rsidRPr="006540F3">
              <w:rPr>
                <w:rFonts w:ascii="Calibri" w:eastAsia="SimSun" w:hAnsi="Calibri" w:cs="Times New Roman" w:hint="eastAsia"/>
                <w:b/>
                <w:sz w:val="22"/>
                <w:lang w:val="en-GB"/>
              </w:rPr>
              <w:t>6.0</w:t>
            </w:r>
            <w:r w:rsidR="006540F3" w:rsidRPr="006540F3">
              <w:rPr>
                <w:rFonts w:ascii="Calibri" w:eastAsia="SimSun" w:hAnsi="Calibri" w:cs="Times New Roman" w:hint="eastAsia"/>
                <w:b/>
                <w:sz w:val="22"/>
                <w:lang w:val="en-GB"/>
              </w:rPr>
              <w:t>92</w:t>
            </w:r>
          </w:p>
        </w:tc>
        <w:tc>
          <w:tcPr>
            <w:tcW w:w="805" w:type="dxa"/>
          </w:tcPr>
          <w:p w:rsidR="00BF275C" w:rsidRPr="006540F3" w:rsidRDefault="00BF275C" w:rsidP="00BF275C">
            <w:pPr>
              <w:spacing w:line="360" w:lineRule="auto"/>
              <w:jc w:val="center"/>
              <w:rPr>
                <w:rFonts w:ascii="Calibri" w:eastAsia="SimSun" w:hAnsi="Calibri" w:cs="Times New Roman"/>
                <w:b/>
                <w:sz w:val="22"/>
                <w:lang w:val="en-GB"/>
              </w:rPr>
            </w:pPr>
            <w:r w:rsidRPr="006540F3">
              <w:rPr>
                <w:rFonts w:ascii="Calibri" w:eastAsia="SimSun" w:hAnsi="Calibri" w:cs="Times New Roman" w:hint="eastAsia"/>
                <w:b/>
                <w:sz w:val="22"/>
                <w:lang w:val="en-GB"/>
              </w:rPr>
              <w:t>13</w:t>
            </w:r>
            <w:r w:rsidR="006540F3" w:rsidRPr="006540F3">
              <w:rPr>
                <w:rFonts w:ascii="Calibri" w:eastAsia="SimSun" w:hAnsi="Calibri" w:cs="Times New Roman" w:hint="eastAsia"/>
                <w:b/>
                <w:sz w:val="22"/>
                <w:lang w:val="en-GB"/>
              </w:rPr>
              <w:t>.015</w:t>
            </w:r>
          </w:p>
        </w:tc>
        <w:tc>
          <w:tcPr>
            <w:tcW w:w="715" w:type="dxa"/>
          </w:tcPr>
          <w:p w:rsidR="00BF275C" w:rsidRPr="006540F3" w:rsidRDefault="006540F3" w:rsidP="00BF275C">
            <w:pPr>
              <w:spacing w:line="360" w:lineRule="auto"/>
              <w:jc w:val="center"/>
              <w:rPr>
                <w:rFonts w:ascii="Calibri" w:eastAsia="SimSun" w:hAnsi="Calibri" w:cs="Times New Roman"/>
                <w:b/>
                <w:sz w:val="22"/>
                <w:lang w:val="en-GB"/>
              </w:rPr>
            </w:pPr>
            <w:r w:rsidRPr="006540F3">
              <w:rPr>
                <w:rFonts w:ascii="Calibri" w:eastAsia="SimSun" w:hAnsi="Calibri" w:cs="Times New Roman" w:hint="eastAsia"/>
                <w:b/>
                <w:sz w:val="22"/>
                <w:lang w:val="en-GB"/>
              </w:rPr>
              <w:t>0.690</w:t>
            </w:r>
          </w:p>
        </w:tc>
        <w:tc>
          <w:tcPr>
            <w:tcW w:w="1192" w:type="dxa"/>
          </w:tcPr>
          <w:p w:rsidR="00BF275C" w:rsidRPr="006540F3" w:rsidRDefault="006540F3" w:rsidP="00BF275C">
            <w:pPr>
              <w:spacing w:line="360" w:lineRule="auto"/>
              <w:jc w:val="center"/>
              <w:rPr>
                <w:rFonts w:ascii="Calibri" w:eastAsia="SimSun" w:hAnsi="Calibri" w:cs="Times New Roman"/>
                <w:b/>
                <w:color w:val="FF0000"/>
                <w:sz w:val="22"/>
                <w:lang w:val="en-GB"/>
              </w:rPr>
            </w:pPr>
            <w:r w:rsidRPr="006540F3">
              <w:rPr>
                <w:rFonts w:ascii="Calibri" w:eastAsia="SimSun" w:hAnsi="Calibri" w:cs="Times New Roman" w:hint="eastAsia"/>
                <w:b/>
                <w:sz w:val="22"/>
                <w:lang w:val="en-GB"/>
              </w:rPr>
              <w:t>0.975</w:t>
            </w:r>
          </w:p>
        </w:tc>
        <w:tc>
          <w:tcPr>
            <w:tcW w:w="695" w:type="dxa"/>
          </w:tcPr>
          <w:p w:rsidR="00BF275C" w:rsidRPr="005762DB" w:rsidRDefault="00BF275C" w:rsidP="005762DB">
            <w:pPr>
              <w:spacing w:line="360" w:lineRule="auto"/>
              <w:jc w:val="center"/>
              <w:rPr>
                <w:rFonts w:ascii="Calibri" w:eastAsia="SimSun" w:hAnsi="Calibri" w:cs="Times New Roman"/>
                <w:b/>
                <w:sz w:val="22"/>
                <w:lang w:val="en-GB"/>
              </w:rPr>
            </w:pPr>
            <w:r w:rsidRPr="005762DB">
              <w:rPr>
                <w:rFonts w:ascii="Calibri" w:eastAsia="SimSun" w:hAnsi="Calibri" w:cs="Times New Roman" w:hint="eastAsia"/>
                <w:b/>
                <w:sz w:val="22"/>
                <w:lang w:val="en-GB"/>
              </w:rPr>
              <w:t>6.14</w:t>
            </w:r>
            <w:r w:rsidR="005762DB" w:rsidRPr="005762DB">
              <w:rPr>
                <w:rFonts w:ascii="Calibri" w:eastAsia="SimSun" w:hAnsi="Calibri" w:cs="Times New Roman" w:hint="eastAsia"/>
                <w:b/>
                <w:sz w:val="22"/>
                <w:lang w:val="en-GB"/>
              </w:rPr>
              <w:t>6</w:t>
            </w:r>
          </w:p>
        </w:tc>
        <w:tc>
          <w:tcPr>
            <w:tcW w:w="0" w:type="auto"/>
            <w:shd w:val="clear" w:color="auto" w:fill="auto"/>
          </w:tcPr>
          <w:p w:rsidR="00BF275C" w:rsidRPr="005762DB" w:rsidRDefault="005762DB" w:rsidP="00BF275C">
            <w:pPr>
              <w:spacing w:line="360" w:lineRule="auto"/>
              <w:jc w:val="center"/>
              <w:rPr>
                <w:rFonts w:ascii="Calibri" w:eastAsia="SimSun" w:hAnsi="Calibri" w:cs="Times New Roman"/>
                <w:b/>
                <w:sz w:val="22"/>
                <w:lang w:val="en-GB"/>
              </w:rPr>
            </w:pPr>
            <w:r w:rsidRPr="005762DB">
              <w:rPr>
                <w:rFonts w:ascii="Calibri" w:eastAsia="SimSun" w:hAnsi="Calibri" w:cs="Times New Roman" w:hint="eastAsia"/>
                <w:b/>
                <w:sz w:val="22"/>
                <w:lang w:val="en-GB"/>
              </w:rPr>
              <w:t>13.245</w:t>
            </w:r>
          </w:p>
        </w:tc>
        <w:tc>
          <w:tcPr>
            <w:tcW w:w="0" w:type="auto"/>
          </w:tcPr>
          <w:p w:rsidR="00BF275C" w:rsidRPr="005762DB" w:rsidRDefault="00BF275C" w:rsidP="00BF275C">
            <w:pPr>
              <w:spacing w:line="360" w:lineRule="auto"/>
              <w:jc w:val="center"/>
              <w:rPr>
                <w:rFonts w:ascii="Calibri" w:eastAsia="SimSun" w:hAnsi="Calibri" w:cs="Times New Roman"/>
                <w:b/>
                <w:sz w:val="22"/>
                <w:lang w:val="en-GB"/>
              </w:rPr>
            </w:pPr>
            <w:r w:rsidRPr="005762DB">
              <w:rPr>
                <w:rFonts w:ascii="Calibri" w:eastAsia="SimSun" w:hAnsi="Calibri" w:cs="Times New Roman" w:hint="eastAsia"/>
                <w:b/>
                <w:sz w:val="22"/>
                <w:lang w:val="en-GB"/>
              </w:rPr>
              <w:t>0.696</w:t>
            </w:r>
          </w:p>
        </w:tc>
        <w:tc>
          <w:tcPr>
            <w:tcW w:w="0" w:type="auto"/>
          </w:tcPr>
          <w:p w:rsidR="00BF275C" w:rsidRPr="005762DB" w:rsidRDefault="00BF275C" w:rsidP="00BF275C">
            <w:pPr>
              <w:spacing w:line="360" w:lineRule="auto"/>
              <w:jc w:val="center"/>
              <w:rPr>
                <w:rFonts w:ascii="Calibri" w:eastAsia="SimSun" w:hAnsi="Calibri" w:cs="Times New Roman"/>
                <w:b/>
                <w:sz w:val="22"/>
                <w:lang w:val="en-GB"/>
              </w:rPr>
            </w:pPr>
            <w:r w:rsidRPr="005762DB">
              <w:rPr>
                <w:rFonts w:ascii="Calibri" w:eastAsia="SimSun" w:hAnsi="Calibri" w:cs="Times New Roman" w:hint="eastAsia"/>
                <w:b/>
                <w:sz w:val="22"/>
                <w:lang w:val="en-GB"/>
              </w:rPr>
              <w:t>0.967</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ADL-intra-PCA(3)</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6.790</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14.414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0.752</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0.988</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6.1</w:t>
            </w:r>
            <w:r w:rsidR="00F00BF8">
              <w:rPr>
                <w:rFonts w:ascii="Calibri" w:eastAsia="SimSun" w:hAnsi="Calibri" w:cs="Times New Roman" w:hint="eastAsia"/>
                <w:sz w:val="22"/>
                <w:lang w:val="en-GB"/>
              </w:rPr>
              <w:t>32</w:t>
            </w:r>
          </w:p>
        </w:tc>
        <w:tc>
          <w:tcPr>
            <w:tcW w:w="80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w:t>
            </w:r>
            <w:r w:rsidR="00F00BF8">
              <w:rPr>
                <w:rFonts w:ascii="Calibri" w:eastAsia="SimSun" w:hAnsi="Calibri" w:cs="Times New Roman" w:hint="eastAsia"/>
                <w:sz w:val="22"/>
                <w:lang w:val="en-GB"/>
              </w:rPr>
              <w:t>178</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0.695</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0.981</w:t>
            </w:r>
          </w:p>
        </w:tc>
        <w:tc>
          <w:tcPr>
            <w:tcW w:w="69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6.224</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w:t>
            </w:r>
            <w:r w:rsidR="00F00BF8">
              <w:rPr>
                <w:rFonts w:ascii="Calibri" w:eastAsia="SimSun" w:hAnsi="Calibri" w:cs="Times New Roman" w:hint="eastAsia"/>
                <w:sz w:val="22"/>
                <w:lang w:val="en-GB"/>
              </w:rPr>
              <w:t>349</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0.704</w:t>
            </w:r>
          </w:p>
        </w:tc>
        <w:tc>
          <w:tcPr>
            <w:tcW w:w="0" w:type="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0.97</w:t>
            </w:r>
            <w:r w:rsidR="00344FFD">
              <w:rPr>
                <w:rFonts w:ascii="Calibri" w:eastAsia="SimSun" w:hAnsi="Calibri" w:cs="Times New Roman" w:hint="eastAsia"/>
                <w:sz w:val="22"/>
                <w:lang w:val="en-GB"/>
              </w:rPr>
              <w:t>5</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ADL-inter-PCA(3)</w:t>
            </w:r>
          </w:p>
        </w:tc>
        <w:tc>
          <w:tcPr>
            <w:tcW w:w="0" w:type="auto"/>
          </w:tcPr>
          <w:p w:rsidR="00BF275C" w:rsidRPr="00A7559A" w:rsidRDefault="00BF275C" w:rsidP="00BF275C">
            <w:pPr>
              <w:spacing w:line="360" w:lineRule="auto"/>
              <w:jc w:val="center"/>
              <w:rPr>
                <w:rFonts w:ascii="Calibri" w:eastAsia="SimSun" w:hAnsi="Calibri" w:cs="Times New Roman"/>
                <w:b/>
                <w:sz w:val="22"/>
                <w:lang w:val="en-GB"/>
              </w:rPr>
            </w:pPr>
            <w:r w:rsidRPr="00A7559A">
              <w:rPr>
                <w:rFonts w:ascii="Calibri" w:eastAsia="SimSun" w:hAnsi="Calibri" w:cs="Times New Roman" w:hint="eastAsia"/>
                <w:b/>
                <w:sz w:val="22"/>
                <w:lang w:val="en-GB"/>
              </w:rPr>
              <w:t>6.752</w:t>
            </w:r>
          </w:p>
        </w:tc>
        <w:tc>
          <w:tcPr>
            <w:tcW w:w="0" w:type="auto"/>
          </w:tcPr>
          <w:p w:rsidR="00BF275C" w:rsidRPr="00A7559A" w:rsidRDefault="00BF275C" w:rsidP="00BF275C">
            <w:pPr>
              <w:spacing w:line="360" w:lineRule="auto"/>
              <w:jc w:val="center"/>
              <w:rPr>
                <w:rFonts w:ascii="Calibri" w:eastAsia="SimSun" w:hAnsi="Calibri" w:cs="Times New Roman"/>
                <w:b/>
                <w:sz w:val="22"/>
                <w:lang w:val="en-GB"/>
              </w:rPr>
            </w:pPr>
            <w:r w:rsidRPr="00A7559A">
              <w:rPr>
                <w:rFonts w:ascii="Calibri" w:eastAsia="SimSun" w:hAnsi="Calibri" w:cs="Times New Roman" w:hint="eastAsia"/>
                <w:b/>
                <w:sz w:val="22"/>
                <w:lang w:val="en-GB"/>
              </w:rPr>
              <w:t>14.255</w:t>
            </w:r>
          </w:p>
        </w:tc>
        <w:tc>
          <w:tcPr>
            <w:tcW w:w="0" w:type="auto"/>
          </w:tcPr>
          <w:p w:rsidR="00BF275C" w:rsidRPr="00A7559A" w:rsidRDefault="00BF275C" w:rsidP="00BF275C">
            <w:pPr>
              <w:spacing w:line="360" w:lineRule="auto"/>
              <w:jc w:val="center"/>
              <w:rPr>
                <w:rFonts w:ascii="Calibri" w:eastAsia="SimSun" w:hAnsi="Calibri" w:cs="Times New Roman"/>
                <w:b/>
                <w:sz w:val="22"/>
                <w:lang w:val="en-GB"/>
              </w:rPr>
            </w:pPr>
            <w:r w:rsidRPr="00A7559A">
              <w:rPr>
                <w:rFonts w:ascii="Calibri" w:eastAsia="SimSun" w:hAnsi="Calibri" w:cs="Times New Roman" w:hint="eastAsia"/>
                <w:b/>
                <w:sz w:val="22"/>
                <w:lang w:val="en-GB"/>
              </w:rPr>
              <w:t>0.750</w:t>
            </w:r>
          </w:p>
        </w:tc>
        <w:tc>
          <w:tcPr>
            <w:tcW w:w="0" w:type="auto"/>
          </w:tcPr>
          <w:p w:rsidR="00BF275C" w:rsidRPr="00A7559A" w:rsidRDefault="00BF275C" w:rsidP="00BF275C">
            <w:pPr>
              <w:spacing w:line="360" w:lineRule="auto"/>
              <w:jc w:val="center"/>
              <w:rPr>
                <w:rFonts w:ascii="Calibri" w:eastAsia="SimSun" w:hAnsi="Calibri" w:cs="Times New Roman"/>
                <w:b/>
                <w:sz w:val="22"/>
                <w:lang w:val="en-GB"/>
              </w:rPr>
            </w:pPr>
            <w:r w:rsidRPr="00A7559A">
              <w:rPr>
                <w:rFonts w:ascii="Calibri" w:eastAsia="SimSun" w:hAnsi="Calibri" w:cs="Times New Roman" w:hint="eastAsia"/>
                <w:b/>
                <w:sz w:val="22"/>
                <w:lang w:val="en-GB"/>
              </w:rPr>
              <w:t>0.986</w:t>
            </w:r>
          </w:p>
        </w:tc>
        <w:tc>
          <w:tcPr>
            <w:tcW w:w="695" w:type="dxa"/>
          </w:tcPr>
          <w:p w:rsidR="00BF275C" w:rsidRPr="00F00BF8" w:rsidRDefault="00BF275C" w:rsidP="00BF275C">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6.1</w:t>
            </w:r>
            <w:r w:rsidR="00F00BF8" w:rsidRPr="00F00BF8">
              <w:rPr>
                <w:rFonts w:ascii="Calibri" w:eastAsia="SimSun" w:hAnsi="Calibri" w:cs="Times New Roman" w:hint="eastAsia"/>
                <w:sz w:val="22"/>
                <w:lang w:val="en-GB"/>
              </w:rPr>
              <w:t>17</w:t>
            </w:r>
          </w:p>
        </w:tc>
        <w:tc>
          <w:tcPr>
            <w:tcW w:w="805" w:type="dxa"/>
          </w:tcPr>
          <w:p w:rsidR="00BF275C" w:rsidRPr="00F00BF8" w:rsidRDefault="00BF275C" w:rsidP="00BF275C">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13.</w:t>
            </w:r>
            <w:r w:rsidR="00F00BF8" w:rsidRPr="00F00BF8">
              <w:rPr>
                <w:rFonts w:ascii="Calibri" w:eastAsia="SimSun" w:hAnsi="Calibri" w:cs="Times New Roman" w:hint="eastAsia"/>
                <w:sz w:val="22"/>
                <w:lang w:val="en-GB"/>
              </w:rPr>
              <w:t>196</w:t>
            </w:r>
          </w:p>
        </w:tc>
        <w:tc>
          <w:tcPr>
            <w:tcW w:w="715" w:type="dxa"/>
          </w:tcPr>
          <w:p w:rsidR="00BF275C" w:rsidRPr="00F00BF8" w:rsidRDefault="00BF275C" w:rsidP="00BF275C">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0.69</w:t>
            </w:r>
            <w:r w:rsidR="00F00BF8" w:rsidRPr="00F00BF8">
              <w:rPr>
                <w:rFonts w:ascii="Calibri" w:eastAsia="SimSun" w:hAnsi="Calibri" w:cs="Times New Roman" w:hint="eastAsia"/>
                <w:sz w:val="22"/>
                <w:lang w:val="en-GB"/>
              </w:rPr>
              <w:t>3</w:t>
            </w:r>
          </w:p>
        </w:tc>
        <w:tc>
          <w:tcPr>
            <w:tcW w:w="1192" w:type="dxa"/>
          </w:tcPr>
          <w:p w:rsidR="00BF275C" w:rsidRPr="006540F3" w:rsidRDefault="00BF275C" w:rsidP="00F00BF8">
            <w:pPr>
              <w:spacing w:line="360" w:lineRule="auto"/>
              <w:jc w:val="center"/>
              <w:rPr>
                <w:rFonts w:ascii="Calibri" w:eastAsia="SimSun" w:hAnsi="Calibri" w:cs="Times New Roman"/>
                <w:color w:val="FF0000"/>
                <w:sz w:val="22"/>
                <w:lang w:val="en-GB"/>
              </w:rPr>
            </w:pPr>
            <w:r w:rsidRPr="00F00BF8">
              <w:rPr>
                <w:rFonts w:ascii="Calibri" w:eastAsia="SimSun" w:hAnsi="Calibri" w:cs="Times New Roman" w:hint="eastAsia"/>
                <w:sz w:val="22"/>
                <w:lang w:val="en-GB"/>
              </w:rPr>
              <w:t>0.97</w:t>
            </w:r>
            <w:r w:rsidR="00F00BF8" w:rsidRPr="00F00BF8">
              <w:rPr>
                <w:rFonts w:ascii="Calibri" w:eastAsia="SimSun" w:hAnsi="Calibri" w:cs="Times New Roman" w:hint="eastAsia"/>
                <w:sz w:val="22"/>
                <w:lang w:val="en-GB"/>
              </w:rPr>
              <w:t>9</w:t>
            </w:r>
          </w:p>
        </w:tc>
        <w:tc>
          <w:tcPr>
            <w:tcW w:w="695" w:type="dxa"/>
          </w:tcPr>
          <w:p w:rsidR="00BF275C" w:rsidRPr="00344FFD" w:rsidRDefault="00BF275C" w:rsidP="00BF275C">
            <w:pPr>
              <w:spacing w:line="360" w:lineRule="auto"/>
              <w:jc w:val="center"/>
              <w:rPr>
                <w:rFonts w:ascii="Calibri" w:eastAsia="SimSun" w:hAnsi="Calibri" w:cs="Times New Roman"/>
                <w:sz w:val="22"/>
                <w:lang w:val="en-GB"/>
              </w:rPr>
            </w:pPr>
            <w:r w:rsidRPr="00344FFD">
              <w:rPr>
                <w:rFonts w:ascii="Calibri" w:eastAsia="SimSun" w:hAnsi="Calibri" w:cs="Times New Roman" w:hint="eastAsia"/>
                <w:sz w:val="22"/>
                <w:lang w:val="en-GB"/>
              </w:rPr>
              <w:t>6.</w:t>
            </w:r>
            <w:r w:rsidR="00F00BF8" w:rsidRPr="00344FFD">
              <w:rPr>
                <w:rFonts w:ascii="Calibri" w:eastAsia="SimSun" w:hAnsi="Calibri" w:cs="Times New Roman" w:hint="eastAsia"/>
                <w:sz w:val="22"/>
                <w:lang w:val="en-GB"/>
              </w:rPr>
              <w:t>226</w:t>
            </w:r>
          </w:p>
        </w:tc>
        <w:tc>
          <w:tcPr>
            <w:tcW w:w="0" w:type="auto"/>
            <w:shd w:val="clear" w:color="auto" w:fill="auto"/>
          </w:tcPr>
          <w:p w:rsidR="00BF275C" w:rsidRPr="00344FFD" w:rsidRDefault="00BF275C" w:rsidP="00BF275C">
            <w:pPr>
              <w:spacing w:line="360" w:lineRule="auto"/>
              <w:jc w:val="center"/>
              <w:rPr>
                <w:rFonts w:ascii="Calibri" w:eastAsia="SimSun" w:hAnsi="Calibri" w:cs="Times New Roman"/>
                <w:sz w:val="22"/>
                <w:lang w:val="en-GB"/>
              </w:rPr>
            </w:pPr>
            <w:r w:rsidRPr="00344FFD">
              <w:rPr>
                <w:rFonts w:ascii="Calibri" w:eastAsia="SimSun" w:hAnsi="Calibri" w:cs="Times New Roman" w:hint="eastAsia"/>
                <w:sz w:val="22"/>
                <w:lang w:val="en-GB"/>
              </w:rPr>
              <w:t>1</w:t>
            </w:r>
            <w:r w:rsidR="00F00BF8" w:rsidRPr="00344FFD">
              <w:rPr>
                <w:rFonts w:ascii="Calibri" w:eastAsia="SimSun" w:hAnsi="Calibri" w:cs="Times New Roman" w:hint="eastAsia"/>
                <w:sz w:val="22"/>
                <w:lang w:val="en-GB"/>
              </w:rPr>
              <w:t>4</w:t>
            </w:r>
            <w:r w:rsidRPr="00344FFD">
              <w:rPr>
                <w:rFonts w:ascii="Calibri" w:eastAsia="SimSun" w:hAnsi="Calibri" w:cs="Times New Roman" w:hint="eastAsia"/>
                <w:sz w:val="22"/>
                <w:lang w:val="en-GB"/>
              </w:rPr>
              <w:t>.</w:t>
            </w:r>
            <w:r w:rsidR="00F00BF8" w:rsidRPr="00344FFD">
              <w:rPr>
                <w:rFonts w:ascii="Calibri" w:eastAsia="SimSun" w:hAnsi="Calibri" w:cs="Times New Roman" w:hint="eastAsia"/>
                <w:sz w:val="22"/>
                <w:lang w:val="en-GB"/>
              </w:rPr>
              <w:t>543</w:t>
            </w:r>
          </w:p>
        </w:tc>
        <w:tc>
          <w:tcPr>
            <w:tcW w:w="0" w:type="auto"/>
          </w:tcPr>
          <w:p w:rsidR="00BF275C" w:rsidRPr="00344FFD" w:rsidRDefault="00BF275C" w:rsidP="00BF275C">
            <w:pPr>
              <w:spacing w:line="360" w:lineRule="auto"/>
              <w:jc w:val="center"/>
              <w:rPr>
                <w:rFonts w:ascii="Calibri" w:eastAsia="SimSun" w:hAnsi="Calibri" w:cs="Times New Roman"/>
                <w:sz w:val="22"/>
                <w:lang w:val="en-GB"/>
              </w:rPr>
            </w:pPr>
            <w:r w:rsidRPr="00344FFD">
              <w:rPr>
                <w:rFonts w:ascii="Calibri" w:eastAsia="SimSun" w:hAnsi="Calibri" w:cs="Times New Roman" w:hint="eastAsia"/>
                <w:sz w:val="22"/>
                <w:lang w:val="en-GB"/>
              </w:rPr>
              <w:t>0.7</w:t>
            </w:r>
            <w:r w:rsidR="00F00BF8" w:rsidRPr="00344FFD">
              <w:rPr>
                <w:rFonts w:ascii="Calibri" w:eastAsia="SimSun" w:hAnsi="Calibri" w:cs="Times New Roman" w:hint="eastAsia"/>
                <w:sz w:val="22"/>
                <w:lang w:val="en-GB"/>
              </w:rPr>
              <w:t>23</w:t>
            </w:r>
          </w:p>
        </w:tc>
        <w:tc>
          <w:tcPr>
            <w:tcW w:w="0" w:type="auto"/>
          </w:tcPr>
          <w:p w:rsidR="00BF275C" w:rsidRPr="00344FFD" w:rsidRDefault="00BF275C" w:rsidP="00BF275C">
            <w:pPr>
              <w:spacing w:line="360" w:lineRule="auto"/>
              <w:jc w:val="center"/>
              <w:rPr>
                <w:rFonts w:ascii="Calibri" w:eastAsia="SimSun" w:hAnsi="Calibri" w:cs="Times New Roman"/>
                <w:sz w:val="22"/>
                <w:lang w:val="en-GB"/>
              </w:rPr>
            </w:pPr>
            <w:r w:rsidRPr="00344FFD">
              <w:rPr>
                <w:rFonts w:ascii="Calibri" w:eastAsia="SimSun" w:hAnsi="Calibri" w:cs="Times New Roman" w:hint="eastAsia"/>
                <w:sz w:val="22"/>
                <w:lang w:val="en-GB"/>
              </w:rPr>
              <w:t>0.97</w:t>
            </w:r>
            <w:r w:rsidR="00344FFD" w:rsidRPr="00344FFD">
              <w:rPr>
                <w:rFonts w:ascii="Calibri" w:eastAsia="SimSun" w:hAnsi="Calibri" w:cs="Times New Roman" w:hint="eastAsia"/>
                <w:sz w:val="22"/>
                <w:lang w:val="en-GB"/>
              </w:rPr>
              <w:t>5</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ADL-intra-PCA(4)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6.798</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14.485</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0.754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0.993</w:t>
            </w:r>
          </w:p>
        </w:tc>
        <w:tc>
          <w:tcPr>
            <w:tcW w:w="695" w:type="dxa"/>
          </w:tcPr>
          <w:p w:rsidR="00BF275C" w:rsidRPr="00BF275C" w:rsidRDefault="00BF275C" w:rsidP="00A7559A">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6.12</w:t>
            </w:r>
            <w:r w:rsidR="00A7559A">
              <w:rPr>
                <w:rFonts w:ascii="Calibri" w:eastAsia="SimSun" w:hAnsi="Calibri" w:cs="Times New Roman" w:hint="eastAsia"/>
                <w:sz w:val="22"/>
                <w:lang w:val="en-GB"/>
              </w:rPr>
              <w:t>3</w:t>
            </w:r>
          </w:p>
        </w:tc>
        <w:tc>
          <w:tcPr>
            <w:tcW w:w="805" w:type="dxa"/>
          </w:tcPr>
          <w:p w:rsidR="00BF275C" w:rsidRPr="00BF275C" w:rsidRDefault="00BF275C" w:rsidP="00A7559A">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w:t>
            </w:r>
            <w:r w:rsidR="00A7559A">
              <w:rPr>
                <w:rFonts w:ascii="Calibri" w:eastAsia="SimSun" w:hAnsi="Calibri" w:cs="Times New Roman" w:hint="eastAsia"/>
                <w:sz w:val="22"/>
                <w:lang w:val="en-GB"/>
              </w:rPr>
              <w:t>072</w:t>
            </w:r>
          </w:p>
        </w:tc>
        <w:tc>
          <w:tcPr>
            <w:tcW w:w="715"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0.694</w:t>
            </w:r>
          </w:p>
        </w:tc>
        <w:tc>
          <w:tcPr>
            <w:tcW w:w="1192" w:type="dxa"/>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0.981</w:t>
            </w:r>
          </w:p>
        </w:tc>
        <w:tc>
          <w:tcPr>
            <w:tcW w:w="695" w:type="dxa"/>
          </w:tcPr>
          <w:p w:rsidR="00BF275C" w:rsidRPr="00693EA7" w:rsidRDefault="00BF275C" w:rsidP="00693EA7">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6.20</w:t>
            </w:r>
            <w:r w:rsidR="00693EA7" w:rsidRPr="00693EA7">
              <w:rPr>
                <w:rFonts w:ascii="Calibri" w:eastAsia="SimSun" w:hAnsi="Calibri" w:cs="Times New Roman" w:hint="eastAsia"/>
                <w:sz w:val="22"/>
                <w:lang w:val="en-GB"/>
              </w:rPr>
              <w:t>8</w:t>
            </w:r>
          </w:p>
        </w:tc>
        <w:tc>
          <w:tcPr>
            <w:tcW w:w="0" w:type="auto"/>
            <w:shd w:val="clear" w:color="auto" w:fill="auto"/>
          </w:tcPr>
          <w:p w:rsidR="00BF275C" w:rsidRPr="00693EA7" w:rsidRDefault="00693EA7"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13.170</w:t>
            </w:r>
          </w:p>
        </w:tc>
        <w:tc>
          <w:tcPr>
            <w:tcW w:w="0" w:type="auto"/>
          </w:tcPr>
          <w:p w:rsidR="00BF275C" w:rsidRPr="00693EA7" w:rsidRDefault="00BF275C"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0.702</w:t>
            </w:r>
          </w:p>
        </w:tc>
        <w:tc>
          <w:tcPr>
            <w:tcW w:w="0" w:type="auto"/>
          </w:tcPr>
          <w:p w:rsidR="00BF275C" w:rsidRPr="00693EA7" w:rsidRDefault="00BF275C"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0.974</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ADL-inter-PCA(4)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6.798</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14.534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0.754</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0.992</w:t>
            </w:r>
          </w:p>
        </w:tc>
        <w:tc>
          <w:tcPr>
            <w:tcW w:w="695" w:type="dxa"/>
          </w:tcPr>
          <w:p w:rsidR="00BF275C" w:rsidRPr="00A7559A" w:rsidRDefault="00BF275C" w:rsidP="00A7559A">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w:t>
            </w:r>
            <w:r w:rsidR="00A7559A" w:rsidRPr="00A7559A">
              <w:rPr>
                <w:rFonts w:ascii="Calibri" w:eastAsia="SimSun" w:hAnsi="Calibri" w:cs="Times New Roman" w:hint="eastAsia"/>
                <w:sz w:val="22"/>
                <w:lang w:val="en-GB"/>
              </w:rPr>
              <w:t>108</w:t>
            </w:r>
          </w:p>
        </w:tc>
        <w:tc>
          <w:tcPr>
            <w:tcW w:w="805" w:type="dxa"/>
          </w:tcPr>
          <w:p w:rsidR="00BF275C" w:rsidRPr="00A7559A" w:rsidRDefault="00BF275C" w:rsidP="00A7559A">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13.</w:t>
            </w:r>
            <w:r w:rsidR="00A7559A" w:rsidRPr="00A7559A">
              <w:rPr>
                <w:rFonts w:ascii="Calibri" w:eastAsia="SimSun" w:hAnsi="Calibri" w:cs="Times New Roman" w:hint="eastAsia"/>
                <w:sz w:val="22"/>
                <w:lang w:val="en-GB"/>
              </w:rPr>
              <w:t>087</w:t>
            </w:r>
          </w:p>
        </w:tc>
        <w:tc>
          <w:tcPr>
            <w:tcW w:w="715" w:type="dxa"/>
          </w:tcPr>
          <w:p w:rsidR="00BF275C" w:rsidRPr="00A7559A" w:rsidRDefault="00BF275C" w:rsidP="00A7559A">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0.69</w:t>
            </w:r>
            <w:r w:rsidR="00A7559A" w:rsidRPr="00A7559A">
              <w:rPr>
                <w:rFonts w:ascii="Calibri" w:eastAsia="SimSun" w:hAnsi="Calibri" w:cs="Times New Roman" w:hint="eastAsia"/>
                <w:sz w:val="22"/>
                <w:lang w:val="en-GB"/>
              </w:rPr>
              <w:t>2</w:t>
            </w:r>
          </w:p>
        </w:tc>
        <w:tc>
          <w:tcPr>
            <w:tcW w:w="1192" w:type="dxa"/>
          </w:tcPr>
          <w:p w:rsidR="00BF275C" w:rsidRPr="00A7559A" w:rsidRDefault="00A7559A"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0.978</w:t>
            </w:r>
          </w:p>
        </w:tc>
        <w:tc>
          <w:tcPr>
            <w:tcW w:w="695" w:type="dxa"/>
          </w:tcPr>
          <w:p w:rsidR="00BF275C" w:rsidRPr="00693EA7" w:rsidRDefault="00693EA7"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6.183</w:t>
            </w:r>
          </w:p>
        </w:tc>
        <w:tc>
          <w:tcPr>
            <w:tcW w:w="0" w:type="auto"/>
            <w:shd w:val="clear" w:color="auto" w:fill="auto"/>
          </w:tcPr>
          <w:p w:rsidR="00BF275C" w:rsidRPr="00693EA7" w:rsidRDefault="00693EA7"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13.114</w:t>
            </w:r>
          </w:p>
        </w:tc>
        <w:tc>
          <w:tcPr>
            <w:tcW w:w="0" w:type="auto"/>
          </w:tcPr>
          <w:p w:rsidR="00BF275C" w:rsidRPr="00693EA7" w:rsidRDefault="00693EA7"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0.699</w:t>
            </w:r>
          </w:p>
        </w:tc>
        <w:tc>
          <w:tcPr>
            <w:tcW w:w="0" w:type="auto"/>
          </w:tcPr>
          <w:p w:rsidR="00BF275C" w:rsidRPr="00693EA7" w:rsidRDefault="00693EA7" w:rsidP="00BF275C">
            <w:pPr>
              <w:spacing w:line="360" w:lineRule="auto"/>
              <w:jc w:val="center"/>
              <w:rPr>
                <w:rFonts w:ascii="Calibri" w:eastAsia="SimSun" w:hAnsi="Calibri" w:cs="Times New Roman"/>
                <w:sz w:val="22"/>
                <w:lang w:val="en-GB"/>
              </w:rPr>
            </w:pPr>
            <w:r w:rsidRPr="00693EA7">
              <w:rPr>
                <w:rFonts w:ascii="Calibri" w:eastAsia="SimSun" w:hAnsi="Calibri" w:cs="Times New Roman" w:hint="eastAsia"/>
                <w:sz w:val="22"/>
                <w:lang w:val="en-GB"/>
              </w:rPr>
              <w:t>0.971</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ADL-intra-PCA(5)</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6.786</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14.476</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0.751</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0.989</w:t>
            </w:r>
          </w:p>
        </w:tc>
        <w:tc>
          <w:tcPr>
            <w:tcW w:w="69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6.13</w:t>
            </w:r>
            <w:r w:rsidR="00DF519F" w:rsidRPr="00955B82">
              <w:rPr>
                <w:rFonts w:ascii="Calibri" w:eastAsia="SimSun" w:hAnsi="Calibri" w:cs="Times New Roman" w:hint="eastAsia"/>
                <w:sz w:val="22"/>
                <w:lang w:val="en-GB"/>
              </w:rPr>
              <w:t>3</w:t>
            </w:r>
          </w:p>
        </w:tc>
        <w:tc>
          <w:tcPr>
            <w:tcW w:w="80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13.15</w:t>
            </w:r>
            <w:r w:rsidR="00DF519F" w:rsidRPr="00955B82">
              <w:rPr>
                <w:rFonts w:ascii="Calibri" w:eastAsia="SimSun" w:hAnsi="Calibri" w:cs="Times New Roman" w:hint="eastAsia"/>
                <w:sz w:val="22"/>
                <w:lang w:val="en-GB"/>
              </w:rPr>
              <w:t>8</w:t>
            </w:r>
          </w:p>
        </w:tc>
        <w:tc>
          <w:tcPr>
            <w:tcW w:w="715" w:type="dxa"/>
          </w:tcPr>
          <w:p w:rsidR="00BF275C" w:rsidRPr="00955B82" w:rsidRDefault="00BF275C" w:rsidP="00BF275C">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0.695</w:t>
            </w:r>
          </w:p>
        </w:tc>
        <w:tc>
          <w:tcPr>
            <w:tcW w:w="1192" w:type="dxa"/>
          </w:tcPr>
          <w:p w:rsidR="00BF275C" w:rsidRPr="00955B82" w:rsidRDefault="00BF275C" w:rsidP="00BF275C">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0.981</w:t>
            </w:r>
          </w:p>
        </w:tc>
        <w:tc>
          <w:tcPr>
            <w:tcW w:w="69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6.2</w:t>
            </w:r>
            <w:r w:rsidR="00DF519F" w:rsidRPr="00955B82">
              <w:rPr>
                <w:rFonts w:ascii="Calibri" w:eastAsia="SimSun" w:hAnsi="Calibri" w:cs="Times New Roman" w:hint="eastAsia"/>
                <w:sz w:val="22"/>
                <w:lang w:val="en-GB"/>
              </w:rPr>
              <w:t>06</w:t>
            </w:r>
          </w:p>
        </w:tc>
        <w:tc>
          <w:tcPr>
            <w:tcW w:w="0" w:type="auto"/>
            <w:shd w:val="clear" w:color="auto" w:fill="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13.</w:t>
            </w:r>
            <w:r w:rsidR="00DF519F" w:rsidRPr="00955B82">
              <w:rPr>
                <w:rFonts w:ascii="Calibri" w:eastAsia="SimSun" w:hAnsi="Calibri" w:cs="Times New Roman" w:hint="eastAsia"/>
                <w:sz w:val="22"/>
                <w:lang w:val="en-GB"/>
              </w:rPr>
              <w:t>214</w:t>
            </w:r>
          </w:p>
        </w:tc>
        <w:tc>
          <w:tcPr>
            <w:tcW w:w="0" w:type="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0.70</w:t>
            </w:r>
            <w:r w:rsidR="00DF519F" w:rsidRPr="00955B82">
              <w:rPr>
                <w:rFonts w:ascii="Calibri" w:eastAsia="SimSun" w:hAnsi="Calibri" w:cs="Times New Roman" w:hint="eastAsia"/>
                <w:sz w:val="22"/>
                <w:lang w:val="en-GB"/>
              </w:rPr>
              <w:t>2</w:t>
            </w:r>
          </w:p>
        </w:tc>
        <w:tc>
          <w:tcPr>
            <w:tcW w:w="0" w:type="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0.97</w:t>
            </w:r>
            <w:r w:rsidR="00DF519F" w:rsidRPr="00955B82">
              <w:rPr>
                <w:rFonts w:ascii="Calibri" w:eastAsia="SimSun" w:hAnsi="Calibri" w:cs="Times New Roman" w:hint="eastAsia"/>
                <w:sz w:val="22"/>
                <w:lang w:val="en-GB"/>
              </w:rPr>
              <w:t>4</w:t>
            </w:r>
          </w:p>
        </w:tc>
      </w:tr>
      <w:tr w:rsidR="00BF275C" w:rsidRPr="00BF275C" w:rsidTr="00F87654">
        <w:trPr>
          <w:trHeight w:val="20"/>
          <w:jc w:val="center"/>
        </w:trPr>
        <w:tc>
          <w:tcPr>
            <w:tcW w:w="0" w:type="auto"/>
            <w:shd w:val="clear" w:color="auto" w:fill="auto"/>
          </w:tcPr>
          <w:p w:rsidR="00BF275C" w:rsidRPr="00A7559A" w:rsidRDefault="00BF275C" w:rsidP="00BF275C">
            <w:pPr>
              <w:spacing w:line="360" w:lineRule="auto"/>
              <w:jc w:val="left"/>
              <w:rPr>
                <w:rFonts w:ascii="Calibri" w:eastAsia="SimSun" w:hAnsi="Calibri" w:cs="Times New Roman"/>
                <w:bCs/>
                <w:sz w:val="22"/>
                <w:lang w:val="en-GB"/>
              </w:rPr>
            </w:pPr>
            <w:r w:rsidRPr="00A7559A">
              <w:rPr>
                <w:rFonts w:ascii="Calibri" w:eastAsia="SimSun" w:hAnsi="Calibri" w:cs="Times New Roman" w:hint="eastAsia"/>
                <w:bCs/>
                <w:sz w:val="22"/>
                <w:lang w:val="en-GB"/>
              </w:rPr>
              <w:t>ADL-inter-PCA(5)</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6.776</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14.432</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0.751</w:t>
            </w:r>
          </w:p>
        </w:tc>
        <w:tc>
          <w:tcPr>
            <w:tcW w:w="0" w:type="auto"/>
          </w:tcPr>
          <w:p w:rsidR="00BF275C" w:rsidRPr="00A7559A" w:rsidRDefault="00BF275C" w:rsidP="00BF275C">
            <w:pPr>
              <w:spacing w:line="360" w:lineRule="auto"/>
              <w:jc w:val="center"/>
              <w:rPr>
                <w:rFonts w:ascii="Calibri" w:eastAsia="SimSun" w:hAnsi="Calibri" w:cs="Times New Roman"/>
                <w:sz w:val="22"/>
                <w:lang w:val="en-GB"/>
              </w:rPr>
            </w:pPr>
            <w:r w:rsidRPr="00A7559A">
              <w:rPr>
                <w:rFonts w:ascii="Calibri" w:eastAsia="SimSun" w:hAnsi="Calibri" w:cs="Times New Roman" w:hint="eastAsia"/>
                <w:sz w:val="22"/>
                <w:lang w:val="en-GB"/>
              </w:rPr>
              <w:t>0.989</w:t>
            </w:r>
          </w:p>
        </w:tc>
        <w:tc>
          <w:tcPr>
            <w:tcW w:w="69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6.</w:t>
            </w:r>
            <w:r w:rsidR="00DF519F" w:rsidRPr="00955B82">
              <w:rPr>
                <w:rFonts w:ascii="Calibri" w:eastAsia="SimSun" w:hAnsi="Calibri" w:cs="Times New Roman" w:hint="eastAsia"/>
                <w:sz w:val="22"/>
                <w:lang w:val="en-GB"/>
              </w:rPr>
              <w:t>114</w:t>
            </w:r>
          </w:p>
        </w:tc>
        <w:tc>
          <w:tcPr>
            <w:tcW w:w="80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13.</w:t>
            </w:r>
            <w:r w:rsidR="00DF519F" w:rsidRPr="00955B82">
              <w:rPr>
                <w:rFonts w:ascii="Calibri" w:eastAsia="SimSun" w:hAnsi="Calibri" w:cs="Times New Roman" w:hint="eastAsia"/>
                <w:sz w:val="22"/>
                <w:lang w:val="en-GB"/>
              </w:rPr>
              <w:t>104</w:t>
            </w:r>
          </w:p>
        </w:tc>
        <w:tc>
          <w:tcPr>
            <w:tcW w:w="71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0.69</w:t>
            </w:r>
            <w:r w:rsidR="00DF519F" w:rsidRPr="00955B82">
              <w:rPr>
                <w:rFonts w:ascii="Calibri" w:eastAsia="SimSun" w:hAnsi="Calibri" w:cs="Times New Roman" w:hint="eastAsia"/>
                <w:sz w:val="22"/>
                <w:lang w:val="en-GB"/>
              </w:rPr>
              <w:t>3</w:t>
            </w:r>
          </w:p>
        </w:tc>
        <w:tc>
          <w:tcPr>
            <w:tcW w:w="1192"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0.97</w:t>
            </w:r>
            <w:r w:rsidR="00DF519F" w:rsidRPr="00955B82">
              <w:rPr>
                <w:rFonts w:ascii="Calibri" w:eastAsia="SimSun" w:hAnsi="Calibri" w:cs="Times New Roman" w:hint="eastAsia"/>
                <w:sz w:val="22"/>
                <w:lang w:val="en-GB"/>
              </w:rPr>
              <w:t>8</w:t>
            </w:r>
          </w:p>
        </w:tc>
        <w:tc>
          <w:tcPr>
            <w:tcW w:w="695" w:type="dxa"/>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6.1</w:t>
            </w:r>
            <w:r w:rsidR="00DF519F" w:rsidRPr="00955B82">
              <w:rPr>
                <w:rFonts w:ascii="Calibri" w:eastAsia="SimSun" w:hAnsi="Calibri" w:cs="Times New Roman" w:hint="eastAsia"/>
                <w:sz w:val="22"/>
                <w:lang w:val="en-GB"/>
              </w:rPr>
              <w:t>83</w:t>
            </w:r>
          </w:p>
        </w:tc>
        <w:tc>
          <w:tcPr>
            <w:tcW w:w="0" w:type="auto"/>
            <w:shd w:val="clear" w:color="auto" w:fill="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13.</w:t>
            </w:r>
            <w:r w:rsidR="00DF519F" w:rsidRPr="00955B82">
              <w:rPr>
                <w:rFonts w:ascii="Calibri" w:eastAsia="SimSun" w:hAnsi="Calibri" w:cs="Times New Roman" w:hint="eastAsia"/>
                <w:sz w:val="22"/>
                <w:lang w:val="en-GB"/>
              </w:rPr>
              <w:t>162</w:t>
            </w:r>
          </w:p>
        </w:tc>
        <w:tc>
          <w:tcPr>
            <w:tcW w:w="0" w:type="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w:t>
            </w:r>
            <w:r w:rsidR="00DF519F" w:rsidRPr="00955B82">
              <w:rPr>
                <w:rFonts w:ascii="Calibri" w:eastAsia="SimSun" w:hAnsi="Calibri" w:cs="Times New Roman" w:hint="eastAsia"/>
                <w:sz w:val="22"/>
                <w:lang w:val="en-GB"/>
              </w:rPr>
              <w:t>700</w:t>
            </w:r>
          </w:p>
        </w:tc>
        <w:tc>
          <w:tcPr>
            <w:tcW w:w="0" w:type="auto"/>
          </w:tcPr>
          <w:p w:rsidR="00BF275C" w:rsidRPr="00955B82" w:rsidRDefault="00BF275C" w:rsidP="00DF519F">
            <w:pPr>
              <w:spacing w:line="360" w:lineRule="auto"/>
              <w:jc w:val="center"/>
              <w:rPr>
                <w:rFonts w:ascii="Calibri" w:eastAsia="SimSun" w:hAnsi="Calibri" w:cs="Times New Roman"/>
                <w:sz w:val="22"/>
                <w:lang w:val="en-GB"/>
              </w:rPr>
            </w:pPr>
            <w:r w:rsidRPr="00955B82">
              <w:rPr>
                <w:rFonts w:ascii="Calibri" w:eastAsia="SimSun" w:hAnsi="Calibri" w:cs="Times New Roman" w:hint="eastAsia"/>
                <w:sz w:val="22"/>
                <w:lang w:val="en-GB"/>
              </w:rPr>
              <w:t>0.9</w:t>
            </w:r>
            <w:r w:rsidR="00DF519F" w:rsidRPr="00955B82">
              <w:rPr>
                <w:rFonts w:ascii="Calibri" w:eastAsia="SimSun" w:hAnsi="Calibri" w:cs="Times New Roman" w:hint="eastAsia"/>
                <w:sz w:val="22"/>
                <w:lang w:val="en-GB"/>
              </w:rPr>
              <w:t>71</w:t>
            </w:r>
          </w:p>
        </w:tc>
      </w:tr>
    </w:tbl>
    <w:p w:rsidR="00BF275C" w:rsidRPr="00BF275C" w:rsidRDefault="00BF275C" w:rsidP="00BF275C">
      <w:pPr>
        <w:spacing w:line="360" w:lineRule="auto"/>
        <w:ind w:firstLineChars="500" w:firstLine="1100"/>
        <w:rPr>
          <w:rFonts w:ascii="Calibri" w:eastAsia="SimSun" w:hAnsi="Calibri" w:cs="Times New Roman"/>
          <w:bCs/>
          <w:sz w:val="22"/>
        </w:rPr>
      </w:pPr>
      <w:r w:rsidRPr="00BF275C">
        <w:rPr>
          <w:rFonts w:ascii="Calibri" w:eastAsia="SimSun" w:hAnsi="Calibri" w:cs="Times New Roman" w:hint="eastAsia"/>
          <w:sz w:val="22"/>
        </w:rPr>
        <w:t xml:space="preserve">*ADL-own is the benchmark model used to calculate </w:t>
      </w:r>
      <w:proofErr w:type="spellStart"/>
      <w:r w:rsidRPr="00BF275C">
        <w:rPr>
          <w:rFonts w:ascii="Calibri" w:eastAsia="SimSun" w:hAnsi="Calibri" w:cs="Times New Roman"/>
          <w:bCs/>
          <w:sz w:val="22"/>
        </w:rPr>
        <w:t>AvgRelMAE</w:t>
      </w:r>
      <w:proofErr w:type="spellEnd"/>
      <w:r w:rsidRPr="00BF275C">
        <w:rPr>
          <w:rFonts w:ascii="Calibri" w:eastAsia="SimSun" w:hAnsi="Calibri" w:cs="Times New Roman" w:hint="eastAsia"/>
          <w:bCs/>
          <w:sz w:val="22"/>
        </w:rPr>
        <w:t xml:space="preserve">; bold text in the table means the best result in </w:t>
      </w:r>
      <w:r w:rsidRPr="00BF275C">
        <w:rPr>
          <w:rFonts w:ascii="Calibri" w:eastAsia="SimSun" w:hAnsi="Calibri" w:cs="Times New Roman"/>
          <w:bCs/>
          <w:sz w:val="22"/>
        </w:rPr>
        <w:t>the</w:t>
      </w:r>
      <w:r w:rsidRPr="00BF275C">
        <w:rPr>
          <w:rFonts w:ascii="Calibri" w:eastAsia="SimSun" w:hAnsi="Calibri" w:cs="Times New Roman" w:hint="eastAsia"/>
          <w:bCs/>
          <w:sz w:val="22"/>
        </w:rPr>
        <w:t xml:space="preserve"> column</w:t>
      </w:r>
    </w:p>
    <w:p w:rsidR="00BF275C" w:rsidRPr="00BF275C" w:rsidRDefault="00BF275C" w:rsidP="00BF275C">
      <w:pPr>
        <w:ind w:left="1680"/>
        <w:rPr>
          <w:rFonts w:ascii="Calibri" w:eastAsia="SimSun" w:hAnsi="Calibri" w:cs="Times New Roman"/>
        </w:rPr>
        <w:sectPr w:rsidR="00BF275C" w:rsidRPr="00BF275C" w:rsidSect="00F87654">
          <w:pgSz w:w="16838" w:h="11906" w:orient="landscape"/>
          <w:pgMar w:top="1800" w:right="1440" w:bottom="1800" w:left="1440" w:header="851" w:footer="992" w:gutter="0"/>
          <w:cols w:space="425"/>
          <w:docGrid w:type="lines" w:linePitch="312"/>
        </w:sectPr>
      </w:pPr>
    </w:p>
    <w:p w:rsidR="00BF275C" w:rsidRPr="00BF275C" w:rsidRDefault="00BF275C" w:rsidP="0073365F">
      <w:pPr>
        <w:pStyle w:val="Heading3"/>
        <w:spacing w:line="240" w:lineRule="auto"/>
        <w:rPr>
          <w:rFonts w:ascii="Times New Roman" w:hAnsi="Times New Roman" w:cs="Times New Roman"/>
          <w:b w:val="0"/>
          <w:sz w:val="22"/>
          <w:szCs w:val="22"/>
        </w:rPr>
      </w:pPr>
      <w:bookmarkStart w:id="524" w:name="_Table_3_The"/>
      <w:bookmarkEnd w:id="524"/>
      <w:r w:rsidRPr="00BF275C">
        <w:rPr>
          <w:rFonts w:ascii="Times New Roman" w:hAnsi="Times New Roman" w:cs="Times New Roman"/>
          <w:b w:val="0"/>
          <w:sz w:val="22"/>
          <w:szCs w:val="22"/>
        </w:rPr>
        <w:lastRenderedPageBreak/>
        <w:t>Table</w:t>
      </w:r>
      <w:r w:rsidRPr="00BF275C">
        <w:rPr>
          <w:rFonts w:ascii="Times New Roman" w:hAnsi="Times New Roman" w:cs="Times New Roman" w:hint="eastAsia"/>
          <w:b w:val="0"/>
          <w:sz w:val="22"/>
          <w:szCs w:val="22"/>
        </w:rPr>
        <w:t xml:space="preserve"> 3</w:t>
      </w:r>
      <w:r w:rsidRPr="00BF275C">
        <w:rPr>
          <w:rFonts w:ascii="Times New Roman" w:hAnsi="Times New Roman" w:cs="Times New Roman"/>
          <w:b w:val="0"/>
          <w:sz w:val="22"/>
          <w:szCs w:val="22"/>
        </w:rPr>
        <w:t xml:space="preserve"> </w:t>
      </w:r>
      <w:proofErr w:type="gramStart"/>
      <w:r w:rsidRPr="00BF275C">
        <w:rPr>
          <w:rFonts w:ascii="Times New Roman" w:hAnsi="Times New Roman" w:cs="Times New Roman"/>
          <w:b w:val="0"/>
          <w:sz w:val="22"/>
          <w:szCs w:val="22"/>
        </w:rPr>
        <w:t>The</w:t>
      </w:r>
      <w:proofErr w:type="gramEnd"/>
      <w:r w:rsidRPr="00BF275C">
        <w:rPr>
          <w:rFonts w:ascii="Times New Roman" w:hAnsi="Times New Roman" w:cs="Times New Roman"/>
          <w:b w:val="0"/>
          <w:sz w:val="22"/>
          <w:szCs w:val="22"/>
        </w:rPr>
        <w:t xml:space="preserve"> models’ forecasting accuracy</w:t>
      </w:r>
      <w:r w:rsidRPr="00BF275C">
        <w:rPr>
          <w:rFonts w:ascii="Times New Roman" w:hAnsi="Times New Roman" w:cs="Times New Roman" w:hint="eastAsia"/>
          <w:b w:val="0"/>
          <w:sz w:val="22"/>
          <w:szCs w:val="22"/>
        </w:rPr>
        <w:t xml:space="preserve"> in various </w:t>
      </w:r>
      <w:r w:rsidRPr="00BF275C">
        <w:rPr>
          <w:rFonts w:ascii="Times New Roman" w:hAnsi="Times New Roman" w:cs="Times New Roman"/>
          <w:b w:val="0"/>
          <w:sz w:val="22"/>
          <w:szCs w:val="22"/>
        </w:rPr>
        <w:t>categories with week</w:t>
      </w:r>
      <w:r w:rsidRPr="00BF275C">
        <w:rPr>
          <w:rFonts w:ascii="Times New Roman" w:hAnsi="Times New Roman" w:cs="Times New Roman" w:hint="eastAsia"/>
          <w:b w:val="0"/>
          <w:sz w:val="22"/>
          <w:szCs w:val="22"/>
        </w:rPr>
        <w:t>ly</w:t>
      </w:r>
      <w:r w:rsidRPr="00BF275C">
        <w:rPr>
          <w:rFonts w:ascii="Times New Roman" w:hAnsi="Times New Roman" w:cs="Times New Roman"/>
          <w:b w:val="0"/>
          <w:sz w:val="22"/>
          <w:szCs w:val="22"/>
        </w:rPr>
        <w:t xml:space="preserve"> </w:t>
      </w:r>
      <w:r w:rsidRPr="00BF275C">
        <w:rPr>
          <w:rFonts w:ascii="Times New Roman" w:hAnsi="Times New Roman" w:cs="Times New Roman" w:hint="eastAsia"/>
          <w:b w:val="0"/>
          <w:sz w:val="22"/>
          <w:szCs w:val="22"/>
        </w:rPr>
        <w:t xml:space="preserve">rolling scheme and 1-4 week ahead forecasting </w:t>
      </w:r>
      <w:r w:rsidRPr="00BF275C">
        <w:rPr>
          <w:rFonts w:ascii="Times New Roman" w:hAnsi="Times New Roman" w:cs="Times New Roman"/>
          <w:b w:val="0"/>
          <w:sz w:val="22"/>
          <w:szCs w:val="22"/>
        </w:rPr>
        <w:t>horizon</w:t>
      </w:r>
    </w:p>
    <w:tbl>
      <w:tblPr>
        <w:tblW w:w="0" w:type="auto"/>
        <w:jc w:val="center"/>
        <w:tblInd w:w="-1057" w:type="dxa"/>
        <w:tblBorders>
          <w:top w:val="single" w:sz="8" w:space="0" w:color="000000"/>
          <w:bottom w:val="single" w:sz="8" w:space="0" w:color="000000"/>
        </w:tblBorders>
        <w:tblLook w:val="04A0" w:firstRow="1" w:lastRow="0" w:firstColumn="1" w:lastColumn="0" w:noHBand="0" w:noVBand="1"/>
      </w:tblPr>
      <w:tblGrid>
        <w:gridCol w:w="530"/>
        <w:gridCol w:w="2165"/>
        <w:gridCol w:w="1448"/>
        <w:gridCol w:w="802"/>
        <w:gridCol w:w="802"/>
        <w:gridCol w:w="740"/>
        <w:gridCol w:w="802"/>
        <w:gridCol w:w="802"/>
        <w:gridCol w:w="740"/>
        <w:gridCol w:w="1238"/>
        <w:gridCol w:w="802"/>
        <w:gridCol w:w="802"/>
        <w:gridCol w:w="740"/>
        <w:gridCol w:w="1238"/>
      </w:tblGrid>
      <w:tr w:rsidR="00BF275C" w:rsidRPr="00BF275C" w:rsidTr="00F87654">
        <w:trPr>
          <w:trHeight w:val="20"/>
          <w:jc w:val="center"/>
        </w:trPr>
        <w:tc>
          <w:tcPr>
            <w:tcW w:w="0" w:type="auto"/>
            <w:vMerge w:val="restart"/>
            <w:vAlign w:val="center"/>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No.</w:t>
            </w:r>
          </w:p>
        </w:tc>
        <w:tc>
          <w:tcPr>
            <w:tcW w:w="0" w:type="auto"/>
            <w:vMerge w:val="restart"/>
            <w:shd w:val="clear" w:color="auto" w:fill="auto"/>
            <w:noWrap/>
            <w:vAlign w:val="center"/>
          </w:tcPr>
          <w:p w:rsidR="00BF275C" w:rsidRPr="00BF275C" w:rsidRDefault="00BF275C" w:rsidP="00BF275C">
            <w:pPr>
              <w:spacing w:line="360" w:lineRule="auto"/>
              <w:jc w:val="center"/>
              <w:rPr>
                <w:rFonts w:ascii="Calibri" w:eastAsia="SimSun" w:hAnsi="Calibri" w:cs="Times New Roman"/>
                <w:bCs/>
                <w:sz w:val="22"/>
                <w:lang w:val="en-GB"/>
              </w:rPr>
            </w:pPr>
            <w:r w:rsidRPr="00BF275C">
              <w:rPr>
                <w:rFonts w:ascii="Calibri" w:eastAsia="SimSun" w:hAnsi="Calibri" w:cs="Times New Roman" w:hint="eastAsia"/>
                <w:bCs/>
                <w:sz w:val="22"/>
                <w:lang w:val="en-GB"/>
              </w:rPr>
              <w:t>Category</w:t>
            </w:r>
          </w:p>
        </w:tc>
        <w:tc>
          <w:tcPr>
            <w:tcW w:w="0" w:type="auto"/>
            <w:vMerge w:val="restart"/>
            <w:vAlign w:val="center"/>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influential</w:t>
            </w:r>
          </w:p>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categories</w:t>
            </w:r>
          </w:p>
        </w:tc>
        <w:tc>
          <w:tcPr>
            <w:tcW w:w="0" w:type="auto"/>
            <w:gridSpan w:val="3"/>
            <w:tcBorders>
              <w:bottom w:val="single" w:sz="8" w:space="0" w:color="000000"/>
            </w:tcBorders>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ADL-own*</w:t>
            </w:r>
          </w:p>
        </w:tc>
        <w:tc>
          <w:tcPr>
            <w:tcW w:w="0" w:type="auto"/>
            <w:gridSpan w:val="4"/>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ADL-intra-all</w:t>
            </w:r>
          </w:p>
        </w:tc>
        <w:tc>
          <w:tcPr>
            <w:tcW w:w="0" w:type="auto"/>
            <w:gridSpan w:val="4"/>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ADL-inter-all</w:t>
            </w:r>
          </w:p>
        </w:tc>
      </w:tr>
      <w:tr w:rsidR="00BF275C" w:rsidRPr="00BF275C" w:rsidTr="00F87654">
        <w:trPr>
          <w:trHeight w:val="20"/>
          <w:jc w:val="center"/>
        </w:trPr>
        <w:tc>
          <w:tcPr>
            <w:tcW w:w="0" w:type="auto"/>
            <w:vMerge/>
            <w:tcBorders>
              <w:bottom w:val="single" w:sz="8" w:space="0" w:color="000000"/>
            </w:tcBorders>
          </w:tcPr>
          <w:p w:rsidR="00BF275C" w:rsidRPr="00BF275C" w:rsidRDefault="00BF275C" w:rsidP="00BF275C">
            <w:pPr>
              <w:spacing w:line="360" w:lineRule="auto"/>
              <w:rPr>
                <w:rFonts w:ascii="Calibri" w:eastAsia="SimSun" w:hAnsi="Calibri" w:cs="Times New Roman"/>
                <w:bCs/>
                <w:i/>
                <w:sz w:val="22"/>
                <w:lang w:val="en-GB"/>
              </w:rPr>
            </w:pPr>
          </w:p>
        </w:tc>
        <w:tc>
          <w:tcPr>
            <w:tcW w:w="0" w:type="auto"/>
            <w:vMerge/>
            <w:tcBorders>
              <w:bottom w:val="single" w:sz="8" w:space="0" w:color="000000"/>
            </w:tcBorders>
            <w:shd w:val="clear" w:color="auto" w:fill="auto"/>
            <w:noWrap/>
            <w:hideMark/>
          </w:tcPr>
          <w:p w:rsidR="00BF275C" w:rsidRPr="00BF275C" w:rsidRDefault="00BF275C" w:rsidP="00BF275C">
            <w:pPr>
              <w:spacing w:line="360" w:lineRule="auto"/>
              <w:rPr>
                <w:rFonts w:ascii="Calibri" w:eastAsia="SimSun" w:hAnsi="Calibri" w:cs="Times New Roman"/>
                <w:bCs/>
                <w:i/>
                <w:sz w:val="22"/>
                <w:lang w:val="en-GB"/>
              </w:rPr>
            </w:pPr>
          </w:p>
        </w:tc>
        <w:tc>
          <w:tcPr>
            <w:tcW w:w="0" w:type="auto"/>
            <w:vMerge/>
            <w:tcBorders>
              <w:bottom w:val="single" w:sz="8" w:space="0" w:color="000000"/>
            </w:tcBorders>
          </w:tcPr>
          <w:p w:rsidR="00BF275C" w:rsidRPr="007F4BC8" w:rsidRDefault="00BF275C" w:rsidP="00BF275C">
            <w:pPr>
              <w:spacing w:line="360" w:lineRule="auto"/>
              <w:jc w:val="center"/>
              <w:rPr>
                <w:rFonts w:ascii="Calibri" w:eastAsia="SimSun" w:hAnsi="Calibri" w:cs="Times New Roman"/>
                <w:bCs/>
                <w:sz w:val="22"/>
                <w:lang w:val="en-GB"/>
              </w:rPr>
            </w:pPr>
          </w:p>
        </w:tc>
        <w:tc>
          <w:tcPr>
            <w:tcW w:w="0" w:type="auto"/>
            <w:tcBorders>
              <w:bottom w:val="single" w:sz="8" w:space="0" w:color="000000"/>
            </w:tcBorders>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MAE</w:t>
            </w:r>
          </w:p>
        </w:tc>
        <w:tc>
          <w:tcPr>
            <w:tcW w:w="0" w:type="auto"/>
            <w:tcBorders>
              <w:bottom w:val="single" w:sz="8" w:space="0" w:color="000000"/>
            </w:tcBorders>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RMSE</w:t>
            </w:r>
          </w:p>
        </w:tc>
        <w:tc>
          <w:tcPr>
            <w:tcW w:w="0" w:type="auto"/>
            <w:tcBorders>
              <w:bottom w:val="single" w:sz="8" w:space="0" w:color="000000"/>
            </w:tcBorders>
          </w:tcPr>
          <w:p w:rsidR="00BF275C" w:rsidRPr="007F4BC8" w:rsidRDefault="00BF275C" w:rsidP="00BF275C">
            <w:pPr>
              <w:spacing w:line="360" w:lineRule="auto"/>
              <w:jc w:val="center"/>
              <w:rPr>
                <w:rFonts w:ascii="Calibri" w:eastAsia="SimSun" w:hAnsi="Calibri" w:cs="Times New Roman"/>
                <w:b/>
                <w:bCs/>
                <w:sz w:val="22"/>
                <w:lang w:val="en-GB"/>
              </w:rPr>
            </w:pPr>
            <w:r w:rsidRPr="007F4BC8">
              <w:rPr>
                <w:rFonts w:ascii="Calibri" w:eastAsia="SimSun" w:hAnsi="Calibri" w:cs="Times New Roman" w:hint="eastAsia"/>
                <w:bCs/>
                <w:sz w:val="22"/>
                <w:lang w:val="en-GB"/>
              </w:rPr>
              <w:t>MASE</w:t>
            </w:r>
          </w:p>
        </w:tc>
        <w:tc>
          <w:tcPr>
            <w:tcW w:w="0" w:type="auto"/>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MAE</w:t>
            </w:r>
          </w:p>
        </w:tc>
        <w:tc>
          <w:tcPr>
            <w:tcW w:w="0" w:type="auto"/>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RMSE</w:t>
            </w:r>
          </w:p>
        </w:tc>
        <w:tc>
          <w:tcPr>
            <w:tcW w:w="0" w:type="auto"/>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
                <w:bCs/>
                <w:sz w:val="22"/>
                <w:lang w:val="en-GB"/>
              </w:rPr>
            </w:pPr>
            <w:r w:rsidRPr="007F4BC8">
              <w:rPr>
                <w:rFonts w:ascii="Calibri" w:eastAsia="SimSun" w:hAnsi="Calibri" w:cs="Times New Roman" w:hint="eastAsia"/>
                <w:bCs/>
                <w:sz w:val="22"/>
                <w:lang w:val="en-GB"/>
              </w:rPr>
              <w:t>MASE</w:t>
            </w:r>
          </w:p>
        </w:tc>
        <w:tc>
          <w:tcPr>
            <w:tcW w:w="0" w:type="auto"/>
            <w:tcBorders>
              <w:top w:val="single" w:sz="8" w:space="0" w:color="000000"/>
              <w:bottom w:val="single" w:sz="8" w:space="0" w:color="000000"/>
            </w:tcBorders>
          </w:tcPr>
          <w:p w:rsidR="00BF275C" w:rsidRPr="007F4BC8" w:rsidRDefault="00BF275C" w:rsidP="00BF275C">
            <w:pPr>
              <w:spacing w:line="360" w:lineRule="auto"/>
              <w:jc w:val="center"/>
              <w:rPr>
                <w:rFonts w:ascii="Calibri" w:eastAsia="SimSun" w:hAnsi="Calibri" w:cs="Times New Roman"/>
                <w:b/>
                <w:bCs/>
                <w:sz w:val="22"/>
                <w:lang w:val="en-GB"/>
              </w:rPr>
            </w:pPr>
            <w:proofErr w:type="spellStart"/>
            <w:r w:rsidRPr="007F4BC8">
              <w:rPr>
                <w:rFonts w:ascii="Calibri" w:eastAsia="SimSun" w:hAnsi="Calibri" w:cs="Times New Roman" w:hint="eastAsia"/>
                <w:bCs/>
                <w:sz w:val="22"/>
                <w:lang w:val="en-GB"/>
              </w:rPr>
              <w:t>AvgRelMAE</w:t>
            </w:r>
            <w:proofErr w:type="spellEnd"/>
          </w:p>
        </w:tc>
        <w:tc>
          <w:tcPr>
            <w:tcW w:w="0" w:type="auto"/>
            <w:tcBorders>
              <w:top w:val="single" w:sz="8" w:space="0" w:color="000000"/>
              <w:bottom w:val="single" w:sz="8" w:space="0" w:color="000000"/>
            </w:tcBorders>
            <w:shd w:val="clear" w:color="auto" w:fill="auto"/>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MAE</w:t>
            </w:r>
          </w:p>
        </w:tc>
        <w:tc>
          <w:tcPr>
            <w:tcW w:w="0" w:type="auto"/>
            <w:tcBorders>
              <w:top w:val="single" w:sz="8" w:space="0" w:color="000000"/>
              <w:bottom w:val="single" w:sz="8" w:space="0" w:color="000000"/>
            </w:tcBorders>
          </w:tcPr>
          <w:p w:rsidR="00BF275C" w:rsidRPr="007F4BC8" w:rsidRDefault="00BF275C" w:rsidP="00BF275C">
            <w:pPr>
              <w:spacing w:line="360" w:lineRule="auto"/>
              <w:jc w:val="center"/>
              <w:rPr>
                <w:rFonts w:ascii="Calibri" w:eastAsia="SimSun" w:hAnsi="Calibri" w:cs="Times New Roman"/>
                <w:bCs/>
                <w:sz w:val="22"/>
                <w:lang w:val="en-GB"/>
              </w:rPr>
            </w:pPr>
            <w:r w:rsidRPr="007F4BC8">
              <w:rPr>
                <w:rFonts w:ascii="Calibri" w:eastAsia="SimSun" w:hAnsi="Calibri" w:cs="Times New Roman" w:hint="eastAsia"/>
                <w:bCs/>
                <w:sz w:val="22"/>
                <w:lang w:val="en-GB"/>
              </w:rPr>
              <w:t>RMSE</w:t>
            </w:r>
          </w:p>
        </w:tc>
        <w:tc>
          <w:tcPr>
            <w:tcW w:w="0" w:type="auto"/>
            <w:tcBorders>
              <w:top w:val="single" w:sz="8" w:space="0" w:color="000000"/>
              <w:bottom w:val="single" w:sz="8" w:space="0" w:color="000000"/>
            </w:tcBorders>
          </w:tcPr>
          <w:p w:rsidR="00BF275C" w:rsidRPr="007F4BC8" w:rsidRDefault="00BF275C" w:rsidP="00BF275C">
            <w:pPr>
              <w:spacing w:line="360" w:lineRule="auto"/>
              <w:jc w:val="center"/>
              <w:rPr>
                <w:rFonts w:ascii="Calibri" w:eastAsia="SimSun" w:hAnsi="Calibri" w:cs="Times New Roman"/>
                <w:b/>
                <w:bCs/>
                <w:sz w:val="22"/>
                <w:lang w:val="en-GB"/>
              </w:rPr>
            </w:pPr>
            <w:r w:rsidRPr="007F4BC8">
              <w:rPr>
                <w:rFonts w:ascii="Calibri" w:eastAsia="SimSun" w:hAnsi="Calibri" w:cs="Times New Roman" w:hint="eastAsia"/>
                <w:bCs/>
                <w:sz w:val="22"/>
                <w:lang w:val="en-GB"/>
              </w:rPr>
              <w:t>MASE</w:t>
            </w:r>
          </w:p>
        </w:tc>
        <w:tc>
          <w:tcPr>
            <w:tcW w:w="0" w:type="auto"/>
            <w:tcBorders>
              <w:top w:val="single" w:sz="8" w:space="0" w:color="000000"/>
              <w:bottom w:val="single" w:sz="8" w:space="0" w:color="000000"/>
            </w:tcBorders>
          </w:tcPr>
          <w:p w:rsidR="00BF275C" w:rsidRPr="007F4BC8" w:rsidRDefault="00BF275C" w:rsidP="00BF275C">
            <w:pPr>
              <w:spacing w:line="360" w:lineRule="auto"/>
              <w:jc w:val="center"/>
              <w:rPr>
                <w:rFonts w:ascii="Calibri" w:eastAsia="SimSun" w:hAnsi="Calibri" w:cs="Times New Roman"/>
                <w:b/>
                <w:bCs/>
                <w:sz w:val="22"/>
                <w:lang w:val="en-GB"/>
              </w:rPr>
            </w:pPr>
            <w:proofErr w:type="spellStart"/>
            <w:r w:rsidRPr="007F4BC8">
              <w:rPr>
                <w:rFonts w:ascii="Calibri" w:eastAsia="SimSun" w:hAnsi="Calibri" w:cs="Times New Roman" w:hint="eastAsia"/>
                <w:bCs/>
                <w:sz w:val="22"/>
                <w:lang w:val="en-GB"/>
              </w:rPr>
              <w:t>AvgRelMAE</w:t>
            </w:r>
            <w:proofErr w:type="spellEnd"/>
          </w:p>
        </w:tc>
      </w:tr>
      <w:tr w:rsidR="007F4BC8" w:rsidRPr="00BF275C" w:rsidTr="00A85B08">
        <w:trPr>
          <w:trHeight w:val="20"/>
          <w:jc w:val="center"/>
        </w:trPr>
        <w:tc>
          <w:tcPr>
            <w:tcW w:w="0" w:type="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w:t>
            </w:r>
          </w:p>
        </w:tc>
        <w:tc>
          <w:tcPr>
            <w:tcW w:w="0" w:type="auto"/>
            <w:shd w:val="clear" w:color="auto" w:fill="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Beer</w:t>
            </w:r>
          </w:p>
        </w:tc>
        <w:tc>
          <w:tcPr>
            <w:tcW w:w="0" w:type="auto"/>
          </w:tcPr>
          <w:p w:rsidR="007F4BC8" w:rsidRPr="00DA4FBE" w:rsidRDefault="007F4BC8" w:rsidP="00DA4FBE">
            <w:r w:rsidRPr="00DA4FBE">
              <w:rPr>
                <w:rFonts w:hint="eastAsia"/>
              </w:rPr>
              <w:t>2,6,13</w:t>
            </w:r>
          </w:p>
        </w:tc>
        <w:tc>
          <w:tcPr>
            <w:tcW w:w="0" w:type="auto"/>
          </w:tcPr>
          <w:p w:rsidR="007F4BC8" w:rsidRPr="007F4BC8" w:rsidRDefault="007F4BC8" w:rsidP="00A85B08">
            <w:r w:rsidRPr="007F4BC8">
              <w:t xml:space="preserve">4.431 </w:t>
            </w:r>
          </w:p>
        </w:tc>
        <w:tc>
          <w:tcPr>
            <w:tcW w:w="0" w:type="auto"/>
          </w:tcPr>
          <w:p w:rsidR="007F4BC8" w:rsidRPr="007F4BC8" w:rsidRDefault="007F4BC8" w:rsidP="00A85B08">
            <w:r w:rsidRPr="007F4BC8">
              <w:t xml:space="preserve">9.305 </w:t>
            </w:r>
          </w:p>
        </w:tc>
        <w:tc>
          <w:tcPr>
            <w:tcW w:w="0" w:type="auto"/>
          </w:tcPr>
          <w:p w:rsidR="007F4BC8" w:rsidRPr="007F4BC8" w:rsidRDefault="007F4BC8" w:rsidP="00A85B08">
            <w:r w:rsidRPr="007F4BC8">
              <w:t xml:space="preserve">0.904 </w:t>
            </w:r>
          </w:p>
        </w:tc>
        <w:tc>
          <w:tcPr>
            <w:tcW w:w="0" w:type="auto"/>
            <w:shd w:val="clear" w:color="auto" w:fill="auto"/>
          </w:tcPr>
          <w:p w:rsidR="007F4BC8" w:rsidRPr="007F4BC8" w:rsidRDefault="007F4BC8" w:rsidP="00A85B08">
            <w:r w:rsidRPr="007F4BC8">
              <w:t xml:space="preserve">4.196 </w:t>
            </w:r>
          </w:p>
        </w:tc>
        <w:tc>
          <w:tcPr>
            <w:tcW w:w="0" w:type="auto"/>
            <w:shd w:val="clear" w:color="auto" w:fill="auto"/>
          </w:tcPr>
          <w:p w:rsidR="007F4BC8" w:rsidRPr="007F4BC8" w:rsidRDefault="007F4BC8" w:rsidP="00A85B08">
            <w:r w:rsidRPr="007F4BC8">
              <w:t xml:space="preserve">8.720 </w:t>
            </w:r>
          </w:p>
        </w:tc>
        <w:tc>
          <w:tcPr>
            <w:tcW w:w="0" w:type="auto"/>
            <w:shd w:val="clear" w:color="auto" w:fill="auto"/>
          </w:tcPr>
          <w:p w:rsidR="007F4BC8" w:rsidRPr="007F4BC8" w:rsidRDefault="007F4BC8" w:rsidP="00A85B08">
            <w:r w:rsidRPr="007F4BC8">
              <w:t xml:space="preserve">0.853 </w:t>
            </w:r>
          </w:p>
        </w:tc>
        <w:tc>
          <w:tcPr>
            <w:tcW w:w="0" w:type="auto"/>
          </w:tcPr>
          <w:p w:rsidR="007F4BC8" w:rsidRPr="007F4BC8" w:rsidRDefault="007F4BC8" w:rsidP="00A85B08">
            <w:r w:rsidRPr="007F4BC8">
              <w:t xml:space="preserve">0.951 </w:t>
            </w:r>
          </w:p>
        </w:tc>
        <w:tc>
          <w:tcPr>
            <w:tcW w:w="0" w:type="auto"/>
            <w:shd w:val="clear" w:color="auto" w:fill="auto"/>
          </w:tcPr>
          <w:p w:rsidR="007F4BC8" w:rsidRPr="007F4BC8" w:rsidRDefault="007F4BC8" w:rsidP="00A85B08">
            <w:r w:rsidRPr="007F4BC8">
              <w:t xml:space="preserve">4.189 </w:t>
            </w:r>
          </w:p>
        </w:tc>
        <w:tc>
          <w:tcPr>
            <w:tcW w:w="0" w:type="auto"/>
          </w:tcPr>
          <w:p w:rsidR="007F4BC8" w:rsidRPr="007F4BC8" w:rsidRDefault="007F4BC8" w:rsidP="00A85B08">
            <w:r w:rsidRPr="007F4BC8">
              <w:t xml:space="preserve">8.678 </w:t>
            </w:r>
          </w:p>
        </w:tc>
        <w:tc>
          <w:tcPr>
            <w:tcW w:w="0" w:type="auto"/>
          </w:tcPr>
          <w:p w:rsidR="007F4BC8" w:rsidRPr="007F4BC8" w:rsidRDefault="007F4BC8" w:rsidP="00A85B08">
            <w:r w:rsidRPr="007F4BC8">
              <w:t xml:space="preserve">0.852 </w:t>
            </w:r>
          </w:p>
        </w:tc>
        <w:tc>
          <w:tcPr>
            <w:tcW w:w="0" w:type="auto"/>
          </w:tcPr>
          <w:p w:rsidR="007F4BC8" w:rsidRPr="007F4BC8" w:rsidRDefault="007F4BC8" w:rsidP="00A85B08">
            <w:r w:rsidRPr="007F4BC8">
              <w:t xml:space="preserve">0.950 </w:t>
            </w:r>
          </w:p>
        </w:tc>
      </w:tr>
      <w:tr w:rsidR="007F4BC8" w:rsidRPr="00BF275C" w:rsidTr="00A85B08">
        <w:trPr>
          <w:trHeight w:val="20"/>
          <w:jc w:val="center"/>
        </w:trPr>
        <w:tc>
          <w:tcPr>
            <w:tcW w:w="0" w:type="auto"/>
            <w:tcBorders>
              <w:left w:val="nil"/>
              <w:right w:val="nil"/>
            </w:tcBorders>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2</w:t>
            </w:r>
          </w:p>
        </w:tc>
        <w:tc>
          <w:tcPr>
            <w:tcW w:w="0" w:type="auto"/>
            <w:tcBorders>
              <w:left w:val="nil"/>
              <w:right w:val="nil"/>
            </w:tcBorders>
            <w:shd w:val="clear" w:color="auto" w:fill="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Carbonated beverages</w:t>
            </w:r>
          </w:p>
        </w:tc>
        <w:tc>
          <w:tcPr>
            <w:tcW w:w="0" w:type="auto"/>
            <w:tcBorders>
              <w:left w:val="nil"/>
              <w:right w:val="nil"/>
            </w:tcBorders>
          </w:tcPr>
          <w:p w:rsidR="007F4BC8" w:rsidRPr="00DA4FBE" w:rsidRDefault="007F4BC8" w:rsidP="00DA4FBE">
            <w:r w:rsidRPr="00DA4FBE">
              <w:rPr>
                <w:rFonts w:hint="eastAsia"/>
              </w:rPr>
              <w:t>12</w:t>
            </w:r>
          </w:p>
        </w:tc>
        <w:tc>
          <w:tcPr>
            <w:tcW w:w="0" w:type="auto"/>
            <w:tcBorders>
              <w:left w:val="nil"/>
              <w:right w:val="nil"/>
            </w:tcBorders>
          </w:tcPr>
          <w:p w:rsidR="007F4BC8" w:rsidRPr="007F4BC8" w:rsidRDefault="007F4BC8" w:rsidP="00A85B08">
            <w:r w:rsidRPr="007F4BC8">
              <w:t xml:space="preserve">8.383 </w:t>
            </w:r>
          </w:p>
        </w:tc>
        <w:tc>
          <w:tcPr>
            <w:tcW w:w="0" w:type="auto"/>
            <w:tcBorders>
              <w:left w:val="nil"/>
              <w:right w:val="nil"/>
            </w:tcBorders>
          </w:tcPr>
          <w:p w:rsidR="007F4BC8" w:rsidRPr="007F4BC8" w:rsidRDefault="007F4BC8" w:rsidP="00A85B08">
            <w:r w:rsidRPr="007F4BC8">
              <w:t xml:space="preserve">14.853 </w:t>
            </w:r>
          </w:p>
        </w:tc>
        <w:tc>
          <w:tcPr>
            <w:tcW w:w="0" w:type="auto"/>
            <w:tcBorders>
              <w:left w:val="nil"/>
              <w:right w:val="nil"/>
            </w:tcBorders>
          </w:tcPr>
          <w:p w:rsidR="007F4BC8" w:rsidRPr="007F4BC8" w:rsidRDefault="007F4BC8" w:rsidP="00A85B08">
            <w:r w:rsidRPr="007F4BC8">
              <w:t xml:space="preserve">0.648 </w:t>
            </w:r>
          </w:p>
        </w:tc>
        <w:tc>
          <w:tcPr>
            <w:tcW w:w="0" w:type="auto"/>
            <w:tcBorders>
              <w:left w:val="nil"/>
              <w:right w:val="nil"/>
            </w:tcBorders>
            <w:shd w:val="clear" w:color="auto" w:fill="auto"/>
          </w:tcPr>
          <w:p w:rsidR="007F4BC8" w:rsidRPr="007F4BC8" w:rsidRDefault="007F4BC8" w:rsidP="00A85B08">
            <w:r w:rsidRPr="007F4BC8">
              <w:t xml:space="preserve">7.991 </w:t>
            </w:r>
          </w:p>
        </w:tc>
        <w:tc>
          <w:tcPr>
            <w:tcW w:w="0" w:type="auto"/>
            <w:tcBorders>
              <w:left w:val="nil"/>
              <w:right w:val="nil"/>
            </w:tcBorders>
            <w:shd w:val="clear" w:color="auto" w:fill="auto"/>
          </w:tcPr>
          <w:p w:rsidR="007F4BC8" w:rsidRPr="007F4BC8" w:rsidRDefault="007F4BC8" w:rsidP="00A85B08">
            <w:r w:rsidRPr="007F4BC8">
              <w:t xml:space="preserve">14.361 </w:t>
            </w:r>
          </w:p>
        </w:tc>
        <w:tc>
          <w:tcPr>
            <w:tcW w:w="0" w:type="auto"/>
            <w:tcBorders>
              <w:left w:val="nil"/>
              <w:right w:val="nil"/>
            </w:tcBorders>
            <w:shd w:val="clear" w:color="auto" w:fill="auto"/>
          </w:tcPr>
          <w:p w:rsidR="007F4BC8" w:rsidRPr="007F4BC8" w:rsidRDefault="007F4BC8" w:rsidP="00A85B08">
            <w:r w:rsidRPr="007F4BC8">
              <w:t xml:space="preserve">0.629 </w:t>
            </w:r>
          </w:p>
        </w:tc>
        <w:tc>
          <w:tcPr>
            <w:tcW w:w="0" w:type="auto"/>
            <w:tcBorders>
              <w:left w:val="nil"/>
              <w:right w:val="nil"/>
            </w:tcBorders>
          </w:tcPr>
          <w:p w:rsidR="007F4BC8" w:rsidRPr="007F4BC8" w:rsidRDefault="007F4BC8" w:rsidP="00A85B08">
            <w:r w:rsidRPr="007F4BC8">
              <w:t xml:space="preserve">0.976 </w:t>
            </w:r>
          </w:p>
        </w:tc>
        <w:tc>
          <w:tcPr>
            <w:tcW w:w="0" w:type="auto"/>
            <w:tcBorders>
              <w:left w:val="nil"/>
              <w:right w:val="nil"/>
            </w:tcBorders>
            <w:shd w:val="clear" w:color="auto" w:fill="auto"/>
          </w:tcPr>
          <w:p w:rsidR="007F4BC8" w:rsidRPr="007F4BC8" w:rsidRDefault="007F4BC8" w:rsidP="00A85B08">
            <w:r w:rsidRPr="007F4BC8">
              <w:t xml:space="preserve">7.928 </w:t>
            </w:r>
          </w:p>
        </w:tc>
        <w:tc>
          <w:tcPr>
            <w:tcW w:w="0" w:type="auto"/>
            <w:tcBorders>
              <w:left w:val="nil"/>
              <w:right w:val="nil"/>
            </w:tcBorders>
          </w:tcPr>
          <w:p w:rsidR="007F4BC8" w:rsidRPr="007F4BC8" w:rsidRDefault="007F4BC8" w:rsidP="00A85B08">
            <w:r w:rsidRPr="007F4BC8">
              <w:t xml:space="preserve">14.229 </w:t>
            </w:r>
          </w:p>
        </w:tc>
        <w:tc>
          <w:tcPr>
            <w:tcW w:w="0" w:type="auto"/>
            <w:tcBorders>
              <w:left w:val="nil"/>
              <w:right w:val="nil"/>
            </w:tcBorders>
          </w:tcPr>
          <w:p w:rsidR="007F4BC8" w:rsidRPr="007F4BC8" w:rsidRDefault="007F4BC8" w:rsidP="00A85B08">
            <w:r w:rsidRPr="007F4BC8">
              <w:t xml:space="preserve">0.625 </w:t>
            </w:r>
          </w:p>
        </w:tc>
        <w:tc>
          <w:tcPr>
            <w:tcW w:w="0" w:type="auto"/>
            <w:tcBorders>
              <w:left w:val="nil"/>
              <w:right w:val="nil"/>
            </w:tcBorders>
          </w:tcPr>
          <w:p w:rsidR="007F4BC8" w:rsidRPr="007F4BC8" w:rsidRDefault="007F4BC8" w:rsidP="00A85B08">
            <w:r w:rsidRPr="007F4BC8">
              <w:t xml:space="preserve">0.971 </w:t>
            </w:r>
          </w:p>
        </w:tc>
      </w:tr>
      <w:tr w:rsidR="007F4BC8" w:rsidRPr="00BF275C" w:rsidTr="00A85B08">
        <w:trPr>
          <w:trHeight w:val="20"/>
          <w:jc w:val="center"/>
        </w:trPr>
        <w:tc>
          <w:tcPr>
            <w:tcW w:w="0" w:type="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3</w:t>
            </w:r>
          </w:p>
        </w:tc>
        <w:tc>
          <w:tcPr>
            <w:tcW w:w="0" w:type="auto"/>
            <w:shd w:val="clear" w:color="auto" w:fill="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Coffee</w:t>
            </w:r>
          </w:p>
        </w:tc>
        <w:tc>
          <w:tcPr>
            <w:tcW w:w="0" w:type="auto"/>
          </w:tcPr>
          <w:p w:rsidR="007F4BC8" w:rsidRPr="00DA4FBE" w:rsidRDefault="007F4BC8" w:rsidP="00DA4FBE">
            <w:r w:rsidRPr="00DA4FBE">
              <w:rPr>
                <w:rFonts w:hint="eastAsia"/>
              </w:rPr>
              <w:t>10,12,14</w:t>
            </w:r>
          </w:p>
        </w:tc>
        <w:tc>
          <w:tcPr>
            <w:tcW w:w="0" w:type="auto"/>
          </w:tcPr>
          <w:p w:rsidR="007F4BC8" w:rsidRPr="007F4BC8" w:rsidRDefault="007F4BC8" w:rsidP="00A85B08">
            <w:r w:rsidRPr="007F4BC8">
              <w:t xml:space="preserve">2.211 </w:t>
            </w:r>
          </w:p>
        </w:tc>
        <w:tc>
          <w:tcPr>
            <w:tcW w:w="0" w:type="auto"/>
          </w:tcPr>
          <w:p w:rsidR="007F4BC8" w:rsidRPr="007F4BC8" w:rsidRDefault="007F4BC8" w:rsidP="00A85B08">
            <w:r w:rsidRPr="007F4BC8">
              <w:t xml:space="preserve">3.685 </w:t>
            </w:r>
          </w:p>
        </w:tc>
        <w:tc>
          <w:tcPr>
            <w:tcW w:w="0" w:type="auto"/>
          </w:tcPr>
          <w:p w:rsidR="007F4BC8" w:rsidRPr="007F4BC8" w:rsidRDefault="007F4BC8" w:rsidP="00A85B08">
            <w:r w:rsidRPr="007F4BC8">
              <w:t xml:space="preserve">0.693 </w:t>
            </w:r>
          </w:p>
        </w:tc>
        <w:tc>
          <w:tcPr>
            <w:tcW w:w="0" w:type="auto"/>
            <w:shd w:val="clear" w:color="auto" w:fill="auto"/>
          </w:tcPr>
          <w:p w:rsidR="007F4BC8" w:rsidRPr="007F4BC8" w:rsidRDefault="007F4BC8" w:rsidP="00A85B08">
            <w:r w:rsidRPr="007F4BC8">
              <w:t xml:space="preserve">2.173 </w:t>
            </w:r>
          </w:p>
        </w:tc>
        <w:tc>
          <w:tcPr>
            <w:tcW w:w="0" w:type="auto"/>
            <w:shd w:val="clear" w:color="auto" w:fill="auto"/>
          </w:tcPr>
          <w:p w:rsidR="007F4BC8" w:rsidRPr="007F4BC8" w:rsidRDefault="007F4BC8" w:rsidP="00A85B08">
            <w:r w:rsidRPr="007F4BC8">
              <w:t xml:space="preserve">3.571 </w:t>
            </w:r>
          </w:p>
        </w:tc>
        <w:tc>
          <w:tcPr>
            <w:tcW w:w="0" w:type="auto"/>
            <w:shd w:val="clear" w:color="auto" w:fill="auto"/>
          </w:tcPr>
          <w:p w:rsidR="007F4BC8" w:rsidRPr="007F4BC8" w:rsidRDefault="007F4BC8" w:rsidP="00A85B08">
            <w:r w:rsidRPr="007F4BC8">
              <w:t xml:space="preserve">0.687 </w:t>
            </w:r>
          </w:p>
        </w:tc>
        <w:tc>
          <w:tcPr>
            <w:tcW w:w="0" w:type="auto"/>
          </w:tcPr>
          <w:p w:rsidR="007F4BC8" w:rsidRPr="007F4BC8" w:rsidRDefault="007F4BC8" w:rsidP="00A85B08">
            <w:r w:rsidRPr="007F4BC8">
              <w:t xml:space="preserve">0.989 </w:t>
            </w:r>
          </w:p>
        </w:tc>
        <w:tc>
          <w:tcPr>
            <w:tcW w:w="0" w:type="auto"/>
            <w:shd w:val="clear" w:color="auto" w:fill="auto"/>
          </w:tcPr>
          <w:p w:rsidR="007F4BC8" w:rsidRPr="007F4BC8" w:rsidRDefault="007F4BC8" w:rsidP="00A85B08">
            <w:r w:rsidRPr="007F4BC8">
              <w:t xml:space="preserve">2.170 </w:t>
            </w:r>
          </w:p>
        </w:tc>
        <w:tc>
          <w:tcPr>
            <w:tcW w:w="0" w:type="auto"/>
          </w:tcPr>
          <w:p w:rsidR="007F4BC8" w:rsidRPr="007F4BC8" w:rsidRDefault="007F4BC8" w:rsidP="00A85B08">
            <w:r w:rsidRPr="007F4BC8">
              <w:t xml:space="preserve">3.556 </w:t>
            </w:r>
          </w:p>
        </w:tc>
        <w:tc>
          <w:tcPr>
            <w:tcW w:w="0" w:type="auto"/>
          </w:tcPr>
          <w:p w:rsidR="007F4BC8" w:rsidRPr="007F4BC8" w:rsidRDefault="007F4BC8" w:rsidP="00A85B08">
            <w:r w:rsidRPr="007F4BC8">
              <w:t xml:space="preserve">0.687 </w:t>
            </w:r>
          </w:p>
        </w:tc>
        <w:tc>
          <w:tcPr>
            <w:tcW w:w="0" w:type="auto"/>
          </w:tcPr>
          <w:p w:rsidR="007F4BC8" w:rsidRPr="007F4BC8" w:rsidRDefault="007F4BC8" w:rsidP="00A85B08">
            <w:r w:rsidRPr="007F4BC8">
              <w:t xml:space="preserve">0.988 </w:t>
            </w:r>
          </w:p>
        </w:tc>
      </w:tr>
      <w:tr w:rsidR="007F4BC8" w:rsidRPr="00BF275C" w:rsidTr="00A85B08">
        <w:trPr>
          <w:trHeight w:val="20"/>
          <w:jc w:val="center"/>
        </w:trPr>
        <w:tc>
          <w:tcPr>
            <w:tcW w:w="0" w:type="auto"/>
            <w:tcBorders>
              <w:left w:val="nil"/>
              <w:right w:val="nil"/>
            </w:tcBorders>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4</w:t>
            </w:r>
          </w:p>
        </w:tc>
        <w:tc>
          <w:tcPr>
            <w:tcW w:w="0" w:type="auto"/>
            <w:tcBorders>
              <w:left w:val="nil"/>
              <w:right w:val="nil"/>
            </w:tcBorders>
            <w:shd w:val="clear" w:color="auto" w:fill="auto"/>
          </w:tcPr>
          <w:p w:rsidR="007F4BC8" w:rsidRPr="00BF275C" w:rsidRDefault="007F4BC8"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Cold cereal</w:t>
            </w:r>
          </w:p>
        </w:tc>
        <w:tc>
          <w:tcPr>
            <w:tcW w:w="0" w:type="auto"/>
            <w:tcBorders>
              <w:left w:val="nil"/>
              <w:right w:val="nil"/>
            </w:tcBorders>
          </w:tcPr>
          <w:p w:rsidR="007F4BC8" w:rsidRPr="00DA4FBE" w:rsidRDefault="007F4BC8" w:rsidP="00DA4FBE">
            <w:r w:rsidRPr="00DA4FBE">
              <w:rPr>
                <w:rFonts w:hint="eastAsia"/>
              </w:rPr>
              <w:t>2,6,12</w:t>
            </w:r>
          </w:p>
        </w:tc>
        <w:tc>
          <w:tcPr>
            <w:tcW w:w="0" w:type="auto"/>
            <w:tcBorders>
              <w:left w:val="nil"/>
              <w:right w:val="nil"/>
            </w:tcBorders>
          </w:tcPr>
          <w:p w:rsidR="007F4BC8" w:rsidRPr="007F4BC8" w:rsidRDefault="007F4BC8" w:rsidP="00A85B08">
            <w:r w:rsidRPr="007F4BC8">
              <w:t xml:space="preserve">5.268 </w:t>
            </w:r>
          </w:p>
        </w:tc>
        <w:tc>
          <w:tcPr>
            <w:tcW w:w="0" w:type="auto"/>
            <w:tcBorders>
              <w:left w:val="nil"/>
              <w:right w:val="nil"/>
            </w:tcBorders>
          </w:tcPr>
          <w:p w:rsidR="007F4BC8" w:rsidRPr="007F4BC8" w:rsidRDefault="007F4BC8" w:rsidP="00A85B08">
            <w:r w:rsidRPr="007F4BC8">
              <w:t xml:space="preserve">12.003 </w:t>
            </w:r>
          </w:p>
        </w:tc>
        <w:tc>
          <w:tcPr>
            <w:tcW w:w="0" w:type="auto"/>
            <w:tcBorders>
              <w:left w:val="nil"/>
              <w:right w:val="nil"/>
            </w:tcBorders>
          </w:tcPr>
          <w:p w:rsidR="007F4BC8" w:rsidRPr="007F4BC8" w:rsidRDefault="007F4BC8" w:rsidP="00A85B08">
            <w:r w:rsidRPr="007F4BC8">
              <w:t xml:space="preserve">0.529 </w:t>
            </w:r>
          </w:p>
        </w:tc>
        <w:tc>
          <w:tcPr>
            <w:tcW w:w="0" w:type="auto"/>
            <w:tcBorders>
              <w:left w:val="nil"/>
              <w:right w:val="nil"/>
            </w:tcBorders>
            <w:shd w:val="clear" w:color="auto" w:fill="auto"/>
          </w:tcPr>
          <w:p w:rsidR="007F4BC8" w:rsidRPr="007F4BC8" w:rsidRDefault="007F4BC8" w:rsidP="00A85B08">
            <w:r w:rsidRPr="007F4BC8">
              <w:t xml:space="preserve">5.193 </w:t>
            </w:r>
          </w:p>
        </w:tc>
        <w:tc>
          <w:tcPr>
            <w:tcW w:w="0" w:type="auto"/>
            <w:tcBorders>
              <w:left w:val="nil"/>
              <w:right w:val="nil"/>
            </w:tcBorders>
            <w:shd w:val="clear" w:color="auto" w:fill="auto"/>
          </w:tcPr>
          <w:p w:rsidR="007F4BC8" w:rsidRPr="007F4BC8" w:rsidRDefault="007F4BC8" w:rsidP="00A85B08">
            <w:r w:rsidRPr="007F4BC8">
              <w:t xml:space="preserve">11.919 </w:t>
            </w:r>
          </w:p>
        </w:tc>
        <w:tc>
          <w:tcPr>
            <w:tcW w:w="0" w:type="auto"/>
            <w:tcBorders>
              <w:left w:val="nil"/>
              <w:right w:val="nil"/>
            </w:tcBorders>
            <w:shd w:val="clear" w:color="auto" w:fill="auto"/>
          </w:tcPr>
          <w:p w:rsidR="007F4BC8" w:rsidRPr="007F4BC8" w:rsidRDefault="007F4BC8" w:rsidP="00A85B08">
            <w:r w:rsidRPr="007F4BC8">
              <w:t xml:space="preserve">0.520 </w:t>
            </w:r>
          </w:p>
        </w:tc>
        <w:tc>
          <w:tcPr>
            <w:tcW w:w="0" w:type="auto"/>
            <w:tcBorders>
              <w:left w:val="nil"/>
              <w:right w:val="nil"/>
            </w:tcBorders>
          </w:tcPr>
          <w:p w:rsidR="007F4BC8" w:rsidRPr="007F4BC8" w:rsidRDefault="007F4BC8" w:rsidP="00A85B08">
            <w:r w:rsidRPr="007F4BC8">
              <w:t xml:space="preserve">0.985 </w:t>
            </w:r>
          </w:p>
        </w:tc>
        <w:tc>
          <w:tcPr>
            <w:tcW w:w="0" w:type="auto"/>
            <w:tcBorders>
              <w:left w:val="nil"/>
              <w:right w:val="nil"/>
            </w:tcBorders>
            <w:shd w:val="clear" w:color="auto" w:fill="auto"/>
          </w:tcPr>
          <w:p w:rsidR="007F4BC8" w:rsidRPr="007F4BC8" w:rsidRDefault="007F4BC8" w:rsidP="00A85B08">
            <w:r w:rsidRPr="007F4BC8">
              <w:t xml:space="preserve">5.192 </w:t>
            </w:r>
          </w:p>
        </w:tc>
        <w:tc>
          <w:tcPr>
            <w:tcW w:w="0" w:type="auto"/>
            <w:tcBorders>
              <w:left w:val="nil"/>
              <w:right w:val="nil"/>
            </w:tcBorders>
          </w:tcPr>
          <w:p w:rsidR="007F4BC8" w:rsidRPr="007F4BC8" w:rsidRDefault="007F4BC8" w:rsidP="00A85B08">
            <w:r w:rsidRPr="007F4BC8">
              <w:t xml:space="preserve">11.894 </w:t>
            </w:r>
          </w:p>
        </w:tc>
        <w:tc>
          <w:tcPr>
            <w:tcW w:w="0" w:type="auto"/>
            <w:tcBorders>
              <w:left w:val="nil"/>
              <w:right w:val="nil"/>
            </w:tcBorders>
          </w:tcPr>
          <w:p w:rsidR="007F4BC8" w:rsidRPr="007F4BC8" w:rsidRDefault="007F4BC8" w:rsidP="00A85B08">
            <w:r w:rsidRPr="007F4BC8">
              <w:t xml:space="preserve">0.519 </w:t>
            </w:r>
          </w:p>
        </w:tc>
        <w:tc>
          <w:tcPr>
            <w:tcW w:w="0" w:type="auto"/>
            <w:tcBorders>
              <w:left w:val="nil"/>
              <w:right w:val="nil"/>
            </w:tcBorders>
          </w:tcPr>
          <w:p w:rsidR="007F4BC8" w:rsidRPr="007F4BC8" w:rsidRDefault="007F4BC8" w:rsidP="00A85B08">
            <w:r w:rsidRPr="007F4BC8">
              <w:t xml:space="preserve">0.985 </w:t>
            </w:r>
          </w:p>
        </w:tc>
      </w:tr>
      <w:tr w:rsidR="00B35A7A" w:rsidRPr="00BF275C" w:rsidTr="00A85B08">
        <w:trPr>
          <w:trHeight w:val="20"/>
          <w:jc w:val="center"/>
        </w:trPr>
        <w:tc>
          <w:tcPr>
            <w:tcW w:w="0" w:type="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5</w:t>
            </w:r>
          </w:p>
        </w:tc>
        <w:tc>
          <w:tcPr>
            <w:tcW w:w="0" w:type="auto"/>
            <w:shd w:val="clear" w:color="auto" w:fill="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F</w:t>
            </w:r>
            <w:r w:rsidRPr="00BF275C">
              <w:rPr>
                <w:rFonts w:ascii="Times New Roman" w:eastAsia="SimSun" w:hAnsi="Times New Roman" w:cs="Times New Roman" w:hint="eastAsia"/>
                <w:bCs/>
                <w:color w:val="000000"/>
                <w:kern w:val="0"/>
                <w:sz w:val="22"/>
                <w:lang w:val="en-GB"/>
              </w:rPr>
              <w:t>rozen dinners</w:t>
            </w:r>
          </w:p>
        </w:tc>
        <w:tc>
          <w:tcPr>
            <w:tcW w:w="0" w:type="auto"/>
          </w:tcPr>
          <w:p w:rsidR="00B35A7A" w:rsidRPr="00DA4FBE" w:rsidRDefault="00B35A7A" w:rsidP="00DA4FBE">
            <w:r w:rsidRPr="00DA4FBE">
              <w:rPr>
                <w:rFonts w:hint="eastAsia"/>
              </w:rPr>
              <w:t>--</w:t>
            </w:r>
          </w:p>
        </w:tc>
        <w:tc>
          <w:tcPr>
            <w:tcW w:w="0" w:type="auto"/>
          </w:tcPr>
          <w:p w:rsidR="00B35A7A" w:rsidRPr="007F4BC8" w:rsidRDefault="00B35A7A" w:rsidP="00A85B08">
            <w:r w:rsidRPr="007F4BC8">
              <w:t xml:space="preserve">6.409 </w:t>
            </w:r>
          </w:p>
        </w:tc>
        <w:tc>
          <w:tcPr>
            <w:tcW w:w="0" w:type="auto"/>
          </w:tcPr>
          <w:p w:rsidR="00B35A7A" w:rsidRPr="007F4BC8" w:rsidRDefault="00B35A7A" w:rsidP="00A85B08">
            <w:r w:rsidRPr="007F4BC8">
              <w:t xml:space="preserve">9.958 </w:t>
            </w:r>
          </w:p>
        </w:tc>
        <w:tc>
          <w:tcPr>
            <w:tcW w:w="0" w:type="auto"/>
          </w:tcPr>
          <w:p w:rsidR="00B35A7A" w:rsidRPr="007F4BC8" w:rsidRDefault="00B35A7A" w:rsidP="00A85B08">
            <w:r w:rsidRPr="007F4BC8">
              <w:t xml:space="preserve">0.720 </w:t>
            </w:r>
          </w:p>
        </w:tc>
        <w:tc>
          <w:tcPr>
            <w:tcW w:w="0" w:type="auto"/>
            <w:shd w:val="clear" w:color="auto" w:fill="auto"/>
          </w:tcPr>
          <w:p w:rsidR="00B35A7A" w:rsidRPr="007F4BC8" w:rsidRDefault="00B35A7A" w:rsidP="00A85B08">
            <w:r w:rsidRPr="007F4BC8">
              <w:t xml:space="preserve">6.215 </w:t>
            </w:r>
          </w:p>
        </w:tc>
        <w:tc>
          <w:tcPr>
            <w:tcW w:w="0" w:type="auto"/>
            <w:shd w:val="clear" w:color="auto" w:fill="auto"/>
          </w:tcPr>
          <w:p w:rsidR="00B35A7A" w:rsidRPr="007F4BC8" w:rsidRDefault="00B35A7A" w:rsidP="00A85B08">
            <w:r w:rsidRPr="007F4BC8">
              <w:t xml:space="preserve">9.647 </w:t>
            </w:r>
          </w:p>
        </w:tc>
        <w:tc>
          <w:tcPr>
            <w:tcW w:w="0" w:type="auto"/>
            <w:shd w:val="clear" w:color="auto" w:fill="auto"/>
          </w:tcPr>
          <w:p w:rsidR="00B35A7A" w:rsidRPr="007F4BC8" w:rsidRDefault="00B35A7A" w:rsidP="00A85B08">
            <w:r w:rsidRPr="007F4BC8">
              <w:t xml:space="preserve">0.702 </w:t>
            </w:r>
          </w:p>
        </w:tc>
        <w:tc>
          <w:tcPr>
            <w:tcW w:w="0" w:type="auto"/>
          </w:tcPr>
          <w:p w:rsidR="00B35A7A" w:rsidRPr="007F4BC8" w:rsidRDefault="00B35A7A" w:rsidP="00A85B08">
            <w:r w:rsidRPr="007F4BC8">
              <w:t xml:space="preserve">0.979 </w:t>
            </w:r>
          </w:p>
        </w:tc>
        <w:tc>
          <w:tcPr>
            <w:tcW w:w="0" w:type="auto"/>
            <w:shd w:val="clear" w:color="auto" w:fill="auto"/>
          </w:tcPr>
          <w:p w:rsidR="00B35A7A" w:rsidRPr="007F4BC8" w:rsidRDefault="00B35A7A" w:rsidP="00A85B08">
            <w:r w:rsidRPr="007F4BC8">
              <w:t xml:space="preserve">6.215 </w:t>
            </w:r>
          </w:p>
        </w:tc>
        <w:tc>
          <w:tcPr>
            <w:tcW w:w="0" w:type="auto"/>
          </w:tcPr>
          <w:p w:rsidR="00B35A7A" w:rsidRPr="007F4BC8" w:rsidRDefault="00B35A7A" w:rsidP="00A85B08">
            <w:r w:rsidRPr="007F4BC8">
              <w:t xml:space="preserve">9.647 </w:t>
            </w:r>
          </w:p>
        </w:tc>
        <w:tc>
          <w:tcPr>
            <w:tcW w:w="0" w:type="auto"/>
          </w:tcPr>
          <w:p w:rsidR="00B35A7A" w:rsidRPr="007F4BC8" w:rsidRDefault="00B35A7A" w:rsidP="00A85B08">
            <w:r w:rsidRPr="007F4BC8">
              <w:t xml:space="preserve">0.702 </w:t>
            </w:r>
          </w:p>
        </w:tc>
        <w:tc>
          <w:tcPr>
            <w:tcW w:w="0" w:type="auto"/>
          </w:tcPr>
          <w:p w:rsidR="00B35A7A" w:rsidRPr="007F4BC8" w:rsidRDefault="00B35A7A" w:rsidP="00A85B08">
            <w:r w:rsidRPr="007F4BC8">
              <w:t xml:space="preserve">0.979 </w:t>
            </w:r>
          </w:p>
        </w:tc>
      </w:tr>
      <w:tr w:rsidR="00B35A7A" w:rsidRPr="00BF275C" w:rsidTr="00A85B08">
        <w:trPr>
          <w:trHeight w:val="20"/>
          <w:jc w:val="center"/>
        </w:trPr>
        <w:tc>
          <w:tcPr>
            <w:tcW w:w="0" w:type="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6</w:t>
            </w:r>
          </w:p>
        </w:tc>
        <w:tc>
          <w:tcPr>
            <w:tcW w:w="0" w:type="auto"/>
            <w:shd w:val="clear" w:color="auto" w:fill="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Frozen pizza</w:t>
            </w:r>
          </w:p>
        </w:tc>
        <w:tc>
          <w:tcPr>
            <w:tcW w:w="0" w:type="auto"/>
          </w:tcPr>
          <w:p w:rsidR="00B35A7A" w:rsidRPr="00DA4FBE" w:rsidRDefault="00B35A7A" w:rsidP="00DA4FBE">
            <w:r w:rsidRPr="00DA4FBE">
              <w:rPr>
                <w:rFonts w:hint="eastAsia"/>
              </w:rPr>
              <w:t>--</w:t>
            </w:r>
          </w:p>
        </w:tc>
        <w:tc>
          <w:tcPr>
            <w:tcW w:w="0" w:type="auto"/>
          </w:tcPr>
          <w:p w:rsidR="00B35A7A" w:rsidRPr="007F4BC8" w:rsidRDefault="00B35A7A" w:rsidP="00A85B08">
            <w:r w:rsidRPr="007F4BC8">
              <w:t xml:space="preserve">6.703 </w:t>
            </w:r>
          </w:p>
        </w:tc>
        <w:tc>
          <w:tcPr>
            <w:tcW w:w="0" w:type="auto"/>
          </w:tcPr>
          <w:p w:rsidR="00B35A7A" w:rsidRPr="007F4BC8" w:rsidRDefault="00B35A7A" w:rsidP="00A85B08">
            <w:r w:rsidRPr="007F4BC8">
              <w:t xml:space="preserve">11.648 </w:t>
            </w:r>
          </w:p>
        </w:tc>
        <w:tc>
          <w:tcPr>
            <w:tcW w:w="0" w:type="auto"/>
          </w:tcPr>
          <w:p w:rsidR="00B35A7A" w:rsidRPr="007F4BC8" w:rsidRDefault="00B35A7A" w:rsidP="00A85B08">
            <w:r w:rsidRPr="007F4BC8">
              <w:t xml:space="preserve">0.736 </w:t>
            </w:r>
          </w:p>
        </w:tc>
        <w:tc>
          <w:tcPr>
            <w:tcW w:w="0" w:type="auto"/>
            <w:shd w:val="clear" w:color="auto" w:fill="auto"/>
          </w:tcPr>
          <w:p w:rsidR="00B35A7A" w:rsidRPr="007F4BC8" w:rsidRDefault="00B35A7A" w:rsidP="00A85B08">
            <w:r w:rsidRPr="007F4BC8">
              <w:t xml:space="preserve">6.618 </w:t>
            </w:r>
          </w:p>
        </w:tc>
        <w:tc>
          <w:tcPr>
            <w:tcW w:w="0" w:type="auto"/>
            <w:shd w:val="clear" w:color="auto" w:fill="auto"/>
          </w:tcPr>
          <w:p w:rsidR="00B35A7A" w:rsidRPr="007F4BC8" w:rsidRDefault="00B35A7A" w:rsidP="00A85B08">
            <w:r w:rsidRPr="007F4BC8">
              <w:t xml:space="preserve">11.479 </w:t>
            </w:r>
          </w:p>
        </w:tc>
        <w:tc>
          <w:tcPr>
            <w:tcW w:w="0" w:type="auto"/>
            <w:shd w:val="clear" w:color="auto" w:fill="auto"/>
          </w:tcPr>
          <w:p w:rsidR="00B35A7A" w:rsidRPr="007F4BC8" w:rsidRDefault="00B35A7A" w:rsidP="00A85B08">
            <w:r w:rsidRPr="007F4BC8">
              <w:t xml:space="preserve">0.724 </w:t>
            </w:r>
          </w:p>
        </w:tc>
        <w:tc>
          <w:tcPr>
            <w:tcW w:w="0" w:type="auto"/>
          </w:tcPr>
          <w:p w:rsidR="00B35A7A" w:rsidRPr="007F4BC8" w:rsidRDefault="00B35A7A" w:rsidP="00A85B08">
            <w:r w:rsidRPr="007F4BC8">
              <w:t xml:space="preserve">0.985 </w:t>
            </w:r>
          </w:p>
        </w:tc>
        <w:tc>
          <w:tcPr>
            <w:tcW w:w="0" w:type="auto"/>
            <w:shd w:val="clear" w:color="auto" w:fill="auto"/>
          </w:tcPr>
          <w:p w:rsidR="00B35A7A" w:rsidRPr="007F4BC8" w:rsidRDefault="00B35A7A" w:rsidP="00A85B08">
            <w:r w:rsidRPr="007F4BC8">
              <w:t xml:space="preserve">6.618 </w:t>
            </w:r>
          </w:p>
        </w:tc>
        <w:tc>
          <w:tcPr>
            <w:tcW w:w="0" w:type="auto"/>
          </w:tcPr>
          <w:p w:rsidR="00B35A7A" w:rsidRPr="007F4BC8" w:rsidRDefault="00B35A7A" w:rsidP="00A85B08">
            <w:r w:rsidRPr="007F4BC8">
              <w:t xml:space="preserve">11.479 </w:t>
            </w:r>
          </w:p>
        </w:tc>
        <w:tc>
          <w:tcPr>
            <w:tcW w:w="0" w:type="auto"/>
          </w:tcPr>
          <w:p w:rsidR="00B35A7A" w:rsidRPr="007F4BC8" w:rsidRDefault="00B35A7A" w:rsidP="00A85B08">
            <w:r w:rsidRPr="007F4BC8">
              <w:t xml:space="preserve">0.724 </w:t>
            </w:r>
          </w:p>
        </w:tc>
        <w:tc>
          <w:tcPr>
            <w:tcW w:w="0" w:type="auto"/>
          </w:tcPr>
          <w:p w:rsidR="00B35A7A" w:rsidRPr="007F4BC8" w:rsidRDefault="00B35A7A" w:rsidP="00A85B08">
            <w:r w:rsidRPr="007F4BC8">
              <w:t xml:space="preserve">0.985 </w:t>
            </w:r>
          </w:p>
        </w:tc>
      </w:tr>
      <w:tr w:rsidR="009151D0" w:rsidRPr="00BF275C" w:rsidTr="00A85B08">
        <w:trPr>
          <w:trHeight w:val="20"/>
          <w:jc w:val="center"/>
        </w:trPr>
        <w:tc>
          <w:tcPr>
            <w:tcW w:w="0" w:type="auto"/>
            <w:tcBorders>
              <w:left w:val="nil"/>
              <w:right w:val="nil"/>
            </w:tcBorders>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7</w:t>
            </w:r>
          </w:p>
        </w:tc>
        <w:tc>
          <w:tcPr>
            <w:tcW w:w="0" w:type="auto"/>
            <w:tcBorders>
              <w:left w:val="nil"/>
              <w:right w:val="nil"/>
            </w:tcBorders>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Frankfurters</w:t>
            </w:r>
          </w:p>
        </w:tc>
        <w:tc>
          <w:tcPr>
            <w:tcW w:w="0" w:type="auto"/>
            <w:tcBorders>
              <w:left w:val="nil"/>
              <w:right w:val="nil"/>
            </w:tcBorders>
          </w:tcPr>
          <w:p w:rsidR="009151D0" w:rsidRPr="00DA4FBE" w:rsidRDefault="009151D0" w:rsidP="00DA4FBE">
            <w:r w:rsidRPr="00DA4FBE">
              <w:rPr>
                <w:rFonts w:hint="eastAsia"/>
              </w:rPr>
              <w:t>3,13,15</w:t>
            </w:r>
          </w:p>
        </w:tc>
        <w:tc>
          <w:tcPr>
            <w:tcW w:w="0" w:type="auto"/>
            <w:tcBorders>
              <w:left w:val="nil"/>
              <w:right w:val="nil"/>
            </w:tcBorders>
          </w:tcPr>
          <w:p w:rsidR="009151D0" w:rsidRPr="007F4BC8" w:rsidRDefault="009151D0" w:rsidP="00A85B08">
            <w:r w:rsidRPr="007F4BC8">
              <w:t xml:space="preserve">9.554 </w:t>
            </w:r>
          </w:p>
        </w:tc>
        <w:tc>
          <w:tcPr>
            <w:tcW w:w="0" w:type="auto"/>
            <w:tcBorders>
              <w:left w:val="nil"/>
              <w:right w:val="nil"/>
            </w:tcBorders>
          </w:tcPr>
          <w:p w:rsidR="009151D0" w:rsidRPr="007F4BC8" w:rsidRDefault="009151D0" w:rsidP="00A85B08">
            <w:r w:rsidRPr="007F4BC8">
              <w:t xml:space="preserve">26.206 </w:t>
            </w:r>
          </w:p>
        </w:tc>
        <w:tc>
          <w:tcPr>
            <w:tcW w:w="0" w:type="auto"/>
            <w:tcBorders>
              <w:left w:val="nil"/>
              <w:right w:val="nil"/>
            </w:tcBorders>
          </w:tcPr>
          <w:p w:rsidR="009151D0" w:rsidRPr="007F4BC8" w:rsidRDefault="009151D0" w:rsidP="00A85B08">
            <w:r w:rsidRPr="007F4BC8">
              <w:t xml:space="preserve">0.452 </w:t>
            </w:r>
          </w:p>
        </w:tc>
        <w:tc>
          <w:tcPr>
            <w:tcW w:w="0" w:type="auto"/>
            <w:tcBorders>
              <w:left w:val="nil"/>
              <w:right w:val="nil"/>
            </w:tcBorders>
            <w:shd w:val="clear" w:color="auto" w:fill="auto"/>
          </w:tcPr>
          <w:p w:rsidR="009151D0" w:rsidRPr="007F4BC8" w:rsidRDefault="009151D0" w:rsidP="00A85B08">
            <w:r w:rsidRPr="007F4BC8">
              <w:t xml:space="preserve">9.364 </w:t>
            </w:r>
          </w:p>
        </w:tc>
        <w:tc>
          <w:tcPr>
            <w:tcW w:w="0" w:type="auto"/>
            <w:tcBorders>
              <w:left w:val="nil"/>
              <w:right w:val="nil"/>
            </w:tcBorders>
            <w:shd w:val="clear" w:color="auto" w:fill="auto"/>
          </w:tcPr>
          <w:p w:rsidR="009151D0" w:rsidRPr="007F4BC8" w:rsidRDefault="009151D0" w:rsidP="00A85B08">
            <w:r w:rsidRPr="007F4BC8">
              <w:t xml:space="preserve">25.954 </w:t>
            </w:r>
          </w:p>
        </w:tc>
        <w:tc>
          <w:tcPr>
            <w:tcW w:w="0" w:type="auto"/>
            <w:tcBorders>
              <w:left w:val="nil"/>
              <w:right w:val="nil"/>
            </w:tcBorders>
            <w:shd w:val="clear" w:color="auto" w:fill="auto"/>
          </w:tcPr>
          <w:p w:rsidR="009151D0" w:rsidRPr="007F4BC8" w:rsidRDefault="009151D0" w:rsidP="00A85B08">
            <w:r w:rsidRPr="007F4BC8">
              <w:t xml:space="preserve">0.446 </w:t>
            </w:r>
          </w:p>
        </w:tc>
        <w:tc>
          <w:tcPr>
            <w:tcW w:w="0" w:type="auto"/>
            <w:tcBorders>
              <w:left w:val="nil"/>
              <w:right w:val="nil"/>
            </w:tcBorders>
          </w:tcPr>
          <w:p w:rsidR="009151D0" w:rsidRPr="007F4BC8" w:rsidRDefault="009151D0" w:rsidP="00A85B08">
            <w:r w:rsidRPr="007F4BC8">
              <w:t xml:space="preserve">0.983 </w:t>
            </w:r>
          </w:p>
        </w:tc>
        <w:tc>
          <w:tcPr>
            <w:tcW w:w="0" w:type="auto"/>
            <w:tcBorders>
              <w:left w:val="nil"/>
              <w:right w:val="nil"/>
            </w:tcBorders>
            <w:shd w:val="clear" w:color="auto" w:fill="auto"/>
          </w:tcPr>
          <w:p w:rsidR="009151D0" w:rsidRPr="007F4BC8" w:rsidRDefault="009151D0" w:rsidP="00A85B08">
            <w:r w:rsidRPr="007F4BC8">
              <w:t xml:space="preserve">9.214 </w:t>
            </w:r>
          </w:p>
        </w:tc>
        <w:tc>
          <w:tcPr>
            <w:tcW w:w="0" w:type="auto"/>
            <w:tcBorders>
              <w:left w:val="nil"/>
              <w:right w:val="nil"/>
            </w:tcBorders>
          </w:tcPr>
          <w:p w:rsidR="009151D0" w:rsidRPr="007F4BC8" w:rsidRDefault="009151D0" w:rsidP="00A85B08">
            <w:r w:rsidRPr="007F4BC8">
              <w:t xml:space="preserve">25.050 </w:t>
            </w:r>
          </w:p>
        </w:tc>
        <w:tc>
          <w:tcPr>
            <w:tcW w:w="0" w:type="auto"/>
            <w:tcBorders>
              <w:left w:val="nil"/>
              <w:right w:val="nil"/>
            </w:tcBorders>
          </w:tcPr>
          <w:p w:rsidR="009151D0" w:rsidRPr="007F4BC8" w:rsidRDefault="009151D0" w:rsidP="00A85B08">
            <w:r w:rsidRPr="007F4BC8">
              <w:t xml:space="preserve">0.442 </w:t>
            </w:r>
          </w:p>
        </w:tc>
        <w:tc>
          <w:tcPr>
            <w:tcW w:w="0" w:type="auto"/>
            <w:tcBorders>
              <w:left w:val="nil"/>
              <w:right w:val="nil"/>
            </w:tcBorders>
          </w:tcPr>
          <w:p w:rsidR="009151D0" w:rsidRPr="007F4BC8" w:rsidRDefault="009151D0" w:rsidP="00A85B08">
            <w:r w:rsidRPr="007F4BC8">
              <w:t xml:space="preserve">0.971 </w:t>
            </w:r>
          </w:p>
        </w:tc>
      </w:tr>
      <w:tr w:rsidR="009151D0" w:rsidRPr="00BF275C" w:rsidTr="00A85B08">
        <w:trPr>
          <w:trHeight w:val="20"/>
          <w:jc w:val="center"/>
        </w:trPr>
        <w:tc>
          <w:tcPr>
            <w:tcW w:w="0" w:type="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8</w:t>
            </w:r>
          </w:p>
        </w:tc>
        <w:tc>
          <w:tcPr>
            <w:tcW w:w="0" w:type="auto"/>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Margarine/Butter</w:t>
            </w:r>
          </w:p>
        </w:tc>
        <w:tc>
          <w:tcPr>
            <w:tcW w:w="0" w:type="auto"/>
          </w:tcPr>
          <w:p w:rsidR="009151D0" w:rsidRPr="00DA4FBE" w:rsidRDefault="009151D0" w:rsidP="00DA4FBE">
            <w:r w:rsidRPr="00DA4FBE">
              <w:rPr>
                <w:rFonts w:hint="eastAsia"/>
              </w:rPr>
              <w:t>13</w:t>
            </w:r>
          </w:p>
        </w:tc>
        <w:tc>
          <w:tcPr>
            <w:tcW w:w="0" w:type="auto"/>
          </w:tcPr>
          <w:p w:rsidR="009151D0" w:rsidRPr="007F4BC8" w:rsidRDefault="009151D0" w:rsidP="00A85B08">
            <w:r w:rsidRPr="007F4BC8">
              <w:t xml:space="preserve">8.388 </w:t>
            </w:r>
          </w:p>
        </w:tc>
        <w:tc>
          <w:tcPr>
            <w:tcW w:w="0" w:type="auto"/>
          </w:tcPr>
          <w:p w:rsidR="009151D0" w:rsidRPr="007F4BC8" w:rsidRDefault="009151D0" w:rsidP="00A85B08">
            <w:r w:rsidRPr="007F4BC8">
              <w:t xml:space="preserve">26.002 </w:t>
            </w:r>
          </w:p>
        </w:tc>
        <w:tc>
          <w:tcPr>
            <w:tcW w:w="0" w:type="auto"/>
          </w:tcPr>
          <w:p w:rsidR="009151D0" w:rsidRPr="007F4BC8" w:rsidRDefault="009151D0" w:rsidP="00A85B08">
            <w:r w:rsidRPr="007F4BC8">
              <w:t xml:space="preserve">0.697 </w:t>
            </w:r>
          </w:p>
        </w:tc>
        <w:tc>
          <w:tcPr>
            <w:tcW w:w="0" w:type="auto"/>
            <w:shd w:val="clear" w:color="auto" w:fill="auto"/>
          </w:tcPr>
          <w:p w:rsidR="009151D0" w:rsidRPr="007F4BC8" w:rsidRDefault="009151D0" w:rsidP="00A85B08">
            <w:r w:rsidRPr="007F4BC8">
              <w:t xml:space="preserve">8.184 </w:t>
            </w:r>
          </w:p>
        </w:tc>
        <w:tc>
          <w:tcPr>
            <w:tcW w:w="0" w:type="auto"/>
            <w:shd w:val="clear" w:color="auto" w:fill="auto"/>
          </w:tcPr>
          <w:p w:rsidR="009151D0" w:rsidRPr="007F4BC8" w:rsidRDefault="009151D0" w:rsidP="00A85B08">
            <w:r w:rsidRPr="007F4BC8">
              <w:t xml:space="preserve">25.940 </w:t>
            </w:r>
          </w:p>
        </w:tc>
        <w:tc>
          <w:tcPr>
            <w:tcW w:w="0" w:type="auto"/>
            <w:shd w:val="clear" w:color="auto" w:fill="auto"/>
          </w:tcPr>
          <w:p w:rsidR="009151D0" w:rsidRPr="007F4BC8" w:rsidRDefault="009151D0" w:rsidP="00A85B08">
            <w:r w:rsidRPr="007F4BC8">
              <w:t xml:space="preserve">0.678 </w:t>
            </w:r>
          </w:p>
        </w:tc>
        <w:tc>
          <w:tcPr>
            <w:tcW w:w="0" w:type="auto"/>
          </w:tcPr>
          <w:p w:rsidR="009151D0" w:rsidRPr="007F4BC8" w:rsidRDefault="009151D0" w:rsidP="00A85B08">
            <w:r w:rsidRPr="007F4BC8">
              <w:t xml:space="preserve">0.977 </w:t>
            </w:r>
          </w:p>
        </w:tc>
        <w:tc>
          <w:tcPr>
            <w:tcW w:w="0" w:type="auto"/>
            <w:shd w:val="clear" w:color="auto" w:fill="auto"/>
          </w:tcPr>
          <w:p w:rsidR="009151D0" w:rsidRPr="007F4BC8" w:rsidRDefault="009151D0" w:rsidP="00A85B08">
            <w:r w:rsidRPr="007F4BC8">
              <w:t xml:space="preserve">8.163 </w:t>
            </w:r>
          </w:p>
        </w:tc>
        <w:tc>
          <w:tcPr>
            <w:tcW w:w="0" w:type="auto"/>
          </w:tcPr>
          <w:p w:rsidR="009151D0" w:rsidRPr="007F4BC8" w:rsidRDefault="009151D0" w:rsidP="00A85B08">
            <w:r w:rsidRPr="007F4BC8">
              <w:t xml:space="preserve">25.932 </w:t>
            </w:r>
          </w:p>
        </w:tc>
        <w:tc>
          <w:tcPr>
            <w:tcW w:w="0" w:type="auto"/>
          </w:tcPr>
          <w:p w:rsidR="009151D0" w:rsidRPr="007F4BC8" w:rsidRDefault="009151D0" w:rsidP="00A85B08">
            <w:r w:rsidRPr="007F4BC8">
              <w:t xml:space="preserve">0.674 </w:t>
            </w:r>
          </w:p>
        </w:tc>
        <w:tc>
          <w:tcPr>
            <w:tcW w:w="0" w:type="auto"/>
          </w:tcPr>
          <w:p w:rsidR="009151D0" w:rsidRPr="007F4BC8" w:rsidRDefault="009151D0" w:rsidP="00A85B08">
            <w:r w:rsidRPr="007F4BC8">
              <w:t xml:space="preserve">0.974 </w:t>
            </w:r>
          </w:p>
        </w:tc>
      </w:tr>
      <w:tr w:rsidR="009151D0" w:rsidRPr="00BF275C" w:rsidTr="00A85B08">
        <w:trPr>
          <w:trHeight w:val="20"/>
          <w:jc w:val="center"/>
        </w:trPr>
        <w:tc>
          <w:tcPr>
            <w:tcW w:w="0" w:type="auto"/>
            <w:tcBorders>
              <w:left w:val="nil"/>
              <w:right w:val="nil"/>
            </w:tcBorders>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9</w:t>
            </w:r>
          </w:p>
        </w:tc>
        <w:tc>
          <w:tcPr>
            <w:tcW w:w="0" w:type="auto"/>
            <w:tcBorders>
              <w:left w:val="nil"/>
              <w:right w:val="nil"/>
            </w:tcBorders>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Mayonnaise</w:t>
            </w:r>
          </w:p>
        </w:tc>
        <w:tc>
          <w:tcPr>
            <w:tcW w:w="0" w:type="auto"/>
            <w:tcBorders>
              <w:left w:val="nil"/>
              <w:right w:val="nil"/>
            </w:tcBorders>
          </w:tcPr>
          <w:p w:rsidR="009151D0" w:rsidRPr="00DA4FBE" w:rsidRDefault="009151D0" w:rsidP="00DA4FBE">
            <w:r w:rsidRPr="00DA4FBE">
              <w:rPr>
                <w:rFonts w:hint="eastAsia"/>
              </w:rPr>
              <w:t>1,5,6</w:t>
            </w:r>
          </w:p>
        </w:tc>
        <w:tc>
          <w:tcPr>
            <w:tcW w:w="0" w:type="auto"/>
            <w:tcBorders>
              <w:left w:val="nil"/>
              <w:right w:val="nil"/>
            </w:tcBorders>
          </w:tcPr>
          <w:p w:rsidR="009151D0" w:rsidRPr="007F4BC8" w:rsidRDefault="009151D0" w:rsidP="00A85B08">
            <w:r w:rsidRPr="007F4BC8">
              <w:t xml:space="preserve">4.049 </w:t>
            </w:r>
          </w:p>
        </w:tc>
        <w:tc>
          <w:tcPr>
            <w:tcW w:w="0" w:type="auto"/>
            <w:tcBorders>
              <w:left w:val="nil"/>
              <w:right w:val="nil"/>
            </w:tcBorders>
          </w:tcPr>
          <w:p w:rsidR="009151D0" w:rsidRPr="007F4BC8" w:rsidRDefault="009151D0" w:rsidP="00A85B08">
            <w:r w:rsidRPr="007F4BC8">
              <w:t xml:space="preserve">7.120 </w:t>
            </w:r>
          </w:p>
        </w:tc>
        <w:tc>
          <w:tcPr>
            <w:tcW w:w="0" w:type="auto"/>
            <w:tcBorders>
              <w:left w:val="nil"/>
              <w:right w:val="nil"/>
            </w:tcBorders>
          </w:tcPr>
          <w:p w:rsidR="009151D0" w:rsidRPr="007F4BC8" w:rsidRDefault="009151D0" w:rsidP="00A85B08">
            <w:r w:rsidRPr="007F4BC8">
              <w:t xml:space="preserve">0.728 </w:t>
            </w:r>
          </w:p>
        </w:tc>
        <w:tc>
          <w:tcPr>
            <w:tcW w:w="0" w:type="auto"/>
            <w:tcBorders>
              <w:left w:val="nil"/>
              <w:right w:val="nil"/>
            </w:tcBorders>
            <w:shd w:val="clear" w:color="auto" w:fill="auto"/>
          </w:tcPr>
          <w:p w:rsidR="009151D0" w:rsidRPr="007F4BC8" w:rsidRDefault="009151D0" w:rsidP="00A85B08">
            <w:r w:rsidRPr="007F4BC8">
              <w:t xml:space="preserve">3.833 </w:t>
            </w:r>
          </w:p>
        </w:tc>
        <w:tc>
          <w:tcPr>
            <w:tcW w:w="0" w:type="auto"/>
            <w:tcBorders>
              <w:left w:val="nil"/>
              <w:right w:val="nil"/>
            </w:tcBorders>
            <w:shd w:val="clear" w:color="auto" w:fill="auto"/>
          </w:tcPr>
          <w:p w:rsidR="009151D0" w:rsidRPr="007F4BC8" w:rsidRDefault="009151D0" w:rsidP="00A85B08">
            <w:r w:rsidRPr="007F4BC8">
              <w:t xml:space="preserve">6.714 </w:t>
            </w:r>
          </w:p>
        </w:tc>
        <w:tc>
          <w:tcPr>
            <w:tcW w:w="0" w:type="auto"/>
            <w:tcBorders>
              <w:left w:val="nil"/>
              <w:right w:val="nil"/>
            </w:tcBorders>
            <w:shd w:val="clear" w:color="auto" w:fill="auto"/>
          </w:tcPr>
          <w:p w:rsidR="009151D0" w:rsidRPr="007F4BC8" w:rsidRDefault="009151D0" w:rsidP="00A85B08">
            <w:r w:rsidRPr="007F4BC8">
              <w:t xml:space="preserve">0.691 </w:t>
            </w:r>
          </w:p>
        </w:tc>
        <w:tc>
          <w:tcPr>
            <w:tcW w:w="0" w:type="auto"/>
            <w:tcBorders>
              <w:left w:val="nil"/>
              <w:right w:val="nil"/>
            </w:tcBorders>
          </w:tcPr>
          <w:p w:rsidR="009151D0" w:rsidRPr="007F4BC8" w:rsidRDefault="009151D0" w:rsidP="00A85B08">
            <w:r w:rsidRPr="007F4BC8">
              <w:t xml:space="preserve">0.952 </w:t>
            </w:r>
          </w:p>
        </w:tc>
        <w:tc>
          <w:tcPr>
            <w:tcW w:w="0" w:type="auto"/>
            <w:tcBorders>
              <w:left w:val="nil"/>
              <w:right w:val="nil"/>
            </w:tcBorders>
            <w:shd w:val="clear" w:color="auto" w:fill="auto"/>
          </w:tcPr>
          <w:p w:rsidR="009151D0" w:rsidRPr="007F4BC8" w:rsidRDefault="009151D0" w:rsidP="00A85B08">
            <w:r w:rsidRPr="007F4BC8">
              <w:t xml:space="preserve">3.866 </w:t>
            </w:r>
          </w:p>
        </w:tc>
        <w:tc>
          <w:tcPr>
            <w:tcW w:w="0" w:type="auto"/>
            <w:tcBorders>
              <w:left w:val="nil"/>
              <w:right w:val="nil"/>
            </w:tcBorders>
          </w:tcPr>
          <w:p w:rsidR="009151D0" w:rsidRPr="007F4BC8" w:rsidRDefault="009151D0" w:rsidP="00A85B08">
            <w:r w:rsidRPr="007F4BC8">
              <w:t xml:space="preserve">6.773 </w:t>
            </w:r>
          </w:p>
        </w:tc>
        <w:tc>
          <w:tcPr>
            <w:tcW w:w="0" w:type="auto"/>
            <w:tcBorders>
              <w:left w:val="nil"/>
              <w:right w:val="nil"/>
            </w:tcBorders>
          </w:tcPr>
          <w:p w:rsidR="009151D0" w:rsidRPr="007F4BC8" w:rsidRDefault="009151D0" w:rsidP="00A85B08">
            <w:r w:rsidRPr="007F4BC8">
              <w:t xml:space="preserve">0.697 </w:t>
            </w:r>
          </w:p>
        </w:tc>
        <w:tc>
          <w:tcPr>
            <w:tcW w:w="0" w:type="auto"/>
            <w:tcBorders>
              <w:left w:val="nil"/>
              <w:right w:val="nil"/>
            </w:tcBorders>
          </w:tcPr>
          <w:p w:rsidR="009151D0" w:rsidRPr="007F4BC8" w:rsidRDefault="009151D0" w:rsidP="00A85B08">
            <w:r w:rsidRPr="007F4BC8">
              <w:t xml:space="preserve">0.962 </w:t>
            </w:r>
          </w:p>
        </w:tc>
      </w:tr>
      <w:tr w:rsidR="009151D0" w:rsidRPr="00BF275C" w:rsidTr="00A85B08">
        <w:trPr>
          <w:trHeight w:val="20"/>
          <w:jc w:val="center"/>
        </w:trPr>
        <w:tc>
          <w:tcPr>
            <w:tcW w:w="0" w:type="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10</w:t>
            </w:r>
          </w:p>
        </w:tc>
        <w:tc>
          <w:tcPr>
            <w:tcW w:w="0" w:type="auto"/>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Milk</w:t>
            </w:r>
          </w:p>
        </w:tc>
        <w:tc>
          <w:tcPr>
            <w:tcW w:w="0" w:type="auto"/>
          </w:tcPr>
          <w:p w:rsidR="009151D0" w:rsidRPr="00DA4FBE" w:rsidRDefault="009151D0" w:rsidP="00DA4FBE">
            <w:r w:rsidRPr="00DA4FBE">
              <w:rPr>
                <w:rFonts w:hint="eastAsia"/>
              </w:rPr>
              <w:t>1,2,6,12,14</w:t>
            </w:r>
          </w:p>
        </w:tc>
        <w:tc>
          <w:tcPr>
            <w:tcW w:w="0" w:type="auto"/>
          </w:tcPr>
          <w:p w:rsidR="009151D0" w:rsidRPr="007F4BC8" w:rsidRDefault="009151D0" w:rsidP="00A85B08">
            <w:r w:rsidRPr="007F4BC8">
              <w:t xml:space="preserve">10.042 </w:t>
            </w:r>
          </w:p>
        </w:tc>
        <w:tc>
          <w:tcPr>
            <w:tcW w:w="0" w:type="auto"/>
          </w:tcPr>
          <w:p w:rsidR="009151D0" w:rsidRPr="007F4BC8" w:rsidRDefault="009151D0" w:rsidP="00A85B08">
            <w:r w:rsidRPr="007F4BC8">
              <w:t xml:space="preserve">16.761 </w:t>
            </w:r>
          </w:p>
        </w:tc>
        <w:tc>
          <w:tcPr>
            <w:tcW w:w="0" w:type="auto"/>
          </w:tcPr>
          <w:p w:rsidR="009151D0" w:rsidRPr="007F4BC8" w:rsidRDefault="009151D0" w:rsidP="00A85B08">
            <w:r w:rsidRPr="007F4BC8">
              <w:t xml:space="preserve">1.022 </w:t>
            </w:r>
          </w:p>
        </w:tc>
        <w:tc>
          <w:tcPr>
            <w:tcW w:w="0" w:type="auto"/>
            <w:shd w:val="clear" w:color="auto" w:fill="auto"/>
          </w:tcPr>
          <w:p w:rsidR="009151D0" w:rsidRPr="007F4BC8" w:rsidRDefault="009151D0" w:rsidP="00A85B08">
            <w:r w:rsidRPr="007F4BC8">
              <w:t xml:space="preserve">8.271 </w:t>
            </w:r>
          </w:p>
        </w:tc>
        <w:tc>
          <w:tcPr>
            <w:tcW w:w="0" w:type="auto"/>
            <w:shd w:val="clear" w:color="auto" w:fill="auto"/>
          </w:tcPr>
          <w:p w:rsidR="009151D0" w:rsidRPr="007F4BC8" w:rsidRDefault="009151D0" w:rsidP="00A85B08">
            <w:r w:rsidRPr="007F4BC8">
              <w:t xml:space="preserve">14.260 </w:t>
            </w:r>
          </w:p>
        </w:tc>
        <w:tc>
          <w:tcPr>
            <w:tcW w:w="0" w:type="auto"/>
            <w:shd w:val="clear" w:color="auto" w:fill="auto"/>
          </w:tcPr>
          <w:p w:rsidR="009151D0" w:rsidRPr="007F4BC8" w:rsidRDefault="009151D0" w:rsidP="00A85B08">
            <w:r w:rsidRPr="007F4BC8">
              <w:t xml:space="preserve">0.874 </w:t>
            </w:r>
          </w:p>
        </w:tc>
        <w:tc>
          <w:tcPr>
            <w:tcW w:w="0" w:type="auto"/>
          </w:tcPr>
          <w:p w:rsidR="009151D0" w:rsidRPr="007F4BC8" w:rsidRDefault="009151D0" w:rsidP="00A85B08">
            <w:r w:rsidRPr="007F4BC8">
              <w:t xml:space="preserve">0.868 </w:t>
            </w:r>
          </w:p>
        </w:tc>
        <w:tc>
          <w:tcPr>
            <w:tcW w:w="0" w:type="auto"/>
            <w:shd w:val="clear" w:color="auto" w:fill="auto"/>
          </w:tcPr>
          <w:p w:rsidR="009151D0" w:rsidRPr="007F4BC8" w:rsidRDefault="009151D0" w:rsidP="00A85B08">
            <w:r w:rsidRPr="007F4BC8">
              <w:t xml:space="preserve">8.137 </w:t>
            </w:r>
          </w:p>
        </w:tc>
        <w:tc>
          <w:tcPr>
            <w:tcW w:w="0" w:type="auto"/>
          </w:tcPr>
          <w:p w:rsidR="009151D0" w:rsidRPr="007F4BC8" w:rsidRDefault="009151D0" w:rsidP="00A85B08">
            <w:r w:rsidRPr="007F4BC8">
              <w:t xml:space="preserve">13.832 </w:t>
            </w:r>
          </w:p>
        </w:tc>
        <w:tc>
          <w:tcPr>
            <w:tcW w:w="0" w:type="auto"/>
          </w:tcPr>
          <w:p w:rsidR="009151D0" w:rsidRPr="007F4BC8" w:rsidRDefault="009151D0" w:rsidP="00A85B08">
            <w:r w:rsidRPr="007F4BC8">
              <w:t xml:space="preserve">0.867 </w:t>
            </w:r>
          </w:p>
        </w:tc>
        <w:tc>
          <w:tcPr>
            <w:tcW w:w="0" w:type="auto"/>
          </w:tcPr>
          <w:p w:rsidR="009151D0" w:rsidRPr="007F4BC8" w:rsidRDefault="009151D0" w:rsidP="00A85B08">
            <w:r w:rsidRPr="007F4BC8">
              <w:t xml:space="preserve">0.863 </w:t>
            </w:r>
          </w:p>
        </w:tc>
      </w:tr>
      <w:tr w:rsidR="009151D0" w:rsidRPr="00BF275C" w:rsidTr="00A85B08">
        <w:trPr>
          <w:trHeight w:val="20"/>
          <w:jc w:val="center"/>
        </w:trPr>
        <w:tc>
          <w:tcPr>
            <w:tcW w:w="0" w:type="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11</w:t>
            </w:r>
          </w:p>
        </w:tc>
        <w:tc>
          <w:tcPr>
            <w:tcW w:w="0" w:type="auto"/>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Peanut butter</w:t>
            </w:r>
          </w:p>
        </w:tc>
        <w:tc>
          <w:tcPr>
            <w:tcW w:w="0" w:type="auto"/>
          </w:tcPr>
          <w:p w:rsidR="009151D0" w:rsidRPr="00DA4FBE" w:rsidRDefault="009151D0" w:rsidP="00DA4FBE">
            <w:r w:rsidRPr="00DA4FBE">
              <w:rPr>
                <w:rFonts w:hint="eastAsia"/>
              </w:rPr>
              <w:t>4-7,9,10,13,14</w:t>
            </w:r>
          </w:p>
        </w:tc>
        <w:tc>
          <w:tcPr>
            <w:tcW w:w="0" w:type="auto"/>
          </w:tcPr>
          <w:p w:rsidR="009151D0" w:rsidRPr="007F4BC8" w:rsidRDefault="009151D0" w:rsidP="00A85B08">
            <w:r w:rsidRPr="007F4BC8">
              <w:t xml:space="preserve">4.205 </w:t>
            </w:r>
          </w:p>
        </w:tc>
        <w:tc>
          <w:tcPr>
            <w:tcW w:w="0" w:type="auto"/>
          </w:tcPr>
          <w:p w:rsidR="009151D0" w:rsidRPr="007F4BC8" w:rsidRDefault="009151D0" w:rsidP="00A85B08">
            <w:r w:rsidRPr="007F4BC8">
              <w:t xml:space="preserve">7.712 </w:t>
            </w:r>
          </w:p>
        </w:tc>
        <w:tc>
          <w:tcPr>
            <w:tcW w:w="0" w:type="auto"/>
          </w:tcPr>
          <w:p w:rsidR="009151D0" w:rsidRPr="007F4BC8" w:rsidRDefault="009151D0" w:rsidP="00A85B08">
            <w:r w:rsidRPr="007F4BC8">
              <w:t xml:space="preserve">0.711 </w:t>
            </w:r>
          </w:p>
        </w:tc>
        <w:tc>
          <w:tcPr>
            <w:tcW w:w="0" w:type="auto"/>
            <w:shd w:val="clear" w:color="auto" w:fill="auto"/>
          </w:tcPr>
          <w:p w:rsidR="009151D0" w:rsidRPr="007F4BC8" w:rsidRDefault="009151D0" w:rsidP="00A85B08">
            <w:r w:rsidRPr="007F4BC8">
              <w:t xml:space="preserve">4.106 </w:t>
            </w:r>
          </w:p>
        </w:tc>
        <w:tc>
          <w:tcPr>
            <w:tcW w:w="0" w:type="auto"/>
            <w:shd w:val="clear" w:color="auto" w:fill="auto"/>
          </w:tcPr>
          <w:p w:rsidR="009151D0" w:rsidRPr="007F4BC8" w:rsidRDefault="009151D0" w:rsidP="00A85B08">
            <w:r w:rsidRPr="007F4BC8">
              <w:t xml:space="preserve">7.467 </w:t>
            </w:r>
          </w:p>
        </w:tc>
        <w:tc>
          <w:tcPr>
            <w:tcW w:w="0" w:type="auto"/>
            <w:shd w:val="clear" w:color="auto" w:fill="auto"/>
          </w:tcPr>
          <w:p w:rsidR="009151D0" w:rsidRPr="007F4BC8" w:rsidRDefault="009151D0" w:rsidP="00A85B08">
            <w:r w:rsidRPr="007F4BC8">
              <w:t xml:space="preserve">0.696 </w:t>
            </w:r>
          </w:p>
        </w:tc>
        <w:tc>
          <w:tcPr>
            <w:tcW w:w="0" w:type="auto"/>
          </w:tcPr>
          <w:p w:rsidR="009151D0" w:rsidRPr="007F4BC8" w:rsidRDefault="009151D0" w:rsidP="00A85B08">
            <w:r w:rsidRPr="007F4BC8">
              <w:t xml:space="preserve">0.979 </w:t>
            </w:r>
          </w:p>
        </w:tc>
        <w:tc>
          <w:tcPr>
            <w:tcW w:w="0" w:type="auto"/>
            <w:shd w:val="clear" w:color="auto" w:fill="auto"/>
          </w:tcPr>
          <w:p w:rsidR="009151D0" w:rsidRPr="007F4BC8" w:rsidRDefault="009151D0" w:rsidP="00A85B08">
            <w:r w:rsidRPr="007F4BC8">
              <w:t xml:space="preserve">4.131 </w:t>
            </w:r>
          </w:p>
        </w:tc>
        <w:tc>
          <w:tcPr>
            <w:tcW w:w="0" w:type="auto"/>
          </w:tcPr>
          <w:p w:rsidR="009151D0" w:rsidRPr="007F4BC8" w:rsidRDefault="009151D0" w:rsidP="00A85B08">
            <w:r w:rsidRPr="007F4BC8">
              <w:t xml:space="preserve">7.453 </w:t>
            </w:r>
          </w:p>
        </w:tc>
        <w:tc>
          <w:tcPr>
            <w:tcW w:w="0" w:type="auto"/>
          </w:tcPr>
          <w:p w:rsidR="009151D0" w:rsidRPr="007F4BC8" w:rsidRDefault="009151D0" w:rsidP="00A85B08">
            <w:r w:rsidRPr="007F4BC8">
              <w:t xml:space="preserve">0.698 </w:t>
            </w:r>
          </w:p>
        </w:tc>
        <w:tc>
          <w:tcPr>
            <w:tcW w:w="0" w:type="auto"/>
          </w:tcPr>
          <w:p w:rsidR="009151D0" w:rsidRPr="007F4BC8" w:rsidRDefault="009151D0" w:rsidP="00A85B08">
            <w:r w:rsidRPr="007F4BC8">
              <w:t xml:space="preserve">0.983 </w:t>
            </w:r>
          </w:p>
        </w:tc>
      </w:tr>
      <w:tr w:rsidR="00B35A7A" w:rsidRPr="00BF275C" w:rsidTr="00A85B08">
        <w:trPr>
          <w:trHeight w:val="20"/>
          <w:jc w:val="center"/>
        </w:trPr>
        <w:tc>
          <w:tcPr>
            <w:tcW w:w="0" w:type="auto"/>
            <w:tcBorders>
              <w:left w:val="nil"/>
              <w:right w:val="nil"/>
            </w:tcBorders>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12</w:t>
            </w:r>
          </w:p>
        </w:tc>
        <w:tc>
          <w:tcPr>
            <w:tcW w:w="0" w:type="auto"/>
            <w:tcBorders>
              <w:left w:val="nil"/>
              <w:right w:val="nil"/>
            </w:tcBorders>
            <w:shd w:val="clear" w:color="auto" w:fill="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Salty snacks</w:t>
            </w:r>
          </w:p>
        </w:tc>
        <w:tc>
          <w:tcPr>
            <w:tcW w:w="0" w:type="auto"/>
            <w:tcBorders>
              <w:left w:val="nil"/>
              <w:right w:val="nil"/>
            </w:tcBorders>
          </w:tcPr>
          <w:p w:rsidR="00B35A7A" w:rsidRPr="00DA4FBE" w:rsidRDefault="00B35A7A" w:rsidP="00DA4FBE">
            <w:r w:rsidRPr="00DA4FBE">
              <w:rPr>
                <w:rFonts w:hint="eastAsia"/>
              </w:rPr>
              <w:t>--</w:t>
            </w:r>
          </w:p>
        </w:tc>
        <w:tc>
          <w:tcPr>
            <w:tcW w:w="0" w:type="auto"/>
            <w:tcBorders>
              <w:left w:val="nil"/>
              <w:right w:val="nil"/>
            </w:tcBorders>
          </w:tcPr>
          <w:p w:rsidR="00B35A7A" w:rsidRPr="007F4BC8" w:rsidRDefault="00B35A7A" w:rsidP="00A85B08">
            <w:r w:rsidRPr="007F4BC8">
              <w:t xml:space="preserve">6.846 </w:t>
            </w:r>
          </w:p>
        </w:tc>
        <w:tc>
          <w:tcPr>
            <w:tcW w:w="0" w:type="auto"/>
            <w:tcBorders>
              <w:left w:val="nil"/>
              <w:right w:val="nil"/>
            </w:tcBorders>
          </w:tcPr>
          <w:p w:rsidR="00B35A7A" w:rsidRPr="007F4BC8" w:rsidRDefault="00B35A7A" w:rsidP="00A85B08">
            <w:r w:rsidRPr="007F4BC8">
              <w:t xml:space="preserve">12.563 </w:t>
            </w:r>
          </w:p>
        </w:tc>
        <w:tc>
          <w:tcPr>
            <w:tcW w:w="0" w:type="auto"/>
            <w:tcBorders>
              <w:left w:val="nil"/>
              <w:right w:val="nil"/>
            </w:tcBorders>
          </w:tcPr>
          <w:p w:rsidR="00B35A7A" w:rsidRPr="007F4BC8" w:rsidRDefault="00B35A7A" w:rsidP="00A85B08">
            <w:r w:rsidRPr="007F4BC8">
              <w:t xml:space="preserve">0.777 </w:t>
            </w:r>
          </w:p>
        </w:tc>
        <w:tc>
          <w:tcPr>
            <w:tcW w:w="0" w:type="auto"/>
            <w:tcBorders>
              <w:left w:val="nil"/>
              <w:right w:val="nil"/>
            </w:tcBorders>
            <w:shd w:val="clear" w:color="auto" w:fill="auto"/>
          </w:tcPr>
          <w:p w:rsidR="00B35A7A" w:rsidRPr="007F4BC8" w:rsidRDefault="00B35A7A" w:rsidP="00A85B08">
            <w:r w:rsidRPr="007F4BC8">
              <w:t xml:space="preserve">6.755 </w:t>
            </w:r>
          </w:p>
        </w:tc>
        <w:tc>
          <w:tcPr>
            <w:tcW w:w="0" w:type="auto"/>
            <w:tcBorders>
              <w:left w:val="nil"/>
              <w:right w:val="nil"/>
            </w:tcBorders>
            <w:shd w:val="clear" w:color="auto" w:fill="auto"/>
          </w:tcPr>
          <w:p w:rsidR="00B35A7A" w:rsidRPr="007F4BC8" w:rsidRDefault="00B35A7A" w:rsidP="00A85B08">
            <w:r w:rsidRPr="007F4BC8">
              <w:t xml:space="preserve">12.647 </w:t>
            </w:r>
          </w:p>
        </w:tc>
        <w:tc>
          <w:tcPr>
            <w:tcW w:w="0" w:type="auto"/>
            <w:tcBorders>
              <w:left w:val="nil"/>
              <w:right w:val="nil"/>
            </w:tcBorders>
            <w:shd w:val="clear" w:color="auto" w:fill="auto"/>
          </w:tcPr>
          <w:p w:rsidR="00B35A7A" w:rsidRPr="007F4BC8" w:rsidRDefault="00B35A7A" w:rsidP="00A85B08">
            <w:r w:rsidRPr="007F4BC8">
              <w:t xml:space="preserve">0.761 </w:t>
            </w:r>
          </w:p>
        </w:tc>
        <w:tc>
          <w:tcPr>
            <w:tcW w:w="0" w:type="auto"/>
            <w:tcBorders>
              <w:left w:val="nil"/>
              <w:right w:val="nil"/>
            </w:tcBorders>
          </w:tcPr>
          <w:p w:rsidR="00B35A7A" w:rsidRPr="007F4BC8" w:rsidRDefault="00B35A7A" w:rsidP="00A85B08">
            <w:r w:rsidRPr="007F4BC8">
              <w:t xml:space="preserve">0.983 </w:t>
            </w:r>
          </w:p>
        </w:tc>
        <w:tc>
          <w:tcPr>
            <w:tcW w:w="0" w:type="auto"/>
            <w:tcBorders>
              <w:left w:val="nil"/>
              <w:right w:val="nil"/>
            </w:tcBorders>
            <w:shd w:val="clear" w:color="auto" w:fill="auto"/>
          </w:tcPr>
          <w:p w:rsidR="00B35A7A" w:rsidRPr="007F4BC8" w:rsidRDefault="00B35A7A" w:rsidP="00A85B08">
            <w:r w:rsidRPr="007F4BC8">
              <w:t xml:space="preserve">6.755 </w:t>
            </w:r>
          </w:p>
        </w:tc>
        <w:tc>
          <w:tcPr>
            <w:tcW w:w="0" w:type="auto"/>
            <w:tcBorders>
              <w:left w:val="nil"/>
              <w:right w:val="nil"/>
            </w:tcBorders>
          </w:tcPr>
          <w:p w:rsidR="00B35A7A" w:rsidRPr="007F4BC8" w:rsidRDefault="00B35A7A" w:rsidP="00A85B08">
            <w:r w:rsidRPr="007F4BC8">
              <w:t xml:space="preserve">12.647 </w:t>
            </w:r>
          </w:p>
        </w:tc>
        <w:tc>
          <w:tcPr>
            <w:tcW w:w="0" w:type="auto"/>
            <w:tcBorders>
              <w:left w:val="nil"/>
              <w:right w:val="nil"/>
            </w:tcBorders>
          </w:tcPr>
          <w:p w:rsidR="00B35A7A" w:rsidRPr="007F4BC8" w:rsidRDefault="00B35A7A" w:rsidP="00A85B08">
            <w:r w:rsidRPr="007F4BC8">
              <w:t xml:space="preserve">0.761 </w:t>
            </w:r>
          </w:p>
        </w:tc>
        <w:tc>
          <w:tcPr>
            <w:tcW w:w="0" w:type="auto"/>
            <w:tcBorders>
              <w:left w:val="nil"/>
              <w:right w:val="nil"/>
            </w:tcBorders>
          </w:tcPr>
          <w:p w:rsidR="00B35A7A" w:rsidRPr="007F4BC8" w:rsidRDefault="00B35A7A" w:rsidP="00A85B08">
            <w:r w:rsidRPr="007F4BC8">
              <w:t xml:space="preserve">0.983 </w:t>
            </w:r>
          </w:p>
        </w:tc>
      </w:tr>
      <w:tr w:rsidR="00B35A7A" w:rsidRPr="00BF275C" w:rsidTr="00A85B08">
        <w:trPr>
          <w:trHeight w:val="20"/>
          <w:jc w:val="center"/>
        </w:trPr>
        <w:tc>
          <w:tcPr>
            <w:tcW w:w="0" w:type="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13</w:t>
            </w:r>
          </w:p>
        </w:tc>
        <w:tc>
          <w:tcPr>
            <w:tcW w:w="0" w:type="auto"/>
            <w:shd w:val="clear" w:color="auto" w:fill="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Soup</w:t>
            </w:r>
          </w:p>
        </w:tc>
        <w:tc>
          <w:tcPr>
            <w:tcW w:w="0" w:type="auto"/>
          </w:tcPr>
          <w:p w:rsidR="00B35A7A" w:rsidRPr="00DA4FBE" w:rsidRDefault="00B35A7A" w:rsidP="00DA4FBE">
            <w:r w:rsidRPr="00DA4FBE">
              <w:rPr>
                <w:rFonts w:hint="eastAsia"/>
              </w:rPr>
              <w:t>--</w:t>
            </w:r>
          </w:p>
        </w:tc>
        <w:tc>
          <w:tcPr>
            <w:tcW w:w="0" w:type="auto"/>
          </w:tcPr>
          <w:p w:rsidR="00B35A7A" w:rsidRPr="007F4BC8" w:rsidRDefault="00B35A7A" w:rsidP="00A85B08">
            <w:r w:rsidRPr="007F4BC8">
              <w:t xml:space="preserve">5.425 </w:t>
            </w:r>
          </w:p>
        </w:tc>
        <w:tc>
          <w:tcPr>
            <w:tcW w:w="0" w:type="auto"/>
          </w:tcPr>
          <w:p w:rsidR="00B35A7A" w:rsidRPr="007F4BC8" w:rsidRDefault="00B35A7A" w:rsidP="00A85B08">
            <w:r w:rsidRPr="007F4BC8">
              <w:t xml:space="preserve">10.800 </w:t>
            </w:r>
          </w:p>
        </w:tc>
        <w:tc>
          <w:tcPr>
            <w:tcW w:w="0" w:type="auto"/>
          </w:tcPr>
          <w:p w:rsidR="00B35A7A" w:rsidRPr="007F4BC8" w:rsidRDefault="00B35A7A" w:rsidP="00A85B08">
            <w:r w:rsidRPr="007F4BC8">
              <w:t xml:space="preserve">0.720 </w:t>
            </w:r>
          </w:p>
        </w:tc>
        <w:tc>
          <w:tcPr>
            <w:tcW w:w="0" w:type="auto"/>
            <w:shd w:val="clear" w:color="auto" w:fill="auto"/>
          </w:tcPr>
          <w:p w:rsidR="00B35A7A" w:rsidRPr="007F4BC8" w:rsidRDefault="00B35A7A" w:rsidP="00A85B08">
            <w:r w:rsidRPr="007F4BC8">
              <w:t xml:space="preserve">5.380 </w:t>
            </w:r>
          </w:p>
        </w:tc>
        <w:tc>
          <w:tcPr>
            <w:tcW w:w="0" w:type="auto"/>
            <w:shd w:val="clear" w:color="auto" w:fill="auto"/>
          </w:tcPr>
          <w:p w:rsidR="00B35A7A" w:rsidRPr="007F4BC8" w:rsidRDefault="00B35A7A" w:rsidP="00A85B08">
            <w:r w:rsidRPr="007F4BC8">
              <w:t xml:space="preserve">11.164 </w:t>
            </w:r>
          </w:p>
        </w:tc>
        <w:tc>
          <w:tcPr>
            <w:tcW w:w="0" w:type="auto"/>
            <w:shd w:val="clear" w:color="auto" w:fill="auto"/>
          </w:tcPr>
          <w:p w:rsidR="00B35A7A" w:rsidRPr="007F4BC8" w:rsidRDefault="00B35A7A" w:rsidP="00A85B08">
            <w:r w:rsidRPr="007F4BC8">
              <w:t xml:space="preserve">0.714 </w:t>
            </w:r>
          </w:p>
        </w:tc>
        <w:tc>
          <w:tcPr>
            <w:tcW w:w="0" w:type="auto"/>
          </w:tcPr>
          <w:p w:rsidR="00B35A7A" w:rsidRPr="007F4BC8" w:rsidRDefault="00B35A7A" w:rsidP="00A85B08">
            <w:r w:rsidRPr="007F4BC8">
              <w:t xml:space="preserve">0.990 </w:t>
            </w:r>
          </w:p>
        </w:tc>
        <w:tc>
          <w:tcPr>
            <w:tcW w:w="0" w:type="auto"/>
            <w:shd w:val="clear" w:color="auto" w:fill="auto"/>
          </w:tcPr>
          <w:p w:rsidR="00B35A7A" w:rsidRPr="007F4BC8" w:rsidRDefault="00B35A7A" w:rsidP="00A85B08">
            <w:r w:rsidRPr="007F4BC8">
              <w:t xml:space="preserve">5.380 </w:t>
            </w:r>
          </w:p>
        </w:tc>
        <w:tc>
          <w:tcPr>
            <w:tcW w:w="0" w:type="auto"/>
          </w:tcPr>
          <w:p w:rsidR="00B35A7A" w:rsidRPr="007F4BC8" w:rsidRDefault="00B35A7A" w:rsidP="00A85B08">
            <w:r w:rsidRPr="007F4BC8">
              <w:t xml:space="preserve">11.164 </w:t>
            </w:r>
          </w:p>
        </w:tc>
        <w:tc>
          <w:tcPr>
            <w:tcW w:w="0" w:type="auto"/>
          </w:tcPr>
          <w:p w:rsidR="00B35A7A" w:rsidRPr="007F4BC8" w:rsidRDefault="00B35A7A" w:rsidP="00A85B08">
            <w:r w:rsidRPr="007F4BC8">
              <w:t xml:space="preserve">0.714 </w:t>
            </w:r>
          </w:p>
        </w:tc>
        <w:tc>
          <w:tcPr>
            <w:tcW w:w="0" w:type="auto"/>
          </w:tcPr>
          <w:p w:rsidR="00B35A7A" w:rsidRPr="007F4BC8" w:rsidRDefault="00B35A7A" w:rsidP="00A85B08">
            <w:r w:rsidRPr="007F4BC8">
              <w:t xml:space="preserve">0.990 </w:t>
            </w:r>
          </w:p>
        </w:tc>
      </w:tr>
      <w:tr w:rsidR="009151D0" w:rsidRPr="00BF275C" w:rsidTr="00A85B08">
        <w:trPr>
          <w:trHeight w:val="20"/>
          <w:jc w:val="center"/>
        </w:trPr>
        <w:tc>
          <w:tcPr>
            <w:tcW w:w="0" w:type="auto"/>
            <w:tcBorders>
              <w:left w:val="nil"/>
              <w:right w:val="nil"/>
            </w:tcBorders>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14</w:t>
            </w:r>
          </w:p>
        </w:tc>
        <w:tc>
          <w:tcPr>
            <w:tcW w:w="0" w:type="auto"/>
            <w:tcBorders>
              <w:left w:val="nil"/>
              <w:right w:val="nil"/>
            </w:tcBorders>
            <w:shd w:val="clear" w:color="auto" w:fill="auto"/>
          </w:tcPr>
          <w:p w:rsidR="009151D0" w:rsidRPr="00BF275C" w:rsidRDefault="009151D0"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bCs/>
                <w:color w:val="000000"/>
                <w:kern w:val="0"/>
                <w:sz w:val="22"/>
                <w:lang w:val="en-GB"/>
              </w:rPr>
              <w:t>Spaghetti sauce</w:t>
            </w:r>
          </w:p>
        </w:tc>
        <w:tc>
          <w:tcPr>
            <w:tcW w:w="0" w:type="auto"/>
            <w:tcBorders>
              <w:left w:val="nil"/>
              <w:right w:val="nil"/>
            </w:tcBorders>
          </w:tcPr>
          <w:p w:rsidR="009151D0" w:rsidRPr="00DA4FBE" w:rsidRDefault="009151D0" w:rsidP="00DA4FBE">
            <w:r w:rsidRPr="00DA4FBE">
              <w:rPr>
                <w:rFonts w:hint="eastAsia"/>
              </w:rPr>
              <w:t>1,9-13</w:t>
            </w:r>
          </w:p>
        </w:tc>
        <w:tc>
          <w:tcPr>
            <w:tcW w:w="0" w:type="auto"/>
            <w:tcBorders>
              <w:left w:val="nil"/>
              <w:right w:val="nil"/>
            </w:tcBorders>
          </w:tcPr>
          <w:p w:rsidR="009151D0" w:rsidRPr="007F4BC8" w:rsidRDefault="009151D0" w:rsidP="00A85B08">
            <w:r w:rsidRPr="007F4BC8">
              <w:t xml:space="preserve">3.551 </w:t>
            </w:r>
          </w:p>
        </w:tc>
        <w:tc>
          <w:tcPr>
            <w:tcW w:w="0" w:type="auto"/>
            <w:tcBorders>
              <w:left w:val="nil"/>
              <w:right w:val="nil"/>
            </w:tcBorders>
          </w:tcPr>
          <w:p w:rsidR="009151D0" w:rsidRPr="007F4BC8" w:rsidRDefault="009151D0" w:rsidP="00A85B08">
            <w:r w:rsidRPr="007F4BC8">
              <w:t xml:space="preserve">5.869 </w:t>
            </w:r>
          </w:p>
        </w:tc>
        <w:tc>
          <w:tcPr>
            <w:tcW w:w="0" w:type="auto"/>
            <w:tcBorders>
              <w:left w:val="nil"/>
              <w:right w:val="nil"/>
            </w:tcBorders>
          </w:tcPr>
          <w:p w:rsidR="009151D0" w:rsidRPr="007F4BC8" w:rsidRDefault="009151D0" w:rsidP="00A85B08">
            <w:r w:rsidRPr="007F4BC8">
              <w:t xml:space="preserve">0.668 </w:t>
            </w:r>
          </w:p>
        </w:tc>
        <w:tc>
          <w:tcPr>
            <w:tcW w:w="0" w:type="auto"/>
            <w:tcBorders>
              <w:left w:val="nil"/>
              <w:right w:val="nil"/>
            </w:tcBorders>
            <w:shd w:val="clear" w:color="auto" w:fill="auto"/>
          </w:tcPr>
          <w:p w:rsidR="009151D0" w:rsidRPr="007F4BC8" w:rsidRDefault="009151D0" w:rsidP="00A85B08">
            <w:r w:rsidRPr="007F4BC8">
              <w:t xml:space="preserve">3.502 </w:t>
            </w:r>
          </w:p>
        </w:tc>
        <w:tc>
          <w:tcPr>
            <w:tcW w:w="0" w:type="auto"/>
            <w:tcBorders>
              <w:left w:val="nil"/>
              <w:right w:val="nil"/>
            </w:tcBorders>
            <w:shd w:val="clear" w:color="auto" w:fill="auto"/>
          </w:tcPr>
          <w:p w:rsidR="009151D0" w:rsidRPr="007F4BC8" w:rsidRDefault="009151D0" w:rsidP="00A85B08">
            <w:r w:rsidRPr="007F4BC8">
              <w:t xml:space="preserve">5.839 </w:t>
            </w:r>
          </w:p>
        </w:tc>
        <w:tc>
          <w:tcPr>
            <w:tcW w:w="0" w:type="auto"/>
            <w:tcBorders>
              <w:left w:val="nil"/>
              <w:right w:val="nil"/>
            </w:tcBorders>
            <w:shd w:val="clear" w:color="auto" w:fill="auto"/>
          </w:tcPr>
          <w:p w:rsidR="009151D0" w:rsidRPr="007F4BC8" w:rsidRDefault="009151D0" w:rsidP="00A85B08">
            <w:r w:rsidRPr="007F4BC8">
              <w:t xml:space="preserve">0.656 </w:t>
            </w:r>
          </w:p>
        </w:tc>
        <w:tc>
          <w:tcPr>
            <w:tcW w:w="0" w:type="auto"/>
            <w:tcBorders>
              <w:left w:val="nil"/>
              <w:right w:val="nil"/>
            </w:tcBorders>
          </w:tcPr>
          <w:p w:rsidR="009151D0" w:rsidRPr="007F4BC8" w:rsidRDefault="009151D0" w:rsidP="00A85B08">
            <w:r w:rsidRPr="007F4BC8">
              <w:t xml:space="preserve">0.984 </w:t>
            </w:r>
          </w:p>
        </w:tc>
        <w:tc>
          <w:tcPr>
            <w:tcW w:w="0" w:type="auto"/>
            <w:tcBorders>
              <w:left w:val="nil"/>
              <w:right w:val="nil"/>
            </w:tcBorders>
            <w:shd w:val="clear" w:color="auto" w:fill="auto"/>
          </w:tcPr>
          <w:p w:rsidR="009151D0" w:rsidRPr="007F4BC8" w:rsidRDefault="009151D0" w:rsidP="00A85B08">
            <w:r w:rsidRPr="007F4BC8">
              <w:t xml:space="preserve">3.497 </w:t>
            </w:r>
          </w:p>
        </w:tc>
        <w:tc>
          <w:tcPr>
            <w:tcW w:w="0" w:type="auto"/>
            <w:tcBorders>
              <w:left w:val="nil"/>
              <w:right w:val="nil"/>
            </w:tcBorders>
          </w:tcPr>
          <w:p w:rsidR="009151D0" w:rsidRPr="007F4BC8" w:rsidRDefault="009151D0" w:rsidP="00A85B08">
            <w:r w:rsidRPr="007F4BC8">
              <w:t xml:space="preserve">5.852 </w:t>
            </w:r>
          </w:p>
        </w:tc>
        <w:tc>
          <w:tcPr>
            <w:tcW w:w="0" w:type="auto"/>
            <w:tcBorders>
              <w:left w:val="nil"/>
              <w:right w:val="nil"/>
            </w:tcBorders>
          </w:tcPr>
          <w:p w:rsidR="009151D0" w:rsidRPr="007F4BC8" w:rsidRDefault="009151D0" w:rsidP="00A85B08">
            <w:r w:rsidRPr="007F4BC8">
              <w:t xml:space="preserve">0.654 </w:t>
            </w:r>
          </w:p>
        </w:tc>
        <w:tc>
          <w:tcPr>
            <w:tcW w:w="0" w:type="auto"/>
            <w:tcBorders>
              <w:left w:val="nil"/>
              <w:right w:val="nil"/>
            </w:tcBorders>
          </w:tcPr>
          <w:p w:rsidR="009151D0" w:rsidRPr="007F4BC8" w:rsidRDefault="009151D0" w:rsidP="00A85B08">
            <w:r w:rsidRPr="007F4BC8">
              <w:t xml:space="preserve">0.981 </w:t>
            </w:r>
          </w:p>
        </w:tc>
      </w:tr>
      <w:tr w:rsidR="00B35A7A" w:rsidRPr="00BF275C" w:rsidTr="00A85B08">
        <w:trPr>
          <w:trHeight w:val="20"/>
          <w:jc w:val="center"/>
        </w:trPr>
        <w:tc>
          <w:tcPr>
            <w:tcW w:w="0" w:type="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15</w:t>
            </w:r>
          </w:p>
        </w:tc>
        <w:tc>
          <w:tcPr>
            <w:tcW w:w="0" w:type="auto"/>
            <w:shd w:val="clear" w:color="auto" w:fill="auto"/>
          </w:tcPr>
          <w:p w:rsidR="00B35A7A" w:rsidRPr="00BF275C" w:rsidRDefault="00B35A7A" w:rsidP="00BF275C">
            <w:pPr>
              <w:spacing w:line="360" w:lineRule="auto"/>
              <w:rPr>
                <w:rFonts w:ascii="Times New Roman" w:eastAsia="SimSun" w:hAnsi="Times New Roman" w:cs="Times New Roman"/>
                <w:bCs/>
                <w:color w:val="000000"/>
                <w:kern w:val="0"/>
                <w:sz w:val="22"/>
                <w:lang w:val="en-GB"/>
              </w:rPr>
            </w:pPr>
            <w:r w:rsidRPr="00BF275C">
              <w:rPr>
                <w:rFonts w:ascii="Times New Roman" w:eastAsia="SimSun" w:hAnsi="Times New Roman" w:cs="Times New Roman" w:hint="eastAsia"/>
                <w:bCs/>
                <w:color w:val="000000"/>
                <w:kern w:val="0"/>
                <w:sz w:val="22"/>
                <w:lang w:val="en-GB"/>
              </w:rPr>
              <w:t>Yogurt</w:t>
            </w:r>
          </w:p>
        </w:tc>
        <w:tc>
          <w:tcPr>
            <w:tcW w:w="0" w:type="auto"/>
          </w:tcPr>
          <w:p w:rsidR="00B35A7A" w:rsidRPr="00DA4FBE" w:rsidRDefault="00B35A7A" w:rsidP="00DA4FBE">
            <w:r w:rsidRPr="00DA4FBE">
              <w:rPr>
                <w:rFonts w:hint="eastAsia"/>
              </w:rPr>
              <w:t>--</w:t>
            </w:r>
          </w:p>
        </w:tc>
        <w:tc>
          <w:tcPr>
            <w:tcW w:w="0" w:type="auto"/>
          </w:tcPr>
          <w:p w:rsidR="00B35A7A" w:rsidRPr="007F4BC8" w:rsidRDefault="00B35A7A" w:rsidP="00A85B08">
            <w:r w:rsidRPr="007F4BC8">
              <w:t xml:space="preserve">15.193 </w:t>
            </w:r>
          </w:p>
        </w:tc>
        <w:tc>
          <w:tcPr>
            <w:tcW w:w="0" w:type="auto"/>
          </w:tcPr>
          <w:p w:rsidR="00B35A7A" w:rsidRPr="007F4BC8" w:rsidRDefault="00B35A7A" w:rsidP="00A85B08">
            <w:r w:rsidRPr="007F4BC8">
              <w:t xml:space="preserve">28.762 </w:t>
            </w:r>
          </w:p>
        </w:tc>
        <w:tc>
          <w:tcPr>
            <w:tcW w:w="0" w:type="auto"/>
          </w:tcPr>
          <w:p w:rsidR="00B35A7A" w:rsidRPr="007F4BC8" w:rsidRDefault="00B35A7A" w:rsidP="00A85B08">
            <w:r w:rsidRPr="007F4BC8">
              <w:t xml:space="preserve">0.749 </w:t>
            </w:r>
          </w:p>
        </w:tc>
        <w:tc>
          <w:tcPr>
            <w:tcW w:w="0" w:type="auto"/>
            <w:shd w:val="clear" w:color="auto" w:fill="auto"/>
          </w:tcPr>
          <w:p w:rsidR="00B35A7A" w:rsidRPr="007F4BC8" w:rsidRDefault="00B35A7A" w:rsidP="00A85B08">
            <w:r w:rsidRPr="007F4BC8">
              <w:t xml:space="preserve">14.099 </w:t>
            </w:r>
          </w:p>
        </w:tc>
        <w:tc>
          <w:tcPr>
            <w:tcW w:w="0" w:type="auto"/>
            <w:shd w:val="clear" w:color="auto" w:fill="auto"/>
          </w:tcPr>
          <w:p w:rsidR="00B35A7A" w:rsidRPr="007F4BC8" w:rsidRDefault="00B35A7A" w:rsidP="00A85B08">
            <w:r w:rsidRPr="007F4BC8">
              <w:t xml:space="preserve">26.314 </w:t>
            </w:r>
          </w:p>
        </w:tc>
        <w:tc>
          <w:tcPr>
            <w:tcW w:w="0" w:type="auto"/>
            <w:shd w:val="clear" w:color="auto" w:fill="auto"/>
          </w:tcPr>
          <w:p w:rsidR="00B35A7A" w:rsidRPr="007F4BC8" w:rsidRDefault="00B35A7A" w:rsidP="00A85B08">
            <w:r w:rsidRPr="007F4BC8">
              <w:t xml:space="preserve">0.714 </w:t>
            </w:r>
          </w:p>
        </w:tc>
        <w:tc>
          <w:tcPr>
            <w:tcW w:w="0" w:type="auto"/>
          </w:tcPr>
          <w:p w:rsidR="00B35A7A" w:rsidRPr="007F4BC8" w:rsidRDefault="00B35A7A" w:rsidP="00A85B08">
            <w:r w:rsidRPr="007F4BC8">
              <w:t xml:space="preserve">0.952 </w:t>
            </w:r>
          </w:p>
        </w:tc>
        <w:tc>
          <w:tcPr>
            <w:tcW w:w="0" w:type="auto"/>
            <w:shd w:val="clear" w:color="auto" w:fill="auto"/>
          </w:tcPr>
          <w:p w:rsidR="00B35A7A" w:rsidRPr="007F4BC8" w:rsidRDefault="00B35A7A" w:rsidP="00A85B08">
            <w:r w:rsidRPr="007F4BC8">
              <w:t xml:space="preserve">14.099 </w:t>
            </w:r>
          </w:p>
        </w:tc>
        <w:tc>
          <w:tcPr>
            <w:tcW w:w="0" w:type="auto"/>
          </w:tcPr>
          <w:p w:rsidR="00B35A7A" w:rsidRPr="007F4BC8" w:rsidRDefault="00B35A7A" w:rsidP="00A85B08">
            <w:r w:rsidRPr="007F4BC8">
              <w:t xml:space="preserve">26.314 </w:t>
            </w:r>
          </w:p>
        </w:tc>
        <w:tc>
          <w:tcPr>
            <w:tcW w:w="0" w:type="auto"/>
          </w:tcPr>
          <w:p w:rsidR="00B35A7A" w:rsidRPr="007F4BC8" w:rsidRDefault="00B35A7A" w:rsidP="00A85B08">
            <w:r w:rsidRPr="007F4BC8">
              <w:t xml:space="preserve">0.714 </w:t>
            </w:r>
          </w:p>
        </w:tc>
        <w:tc>
          <w:tcPr>
            <w:tcW w:w="0" w:type="auto"/>
          </w:tcPr>
          <w:p w:rsidR="00B35A7A" w:rsidRPr="007F4BC8" w:rsidRDefault="00B35A7A" w:rsidP="00A85B08">
            <w:r w:rsidRPr="007F4BC8">
              <w:t xml:space="preserve">0.952 </w:t>
            </w:r>
          </w:p>
        </w:tc>
      </w:tr>
    </w:tbl>
    <w:p w:rsidR="00BF275C" w:rsidRPr="00BF275C" w:rsidRDefault="00BF275C" w:rsidP="00BF275C">
      <w:pPr>
        <w:spacing w:line="360" w:lineRule="auto"/>
        <w:rPr>
          <w:rFonts w:ascii="Calibri" w:eastAsia="SimSun" w:hAnsi="Calibri" w:cs="Times New Roman"/>
          <w:bCs/>
          <w:sz w:val="22"/>
        </w:rPr>
        <w:sectPr w:rsidR="00BF275C" w:rsidRPr="00BF275C" w:rsidSect="00F87654">
          <w:pgSz w:w="16838" w:h="11906" w:orient="landscape"/>
          <w:pgMar w:top="1418" w:right="1440" w:bottom="1135" w:left="1440" w:header="851" w:footer="992" w:gutter="0"/>
          <w:cols w:space="425"/>
          <w:docGrid w:type="lines" w:linePitch="312"/>
        </w:sectPr>
      </w:pPr>
      <w:r w:rsidRPr="00BF275C">
        <w:rPr>
          <w:rFonts w:ascii="Calibri" w:eastAsia="SimSun" w:hAnsi="Calibri" w:cs="Times New Roman" w:hint="eastAsia"/>
          <w:sz w:val="22"/>
        </w:rPr>
        <w:lastRenderedPageBreak/>
        <w:t xml:space="preserve">*ADL-own is the benchmark model used to calculate </w:t>
      </w:r>
      <w:proofErr w:type="spellStart"/>
      <w:r w:rsidRPr="00BF275C">
        <w:rPr>
          <w:rFonts w:ascii="Calibri" w:eastAsia="SimSun" w:hAnsi="Calibri" w:cs="Times New Roman"/>
          <w:bCs/>
          <w:sz w:val="22"/>
        </w:rPr>
        <w:t>AvgRelMAE</w:t>
      </w:r>
      <w:proofErr w:type="spellEnd"/>
    </w:p>
    <w:p w:rsidR="00BF275C" w:rsidRPr="00BF275C" w:rsidRDefault="00BF275C" w:rsidP="00F90EF8">
      <w:pPr>
        <w:pStyle w:val="Heading3"/>
        <w:rPr>
          <w:rFonts w:ascii="Times New Roman" w:hAnsi="Times New Roman" w:cs="Times New Roman"/>
          <w:b w:val="0"/>
          <w:sz w:val="22"/>
          <w:szCs w:val="22"/>
        </w:rPr>
      </w:pPr>
      <w:bookmarkStart w:id="525" w:name="_Table_4_one"/>
      <w:bookmarkEnd w:id="525"/>
      <w:r w:rsidRPr="00BF275C">
        <w:rPr>
          <w:rFonts w:ascii="Times New Roman" w:hAnsi="Times New Roman" w:cs="Times New Roman" w:hint="eastAsia"/>
          <w:b w:val="0"/>
          <w:sz w:val="22"/>
          <w:szCs w:val="22"/>
        </w:rPr>
        <w:lastRenderedPageBreak/>
        <w:t xml:space="preserve">Table 4 one week ahead forecasting </w:t>
      </w:r>
      <w:r w:rsidRPr="00BF275C">
        <w:rPr>
          <w:rFonts w:ascii="Times New Roman" w:hAnsi="Times New Roman" w:cs="Times New Roman"/>
          <w:b w:val="0"/>
          <w:sz w:val="22"/>
          <w:szCs w:val="22"/>
        </w:rPr>
        <w:t>comparison</w:t>
      </w:r>
      <w:r w:rsidRPr="00BF275C">
        <w:rPr>
          <w:rFonts w:ascii="Times New Roman" w:hAnsi="Times New Roman" w:cs="Times New Roman" w:hint="eastAsia"/>
          <w:b w:val="0"/>
          <w:sz w:val="22"/>
          <w:szCs w:val="22"/>
        </w:rPr>
        <w:t xml:space="preserve"> between one-stage and three-stage LASSO</w:t>
      </w:r>
    </w:p>
    <w:tbl>
      <w:tblPr>
        <w:tblW w:w="8211" w:type="dxa"/>
        <w:tblBorders>
          <w:top w:val="single" w:sz="4" w:space="0" w:color="auto"/>
          <w:bottom w:val="single" w:sz="4" w:space="0" w:color="auto"/>
        </w:tblBorders>
        <w:tblLook w:val="04A0" w:firstRow="1" w:lastRow="0" w:firstColumn="1" w:lastColumn="0" w:noHBand="0" w:noVBand="1"/>
      </w:tblPr>
      <w:tblGrid>
        <w:gridCol w:w="1736"/>
        <w:gridCol w:w="1305"/>
        <w:gridCol w:w="1009"/>
        <w:gridCol w:w="793"/>
        <w:gridCol w:w="917"/>
        <w:gridCol w:w="915"/>
        <w:gridCol w:w="1536"/>
      </w:tblGrid>
      <w:tr w:rsidR="00BF275C" w:rsidRPr="00BF275C" w:rsidTr="00A00CB6">
        <w:trPr>
          <w:trHeight w:val="300"/>
        </w:trPr>
        <w:tc>
          <w:tcPr>
            <w:tcW w:w="1736" w:type="dxa"/>
            <w:tcBorders>
              <w:top w:val="single" w:sz="4" w:space="0" w:color="auto"/>
              <w:bottom w:val="single" w:sz="4" w:space="0" w:color="auto"/>
            </w:tcBorders>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Model</w:t>
            </w:r>
          </w:p>
        </w:tc>
        <w:tc>
          <w:tcPr>
            <w:tcW w:w="0" w:type="auto"/>
            <w:tcBorders>
              <w:top w:val="single" w:sz="4" w:space="0" w:color="auto"/>
              <w:bottom w:val="single" w:sz="4" w:space="0" w:color="auto"/>
            </w:tcBorders>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Estimation</w:t>
            </w:r>
          </w:p>
        </w:tc>
        <w:tc>
          <w:tcPr>
            <w:tcW w:w="0" w:type="auto"/>
            <w:tcBorders>
              <w:top w:val="single" w:sz="4" w:space="0" w:color="auto"/>
              <w:bottom w:val="single" w:sz="4" w:space="0" w:color="auto"/>
            </w:tcBorders>
          </w:tcPr>
          <w:p w:rsidR="00BF275C" w:rsidRPr="00BF275C" w:rsidRDefault="00BF275C" w:rsidP="00BF275C">
            <w:pPr>
              <w:widowControl/>
              <w:spacing w:line="360" w:lineRule="auto"/>
              <w:jc w:val="center"/>
              <w:rPr>
                <w:rFonts w:ascii="Times New Roman" w:eastAsia="SimSun" w:hAnsi="Times New Roman" w:cs="Times New Roman"/>
                <w:color w:val="000000"/>
                <w:kern w:val="0"/>
                <w:sz w:val="22"/>
                <w:lang w:val="en-GB"/>
              </w:rPr>
            </w:pPr>
            <w:r w:rsidRPr="00BF275C">
              <w:rPr>
                <w:rFonts w:ascii="Times New Roman" w:eastAsia="SimSun" w:hAnsi="Times New Roman" w:cs="Times New Roman"/>
                <w:color w:val="000000"/>
                <w:kern w:val="0"/>
                <w:sz w:val="22"/>
                <w:lang w:val="en-GB"/>
              </w:rPr>
              <w:t>Scheme</w:t>
            </w:r>
          </w:p>
        </w:tc>
        <w:tc>
          <w:tcPr>
            <w:tcW w:w="0" w:type="auto"/>
            <w:tcBorders>
              <w:top w:val="single" w:sz="4" w:space="0" w:color="auto"/>
              <w:bottom w:val="single" w:sz="4" w:space="0" w:color="auto"/>
            </w:tcBorders>
            <w:shd w:val="clear" w:color="auto" w:fill="auto"/>
            <w:vAlign w:val="center"/>
            <w:hideMark/>
          </w:tcPr>
          <w:p w:rsidR="00BF275C" w:rsidRPr="00BF275C" w:rsidRDefault="00BF275C" w:rsidP="00BF275C">
            <w:pPr>
              <w:widowControl/>
              <w:spacing w:line="360" w:lineRule="auto"/>
              <w:jc w:val="center"/>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lang w:val="en-GB"/>
              </w:rPr>
              <w:t>MAE</w:t>
            </w:r>
          </w:p>
        </w:tc>
        <w:tc>
          <w:tcPr>
            <w:tcW w:w="0" w:type="auto"/>
            <w:tcBorders>
              <w:top w:val="single" w:sz="4" w:space="0" w:color="auto"/>
              <w:bottom w:val="single" w:sz="4" w:space="0" w:color="auto"/>
            </w:tcBorders>
            <w:shd w:val="clear" w:color="auto" w:fill="auto"/>
            <w:vAlign w:val="center"/>
            <w:hideMark/>
          </w:tcPr>
          <w:p w:rsidR="00BF275C" w:rsidRPr="00BF275C" w:rsidRDefault="00BF275C" w:rsidP="00BF275C">
            <w:pPr>
              <w:widowControl/>
              <w:spacing w:line="360" w:lineRule="auto"/>
              <w:jc w:val="center"/>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lang w:val="en-GB"/>
              </w:rPr>
              <w:t>RMSE</w:t>
            </w:r>
          </w:p>
        </w:tc>
        <w:tc>
          <w:tcPr>
            <w:tcW w:w="0" w:type="auto"/>
            <w:tcBorders>
              <w:top w:val="single" w:sz="4" w:space="0" w:color="auto"/>
              <w:bottom w:val="single" w:sz="4" w:space="0" w:color="auto"/>
            </w:tcBorders>
            <w:shd w:val="clear" w:color="auto" w:fill="auto"/>
            <w:vAlign w:val="center"/>
            <w:hideMark/>
          </w:tcPr>
          <w:p w:rsidR="00BF275C" w:rsidRPr="00BF275C" w:rsidRDefault="00BF275C" w:rsidP="00BF275C">
            <w:pPr>
              <w:widowControl/>
              <w:spacing w:line="360" w:lineRule="auto"/>
              <w:jc w:val="center"/>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lang w:val="en-GB"/>
              </w:rPr>
              <w:t>MASE</w:t>
            </w:r>
          </w:p>
        </w:tc>
        <w:tc>
          <w:tcPr>
            <w:tcW w:w="0" w:type="auto"/>
            <w:tcBorders>
              <w:top w:val="single" w:sz="4" w:space="0" w:color="auto"/>
              <w:bottom w:val="single" w:sz="4" w:space="0" w:color="auto"/>
            </w:tcBorders>
            <w:shd w:val="clear" w:color="auto" w:fill="auto"/>
            <w:vAlign w:val="center"/>
            <w:hideMark/>
          </w:tcPr>
          <w:p w:rsidR="00BF275C" w:rsidRPr="00BF275C" w:rsidRDefault="00BF275C" w:rsidP="00BF275C">
            <w:pPr>
              <w:widowControl/>
              <w:spacing w:line="360" w:lineRule="auto"/>
              <w:jc w:val="center"/>
              <w:rPr>
                <w:rFonts w:ascii="Times New Roman" w:eastAsia="SimSun" w:hAnsi="Times New Roman" w:cs="Times New Roman"/>
                <w:color w:val="000000"/>
                <w:kern w:val="0"/>
                <w:sz w:val="22"/>
              </w:rPr>
            </w:pPr>
            <w:proofErr w:type="spellStart"/>
            <w:r w:rsidRPr="00BF275C">
              <w:rPr>
                <w:rFonts w:ascii="Times New Roman" w:eastAsia="SimSun" w:hAnsi="Times New Roman" w:cs="Times New Roman"/>
                <w:color w:val="000000"/>
                <w:kern w:val="0"/>
                <w:sz w:val="22"/>
                <w:lang w:val="en-GB"/>
              </w:rPr>
              <w:t>AvgRelMAE</w:t>
            </w:r>
            <w:proofErr w:type="spellEnd"/>
          </w:p>
        </w:tc>
      </w:tr>
      <w:tr w:rsidR="00BF275C" w:rsidRPr="00BF275C" w:rsidTr="00A00CB6">
        <w:trPr>
          <w:trHeight w:val="288"/>
        </w:trPr>
        <w:tc>
          <w:tcPr>
            <w:tcW w:w="1736" w:type="dxa"/>
            <w:tcBorders>
              <w:top w:val="nil"/>
            </w:tcBorders>
            <w:shd w:val="clear" w:color="auto" w:fill="auto"/>
            <w:vAlign w:val="center"/>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top5</w:t>
            </w:r>
          </w:p>
        </w:tc>
        <w:tc>
          <w:tcPr>
            <w:tcW w:w="0" w:type="auto"/>
            <w:tcBorders>
              <w:top w:val="nil"/>
            </w:tcBorders>
            <w:shd w:val="clear" w:color="auto" w:fill="auto"/>
            <w:noWrap/>
            <w:vAlign w:val="center"/>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one-stage</w:t>
            </w:r>
          </w:p>
        </w:tc>
        <w:tc>
          <w:tcPr>
            <w:tcW w:w="0" w:type="auto"/>
            <w:tcBorders>
              <w:top w:val="nil"/>
            </w:tcBorders>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8.284</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27.844</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0.929</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1.087</w:t>
            </w:r>
          </w:p>
        </w:tc>
      </w:tr>
      <w:tr w:rsidR="00BF275C" w:rsidRPr="00BF275C" w:rsidTr="00A00CB6">
        <w:trPr>
          <w:trHeight w:val="288"/>
        </w:trPr>
        <w:tc>
          <w:tcPr>
            <w:tcW w:w="1736" w:type="dxa"/>
            <w:tcBorders>
              <w:top w:val="nil"/>
            </w:tcBorders>
            <w:shd w:val="clear" w:color="auto" w:fill="auto"/>
            <w:vAlign w:val="center"/>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top5</w:t>
            </w:r>
          </w:p>
        </w:tc>
        <w:tc>
          <w:tcPr>
            <w:tcW w:w="0" w:type="auto"/>
            <w:tcBorders>
              <w:top w:val="nil"/>
            </w:tcBorders>
            <w:shd w:val="clear" w:color="auto" w:fill="auto"/>
            <w:noWrap/>
            <w:vAlign w:val="center"/>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 xml:space="preserve">three-stage </w:t>
            </w:r>
          </w:p>
        </w:tc>
        <w:tc>
          <w:tcPr>
            <w:tcW w:w="0" w:type="auto"/>
            <w:tcBorders>
              <w:top w:val="nil"/>
            </w:tcBorders>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tcBorders>
              <w:top w:val="nil"/>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7.142</w:t>
            </w:r>
          </w:p>
        </w:tc>
        <w:tc>
          <w:tcPr>
            <w:tcW w:w="0" w:type="auto"/>
            <w:tcBorders>
              <w:top w:val="nil"/>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15.062</w:t>
            </w:r>
          </w:p>
        </w:tc>
        <w:tc>
          <w:tcPr>
            <w:tcW w:w="0" w:type="auto"/>
            <w:tcBorders>
              <w:top w:val="nil"/>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0.793</w:t>
            </w:r>
          </w:p>
        </w:tc>
        <w:tc>
          <w:tcPr>
            <w:tcW w:w="0" w:type="auto"/>
            <w:tcBorders>
              <w:top w:val="nil"/>
            </w:tcBorders>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1.027</w:t>
            </w:r>
          </w:p>
        </w:tc>
      </w:tr>
      <w:tr w:rsidR="00BF275C" w:rsidRPr="00BF275C" w:rsidTr="00A00CB6">
        <w:trPr>
          <w:trHeight w:val="288"/>
        </w:trPr>
        <w:tc>
          <w:tcPr>
            <w:tcW w:w="1736" w:type="dxa"/>
            <w:tcBorders>
              <w:top w:val="nil"/>
            </w:tcBorders>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all</w:t>
            </w:r>
          </w:p>
        </w:tc>
        <w:tc>
          <w:tcPr>
            <w:tcW w:w="0" w:type="auto"/>
            <w:tcBorders>
              <w:top w:val="nil"/>
            </w:tcBorders>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one-stage</w:t>
            </w:r>
          </w:p>
        </w:tc>
        <w:tc>
          <w:tcPr>
            <w:tcW w:w="0" w:type="auto"/>
            <w:tcBorders>
              <w:top w:val="nil"/>
            </w:tcBorders>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7.268</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15.853</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0.802</w:t>
            </w:r>
          </w:p>
        </w:tc>
        <w:tc>
          <w:tcPr>
            <w:tcW w:w="0" w:type="auto"/>
            <w:tcBorders>
              <w:top w:val="nil"/>
            </w:tcBorders>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1.043</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all</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 xml:space="preserve">three-stage </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6.902</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14.689</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0.764</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1.005</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ADL-inter-PCA(3)</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 stage</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6.865</w:t>
            </w:r>
          </w:p>
        </w:tc>
        <w:tc>
          <w:tcPr>
            <w:tcW w:w="0" w:type="auto"/>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15.011</w:t>
            </w:r>
          </w:p>
        </w:tc>
        <w:tc>
          <w:tcPr>
            <w:tcW w:w="0" w:type="auto"/>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0.760</w:t>
            </w:r>
          </w:p>
        </w:tc>
        <w:tc>
          <w:tcPr>
            <w:tcW w:w="0" w:type="auto"/>
            <w:shd w:val="clear" w:color="auto" w:fill="auto"/>
            <w:vAlign w:val="center"/>
          </w:tcPr>
          <w:p w:rsidR="00BF275C" w:rsidRPr="00BF275C" w:rsidRDefault="00BF275C" w:rsidP="00BF275C">
            <w:pPr>
              <w:widowControl/>
              <w:spacing w:line="360" w:lineRule="auto"/>
              <w:jc w:val="center"/>
              <w:rPr>
                <w:rFonts w:ascii="Calibri" w:eastAsia="SimSun" w:hAnsi="Calibri" w:cs="SimSun"/>
                <w:color w:val="000000"/>
                <w:kern w:val="0"/>
                <w:sz w:val="22"/>
              </w:rPr>
            </w:pPr>
            <w:r w:rsidRPr="00BF275C">
              <w:rPr>
                <w:rFonts w:ascii="Calibri" w:eastAsia="SimSun" w:hAnsi="Calibri" w:cs="SimSun" w:hint="eastAsia"/>
                <w:color w:val="000000"/>
                <w:kern w:val="0"/>
                <w:sz w:val="22"/>
              </w:rPr>
              <w:t>0.996</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rPr>
            </w:pPr>
            <w:r w:rsidRPr="00BF275C">
              <w:rPr>
                <w:rFonts w:ascii="Calibri" w:eastAsia="SimSun" w:hAnsi="Calibri" w:cs="SimSun"/>
                <w:color w:val="000000"/>
                <w:kern w:val="0"/>
                <w:sz w:val="22"/>
                <w:lang w:val="en-GB"/>
              </w:rPr>
              <w:t>ADL-inter-PCA(3)</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three-stage</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fixed</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6.752</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14.255</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0.750</w:t>
            </w:r>
          </w:p>
        </w:tc>
        <w:tc>
          <w:tcPr>
            <w:tcW w:w="0" w:type="auto"/>
            <w:shd w:val="clear" w:color="auto" w:fill="auto"/>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0.986</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top5</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one-stage</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6.224</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13.408</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0.701</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0.989</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top5</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 xml:space="preserve">three-stage </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shd w:val="clear" w:color="auto" w:fill="auto"/>
            <w:hideMark/>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6.165</w:t>
            </w:r>
          </w:p>
        </w:tc>
        <w:tc>
          <w:tcPr>
            <w:tcW w:w="0" w:type="auto"/>
            <w:shd w:val="clear" w:color="auto" w:fill="auto"/>
            <w:hideMark/>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13.201</w:t>
            </w:r>
          </w:p>
        </w:tc>
        <w:tc>
          <w:tcPr>
            <w:tcW w:w="0" w:type="auto"/>
            <w:shd w:val="clear" w:color="auto" w:fill="auto"/>
            <w:hideMark/>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0.697</w:t>
            </w:r>
          </w:p>
        </w:tc>
        <w:tc>
          <w:tcPr>
            <w:tcW w:w="0" w:type="auto"/>
            <w:shd w:val="clear" w:color="auto" w:fill="auto"/>
            <w:hideMark/>
          </w:tcPr>
          <w:p w:rsidR="00BF275C" w:rsidRPr="00BF275C" w:rsidRDefault="00BF275C" w:rsidP="00BF275C">
            <w:pPr>
              <w:spacing w:line="360" w:lineRule="auto"/>
              <w:jc w:val="center"/>
              <w:rPr>
                <w:rFonts w:ascii="Calibri" w:eastAsia="SimSun" w:hAnsi="Calibri" w:cs="Times New Roman"/>
                <w:sz w:val="22"/>
                <w:lang w:val="en-GB"/>
              </w:rPr>
            </w:pPr>
            <w:r w:rsidRPr="00BF275C">
              <w:rPr>
                <w:rFonts w:ascii="Calibri" w:eastAsia="SimSun" w:hAnsi="Calibri" w:cs="Times New Roman" w:hint="eastAsia"/>
                <w:sz w:val="22"/>
                <w:lang w:val="en-GB"/>
              </w:rPr>
              <w:t>0.983</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all</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one-stage</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6.168</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13.366</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0.694</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0.984</w:t>
            </w:r>
          </w:p>
        </w:tc>
      </w:tr>
      <w:tr w:rsidR="00A00CB6" w:rsidRPr="00BF275C" w:rsidTr="00A00CB6">
        <w:trPr>
          <w:trHeight w:val="288"/>
        </w:trPr>
        <w:tc>
          <w:tcPr>
            <w:tcW w:w="1736" w:type="dxa"/>
            <w:shd w:val="clear" w:color="auto" w:fill="auto"/>
            <w:vAlign w:val="center"/>
            <w:hideMark/>
          </w:tcPr>
          <w:p w:rsidR="00A00CB6" w:rsidRPr="00BF275C" w:rsidRDefault="00A00CB6"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w:t>
            </w:r>
            <w:r w:rsidRPr="00BF275C">
              <w:rPr>
                <w:rFonts w:ascii="Calibri" w:eastAsia="SimSun" w:hAnsi="Calibri" w:cs="SimSun" w:hint="eastAsia"/>
                <w:color w:val="000000"/>
                <w:kern w:val="0"/>
                <w:sz w:val="22"/>
                <w:lang w:val="en-GB"/>
              </w:rPr>
              <w:t>all</w:t>
            </w:r>
          </w:p>
        </w:tc>
        <w:tc>
          <w:tcPr>
            <w:tcW w:w="0" w:type="auto"/>
            <w:shd w:val="clear" w:color="auto" w:fill="auto"/>
            <w:noWrap/>
            <w:vAlign w:val="center"/>
            <w:hideMark/>
          </w:tcPr>
          <w:p w:rsidR="00A00CB6" w:rsidRPr="00BF275C" w:rsidRDefault="00A00CB6"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 xml:space="preserve">three-stage </w:t>
            </w:r>
          </w:p>
        </w:tc>
        <w:tc>
          <w:tcPr>
            <w:tcW w:w="0" w:type="auto"/>
          </w:tcPr>
          <w:p w:rsidR="00A00CB6" w:rsidRPr="00BF275C" w:rsidRDefault="00A00CB6"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shd w:val="clear" w:color="auto" w:fill="auto"/>
            <w:hideMark/>
          </w:tcPr>
          <w:p w:rsidR="00A00CB6" w:rsidRPr="00A00CB6" w:rsidRDefault="00A00CB6" w:rsidP="00A85B08">
            <w:pPr>
              <w:spacing w:line="360" w:lineRule="auto"/>
              <w:jc w:val="center"/>
              <w:rPr>
                <w:rFonts w:ascii="Calibri" w:eastAsia="SimSun" w:hAnsi="Calibri" w:cs="Times New Roman"/>
                <w:sz w:val="22"/>
                <w:lang w:val="en-GB"/>
              </w:rPr>
            </w:pPr>
            <w:r w:rsidRPr="00A00CB6">
              <w:rPr>
                <w:rFonts w:ascii="Calibri" w:eastAsia="SimSun" w:hAnsi="Calibri" w:cs="Times New Roman" w:hint="eastAsia"/>
                <w:sz w:val="22"/>
                <w:lang w:val="en-GB"/>
              </w:rPr>
              <w:t>6.092</w:t>
            </w:r>
          </w:p>
        </w:tc>
        <w:tc>
          <w:tcPr>
            <w:tcW w:w="0" w:type="auto"/>
            <w:shd w:val="clear" w:color="auto" w:fill="auto"/>
            <w:hideMark/>
          </w:tcPr>
          <w:p w:rsidR="00A00CB6" w:rsidRPr="00A00CB6" w:rsidRDefault="00A00CB6" w:rsidP="00A85B08">
            <w:pPr>
              <w:spacing w:line="360" w:lineRule="auto"/>
              <w:jc w:val="center"/>
              <w:rPr>
                <w:rFonts w:ascii="Calibri" w:eastAsia="SimSun" w:hAnsi="Calibri" w:cs="Times New Roman"/>
                <w:sz w:val="22"/>
                <w:lang w:val="en-GB"/>
              </w:rPr>
            </w:pPr>
            <w:r w:rsidRPr="00A00CB6">
              <w:rPr>
                <w:rFonts w:ascii="Calibri" w:eastAsia="SimSun" w:hAnsi="Calibri" w:cs="Times New Roman" w:hint="eastAsia"/>
                <w:sz w:val="22"/>
                <w:lang w:val="en-GB"/>
              </w:rPr>
              <w:t>13.015</w:t>
            </w:r>
          </w:p>
        </w:tc>
        <w:tc>
          <w:tcPr>
            <w:tcW w:w="0" w:type="auto"/>
            <w:shd w:val="clear" w:color="auto" w:fill="auto"/>
            <w:hideMark/>
          </w:tcPr>
          <w:p w:rsidR="00A00CB6" w:rsidRPr="00A00CB6" w:rsidRDefault="00A00CB6" w:rsidP="00A85B08">
            <w:pPr>
              <w:spacing w:line="360" w:lineRule="auto"/>
              <w:jc w:val="center"/>
              <w:rPr>
                <w:rFonts w:ascii="Calibri" w:eastAsia="SimSun" w:hAnsi="Calibri" w:cs="Times New Roman"/>
                <w:sz w:val="22"/>
                <w:lang w:val="en-GB"/>
              </w:rPr>
            </w:pPr>
            <w:r w:rsidRPr="00A00CB6">
              <w:rPr>
                <w:rFonts w:ascii="Calibri" w:eastAsia="SimSun" w:hAnsi="Calibri" w:cs="Times New Roman" w:hint="eastAsia"/>
                <w:sz w:val="22"/>
                <w:lang w:val="en-GB"/>
              </w:rPr>
              <w:t>0.690</w:t>
            </w:r>
          </w:p>
        </w:tc>
        <w:tc>
          <w:tcPr>
            <w:tcW w:w="0" w:type="auto"/>
            <w:shd w:val="clear" w:color="auto" w:fill="auto"/>
            <w:hideMark/>
          </w:tcPr>
          <w:p w:rsidR="00A00CB6" w:rsidRPr="00A00CB6" w:rsidRDefault="00A00CB6" w:rsidP="00A85B08">
            <w:pPr>
              <w:spacing w:line="360" w:lineRule="auto"/>
              <w:jc w:val="center"/>
              <w:rPr>
                <w:rFonts w:ascii="Calibri" w:eastAsia="SimSun" w:hAnsi="Calibri" w:cs="Times New Roman"/>
                <w:color w:val="FF0000"/>
                <w:sz w:val="22"/>
                <w:lang w:val="en-GB"/>
              </w:rPr>
            </w:pPr>
            <w:r w:rsidRPr="00A00CB6">
              <w:rPr>
                <w:rFonts w:ascii="Calibri" w:eastAsia="SimSun" w:hAnsi="Calibri" w:cs="Times New Roman" w:hint="eastAsia"/>
                <w:sz w:val="22"/>
                <w:lang w:val="en-GB"/>
              </w:rPr>
              <w:t>0.975</w:t>
            </w:r>
          </w:p>
        </w:tc>
      </w:tr>
      <w:tr w:rsidR="00BF275C" w:rsidRPr="00BF275C" w:rsidTr="00A00CB6">
        <w:trPr>
          <w:trHeight w:val="288"/>
        </w:trPr>
        <w:tc>
          <w:tcPr>
            <w:tcW w:w="1736" w:type="dxa"/>
            <w:shd w:val="clear" w:color="auto" w:fill="auto"/>
            <w:vAlign w:val="center"/>
            <w:hideMark/>
          </w:tcPr>
          <w:p w:rsidR="00BF275C" w:rsidRPr="00BF275C" w:rsidRDefault="00BF275C"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ADL-inter-PCA(3)</w:t>
            </w:r>
          </w:p>
        </w:tc>
        <w:tc>
          <w:tcPr>
            <w:tcW w:w="0" w:type="auto"/>
            <w:shd w:val="clear" w:color="auto" w:fill="auto"/>
            <w:noWrap/>
            <w:vAlign w:val="center"/>
            <w:hideMark/>
          </w:tcPr>
          <w:p w:rsidR="00BF275C" w:rsidRPr="00BF275C" w:rsidRDefault="00BF275C"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one stage</w:t>
            </w:r>
          </w:p>
        </w:tc>
        <w:tc>
          <w:tcPr>
            <w:tcW w:w="0" w:type="auto"/>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6.219</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13.891</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0.711</w:t>
            </w:r>
          </w:p>
        </w:tc>
        <w:tc>
          <w:tcPr>
            <w:tcW w:w="0" w:type="auto"/>
            <w:shd w:val="clear" w:color="auto" w:fill="auto"/>
            <w:vAlign w:val="center"/>
            <w:hideMark/>
          </w:tcPr>
          <w:p w:rsidR="00BF275C" w:rsidRPr="00BF275C" w:rsidRDefault="00BF275C"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0.989</w:t>
            </w:r>
          </w:p>
        </w:tc>
      </w:tr>
      <w:tr w:rsidR="00A00CB6" w:rsidRPr="00BF275C" w:rsidTr="00A85B08">
        <w:trPr>
          <w:trHeight w:val="288"/>
        </w:trPr>
        <w:tc>
          <w:tcPr>
            <w:tcW w:w="1736" w:type="dxa"/>
            <w:tcBorders>
              <w:bottom w:val="single" w:sz="4" w:space="0" w:color="auto"/>
            </w:tcBorders>
            <w:shd w:val="clear" w:color="auto" w:fill="auto"/>
            <w:vAlign w:val="center"/>
            <w:hideMark/>
          </w:tcPr>
          <w:p w:rsidR="00A00CB6" w:rsidRPr="00BF275C" w:rsidRDefault="00A00CB6" w:rsidP="00BF275C">
            <w:pPr>
              <w:widowControl/>
              <w:spacing w:line="360" w:lineRule="auto"/>
              <w:jc w:val="left"/>
              <w:rPr>
                <w:rFonts w:ascii="Calibri" w:eastAsia="SimSun" w:hAnsi="Calibri" w:cs="SimSun"/>
                <w:color w:val="000000"/>
                <w:kern w:val="0"/>
                <w:sz w:val="22"/>
                <w:lang w:val="en-GB"/>
              </w:rPr>
            </w:pPr>
            <w:r w:rsidRPr="00BF275C">
              <w:rPr>
                <w:rFonts w:ascii="Calibri" w:eastAsia="SimSun" w:hAnsi="Calibri" w:cs="SimSun"/>
                <w:color w:val="000000"/>
                <w:kern w:val="0"/>
                <w:sz w:val="22"/>
                <w:lang w:val="en-GB"/>
              </w:rPr>
              <w:t>ADL-inter-PCA(3)</w:t>
            </w:r>
          </w:p>
        </w:tc>
        <w:tc>
          <w:tcPr>
            <w:tcW w:w="0" w:type="auto"/>
            <w:tcBorders>
              <w:bottom w:val="single" w:sz="4" w:space="0" w:color="auto"/>
            </w:tcBorders>
            <w:shd w:val="clear" w:color="auto" w:fill="auto"/>
            <w:noWrap/>
            <w:vAlign w:val="center"/>
            <w:hideMark/>
          </w:tcPr>
          <w:p w:rsidR="00A00CB6" w:rsidRPr="00BF275C" w:rsidRDefault="00A00CB6" w:rsidP="00BF275C">
            <w:pPr>
              <w:widowControl/>
              <w:spacing w:line="360" w:lineRule="auto"/>
              <w:jc w:val="left"/>
              <w:rPr>
                <w:rFonts w:ascii="Times New Roman" w:eastAsia="SimSun" w:hAnsi="Times New Roman" w:cs="Times New Roman"/>
                <w:color w:val="000000"/>
                <w:kern w:val="0"/>
                <w:sz w:val="22"/>
              </w:rPr>
            </w:pPr>
            <w:r w:rsidRPr="00BF275C">
              <w:rPr>
                <w:rFonts w:ascii="Times New Roman" w:eastAsia="SimSun" w:hAnsi="Times New Roman" w:cs="Times New Roman"/>
                <w:color w:val="000000"/>
                <w:kern w:val="0"/>
                <w:sz w:val="22"/>
              </w:rPr>
              <w:t>three-stage</w:t>
            </w:r>
          </w:p>
        </w:tc>
        <w:tc>
          <w:tcPr>
            <w:tcW w:w="0" w:type="auto"/>
            <w:tcBorders>
              <w:bottom w:val="single" w:sz="4" w:space="0" w:color="auto"/>
            </w:tcBorders>
          </w:tcPr>
          <w:p w:rsidR="00A00CB6" w:rsidRPr="00BF275C" w:rsidRDefault="00A00CB6" w:rsidP="00BF275C">
            <w:pPr>
              <w:widowControl/>
              <w:spacing w:line="360" w:lineRule="auto"/>
              <w:jc w:val="center"/>
              <w:rPr>
                <w:rFonts w:ascii="Calibri" w:eastAsia="SimSun" w:hAnsi="Calibri" w:cs="SimSun"/>
                <w:color w:val="000000"/>
                <w:kern w:val="0"/>
                <w:sz w:val="22"/>
                <w:lang w:val="en-GB"/>
              </w:rPr>
            </w:pPr>
            <w:r w:rsidRPr="00BF275C">
              <w:rPr>
                <w:rFonts w:ascii="Calibri" w:eastAsia="SimSun" w:hAnsi="Calibri" w:cs="SimSun" w:hint="eastAsia"/>
                <w:color w:val="000000"/>
                <w:kern w:val="0"/>
                <w:sz w:val="22"/>
                <w:lang w:val="en-GB"/>
              </w:rPr>
              <w:t>Rolling</w:t>
            </w:r>
          </w:p>
        </w:tc>
        <w:tc>
          <w:tcPr>
            <w:tcW w:w="0" w:type="auto"/>
            <w:tcBorders>
              <w:bottom w:val="single" w:sz="4" w:space="0" w:color="auto"/>
            </w:tcBorders>
            <w:shd w:val="clear" w:color="auto" w:fill="auto"/>
            <w:hideMark/>
          </w:tcPr>
          <w:p w:rsidR="00A00CB6" w:rsidRPr="00F00BF8" w:rsidRDefault="00A00CB6" w:rsidP="00A85B08">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6.117</w:t>
            </w:r>
          </w:p>
        </w:tc>
        <w:tc>
          <w:tcPr>
            <w:tcW w:w="0" w:type="auto"/>
            <w:tcBorders>
              <w:bottom w:val="single" w:sz="4" w:space="0" w:color="auto"/>
            </w:tcBorders>
            <w:shd w:val="clear" w:color="auto" w:fill="auto"/>
            <w:hideMark/>
          </w:tcPr>
          <w:p w:rsidR="00A00CB6" w:rsidRPr="00F00BF8" w:rsidRDefault="00A00CB6" w:rsidP="00A85B08">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13.196</w:t>
            </w:r>
          </w:p>
        </w:tc>
        <w:tc>
          <w:tcPr>
            <w:tcW w:w="0" w:type="auto"/>
            <w:tcBorders>
              <w:bottom w:val="single" w:sz="4" w:space="0" w:color="auto"/>
            </w:tcBorders>
            <w:shd w:val="clear" w:color="auto" w:fill="auto"/>
            <w:hideMark/>
          </w:tcPr>
          <w:p w:rsidR="00A00CB6" w:rsidRPr="00F00BF8" w:rsidRDefault="00A00CB6" w:rsidP="00A85B08">
            <w:pPr>
              <w:spacing w:line="360" w:lineRule="auto"/>
              <w:jc w:val="center"/>
              <w:rPr>
                <w:rFonts w:ascii="Calibri" w:eastAsia="SimSun" w:hAnsi="Calibri" w:cs="Times New Roman"/>
                <w:sz w:val="22"/>
                <w:lang w:val="en-GB"/>
              </w:rPr>
            </w:pPr>
            <w:r w:rsidRPr="00F00BF8">
              <w:rPr>
                <w:rFonts w:ascii="Calibri" w:eastAsia="SimSun" w:hAnsi="Calibri" w:cs="Times New Roman" w:hint="eastAsia"/>
                <w:sz w:val="22"/>
                <w:lang w:val="en-GB"/>
              </w:rPr>
              <w:t>0.693</w:t>
            </w:r>
          </w:p>
        </w:tc>
        <w:tc>
          <w:tcPr>
            <w:tcW w:w="0" w:type="auto"/>
            <w:tcBorders>
              <w:bottom w:val="single" w:sz="4" w:space="0" w:color="auto"/>
            </w:tcBorders>
            <w:shd w:val="clear" w:color="auto" w:fill="auto"/>
            <w:hideMark/>
          </w:tcPr>
          <w:p w:rsidR="00A00CB6" w:rsidRPr="006540F3" w:rsidRDefault="00A00CB6" w:rsidP="00A85B08">
            <w:pPr>
              <w:spacing w:line="360" w:lineRule="auto"/>
              <w:jc w:val="center"/>
              <w:rPr>
                <w:rFonts w:ascii="Calibri" w:eastAsia="SimSun" w:hAnsi="Calibri" w:cs="Times New Roman"/>
                <w:color w:val="FF0000"/>
                <w:sz w:val="22"/>
                <w:lang w:val="en-GB"/>
              </w:rPr>
            </w:pPr>
            <w:r w:rsidRPr="00F00BF8">
              <w:rPr>
                <w:rFonts w:ascii="Calibri" w:eastAsia="SimSun" w:hAnsi="Calibri" w:cs="Times New Roman" w:hint="eastAsia"/>
                <w:sz w:val="22"/>
                <w:lang w:val="en-GB"/>
              </w:rPr>
              <w:t>0.979</w:t>
            </w:r>
          </w:p>
        </w:tc>
      </w:tr>
    </w:tbl>
    <w:p w:rsidR="00BF275C" w:rsidRPr="00BF275C" w:rsidRDefault="00BF275C" w:rsidP="00BF275C">
      <w:pPr>
        <w:spacing w:line="360" w:lineRule="auto"/>
        <w:rPr>
          <w:rFonts w:ascii="Calibri" w:eastAsia="SimSun" w:hAnsi="Calibri" w:cs="Times New Roman"/>
          <w:b/>
          <w:sz w:val="22"/>
        </w:rPr>
      </w:pPr>
    </w:p>
    <w:p w:rsidR="00BF275C" w:rsidRPr="00BF275C" w:rsidRDefault="00BF275C" w:rsidP="00DE1F1E"/>
    <w:sectPr w:rsidR="00BF275C" w:rsidRPr="00BF275C" w:rsidSect="00F876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Fildes, Robert" w:date="2014-09-16T16:00:00Z" w:initials="RF">
    <w:p w:rsidR="00727933" w:rsidRDefault="00727933">
      <w:pPr>
        <w:pStyle w:val="CommentText"/>
      </w:pPr>
      <w:r>
        <w:rPr>
          <w:rStyle w:val="CommentReference"/>
        </w:rPr>
        <w:annotationRef/>
      </w:r>
      <w:r>
        <w:t>Or is it Scan*pro</w:t>
      </w:r>
    </w:p>
  </w:comment>
  <w:comment w:id="36" w:author="Fildes, Robert" w:date="2014-09-16T16:00:00Z" w:initials="RF">
    <w:p w:rsidR="00727933" w:rsidRDefault="00727933">
      <w:pPr>
        <w:pStyle w:val="CommentText"/>
      </w:pPr>
      <w:r>
        <w:rPr>
          <w:rStyle w:val="CommentReference"/>
        </w:rPr>
        <w:annotationRef/>
      </w:r>
      <w:r>
        <w:t xml:space="preserve">Reference </w:t>
      </w:r>
      <w:proofErr w:type="spellStart"/>
      <w:r>
        <w:t>styl</w:t>
      </w:r>
      <w:proofErr w:type="spellEnd"/>
      <w:r>
        <w:t xml:space="preserve">, separate refs </w:t>
      </w:r>
      <w:proofErr w:type="gramStart"/>
      <w:r>
        <w:t>by ;</w:t>
      </w:r>
      <w:proofErr w:type="gramEnd"/>
      <w:r>
        <w:t>? Check EJOR or IJRM</w:t>
      </w:r>
    </w:p>
    <w:p w:rsidR="00727933" w:rsidRDefault="00727933">
      <w:pPr>
        <w:pStyle w:val="CommentText"/>
      </w:pPr>
    </w:p>
    <w:p w:rsidR="00727933" w:rsidRDefault="00727933">
      <w:pPr>
        <w:pStyle w:val="CommentText"/>
      </w:pPr>
      <w:r>
        <w:t>And elsewhere</w:t>
      </w:r>
    </w:p>
  </w:comment>
  <w:comment w:id="133" w:author="Fildes, Robert" w:date="2014-09-16T16:00:00Z" w:initials="RF">
    <w:p w:rsidR="00727933" w:rsidRDefault="00727933">
      <w:pPr>
        <w:pStyle w:val="CommentText"/>
      </w:pPr>
      <w:r>
        <w:rPr>
          <w:rStyle w:val="CommentReference"/>
        </w:rPr>
        <w:annotationRef/>
      </w:r>
      <w:r>
        <w:t>Not needed as it is out of subject domain</w:t>
      </w:r>
    </w:p>
  </w:comment>
  <w:comment w:id="192" w:author="Fildes, Robert" w:date="2014-09-16T16:00:00Z" w:initials="RF">
    <w:p w:rsidR="00727933" w:rsidRDefault="00727933">
      <w:pPr>
        <w:pStyle w:val="CommentText"/>
      </w:pPr>
      <w:r>
        <w:rPr>
          <w:rStyle w:val="CommentReference"/>
        </w:rPr>
        <w:annotationRef/>
      </w:r>
      <w:r>
        <w:t>Worth including I think</w:t>
      </w:r>
    </w:p>
  </w:comment>
  <w:comment w:id="238" w:author="Fildes, Robert" w:date="2014-09-16T16:00:00Z" w:initials="RF">
    <w:p w:rsidR="00727933" w:rsidRDefault="00727933">
      <w:pPr>
        <w:pStyle w:val="CommentText"/>
      </w:pPr>
      <w:r>
        <w:rPr>
          <w:rStyle w:val="CommentReference"/>
        </w:rPr>
        <w:annotationRef/>
      </w:r>
      <w:r>
        <w:t>Avoid significantly unless there’s a test involved!</w:t>
      </w:r>
    </w:p>
  </w:comment>
  <w:comment w:id="478" w:author="Fildes, Robert" w:date="2014-09-16T16:21:00Z" w:initials="RF">
    <w:p w:rsidR="00727933" w:rsidRDefault="00727933">
      <w:pPr>
        <w:pStyle w:val="CommentText"/>
      </w:pPr>
      <w:r>
        <w:rPr>
          <w:rStyle w:val="CommentReference"/>
        </w:rPr>
        <w:annotationRef/>
      </w:r>
      <w:r>
        <w:t xml:space="preserve">Check references – particularly caps and lower case, currently </w:t>
      </w:r>
      <w:proofErr w:type="spellStart"/>
      <w:r>
        <w:t>inconcistent</w:t>
      </w:r>
      <w:proofErr w:type="spellEnd"/>
      <w:r>
        <w:t xml:space="preserve"> in the titles</w:t>
      </w:r>
    </w:p>
  </w:comment>
  <w:comment w:id="482" w:author="Fildes, Robert" w:date="2014-09-16T16:16:00Z" w:initials="RF">
    <w:p w:rsidR="00727933" w:rsidRDefault="00727933">
      <w:pPr>
        <w:pStyle w:val="CommentText"/>
      </w:pPr>
      <w:r>
        <w:rPr>
          <w:rStyle w:val="CommentReference"/>
        </w:rPr>
        <w:annotationRef/>
      </w:r>
      <w:proofErr w:type="gramStart"/>
      <w:r>
        <w:t>title</w:t>
      </w:r>
      <w:proofErr w:type="gramEnd"/>
    </w:p>
  </w:comment>
  <w:comment w:id="505" w:author="Fildes, Robert" w:date="2014-09-16T16:18:00Z" w:initials="RF">
    <w:p w:rsidR="00727933" w:rsidRDefault="00727933">
      <w:pPr>
        <w:pStyle w:val="CommentText"/>
      </w:pPr>
      <w:r>
        <w:rPr>
          <w:rStyle w:val="CommentReference"/>
        </w:rPr>
        <w:annotationRef/>
      </w:r>
      <w:proofErr w:type="gramStart"/>
      <w:r>
        <w:t>place</w:t>
      </w:r>
      <w:proofErr w:type="gramEnd"/>
    </w:p>
  </w:comment>
  <w:comment w:id="520" w:author="Fildes, Robert" w:date="2014-09-16T16:22:00Z" w:initials="RF">
    <w:p w:rsidR="00727933" w:rsidRDefault="00727933">
      <w:pPr>
        <w:pStyle w:val="CommentText"/>
      </w:pPr>
      <w:r>
        <w:rPr>
          <w:rStyle w:val="CommentReference"/>
        </w:rPr>
        <w:annotationRef/>
      </w:r>
      <w:proofErr w:type="gramStart"/>
      <w:r>
        <w:t>and</w:t>
      </w:r>
      <w:proofErr w:type="gramEnd"/>
      <w:r>
        <w:t xml:space="preserve"> the next figure, try to use category names that are meaningful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A40" w:rsidRDefault="00F07A40" w:rsidP="00964B63">
      <w:r>
        <w:separator/>
      </w:r>
    </w:p>
  </w:endnote>
  <w:endnote w:type="continuationSeparator" w:id="0">
    <w:p w:rsidR="00F07A40" w:rsidRDefault="00F07A40" w:rsidP="0096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明體 Std L">
    <w:altName w:val="Arial Unicode MS"/>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191414"/>
      <w:docPartObj>
        <w:docPartGallery w:val="Page Numbers (Bottom of Page)"/>
        <w:docPartUnique/>
      </w:docPartObj>
    </w:sdtPr>
    <w:sdtEndPr>
      <w:rPr>
        <w:i/>
        <w:noProof/>
      </w:rPr>
    </w:sdtEndPr>
    <w:sdtContent>
      <w:p w:rsidR="00727933" w:rsidRPr="00DC6B21" w:rsidRDefault="00727933">
        <w:pPr>
          <w:pStyle w:val="Footer"/>
          <w:jc w:val="center"/>
          <w:rPr>
            <w:i/>
          </w:rPr>
        </w:pPr>
        <w:r w:rsidRPr="00DC6B21">
          <w:rPr>
            <w:i/>
          </w:rPr>
          <w:fldChar w:fldCharType="begin"/>
        </w:r>
        <w:r w:rsidRPr="00DC6B21">
          <w:rPr>
            <w:i/>
          </w:rPr>
          <w:instrText xml:space="preserve"> PAGE   \* MERGEFORMAT </w:instrText>
        </w:r>
        <w:r w:rsidRPr="00DC6B21">
          <w:rPr>
            <w:i/>
          </w:rPr>
          <w:fldChar w:fldCharType="separate"/>
        </w:r>
        <w:r w:rsidR="00A52A64">
          <w:rPr>
            <w:i/>
            <w:noProof/>
          </w:rPr>
          <w:t>1</w:t>
        </w:r>
        <w:r w:rsidRPr="00DC6B21">
          <w:rPr>
            <w:i/>
            <w:noProof/>
          </w:rPr>
          <w:fldChar w:fldCharType="end"/>
        </w:r>
      </w:p>
    </w:sdtContent>
  </w:sdt>
  <w:p w:rsidR="00727933" w:rsidRDefault="00727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A40" w:rsidRDefault="00F07A40" w:rsidP="00964B63">
      <w:r>
        <w:separator/>
      </w:r>
    </w:p>
  </w:footnote>
  <w:footnote w:type="continuationSeparator" w:id="0">
    <w:p w:rsidR="00F07A40" w:rsidRDefault="00F07A40" w:rsidP="00964B63">
      <w:r>
        <w:continuationSeparator/>
      </w:r>
    </w:p>
  </w:footnote>
  <w:footnote w:id="1">
    <w:p w:rsidR="00727933" w:rsidRDefault="00727933" w:rsidP="00922A76">
      <w:pPr>
        <w:pStyle w:val="FootnoteText"/>
      </w:pPr>
      <w:r>
        <w:rPr>
          <w:rStyle w:val="FootnoteReference"/>
        </w:rPr>
        <w:footnoteRef/>
      </w:r>
      <w:r>
        <w:t xml:space="preserve"> </w:t>
      </w:r>
      <w:proofErr w:type="gramStart"/>
      <w:r>
        <w:t>Corresponding author.</w:t>
      </w:r>
      <w:proofErr w:type="gramEnd"/>
      <w:r>
        <w:t xml:space="preserve"> Tel.: +</w:t>
      </w:r>
      <w:r>
        <w:rPr>
          <w:rFonts w:hint="eastAsia"/>
        </w:rPr>
        <w:t>86</w:t>
      </w:r>
      <w:r>
        <w:t xml:space="preserve"> </w:t>
      </w:r>
      <w:r>
        <w:rPr>
          <w:rFonts w:hint="eastAsia"/>
        </w:rPr>
        <w:t>138 15179032</w:t>
      </w:r>
      <w:r>
        <w:t xml:space="preserve">. E-mail address: </w:t>
      </w:r>
      <w:hyperlink r:id="rId1" w:history="1">
        <w:r w:rsidRPr="00047714">
          <w:rPr>
            <w:rStyle w:val="Hyperlink"/>
            <w:rFonts w:hint="eastAsia"/>
          </w:rPr>
          <w:t>msh@tju.edu.cn</w:t>
        </w:r>
      </w:hyperlink>
      <w:r>
        <w:rPr>
          <w:rFonts w:hint="eastAsia"/>
        </w:rPr>
        <w:t>;</w:t>
      </w:r>
    </w:p>
    <w:p w:rsidR="00727933" w:rsidRDefault="00727933" w:rsidP="00922A76">
      <w:pPr>
        <w:pStyle w:val="FootnoteText"/>
      </w:pPr>
      <w:hyperlink r:id="rId2" w:history="1">
        <w:r w:rsidRPr="001540C7">
          <w:rPr>
            <w:rStyle w:val="Hyperlink"/>
          </w:rPr>
          <w:t>r.fildes@lancaster.ac.uk</w:t>
        </w:r>
      </w:hyperlink>
      <w:r>
        <w:t xml:space="preserve"> (R. </w:t>
      </w:r>
      <w:proofErr w:type="spellStart"/>
      <w:r>
        <w:t>Fildes</w:t>
      </w:r>
      <w:proofErr w:type="spellEnd"/>
      <w:r>
        <w:t>)</w:t>
      </w:r>
      <w:r>
        <w:rPr>
          <w:rFonts w:hint="eastAsia"/>
        </w:rPr>
        <w:t>;</w:t>
      </w:r>
      <w:r w:rsidRPr="001E0DEB">
        <w:t xml:space="preserve"> </w:t>
      </w:r>
      <w:hyperlink r:id="rId3" w:history="1">
        <w:r w:rsidRPr="00047714">
          <w:rPr>
            <w:rStyle w:val="Hyperlink"/>
          </w:rPr>
          <w:t>t.huang@imperial.ac.uk</w:t>
        </w:r>
      </w:hyperlink>
      <w:r>
        <w:t xml:space="preserve"> (</w:t>
      </w:r>
      <w:r>
        <w:rPr>
          <w:rFonts w:hint="eastAsia"/>
        </w:rPr>
        <w:t xml:space="preserve">T. </w:t>
      </w:r>
      <w:r>
        <w:t>Huang)</w:t>
      </w:r>
    </w:p>
    <w:p w:rsidR="00727933" w:rsidRDefault="00727933" w:rsidP="00922A7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933" w:rsidRPr="005C7620" w:rsidRDefault="00727933" w:rsidP="00CF290F">
    <w:pPr>
      <w:spacing w:before="60" w:after="120"/>
      <w:ind w:right="4536" w:firstLine="142"/>
      <w:rPr>
        <w:rFonts w:ascii="Calibri" w:hAnsi="Calibri" w:cs="Calibri"/>
        <w:sz w:val="22"/>
      </w:rPr>
    </w:pPr>
    <w:r w:rsidRPr="005C7620">
      <w:rPr>
        <w:rFonts w:ascii="Calibri" w:hAnsi="Calibri" w:cs="Calibri"/>
        <w:b/>
        <w:color w:val="404040"/>
        <w:sz w:val="22"/>
      </w:rPr>
      <w:t>Please cite this paper as:</w:t>
    </w:r>
  </w:p>
  <w:tbl>
    <w:tblPr>
      <w:tblW w:w="0" w:type="auto"/>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8522"/>
    </w:tblGrid>
    <w:tr w:rsidR="00727933" w:rsidRPr="00B72A30" w:rsidTr="00354378">
      <w:tc>
        <w:tcPr>
          <w:tcW w:w="9571" w:type="dxa"/>
          <w:shd w:val="clear" w:color="auto" w:fill="auto"/>
        </w:tcPr>
        <w:p w:rsidR="00727933" w:rsidRPr="00367244" w:rsidRDefault="00727933" w:rsidP="00354378">
          <w:pPr>
            <w:spacing w:before="60" w:after="80"/>
            <w:ind w:left="29"/>
            <w:rPr>
              <w:rFonts w:cs="Calibri"/>
              <w:color w:val="404040"/>
              <w:sz w:val="22"/>
            </w:rPr>
          </w:pPr>
          <w:r>
            <w:rPr>
              <w:rFonts w:cs="Calibri"/>
              <w:color w:val="404040"/>
              <w:sz w:val="22"/>
            </w:rPr>
            <w:t xml:space="preserve">Ma, S., </w:t>
          </w:r>
          <w:proofErr w:type="spellStart"/>
          <w:r>
            <w:rPr>
              <w:rFonts w:cs="Calibri"/>
              <w:color w:val="404040"/>
              <w:sz w:val="22"/>
            </w:rPr>
            <w:t>Fildes</w:t>
          </w:r>
          <w:proofErr w:type="spellEnd"/>
          <w:r>
            <w:rPr>
              <w:rFonts w:cs="Calibri"/>
              <w:color w:val="404040"/>
              <w:sz w:val="22"/>
            </w:rPr>
            <w:t>, R. and Huang, T. (2014) Improving SKU sales forecasting by intra and inter-category promotional information.</w:t>
          </w:r>
          <w:r w:rsidRPr="00367244">
            <w:rPr>
              <w:rFonts w:cs="Calibri"/>
              <w:color w:val="404040"/>
              <w:sz w:val="22"/>
            </w:rPr>
            <w:t xml:space="preserve"> (LUMS Working Paper 201</w:t>
          </w:r>
          <w:r>
            <w:rPr>
              <w:rFonts w:cs="Calibri"/>
              <w:color w:val="404040"/>
              <w:sz w:val="22"/>
            </w:rPr>
            <w:t>4:9</w:t>
          </w:r>
          <w:r w:rsidRPr="00367244">
            <w:rPr>
              <w:rFonts w:cs="Calibri"/>
              <w:color w:val="404040"/>
              <w:sz w:val="22"/>
            </w:rPr>
            <w:t>). Lancaster University: The Department of Management Science.</w:t>
          </w:r>
        </w:p>
      </w:tc>
    </w:tr>
  </w:tbl>
  <w:p w:rsidR="00727933" w:rsidRDefault="00727933" w:rsidP="00CF290F">
    <w:pPr>
      <w:pStyle w:val="Header"/>
    </w:pPr>
  </w:p>
  <w:sdt>
    <w:sdtPr>
      <w:id w:val="968752352"/>
      <w:temporary/>
      <w:showingPlcHdr/>
    </w:sdtPr>
    <w:sdtContent>
      <w:p w:rsidR="00727933" w:rsidRDefault="00727933">
        <w:pPr>
          <w:pStyle w:val="Header"/>
        </w:pPr>
        <w:r>
          <w:t>[Type text]</w:t>
        </w:r>
      </w:p>
    </w:sdtContent>
  </w:sdt>
  <w:p w:rsidR="00727933" w:rsidRPr="00CF290F" w:rsidRDefault="00727933" w:rsidP="00CF2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5745"/>
    <w:multiLevelType w:val="hybridMultilevel"/>
    <w:tmpl w:val="8D9E56A4"/>
    <w:lvl w:ilvl="0" w:tplc="8F7ABAC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027A48"/>
    <w:multiLevelType w:val="hybridMultilevel"/>
    <w:tmpl w:val="953C9050"/>
    <w:lvl w:ilvl="0" w:tplc="B0DEA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C57985"/>
    <w:multiLevelType w:val="hybridMultilevel"/>
    <w:tmpl w:val="4DD07E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62E3E7B"/>
    <w:multiLevelType w:val="hybridMultilevel"/>
    <w:tmpl w:val="8640C33C"/>
    <w:lvl w:ilvl="0" w:tplc="0809001B">
      <w:start w:val="1"/>
      <w:numFmt w:val="lowerRoman"/>
      <w:lvlText w:val="%1."/>
      <w:lvlJc w:val="righ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E1F"/>
    <w:rsid w:val="00001B06"/>
    <w:rsid w:val="000051B1"/>
    <w:rsid w:val="00007A17"/>
    <w:rsid w:val="000120CF"/>
    <w:rsid w:val="0001386D"/>
    <w:rsid w:val="00014435"/>
    <w:rsid w:val="00014B77"/>
    <w:rsid w:val="00023951"/>
    <w:rsid w:val="00024ABC"/>
    <w:rsid w:val="0002607D"/>
    <w:rsid w:val="00031C63"/>
    <w:rsid w:val="00036254"/>
    <w:rsid w:val="00045BC8"/>
    <w:rsid w:val="0004622F"/>
    <w:rsid w:val="00046606"/>
    <w:rsid w:val="000471AF"/>
    <w:rsid w:val="000534AB"/>
    <w:rsid w:val="00053642"/>
    <w:rsid w:val="000536F3"/>
    <w:rsid w:val="00055795"/>
    <w:rsid w:val="000600E0"/>
    <w:rsid w:val="00075438"/>
    <w:rsid w:val="0007550F"/>
    <w:rsid w:val="00081111"/>
    <w:rsid w:val="00085660"/>
    <w:rsid w:val="00086479"/>
    <w:rsid w:val="000870BE"/>
    <w:rsid w:val="000879FD"/>
    <w:rsid w:val="000955DF"/>
    <w:rsid w:val="00095CDC"/>
    <w:rsid w:val="00097104"/>
    <w:rsid w:val="000A35C6"/>
    <w:rsid w:val="000A5913"/>
    <w:rsid w:val="000A6560"/>
    <w:rsid w:val="000A6A6A"/>
    <w:rsid w:val="000A77CB"/>
    <w:rsid w:val="000B03D7"/>
    <w:rsid w:val="000B1477"/>
    <w:rsid w:val="000B2DF3"/>
    <w:rsid w:val="000B4F4D"/>
    <w:rsid w:val="000C386C"/>
    <w:rsid w:val="000C48CF"/>
    <w:rsid w:val="000C566A"/>
    <w:rsid w:val="000C5D6A"/>
    <w:rsid w:val="000C66A0"/>
    <w:rsid w:val="000C754E"/>
    <w:rsid w:val="000D5E9B"/>
    <w:rsid w:val="000D7AB2"/>
    <w:rsid w:val="000E4850"/>
    <w:rsid w:val="000E55F7"/>
    <w:rsid w:val="000F0DB0"/>
    <w:rsid w:val="000F6ABC"/>
    <w:rsid w:val="00104E18"/>
    <w:rsid w:val="00110F58"/>
    <w:rsid w:val="0011521A"/>
    <w:rsid w:val="001234E5"/>
    <w:rsid w:val="00124F3E"/>
    <w:rsid w:val="00125C46"/>
    <w:rsid w:val="001266E4"/>
    <w:rsid w:val="001309A4"/>
    <w:rsid w:val="00133363"/>
    <w:rsid w:val="00136246"/>
    <w:rsid w:val="00137F83"/>
    <w:rsid w:val="00144980"/>
    <w:rsid w:val="0015106F"/>
    <w:rsid w:val="00153A67"/>
    <w:rsid w:val="00161484"/>
    <w:rsid w:val="00164190"/>
    <w:rsid w:val="00171972"/>
    <w:rsid w:val="0017365C"/>
    <w:rsid w:val="0017476E"/>
    <w:rsid w:val="001750DE"/>
    <w:rsid w:val="0017743C"/>
    <w:rsid w:val="001834F8"/>
    <w:rsid w:val="00183DBE"/>
    <w:rsid w:val="0018555F"/>
    <w:rsid w:val="0018626A"/>
    <w:rsid w:val="00186F6F"/>
    <w:rsid w:val="00197B28"/>
    <w:rsid w:val="001A0366"/>
    <w:rsid w:val="001A223B"/>
    <w:rsid w:val="001A4FBA"/>
    <w:rsid w:val="001B0645"/>
    <w:rsid w:val="001C0AC2"/>
    <w:rsid w:val="001C12F1"/>
    <w:rsid w:val="001C638C"/>
    <w:rsid w:val="001C7F61"/>
    <w:rsid w:val="001D45C3"/>
    <w:rsid w:val="001E0DEB"/>
    <w:rsid w:val="001E2BFC"/>
    <w:rsid w:val="001E31AE"/>
    <w:rsid w:val="001E43D2"/>
    <w:rsid w:val="001E5BE2"/>
    <w:rsid w:val="001F0B35"/>
    <w:rsid w:val="001F0C7F"/>
    <w:rsid w:val="001F580C"/>
    <w:rsid w:val="00203F07"/>
    <w:rsid w:val="002175D3"/>
    <w:rsid w:val="00225CA5"/>
    <w:rsid w:val="00226FD3"/>
    <w:rsid w:val="0023024B"/>
    <w:rsid w:val="00234D3A"/>
    <w:rsid w:val="00240A19"/>
    <w:rsid w:val="00242EE4"/>
    <w:rsid w:val="00243107"/>
    <w:rsid w:val="0024651B"/>
    <w:rsid w:val="00246BB8"/>
    <w:rsid w:val="0025219F"/>
    <w:rsid w:val="00262602"/>
    <w:rsid w:val="002659A9"/>
    <w:rsid w:val="0027084E"/>
    <w:rsid w:val="002721A9"/>
    <w:rsid w:val="002754B4"/>
    <w:rsid w:val="002808FE"/>
    <w:rsid w:val="002840C2"/>
    <w:rsid w:val="00285ECA"/>
    <w:rsid w:val="0029178C"/>
    <w:rsid w:val="00296A7F"/>
    <w:rsid w:val="002976BD"/>
    <w:rsid w:val="002A03D9"/>
    <w:rsid w:val="002A079C"/>
    <w:rsid w:val="002A1FC7"/>
    <w:rsid w:val="002A2CE4"/>
    <w:rsid w:val="002A51CA"/>
    <w:rsid w:val="002A5DD0"/>
    <w:rsid w:val="002B3863"/>
    <w:rsid w:val="002B61FF"/>
    <w:rsid w:val="002B7963"/>
    <w:rsid w:val="002C0096"/>
    <w:rsid w:val="002C56E5"/>
    <w:rsid w:val="002C779C"/>
    <w:rsid w:val="002D0E57"/>
    <w:rsid w:val="002D2AF0"/>
    <w:rsid w:val="002D2E88"/>
    <w:rsid w:val="002D36FB"/>
    <w:rsid w:val="002D5DE3"/>
    <w:rsid w:val="002E106F"/>
    <w:rsid w:val="002E143A"/>
    <w:rsid w:val="002E3444"/>
    <w:rsid w:val="002E7170"/>
    <w:rsid w:val="002F1482"/>
    <w:rsid w:val="002F14BB"/>
    <w:rsid w:val="0030407B"/>
    <w:rsid w:val="00307F58"/>
    <w:rsid w:val="003110AA"/>
    <w:rsid w:val="003156BB"/>
    <w:rsid w:val="003168C4"/>
    <w:rsid w:val="00317FF6"/>
    <w:rsid w:val="003221E6"/>
    <w:rsid w:val="003247B4"/>
    <w:rsid w:val="003252A1"/>
    <w:rsid w:val="00325C4E"/>
    <w:rsid w:val="00333C4F"/>
    <w:rsid w:val="0034053C"/>
    <w:rsid w:val="0034131C"/>
    <w:rsid w:val="003432F6"/>
    <w:rsid w:val="00344FFD"/>
    <w:rsid w:val="00345383"/>
    <w:rsid w:val="00353C58"/>
    <w:rsid w:val="00354378"/>
    <w:rsid w:val="00355601"/>
    <w:rsid w:val="003573E9"/>
    <w:rsid w:val="00357402"/>
    <w:rsid w:val="00363517"/>
    <w:rsid w:val="0036618C"/>
    <w:rsid w:val="003671D9"/>
    <w:rsid w:val="00371827"/>
    <w:rsid w:val="00374487"/>
    <w:rsid w:val="0037719E"/>
    <w:rsid w:val="003824D0"/>
    <w:rsid w:val="00393573"/>
    <w:rsid w:val="00394076"/>
    <w:rsid w:val="003A4178"/>
    <w:rsid w:val="003A58FF"/>
    <w:rsid w:val="003A5B65"/>
    <w:rsid w:val="003A7263"/>
    <w:rsid w:val="003A7FED"/>
    <w:rsid w:val="003B317D"/>
    <w:rsid w:val="003B757A"/>
    <w:rsid w:val="003C1D94"/>
    <w:rsid w:val="003C29A1"/>
    <w:rsid w:val="003C6DCF"/>
    <w:rsid w:val="003D06C7"/>
    <w:rsid w:val="003D624A"/>
    <w:rsid w:val="003D7436"/>
    <w:rsid w:val="003D7B45"/>
    <w:rsid w:val="003E1FA8"/>
    <w:rsid w:val="003E26A3"/>
    <w:rsid w:val="003E3812"/>
    <w:rsid w:val="003E537F"/>
    <w:rsid w:val="003F0062"/>
    <w:rsid w:val="003F3ECA"/>
    <w:rsid w:val="003F3F7A"/>
    <w:rsid w:val="00404E1F"/>
    <w:rsid w:val="00406358"/>
    <w:rsid w:val="00412B30"/>
    <w:rsid w:val="004209D8"/>
    <w:rsid w:val="00420A4D"/>
    <w:rsid w:val="00420E0F"/>
    <w:rsid w:val="00431624"/>
    <w:rsid w:val="00437255"/>
    <w:rsid w:val="00442DD8"/>
    <w:rsid w:val="004463B9"/>
    <w:rsid w:val="00452A47"/>
    <w:rsid w:val="00455021"/>
    <w:rsid w:val="00462E3B"/>
    <w:rsid w:val="004637C7"/>
    <w:rsid w:val="0047313A"/>
    <w:rsid w:val="004822FA"/>
    <w:rsid w:val="004943FB"/>
    <w:rsid w:val="00494B79"/>
    <w:rsid w:val="00497C9B"/>
    <w:rsid w:val="004A1837"/>
    <w:rsid w:val="004A1CF0"/>
    <w:rsid w:val="004A23F9"/>
    <w:rsid w:val="004C1A72"/>
    <w:rsid w:val="004C3B6A"/>
    <w:rsid w:val="004C571D"/>
    <w:rsid w:val="004D0EBF"/>
    <w:rsid w:val="004D1826"/>
    <w:rsid w:val="004D3996"/>
    <w:rsid w:val="004D3A22"/>
    <w:rsid w:val="004E0189"/>
    <w:rsid w:val="004E2C2F"/>
    <w:rsid w:val="004E54FD"/>
    <w:rsid w:val="004E6DF0"/>
    <w:rsid w:val="004F203F"/>
    <w:rsid w:val="004F46EC"/>
    <w:rsid w:val="004F4F90"/>
    <w:rsid w:val="00500B68"/>
    <w:rsid w:val="00501D70"/>
    <w:rsid w:val="00502A4A"/>
    <w:rsid w:val="00504D92"/>
    <w:rsid w:val="0051243F"/>
    <w:rsid w:val="00514BEF"/>
    <w:rsid w:val="00526140"/>
    <w:rsid w:val="00533F04"/>
    <w:rsid w:val="00534DA6"/>
    <w:rsid w:val="0054083D"/>
    <w:rsid w:val="005438C7"/>
    <w:rsid w:val="005442C3"/>
    <w:rsid w:val="00545F28"/>
    <w:rsid w:val="00552D95"/>
    <w:rsid w:val="005565F5"/>
    <w:rsid w:val="005651D5"/>
    <w:rsid w:val="00565717"/>
    <w:rsid w:val="00567380"/>
    <w:rsid w:val="0057417F"/>
    <w:rsid w:val="005762DB"/>
    <w:rsid w:val="00580B58"/>
    <w:rsid w:val="00581D6E"/>
    <w:rsid w:val="005843A5"/>
    <w:rsid w:val="00584C1E"/>
    <w:rsid w:val="0058505A"/>
    <w:rsid w:val="00585136"/>
    <w:rsid w:val="00585962"/>
    <w:rsid w:val="00586629"/>
    <w:rsid w:val="005A1016"/>
    <w:rsid w:val="005A2201"/>
    <w:rsid w:val="005A2409"/>
    <w:rsid w:val="005A38E6"/>
    <w:rsid w:val="005A4CE1"/>
    <w:rsid w:val="005B0A3E"/>
    <w:rsid w:val="005B0CA0"/>
    <w:rsid w:val="005D01A7"/>
    <w:rsid w:val="005D04DF"/>
    <w:rsid w:val="005D540D"/>
    <w:rsid w:val="005D5B26"/>
    <w:rsid w:val="005F18F9"/>
    <w:rsid w:val="005F660E"/>
    <w:rsid w:val="0060548F"/>
    <w:rsid w:val="00615AE8"/>
    <w:rsid w:val="00620B9A"/>
    <w:rsid w:val="006302B4"/>
    <w:rsid w:val="00643359"/>
    <w:rsid w:val="00652F95"/>
    <w:rsid w:val="006539AC"/>
    <w:rsid w:val="006540F3"/>
    <w:rsid w:val="006552CA"/>
    <w:rsid w:val="00655CC0"/>
    <w:rsid w:val="00665954"/>
    <w:rsid w:val="00665D70"/>
    <w:rsid w:val="00666763"/>
    <w:rsid w:val="00667196"/>
    <w:rsid w:val="006741D6"/>
    <w:rsid w:val="00693EA7"/>
    <w:rsid w:val="006974CF"/>
    <w:rsid w:val="006A1706"/>
    <w:rsid w:val="006A1F17"/>
    <w:rsid w:val="006A3881"/>
    <w:rsid w:val="006A4F9A"/>
    <w:rsid w:val="006A5B14"/>
    <w:rsid w:val="006A6AD9"/>
    <w:rsid w:val="006B2EBF"/>
    <w:rsid w:val="006B7CB9"/>
    <w:rsid w:val="006C5A31"/>
    <w:rsid w:val="006D2AEA"/>
    <w:rsid w:val="006E06E8"/>
    <w:rsid w:val="006F6316"/>
    <w:rsid w:val="00706E95"/>
    <w:rsid w:val="007123F5"/>
    <w:rsid w:val="00714C28"/>
    <w:rsid w:val="00722F8D"/>
    <w:rsid w:val="007241EF"/>
    <w:rsid w:val="00725E0F"/>
    <w:rsid w:val="00727933"/>
    <w:rsid w:val="0073365F"/>
    <w:rsid w:val="0074448C"/>
    <w:rsid w:val="007572EE"/>
    <w:rsid w:val="00762281"/>
    <w:rsid w:val="007658C9"/>
    <w:rsid w:val="00770EAC"/>
    <w:rsid w:val="00777B02"/>
    <w:rsid w:val="00780A14"/>
    <w:rsid w:val="0078219C"/>
    <w:rsid w:val="00791123"/>
    <w:rsid w:val="00791655"/>
    <w:rsid w:val="00793609"/>
    <w:rsid w:val="007A0A67"/>
    <w:rsid w:val="007A1578"/>
    <w:rsid w:val="007A21E7"/>
    <w:rsid w:val="007A304E"/>
    <w:rsid w:val="007A48C7"/>
    <w:rsid w:val="007A54BD"/>
    <w:rsid w:val="007C0D94"/>
    <w:rsid w:val="007C55AC"/>
    <w:rsid w:val="007C657C"/>
    <w:rsid w:val="007D1B28"/>
    <w:rsid w:val="007D2207"/>
    <w:rsid w:val="007D60D5"/>
    <w:rsid w:val="007D623F"/>
    <w:rsid w:val="007E2D0B"/>
    <w:rsid w:val="007F4BC8"/>
    <w:rsid w:val="007F4C2D"/>
    <w:rsid w:val="008018CF"/>
    <w:rsid w:val="00803285"/>
    <w:rsid w:val="008056D4"/>
    <w:rsid w:val="00812722"/>
    <w:rsid w:val="008200F0"/>
    <w:rsid w:val="00821CD5"/>
    <w:rsid w:val="00823DE6"/>
    <w:rsid w:val="00824DD0"/>
    <w:rsid w:val="00830F4D"/>
    <w:rsid w:val="00832131"/>
    <w:rsid w:val="0083471E"/>
    <w:rsid w:val="008424B9"/>
    <w:rsid w:val="00844FAE"/>
    <w:rsid w:val="00854A9D"/>
    <w:rsid w:val="00857C2B"/>
    <w:rsid w:val="008611BD"/>
    <w:rsid w:val="008624C5"/>
    <w:rsid w:val="00870E75"/>
    <w:rsid w:val="00872E78"/>
    <w:rsid w:val="008732C3"/>
    <w:rsid w:val="00881ABE"/>
    <w:rsid w:val="00895A23"/>
    <w:rsid w:val="008A09FD"/>
    <w:rsid w:val="008A19EA"/>
    <w:rsid w:val="008A6F20"/>
    <w:rsid w:val="008B07D8"/>
    <w:rsid w:val="008B2D15"/>
    <w:rsid w:val="008B39B7"/>
    <w:rsid w:val="008C364C"/>
    <w:rsid w:val="008C3D4A"/>
    <w:rsid w:val="008C7DAC"/>
    <w:rsid w:val="008D28F6"/>
    <w:rsid w:val="008D704D"/>
    <w:rsid w:val="008E0B06"/>
    <w:rsid w:val="008E0DB3"/>
    <w:rsid w:val="008E15F8"/>
    <w:rsid w:val="008E33B9"/>
    <w:rsid w:val="008F111C"/>
    <w:rsid w:val="008F1298"/>
    <w:rsid w:val="008F2539"/>
    <w:rsid w:val="008F4B98"/>
    <w:rsid w:val="008F636E"/>
    <w:rsid w:val="008F6832"/>
    <w:rsid w:val="009010E7"/>
    <w:rsid w:val="009016BB"/>
    <w:rsid w:val="00902AC1"/>
    <w:rsid w:val="00906562"/>
    <w:rsid w:val="00910B86"/>
    <w:rsid w:val="00910D60"/>
    <w:rsid w:val="0091316B"/>
    <w:rsid w:val="00915096"/>
    <w:rsid w:val="009151D0"/>
    <w:rsid w:val="009174A6"/>
    <w:rsid w:val="00922A76"/>
    <w:rsid w:val="009237E4"/>
    <w:rsid w:val="00932E5D"/>
    <w:rsid w:val="00936C26"/>
    <w:rsid w:val="0094182F"/>
    <w:rsid w:val="00943E3C"/>
    <w:rsid w:val="00952E0B"/>
    <w:rsid w:val="00955B82"/>
    <w:rsid w:val="009571D8"/>
    <w:rsid w:val="00960835"/>
    <w:rsid w:val="0096136D"/>
    <w:rsid w:val="00962055"/>
    <w:rsid w:val="00964B63"/>
    <w:rsid w:val="00965D7C"/>
    <w:rsid w:val="0096676F"/>
    <w:rsid w:val="00966CE5"/>
    <w:rsid w:val="009675F0"/>
    <w:rsid w:val="00970DC0"/>
    <w:rsid w:val="00973B20"/>
    <w:rsid w:val="009744AF"/>
    <w:rsid w:val="00974BB3"/>
    <w:rsid w:val="00975C18"/>
    <w:rsid w:val="00980F99"/>
    <w:rsid w:val="00983613"/>
    <w:rsid w:val="0098492C"/>
    <w:rsid w:val="0098636B"/>
    <w:rsid w:val="009972B1"/>
    <w:rsid w:val="009A1E5C"/>
    <w:rsid w:val="009A2B53"/>
    <w:rsid w:val="009A7D46"/>
    <w:rsid w:val="009B3E21"/>
    <w:rsid w:val="009B604B"/>
    <w:rsid w:val="009C0AE8"/>
    <w:rsid w:val="009C7EDB"/>
    <w:rsid w:val="009D66FB"/>
    <w:rsid w:val="009D792A"/>
    <w:rsid w:val="009E6481"/>
    <w:rsid w:val="009E65EF"/>
    <w:rsid w:val="009E765A"/>
    <w:rsid w:val="009F435B"/>
    <w:rsid w:val="009F5B88"/>
    <w:rsid w:val="00A00CB6"/>
    <w:rsid w:val="00A060C3"/>
    <w:rsid w:val="00A1051E"/>
    <w:rsid w:val="00A273B2"/>
    <w:rsid w:val="00A303CF"/>
    <w:rsid w:val="00A30C82"/>
    <w:rsid w:val="00A319FA"/>
    <w:rsid w:val="00A31E12"/>
    <w:rsid w:val="00A32537"/>
    <w:rsid w:val="00A4057C"/>
    <w:rsid w:val="00A43072"/>
    <w:rsid w:val="00A50CF7"/>
    <w:rsid w:val="00A52A64"/>
    <w:rsid w:val="00A618A6"/>
    <w:rsid w:val="00A6309E"/>
    <w:rsid w:val="00A667AA"/>
    <w:rsid w:val="00A670E3"/>
    <w:rsid w:val="00A70BF4"/>
    <w:rsid w:val="00A71799"/>
    <w:rsid w:val="00A71EB4"/>
    <w:rsid w:val="00A7559A"/>
    <w:rsid w:val="00A777E8"/>
    <w:rsid w:val="00A77BE7"/>
    <w:rsid w:val="00A814D8"/>
    <w:rsid w:val="00A82709"/>
    <w:rsid w:val="00A85B08"/>
    <w:rsid w:val="00A86AD5"/>
    <w:rsid w:val="00A94D6C"/>
    <w:rsid w:val="00A95E42"/>
    <w:rsid w:val="00A96BD6"/>
    <w:rsid w:val="00A97515"/>
    <w:rsid w:val="00AA2933"/>
    <w:rsid w:val="00AA4BE9"/>
    <w:rsid w:val="00AA6720"/>
    <w:rsid w:val="00AB053C"/>
    <w:rsid w:val="00AB17B7"/>
    <w:rsid w:val="00AB39F1"/>
    <w:rsid w:val="00AB5126"/>
    <w:rsid w:val="00AB572A"/>
    <w:rsid w:val="00AC2BE0"/>
    <w:rsid w:val="00AC32B5"/>
    <w:rsid w:val="00AC5920"/>
    <w:rsid w:val="00AD43FD"/>
    <w:rsid w:val="00AD45AA"/>
    <w:rsid w:val="00AD57D6"/>
    <w:rsid w:val="00AE5DE8"/>
    <w:rsid w:val="00AE713F"/>
    <w:rsid w:val="00AF3BF7"/>
    <w:rsid w:val="00AF6996"/>
    <w:rsid w:val="00AF6D26"/>
    <w:rsid w:val="00B03809"/>
    <w:rsid w:val="00B03B6A"/>
    <w:rsid w:val="00B0657F"/>
    <w:rsid w:val="00B07222"/>
    <w:rsid w:val="00B10AD8"/>
    <w:rsid w:val="00B123E6"/>
    <w:rsid w:val="00B16A35"/>
    <w:rsid w:val="00B265F8"/>
    <w:rsid w:val="00B35A7A"/>
    <w:rsid w:val="00B40077"/>
    <w:rsid w:val="00B42EEB"/>
    <w:rsid w:val="00B4475F"/>
    <w:rsid w:val="00B45E70"/>
    <w:rsid w:val="00B55FBA"/>
    <w:rsid w:val="00B568C3"/>
    <w:rsid w:val="00B60216"/>
    <w:rsid w:val="00B7204A"/>
    <w:rsid w:val="00B73727"/>
    <w:rsid w:val="00B77D2C"/>
    <w:rsid w:val="00B82474"/>
    <w:rsid w:val="00B87D0B"/>
    <w:rsid w:val="00B87E31"/>
    <w:rsid w:val="00B90AB0"/>
    <w:rsid w:val="00B90B56"/>
    <w:rsid w:val="00B921D9"/>
    <w:rsid w:val="00B92754"/>
    <w:rsid w:val="00B94C36"/>
    <w:rsid w:val="00B95786"/>
    <w:rsid w:val="00BB04F8"/>
    <w:rsid w:val="00BB2742"/>
    <w:rsid w:val="00BB4F7F"/>
    <w:rsid w:val="00BB6E63"/>
    <w:rsid w:val="00BB74A8"/>
    <w:rsid w:val="00BC1366"/>
    <w:rsid w:val="00BC460E"/>
    <w:rsid w:val="00BC4AE1"/>
    <w:rsid w:val="00BC5B26"/>
    <w:rsid w:val="00BC6FF3"/>
    <w:rsid w:val="00BD187F"/>
    <w:rsid w:val="00BD2BF4"/>
    <w:rsid w:val="00BD2F57"/>
    <w:rsid w:val="00BE0462"/>
    <w:rsid w:val="00BE0681"/>
    <w:rsid w:val="00BE0D26"/>
    <w:rsid w:val="00BE1DD8"/>
    <w:rsid w:val="00BE35F2"/>
    <w:rsid w:val="00BE424C"/>
    <w:rsid w:val="00BE4977"/>
    <w:rsid w:val="00BE7A0A"/>
    <w:rsid w:val="00BF275C"/>
    <w:rsid w:val="00BF69B6"/>
    <w:rsid w:val="00C03A56"/>
    <w:rsid w:val="00C07252"/>
    <w:rsid w:val="00C07E1F"/>
    <w:rsid w:val="00C14314"/>
    <w:rsid w:val="00C162B8"/>
    <w:rsid w:val="00C17A48"/>
    <w:rsid w:val="00C208C2"/>
    <w:rsid w:val="00C253E7"/>
    <w:rsid w:val="00C2704B"/>
    <w:rsid w:val="00C41B1C"/>
    <w:rsid w:val="00C45986"/>
    <w:rsid w:val="00C524AB"/>
    <w:rsid w:val="00C566EF"/>
    <w:rsid w:val="00C63136"/>
    <w:rsid w:val="00C64979"/>
    <w:rsid w:val="00C6718D"/>
    <w:rsid w:val="00C705F2"/>
    <w:rsid w:val="00C70D8F"/>
    <w:rsid w:val="00C723FE"/>
    <w:rsid w:val="00C80290"/>
    <w:rsid w:val="00C93F69"/>
    <w:rsid w:val="00CA10DC"/>
    <w:rsid w:val="00CA4768"/>
    <w:rsid w:val="00CA4CD7"/>
    <w:rsid w:val="00CB10A4"/>
    <w:rsid w:val="00CB243F"/>
    <w:rsid w:val="00CB4DC6"/>
    <w:rsid w:val="00CB5B7E"/>
    <w:rsid w:val="00CC4A62"/>
    <w:rsid w:val="00CD014D"/>
    <w:rsid w:val="00CD14AC"/>
    <w:rsid w:val="00CD2A13"/>
    <w:rsid w:val="00CD2BBA"/>
    <w:rsid w:val="00CD3B12"/>
    <w:rsid w:val="00CD479E"/>
    <w:rsid w:val="00CD56E1"/>
    <w:rsid w:val="00CE776C"/>
    <w:rsid w:val="00CF002B"/>
    <w:rsid w:val="00CF057E"/>
    <w:rsid w:val="00CF2419"/>
    <w:rsid w:val="00CF290F"/>
    <w:rsid w:val="00CF2ABB"/>
    <w:rsid w:val="00CF5059"/>
    <w:rsid w:val="00D04316"/>
    <w:rsid w:val="00D16E33"/>
    <w:rsid w:val="00D26D38"/>
    <w:rsid w:val="00D27296"/>
    <w:rsid w:val="00D2778F"/>
    <w:rsid w:val="00D330B9"/>
    <w:rsid w:val="00D33F2C"/>
    <w:rsid w:val="00D349B4"/>
    <w:rsid w:val="00D41687"/>
    <w:rsid w:val="00D431D7"/>
    <w:rsid w:val="00D5301D"/>
    <w:rsid w:val="00D53CE8"/>
    <w:rsid w:val="00D5781A"/>
    <w:rsid w:val="00D6024A"/>
    <w:rsid w:val="00D61179"/>
    <w:rsid w:val="00D631FE"/>
    <w:rsid w:val="00D66C37"/>
    <w:rsid w:val="00D74257"/>
    <w:rsid w:val="00D77A1E"/>
    <w:rsid w:val="00D77F3F"/>
    <w:rsid w:val="00D81D1C"/>
    <w:rsid w:val="00D879AD"/>
    <w:rsid w:val="00D90789"/>
    <w:rsid w:val="00D92C85"/>
    <w:rsid w:val="00DA4FBE"/>
    <w:rsid w:val="00DB17B7"/>
    <w:rsid w:val="00DB5D90"/>
    <w:rsid w:val="00DB61F0"/>
    <w:rsid w:val="00DB783A"/>
    <w:rsid w:val="00DC6B21"/>
    <w:rsid w:val="00DC7768"/>
    <w:rsid w:val="00DD2EC8"/>
    <w:rsid w:val="00DD52F5"/>
    <w:rsid w:val="00DE1F1E"/>
    <w:rsid w:val="00DE657D"/>
    <w:rsid w:val="00DF315A"/>
    <w:rsid w:val="00DF3390"/>
    <w:rsid w:val="00DF415B"/>
    <w:rsid w:val="00DF519F"/>
    <w:rsid w:val="00DF6599"/>
    <w:rsid w:val="00DF69C9"/>
    <w:rsid w:val="00E100BA"/>
    <w:rsid w:val="00E11162"/>
    <w:rsid w:val="00E12409"/>
    <w:rsid w:val="00E15FB5"/>
    <w:rsid w:val="00E20A49"/>
    <w:rsid w:val="00E379BC"/>
    <w:rsid w:val="00E452AE"/>
    <w:rsid w:val="00E62A1B"/>
    <w:rsid w:val="00E62BC5"/>
    <w:rsid w:val="00E64E33"/>
    <w:rsid w:val="00E77279"/>
    <w:rsid w:val="00E774D6"/>
    <w:rsid w:val="00E92445"/>
    <w:rsid w:val="00E95ADD"/>
    <w:rsid w:val="00E95CA9"/>
    <w:rsid w:val="00EA5139"/>
    <w:rsid w:val="00EB2BE8"/>
    <w:rsid w:val="00EB54C9"/>
    <w:rsid w:val="00EB7B51"/>
    <w:rsid w:val="00EC0C08"/>
    <w:rsid w:val="00EC231F"/>
    <w:rsid w:val="00EC2AF8"/>
    <w:rsid w:val="00EC676D"/>
    <w:rsid w:val="00EC7585"/>
    <w:rsid w:val="00EC7E05"/>
    <w:rsid w:val="00ED1DF0"/>
    <w:rsid w:val="00ED5960"/>
    <w:rsid w:val="00ED7011"/>
    <w:rsid w:val="00ED7160"/>
    <w:rsid w:val="00EF59B7"/>
    <w:rsid w:val="00EF6903"/>
    <w:rsid w:val="00F00BF8"/>
    <w:rsid w:val="00F01649"/>
    <w:rsid w:val="00F07A40"/>
    <w:rsid w:val="00F108E1"/>
    <w:rsid w:val="00F140B2"/>
    <w:rsid w:val="00F207F1"/>
    <w:rsid w:val="00F350A2"/>
    <w:rsid w:val="00F41B62"/>
    <w:rsid w:val="00F443BE"/>
    <w:rsid w:val="00F52125"/>
    <w:rsid w:val="00F54DDD"/>
    <w:rsid w:val="00F576D9"/>
    <w:rsid w:val="00F607E0"/>
    <w:rsid w:val="00F66FBE"/>
    <w:rsid w:val="00F739D5"/>
    <w:rsid w:val="00F75C75"/>
    <w:rsid w:val="00F83178"/>
    <w:rsid w:val="00F84D4F"/>
    <w:rsid w:val="00F8605A"/>
    <w:rsid w:val="00F87654"/>
    <w:rsid w:val="00F90EF8"/>
    <w:rsid w:val="00F91D6E"/>
    <w:rsid w:val="00F970D3"/>
    <w:rsid w:val="00F97CDA"/>
    <w:rsid w:val="00FA3DA1"/>
    <w:rsid w:val="00FB1992"/>
    <w:rsid w:val="00FB4C0D"/>
    <w:rsid w:val="00FB53FC"/>
    <w:rsid w:val="00FC13BC"/>
    <w:rsid w:val="00FC2411"/>
    <w:rsid w:val="00FC7798"/>
    <w:rsid w:val="00FD03BC"/>
    <w:rsid w:val="00FD05AA"/>
    <w:rsid w:val="00FE1698"/>
    <w:rsid w:val="00FE7BF9"/>
    <w:rsid w:val="00FF0F38"/>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01649"/>
    <w:pPr>
      <w:keepNext/>
      <w:keepLines/>
      <w:numPr>
        <w:numId w:val="3"/>
      </w:numPr>
      <w:spacing w:before="120" w:after="120" w:line="578" w:lineRule="auto"/>
      <w:ind w:left="360"/>
      <w:outlineLvl w:val="0"/>
      <w:pPrChange w:id="0" w:author="Fildes, Robert" w:date="2014-09-16T15:19:00Z">
        <w:pPr>
          <w:keepNext/>
          <w:keepLines/>
          <w:widowControl w:val="0"/>
          <w:spacing w:before="340" w:after="330" w:line="578" w:lineRule="auto"/>
          <w:jc w:val="both"/>
          <w:outlineLvl w:val="0"/>
        </w:pPr>
      </w:pPrChange>
    </w:pPr>
    <w:rPr>
      <w:b/>
      <w:bCs/>
      <w:kern w:val="44"/>
      <w:sz w:val="28"/>
      <w:szCs w:val="44"/>
      <w:rPrChange w:id="0" w:author="Fildes, Robert" w:date="2014-09-16T15:19:00Z">
        <w:rPr>
          <w:rFonts w:asciiTheme="minorHAnsi" w:eastAsiaTheme="minorEastAsia" w:hAnsiTheme="minorHAnsi" w:cstheme="minorBidi"/>
          <w:b/>
          <w:bCs/>
          <w:kern w:val="44"/>
          <w:sz w:val="28"/>
          <w:szCs w:val="44"/>
          <w:lang w:val="en-US" w:eastAsia="zh-CN" w:bidi="ar-SA"/>
        </w:rPr>
      </w:rPrChange>
    </w:rPr>
  </w:style>
  <w:style w:type="paragraph" w:styleId="Heading2">
    <w:name w:val="heading 2"/>
    <w:basedOn w:val="Normal"/>
    <w:next w:val="Normal"/>
    <w:link w:val="Heading2Char"/>
    <w:uiPriority w:val="9"/>
    <w:unhideWhenUsed/>
    <w:qFormat/>
    <w:rsid w:val="00311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90EF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49"/>
    <w:rPr>
      <w:b/>
      <w:bCs/>
      <w:kern w:val="44"/>
      <w:sz w:val="28"/>
      <w:szCs w:val="44"/>
    </w:rPr>
  </w:style>
  <w:style w:type="character" w:customStyle="1" w:styleId="Heading2Char">
    <w:name w:val="Heading 2 Char"/>
    <w:basedOn w:val="DefaultParagraphFont"/>
    <w:link w:val="Heading2"/>
    <w:uiPriority w:val="9"/>
    <w:rsid w:val="003110AA"/>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3110AA"/>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3110AA"/>
    <w:rPr>
      <w:rFonts w:asciiTheme="majorHAnsi" w:eastAsia="SimSun" w:hAnsiTheme="majorHAnsi" w:cstheme="majorBidi"/>
      <w:b/>
      <w:bCs/>
      <w:sz w:val="32"/>
      <w:szCs w:val="32"/>
    </w:rPr>
  </w:style>
  <w:style w:type="paragraph" w:styleId="BalloonText">
    <w:name w:val="Balloon Text"/>
    <w:basedOn w:val="Normal"/>
    <w:link w:val="BalloonTextChar"/>
    <w:uiPriority w:val="99"/>
    <w:semiHidden/>
    <w:unhideWhenUsed/>
    <w:rsid w:val="00FD03BC"/>
    <w:rPr>
      <w:sz w:val="16"/>
      <w:szCs w:val="16"/>
    </w:rPr>
  </w:style>
  <w:style w:type="character" w:customStyle="1" w:styleId="BalloonTextChar">
    <w:name w:val="Balloon Text Char"/>
    <w:basedOn w:val="DefaultParagraphFont"/>
    <w:link w:val="BalloonText"/>
    <w:uiPriority w:val="99"/>
    <w:semiHidden/>
    <w:rsid w:val="00FD03BC"/>
    <w:rPr>
      <w:sz w:val="16"/>
      <w:szCs w:val="16"/>
    </w:rPr>
  </w:style>
  <w:style w:type="paragraph" w:styleId="ListParagraph">
    <w:name w:val="List Paragraph"/>
    <w:basedOn w:val="Normal"/>
    <w:uiPriority w:val="34"/>
    <w:qFormat/>
    <w:rsid w:val="00FD03BC"/>
    <w:pPr>
      <w:widowControl/>
      <w:spacing w:after="200" w:line="276" w:lineRule="auto"/>
      <w:ind w:left="720"/>
      <w:contextualSpacing/>
      <w:jc w:val="left"/>
    </w:pPr>
    <w:rPr>
      <w:rFonts w:ascii="Calibri" w:eastAsia="SimSun" w:hAnsi="Calibri" w:cs="Times New Roman"/>
      <w:kern w:val="0"/>
      <w:sz w:val="22"/>
      <w:lang w:val="en-GB"/>
    </w:rPr>
  </w:style>
  <w:style w:type="character" w:styleId="Hyperlink">
    <w:name w:val="Hyperlink"/>
    <w:basedOn w:val="DefaultParagraphFont"/>
    <w:uiPriority w:val="99"/>
    <w:unhideWhenUsed/>
    <w:rsid w:val="00431624"/>
    <w:rPr>
      <w:color w:val="0000FF" w:themeColor="hyperlink"/>
      <w:u w:val="single"/>
    </w:rPr>
  </w:style>
  <w:style w:type="character" w:customStyle="1" w:styleId="apple-converted-space">
    <w:name w:val="apple-converted-space"/>
    <w:basedOn w:val="DefaultParagraphFont"/>
    <w:rsid w:val="00431624"/>
  </w:style>
  <w:style w:type="character" w:customStyle="1" w:styleId="Heading3Char">
    <w:name w:val="Heading 3 Char"/>
    <w:basedOn w:val="DefaultParagraphFont"/>
    <w:link w:val="Heading3"/>
    <w:uiPriority w:val="9"/>
    <w:semiHidden/>
    <w:rsid w:val="00F90EF8"/>
    <w:rPr>
      <w:b/>
      <w:bCs/>
      <w:sz w:val="32"/>
      <w:szCs w:val="32"/>
    </w:rPr>
  </w:style>
  <w:style w:type="paragraph" w:styleId="FootnoteText">
    <w:name w:val="footnote text"/>
    <w:basedOn w:val="Normal"/>
    <w:link w:val="FootnoteTextChar"/>
    <w:uiPriority w:val="99"/>
    <w:unhideWhenUsed/>
    <w:rsid w:val="00964B63"/>
    <w:pPr>
      <w:snapToGrid w:val="0"/>
      <w:jc w:val="left"/>
    </w:pPr>
    <w:rPr>
      <w:sz w:val="18"/>
      <w:szCs w:val="18"/>
    </w:rPr>
  </w:style>
  <w:style w:type="character" w:customStyle="1" w:styleId="FootnoteTextChar">
    <w:name w:val="Footnote Text Char"/>
    <w:basedOn w:val="DefaultParagraphFont"/>
    <w:link w:val="FootnoteText"/>
    <w:uiPriority w:val="99"/>
    <w:rsid w:val="00964B63"/>
    <w:rPr>
      <w:sz w:val="18"/>
      <w:szCs w:val="18"/>
    </w:rPr>
  </w:style>
  <w:style w:type="character" w:styleId="FootnoteReference">
    <w:name w:val="footnote reference"/>
    <w:basedOn w:val="DefaultParagraphFont"/>
    <w:uiPriority w:val="99"/>
    <w:semiHidden/>
    <w:unhideWhenUsed/>
    <w:rsid w:val="00964B63"/>
    <w:rPr>
      <w:vertAlign w:val="superscript"/>
    </w:rPr>
  </w:style>
  <w:style w:type="paragraph" w:styleId="Header">
    <w:name w:val="header"/>
    <w:basedOn w:val="Normal"/>
    <w:link w:val="HeaderChar"/>
    <w:uiPriority w:val="99"/>
    <w:unhideWhenUsed/>
    <w:rsid w:val="00A85B08"/>
    <w:pPr>
      <w:tabs>
        <w:tab w:val="center" w:pos="4513"/>
        <w:tab w:val="right" w:pos="9026"/>
      </w:tabs>
    </w:pPr>
  </w:style>
  <w:style w:type="character" w:customStyle="1" w:styleId="HeaderChar">
    <w:name w:val="Header Char"/>
    <w:basedOn w:val="DefaultParagraphFont"/>
    <w:link w:val="Header"/>
    <w:uiPriority w:val="99"/>
    <w:rsid w:val="00A85B08"/>
  </w:style>
  <w:style w:type="paragraph" w:styleId="Footer">
    <w:name w:val="footer"/>
    <w:basedOn w:val="Normal"/>
    <w:link w:val="FooterChar"/>
    <w:uiPriority w:val="99"/>
    <w:unhideWhenUsed/>
    <w:rsid w:val="00A85B08"/>
    <w:pPr>
      <w:tabs>
        <w:tab w:val="center" w:pos="4513"/>
        <w:tab w:val="right" w:pos="9026"/>
      </w:tabs>
    </w:pPr>
  </w:style>
  <w:style w:type="character" w:customStyle="1" w:styleId="FooterChar">
    <w:name w:val="Footer Char"/>
    <w:basedOn w:val="DefaultParagraphFont"/>
    <w:link w:val="Footer"/>
    <w:uiPriority w:val="99"/>
    <w:rsid w:val="00A85B08"/>
  </w:style>
  <w:style w:type="character" w:styleId="CommentReference">
    <w:name w:val="annotation reference"/>
    <w:basedOn w:val="DefaultParagraphFont"/>
    <w:uiPriority w:val="99"/>
    <w:semiHidden/>
    <w:unhideWhenUsed/>
    <w:rsid w:val="00F01649"/>
    <w:rPr>
      <w:sz w:val="16"/>
      <w:szCs w:val="16"/>
    </w:rPr>
  </w:style>
  <w:style w:type="paragraph" w:styleId="CommentText">
    <w:name w:val="annotation text"/>
    <w:basedOn w:val="Normal"/>
    <w:link w:val="CommentTextChar"/>
    <w:uiPriority w:val="99"/>
    <w:semiHidden/>
    <w:unhideWhenUsed/>
    <w:rsid w:val="00F01649"/>
    <w:rPr>
      <w:sz w:val="20"/>
      <w:szCs w:val="20"/>
    </w:rPr>
  </w:style>
  <w:style w:type="character" w:customStyle="1" w:styleId="CommentTextChar">
    <w:name w:val="Comment Text Char"/>
    <w:basedOn w:val="DefaultParagraphFont"/>
    <w:link w:val="CommentText"/>
    <w:uiPriority w:val="99"/>
    <w:semiHidden/>
    <w:rsid w:val="00F01649"/>
    <w:rPr>
      <w:sz w:val="20"/>
      <w:szCs w:val="20"/>
    </w:rPr>
  </w:style>
  <w:style w:type="paragraph" w:styleId="CommentSubject">
    <w:name w:val="annotation subject"/>
    <w:basedOn w:val="CommentText"/>
    <w:next w:val="CommentText"/>
    <w:link w:val="CommentSubjectChar"/>
    <w:uiPriority w:val="99"/>
    <w:semiHidden/>
    <w:unhideWhenUsed/>
    <w:rsid w:val="00F01649"/>
    <w:rPr>
      <w:b/>
      <w:bCs/>
    </w:rPr>
  </w:style>
  <w:style w:type="character" w:customStyle="1" w:styleId="CommentSubjectChar">
    <w:name w:val="Comment Subject Char"/>
    <w:basedOn w:val="CommentTextChar"/>
    <w:link w:val="CommentSubject"/>
    <w:uiPriority w:val="99"/>
    <w:semiHidden/>
    <w:rsid w:val="00F0164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01649"/>
    <w:pPr>
      <w:keepNext/>
      <w:keepLines/>
      <w:numPr>
        <w:numId w:val="3"/>
      </w:numPr>
      <w:spacing w:before="120" w:after="120" w:line="578" w:lineRule="auto"/>
      <w:ind w:left="360"/>
      <w:outlineLvl w:val="0"/>
      <w:pPrChange w:id="1" w:author="Fildes, Robert" w:date="2014-09-16T15:19:00Z">
        <w:pPr>
          <w:keepNext/>
          <w:keepLines/>
          <w:widowControl w:val="0"/>
          <w:spacing w:before="340" w:after="330" w:line="578" w:lineRule="auto"/>
          <w:jc w:val="both"/>
          <w:outlineLvl w:val="0"/>
        </w:pPr>
      </w:pPrChange>
    </w:pPr>
    <w:rPr>
      <w:b/>
      <w:bCs/>
      <w:kern w:val="44"/>
      <w:sz w:val="28"/>
      <w:szCs w:val="44"/>
      <w:rPrChange w:id="1" w:author="Fildes, Robert" w:date="2014-09-16T15:19:00Z">
        <w:rPr>
          <w:rFonts w:asciiTheme="minorHAnsi" w:eastAsiaTheme="minorEastAsia" w:hAnsiTheme="minorHAnsi" w:cstheme="minorBidi"/>
          <w:b/>
          <w:bCs/>
          <w:kern w:val="44"/>
          <w:sz w:val="28"/>
          <w:szCs w:val="44"/>
          <w:lang w:val="en-US" w:eastAsia="zh-CN" w:bidi="ar-SA"/>
        </w:rPr>
      </w:rPrChange>
    </w:rPr>
  </w:style>
  <w:style w:type="paragraph" w:styleId="Heading2">
    <w:name w:val="heading 2"/>
    <w:basedOn w:val="Normal"/>
    <w:next w:val="Normal"/>
    <w:link w:val="Heading2Char"/>
    <w:uiPriority w:val="9"/>
    <w:unhideWhenUsed/>
    <w:qFormat/>
    <w:rsid w:val="00311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90EF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49"/>
    <w:rPr>
      <w:b/>
      <w:bCs/>
      <w:kern w:val="44"/>
      <w:sz w:val="28"/>
      <w:szCs w:val="44"/>
    </w:rPr>
  </w:style>
  <w:style w:type="character" w:customStyle="1" w:styleId="Heading2Char">
    <w:name w:val="Heading 2 Char"/>
    <w:basedOn w:val="DefaultParagraphFont"/>
    <w:link w:val="Heading2"/>
    <w:uiPriority w:val="9"/>
    <w:rsid w:val="003110AA"/>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3110AA"/>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3110AA"/>
    <w:rPr>
      <w:rFonts w:asciiTheme="majorHAnsi" w:eastAsia="SimSun" w:hAnsiTheme="majorHAnsi" w:cstheme="majorBidi"/>
      <w:b/>
      <w:bCs/>
      <w:sz w:val="32"/>
      <w:szCs w:val="32"/>
    </w:rPr>
  </w:style>
  <w:style w:type="paragraph" w:styleId="BalloonText">
    <w:name w:val="Balloon Text"/>
    <w:basedOn w:val="Normal"/>
    <w:link w:val="BalloonTextChar"/>
    <w:uiPriority w:val="99"/>
    <w:semiHidden/>
    <w:unhideWhenUsed/>
    <w:rsid w:val="00FD03BC"/>
    <w:rPr>
      <w:sz w:val="16"/>
      <w:szCs w:val="16"/>
    </w:rPr>
  </w:style>
  <w:style w:type="character" w:customStyle="1" w:styleId="BalloonTextChar">
    <w:name w:val="Balloon Text Char"/>
    <w:basedOn w:val="DefaultParagraphFont"/>
    <w:link w:val="BalloonText"/>
    <w:uiPriority w:val="99"/>
    <w:semiHidden/>
    <w:rsid w:val="00FD03BC"/>
    <w:rPr>
      <w:sz w:val="16"/>
      <w:szCs w:val="16"/>
    </w:rPr>
  </w:style>
  <w:style w:type="paragraph" w:styleId="ListParagraph">
    <w:name w:val="List Paragraph"/>
    <w:basedOn w:val="Normal"/>
    <w:uiPriority w:val="34"/>
    <w:qFormat/>
    <w:rsid w:val="00FD03BC"/>
    <w:pPr>
      <w:widowControl/>
      <w:spacing w:after="200" w:line="276" w:lineRule="auto"/>
      <w:ind w:left="720"/>
      <w:contextualSpacing/>
      <w:jc w:val="left"/>
    </w:pPr>
    <w:rPr>
      <w:rFonts w:ascii="Calibri" w:eastAsia="SimSun" w:hAnsi="Calibri" w:cs="Times New Roman"/>
      <w:kern w:val="0"/>
      <w:sz w:val="22"/>
      <w:lang w:val="en-GB"/>
    </w:rPr>
  </w:style>
  <w:style w:type="character" w:styleId="Hyperlink">
    <w:name w:val="Hyperlink"/>
    <w:basedOn w:val="DefaultParagraphFont"/>
    <w:uiPriority w:val="99"/>
    <w:unhideWhenUsed/>
    <w:rsid w:val="00431624"/>
    <w:rPr>
      <w:color w:val="0000FF" w:themeColor="hyperlink"/>
      <w:u w:val="single"/>
    </w:rPr>
  </w:style>
  <w:style w:type="character" w:customStyle="1" w:styleId="apple-converted-space">
    <w:name w:val="apple-converted-space"/>
    <w:basedOn w:val="DefaultParagraphFont"/>
    <w:rsid w:val="00431624"/>
  </w:style>
  <w:style w:type="character" w:customStyle="1" w:styleId="Heading3Char">
    <w:name w:val="Heading 3 Char"/>
    <w:basedOn w:val="DefaultParagraphFont"/>
    <w:link w:val="Heading3"/>
    <w:uiPriority w:val="9"/>
    <w:semiHidden/>
    <w:rsid w:val="00F90EF8"/>
    <w:rPr>
      <w:b/>
      <w:bCs/>
      <w:sz w:val="32"/>
      <w:szCs w:val="32"/>
    </w:rPr>
  </w:style>
  <w:style w:type="paragraph" w:styleId="FootnoteText">
    <w:name w:val="footnote text"/>
    <w:basedOn w:val="Normal"/>
    <w:link w:val="FootnoteTextChar"/>
    <w:uiPriority w:val="99"/>
    <w:unhideWhenUsed/>
    <w:rsid w:val="00964B63"/>
    <w:pPr>
      <w:snapToGrid w:val="0"/>
      <w:jc w:val="left"/>
    </w:pPr>
    <w:rPr>
      <w:sz w:val="18"/>
      <w:szCs w:val="18"/>
    </w:rPr>
  </w:style>
  <w:style w:type="character" w:customStyle="1" w:styleId="FootnoteTextChar">
    <w:name w:val="Footnote Text Char"/>
    <w:basedOn w:val="DefaultParagraphFont"/>
    <w:link w:val="FootnoteText"/>
    <w:uiPriority w:val="99"/>
    <w:rsid w:val="00964B63"/>
    <w:rPr>
      <w:sz w:val="18"/>
      <w:szCs w:val="18"/>
    </w:rPr>
  </w:style>
  <w:style w:type="character" w:styleId="FootnoteReference">
    <w:name w:val="footnote reference"/>
    <w:basedOn w:val="DefaultParagraphFont"/>
    <w:uiPriority w:val="99"/>
    <w:semiHidden/>
    <w:unhideWhenUsed/>
    <w:rsid w:val="00964B63"/>
    <w:rPr>
      <w:vertAlign w:val="superscript"/>
    </w:rPr>
  </w:style>
  <w:style w:type="paragraph" w:styleId="Header">
    <w:name w:val="header"/>
    <w:basedOn w:val="Normal"/>
    <w:link w:val="HeaderChar"/>
    <w:uiPriority w:val="99"/>
    <w:unhideWhenUsed/>
    <w:rsid w:val="00A85B08"/>
    <w:pPr>
      <w:tabs>
        <w:tab w:val="center" w:pos="4513"/>
        <w:tab w:val="right" w:pos="9026"/>
      </w:tabs>
    </w:pPr>
  </w:style>
  <w:style w:type="character" w:customStyle="1" w:styleId="HeaderChar">
    <w:name w:val="Header Char"/>
    <w:basedOn w:val="DefaultParagraphFont"/>
    <w:link w:val="Header"/>
    <w:uiPriority w:val="99"/>
    <w:rsid w:val="00A85B08"/>
  </w:style>
  <w:style w:type="paragraph" w:styleId="Footer">
    <w:name w:val="footer"/>
    <w:basedOn w:val="Normal"/>
    <w:link w:val="FooterChar"/>
    <w:uiPriority w:val="99"/>
    <w:unhideWhenUsed/>
    <w:rsid w:val="00A85B08"/>
    <w:pPr>
      <w:tabs>
        <w:tab w:val="center" w:pos="4513"/>
        <w:tab w:val="right" w:pos="9026"/>
      </w:tabs>
    </w:pPr>
  </w:style>
  <w:style w:type="character" w:customStyle="1" w:styleId="FooterChar">
    <w:name w:val="Footer Char"/>
    <w:basedOn w:val="DefaultParagraphFont"/>
    <w:link w:val="Footer"/>
    <w:uiPriority w:val="99"/>
    <w:rsid w:val="00A85B08"/>
  </w:style>
  <w:style w:type="character" w:styleId="CommentReference">
    <w:name w:val="annotation reference"/>
    <w:basedOn w:val="DefaultParagraphFont"/>
    <w:uiPriority w:val="99"/>
    <w:semiHidden/>
    <w:unhideWhenUsed/>
    <w:rsid w:val="00F01649"/>
    <w:rPr>
      <w:sz w:val="16"/>
      <w:szCs w:val="16"/>
    </w:rPr>
  </w:style>
  <w:style w:type="paragraph" w:styleId="CommentText">
    <w:name w:val="annotation text"/>
    <w:basedOn w:val="Normal"/>
    <w:link w:val="CommentTextChar"/>
    <w:uiPriority w:val="99"/>
    <w:semiHidden/>
    <w:unhideWhenUsed/>
    <w:rsid w:val="00F01649"/>
    <w:rPr>
      <w:sz w:val="20"/>
      <w:szCs w:val="20"/>
    </w:rPr>
  </w:style>
  <w:style w:type="character" w:customStyle="1" w:styleId="CommentTextChar">
    <w:name w:val="Comment Text Char"/>
    <w:basedOn w:val="DefaultParagraphFont"/>
    <w:link w:val="CommentText"/>
    <w:uiPriority w:val="99"/>
    <w:semiHidden/>
    <w:rsid w:val="00F01649"/>
    <w:rPr>
      <w:sz w:val="20"/>
      <w:szCs w:val="20"/>
    </w:rPr>
  </w:style>
  <w:style w:type="paragraph" w:styleId="CommentSubject">
    <w:name w:val="annotation subject"/>
    <w:basedOn w:val="CommentText"/>
    <w:next w:val="CommentText"/>
    <w:link w:val="CommentSubjectChar"/>
    <w:uiPriority w:val="99"/>
    <w:semiHidden/>
    <w:unhideWhenUsed/>
    <w:rsid w:val="00F01649"/>
    <w:rPr>
      <w:b/>
      <w:bCs/>
    </w:rPr>
  </w:style>
  <w:style w:type="character" w:customStyle="1" w:styleId="CommentSubjectChar">
    <w:name w:val="Comment Subject Char"/>
    <w:basedOn w:val="CommentTextChar"/>
    <w:link w:val="CommentSubject"/>
    <w:uiPriority w:val="99"/>
    <w:semiHidden/>
    <w:rsid w:val="00F016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0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chart" Target="charts/chart1.xml"/><Relationship Id="rId61" Type="http://schemas.openxmlformats.org/officeDocument/2006/relationships/theme" Target="theme/theme1.xml"/><Relationship Id="rId10" Type="http://schemas.openxmlformats.org/officeDocument/2006/relationships/hyperlink" Target="http://www.lums.lancs.ac.uk"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ums.lancs.ac.uk/publications"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4.emf"/><Relationship Id="rId8" Type="http://schemas.openxmlformats.org/officeDocument/2006/relationships/image" Target="media/image1.jpeg"/><Relationship Id="rId51" Type="http://schemas.openxmlformats.org/officeDocument/2006/relationships/oleObject" Target="embeddings/oleObject19.bin"/><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chart" Target="charts/chart3.xml"/></Relationships>
</file>

<file path=word/_rels/footnotes.xml.rels><?xml version="1.0" encoding="UTF-8" standalone="yes"?>
<Relationships xmlns="http://schemas.openxmlformats.org/package/2006/relationships"><Relationship Id="rId3" Type="http://schemas.openxmlformats.org/officeDocument/2006/relationships/hyperlink" Target="mailto:t.huang@imperial.ac.uk" TargetMode="External"/><Relationship Id="rId2" Type="http://schemas.openxmlformats.org/officeDocument/2006/relationships/hyperlink" Target="mailto:r.fildes@lancaster.ac.uk" TargetMode="External"/><Relationship Id="rId1" Type="http://schemas.openxmlformats.org/officeDocument/2006/relationships/hyperlink" Target="mailto:msh@tju.edu.c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dropbox\Dropbox\sku%20prediction%20code\paper\cate-level-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New%20dropbox\Dropbox\sku%20prediction%20code\paper\cate-leve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New%20dropbox\Dropbox\sku%20prediction%20code\paper\cate-leve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barChart>
        <c:barDir val="col"/>
        <c:grouping val="stacked"/>
        <c:varyColors val="0"/>
        <c:ser>
          <c:idx val="0"/>
          <c:order val="0"/>
          <c:invertIfNegative val="0"/>
          <c:cat>
            <c:strRef>
              <c:f>Sheet5!$D$4:$D$11</c:f>
              <c:strCache>
                <c:ptCount val="8"/>
                <c:pt idx="0">
                  <c:v>ETS</c:v>
                </c:pt>
                <c:pt idx="1">
                  <c:v>ADL-own</c:v>
                </c:pt>
                <c:pt idx="2">
                  <c:v>ADL-intra-top5</c:v>
                </c:pt>
                <c:pt idx="3">
                  <c:v>ADL-inter-top5</c:v>
                </c:pt>
                <c:pt idx="4">
                  <c:v>ADL-intra-PCA(4)</c:v>
                </c:pt>
                <c:pt idx="5">
                  <c:v>ADL-intra-all</c:v>
                </c:pt>
                <c:pt idx="6">
                  <c:v>ADL-inter-PCA(4)</c:v>
                </c:pt>
                <c:pt idx="7">
                  <c:v>ADL-inter-all</c:v>
                </c:pt>
              </c:strCache>
            </c:strRef>
          </c:cat>
          <c:val>
            <c:numRef>
              <c:f>Sheet5!$I$4:$I$11</c:f>
              <c:numCache>
                <c:formatCode>General</c:formatCode>
                <c:ptCount val="8"/>
                <c:pt idx="0">
                  <c:v>0</c:v>
                </c:pt>
                <c:pt idx="1">
                  <c:v>0.85710772257747181</c:v>
                </c:pt>
                <c:pt idx="2">
                  <c:v>0.92400393507132339</c:v>
                </c:pt>
                <c:pt idx="3">
                  <c:v>0.95425479586817519</c:v>
                </c:pt>
                <c:pt idx="4">
                  <c:v>0.97147073290703401</c:v>
                </c:pt>
                <c:pt idx="5">
                  <c:v>0.98278406296114151</c:v>
                </c:pt>
                <c:pt idx="6">
                  <c:v>0.98770290211510114</c:v>
                </c:pt>
                <c:pt idx="7">
                  <c:v>1</c:v>
                </c:pt>
              </c:numCache>
            </c:numRef>
          </c:val>
        </c:ser>
        <c:dLbls>
          <c:showLegendKey val="0"/>
          <c:showVal val="0"/>
          <c:showCatName val="0"/>
          <c:showSerName val="0"/>
          <c:showPercent val="0"/>
          <c:showBubbleSize val="0"/>
        </c:dLbls>
        <c:gapWidth val="300"/>
        <c:overlap val="100"/>
        <c:serLines/>
        <c:axId val="78185600"/>
        <c:axId val="78187136"/>
      </c:barChart>
      <c:catAx>
        <c:axId val="78185600"/>
        <c:scaling>
          <c:orientation val="minMax"/>
        </c:scaling>
        <c:delete val="0"/>
        <c:axPos val="b"/>
        <c:majorTickMark val="none"/>
        <c:minorTickMark val="none"/>
        <c:tickLblPos val="nextTo"/>
        <c:crossAx val="78187136"/>
        <c:crosses val="autoZero"/>
        <c:auto val="1"/>
        <c:lblAlgn val="ctr"/>
        <c:lblOffset val="100"/>
        <c:noMultiLvlLbl val="0"/>
      </c:catAx>
      <c:valAx>
        <c:axId val="78187136"/>
        <c:scaling>
          <c:orientation val="minMax"/>
          <c:max val="1"/>
        </c:scaling>
        <c:delete val="0"/>
        <c:axPos val="l"/>
        <c:majorGridlines/>
        <c:title>
          <c:tx>
            <c:rich>
              <a:bodyPr/>
              <a:lstStyle/>
              <a:p>
                <a:pPr>
                  <a:defRPr sz="1200"/>
                </a:pPr>
                <a:r>
                  <a:rPr lang="en-US" sz="1200"/>
                  <a:t>Forecasting improvements </a:t>
                </a:r>
              </a:p>
            </c:rich>
          </c:tx>
          <c:overlay val="0"/>
        </c:title>
        <c:numFmt formatCode="General" sourceLinked="1"/>
        <c:majorTickMark val="out"/>
        <c:minorTickMark val="none"/>
        <c:tickLblPos val="nextTo"/>
        <c:crossAx val="781856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barChart>
        <c:barDir val="col"/>
        <c:grouping val="percentStacked"/>
        <c:varyColors val="0"/>
        <c:ser>
          <c:idx val="0"/>
          <c:order val="0"/>
          <c:tx>
            <c:strRef>
              <c:f>Sheet4!$K$4</c:f>
              <c:strCache>
                <c:ptCount val="1"/>
                <c:pt idx="0">
                  <c:v>ADL-intra-all</c:v>
                </c:pt>
              </c:strCache>
            </c:strRef>
          </c:tx>
          <c:invertIfNegative val="0"/>
          <c:val>
            <c:numRef>
              <c:f>Sheet4!$K$5:$K$19</c:f>
              <c:numCache>
                <c:formatCode>General</c:formatCode>
                <c:ptCount val="15"/>
                <c:pt idx="0">
                  <c:v>0.23500000000000032</c:v>
                </c:pt>
                <c:pt idx="1">
                  <c:v>0.39199999999999946</c:v>
                </c:pt>
                <c:pt idx="2">
                  <c:v>3.7999999999999812E-2</c:v>
                </c:pt>
                <c:pt idx="3">
                  <c:v>7.5000000000000178E-2</c:v>
                </c:pt>
                <c:pt idx="4">
                  <c:v>0.19399999999999995</c:v>
                </c:pt>
                <c:pt idx="5">
                  <c:v>8.4999999999999964E-2</c:v>
                </c:pt>
                <c:pt idx="6">
                  <c:v>0.1899999999999995</c:v>
                </c:pt>
                <c:pt idx="7">
                  <c:v>0.20400000000000063</c:v>
                </c:pt>
                <c:pt idx="8">
                  <c:v>0.21600000000000019</c:v>
                </c:pt>
                <c:pt idx="9">
                  <c:v>1.770999999999999</c:v>
                </c:pt>
                <c:pt idx="10">
                  <c:v>9.9000000000000199E-2</c:v>
                </c:pt>
                <c:pt idx="11">
                  <c:v>9.1000000000000192E-2</c:v>
                </c:pt>
                <c:pt idx="12">
                  <c:v>4.4999999999999929E-2</c:v>
                </c:pt>
                <c:pt idx="13">
                  <c:v>4.9000000000000377E-2</c:v>
                </c:pt>
                <c:pt idx="14">
                  <c:v>1.0939999999999994</c:v>
                </c:pt>
              </c:numCache>
            </c:numRef>
          </c:val>
        </c:ser>
        <c:ser>
          <c:idx val="1"/>
          <c:order val="1"/>
          <c:tx>
            <c:strRef>
              <c:f>Sheet4!$L$4</c:f>
              <c:strCache>
                <c:ptCount val="1"/>
                <c:pt idx="0">
                  <c:v>ADL-inter-all</c:v>
                </c:pt>
              </c:strCache>
            </c:strRef>
          </c:tx>
          <c:invertIfNegative val="0"/>
          <c:val>
            <c:numRef>
              <c:f>Sheet4!$L$5:$L$19</c:f>
              <c:numCache>
                <c:formatCode>General</c:formatCode>
                <c:ptCount val="15"/>
                <c:pt idx="0">
                  <c:v>6.9999999999996732E-3</c:v>
                </c:pt>
                <c:pt idx="1">
                  <c:v>6.2999999999999723E-2</c:v>
                </c:pt>
                <c:pt idx="2">
                  <c:v>3.0000000000001137E-3</c:v>
                </c:pt>
                <c:pt idx="3">
                  <c:v>9.9999999999944578E-4</c:v>
                </c:pt>
                <c:pt idx="4">
                  <c:v>0</c:v>
                </c:pt>
                <c:pt idx="5">
                  <c:v>0</c:v>
                </c:pt>
                <c:pt idx="6">
                  <c:v>0.15000000000000036</c:v>
                </c:pt>
                <c:pt idx="7">
                  <c:v>2.0999999999999019E-2</c:v>
                </c:pt>
                <c:pt idx="8">
                  <c:v>-3.2999999999999918E-2</c:v>
                </c:pt>
                <c:pt idx="9">
                  <c:v>0.13400000000000034</c:v>
                </c:pt>
                <c:pt idx="10">
                  <c:v>-2.5000000000000355E-2</c:v>
                </c:pt>
                <c:pt idx="11">
                  <c:v>0</c:v>
                </c:pt>
                <c:pt idx="12">
                  <c:v>0</c:v>
                </c:pt>
                <c:pt idx="13">
                  <c:v>4.9999999999998934E-3</c:v>
                </c:pt>
                <c:pt idx="14">
                  <c:v>0</c:v>
                </c:pt>
              </c:numCache>
            </c:numRef>
          </c:val>
        </c:ser>
        <c:dLbls>
          <c:showLegendKey val="0"/>
          <c:showVal val="0"/>
          <c:showCatName val="0"/>
          <c:showSerName val="0"/>
          <c:showPercent val="0"/>
          <c:showBubbleSize val="0"/>
        </c:dLbls>
        <c:gapWidth val="75"/>
        <c:overlap val="100"/>
        <c:axId val="78306304"/>
        <c:axId val="247837824"/>
      </c:barChart>
      <c:catAx>
        <c:axId val="78306304"/>
        <c:scaling>
          <c:orientation val="minMax"/>
        </c:scaling>
        <c:delete val="0"/>
        <c:axPos val="b"/>
        <c:title>
          <c:tx>
            <c:rich>
              <a:bodyPr/>
              <a:lstStyle/>
              <a:p>
                <a:pPr>
                  <a:defRPr sz="1100"/>
                </a:pPr>
                <a:r>
                  <a:rPr lang="en-US" sz="1100"/>
                  <a:t>Category</a:t>
                </a:r>
              </a:p>
            </c:rich>
          </c:tx>
          <c:overlay val="0"/>
        </c:title>
        <c:majorTickMark val="none"/>
        <c:minorTickMark val="none"/>
        <c:tickLblPos val="nextTo"/>
        <c:crossAx val="247837824"/>
        <c:crosses val="autoZero"/>
        <c:auto val="1"/>
        <c:lblAlgn val="ctr"/>
        <c:lblOffset val="100"/>
        <c:noMultiLvlLbl val="0"/>
      </c:catAx>
      <c:valAx>
        <c:axId val="247837824"/>
        <c:scaling>
          <c:orientation val="minMax"/>
        </c:scaling>
        <c:delete val="0"/>
        <c:axPos val="l"/>
        <c:majorGridlines/>
        <c:title>
          <c:tx>
            <c:rich>
              <a:bodyPr/>
              <a:lstStyle/>
              <a:p>
                <a:pPr>
                  <a:defRPr sz="1100"/>
                </a:pPr>
                <a:r>
                  <a:rPr lang="en-US" sz="1100"/>
                  <a:t>Forecasting improvements</a:t>
                </a:r>
              </a:p>
            </c:rich>
          </c:tx>
          <c:overlay val="0"/>
        </c:title>
        <c:numFmt formatCode="General" sourceLinked="0"/>
        <c:majorTickMark val="out"/>
        <c:minorTickMark val="none"/>
        <c:tickLblPos val="nextTo"/>
        <c:crossAx val="78306304"/>
        <c:crosses val="autoZero"/>
        <c:crossBetween val="between"/>
      </c:valAx>
    </c:plotArea>
    <c:legend>
      <c:legendPos val="t"/>
      <c:overlay val="0"/>
      <c:txPr>
        <a:bodyPr/>
        <a:lstStyle/>
        <a:p>
          <a:pPr>
            <a:defRPr sz="11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barChart>
        <c:barDir val="col"/>
        <c:grouping val="clustered"/>
        <c:varyColors val="0"/>
        <c:ser>
          <c:idx val="0"/>
          <c:order val="0"/>
          <c:tx>
            <c:strRef>
              <c:f>Sheet1!$U$43</c:f>
              <c:strCache>
                <c:ptCount val="1"/>
                <c:pt idx="0">
                  <c:v>LASSO Granger</c:v>
                </c:pt>
              </c:strCache>
            </c:strRef>
          </c:tx>
          <c:invertIfNegative val="0"/>
          <c:val>
            <c:numRef>
              <c:f>Sheet1!$U$44:$U$58</c:f>
              <c:numCache>
                <c:formatCode>General</c:formatCode>
                <c:ptCount val="15"/>
                <c:pt idx="0">
                  <c:v>4.1890000000000001</c:v>
                </c:pt>
                <c:pt idx="1">
                  <c:v>7.9279999999999999</c:v>
                </c:pt>
                <c:pt idx="2">
                  <c:v>2.17</c:v>
                </c:pt>
                <c:pt idx="3">
                  <c:v>5.1920000000000002</c:v>
                </c:pt>
                <c:pt idx="4">
                  <c:v>6.2149999999999999</c:v>
                </c:pt>
                <c:pt idx="5">
                  <c:v>6.6180000000000003</c:v>
                </c:pt>
                <c:pt idx="6">
                  <c:v>9.2140000000000004</c:v>
                </c:pt>
                <c:pt idx="7">
                  <c:v>8.1630000000000003</c:v>
                </c:pt>
                <c:pt idx="8">
                  <c:v>3.8660000000000001</c:v>
                </c:pt>
                <c:pt idx="9">
                  <c:v>8.1370000000000005</c:v>
                </c:pt>
                <c:pt idx="10">
                  <c:v>4.1310000000000002</c:v>
                </c:pt>
                <c:pt idx="11">
                  <c:v>6.7549999999999999</c:v>
                </c:pt>
                <c:pt idx="12">
                  <c:v>5.38</c:v>
                </c:pt>
                <c:pt idx="13">
                  <c:v>3.4969999999999999</c:v>
                </c:pt>
                <c:pt idx="14">
                  <c:v>14.099</c:v>
                </c:pt>
              </c:numCache>
            </c:numRef>
          </c:val>
        </c:ser>
        <c:ser>
          <c:idx val="1"/>
          <c:order val="1"/>
          <c:tx>
            <c:strRef>
              <c:f>Sheet1!$V$43</c:f>
              <c:strCache>
                <c:ptCount val="1"/>
                <c:pt idx="0">
                  <c:v>Full connection</c:v>
                </c:pt>
              </c:strCache>
            </c:strRef>
          </c:tx>
          <c:invertIfNegative val="0"/>
          <c:val>
            <c:numRef>
              <c:f>Sheet1!$V$44:$V$58</c:f>
              <c:numCache>
                <c:formatCode>General</c:formatCode>
                <c:ptCount val="15"/>
                <c:pt idx="0">
                  <c:v>4.1975415828551705</c:v>
                </c:pt>
                <c:pt idx="1">
                  <c:v>7.9457480357829766</c:v>
                </c:pt>
                <c:pt idx="2">
                  <c:v>2.1630037071528689</c:v>
                </c:pt>
                <c:pt idx="3">
                  <c:v>5.2030230536661506</c:v>
                </c:pt>
                <c:pt idx="4">
                  <c:v>6.1987093279108141</c:v>
                </c:pt>
                <c:pt idx="5">
                  <c:v>6.6125475535166558</c:v>
                </c:pt>
                <c:pt idx="6">
                  <c:v>9.3930444172872054</c:v>
                </c:pt>
                <c:pt idx="7">
                  <c:v>8.1470486834624865</c:v>
                </c:pt>
                <c:pt idx="8">
                  <c:v>3.8891459936545969</c:v>
                </c:pt>
                <c:pt idx="9">
                  <c:v>8.3977231631332465</c:v>
                </c:pt>
                <c:pt idx="10">
                  <c:v>4.1501792938397646</c:v>
                </c:pt>
                <c:pt idx="11">
                  <c:v>6.7336012552719371</c:v>
                </c:pt>
                <c:pt idx="12">
                  <c:v>5.4025297700538264</c:v>
                </c:pt>
                <c:pt idx="13">
                  <c:v>3.537621553822051</c:v>
                </c:pt>
                <c:pt idx="14">
                  <c:v>14.101369677965877</c:v>
                </c:pt>
              </c:numCache>
            </c:numRef>
          </c:val>
        </c:ser>
        <c:dLbls>
          <c:showLegendKey val="0"/>
          <c:showVal val="0"/>
          <c:showCatName val="0"/>
          <c:showSerName val="0"/>
          <c:showPercent val="0"/>
          <c:showBubbleSize val="0"/>
        </c:dLbls>
        <c:gapWidth val="300"/>
        <c:axId val="249087872"/>
        <c:axId val="249118720"/>
      </c:barChart>
      <c:catAx>
        <c:axId val="249087872"/>
        <c:scaling>
          <c:orientation val="minMax"/>
        </c:scaling>
        <c:delete val="0"/>
        <c:axPos val="b"/>
        <c:title>
          <c:tx>
            <c:rich>
              <a:bodyPr/>
              <a:lstStyle/>
              <a:p>
                <a:pPr>
                  <a:defRPr sz="1100"/>
                </a:pPr>
                <a:r>
                  <a:rPr lang="en-US" altLang="en-US" sz="1100"/>
                  <a:t>Category</a:t>
                </a:r>
              </a:p>
            </c:rich>
          </c:tx>
          <c:overlay val="0"/>
        </c:title>
        <c:majorTickMark val="none"/>
        <c:minorTickMark val="none"/>
        <c:tickLblPos val="nextTo"/>
        <c:crossAx val="249118720"/>
        <c:crosses val="autoZero"/>
        <c:auto val="1"/>
        <c:lblAlgn val="ctr"/>
        <c:lblOffset val="100"/>
        <c:noMultiLvlLbl val="0"/>
      </c:catAx>
      <c:valAx>
        <c:axId val="249118720"/>
        <c:scaling>
          <c:orientation val="minMax"/>
          <c:max val="15"/>
        </c:scaling>
        <c:delete val="0"/>
        <c:axPos val="l"/>
        <c:majorGridlines/>
        <c:title>
          <c:tx>
            <c:rich>
              <a:bodyPr/>
              <a:lstStyle/>
              <a:p>
                <a:pPr>
                  <a:defRPr sz="1100"/>
                </a:pPr>
                <a:r>
                  <a:rPr lang="en-US" altLang="en-US" sz="1100"/>
                  <a:t>MAE</a:t>
                </a:r>
              </a:p>
            </c:rich>
          </c:tx>
          <c:overlay val="0"/>
        </c:title>
        <c:numFmt formatCode="General" sourceLinked="1"/>
        <c:majorTickMark val="out"/>
        <c:minorTickMark val="none"/>
        <c:tickLblPos val="nextTo"/>
        <c:crossAx val="249087872"/>
        <c:crosses val="autoZero"/>
        <c:crossBetween val="between"/>
      </c:valAx>
    </c:plotArea>
    <c:legend>
      <c:legendPos val="t"/>
      <c:overlay val="0"/>
      <c:txPr>
        <a:bodyPr/>
        <a:lstStyle/>
        <a:p>
          <a:pPr>
            <a:defRPr sz="11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10670</Words>
  <Characters>60821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71349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shaohui</dc:creator>
  <cp:lastModifiedBy>huangtao</cp:lastModifiedBy>
  <cp:revision>2</cp:revision>
  <cp:lastPrinted>2014-08-28T09:11:00Z</cp:lastPrinted>
  <dcterms:created xsi:type="dcterms:W3CDTF">2014-09-18T18:52:00Z</dcterms:created>
  <dcterms:modified xsi:type="dcterms:W3CDTF">2014-09-18T18:52:00Z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