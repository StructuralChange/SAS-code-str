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2D1" w:rsidRPr="009D02D1" w:rsidRDefault="009D02D1" w:rsidP="009D02D1">
      <w:pPr>
        <w:spacing w:before="240" w:after="60"/>
        <w:jc w:val="center"/>
        <w:outlineLvl w:val="0"/>
        <w:rPr>
          <w:rFonts w:ascii="Cambria" w:eastAsia="宋体" w:hAnsi="Cambria" w:cs="Times New Roman"/>
          <w:b/>
          <w:bCs/>
          <w:sz w:val="32"/>
          <w:szCs w:val="32"/>
        </w:rPr>
      </w:pPr>
      <w:r w:rsidRPr="009D02D1">
        <w:rPr>
          <w:rFonts w:ascii="Cambria" w:eastAsia="宋体" w:hAnsi="Cambria" w:cs="Times New Roman"/>
          <w:b/>
          <w:bCs/>
          <w:sz w:val="32"/>
          <w:szCs w:val="32"/>
        </w:rPr>
        <w:t>A</w:t>
      </w:r>
      <w:r w:rsidRPr="009D02D1">
        <w:rPr>
          <w:rFonts w:ascii="Cambria" w:eastAsia="宋体" w:hAnsi="Cambria" w:cs="Times New Roman" w:hint="eastAsia"/>
          <w:b/>
          <w:bCs/>
          <w:sz w:val="32"/>
          <w:szCs w:val="32"/>
        </w:rPr>
        <w:t xml:space="preserve"> </w:t>
      </w:r>
      <w:r w:rsidRPr="009D02D1">
        <w:rPr>
          <w:rFonts w:ascii="Cambria" w:eastAsia="宋体" w:hAnsi="Cambria" w:cs="Times New Roman"/>
          <w:b/>
          <w:bCs/>
          <w:sz w:val="32"/>
          <w:szCs w:val="32"/>
        </w:rPr>
        <w:t>list of responses to the reviewers' comments</w:t>
      </w:r>
    </w:p>
    <w:p w:rsidR="009D02D1" w:rsidRPr="009D02D1" w:rsidRDefault="009D02D1" w:rsidP="009D02D1">
      <w:pPr>
        <w:rPr>
          <w:rFonts w:ascii="Times New Roman" w:eastAsia="宋体" w:hAnsi="Times New Roman" w:cs="Times New Roman"/>
          <w:szCs w:val="24"/>
        </w:rPr>
      </w:pPr>
    </w:p>
    <w:p w:rsidR="00BE0CD4" w:rsidRDefault="009D02D1" w:rsidP="009D02D1">
      <w:pPr>
        <w:ind w:firstLine="360"/>
        <w:rPr>
          <w:ins w:id="0" w:author="shaohui" w:date="2015-05-07T18:00:00Z"/>
          <w:rFonts w:ascii="Times New Roman" w:eastAsia="宋体" w:hAnsi="Times New Roman" w:cs="Times New Roman"/>
          <w:szCs w:val="24"/>
        </w:rPr>
      </w:pPr>
      <w:r w:rsidRPr="009D02D1">
        <w:rPr>
          <w:rFonts w:ascii="Times New Roman" w:eastAsia="宋体" w:hAnsi="Times New Roman" w:cs="Times New Roman"/>
          <w:szCs w:val="24"/>
        </w:rPr>
        <w:t>We would like to thank the anonymous reviewers for their kind comments and valuable suggestions.</w:t>
      </w:r>
      <w:r w:rsidRPr="009D02D1">
        <w:rPr>
          <w:rFonts w:ascii="Times New Roman" w:eastAsia="宋体" w:hAnsi="Times New Roman" w:cs="Times New Roman" w:hint="eastAsia"/>
          <w:szCs w:val="24"/>
        </w:rPr>
        <w:t xml:space="preserve"> </w:t>
      </w:r>
      <w:r w:rsidRPr="009D02D1">
        <w:rPr>
          <w:rFonts w:ascii="Times New Roman" w:eastAsia="宋体" w:hAnsi="Times New Roman" w:cs="Times New Roman"/>
          <w:szCs w:val="24"/>
        </w:rPr>
        <w:t>We carefully read the reviewers</w:t>
      </w:r>
      <w:r>
        <w:rPr>
          <w:rFonts w:ascii="Times New Roman" w:eastAsia="宋体" w:hAnsi="Times New Roman" w:cs="Times New Roman"/>
          <w:szCs w:val="24"/>
        </w:rPr>
        <w:t>’</w:t>
      </w:r>
      <w:r w:rsidRPr="009D02D1">
        <w:rPr>
          <w:rFonts w:ascii="Times New Roman" w:eastAsia="宋体" w:hAnsi="Times New Roman" w:cs="Times New Roman"/>
          <w:szCs w:val="24"/>
        </w:rPr>
        <w:t xml:space="preserve"> reports and revised the manuscript according to </w:t>
      </w:r>
      <w:r>
        <w:rPr>
          <w:rFonts w:ascii="Times New Roman" w:eastAsia="宋体" w:hAnsi="Times New Roman" w:cs="Times New Roman" w:hint="eastAsia"/>
          <w:szCs w:val="24"/>
        </w:rPr>
        <w:t>their</w:t>
      </w:r>
      <w:r w:rsidRPr="009D02D1">
        <w:rPr>
          <w:rFonts w:ascii="Times New Roman" w:eastAsia="宋体" w:hAnsi="Times New Roman" w:cs="Times New Roman"/>
          <w:szCs w:val="24"/>
        </w:rPr>
        <w:t xml:space="preserve"> suggestions.</w:t>
      </w:r>
      <w:r w:rsidRPr="009D02D1">
        <w:rPr>
          <w:rFonts w:ascii="Times New Roman" w:eastAsia="宋体" w:hAnsi="Times New Roman" w:cs="Times New Roman" w:hint="eastAsia"/>
          <w:szCs w:val="24"/>
        </w:rPr>
        <w:t xml:space="preserve"> </w:t>
      </w:r>
      <w:r w:rsidRPr="009D02D1">
        <w:rPr>
          <w:rFonts w:ascii="Times New Roman" w:eastAsia="宋体" w:hAnsi="Times New Roman" w:cs="Times New Roman"/>
          <w:szCs w:val="24"/>
        </w:rPr>
        <w:t xml:space="preserve">All of the comments of the </w:t>
      </w:r>
      <w:r w:rsidR="00D50FDA" w:rsidRPr="00D50FDA">
        <w:rPr>
          <w:rFonts w:ascii="Times New Roman" w:eastAsia="宋体" w:hAnsi="Times New Roman" w:cs="Times New Roman"/>
          <w:szCs w:val="24"/>
        </w:rPr>
        <w:t xml:space="preserve">reviewers </w:t>
      </w:r>
      <w:r w:rsidRPr="009D02D1">
        <w:rPr>
          <w:rFonts w:ascii="Times New Roman" w:eastAsia="宋体" w:hAnsi="Times New Roman" w:cs="Times New Roman"/>
          <w:szCs w:val="24"/>
        </w:rPr>
        <w:t>have been positively taken into account</w:t>
      </w:r>
      <w:r w:rsidRPr="009D02D1">
        <w:rPr>
          <w:rFonts w:ascii="Times New Roman" w:eastAsia="宋体" w:hAnsi="Times New Roman" w:cs="Times New Roman" w:hint="eastAsia"/>
          <w:szCs w:val="24"/>
        </w:rPr>
        <w:t>.</w:t>
      </w:r>
      <w:r w:rsidRPr="009D02D1">
        <w:rPr>
          <w:rFonts w:ascii="Times New Roman" w:eastAsia="宋体" w:hAnsi="Times New Roman" w:cs="Times New Roman"/>
          <w:szCs w:val="24"/>
        </w:rPr>
        <w:t xml:space="preserve"> The paper has improved substantially with their contributions. </w:t>
      </w:r>
    </w:p>
    <w:p w:rsidR="00013E55" w:rsidRDefault="00BE0CD4" w:rsidP="009D02D1">
      <w:pPr>
        <w:ind w:firstLine="360"/>
        <w:rPr>
          <w:rFonts w:ascii="Times New Roman" w:eastAsia="宋体" w:hAnsi="Times New Roman" w:cs="Times New Roman"/>
          <w:szCs w:val="24"/>
        </w:rPr>
      </w:pPr>
      <w:ins w:id="1" w:author="shaohui" w:date="2015-05-07T17:56:00Z">
        <w:r>
          <w:rPr>
            <w:rFonts w:ascii="Times New Roman" w:eastAsia="宋体" w:hAnsi="Times New Roman" w:cs="Times New Roman"/>
            <w:szCs w:val="24"/>
          </w:rPr>
          <w:t>I</w:t>
        </w:r>
        <w:r>
          <w:rPr>
            <w:rFonts w:ascii="Times New Roman" w:eastAsia="宋体" w:hAnsi="Times New Roman" w:cs="Times New Roman" w:hint="eastAsia"/>
            <w:szCs w:val="24"/>
          </w:rPr>
          <w:t xml:space="preserve">n addition to </w:t>
        </w:r>
      </w:ins>
      <w:ins w:id="2" w:author="shaohui" w:date="2015-05-07T17:57:00Z">
        <w:r>
          <w:rPr>
            <w:rFonts w:ascii="Times New Roman" w:eastAsia="宋体" w:hAnsi="Times New Roman" w:cs="Times New Roman" w:hint="eastAsia"/>
            <w:szCs w:val="24"/>
          </w:rPr>
          <w:t xml:space="preserve">the modifications </w:t>
        </w:r>
        <w:r>
          <w:rPr>
            <w:rFonts w:ascii="Times New Roman" w:eastAsia="宋体" w:hAnsi="Times New Roman" w:cs="Times New Roman"/>
            <w:szCs w:val="24"/>
          </w:rPr>
          <w:t>according</w:t>
        </w:r>
        <w:r>
          <w:rPr>
            <w:rFonts w:ascii="Times New Roman" w:eastAsia="宋体" w:hAnsi="Times New Roman" w:cs="Times New Roman" w:hint="eastAsia"/>
            <w:szCs w:val="24"/>
          </w:rPr>
          <w:t xml:space="preserve"> to </w:t>
        </w:r>
        <w:r>
          <w:rPr>
            <w:rFonts w:ascii="Times New Roman" w:eastAsia="宋体" w:hAnsi="Times New Roman" w:cs="Times New Roman"/>
            <w:szCs w:val="24"/>
          </w:rPr>
          <w:t>referees’</w:t>
        </w:r>
        <w:r>
          <w:rPr>
            <w:rFonts w:ascii="Times New Roman" w:eastAsia="宋体" w:hAnsi="Times New Roman" w:cs="Times New Roman" w:hint="eastAsia"/>
            <w:szCs w:val="24"/>
          </w:rPr>
          <w:t xml:space="preserve"> suggestions, </w:t>
        </w:r>
      </w:ins>
      <w:ins w:id="3" w:author="shaohui" w:date="2015-05-07T17:58:00Z">
        <w:r>
          <w:rPr>
            <w:rFonts w:ascii="Times New Roman" w:eastAsia="宋体" w:hAnsi="Times New Roman" w:cs="Times New Roman" w:hint="eastAsia"/>
            <w:szCs w:val="24"/>
          </w:rPr>
          <w:t>a</w:t>
        </w:r>
      </w:ins>
      <w:ins w:id="4" w:author="shaohui" w:date="2015-05-07T16:50:00Z">
        <w:r w:rsidR="005655EA">
          <w:rPr>
            <w:rFonts w:ascii="Times New Roman" w:eastAsia="宋体" w:hAnsi="Times New Roman" w:cs="Times New Roman" w:hint="eastAsia"/>
            <w:szCs w:val="24"/>
          </w:rPr>
          <w:t xml:space="preserve"> </w:t>
        </w:r>
      </w:ins>
      <w:ins w:id="5" w:author="shaohui" w:date="2015-05-07T17:58:00Z">
        <w:r>
          <w:rPr>
            <w:rFonts w:ascii="Times New Roman" w:eastAsia="宋体" w:hAnsi="Times New Roman" w:cs="Times New Roman" w:hint="eastAsia"/>
            <w:szCs w:val="24"/>
          </w:rPr>
          <w:t xml:space="preserve">major </w:t>
        </w:r>
      </w:ins>
      <w:ins w:id="6" w:author="shaohui" w:date="2015-05-07T16:50:00Z">
        <w:r w:rsidR="005655EA">
          <w:rPr>
            <w:rFonts w:ascii="Times New Roman" w:eastAsia="宋体" w:hAnsi="Times New Roman" w:cs="Times New Roman" w:hint="eastAsia"/>
            <w:szCs w:val="24"/>
          </w:rPr>
          <w:t>change</w:t>
        </w:r>
      </w:ins>
      <w:ins w:id="7" w:author="shaohui" w:date="2015-05-07T17:58:00Z">
        <w:r>
          <w:rPr>
            <w:rFonts w:ascii="Times New Roman" w:eastAsia="宋体" w:hAnsi="Times New Roman" w:cs="Times New Roman" w:hint="eastAsia"/>
            <w:szCs w:val="24"/>
          </w:rPr>
          <w:t xml:space="preserve"> in the revision</w:t>
        </w:r>
      </w:ins>
      <w:ins w:id="8" w:author="shaohui" w:date="2015-05-07T16:50:00Z">
        <w:r w:rsidR="005655EA">
          <w:rPr>
            <w:rFonts w:ascii="Times New Roman" w:eastAsia="宋体" w:hAnsi="Times New Roman" w:cs="Times New Roman" w:hint="eastAsia"/>
            <w:szCs w:val="24"/>
          </w:rPr>
          <w:t xml:space="preserve"> is that w</w:t>
        </w:r>
      </w:ins>
      <w:ins w:id="9" w:author="shaohui" w:date="2015-05-07T16:40:00Z">
        <w:r w:rsidR="00373D47">
          <w:rPr>
            <w:rFonts w:ascii="Times New Roman" w:eastAsia="宋体" w:hAnsi="Times New Roman" w:cs="Times New Roman" w:hint="eastAsia"/>
            <w:szCs w:val="24"/>
          </w:rPr>
          <w:t xml:space="preserve">e update the </w:t>
        </w:r>
      </w:ins>
      <w:ins w:id="10" w:author="shaohui" w:date="2015-05-07T17:58:00Z">
        <w:r>
          <w:rPr>
            <w:rFonts w:ascii="Times New Roman" w:eastAsia="宋体" w:hAnsi="Times New Roman" w:cs="Times New Roman" w:hint="eastAsia"/>
            <w:szCs w:val="24"/>
          </w:rPr>
          <w:t xml:space="preserve">results </w:t>
        </w:r>
      </w:ins>
      <w:ins w:id="11" w:author="shaohui" w:date="2015-05-07T16:40:00Z">
        <w:r w:rsidR="00373D47">
          <w:rPr>
            <w:rFonts w:ascii="Times New Roman" w:eastAsia="宋体" w:hAnsi="Times New Roman" w:cs="Times New Roman" w:hint="eastAsia"/>
            <w:szCs w:val="24"/>
          </w:rPr>
          <w:t xml:space="preserve">by adding </w:t>
        </w:r>
      </w:ins>
      <w:ins w:id="12" w:author="shaohui" w:date="2015-05-07T16:42:00Z">
        <w:r w:rsidR="00373D47" w:rsidRPr="00373D47">
          <w:rPr>
            <w:rFonts w:ascii="Times New Roman" w:eastAsia="宋体" w:hAnsi="Times New Roman" w:cs="Times New Roman"/>
            <w:szCs w:val="24"/>
          </w:rPr>
          <w:t>one-half the mean-squared error to the forecasts before transforming them back into sales units</w:t>
        </w:r>
        <w:r w:rsidR="00373D47">
          <w:rPr>
            <w:rFonts w:ascii="Times New Roman" w:eastAsia="宋体" w:hAnsi="Times New Roman" w:cs="Times New Roman" w:hint="eastAsia"/>
            <w:szCs w:val="24"/>
          </w:rPr>
          <w:t xml:space="preserve">. </w:t>
        </w:r>
        <w:r w:rsidR="00373D47">
          <w:rPr>
            <w:rFonts w:ascii="Times New Roman" w:eastAsia="宋体" w:hAnsi="Times New Roman" w:cs="Times New Roman"/>
            <w:szCs w:val="24"/>
          </w:rPr>
          <w:t>U</w:t>
        </w:r>
      </w:ins>
      <w:ins w:id="13" w:author="shaohui" w:date="2015-05-07T16:43:00Z">
        <w:r w:rsidR="00373D47">
          <w:rPr>
            <w:rFonts w:ascii="Times New Roman" w:eastAsia="宋体" w:hAnsi="Times New Roman" w:cs="Times New Roman" w:hint="eastAsia"/>
            <w:szCs w:val="24"/>
          </w:rPr>
          <w:t xml:space="preserve">sually this </w:t>
        </w:r>
      </w:ins>
      <w:ins w:id="14" w:author="shaohui" w:date="2015-05-07T16:44:00Z">
        <w:r w:rsidR="00373D47">
          <w:rPr>
            <w:rFonts w:ascii="Times New Roman" w:eastAsia="宋体" w:hAnsi="Times New Roman" w:cs="Times New Roman" w:hint="eastAsia"/>
            <w:szCs w:val="24"/>
          </w:rPr>
          <w:t xml:space="preserve">adjustment </w:t>
        </w:r>
      </w:ins>
      <w:ins w:id="15" w:author="shaohui" w:date="2015-05-07T16:43:00Z">
        <w:r w:rsidR="00373D47">
          <w:rPr>
            <w:rFonts w:ascii="Times New Roman" w:eastAsia="宋体" w:hAnsi="Times New Roman" w:cs="Times New Roman" w:hint="eastAsia"/>
            <w:szCs w:val="24"/>
          </w:rPr>
          <w:t xml:space="preserve">may not </w:t>
        </w:r>
      </w:ins>
      <w:ins w:id="16" w:author="shaohui" w:date="2015-05-07T16:44:00Z">
        <w:r w:rsidR="00373D47">
          <w:rPr>
            <w:rFonts w:ascii="Times New Roman" w:eastAsia="宋体" w:hAnsi="Times New Roman" w:cs="Times New Roman" w:hint="eastAsia"/>
            <w:szCs w:val="24"/>
          </w:rPr>
          <w:t xml:space="preserve">be </w:t>
        </w:r>
      </w:ins>
      <w:ins w:id="17" w:author="shaohui" w:date="2015-05-07T16:43:00Z">
        <w:r w:rsidR="00373D47">
          <w:rPr>
            <w:rFonts w:ascii="Times New Roman" w:eastAsia="宋体" w:hAnsi="Times New Roman" w:cs="Times New Roman" w:hint="eastAsia"/>
            <w:szCs w:val="24"/>
          </w:rPr>
          <w:t>an issue</w:t>
        </w:r>
      </w:ins>
      <w:ins w:id="18" w:author="shaohui" w:date="2015-05-07T16:44:00Z">
        <w:r w:rsidR="00373D47">
          <w:rPr>
            <w:rFonts w:ascii="Times New Roman" w:eastAsia="宋体" w:hAnsi="Times New Roman" w:cs="Times New Roman" w:hint="eastAsia"/>
            <w:szCs w:val="24"/>
          </w:rPr>
          <w:t xml:space="preserve"> in</w:t>
        </w:r>
      </w:ins>
      <w:ins w:id="19" w:author="shaohui" w:date="2015-05-07T16:45:00Z">
        <w:r w:rsidR="00373D47">
          <w:rPr>
            <w:rFonts w:ascii="Times New Roman" w:eastAsia="宋体" w:hAnsi="Times New Roman" w:cs="Times New Roman" w:hint="eastAsia"/>
            <w:szCs w:val="24"/>
          </w:rPr>
          <w:t xml:space="preserve"> terms of accuracy</w:t>
        </w:r>
      </w:ins>
      <w:ins w:id="20" w:author="shaohui" w:date="2015-05-07T16:51:00Z">
        <w:r w:rsidR="005655EA">
          <w:rPr>
            <w:rFonts w:ascii="Times New Roman" w:eastAsia="宋体" w:hAnsi="Times New Roman" w:cs="Times New Roman" w:hint="eastAsia"/>
            <w:szCs w:val="24"/>
          </w:rPr>
          <w:t xml:space="preserve"> so that it is often neglected</w:t>
        </w:r>
      </w:ins>
      <w:ins w:id="21" w:author="shaohui" w:date="2015-05-07T16:45:00Z">
        <w:r w:rsidR="00373D47">
          <w:rPr>
            <w:rFonts w:ascii="Times New Roman" w:eastAsia="宋体" w:hAnsi="Times New Roman" w:cs="Times New Roman" w:hint="eastAsia"/>
            <w:szCs w:val="24"/>
          </w:rPr>
          <w:t xml:space="preserve">, but </w:t>
        </w:r>
      </w:ins>
      <w:ins w:id="22" w:author="shaohui" w:date="2015-05-07T17:59:00Z">
        <w:r>
          <w:rPr>
            <w:rFonts w:ascii="Times New Roman" w:eastAsia="宋体" w:hAnsi="Times New Roman" w:cs="Times New Roman" w:hint="eastAsia"/>
            <w:szCs w:val="24"/>
          </w:rPr>
          <w:t xml:space="preserve">when we </w:t>
        </w:r>
      </w:ins>
      <w:ins w:id="23" w:author="shaohui" w:date="2015-05-07T18:00:00Z">
        <w:r>
          <w:rPr>
            <w:rFonts w:ascii="Times New Roman" w:eastAsia="宋体" w:hAnsi="Times New Roman" w:cs="Times New Roman" w:hint="eastAsia"/>
            <w:szCs w:val="24"/>
          </w:rPr>
          <w:t xml:space="preserve">try to </w:t>
        </w:r>
      </w:ins>
      <w:ins w:id="24" w:author="shaohui" w:date="2015-05-07T17:59:00Z">
        <w:r>
          <w:rPr>
            <w:rFonts w:ascii="Times New Roman" w:eastAsia="宋体" w:hAnsi="Times New Roman" w:cs="Times New Roman" w:hint="eastAsia"/>
            <w:szCs w:val="24"/>
          </w:rPr>
          <w:t xml:space="preserve">response to </w:t>
        </w:r>
      </w:ins>
      <w:ins w:id="25" w:author="shaohui" w:date="2015-05-07T18:00:00Z">
        <w:r>
          <w:rPr>
            <w:rFonts w:ascii="Times New Roman" w:eastAsia="宋体" w:hAnsi="Times New Roman" w:cs="Times New Roman" w:hint="eastAsia"/>
            <w:szCs w:val="24"/>
          </w:rPr>
          <w:t>one of referee</w:t>
        </w:r>
        <w:r>
          <w:rPr>
            <w:rFonts w:ascii="Times New Roman" w:eastAsia="宋体" w:hAnsi="Times New Roman" w:cs="Times New Roman"/>
            <w:szCs w:val="24"/>
          </w:rPr>
          <w:t>’</w:t>
        </w:r>
        <w:r>
          <w:rPr>
            <w:rFonts w:ascii="Times New Roman" w:eastAsia="宋体" w:hAnsi="Times New Roman" w:cs="Times New Roman" w:hint="eastAsia"/>
            <w:szCs w:val="24"/>
          </w:rPr>
          <w:t>s bias measure</w:t>
        </w:r>
      </w:ins>
      <w:ins w:id="26" w:author="shaohui" w:date="2015-05-07T18:01:00Z">
        <w:r>
          <w:rPr>
            <w:rFonts w:ascii="Times New Roman" w:eastAsia="宋体" w:hAnsi="Times New Roman" w:cs="Times New Roman" w:hint="eastAsia"/>
            <w:szCs w:val="24"/>
          </w:rPr>
          <w:t xml:space="preserve"> suggestion</w:t>
        </w:r>
      </w:ins>
      <w:ins w:id="27" w:author="shaohui" w:date="2015-05-07T18:00:00Z">
        <w:r>
          <w:rPr>
            <w:rFonts w:ascii="Times New Roman" w:eastAsia="宋体" w:hAnsi="Times New Roman" w:cs="Times New Roman" w:hint="eastAsia"/>
            <w:szCs w:val="24"/>
          </w:rPr>
          <w:t xml:space="preserve">, </w:t>
        </w:r>
      </w:ins>
      <w:ins w:id="28" w:author="shaohui" w:date="2015-05-07T17:59:00Z">
        <w:r>
          <w:rPr>
            <w:rFonts w:ascii="Times New Roman" w:eastAsia="宋体" w:hAnsi="Times New Roman" w:cs="Times New Roman" w:hint="eastAsia"/>
            <w:szCs w:val="24"/>
          </w:rPr>
          <w:t xml:space="preserve">we realize </w:t>
        </w:r>
      </w:ins>
      <w:ins w:id="29" w:author="shaohui" w:date="2015-05-07T16:45:00Z">
        <w:r w:rsidR="00373D47">
          <w:rPr>
            <w:rFonts w:ascii="Times New Roman" w:eastAsia="宋体" w:hAnsi="Times New Roman" w:cs="Times New Roman" w:hint="eastAsia"/>
            <w:szCs w:val="24"/>
          </w:rPr>
          <w:t xml:space="preserve">it does </w:t>
        </w:r>
      </w:ins>
      <w:ins w:id="30" w:author="shaohui" w:date="2015-05-07T16:49:00Z">
        <w:r w:rsidR="00373D47">
          <w:rPr>
            <w:rFonts w:ascii="Times New Roman" w:eastAsia="宋体" w:hAnsi="Times New Roman" w:cs="Times New Roman" w:hint="eastAsia"/>
            <w:szCs w:val="24"/>
          </w:rPr>
          <w:t xml:space="preserve">have a relative large </w:t>
        </w:r>
      </w:ins>
      <w:ins w:id="31" w:author="shaohui" w:date="2015-05-07T16:51:00Z">
        <w:r w:rsidR="005655EA">
          <w:rPr>
            <w:rFonts w:ascii="Times New Roman" w:eastAsia="宋体" w:hAnsi="Times New Roman" w:cs="Times New Roman" w:hint="eastAsia"/>
            <w:szCs w:val="24"/>
          </w:rPr>
          <w:t>effect</w:t>
        </w:r>
      </w:ins>
      <w:ins w:id="32" w:author="shaohui" w:date="2015-05-07T16:49:00Z">
        <w:r w:rsidR="00373D47">
          <w:rPr>
            <w:rFonts w:ascii="Times New Roman" w:eastAsia="宋体" w:hAnsi="Times New Roman" w:cs="Times New Roman" w:hint="eastAsia"/>
            <w:szCs w:val="24"/>
          </w:rPr>
          <w:t xml:space="preserve"> on</w:t>
        </w:r>
      </w:ins>
      <w:ins w:id="33" w:author="shaohui" w:date="2015-05-07T16:45:00Z">
        <w:r w:rsidR="00373D47">
          <w:rPr>
            <w:rFonts w:ascii="Times New Roman" w:eastAsia="宋体" w:hAnsi="Times New Roman" w:cs="Times New Roman" w:hint="eastAsia"/>
            <w:szCs w:val="24"/>
          </w:rPr>
          <w:t xml:space="preserve"> the </w:t>
        </w:r>
      </w:ins>
      <w:ins w:id="34" w:author="shaohui" w:date="2015-05-07T18:02:00Z">
        <w:r>
          <w:rPr>
            <w:rFonts w:ascii="Times New Roman" w:eastAsia="宋体" w:hAnsi="Times New Roman" w:cs="Times New Roman" w:hint="eastAsia"/>
            <w:szCs w:val="24"/>
          </w:rPr>
          <w:t xml:space="preserve">forecasting </w:t>
        </w:r>
      </w:ins>
      <w:ins w:id="35" w:author="shaohui" w:date="2015-05-07T16:45:00Z">
        <w:r w:rsidR="00373D47">
          <w:rPr>
            <w:rFonts w:ascii="Times New Roman" w:eastAsia="宋体" w:hAnsi="Times New Roman" w:cs="Times New Roman" w:hint="eastAsia"/>
            <w:szCs w:val="24"/>
          </w:rPr>
          <w:t>bias</w:t>
        </w:r>
      </w:ins>
      <w:ins w:id="36" w:author="shaohui" w:date="2015-05-07T18:02:00Z">
        <w:r>
          <w:rPr>
            <w:rFonts w:ascii="Times New Roman" w:eastAsia="宋体" w:hAnsi="Times New Roman" w:cs="Times New Roman" w:hint="eastAsia"/>
            <w:szCs w:val="24"/>
          </w:rPr>
          <w:t>,</w:t>
        </w:r>
      </w:ins>
      <w:ins w:id="37" w:author="shaohui" w:date="2015-05-07T16:45:00Z">
        <w:r w:rsidR="00373D47">
          <w:rPr>
            <w:rFonts w:ascii="Times New Roman" w:eastAsia="宋体" w:hAnsi="Times New Roman" w:cs="Times New Roman" w:hint="eastAsia"/>
            <w:szCs w:val="24"/>
          </w:rPr>
          <w:t xml:space="preserve"> </w:t>
        </w:r>
      </w:ins>
      <w:ins w:id="38" w:author="shaohui" w:date="2015-05-07T16:47:00Z">
        <w:r w:rsidR="00373D47">
          <w:rPr>
            <w:rFonts w:ascii="Times New Roman" w:eastAsia="宋体" w:hAnsi="Times New Roman" w:cs="Times New Roman" w:hint="eastAsia"/>
            <w:szCs w:val="24"/>
          </w:rPr>
          <w:t>which is</w:t>
        </w:r>
      </w:ins>
      <w:ins w:id="39" w:author="shaohui" w:date="2015-05-07T16:45:00Z">
        <w:r w:rsidR="00373D47">
          <w:rPr>
            <w:rFonts w:ascii="Times New Roman" w:eastAsia="宋体" w:hAnsi="Times New Roman" w:cs="Times New Roman" w:hint="eastAsia"/>
            <w:szCs w:val="24"/>
          </w:rPr>
          <w:t xml:space="preserve"> </w:t>
        </w:r>
      </w:ins>
      <w:ins w:id="40" w:author="shaohui" w:date="2015-05-07T16:47:00Z">
        <w:r w:rsidR="00373D47" w:rsidRPr="00373D47">
          <w:rPr>
            <w:rFonts w:ascii="Times New Roman" w:eastAsia="宋体" w:hAnsi="Times New Roman" w:cs="Times New Roman"/>
            <w:szCs w:val="24"/>
          </w:rPr>
          <w:t>potentially important in stocking decisions</w:t>
        </w:r>
      </w:ins>
      <w:ins w:id="41" w:author="shaohui" w:date="2015-05-07T16:52:00Z">
        <w:r w:rsidR="005655EA">
          <w:rPr>
            <w:rFonts w:ascii="Times New Roman" w:eastAsia="宋体" w:hAnsi="Times New Roman" w:cs="Times New Roman" w:hint="eastAsia"/>
            <w:szCs w:val="24"/>
          </w:rPr>
          <w:t>.</w:t>
        </w:r>
      </w:ins>
      <w:ins w:id="42" w:author="shaohui" w:date="2015-05-07T18:03:00Z">
        <w:r>
          <w:rPr>
            <w:rFonts w:ascii="Times New Roman" w:eastAsia="宋体" w:hAnsi="Times New Roman" w:cs="Times New Roman" w:hint="eastAsia"/>
            <w:szCs w:val="24"/>
          </w:rPr>
          <w:t xml:space="preserve"> </w:t>
        </w:r>
      </w:ins>
      <w:ins w:id="43" w:author="shaohui" w:date="2015-05-07T16:37:00Z">
        <w:r w:rsidR="00013E55" w:rsidRPr="00013E55">
          <w:rPr>
            <w:rFonts w:ascii="Times New Roman" w:eastAsia="宋体" w:hAnsi="Times New Roman" w:cs="Times New Roman"/>
            <w:szCs w:val="24"/>
          </w:rPr>
          <w:t>We have also attempted to improve the clarity (and correct grammatical errors) in this version</w:t>
        </w:r>
      </w:ins>
      <w:ins w:id="44" w:author="shaohui" w:date="2015-05-07T16:52:00Z">
        <w:r w:rsidR="005655EA">
          <w:rPr>
            <w:rFonts w:ascii="Times New Roman" w:eastAsia="宋体" w:hAnsi="Times New Roman" w:cs="Times New Roman" w:hint="eastAsia"/>
            <w:szCs w:val="24"/>
          </w:rPr>
          <w:t>.</w:t>
        </w:r>
      </w:ins>
    </w:p>
    <w:p w:rsidR="009D02D1" w:rsidRPr="009D02D1" w:rsidRDefault="009D02D1"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Our detailed responses to the comments of the reviewers are given below. </w:t>
      </w:r>
    </w:p>
    <w:p w:rsidR="00440BB7" w:rsidRPr="009D02D1" w:rsidRDefault="00440BB7" w:rsidP="00057005"/>
    <w:p w:rsidR="00057005" w:rsidRPr="009D02D1" w:rsidRDefault="00057005" w:rsidP="009D02D1">
      <w:pPr>
        <w:rPr>
          <w:rFonts w:ascii="Times New Roman" w:eastAsia="宋体" w:hAnsi="Times New Roman" w:cs="Times New Roman"/>
          <w:szCs w:val="24"/>
        </w:rPr>
      </w:pPr>
      <w:r w:rsidRPr="009D02D1">
        <w:rPr>
          <w:rFonts w:ascii="Times New Roman" w:eastAsia="宋体" w:hAnsi="Times New Roman" w:cs="Times New Roman"/>
          <w:szCs w:val="24"/>
        </w:rPr>
        <w:t xml:space="preserve">Reviewer #1: </w:t>
      </w: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This article reports different forecasting causal models capable of dealing with high dimensional data. This paper also analyses the impact of intra and inter category promotional information. This work employs weekly sales with promotional information at SKU level.</w:t>
      </w: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I think the paper is well-written (although I've found some minor mistakes) and well-structured. The topic is relevant and important, since many companies that rely on marketing campaigns could find this research useful. The work accomplished by the authors has been substantial and the results are promising. </w:t>
      </w: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Nonetheless, the paper in its present status has important weaknesses and until all of them are properly addressed, I would not recommend this paper to be published. </w:t>
      </w:r>
    </w:p>
    <w:p w:rsidR="00872C0B" w:rsidRPr="009D02D1" w:rsidRDefault="00872C0B" w:rsidP="009D02D1">
      <w:pPr>
        <w:ind w:firstLine="360"/>
        <w:rPr>
          <w:rFonts w:ascii="Times New Roman" w:eastAsia="宋体" w:hAnsi="Times New Roman" w:cs="Times New Roman"/>
          <w:szCs w:val="24"/>
        </w:rPr>
      </w:pPr>
    </w:p>
    <w:p w:rsidR="00057005" w:rsidRPr="009D02D1" w:rsidRDefault="00057005" w:rsidP="009D02D1">
      <w:pPr>
        <w:pStyle w:val="ListParagraph"/>
        <w:numPr>
          <w:ilvl w:val="0"/>
          <w:numId w:val="2"/>
        </w:numPr>
        <w:ind w:firstLineChars="0"/>
        <w:rPr>
          <w:rFonts w:ascii="Times New Roman" w:eastAsia="宋体" w:hAnsi="Times New Roman" w:cs="Times New Roman"/>
          <w:b/>
          <w:szCs w:val="24"/>
        </w:rPr>
      </w:pPr>
      <w:r w:rsidRPr="009D02D1">
        <w:rPr>
          <w:rFonts w:ascii="Times New Roman" w:eastAsia="宋体" w:hAnsi="Times New Roman" w:cs="Times New Roman"/>
          <w:b/>
          <w:szCs w:val="24"/>
        </w:rPr>
        <w:t>Literature review:</w:t>
      </w: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Although the authors have done a good literature review, in general. There is an important weakness in it, namely the judgmental forecasting part. It should be noted that many companies still use judgmental adjustments to forecast promotional sales. Therefore, I think it is important to review that stream of research. References that can help authors are:</w:t>
      </w: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[1] Fildes R and Goodwin P (2007). </w:t>
      </w:r>
      <w:proofErr w:type="gramStart"/>
      <w:r w:rsidRPr="009D02D1">
        <w:rPr>
          <w:rFonts w:ascii="Times New Roman" w:eastAsia="宋体" w:hAnsi="Times New Roman" w:cs="Times New Roman"/>
          <w:szCs w:val="24"/>
        </w:rPr>
        <w:t>Against your better judgment?</w:t>
      </w:r>
      <w:proofErr w:type="gramEnd"/>
      <w:r w:rsidRPr="009D02D1">
        <w:rPr>
          <w:rFonts w:ascii="Times New Roman" w:eastAsia="宋体" w:hAnsi="Times New Roman" w:cs="Times New Roman"/>
          <w:szCs w:val="24"/>
        </w:rPr>
        <w:t xml:space="preserve"> How organizations can improve their use of management judgment in forecasting. </w:t>
      </w:r>
      <w:proofErr w:type="gramStart"/>
      <w:r w:rsidRPr="009D02D1">
        <w:rPr>
          <w:rFonts w:ascii="Times New Roman" w:eastAsia="宋体" w:hAnsi="Times New Roman" w:cs="Times New Roman"/>
          <w:szCs w:val="24"/>
        </w:rPr>
        <w:t>Interfaces 37(6): 70-576.</w:t>
      </w:r>
      <w:proofErr w:type="gramEnd"/>
    </w:p>
    <w:p w:rsidR="0020361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[2] </w:t>
      </w:r>
      <w:proofErr w:type="spellStart"/>
      <w:r w:rsidRPr="009D02D1">
        <w:rPr>
          <w:rFonts w:ascii="Times New Roman" w:eastAsia="宋体" w:hAnsi="Times New Roman" w:cs="Times New Roman"/>
          <w:szCs w:val="24"/>
        </w:rPr>
        <w:t>Trapero</w:t>
      </w:r>
      <w:proofErr w:type="spellEnd"/>
      <w:r w:rsidRPr="009D02D1">
        <w:rPr>
          <w:rFonts w:ascii="Times New Roman" w:eastAsia="宋体" w:hAnsi="Times New Roman" w:cs="Times New Roman"/>
          <w:szCs w:val="24"/>
        </w:rPr>
        <w:t xml:space="preserve"> JR, </w:t>
      </w:r>
      <w:proofErr w:type="spellStart"/>
      <w:r w:rsidRPr="009D02D1">
        <w:rPr>
          <w:rFonts w:ascii="Times New Roman" w:eastAsia="宋体" w:hAnsi="Times New Roman" w:cs="Times New Roman"/>
          <w:szCs w:val="24"/>
        </w:rPr>
        <w:t>Pedregal</w:t>
      </w:r>
      <w:proofErr w:type="spellEnd"/>
      <w:r w:rsidRPr="009D02D1">
        <w:rPr>
          <w:rFonts w:ascii="Times New Roman" w:eastAsia="宋体" w:hAnsi="Times New Roman" w:cs="Times New Roman"/>
          <w:szCs w:val="24"/>
        </w:rPr>
        <w:t xml:space="preserve"> DJ, </w:t>
      </w:r>
      <w:proofErr w:type="spellStart"/>
      <w:r w:rsidRPr="009D02D1">
        <w:rPr>
          <w:rFonts w:ascii="Times New Roman" w:eastAsia="宋体" w:hAnsi="Times New Roman" w:cs="Times New Roman"/>
          <w:szCs w:val="24"/>
        </w:rPr>
        <w:t>Fildes</w:t>
      </w:r>
      <w:proofErr w:type="spellEnd"/>
      <w:r w:rsidRPr="009D02D1">
        <w:rPr>
          <w:rFonts w:ascii="Times New Roman" w:eastAsia="宋体" w:hAnsi="Times New Roman" w:cs="Times New Roman"/>
          <w:szCs w:val="24"/>
        </w:rPr>
        <w:t xml:space="preserve"> R and </w:t>
      </w:r>
      <w:proofErr w:type="spellStart"/>
      <w:r w:rsidRPr="009D02D1">
        <w:rPr>
          <w:rFonts w:ascii="Times New Roman" w:eastAsia="宋体" w:hAnsi="Times New Roman" w:cs="Times New Roman"/>
          <w:szCs w:val="24"/>
        </w:rPr>
        <w:t>Kourentzes</w:t>
      </w:r>
      <w:proofErr w:type="spellEnd"/>
      <w:r w:rsidRPr="009D02D1">
        <w:rPr>
          <w:rFonts w:ascii="Times New Roman" w:eastAsia="宋体" w:hAnsi="Times New Roman" w:cs="Times New Roman"/>
          <w:szCs w:val="24"/>
        </w:rPr>
        <w:t xml:space="preserve"> N (2013). </w:t>
      </w:r>
      <w:proofErr w:type="gramStart"/>
      <w:r w:rsidRPr="009D02D1">
        <w:rPr>
          <w:rFonts w:ascii="Times New Roman" w:eastAsia="宋体" w:hAnsi="Times New Roman" w:cs="Times New Roman"/>
          <w:szCs w:val="24"/>
        </w:rPr>
        <w:t>Analysis of judgmental adjustments in the presence of promotions.</w:t>
      </w:r>
      <w:proofErr w:type="gramEnd"/>
      <w:r w:rsidRPr="009D02D1">
        <w:rPr>
          <w:rFonts w:ascii="Times New Roman" w:eastAsia="宋体" w:hAnsi="Times New Roman" w:cs="Times New Roman"/>
          <w:szCs w:val="24"/>
        </w:rPr>
        <w:t xml:space="preserve"> International Journal of Forecasting 29(2): 234-243</w:t>
      </w: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[3] </w:t>
      </w:r>
      <w:proofErr w:type="spellStart"/>
      <w:r w:rsidRPr="009D02D1">
        <w:rPr>
          <w:rFonts w:ascii="Times New Roman" w:eastAsia="宋体" w:hAnsi="Times New Roman" w:cs="Times New Roman"/>
          <w:szCs w:val="24"/>
        </w:rPr>
        <w:t>Trapero</w:t>
      </w:r>
      <w:proofErr w:type="spellEnd"/>
      <w:r w:rsidRPr="009D02D1">
        <w:rPr>
          <w:rFonts w:ascii="Times New Roman" w:eastAsia="宋体" w:hAnsi="Times New Roman" w:cs="Times New Roman"/>
          <w:szCs w:val="24"/>
        </w:rPr>
        <w:t xml:space="preserve">, J.R., </w:t>
      </w:r>
      <w:proofErr w:type="spellStart"/>
      <w:r w:rsidRPr="009D02D1">
        <w:rPr>
          <w:rFonts w:ascii="Times New Roman" w:eastAsia="宋体" w:hAnsi="Times New Roman" w:cs="Times New Roman"/>
          <w:szCs w:val="24"/>
        </w:rPr>
        <w:t>Kourentzes</w:t>
      </w:r>
      <w:proofErr w:type="spellEnd"/>
      <w:r w:rsidRPr="009D02D1">
        <w:rPr>
          <w:rFonts w:ascii="Times New Roman" w:eastAsia="宋体" w:hAnsi="Times New Roman" w:cs="Times New Roman"/>
          <w:szCs w:val="24"/>
        </w:rPr>
        <w:t xml:space="preserve">, N., Fildes, R. (2014). "On the identification of sales forecasting models in the presence of promotions", Journal of the Operational Research Society, </w:t>
      </w:r>
      <w:proofErr w:type="gramStart"/>
      <w:r w:rsidRPr="009D02D1">
        <w:rPr>
          <w:rFonts w:ascii="Times New Roman" w:eastAsia="宋体" w:hAnsi="Times New Roman" w:cs="Times New Roman"/>
          <w:szCs w:val="24"/>
        </w:rPr>
        <w:t>In</w:t>
      </w:r>
      <w:proofErr w:type="gramEnd"/>
      <w:r w:rsidRPr="009D02D1">
        <w:rPr>
          <w:rFonts w:ascii="Times New Roman" w:eastAsia="宋体" w:hAnsi="Times New Roman" w:cs="Times New Roman"/>
          <w:szCs w:val="24"/>
        </w:rPr>
        <w:t xml:space="preserve"> press.</w:t>
      </w:r>
    </w:p>
    <w:p w:rsidR="00057005"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It would have been very interesting to be able to compare your results with those obtained by experts (if available).</w:t>
      </w:r>
    </w:p>
    <w:p w:rsidR="009D02D1" w:rsidRDefault="009D02D1" w:rsidP="009D02D1">
      <w:pPr>
        <w:rPr>
          <w:rFonts w:ascii="Times New Roman" w:eastAsia="宋体" w:hAnsi="Times New Roman" w:cs="Times New Roman"/>
          <w:szCs w:val="24"/>
        </w:rPr>
      </w:pPr>
    </w:p>
    <w:p w:rsidR="009D02D1" w:rsidRPr="009D02D1" w:rsidRDefault="009D02D1" w:rsidP="009D02D1">
      <w:pPr>
        <w:rPr>
          <w:rFonts w:ascii="Times New Roman" w:eastAsia="宋体" w:hAnsi="Times New Roman" w:cs="Times New Roman"/>
          <w:b/>
          <w:szCs w:val="24"/>
        </w:rPr>
      </w:pPr>
      <w:r w:rsidRPr="009D02D1">
        <w:rPr>
          <w:rFonts w:ascii="Times New Roman" w:eastAsia="宋体" w:hAnsi="Times New Roman" w:cs="Times New Roman"/>
          <w:b/>
          <w:szCs w:val="24"/>
        </w:rPr>
        <w:t>Authors’ response:</w:t>
      </w:r>
      <w:r w:rsidR="00872C0B" w:rsidRPr="009D02D1">
        <w:rPr>
          <w:rFonts w:ascii="Times New Roman" w:eastAsia="宋体" w:hAnsi="Times New Roman" w:cs="Times New Roman" w:hint="eastAsia"/>
          <w:b/>
          <w:szCs w:val="24"/>
        </w:rPr>
        <w:tab/>
      </w:r>
    </w:p>
    <w:p w:rsidR="00872C0B" w:rsidRPr="009D02D1" w:rsidRDefault="005A65AA" w:rsidP="009D02D1">
      <w:pPr>
        <w:ind w:firstLine="360"/>
        <w:rPr>
          <w:rFonts w:ascii="Times New Roman" w:eastAsia="宋体" w:hAnsi="Times New Roman" w:cs="Times New Roman"/>
          <w:szCs w:val="24"/>
        </w:rPr>
      </w:pPr>
      <w:r>
        <w:rPr>
          <w:rFonts w:ascii="Times New Roman" w:eastAsia="宋体" w:hAnsi="Times New Roman" w:cs="Times New Roman" w:hint="eastAsia"/>
          <w:szCs w:val="24"/>
        </w:rPr>
        <w:t xml:space="preserve">Thanks for this suggestion. </w:t>
      </w:r>
      <w:r w:rsidR="00872C0B" w:rsidRPr="009D02D1">
        <w:rPr>
          <w:rFonts w:ascii="Times New Roman" w:eastAsia="宋体" w:hAnsi="Times New Roman" w:cs="Times New Roman"/>
          <w:szCs w:val="24"/>
        </w:rPr>
        <w:t>W</w:t>
      </w:r>
      <w:r w:rsidR="00872C0B" w:rsidRPr="009D02D1">
        <w:rPr>
          <w:rFonts w:ascii="Times New Roman" w:eastAsia="宋体" w:hAnsi="Times New Roman" w:cs="Times New Roman" w:hint="eastAsia"/>
          <w:szCs w:val="24"/>
        </w:rPr>
        <w:t>e</w:t>
      </w:r>
      <w:r w:rsidR="00872C0B" w:rsidRPr="009D02D1">
        <w:rPr>
          <w:rFonts w:ascii="Times New Roman" w:eastAsia="宋体" w:hAnsi="Times New Roman" w:cs="Times New Roman"/>
          <w:szCs w:val="24"/>
        </w:rPr>
        <w:t>’</w:t>
      </w:r>
      <w:r w:rsidR="00872C0B" w:rsidRPr="009D02D1">
        <w:rPr>
          <w:rFonts w:ascii="Times New Roman" w:eastAsia="宋体" w:hAnsi="Times New Roman" w:cs="Times New Roman" w:hint="eastAsia"/>
          <w:szCs w:val="24"/>
        </w:rPr>
        <w:t>ve adopted this suggestion by adding</w:t>
      </w:r>
      <w:r w:rsidR="006E4BC4">
        <w:rPr>
          <w:rFonts w:ascii="Times New Roman" w:eastAsia="宋体" w:hAnsi="Times New Roman" w:cs="Times New Roman"/>
          <w:szCs w:val="24"/>
        </w:rPr>
        <w:t xml:space="preserve"> relevant references</w:t>
      </w:r>
      <w:r w:rsidR="00872C0B" w:rsidRPr="009D02D1">
        <w:rPr>
          <w:rFonts w:ascii="Times New Roman" w:eastAsia="宋体" w:hAnsi="Times New Roman" w:cs="Times New Roman" w:hint="eastAsia"/>
          <w:szCs w:val="24"/>
        </w:rPr>
        <w:t xml:space="preserve"> on </w:t>
      </w:r>
      <w:r w:rsidR="00872C0B" w:rsidRPr="009D02D1">
        <w:rPr>
          <w:rFonts w:ascii="Times New Roman" w:eastAsia="宋体" w:hAnsi="Times New Roman" w:cs="Times New Roman" w:hint="eastAsia"/>
          <w:szCs w:val="24"/>
        </w:rPr>
        <w:lastRenderedPageBreak/>
        <w:t>judgmental adjustment</w:t>
      </w:r>
      <w:r w:rsidR="00DA6688">
        <w:rPr>
          <w:rFonts w:ascii="Times New Roman" w:eastAsia="宋体" w:hAnsi="Times New Roman" w:cs="Times New Roman" w:hint="eastAsia"/>
          <w:szCs w:val="24"/>
        </w:rPr>
        <w:t xml:space="preserve"> in section 2.3</w:t>
      </w:r>
      <w:r w:rsidR="00E84E00">
        <w:rPr>
          <w:rFonts w:ascii="Times New Roman" w:eastAsia="宋体" w:hAnsi="Times New Roman" w:cs="Times New Roman" w:hint="eastAsia"/>
          <w:szCs w:val="24"/>
        </w:rPr>
        <w:t>, page 7</w:t>
      </w:r>
      <w:r w:rsidR="006E4BC4">
        <w:rPr>
          <w:rFonts w:ascii="Times New Roman" w:eastAsia="宋体" w:hAnsi="Times New Roman" w:cs="Times New Roman" w:hint="eastAsia"/>
          <w:szCs w:val="24"/>
        </w:rPr>
        <w:t xml:space="preserve">. </w:t>
      </w:r>
      <w:r w:rsidR="006E4BC4">
        <w:rPr>
          <w:rFonts w:ascii="Times New Roman" w:eastAsia="宋体" w:hAnsi="Times New Roman" w:cs="Times New Roman"/>
          <w:szCs w:val="24"/>
        </w:rPr>
        <w:t>Unfortunately t</w:t>
      </w:r>
      <w:r w:rsidR="00872C0B" w:rsidRPr="009D02D1">
        <w:rPr>
          <w:rFonts w:ascii="Times New Roman" w:eastAsia="宋体" w:hAnsi="Times New Roman" w:cs="Times New Roman" w:hint="eastAsia"/>
          <w:szCs w:val="24"/>
        </w:rPr>
        <w:t>he IRI dataset we employed in this research doesn</w:t>
      </w:r>
      <w:r w:rsidR="00872C0B" w:rsidRPr="009D02D1">
        <w:rPr>
          <w:rFonts w:ascii="Times New Roman" w:eastAsia="宋体" w:hAnsi="Times New Roman" w:cs="Times New Roman"/>
          <w:szCs w:val="24"/>
        </w:rPr>
        <w:t>’</w:t>
      </w:r>
      <w:r w:rsidR="00872C0B" w:rsidRPr="009D02D1">
        <w:rPr>
          <w:rFonts w:ascii="Times New Roman" w:eastAsia="宋体" w:hAnsi="Times New Roman" w:cs="Times New Roman" w:hint="eastAsia"/>
          <w:szCs w:val="24"/>
        </w:rPr>
        <w:t xml:space="preserve">t provide expert </w:t>
      </w:r>
      <w:r w:rsidR="00872C0B" w:rsidRPr="009D02D1">
        <w:rPr>
          <w:rFonts w:ascii="Times New Roman" w:eastAsia="宋体" w:hAnsi="Times New Roman" w:cs="Times New Roman"/>
          <w:szCs w:val="24"/>
        </w:rPr>
        <w:t>judgmental</w:t>
      </w:r>
      <w:r w:rsidR="00872C0B" w:rsidRPr="009D02D1">
        <w:rPr>
          <w:rFonts w:ascii="Times New Roman" w:eastAsia="宋体" w:hAnsi="Times New Roman" w:cs="Times New Roman" w:hint="eastAsia"/>
          <w:szCs w:val="24"/>
        </w:rPr>
        <w:t xml:space="preserve"> forecasts, so we can</w:t>
      </w:r>
      <w:r w:rsidR="00872C0B" w:rsidRPr="009D02D1">
        <w:rPr>
          <w:rFonts w:ascii="Times New Roman" w:eastAsia="宋体" w:hAnsi="Times New Roman" w:cs="Times New Roman"/>
          <w:szCs w:val="24"/>
        </w:rPr>
        <w:t>’</w:t>
      </w:r>
      <w:r w:rsidR="00872C0B" w:rsidRPr="009D02D1">
        <w:rPr>
          <w:rFonts w:ascii="Times New Roman" w:eastAsia="宋体" w:hAnsi="Times New Roman" w:cs="Times New Roman" w:hint="eastAsia"/>
          <w:szCs w:val="24"/>
        </w:rPr>
        <w:t xml:space="preserve">t compare our </w:t>
      </w:r>
      <w:r w:rsidR="00A61335" w:rsidRPr="009D02D1">
        <w:rPr>
          <w:rFonts w:ascii="Times New Roman" w:eastAsia="宋体" w:hAnsi="Times New Roman" w:cs="Times New Roman" w:hint="eastAsia"/>
          <w:szCs w:val="24"/>
        </w:rPr>
        <w:t xml:space="preserve">forecasting </w:t>
      </w:r>
      <w:r w:rsidR="00872C0B" w:rsidRPr="009D02D1">
        <w:rPr>
          <w:rFonts w:ascii="Times New Roman" w:eastAsia="宋体" w:hAnsi="Times New Roman" w:cs="Times New Roman" w:hint="eastAsia"/>
          <w:szCs w:val="24"/>
        </w:rPr>
        <w:t xml:space="preserve">results with </w:t>
      </w:r>
      <w:r w:rsidR="00A61335" w:rsidRPr="009D02D1">
        <w:rPr>
          <w:rFonts w:ascii="Times New Roman" w:eastAsia="宋体" w:hAnsi="Times New Roman" w:cs="Times New Roman"/>
          <w:szCs w:val="24"/>
        </w:rPr>
        <w:t>judgmental</w:t>
      </w:r>
      <w:r w:rsidR="00A61335" w:rsidRPr="009D02D1">
        <w:rPr>
          <w:rFonts w:ascii="Times New Roman" w:eastAsia="宋体" w:hAnsi="Times New Roman" w:cs="Times New Roman" w:hint="eastAsia"/>
          <w:szCs w:val="24"/>
        </w:rPr>
        <w:t xml:space="preserve"> </w:t>
      </w:r>
      <w:r w:rsidR="00203615" w:rsidRPr="009D02D1">
        <w:rPr>
          <w:rFonts w:ascii="Times New Roman" w:eastAsia="宋体" w:hAnsi="Times New Roman" w:cs="Times New Roman"/>
          <w:szCs w:val="24"/>
        </w:rPr>
        <w:t>adjustment</w:t>
      </w:r>
      <w:r w:rsidR="00203615" w:rsidRPr="009D02D1">
        <w:rPr>
          <w:rFonts w:ascii="Times New Roman" w:eastAsia="宋体" w:hAnsi="Times New Roman" w:cs="Times New Roman" w:hint="eastAsia"/>
          <w:szCs w:val="24"/>
        </w:rPr>
        <w:t>s</w:t>
      </w:r>
      <w:r w:rsidR="00A61335" w:rsidRPr="009D02D1">
        <w:rPr>
          <w:rFonts w:ascii="Times New Roman" w:eastAsia="宋体" w:hAnsi="Times New Roman" w:cs="Times New Roman" w:hint="eastAsia"/>
          <w:szCs w:val="24"/>
        </w:rPr>
        <w:t xml:space="preserve">. </w:t>
      </w:r>
    </w:p>
    <w:p w:rsidR="00057005" w:rsidRPr="009D02D1" w:rsidRDefault="00057005" w:rsidP="009D02D1">
      <w:pPr>
        <w:ind w:firstLine="360"/>
        <w:rPr>
          <w:rFonts w:ascii="Times New Roman" w:eastAsia="宋体" w:hAnsi="Times New Roman" w:cs="Times New Roman"/>
          <w:szCs w:val="24"/>
        </w:rPr>
      </w:pPr>
    </w:p>
    <w:p w:rsidR="00057005" w:rsidRPr="009D02D1" w:rsidRDefault="00057005" w:rsidP="009D02D1">
      <w:pPr>
        <w:pStyle w:val="ListParagraph"/>
        <w:numPr>
          <w:ilvl w:val="0"/>
          <w:numId w:val="2"/>
        </w:numPr>
        <w:ind w:firstLineChars="0"/>
        <w:rPr>
          <w:rFonts w:ascii="Times New Roman" w:eastAsia="宋体" w:hAnsi="Times New Roman" w:cs="Times New Roman"/>
          <w:szCs w:val="24"/>
        </w:rPr>
      </w:pPr>
      <w:r w:rsidRPr="009D02D1">
        <w:rPr>
          <w:rFonts w:ascii="Times New Roman" w:eastAsia="宋体" w:hAnsi="Times New Roman" w:cs="Times New Roman"/>
          <w:b/>
          <w:szCs w:val="24"/>
        </w:rPr>
        <w:t>Model building</w:t>
      </w:r>
      <w:r w:rsidRPr="009D02D1">
        <w:rPr>
          <w:rFonts w:ascii="Times New Roman" w:eastAsia="宋体" w:hAnsi="Times New Roman" w:cs="Times New Roman"/>
          <w:szCs w:val="24"/>
        </w:rPr>
        <w:t>.</w:t>
      </w:r>
    </w:p>
    <w:p w:rsidR="00057005" w:rsidRPr="009D02D1" w:rsidRDefault="00057005" w:rsidP="009D02D1">
      <w:pPr>
        <w:ind w:firstLine="360"/>
        <w:rPr>
          <w:rFonts w:ascii="Times New Roman" w:eastAsia="宋体" w:hAnsi="Times New Roman" w:cs="Times New Roman"/>
          <w:szCs w:val="24"/>
        </w:rPr>
      </w:pP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It is important that the model can be automatized. Nonetheless, I miss in the article some interpretation points. In particular:</w:t>
      </w:r>
    </w:p>
    <w:p w:rsidR="00057005"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ab/>
        <w:t>2.1 Are all the variables included in the model statistically significant? Have you carried out any kind of analysis about that?</w:t>
      </w:r>
    </w:p>
    <w:p w:rsidR="009D02D1" w:rsidRDefault="009D02D1" w:rsidP="009D02D1">
      <w:pPr>
        <w:rPr>
          <w:rFonts w:ascii="Times New Roman" w:eastAsia="宋体" w:hAnsi="Times New Roman" w:cs="Times New Roman"/>
          <w:b/>
          <w:szCs w:val="24"/>
        </w:rPr>
      </w:pPr>
    </w:p>
    <w:p w:rsidR="009D02D1" w:rsidRPr="009D02D1" w:rsidRDefault="009D02D1" w:rsidP="009D02D1">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E53980" w:rsidRPr="009D02D1" w:rsidRDefault="00502739"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ab/>
      </w:r>
      <w:r w:rsidR="00BB0576">
        <w:rPr>
          <w:rFonts w:ascii="Times New Roman" w:eastAsia="宋体" w:hAnsi="Times New Roman" w:cs="Times New Roman" w:hint="eastAsia"/>
          <w:szCs w:val="24"/>
        </w:rPr>
        <w:t xml:space="preserve">This is a very good question which we also considered during the conduction of this research. </w:t>
      </w:r>
      <w:r w:rsidR="00E53980" w:rsidRPr="009D02D1">
        <w:rPr>
          <w:rFonts w:ascii="Times New Roman" w:eastAsia="宋体" w:hAnsi="Times New Roman" w:cs="Times New Roman" w:hint="eastAsia"/>
          <w:szCs w:val="24"/>
        </w:rPr>
        <w:t xml:space="preserve">In our </w:t>
      </w:r>
      <w:r w:rsidR="00DA6688">
        <w:rPr>
          <w:rFonts w:ascii="Times New Roman" w:eastAsia="宋体" w:hAnsi="Times New Roman" w:cs="Times New Roman" w:hint="eastAsia"/>
          <w:szCs w:val="24"/>
        </w:rPr>
        <w:t xml:space="preserve">four steps </w:t>
      </w:r>
      <w:r w:rsidR="00E53980" w:rsidRPr="009D02D1">
        <w:rPr>
          <w:rFonts w:ascii="Times New Roman" w:eastAsia="宋体" w:hAnsi="Times New Roman" w:cs="Times New Roman" w:hint="eastAsia"/>
          <w:szCs w:val="24"/>
        </w:rPr>
        <w:t>process, no</w:t>
      </w:r>
      <w:r w:rsidRPr="009D02D1">
        <w:rPr>
          <w:rFonts w:ascii="Times New Roman" w:eastAsia="宋体" w:hAnsi="Times New Roman" w:cs="Times New Roman" w:hint="eastAsia"/>
          <w:szCs w:val="24"/>
        </w:rPr>
        <w:t xml:space="preserve"> </w:t>
      </w:r>
      <w:r w:rsidR="00E53980" w:rsidRPr="009D02D1">
        <w:rPr>
          <w:rFonts w:ascii="Times New Roman" w:eastAsia="宋体" w:hAnsi="Times New Roman" w:cs="Times New Roman" w:hint="eastAsia"/>
          <w:szCs w:val="24"/>
        </w:rPr>
        <w:t xml:space="preserve">significance </w:t>
      </w:r>
      <w:r w:rsidRPr="009D02D1">
        <w:rPr>
          <w:rFonts w:ascii="Times New Roman" w:eastAsia="宋体" w:hAnsi="Times New Roman" w:cs="Times New Roman" w:hint="eastAsia"/>
          <w:szCs w:val="24"/>
        </w:rPr>
        <w:t>test</w:t>
      </w:r>
      <w:r w:rsidR="008A5C8B" w:rsidRPr="009D02D1">
        <w:rPr>
          <w:rFonts w:ascii="Times New Roman" w:eastAsia="宋体" w:hAnsi="Times New Roman" w:cs="Times New Roman" w:hint="eastAsia"/>
          <w:szCs w:val="24"/>
        </w:rPr>
        <w:t xml:space="preserve"> is</w:t>
      </w:r>
      <w:r w:rsidR="00E53980" w:rsidRPr="009D02D1">
        <w:rPr>
          <w:rFonts w:ascii="Times New Roman" w:eastAsia="宋体" w:hAnsi="Times New Roman" w:cs="Times New Roman" w:hint="eastAsia"/>
          <w:szCs w:val="24"/>
        </w:rPr>
        <w:t xml:space="preserve"> included to determine</w:t>
      </w:r>
      <w:r w:rsidRPr="009D02D1">
        <w:rPr>
          <w:rFonts w:ascii="Times New Roman" w:eastAsia="宋体" w:hAnsi="Times New Roman" w:cs="Times New Roman" w:hint="eastAsia"/>
          <w:szCs w:val="24"/>
        </w:rPr>
        <w:t xml:space="preserve"> whether the selected variabl</w:t>
      </w:r>
      <w:r w:rsidR="0085166A" w:rsidRPr="009D02D1">
        <w:rPr>
          <w:rFonts w:ascii="Times New Roman" w:eastAsia="宋体" w:hAnsi="Times New Roman" w:cs="Times New Roman" w:hint="eastAsia"/>
          <w:szCs w:val="24"/>
        </w:rPr>
        <w:t xml:space="preserve">es </w:t>
      </w:r>
      <w:r w:rsidR="00E53980" w:rsidRPr="009D02D1">
        <w:rPr>
          <w:rFonts w:ascii="Times New Roman" w:eastAsia="宋体" w:hAnsi="Times New Roman" w:cs="Times New Roman" w:hint="eastAsia"/>
          <w:szCs w:val="24"/>
        </w:rPr>
        <w:t xml:space="preserve">by </w:t>
      </w:r>
      <w:bookmarkStart w:id="45" w:name="_GoBack"/>
      <w:r w:rsidR="00E53980" w:rsidRPr="009D02D1">
        <w:rPr>
          <w:rFonts w:ascii="Times New Roman" w:eastAsia="宋体" w:hAnsi="Times New Roman" w:cs="Times New Roman" w:hint="eastAsia"/>
          <w:szCs w:val="24"/>
        </w:rPr>
        <w:t>LASSO</w:t>
      </w:r>
      <w:bookmarkEnd w:id="45"/>
      <w:r w:rsidR="00E53980" w:rsidRPr="009D02D1">
        <w:rPr>
          <w:rFonts w:ascii="Times New Roman" w:eastAsia="宋体" w:hAnsi="Times New Roman" w:cs="Times New Roman" w:hint="eastAsia"/>
          <w:szCs w:val="24"/>
        </w:rPr>
        <w:t xml:space="preserve"> </w:t>
      </w:r>
      <w:r w:rsidR="0085166A" w:rsidRPr="009D02D1">
        <w:rPr>
          <w:rFonts w:ascii="Times New Roman" w:eastAsia="宋体" w:hAnsi="Times New Roman" w:cs="Times New Roman" w:hint="eastAsia"/>
          <w:szCs w:val="24"/>
        </w:rPr>
        <w:t>are statistical significant</w:t>
      </w:r>
      <w:r w:rsidR="00E53980" w:rsidRPr="009D02D1">
        <w:rPr>
          <w:rFonts w:ascii="Times New Roman" w:eastAsia="宋体" w:hAnsi="Times New Roman" w:cs="Times New Roman" w:hint="eastAsia"/>
          <w:szCs w:val="24"/>
        </w:rPr>
        <w:t xml:space="preserve"> or not.</w:t>
      </w:r>
      <w:r w:rsidR="0085166A" w:rsidRPr="009D02D1">
        <w:rPr>
          <w:rFonts w:ascii="Times New Roman" w:eastAsia="宋体" w:hAnsi="Times New Roman" w:cs="Times New Roman" w:hint="eastAsia"/>
          <w:szCs w:val="24"/>
        </w:rPr>
        <w:t xml:space="preserve"> </w:t>
      </w:r>
      <w:r w:rsidR="009763C7" w:rsidRPr="009D02D1">
        <w:rPr>
          <w:rFonts w:ascii="Times New Roman" w:eastAsia="宋体" w:hAnsi="Times New Roman" w:cs="Times New Roman" w:hint="eastAsia"/>
          <w:szCs w:val="24"/>
        </w:rPr>
        <w:t xml:space="preserve">LASSO is </w:t>
      </w:r>
      <w:r w:rsidR="009763C7" w:rsidRPr="009D02D1">
        <w:rPr>
          <w:rFonts w:ascii="Times New Roman" w:eastAsia="宋体" w:hAnsi="Times New Roman" w:cs="Times New Roman"/>
          <w:szCs w:val="24"/>
        </w:rPr>
        <w:t xml:space="preserve">a regularization technique for simultaneous estimation and variable selection which continuously shrinks the coefficients toward 0 as the penalty increases. </w:t>
      </w:r>
      <w:r w:rsidR="00F2725F" w:rsidRPr="009D02D1">
        <w:rPr>
          <w:rFonts w:ascii="Times New Roman" w:eastAsia="宋体" w:hAnsi="Times New Roman" w:cs="Times New Roman" w:hint="eastAsia"/>
          <w:szCs w:val="24"/>
        </w:rPr>
        <w:t>I</w:t>
      </w:r>
      <w:r w:rsidR="009763C7" w:rsidRPr="009D02D1">
        <w:rPr>
          <w:rFonts w:ascii="Times New Roman" w:eastAsia="宋体" w:hAnsi="Times New Roman" w:cs="Times New Roman" w:hint="eastAsia"/>
          <w:szCs w:val="24"/>
        </w:rPr>
        <w:t>t</w:t>
      </w:r>
      <w:r w:rsidR="006E4BC4">
        <w:rPr>
          <w:rFonts w:ascii="Times New Roman" w:eastAsia="宋体" w:hAnsi="Times New Roman" w:cs="Times New Roman"/>
          <w:szCs w:val="24"/>
        </w:rPr>
        <w:t xml:space="preserve"> is not </w:t>
      </w:r>
      <w:r w:rsidR="009763C7" w:rsidRPr="009D02D1">
        <w:rPr>
          <w:rFonts w:ascii="Times New Roman" w:eastAsia="宋体" w:hAnsi="Times New Roman" w:cs="Times New Roman" w:hint="eastAsia"/>
          <w:szCs w:val="24"/>
        </w:rPr>
        <w:t>base</w:t>
      </w:r>
      <w:r w:rsidR="006E4BC4">
        <w:rPr>
          <w:rFonts w:ascii="Times New Roman" w:eastAsia="宋体" w:hAnsi="Times New Roman" w:cs="Times New Roman"/>
          <w:szCs w:val="24"/>
        </w:rPr>
        <w:t>d</w:t>
      </w:r>
      <w:r w:rsidR="009763C7" w:rsidRPr="009D02D1">
        <w:rPr>
          <w:rFonts w:ascii="Times New Roman" w:eastAsia="宋体" w:hAnsi="Times New Roman" w:cs="Times New Roman" w:hint="eastAsia"/>
          <w:szCs w:val="24"/>
        </w:rPr>
        <w:t xml:space="preserve"> on traditional </w:t>
      </w:r>
      <w:r w:rsidR="009763C7" w:rsidRPr="009D02D1">
        <w:rPr>
          <w:rFonts w:ascii="Times New Roman" w:eastAsia="宋体" w:hAnsi="Times New Roman" w:cs="Times New Roman"/>
          <w:szCs w:val="24"/>
        </w:rPr>
        <w:t>statistical significan</w:t>
      </w:r>
      <w:r w:rsidRPr="009D02D1">
        <w:rPr>
          <w:rFonts w:ascii="Times New Roman" w:eastAsia="宋体" w:hAnsi="Times New Roman" w:cs="Times New Roman" w:hint="eastAsia"/>
          <w:szCs w:val="24"/>
        </w:rPr>
        <w:t>ce test</w:t>
      </w:r>
      <w:r w:rsidR="0085166A" w:rsidRPr="009D02D1">
        <w:rPr>
          <w:rFonts w:ascii="Times New Roman" w:eastAsia="宋体" w:hAnsi="Times New Roman" w:cs="Times New Roman" w:hint="eastAsia"/>
          <w:szCs w:val="24"/>
        </w:rPr>
        <w:t xml:space="preserve"> to select variables</w:t>
      </w:r>
      <w:r w:rsidRPr="009D02D1">
        <w:rPr>
          <w:rFonts w:ascii="Times New Roman" w:eastAsia="宋体" w:hAnsi="Times New Roman" w:cs="Times New Roman" w:hint="eastAsia"/>
          <w:szCs w:val="24"/>
        </w:rPr>
        <w:t>.</w:t>
      </w:r>
      <w:r w:rsidR="006C0D35" w:rsidRPr="009D02D1">
        <w:rPr>
          <w:rFonts w:ascii="Times New Roman" w:eastAsia="宋体" w:hAnsi="Times New Roman" w:cs="Times New Roman"/>
          <w:szCs w:val="24"/>
        </w:rPr>
        <w:t xml:space="preserve"> </w:t>
      </w:r>
      <w:r w:rsidR="006C0D35" w:rsidRPr="009D02D1">
        <w:rPr>
          <w:rFonts w:ascii="Times New Roman" w:eastAsia="宋体" w:hAnsi="Times New Roman" w:cs="Times New Roman" w:hint="eastAsia"/>
          <w:szCs w:val="24"/>
        </w:rPr>
        <w:t>T</w:t>
      </w:r>
      <w:r w:rsidR="006C0D35" w:rsidRPr="009D02D1">
        <w:rPr>
          <w:rFonts w:ascii="Times New Roman" w:eastAsia="宋体" w:hAnsi="Times New Roman" w:cs="Times New Roman"/>
          <w:szCs w:val="24"/>
        </w:rPr>
        <w:t xml:space="preserve">he usual constructs like p-values, confidence intervals, etc., do not exist for </w:t>
      </w:r>
      <w:r w:rsidR="006E4BC4" w:rsidRPr="009D02D1">
        <w:rPr>
          <w:rFonts w:ascii="Times New Roman" w:eastAsia="宋体" w:hAnsi="Times New Roman" w:cs="Times New Roman"/>
          <w:szCs w:val="24"/>
        </w:rPr>
        <w:t>LASSO</w:t>
      </w:r>
      <w:r w:rsidR="006C0D35" w:rsidRPr="009D02D1">
        <w:rPr>
          <w:rFonts w:ascii="Times New Roman" w:eastAsia="宋体" w:hAnsi="Times New Roman" w:cs="Times New Roman"/>
          <w:szCs w:val="24"/>
        </w:rPr>
        <w:t xml:space="preserve"> estimates.</w:t>
      </w:r>
      <w:r w:rsidR="00E53980" w:rsidRPr="009D02D1">
        <w:rPr>
          <w:rFonts w:ascii="Times New Roman" w:eastAsia="宋体" w:hAnsi="Times New Roman" w:cs="Times New Roman" w:hint="eastAsia"/>
          <w:szCs w:val="24"/>
        </w:rPr>
        <w:t xml:space="preserve"> </w:t>
      </w:r>
      <w:r w:rsidR="008A5C8B" w:rsidRPr="009D02D1">
        <w:rPr>
          <w:rFonts w:ascii="Times New Roman" w:eastAsia="宋体" w:hAnsi="Times New Roman" w:cs="Times New Roman" w:hint="eastAsia"/>
          <w:szCs w:val="24"/>
        </w:rPr>
        <w:t>Also w</w:t>
      </w:r>
      <w:r w:rsidR="00E53980" w:rsidRPr="009D02D1">
        <w:rPr>
          <w:rFonts w:ascii="Times New Roman" w:eastAsia="宋体" w:hAnsi="Times New Roman" w:cs="Times New Roman" w:hint="eastAsia"/>
          <w:szCs w:val="24"/>
        </w:rPr>
        <w:t xml:space="preserve">e think it is </w:t>
      </w:r>
      <w:r w:rsidR="00BB0576">
        <w:rPr>
          <w:rFonts w:ascii="Times New Roman" w:eastAsia="宋体" w:hAnsi="Times New Roman" w:cs="Times New Roman" w:hint="eastAsia"/>
          <w:szCs w:val="24"/>
        </w:rPr>
        <w:t>un</w:t>
      </w:r>
      <w:r w:rsidR="00E53980" w:rsidRPr="009D02D1">
        <w:rPr>
          <w:rFonts w:ascii="Times New Roman" w:eastAsia="宋体" w:hAnsi="Times New Roman" w:cs="Times New Roman" w:hint="eastAsia"/>
          <w:szCs w:val="24"/>
        </w:rPr>
        <w:t>necessary</w:t>
      </w:r>
      <w:r w:rsidR="008A5C8B" w:rsidRPr="009D02D1">
        <w:rPr>
          <w:rFonts w:ascii="Times New Roman" w:eastAsia="宋体" w:hAnsi="Times New Roman" w:cs="Times New Roman" w:hint="eastAsia"/>
          <w:szCs w:val="24"/>
        </w:rPr>
        <w:t xml:space="preserve"> to do such a test</w:t>
      </w:r>
      <w:r w:rsidR="00E53980" w:rsidRPr="009D02D1">
        <w:rPr>
          <w:rFonts w:ascii="Times New Roman" w:eastAsia="宋体" w:hAnsi="Times New Roman" w:cs="Times New Roman" w:hint="eastAsia"/>
          <w:szCs w:val="24"/>
        </w:rPr>
        <w:t xml:space="preserve"> because that doesn</w:t>
      </w:r>
      <w:r w:rsidR="00E53980" w:rsidRPr="009D02D1">
        <w:rPr>
          <w:rFonts w:ascii="Times New Roman" w:eastAsia="宋体" w:hAnsi="Times New Roman" w:cs="Times New Roman"/>
          <w:szCs w:val="24"/>
        </w:rPr>
        <w:t>’</w:t>
      </w:r>
      <w:r w:rsidR="00E53980" w:rsidRPr="009D02D1">
        <w:rPr>
          <w:rFonts w:ascii="Times New Roman" w:eastAsia="宋体" w:hAnsi="Times New Roman" w:cs="Times New Roman" w:hint="eastAsia"/>
          <w:szCs w:val="24"/>
        </w:rPr>
        <w:t>t help in terms of improving forecasting accuracy.</w:t>
      </w:r>
      <w:r w:rsidR="008A5C8B" w:rsidRPr="009D02D1">
        <w:rPr>
          <w:rFonts w:ascii="Times New Roman" w:eastAsia="宋体" w:hAnsi="Times New Roman" w:cs="Times New Roman"/>
          <w:szCs w:val="24"/>
        </w:rPr>
        <w:t xml:space="preserve"> </w:t>
      </w:r>
      <w:r w:rsidR="008A5C8B" w:rsidRPr="009D02D1">
        <w:rPr>
          <w:rFonts w:ascii="Times New Roman" w:eastAsia="宋体" w:hAnsi="Times New Roman" w:cs="Times New Roman" w:hint="eastAsia"/>
          <w:szCs w:val="24"/>
        </w:rPr>
        <w:t>What is the purpose</w:t>
      </w:r>
      <w:r w:rsidR="006E4BC4">
        <w:rPr>
          <w:rFonts w:ascii="Times New Roman" w:eastAsia="宋体" w:hAnsi="Times New Roman" w:cs="Times New Roman"/>
          <w:szCs w:val="24"/>
        </w:rPr>
        <w:t xml:space="preserve"> of</w:t>
      </w:r>
      <w:r w:rsidR="008A5C8B" w:rsidRPr="009D02D1">
        <w:rPr>
          <w:rFonts w:ascii="Times New Roman" w:eastAsia="宋体" w:hAnsi="Times New Roman" w:cs="Times New Roman" w:hint="eastAsia"/>
          <w:szCs w:val="24"/>
        </w:rPr>
        <w:t xml:space="preserve"> such</w:t>
      </w:r>
      <w:r w:rsidR="00DA6688">
        <w:rPr>
          <w:rFonts w:ascii="Times New Roman" w:eastAsia="宋体" w:hAnsi="Times New Roman" w:cs="Times New Roman" w:hint="eastAsia"/>
          <w:szCs w:val="24"/>
        </w:rPr>
        <w:t xml:space="preserve"> a</w:t>
      </w:r>
      <w:r w:rsidR="008A5C8B" w:rsidRPr="009D02D1">
        <w:rPr>
          <w:rFonts w:ascii="Times New Roman" w:eastAsia="宋体" w:hAnsi="Times New Roman" w:cs="Times New Roman" w:hint="eastAsia"/>
          <w:szCs w:val="24"/>
        </w:rPr>
        <w:t xml:space="preserve"> test? </w:t>
      </w:r>
      <w:r w:rsidR="008A5C8B" w:rsidRPr="009D02D1">
        <w:rPr>
          <w:rFonts w:ascii="Times New Roman" w:eastAsia="宋体" w:hAnsi="Times New Roman" w:cs="Times New Roman"/>
          <w:szCs w:val="24"/>
        </w:rPr>
        <w:t>T</w:t>
      </w:r>
      <w:r w:rsidR="008A5C8B" w:rsidRPr="009D02D1">
        <w:rPr>
          <w:rFonts w:ascii="Times New Roman" w:eastAsia="宋体" w:hAnsi="Times New Roman" w:cs="Times New Roman" w:hint="eastAsia"/>
          <w:szCs w:val="24"/>
        </w:rPr>
        <w:t>o drop variables which are insignificant?</w:t>
      </w:r>
      <w:r w:rsidR="00E53980" w:rsidRPr="009D02D1">
        <w:rPr>
          <w:rFonts w:ascii="Times New Roman" w:eastAsia="宋体" w:hAnsi="Times New Roman" w:cs="Times New Roman" w:hint="eastAsia"/>
          <w:szCs w:val="24"/>
        </w:rPr>
        <w:t xml:space="preserve"> </w:t>
      </w:r>
      <w:r w:rsidR="00D57F97" w:rsidRPr="009D02D1">
        <w:rPr>
          <w:rFonts w:ascii="Times New Roman" w:eastAsia="宋体" w:hAnsi="Times New Roman" w:cs="Times New Roman" w:hint="eastAsia"/>
          <w:szCs w:val="24"/>
        </w:rPr>
        <w:t xml:space="preserve">LASSO has done good work </w:t>
      </w:r>
      <w:r w:rsidR="006E4BC4">
        <w:rPr>
          <w:rFonts w:ascii="Times New Roman" w:eastAsia="宋体" w:hAnsi="Times New Roman" w:cs="Times New Roman"/>
          <w:szCs w:val="24"/>
        </w:rPr>
        <w:t>i</w:t>
      </w:r>
      <w:r w:rsidR="00D57F97" w:rsidRPr="009D02D1">
        <w:rPr>
          <w:rFonts w:ascii="Times New Roman" w:eastAsia="宋体" w:hAnsi="Times New Roman" w:cs="Times New Roman" w:hint="eastAsia"/>
          <w:szCs w:val="24"/>
        </w:rPr>
        <w:t>n selecting variables</w:t>
      </w:r>
      <w:r w:rsidR="005A65AA">
        <w:rPr>
          <w:rFonts w:ascii="Times New Roman" w:eastAsia="宋体" w:hAnsi="Times New Roman" w:cs="Times New Roman" w:hint="eastAsia"/>
          <w:szCs w:val="24"/>
        </w:rPr>
        <w:t xml:space="preserve"> and parameter estimation</w:t>
      </w:r>
      <w:r w:rsidR="00D57F97" w:rsidRPr="009D02D1">
        <w:rPr>
          <w:rFonts w:ascii="Times New Roman" w:eastAsia="宋体" w:hAnsi="Times New Roman" w:cs="Times New Roman" w:hint="eastAsia"/>
          <w:szCs w:val="24"/>
        </w:rPr>
        <w:t xml:space="preserve">, </w:t>
      </w:r>
      <w:r w:rsidR="005A65AA">
        <w:rPr>
          <w:rFonts w:ascii="Times New Roman" w:eastAsia="宋体" w:hAnsi="Times New Roman" w:cs="Times New Roman" w:hint="eastAsia"/>
          <w:szCs w:val="24"/>
        </w:rPr>
        <w:t>how</w:t>
      </w:r>
      <w:r w:rsidR="00D57F97" w:rsidRPr="009D02D1">
        <w:rPr>
          <w:rFonts w:ascii="Times New Roman" w:eastAsia="宋体" w:hAnsi="Times New Roman" w:cs="Times New Roman" w:hint="eastAsia"/>
          <w:szCs w:val="24"/>
        </w:rPr>
        <w:t xml:space="preserve"> should we select variables </w:t>
      </w:r>
      <w:r w:rsidR="005A65AA">
        <w:rPr>
          <w:rFonts w:ascii="Times New Roman" w:eastAsia="宋体" w:hAnsi="Times New Roman" w:cs="Times New Roman" w:hint="eastAsia"/>
          <w:szCs w:val="24"/>
        </w:rPr>
        <w:t xml:space="preserve">and estimate the model </w:t>
      </w:r>
      <w:r w:rsidR="00D57F97" w:rsidRPr="009D02D1">
        <w:rPr>
          <w:rFonts w:ascii="Times New Roman" w:eastAsia="宋体" w:hAnsi="Times New Roman" w:cs="Times New Roman" w:hint="eastAsia"/>
          <w:szCs w:val="24"/>
        </w:rPr>
        <w:t xml:space="preserve">again? </w:t>
      </w:r>
      <w:r w:rsidR="006C0D35" w:rsidRPr="009D02D1">
        <w:rPr>
          <w:rFonts w:ascii="Times New Roman" w:eastAsia="宋体" w:hAnsi="Times New Roman" w:cs="Times New Roman"/>
          <w:szCs w:val="24"/>
        </w:rPr>
        <w:t>Studies have shown that the models estimated by the LASSO procedure deliver</w:t>
      </w:r>
      <w:r w:rsidR="006E4BC4">
        <w:rPr>
          <w:rFonts w:ascii="Times New Roman" w:eastAsia="宋体" w:hAnsi="Times New Roman" w:cs="Times New Roman"/>
          <w:szCs w:val="24"/>
        </w:rPr>
        <w:t>s</w:t>
      </w:r>
      <w:r w:rsidR="006C0D35" w:rsidRPr="009D02D1">
        <w:rPr>
          <w:rFonts w:ascii="Times New Roman" w:eastAsia="宋体" w:hAnsi="Times New Roman" w:cs="Times New Roman"/>
          <w:szCs w:val="24"/>
        </w:rPr>
        <w:t xml:space="preserve"> forecasts significantly superior than the significance test based benchmarks models</w:t>
      </w:r>
      <w:r w:rsidR="0057022E">
        <w:rPr>
          <w:rFonts w:ascii="Times New Roman" w:eastAsia="宋体" w:hAnsi="Times New Roman" w:cs="Times New Roman" w:hint="eastAsia"/>
          <w:szCs w:val="24"/>
        </w:rPr>
        <w:t xml:space="preserve">, e.g., </w:t>
      </w:r>
      <w:proofErr w:type="spellStart"/>
      <w:r w:rsidR="0057022E" w:rsidRPr="0057022E">
        <w:rPr>
          <w:rFonts w:ascii="Times New Roman" w:eastAsia="宋体" w:hAnsi="Times New Roman" w:cs="Times New Roman"/>
          <w:szCs w:val="24"/>
        </w:rPr>
        <w:t>Autometrics</w:t>
      </w:r>
      <w:proofErr w:type="spellEnd"/>
      <w:r w:rsidR="0057022E">
        <w:rPr>
          <w:rFonts w:ascii="Times New Roman" w:eastAsia="宋体" w:hAnsi="Times New Roman" w:cs="Times New Roman" w:hint="eastAsia"/>
          <w:szCs w:val="24"/>
        </w:rPr>
        <w:t xml:space="preserve"> </w:t>
      </w:r>
      <w:r w:rsidR="006C0D35" w:rsidRPr="009D02D1">
        <w:rPr>
          <w:rFonts w:ascii="Times New Roman" w:eastAsia="宋体" w:hAnsi="Times New Roman" w:cs="Times New Roman"/>
          <w:szCs w:val="24"/>
        </w:rPr>
        <w:t>(</w:t>
      </w:r>
      <w:proofErr w:type="spellStart"/>
      <w:r w:rsidR="006C0D35" w:rsidRPr="009D02D1">
        <w:rPr>
          <w:rFonts w:ascii="Times New Roman" w:eastAsia="宋体" w:hAnsi="Times New Roman" w:cs="Times New Roman"/>
          <w:szCs w:val="24"/>
        </w:rPr>
        <w:t>Epprecht</w:t>
      </w:r>
      <w:proofErr w:type="spellEnd"/>
      <w:r w:rsidR="006C0D35" w:rsidRPr="009D02D1">
        <w:rPr>
          <w:rFonts w:ascii="Times New Roman" w:eastAsia="宋体" w:hAnsi="Times New Roman" w:cs="Times New Roman"/>
          <w:szCs w:val="24"/>
        </w:rPr>
        <w:t xml:space="preserve"> et al., 2013)</w:t>
      </w:r>
      <w:r w:rsidR="006C0D35" w:rsidRPr="009D02D1">
        <w:rPr>
          <w:rFonts w:ascii="Times New Roman" w:eastAsia="宋体" w:hAnsi="Times New Roman" w:cs="Times New Roman" w:hint="eastAsia"/>
          <w:szCs w:val="24"/>
        </w:rPr>
        <w:t xml:space="preserve">. </w:t>
      </w:r>
      <w:r w:rsidR="00E53980" w:rsidRPr="009D02D1">
        <w:rPr>
          <w:rFonts w:ascii="Times New Roman" w:eastAsia="宋体" w:hAnsi="Times New Roman" w:cs="Times New Roman"/>
          <w:szCs w:val="24"/>
        </w:rPr>
        <w:t>A</w:t>
      </w:r>
      <w:r w:rsidR="00E53980" w:rsidRPr="009D02D1">
        <w:rPr>
          <w:rFonts w:ascii="Times New Roman" w:eastAsia="宋体" w:hAnsi="Times New Roman" w:cs="Times New Roman" w:hint="eastAsia"/>
          <w:szCs w:val="24"/>
        </w:rPr>
        <w:t xml:space="preserve">fter all, the objective of this research is not to select </w:t>
      </w:r>
      <w:r w:rsidR="00DA6688">
        <w:rPr>
          <w:rFonts w:ascii="Times New Roman" w:eastAsia="宋体" w:hAnsi="Times New Roman" w:cs="Times New Roman" w:hint="eastAsia"/>
          <w:szCs w:val="24"/>
        </w:rPr>
        <w:t xml:space="preserve">significant </w:t>
      </w:r>
      <w:r w:rsidR="00E53980" w:rsidRPr="009D02D1">
        <w:rPr>
          <w:rFonts w:ascii="Times New Roman" w:eastAsia="宋体" w:hAnsi="Times New Roman" w:cs="Times New Roman" w:hint="eastAsia"/>
          <w:szCs w:val="24"/>
        </w:rPr>
        <w:t>variable</w:t>
      </w:r>
      <w:r w:rsidR="00DA6688">
        <w:rPr>
          <w:rFonts w:ascii="Times New Roman" w:eastAsia="宋体" w:hAnsi="Times New Roman" w:cs="Times New Roman" w:hint="eastAsia"/>
          <w:szCs w:val="24"/>
        </w:rPr>
        <w:t>s</w:t>
      </w:r>
      <w:r w:rsidR="00E53980" w:rsidRPr="009D02D1">
        <w:rPr>
          <w:rFonts w:ascii="Times New Roman" w:eastAsia="宋体" w:hAnsi="Times New Roman" w:cs="Times New Roman" w:hint="eastAsia"/>
          <w:szCs w:val="24"/>
        </w:rPr>
        <w:t xml:space="preserve">, but </w:t>
      </w:r>
      <w:r w:rsidR="00D57F97" w:rsidRPr="009D02D1">
        <w:rPr>
          <w:rFonts w:ascii="Times New Roman" w:eastAsia="宋体" w:hAnsi="Times New Roman" w:cs="Times New Roman" w:hint="eastAsia"/>
          <w:szCs w:val="24"/>
        </w:rPr>
        <w:t xml:space="preserve">to </w:t>
      </w:r>
      <w:r w:rsidR="00E356A8" w:rsidRPr="009D02D1">
        <w:rPr>
          <w:rFonts w:ascii="Times New Roman" w:eastAsia="宋体" w:hAnsi="Times New Roman" w:cs="Times New Roman" w:hint="eastAsia"/>
          <w:szCs w:val="24"/>
        </w:rPr>
        <w:t>improve forecasts.</w:t>
      </w:r>
      <w:r w:rsidR="00D57F97" w:rsidRPr="009D02D1">
        <w:rPr>
          <w:rFonts w:ascii="Times New Roman" w:eastAsia="宋体" w:hAnsi="Times New Roman" w:cs="Times New Roman"/>
          <w:szCs w:val="24"/>
        </w:rPr>
        <w:t xml:space="preserve"> </w:t>
      </w:r>
    </w:p>
    <w:p w:rsidR="00502739" w:rsidRPr="009D02D1" w:rsidRDefault="00AD01FE"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ab/>
      </w:r>
      <w:r w:rsidRPr="009D02D1">
        <w:rPr>
          <w:rFonts w:ascii="Times New Roman" w:eastAsia="宋体" w:hAnsi="Times New Roman" w:cs="Times New Roman"/>
          <w:szCs w:val="24"/>
        </w:rPr>
        <w:t>I</w:t>
      </w:r>
      <w:r w:rsidRPr="009D02D1">
        <w:rPr>
          <w:rFonts w:ascii="Times New Roman" w:eastAsia="宋体" w:hAnsi="Times New Roman" w:cs="Times New Roman" w:hint="eastAsia"/>
          <w:szCs w:val="24"/>
        </w:rPr>
        <w:t>n addition,</w:t>
      </w:r>
      <w:r w:rsidR="006E4BC4">
        <w:rPr>
          <w:rFonts w:ascii="Times New Roman" w:eastAsia="宋体" w:hAnsi="Times New Roman" w:cs="Times New Roman"/>
          <w:szCs w:val="24"/>
        </w:rPr>
        <w:t xml:space="preserve"> there </w:t>
      </w:r>
      <w:r w:rsidR="006C0D35" w:rsidRPr="009D02D1">
        <w:rPr>
          <w:rFonts w:ascii="Times New Roman" w:eastAsia="宋体" w:hAnsi="Times New Roman" w:cs="Times New Roman" w:hint="eastAsia"/>
          <w:szCs w:val="24"/>
        </w:rPr>
        <w:t xml:space="preserve">is still no answer on how to </w:t>
      </w:r>
      <w:r w:rsidR="006C0D35" w:rsidRPr="009D02D1">
        <w:rPr>
          <w:rFonts w:ascii="Times New Roman" w:eastAsia="宋体" w:hAnsi="Times New Roman" w:cs="Times New Roman"/>
          <w:szCs w:val="24"/>
        </w:rPr>
        <w:t>produce a p-value for each</w:t>
      </w:r>
      <w:r w:rsidR="006C0D35" w:rsidRPr="009D02D1">
        <w:rPr>
          <w:rFonts w:ascii="Times New Roman" w:eastAsia="宋体" w:hAnsi="Times New Roman" w:cs="Times New Roman" w:hint="eastAsia"/>
          <w:szCs w:val="24"/>
        </w:rPr>
        <w:t xml:space="preserve"> </w:t>
      </w:r>
      <w:r w:rsidR="006C0D35" w:rsidRPr="009D02D1">
        <w:rPr>
          <w:rFonts w:ascii="Times New Roman" w:eastAsia="宋体" w:hAnsi="Times New Roman" w:cs="Times New Roman"/>
          <w:szCs w:val="24"/>
        </w:rPr>
        <w:t>predictor</w:t>
      </w:r>
      <w:r w:rsidR="006C0D35" w:rsidRPr="009D02D1">
        <w:rPr>
          <w:rFonts w:ascii="Times New Roman" w:eastAsia="宋体" w:hAnsi="Times New Roman" w:cs="Times New Roman" w:hint="eastAsia"/>
          <w:szCs w:val="24"/>
        </w:rPr>
        <w:t xml:space="preserve"> g</w:t>
      </w:r>
      <w:r w:rsidR="006F21AE" w:rsidRPr="009D02D1">
        <w:rPr>
          <w:rFonts w:ascii="Times New Roman" w:eastAsia="宋体" w:hAnsi="Times New Roman" w:cs="Times New Roman"/>
          <w:szCs w:val="24"/>
        </w:rPr>
        <w:t xml:space="preserve">iven </w:t>
      </w:r>
      <w:r w:rsidR="006F21AE" w:rsidRPr="009D02D1">
        <w:rPr>
          <w:rFonts w:ascii="Times New Roman" w:eastAsia="宋体" w:hAnsi="Times New Roman" w:cs="Times New Roman" w:hint="eastAsia"/>
          <w:szCs w:val="24"/>
        </w:rPr>
        <w:t>fi</w:t>
      </w:r>
      <w:r w:rsidR="006F21AE" w:rsidRPr="009D02D1">
        <w:rPr>
          <w:rFonts w:ascii="Times New Roman" w:eastAsia="宋体" w:hAnsi="Times New Roman" w:cs="Times New Roman"/>
          <w:szCs w:val="24"/>
        </w:rPr>
        <w:t>tted lasso model at some</w:t>
      </w:r>
      <w:r w:rsidR="006F21AE" w:rsidRPr="009D02D1">
        <w:rPr>
          <w:rFonts w:ascii="Times New Roman" w:eastAsia="宋体" w:hAnsi="Times New Roman" w:cs="Times New Roman" w:hint="eastAsia"/>
          <w:szCs w:val="24"/>
        </w:rPr>
        <w:t xml:space="preserve"> </w:t>
      </w:r>
      <w:r w:rsidR="006F21AE" w:rsidRPr="00DA6688">
        <w:rPr>
          <w:rFonts w:ascii="Times New Roman" w:eastAsia="宋体" w:hAnsi="Times New Roman" w:cs="Times New Roman"/>
          <w:i/>
          <w:szCs w:val="24"/>
        </w:rPr>
        <w:t>λ</w:t>
      </w:r>
      <w:r w:rsidR="00C64B38" w:rsidRPr="009D02D1">
        <w:rPr>
          <w:rFonts w:ascii="Times New Roman" w:eastAsia="宋体" w:hAnsi="Times New Roman" w:cs="Times New Roman" w:hint="eastAsia"/>
          <w:szCs w:val="24"/>
        </w:rPr>
        <w:t xml:space="preserve"> (</w:t>
      </w:r>
      <w:r w:rsidR="00C64B38" w:rsidRPr="009D02D1">
        <w:rPr>
          <w:rFonts w:ascii="Times New Roman" w:eastAsia="宋体" w:hAnsi="Times New Roman" w:cs="Times New Roman"/>
          <w:szCs w:val="24"/>
        </w:rPr>
        <w:t>Lockhart</w:t>
      </w:r>
      <w:r w:rsidR="00C64B38" w:rsidRPr="009D02D1">
        <w:rPr>
          <w:rFonts w:ascii="Times New Roman" w:eastAsia="宋体" w:hAnsi="Times New Roman" w:cs="Times New Roman" w:hint="eastAsia"/>
          <w:szCs w:val="24"/>
        </w:rPr>
        <w:t xml:space="preserve"> </w:t>
      </w:r>
      <w:proofErr w:type="gramStart"/>
      <w:r w:rsidR="00C64B38" w:rsidRPr="009D02D1">
        <w:rPr>
          <w:rFonts w:ascii="Times New Roman" w:eastAsia="宋体" w:hAnsi="Times New Roman" w:cs="Times New Roman" w:hint="eastAsia"/>
          <w:szCs w:val="24"/>
        </w:rPr>
        <w:t>et</w:t>
      </w:r>
      <w:proofErr w:type="gramEnd"/>
      <w:r w:rsidR="00C64B38" w:rsidRPr="009D02D1">
        <w:rPr>
          <w:rFonts w:ascii="Times New Roman" w:eastAsia="宋体" w:hAnsi="Times New Roman" w:cs="Times New Roman" w:hint="eastAsia"/>
          <w:szCs w:val="24"/>
        </w:rPr>
        <w:t xml:space="preserve"> al.2014)</w:t>
      </w:r>
      <w:r w:rsidR="006F21AE" w:rsidRPr="009D02D1">
        <w:rPr>
          <w:rFonts w:ascii="Times New Roman" w:eastAsia="宋体" w:hAnsi="Times New Roman" w:cs="Times New Roman" w:hint="eastAsia"/>
          <w:szCs w:val="24"/>
        </w:rPr>
        <w:t>.</w:t>
      </w:r>
      <w:r w:rsidR="0083165D" w:rsidRPr="009D02D1">
        <w:rPr>
          <w:rFonts w:ascii="Times New Roman" w:eastAsia="宋体" w:hAnsi="Times New Roman" w:cs="Times New Roman" w:hint="eastAsia"/>
          <w:szCs w:val="24"/>
        </w:rPr>
        <w:t xml:space="preserve"> </w:t>
      </w:r>
      <w:r w:rsidR="00AA0AF4" w:rsidRPr="009D02D1">
        <w:rPr>
          <w:rFonts w:ascii="Times New Roman" w:eastAsia="宋体" w:hAnsi="Times New Roman" w:cs="Times New Roman"/>
          <w:szCs w:val="24"/>
        </w:rPr>
        <w:t>The</w:t>
      </w:r>
      <w:r w:rsidR="00C64B38" w:rsidRPr="009D02D1">
        <w:rPr>
          <w:rFonts w:ascii="Times New Roman" w:eastAsia="宋体" w:hAnsi="Times New Roman" w:cs="Times New Roman" w:hint="eastAsia"/>
          <w:szCs w:val="24"/>
        </w:rPr>
        <w:t xml:space="preserve"> </w:t>
      </w:r>
      <w:r w:rsidR="00AA0AF4" w:rsidRPr="009D02D1">
        <w:rPr>
          <w:rFonts w:ascii="Times New Roman" w:eastAsia="宋体" w:hAnsi="Times New Roman" w:cs="Times New Roman"/>
          <w:szCs w:val="24"/>
        </w:rPr>
        <w:t>distribution of such a sparse estimator is non-Gaussian with point mass at zero, and</w:t>
      </w:r>
      <w:r w:rsidR="00C64B38" w:rsidRPr="009D02D1">
        <w:rPr>
          <w:rFonts w:ascii="Times New Roman" w:eastAsia="宋体" w:hAnsi="Times New Roman" w:cs="Times New Roman" w:hint="eastAsia"/>
          <w:szCs w:val="24"/>
        </w:rPr>
        <w:t xml:space="preserve"> </w:t>
      </w:r>
      <w:r w:rsidR="00AA0AF4" w:rsidRPr="009D02D1">
        <w:rPr>
          <w:rFonts w:ascii="Times New Roman" w:eastAsia="宋体" w:hAnsi="Times New Roman" w:cs="Times New Roman"/>
          <w:szCs w:val="24"/>
        </w:rPr>
        <w:t>this is the reason why standard bootstrap or subsampling techniques do not provide</w:t>
      </w:r>
      <w:r w:rsidR="00AA0AF4" w:rsidRPr="009D02D1">
        <w:rPr>
          <w:rFonts w:ascii="Times New Roman" w:eastAsia="宋体" w:hAnsi="Times New Roman" w:cs="Times New Roman" w:hint="eastAsia"/>
          <w:szCs w:val="24"/>
        </w:rPr>
        <w:t xml:space="preserve"> </w:t>
      </w:r>
      <w:r w:rsidR="00AA0AF4" w:rsidRPr="009D02D1">
        <w:rPr>
          <w:rFonts w:ascii="Times New Roman" w:eastAsia="宋体" w:hAnsi="Times New Roman" w:cs="Times New Roman"/>
          <w:szCs w:val="24"/>
        </w:rPr>
        <w:t>valid con</w:t>
      </w:r>
      <w:r w:rsidR="00AA0AF4" w:rsidRPr="009D02D1">
        <w:rPr>
          <w:rFonts w:ascii="Times New Roman" w:eastAsia="宋体" w:hAnsi="Times New Roman" w:cs="Times New Roman" w:hint="eastAsia"/>
          <w:szCs w:val="24"/>
        </w:rPr>
        <w:t>fi</w:t>
      </w:r>
      <w:r w:rsidR="00AA0AF4" w:rsidRPr="009D02D1">
        <w:rPr>
          <w:rFonts w:ascii="Times New Roman" w:eastAsia="宋体" w:hAnsi="Times New Roman" w:cs="Times New Roman"/>
          <w:szCs w:val="24"/>
        </w:rPr>
        <w:t>dence regions or p-values.</w:t>
      </w:r>
    </w:p>
    <w:p w:rsidR="0025239D" w:rsidRDefault="0025239D" w:rsidP="0025239D">
      <w:pPr>
        <w:rPr>
          <w:rFonts w:ascii="Times New Roman" w:eastAsia="宋体" w:hAnsi="Times New Roman" w:cs="Times New Roman"/>
          <w:szCs w:val="24"/>
        </w:rPr>
      </w:pPr>
    </w:p>
    <w:p w:rsidR="009D02D1" w:rsidRDefault="009D02D1" w:rsidP="0025239D">
      <w:pPr>
        <w:rPr>
          <w:rFonts w:ascii="Times New Roman" w:eastAsia="宋体" w:hAnsi="Times New Roman" w:cs="Times New Roman"/>
          <w:szCs w:val="24"/>
        </w:rPr>
      </w:pPr>
      <w:r>
        <w:rPr>
          <w:rFonts w:ascii="Times New Roman" w:eastAsia="宋体" w:hAnsi="Times New Roman" w:cs="Times New Roman" w:hint="eastAsia"/>
          <w:szCs w:val="24"/>
        </w:rPr>
        <w:t>References:</w:t>
      </w:r>
    </w:p>
    <w:p w:rsidR="00F47CB5" w:rsidRPr="009D02D1" w:rsidRDefault="00FB193F"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Lockhart</w:t>
      </w:r>
      <w:r w:rsidRPr="009D02D1">
        <w:rPr>
          <w:rFonts w:ascii="Times New Roman" w:eastAsia="宋体" w:hAnsi="Times New Roman" w:cs="Times New Roman" w:hint="eastAsia"/>
          <w:szCs w:val="24"/>
        </w:rPr>
        <w:t xml:space="preserve"> R.</w:t>
      </w:r>
      <w:r w:rsidRPr="009D02D1">
        <w:rPr>
          <w:rFonts w:ascii="Times New Roman" w:eastAsia="宋体" w:hAnsi="Times New Roman" w:cs="Times New Roman"/>
          <w:szCs w:val="24"/>
        </w:rPr>
        <w:t>, Taylor</w:t>
      </w:r>
      <w:r w:rsidRPr="009D02D1">
        <w:rPr>
          <w:rFonts w:ascii="Times New Roman" w:eastAsia="宋体" w:hAnsi="Times New Roman" w:cs="Times New Roman" w:hint="eastAsia"/>
          <w:szCs w:val="24"/>
        </w:rPr>
        <w:t xml:space="preserve"> J.</w:t>
      </w:r>
      <w:r w:rsidRPr="009D02D1">
        <w:rPr>
          <w:rFonts w:ascii="Times New Roman" w:eastAsia="宋体" w:hAnsi="Times New Roman" w:cs="Times New Roman"/>
          <w:szCs w:val="24"/>
        </w:rPr>
        <w:t xml:space="preserve">, </w:t>
      </w:r>
      <w:proofErr w:type="spellStart"/>
      <w:r w:rsidRPr="009D02D1">
        <w:rPr>
          <w:rFonts w:ascii="Times New Roman" w:eastAsia="宋体" w:hAnsi="Times New Roman" w:cs="Times New Roman"/>
          <w:szCs w:val="24"/>
        </w:rPr>
        <w:t>Tibshirani</w:t>
      </w:r>
      <w:proofErr w:type="spellEnd"/>
      <w:r w:rsidRPr="009D02D1">
        <w:rPr>
          <w:rFonts w:ascii="Times New Roman" w:eastAsia="宋体" w:hAnsi="Times New Roman" w:cs="Times New Roman" w:hint="eastAsia"/>
          <w:szCs w:val="24"/>
        </w:rPr>
        <w:t xml:space="preserve"> R.J.</w:t>
      </w:r>
      <w:r w:rsidRPr="009D02D1">
        <w:rPr>
          <w:rFonts w:ascii="Times New Roman" w:eastAsia="宋体" w:hAnsi="Times New Roman" w:cs="Times New Roman"/>
          <w:szCs w:val="24"/>
        </w:rPr>
        <w:t xml:space="preserve">, </w:t>
      </w:r>
      <w:proofErr w:type="spellStart"/>
      <w:r w:rsidRPr="009D02D1">
        <w:rPr>
          <w:rFonts w:ascii="Times New Roman" w:eastAsia="宋体" w:hAnsi="Times New Roman" w:cs="Times New Roman"/>
          <w:szCs w:val="24"/>
        </w:rPr>
        <w:t>Tibshirani</w:t>
      </w:r>
      <w:proofErr w:type="spellEnd"/>
      <w:r w:rsidRPr="009D02D1">
        <w:rPr>
          <w:rFonts w:ascii="Times New Roman" w:eastAsia="宋体" w:hAnsi="Times New Roman" w:cs="Times New Roman" w:hint="eastAsia"/>
          <w:szCs w:val="24"/>
        </w:rPr>
        <w:t xml:space="preserve"> R. (2014). </w:t>
      </w:r>
      <w:r w:rsidRPr="009D02D1">
        <w:rPr>
          <w:rFonts w:ascii="Times New Roman" w:eastAsia="宋体" w:hAnsi="Times New Roman" w:cs="Times New Roman"/>
          <w:szCs w:val="24"/>
        </w:rPr>
        <w:t>Annals of Statistics</w:t>
      </w:r>
      <w:r w:rsidRPr="009D02D1">
        <w:rPr>
          <w:rFonts w:ascii="Times New Roman" w:eastAsia="宋体" w:hAnsi="Times New Roman" w:cs="Times New Roman" w:hint="eastAsia"/>
          <w:szCs w:val="24"/>
        </w:rPr>
        <w:t>,</w:t>
      </w:r>
      <w:r w:rsidRPr="009D02D1">
        <w:rPr>
          <w:rFonts w:ascii="Times New Roman" w:eastAsia="宋体" w:hAnsi="Times New Roman" w:cs="Times New Roman"/>
          <w:szCs w:val="24"/>
        </w:rPr>
        <w:t xml:space="preserve"> 42</w:t>
      </w:r>
      <w:r w:rsidRPr="009D02D1">
        <w:rPr>
          <w:rFonts w:ascii="Times New Roman" w:eastAsia="宋体" w:hAnsi="Times New Roman" w:cs="Times New Roman" w:hint="eastAsia"/>
          <w:szCs w:val="24"/>
        </w:rPr>
        <w:t>(</w:t>
      </w:r>
      <w:r w:rsidRPr="009D02D1">
        <w:rPr>
          <w:rFonts w:ascii="Times New Roman" w:eastAsia="宋体" w:hAnsi="Times New Roman" w:cs="Times New Roman"/>
          <w:szCs w:val="24"/>
        </w:rPr>
        <w:t>2</w:t>
      </w:r>
      <w:r w:rsidRPr="009D02D1">
        <w:rPr>
          <w:rFonts w:ascii="Times New Roman" w:eastAsia="宋体" w:hAnsi="Times New Roman" w:cs="Times New Roman" w:hint="eastAsia"/>
          <w:szCs w:val="24"/>
        </w:rPr>
        <w:t>)</w:t>
      </w:r>
      <w:r w:rsidRPr="009D02D1">
        <w:rPr>
          <w:rFonts w:ascii="Times New Roman" w:eastAsia="宋体" w:hAnsi="Times New Roman" w:cs="Times New Roman"/>
          <w:szCs w:val="24"/>
        </w:rPr>
        <w:t>, 413-468</w:t>
      </w:r>
      <w:r w:rsidR="00F1019E" w:rsidRPr="009D02D1">
        <w:rPr>
          <w:rFonts w:ascii="Times New Roman" w:eastAsia="宋体" w:hAnsi="Times New Roman" w:cs="Times New Roman" w:hint="eastAsia"/>
          <w:szCs w:val="24"/>
        </w:rPr>
        <w:t>.</w:t>
      </w:r>
    </w:p>
    <w:p w:rsidR="00053D11" w:rsidRPr="009D02D1" w:rsidRDefault="00F47CB5" w:rsidP="009D02D1">
      <w:pPr>
        <w:ind w:firstLine="360"/>
        <w:rPr>
          <w:rFonts w:ascii="Times New Roman" w:eastAsia="宋体" w:hAnsi="Times New Roman" w:cs="Times New Roman"/>
          <w:szCs w:val="24"/>
        </w:rPr>
      </w:pPr>
      <w:proofErr w:type="spellStart"/>
      <w:r w:rsidRPr="009D02D1">
        <w:rPr>
          <w:rFonts w:ascii="Times New Roman" w:eastAsia="宋体" w:hAnsi="Times New Roman" w:cs="Times New Roman"/>
          <w:szCs w:val="24"/>
        </w:rPr>
        <w:t>Epprecht</w:t>
      </w:r>
      <w:proofErr w:type="spellEnd"/>
      <w:r w:rsidRPr="009D02D1">
        <w:rPr>
          <w:rFonts w:ascii="Times New Roman" w:eastAsia="宋体" w:hAnsi="Times New Roman" w:cs="Times New Roman"/>
          <w:szCs w:val="24"/>
        </w:rPr>
        <w:t xml:space="preserve"> C</w:t>
      </w:r>
      <w:r w:rsidR="00FB193F" w:rsidRPr="009D02D1">
        <w:rPr>
          <w:rFonts w:ascii="Times New Roman" w:eastAsia="宋体" w:hAnsi="Times New Roman" w:cs="Times New Roman" w:hint="eastAsia"/>
          <w:szCs w:val="24"/>
        </w:rPr>
        <w:t>.</w:t>
      </w:r>
      <w:r w:rsidRPr="009D02D1">
        <w:rPr>
          <w:rFonts w:ascii="Times New Roman" w:eastAsia="宋体" w:hAnsi="Times New Roman" w:cs="Times New Roman"/>
          <w:szCs w:val="24"/>
        </w:rPr>
        <w:t>, Dominique</w:t>
      </w:r>
      <w:r w:rsidR="00FB193F" w:rsidRPr="009D02D1">
        <w:rPr>
          <w:rFonts w:ascii="Times New Roman" w:eastAsia="宋体" w:hAnsi="Times New Roman" w:cs="Times New Roman" w:hint="eastAsia"/>
          <w:szCs w:val="24"/>
        </w:rPr>
        <w:t xml:space="preserve"> G.</w:t>
      </w:r>
      <w:r w:rsidRPr="009D02D1">
        <w:rPr>
          <w:rFonts w:ascii="Times New Roman" w:eastAsia="宋体" w:hAnsi="Times New Roman" w:cs="Times New Roman"/>
          <w:szCs w:val="24"/>
        </w:rPr>
        <w:t xml:space="preserve"> and Álvaro</w:t>
      </w:r>
      <w:r w:rsidR="00FB193F" w:rsidRPr="009D02D1">
        <w:rPr>
          <w:rFonts w:ascii="Times New Roman" w:eastAsia="宋体" w:hAnsi="Times New Roman" w:cs="Times New Roman" w:hint="eastAsia"/>
          <w:szCs w:val="24"/>
        </w:rPr>
        <w:t xml:space="preserve"> V.</w:t>
      </w:r>
      <w:r w:rsidRPr="009D02D1">
        <w:rPr>
          <w:rFonts w:ascii="Times New Roman" w:eastAsia="宋体" w:hAnsi="Times New Roman" w:cs="Times New Roman"/>
          <w:szCs w:val="24"/>
        </w:rPr>
        <w:t xml:space="preserve">, (2013), Comparing variable selection techniques for linear regression: LASSO and </w:t>
      </w:r>
      <w:proofErr w:type="spellStart"/>
      <w:r w:rsidRPr="009D02D1">
        <w:rPr>
          <w:rFonts w:ascii="Times New Roman" w:eastAsia="宋体" w:hAnsi="Times New Roman" w:cs="Times New Roman"/>
          <w:szCs w:val="24"/>
        </w:rPr>
        <w:t>Autometrics</w:t>
      </w:r>
      <w:proofErr w:type="spellEnd"/>
      <w:r w:rsidRPr="009D02D1">
        <w:rPr>
          <w:rFonts w:ascii="Times New Roman" w:eastAsia="宋体" w:hAnsi="Times New Roman" w:cs="Times New Roman"/>
          <w:szCs w:val="24"/>
        </w:rPr>
        <w:t xml:space="preserve">, Documents de travail du Centre </w:t>
      </w:r>
      <w:proofErr w:type="spellStart"/>
      <w:r w:rsidRPr="009D02D1">
        <w:rPr>
          <w:rFonts w:ascii="Times New Roman" w:eastAsia="宋体" w:hAnsi="Times New Roman" w:cs="Times New Roman"/>
          <w:szCs w:val="24"/>
        </w:rPr>
        <w:t>d'Economie</w:t>
      </w:r>
      <w:proofErr w:type="spellEnd"/>
      <w:r w:rsidRPr="009D02D1">
        <w:rPr>
          <w:rFonts w:ascii="Times New Roman" w:eastAsia="宋体" w:hAnsi="Times New Roman" w:cs="Times New Roman"/>
          <w:szCs w:val="24"/>
        </w:rPr>
        <w:t xml:space="preserve"> de la Sorbonne, </w:t>
      </w:r>
      <w:proofErr w:type="spellStart"/>
      <w:r w:rsidRPr="009D02D1">
        <w:rPr>
          <w:rFonts w:ascii="Times New Roman" w:eastAsia="宋体" w:hAnsi="Times New Roman" w:cs="Times New Roman"/>
          <w:szCs w:val="24"/>
        </w:rPr>
        <w:t>Université</w:t>
      </w:r>
      <w:proofErr w:type="spellEnd"/>
      <w:r w:rsidRPr="009D02D1">
        <w:rPr>
          <w:rFonts w:ascii="Times New Roman" w:eastAsia="宋体" w:hAnsi="Times New Roman" w:cs="Times New Roman"/>
          <w:szCs w:val="24"/>
        </w:rPr>
        <w:t xml:space="preserve"> </w:t>
      </w:r>
      <w:proofErr w:type="spellStart"/>
      <w:r w:rsidRPr="009D02D1">
        <w:rPr>
          <w:rFonts w:ascii="Times New Roman" w:eastAsia="宋体" w:hAnsi="Times New Roman" w:cs="Times New Roman"/>
          <w:szCs w:val="24"/>
        </w:rPr>
        <w:t>Panthéon</w:t>
      </w:r>
      <w:proofErr w:type="spellEnd"/>
      <w:r w:rsidRPr="009D02D1">
        <w:rPr>
          <w:rFonts w:ascii="Times New Roman" w:eastAsia="宋体" w:hAnsi="Times New Roman" w:cs="Times New Roman"/>
          <w:szCs w:val="24"/>
        </w:rPr>
        <w:t xml:space="preserve">-Sorbonne (Paris 1), Centre </w:t>
      </w:r>
      <w:proofErr w:type="spellStart"/>
      <w:r w:rsidRPr="009D02D1">
        <w:rPr>
          <w:rFonts w:ascii="Times New Roman" w:eastAsia="宋体" w:hAnsi="Times New Roman" w:cs="Times New Roman"/>
          <w:szCs w:val="24"/>
        </w:rPr>
        <w:t>d'Economie</w:t>
      </w:r>
      <w:proofErr w:type="spellEnd"/>
      <w:r w:rsidRPr="009D02D1">
        <w:rPr>
          <w:rFonts w:ascii="Times New Roman" w:eastAsia="宋体" w:hAnsi="Times New Roman" w:cs="Times New Roman"/>
          <w:szCs w:val="24"/>
        </w:rPr>
        <w:t xml:space="preserve"> de la Sorbonne, </w:t>
      </w:r>
      <w:hyperlink r:id="rId6" w:history="1">
        <w:r w:rsidRPr="009D02D1">
          <w:rPr>
            <w:rFonts w:ascii="Times New Roman" w:eastAsia="宋体" w:hAnsi="Times New Roman" w:cs="Times New Roman"/>
            <w:szCs w:val="24"/>
          </w:rPr>
          <w:t>http://EconPapers.repec.org/RePEc:mse:cesdoc:13080</w:t>
        </w:r>
      </w:hyperlink>
      <w:r w:rsidRPr="009D02D1">
        <w:rPr>
          <w:rFonts w:ascii="Times New Roman" w:eastAsia="宋体" w:hAnsi="Times New Roman" w:cs="Times New Roman"/>
          <w:szCs w:val="24"/>
        </w:rPr>
        <w:t>.</w:t>
      </w:r>
    </w:p>
    <w:p w:rsidR="00F47CB5" w:rsidRPr="009D02D1" w:rsidRDefault="00F47CB5" w:rsidP="009D02D1">
      <w:pPr>
        <w:ind w:firstLine="360"/>
        <w:rPr>
          <w:rFonts w:ascii="Times New Roman" w:eastAsia="宋体" w:hAnsi="Times New Roman" w:cs="Times New Roman"/>
          <w:szCs w:val="24"/>
        </w:rPr>
      </w:pPr>
    </w:p>
    <w:p w:rsidR="00057005"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ab/>
        <w:t>2.2 Given the econometric nature of your models. Have you checked whether the residuals may contain any kind of correlation that can be modelled (by an ARIMA function, for instance)?</w:t>
      </w:r>
    </w:p>
    <w:p w:rsidR="009D02D1" w:rsidRDefault="009D02D1" w:rsidP="009D02D1">
      <w:pPr>
        <w:ind w:firstLine="360"/>
        <w:rPr>
          <w:rFonts w:ascii="Times New Roman" w:eastAsia="宋体" w:hAnsi="Times New Roman" w:cs="Times New Roman"/>
          <w:szCs w:val="24"/>
        </w:rPr>
      </w:pPr>
    </w:p>
    <w:p w:rsidR="009D02D1" w:rsidRPr="009D02D1" w:rsidRDefault="009D02D1" w:rsidP="009D02D1">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725492" w:rsidRPr="009D02D1" w:rsidRDefault="00725492"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ab/>
      </w:r>
      <w:r w:rsidR="002E547D" w:rsidRPr="009D02D1">
        <w:rPr>
          <w:rFonts w:ascii="Times New Roman" w:eastAsia="宋体" w:hAnsi="Times New Roman" w:cs="Times New Roman"/>
          <w:szCs w:val="24"/>
        </w:rPr>
        <w:t>In the preliminary analysis,</w:t>
      </w:r>
      <w:r w:rsidR="002E547D" w:rsidRPr="009D02D1">
        <w:rPr>
          <w:rFonts w:ascii="Times New Roman" w:eastAsia="宋体" w:hAnsi="Times New Roman" w:cs="Times New Roman" w:hint="eastAsia"/>
          <w:szCs w:val="24"/>
        </w:rPr>
        <w:t xml:space="preserve"> we </w:t>
      </w:r>
      <w:r w:rsidR="002E547D" w:rsidRPr="009D02D1">
        <w:rPr>
          <w:rFonts w:ascii="Times New Roman" w:eastAsia="宋体" w:hAnsi="Times New Roman" w:cs="Times New Roman"/>
          <w:szCs w:val="24"/>
        </w:rPr>
        <w:t>carr</w:t>
      </w:r>
      <w:r w:rsidR="002E547D" w:rsidRPr="009D02D1">
        <w:rPr>
          <w:rFonts w:ascii="Times New Roman" w:eastAsia="宋体" w:hAnsi="Times New Roman" w:cs="Times New Roman" w:hint="eastAsia"/>
          <w:szCs w:val="24"/>
        </w:rPr>
        <w:t>ied</w:t>
      </w:r>
      <w:r w:rsidR="002E547D" w:rsidRPr="009D02D1">
        <w:rPr>
          <w:rFonts w:ascii="Times New Roman" w:eastAsia="宋体" w:hAnsi="Times New Roman" w:cs="Times New Roman"/>
          <w:szCs w:val="24"/>
        </w:rPr>
        <w:t xml:space="preserve"> out a </w:t>
      </w:r>
      <w:proofErr w:type="spellStart"/>
      <w:r w:rsidR="002E547D" w:rsidRPr="009D02D1">
        <w:rPr>
          <w:rFonts w:ascii="Times New Roman" w:eastAsia="宋体" w:hAnsi="Times New Roman" w:cs="Times New Roman"/>
          <w:szCs w:val="24"/>
        </w:rPr>
        <w:t>Ljung</w:t>
      </w:r>
      <w:proofErr w:type="spellEnd"/>
      <w:r w:rsidR="002E547D" w:rsidRPr="009D02D1">
        <w:rPr>
          <w:rFonts w:ascii="Times New Roman" w:eastAsia="宋体" w:hAnsi="Times New Roman" w:cs="Times New Roman"/>
          <w:szCs w:val="24"/>
        </w:rPr>
        <w:t>-Box test</w:t>
      </w:r>
      <w:r w:rsidR="002E547D" w:rsidRPr="009D02D1">
        <w:rPr>
          <w:rFonts w:ascii="Times New Roman" w:eastAsia="宋体" w:hAnsi="Times New Roman" w:cs="Times New Roman" w:hint="eastAsia"/>
          <w:szCs w:val="24"/>
        </w:rPr>
        <w:t xml:space="preserve"> with 30 lags</w:t>
      </w:r>
      <w:r w:rsidR="00A22C6A" w:rsidRPr="009D02D1">
        <w:rPr>
          <w:rFonts w:ascii="Times New Roman" w:eastAsia="宋体" w:hAnsi="Times New Roman" w:cs="Times New Roman" w:hint="eastAsia"/>
          <w:szCs w:val="24"/>
        </w:rPr>
        <w:t xml:space="preserve"> on</w:t>
      </w:r>
      <w:r w:rsidR="00785D8D" w:rsidRPr="009D02D1">
        <w:rPr>
          <w:rFonts w:ascii="Times New Roman" w:eastAsia="宋体" w:hAnsi="Times New Roman" w:cs="Times New Roman" w:hint="eastAsia"/>
          <w:szCs w:val="24"/>
        </w:rPr>
        <w:t xml:space="preserve"> in-sample </w:t>
      </w:r>
      <w:r w:rsidR="00A22C6A" w:rsidRPr="009D02D1">
        <w:rPr>
          <w:rFonts w:ascii="Times New Roman" w:eastAsia="宋体" w:hAnsi="Times New Roman" w:cs="Times New Roman" w:hint="eastAsia"/>
          <w:szCs w:val="24"/>
        </w:rPr>
        <w:t>residual series</w:t>
      </w:r>
      <w:r w:rsidR="002E547D" w:rsidRPr="009D02D1">
        <w:rPr>
          <w:rFonts w:ascii="Times New Roman" w:eastAsia="宋体" w:hAnsi="Times New Roman" w:cs="Times New Roman" w:hint="eastAsia"/>
          <w:szCs w:val="24"/>
        </w:rPr>
        <w:t xml:space="preserve"> from </w:t>
      </w:r>
      <w:r w:rsidR="002E547D" w:rsidRPr="009D02D1">
        <w:rPr>
          <w:rFonts w:ascii="Times New Roman" w:eastAsia="宋体" w:hAnsi="Times New Roman" w:cs="Times New Roman"/>
          <w:szCs w:val="24"/>
        </w:rPr>
        <w:t>ADL-inter-all</w:t>
      </w:r>
      <w:r w:rsidR="002E547D" w:rsidRPr="009D02D1">
        <w:rPr>
          <w:rFonts w:ascii="Times New Roman" w:eastAsia="宋体" w:hAnsi="Times New Roman" w:cs="Times New Roman" w:hint="eastAsia"/>
          <w:szCs w:val="24"/>
        </w:rPr>
        <w:t xml:space="preserve"> with three-stage LASSO. We found </w:t>
      </w:r>
      <w:r w:rsidR="00013017" w:rsidRPr="009D02D1">
        <w:rPr>
          <w:rFonts w:ascii="Times New Roman" w:eastAsia="宋体" w:hAnsi="Times New Roman" w:cs="Times New Roman" w:hint="eastAsia"/>
          <w:szCs w:val="24"/>
        </w:rPr>
        <w:t>761</w:t>
      </w:r>
      <w:r w:rsidR="003531DB" w:rsidRPr="009D02D1">
        <w:rPr>
          <w:rFonts w:ascii="Times New Roman" w:eastAsia="宋体" w:hAnsi="Times New Roman" w:cs="Times New Roman" w:hint="eastAsia"/>
          <w:szCs w:val="24"/>
        </w:rPr>
        <w:t xml:space="preserve"> residual </w:t>
      </w:r>
      <w:r w:rsidR="003531DB" w:rsidRPr="009D02D1">
        <w:rPr>
          <w:rFonts w:ascii="Times New Roman" w:eastAsia="宋体" w:hAnsi="Times New Roman" w:cs="Times New Roman"/>
          <w:szCs w:val="24"/>
        </w:rPr>
        <w:t>series</w:t>
      </w:r>
      <w:r w:rsidR="00013017" w:rsidRPr="009D02D1">
        <w:rPr>
          <w:rFonts w:ascii="Times New Roman" w:eastAsia="宋体" w:hAnsi="Times New Roman" w:cs="Times New Roman" w:hint="eastAsia"/>
          <w:szCs w:val="24"/>
        </w:rPr>
        <w:t xml:space="preserve"> in 926 </w:t>
      </w:r>
      <w:r w:rsidR="00013017" w:rsidRPr="009D02D1">
        <w:rPr>
          <w:rFonts w:ascii="Times New Roman" w:eastAsia="宋体" w:hAnsi="Times New Roman" w:cs="Times New Roman" w:hint="eastAsia"/>
          <w:szCs w:val="24"/>
        </w:rPr>
        <w:lastRenderedPageBreak/>
        <w:t>SKUs couldn</w:t>
      </w:r>
      <w:r w:rsidR="00013017" w:rsidRPr="009D02D1">
        <w:rPr>
          <w:rFonts w:ascii="Times New Roman" w:eastAsia="宋体" w:hAnsi="Times New Roman" w:cs="Times New Roman"/>
          <w:szCs w:val="24"/>
        </w:rPr>
        <w:t>’</w:t>
      </w:r>
      <w:r w:rsidR="00013017" w:rsidRPr="009D02D1">
        <w:rPr>
          <w:rFonts w:ascii="Times New Roman" w:eastAsia="宋体" w:hAnsi="Times New Roman" w:cs="Times New Roman" w:hint="eastAsia"/>
          <w:szCs w:val="24"/>
        </w:rPr>
        <w:t>t</w:t>
      </w:r>
      <w:r w:rsidR="006E4BC4">
        <w:rPr>
          <w:rFonts w:ascii="Times New Roman" w:eastAsia="宋体" w:hAnsi="Times New Roman" w:cs="Times New Roman"/>
          <w:szCs w:val="24"/>
        </w:rPr>
        <w:t xml:space="preserve"> meet</w:t>
      </w:r>
      <w:r w:rsidR="00013017" w:rsidRPr="009D02D1">
        <w:rPr>
          <w:rFonts w:ascii="Times New Roman" w:eastAsia="宋体" w:hAnsi="Times New Roman" w:cs="Times New Roman" w:hint="eastAsia"/>
          <w:szCs w:val="24"/>
        </w:rPr>
        <w:t xml:space="preserve"> the </w:t>
      </w:r>
      <w:r w:rsidR="00013017" w:rsidRPr="009D02D1">
        <w:rPr>
          <w:rFonts w:ascii="Times New Roman" w:eastAsia="宋体" w:hAnsi="Times New Roman" w:cs="Times New Roman"/>
          <w:szCs w:val="24"/>
        </w:rPr>
        <w:t>independently distributed</w:t>
      </w:r>
      <w:r w:rsidR="00013017" w:rsidRPr="009D02D1">
        <w:rPr>
          <w:rFonts w:ascii="Times New Roman" w:eastAsia="宋体" w:hAnsi="Times New Roman" w:cs="Times New Roman" w:hint="eastAsia"/>
          <w:szCs w:val="24"/>
        </w:rPr>
        <w:t xml:space="preserve"> assumption at 0.05 </w:t>
      </w:r>
      <w:r w:rsidR="00013017" w:rsidRPr="009D02D1">
        <w:rPr>
          <w:rFonts w:ascii="Times New Roman" w:eastAsia="宋体" w:hAnsi="Times New Roman" w:cs="Times New Roman"/>
          <w:szCs w:val="24"/>
        </w:rPr>
        <w:t>significant</w:t>
      </w:r>
      <w:r w:rsidR="00013017" w:rsidRPr="009D02D1">
        <w:rPr>
          <w:rFonts w:ascii="Times New Roman" w:eastAsia="宋体" w:hAnsi="Times New Roman" w:cs="Times New Roman" w:hint="eastAsia"/>
          <w:szCs w:val="24"/>
        </w:rPr>
        <w:t xml:space="preserve"> </w:t>
      </w:r>
      <w:proofErr w:type="gramStart"/>
      <w:r w:rsidR="00013017" w:rsidRPr="009D02D1">
        <w:rPr>
          <w:rFonts w:ascii="Times New Roman" w:eastAsia="宋体" w:hAnsi="Times New Roman" w:cs="Times New Roman" w:hint="eastAsia"/>
          <w:szCs w:val="24"/>
        </w:rPr>
        <w:t>level</w:t>
      </w:r>
      <w:proofErr w:type="gramEnd"/>
      <w:r w:rsidR="00013017" w:rsidRPr="009D02D1">
        <w:rPr>
          <w:rFonts w:ascii="Times New Roman" w:eastAsia="宋体" w:hAnsi="Times New Roman" w:cs="Times New Roman" w:hint="eastAsia"/>
          <w:szCs w:val="24"/>
        </w:rPr>
        <w:t xml:space="preserve">. </w:t>
      </w:r>
      <w:r w:rsidR="00013017" w:rsidRPr="009D02D1">
        <w:rPr>
          <w:rFonts w:ascii="Times New Roman" w:eastAsia="宋体" w:hAnsi="Times New Roman" w:cs="Times New Roman"/>
          <w:szCs w:val="24"/>
        </w:rPr>
        <w:t>C</w:t>
      </w:r>
      <w:r w:rsidR="00013017" w:rsidRPr="009D02D1">
        <w:rPr>
          <w:rFonts w:ascii="Times New Roman" w:eastAsia="宋体" w:hAnsi="Times New Roman" w:cs="Times New Roman" w:hint="eastAsia"/>
          <w:szCs w:val="24"/>
        </w:rPr>
        <w:t xml:space="preserve">onsidering that </w:t>
      </w:r>
      <w:r w:rsidR="00A22C6A" w:rsidRPr="009D02D1">
        <w:rPr>
          <w:rFonts w:ascii="Times New Roman" w:eastAsia="宋体" w:hAnsi="Times New Roman" w:cs="Times New Roman" w:hint="eastAsia"/>
          <w:szCs w:val="24"/>
        </w:rPr>
        <w:t>the number of significantly auto</w:t>
      </w:r>
      <w:r w:rsidR="00DA6688">
        <w:rPr>
          <w:rFonts w:ascii="Times New Roman" w:eastAsia="宋体" w:hAnsi="Times New Roman" w:cs="Times New Roman" w:hint="eastAsia"/>
          <w:szCs w:val="24"/>
        </w:rPr>
        <w:t>-</w:t>
      </w:r>
      <w:r w:rsidR="00A22C6A" w:rsidRPr="009D02D1">
        <w:rPr>
          <w:rFonts w:ascii="Times New Roman" w:eastAsia="宋体" w:hAnsi="Times New Roman" w:cs="Times New Roman" w:hint="eastAsia"/>
          <w:szCs w:val="24"/>
        </w:rPr>
        <w:t xml:space="preserve">correlated residual series are relative small, and </w:t>
      </w:r>
      <w:r w:rsidR="00013017" w:rsidRPr="009D02D1">
        <w:rPr>
          <w:rFonts w:ascii="Times New Roman" w:eastAsia="宋体" w:hAnsi="Times New Roman" w:cs="Times New Roman" w:hint="eastAsia"/>
          <w:szCs w:val="24"/>
        </w:rPr>
        <w:t>some of the</w:t>
      </w:r>
      <w:r w:rsidR="00A22C6A" w:rsidRPr="009D02D1">
        <w:rPr>
          <w:rFonts w:ascii="Times New Roman" w:eastAsia="宋体" w:hAnsi="Times New Roman" w:cs="Times New Roman" w:hint="eastAsia"/>
          <w:szCs w:val="24"/>
        </w:rPr>
        <w:t>se</w:t>
      </w:r>
      <w:r w:rsidR="00013017" w:rsidRPr="009D02D1">
        <w:rPr>
          <w:rFonts w:ascii="Times New Roman" w:eastAsia="宋体" w:hAnsi="Times New Roman" w:cs="Times New Roman" w:hint="eastAsia"/>
          <w:szCs w:val="24"/>
        </w:rPr>
        <w:t xml:space="preserve"> are just significant by chance (i.e., 50 out of 1000 white noise series would have chance to be significant at 0.05 level)</w:t>
      </w:r>
      <w:r w:rsidR="00A22C6A" w:rsidRPr="009D02D1">
        <w:rPr>
          <w:rFonts w:ascii="Times New Roman" w:eastAsia="宋体" w:hAnsi="Times New Roman" w:cs="Times New Roman" w:hint="eastAsia"/>
          <w:szCs w:val="24"/>
        </w:rPr>
        <w:t>, we didn</w:t>
      </w:r>
      <w:r w:rsidR="00A22C6A" w:rsidRPr="009D02D1">
        <w:rPr>
          <w:rFonts w:ascii="Times New Roman" w:eastAsia="宋体" w:hAnsi="Times New Roman" w:cs="Times New Roman"/>
          <w:szCs w:val="24"/>
        </w:rPr>
        <w:t>’</w:t>
      </w:r>
      <w:r w:rsidR="00A22C6A" w:rsidRPr="009D02D1">
        <w:rPr>
          <w:rFonts w:ascii="Times New Roman" w:eastAsia="宋体" w:hAnsi="Times New Roman" w:cs="Times New Roman" w:hint="eastAsia"/>
          <w:szCs w:val="24"/>
        </w:rPr>
        <w:t>t do further modeling efforts on th</w:t>
      </w:r>
      <w:r w:rsidR="00DA6688">
        <w:rPr>
          <w:rFonts w:ascii="Times New Roman" w:eastAsia="宋体" w:hAnsi="Times New Roman" w:cs="Times New Roman" w:hint="eastAsia"/>
          <w:szCs w:val="24"/>
        </w:rPr>
        <w:t>ose auto-correlated</w:t>
      </w:r>
      <w:r w:rsidR="00A22C6A" w:rsidRPr="009D02D1">
        <w:rPr>
          <w:rFonts w:ascii="Times New Roman" w:eastAsia="宋体" w:hAnsi="Times New Roman" w:cs="Times New Roman" w:hint="eastAsia"/>
          <w:szCs w:val="24"/>
        </w:rPr>
        <w:t xml:space="preserve"> residuals. But </w:t>
      </w:r>
      <w:r w:rsidR="008800EA" w:rsidRPr="009D02D1">
        <w:rPr>
          <w:rFonts w:ascii="Times New Roman" w:eastAsia="宋体" w:hAnsi="Times New Roman" w:cs="Times New Roman" w:hint="eastAsia"/>
          <w:szCs w:val="24"/>
        </w:rPr>
        <w:t xml:space="preserve">still </w:t>
      </w:r>
      <w:r w:rsidR="00A22C6A" w:rsidRPr="009D02D1">
        <w:rPr>
          <w:rFonts w:ascii="Times New Roman" w:eastAsia="宋体" w:hAnsi="Times New Roman" w:cs="Times New Roman" w:hint="eastAsia"/>
          <w:szCs w:val="24"/>
        </w:rPr>
        <w:t xml:space="preserve">it would be interesting to investigate the potential </w:t>
      </w:r>
      <w:r w:rsidR="006E4BC4">
        <w:rPr>
          <w:rFonts w:ascii="Times New Roman" w:eastAsia="宋体" w:hAnsi="Times New Roman" w:cs="Times New Roman"/>
          <w:szCs w:val="24"/>
        </w:rPr>
        <w:t>for</w:t>
      </w:r>
      <w:r w:rsidR="00A22C6A" w:rsidRPr="009D02D1">
        <w:rPr>
          <w:rFonts w:ascii="Times New Roman" w:eastAsia="宋体" w:hAnsi="Times New Roman" w:cs="Times New Roman" w:hint="eastAsia"/>
          <w:szCs w:val="24"/>
        </w:rPr>
        <w:t xml:space="preserve"> improving forecasts by modeling </w:t>
      </w:r>
      <w:r w:rsidR="00DA6688">
        <w:rPr>
          <w:rFonts w:ascii="Times New Roman" w:eastAsia="宋体" w:hAnsi="Times New Roman" w:cs="Times New Roman" w:hint="eastAsia"/>
          <w:szCs w:val="24"/>
        </w:rPr>
        <w:t xml:space="preserve">those </w:t>
      </w:r>
      <w:r w:rsidR="00A22C6A" w:rsidRPr="009D02D1">
        <w:rPr>
          <w:rFonts w:ascii="Times New Roman" w:eastAsia="宋体" w:hAnsi="Times New Roman" w:cs="Times New Roman" w:hint="eastAsia"/>
          <w:szCs w:val="24"/>
        </w:rPr>
        <w:t xml:space="preserve">residuals in </w:t>
      </w:r>
      <w:r w:rsidR="00DA6688">
        <w:rPr>
          <w:rFonts w:ascii="Times New Roman" w:eastAsia="宋体" w:hAnsi="Times New Roman" w:cs="Times New Roman" w:hint="eastAsia"/>
          <w:szCs w:val="24"/>
        </w:rPr>
        <w:t>the future</w:t>
      </w:r>
      <w:r w:rsidR="00A22C6A" w:rsidRPr="009D02D1">
        <w:rPr>
          <w:rFonts w:ascii="Times New Roman" w:eastAsia="宋体" w:hAnsi="Times New Roman" w:cs="Times New Roman" w:hint="eastAsia"/>
          <w:szCs w:val="24"/>
        </w:rPr>
        <w:t xml:space="preserve"> </w:t>
      </w:r>
      <w:r w:rsidR="00DA6688">
        <w:rPr>
          <w:rFonts w:ascii="Times New Roman" w:eastAsia="宋体" w:hAnsi="Times New Roman" w:cs="Times New Roman" w:hint="eastAsia"/>
          <w:szCs w:val="24"/>
        </w:rPr>
        <w:t>studies</w:t>
      </w:r>
      <w:r w:rsidR="00A22C6A" w:rsidRPr="009D02D1">
        <w:rPr>
          <w:rFonts w:ascii="Times New Roman" w:eastAsia="宋体" w:hAnsi="Times New Roman" w:cs="Times New Roman" w:hint="eastAsia"/>
          <w:szCs w:val="24"/>
        </w:rPr>
        <w:t xml:space="preserve">.  </w:t>
      </w:r>
    </w:p>
    <w:p w:rsidR="00725492" w:rsidRPr="00DA6688" w:rsidRDefault="00725492" w:rsidP="009D02D1">
      <w:pPr>
        <w:ind w:firstLine="360"/>
        <w:rPr>
          <w:rFonts w:ascii="Times New Roman" w:eastAsia="宋体" w:hAnsi="Times New Roman" w:cs="Times New Roman"/>
          <w:szCs w:val="24"/>
        </w:rPr>
      </w:pP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ab/>
        <w:t>2.3 There is a common and very simple forecasting algorithm entitled last-like forecasting algorithm that has not been used as a benchmark, unlike other references cited in your paper that use it. In particular, see section 3.3.1 (exponential smoothing with lift adjustment) in:</w:t>
      </w:r>
    </w:p>
    <w:p w:rsidR="00057005" w:rsidRPr="009D02D1" w:rsidRDefault="00057005" w:rsidP="009D02D1">
      <w:pPr>
        <w:ind w:firstLine="360"/>
        <w:rPr>
          <w:rFonts w:ascii="Times New Roman" w:eastAsia="宋体" w:hAnsi="Times New Roman" w:cs="Times New Roman"/>
          <w:szCs w:val="24"/>
        </w:rPr>
      </w:pPr>
      <w:proofErr w:type="spellStart"/>
      <w:r w:rsidRPr="009D02D1">
        <w:rPr>
          <w:rFonts w:ascii="Times New Roman" w:eastAsia="宋体" w:hAnsi="Times New Roman" w:cs="Times New Roman"/>
          <w:szCs w:val="24"/>
        </w:rPr>
        <w:t>Gür</w:t>
      </w:r>
      <w:proofErr w:type="spellEnd"/>
      <w:r w:rsidRPr="009D02D1">
        <w:rPr>
          <w:rFonts w:ascii="Times New Roman" w:eastAsia="宋体" w:hAnsi="Times New Roman" w:cs="Times New Roman"/>
          <w:szCs w:val="24"/>
        </w:rPr>
        <w:t xml:space="preserve"> Ali, </w:t>
      </w:r>
      <w:proofErr w:type="gramStart"/>
      <w:r w:rsidRPr="009D02D1">
        <w:rPr>
          <w:rFonts w:ascii="Times New Roman" w:eastAsia="宋体" w:hAnsi="Times New Roman" w:cs="Times New Roman"/>
          <w:szCs w:val="24"/>
        </w:rPr>
        <w:t>Ö.,</w:t>
      </w:r>
      <w:proofErr w:type="gramEnd"/>
      <w:r w:rsidRPr="009D02D1">
        <w:rPr>
          <w:rFonts w:ascii="Times New Roman" w:eastAsia="宋体" w:hAnsi="Times New Roman" w:cs="Times New Roman"/>
          <w:szCs w:val="24"/>
        </w:rPr>
        <w:t xml:space="preserve"> </w:t>
      </w:r>
      <w:proofErr w:type="spellStart"/>
      <w:r w:rsidRPr="009D02D1">
        <w:rPr>
          <w:rFonts w:ascii="Times New Roman" w:eastAsia="宋体" w:hAnsi="Times New Roman" w:cs="Times New Roman"/>
          <w:szCs w:val="24"/>
        </w:rPr>
        <w:t>SayIn</w:t>
      </w:r>
      <w:proofErr w:type="spellEnd"/>
      <w:r w:rsidRPr="009D02D1">
        <w:rPr>
          <w:rFonts w:ascii="Times New Roman" w:eastAsia="宋体" w:hAnsi="Times New Roman" w:cs="Times New Roman"/>
          <w:szCs w:val="24"/>
        </w:rPr>
        <w:t xml:space="preserve">, S., van </w:t>
      </w:r>
      <w:proofErr w:type="spellStart"/>
      <w:r w:rsidRPr="009D02D1">
        <w:rPr>
          <w:rFonts w:ascii="Times New Roman" w:eastAsia="宋体" w:hAnsi="Times New Roman" w:cs="Times New Roman"/>
          <w:szCs w:val="24"/>
        </w:rPr>
        <w:t>Woensel</w:t>
      </w:r>
      <w:proofErr w:type="spellEnd"/>
      <w:r w:rsidRPr="009D02D1">
        <w:rPr>
          <w:rFonts w:ascii="Times New Roman" w:eastAsia="宋体" w:hAnsi="Times New Roman" w:cs="Times New Roman"/>
          <w:szCs w:val="24"/>
        </w:rPr>
        <w:t xml:space="preserve">, T., &amp; </w:t>
      </w:r>
      <w:proofErr w:type="spellStart"/>
      <w:r w:rsidRPr="009D02D1">
        <w:rPr>
          <w:rFonts w:ascii="Times New Roman" w:eastAsia="宋体" w:hAnsi="Times New Roman" w:cs="Times New Roman"/>
          <w:szCs w:val="24"/>
        </w:rPr>
        <w:t>Fransoo</w:t>
      </w:r>
      <w:proofErr w:type="spellEnd"/>
      <w:r w:rsidRPr="009D02D1">
        <w:rPr>
          <w:rFonts w:ascii="Times New Roman" w:eastAsia="宋体" w:hAnsi="Times New Roman" w:cs="Times New Roman"/>
          <w:szCs w:val="24"/>
        </w:rPr>
        <w:t xml:space="preserve">, J. (2009). </w:t>
      </w:r>
      <w:proofErr w:type="gramStart"/>
      <w:r w:rsidRPr="009D02D1">
        <w:rPr>
          <w:rFonts w:ascii="Times New Roman" w:eastAsia="宋体" w:hAnsi="Times New Roman" w:cs="Times New Roman"/>
          <w:szCs w:val="24"/>
        </w:rPr>
        <w:t>SKU demand forecasting in the presence of promotions.</w:t>
      </w:r>
      <w:proofErr w:type="gramEnd"/>
      <w:r w:rsidRPr="009D02D1">
        <w:rPr>
          <w:rFonts w:ascii="Times New Roman" w:eastAsia="宋体" w:hAnsi="Times New Roman" w:cs="Times New Roman"/>
          <w:szCs w:val="24"/>
        </w:rPr>
        <w:t xml:space="preserve"> Expert Systems with Applications, 36(10), 12340-12348.</w:t>
      </w:r>
    </w:p>
    <w:p w:rsidR="00057005"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In the end, if the models </w:t>
      </w:r>
      <w:proofErr w:type="gramStart"/>
      <w:r w:rsidRPr="009D02D1">
        <w:rPr>
          <w:rFonts w:ascii="Times New Roman" w:eastAsia="宋体" w:hAnsi="Times New Roman" w:cs="Times New Roman"/>
          <w:szCs w:val="24"/>
        </w:rPr>
        <w:t>that authors</w:t>
      </w:r>
      <w:proofErr w:type="gramEnd"/>
      <w:r w:rsidRPr="009D02D1">
        <w:rPr>
          <w:rFonts w:ascii="Times New Roman" w:eastAsia="宋体" w:hAnsi="Times New Roman" w:cs="Times New Roman"/>
          <w:szCs w:val="24"/>
        </w:rPr>
        <w:t xml:space="preserve"> proposed (quite complex) do not improved substantially such a simple algorithm, then the cost maybe is not worthwhile.</w:t>
      </w:r>
    </w:p>
    <w:p w:rsidR="009D02D1" w:rsidRDefault="009D02D1" w:rsidP="009D02D1">
      <w:pPr>
        <w:ind w:firstLine="360"/>
        <w:rPr>
          <w:rFonts w:ascii="Times New Roman" w:eastAsia="宋体" w:hAnsi="Times New Roman" w:cs="Times New Roman"/>
          <w:szCs w:val="24"/>
        </w:rPr>
      </w:pPr>
    </w:p>
    <w:p w:rsidR="009D02D1" w:rsidRPr="009D02D1" w:rsidRDefault="009D02D1" w:rsidP="009D02D1">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EF52E8" w:rsidRPr="009D02D1" w:rsidRDefault="00EF52E8"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ab/>
      </w:r>
      <w:r w:rsidR="0030438B">
        <w:rPr>
          <w:rFonts w:ascii="Times New Roman" w:eastAsia="宋体" w:hAnsi="Times New Roman" w:cs="Times New Roman" w:hint="eastAsia"/>
          <w:szCs w:val="24"/>
        </w:rPr>
        <w:t xml:space="preserve">Thanks for this suggestion. </w:t>
      </w:r>
      <w:r w:rsidRPr="009D02D1">
        <w:rPr>
          <w:rFonts w:ascii="Times New Roman" w:eastAsia="宋体" w:hAnsi="Times New Roman" w:cs="Times New Roman"/>
          <w:szCs w:val="24"/>
        </w:rPr>
        <w:t xml:space="preserve">We’ve adopted this </w:t>
      </w:r>
      <w:r w:rsidRPr="009D02D1">
        <w:rPr>
          <w:rFonts w:ascii="Times New Roman" w:eastAsia="宋体" w:hAnsi="Times New Roman" w:cs="Times New Roman" w:hint="eastAsia"/>
          <w:szCs w:val="24"/>
        </w:rPr>
        <w:t xml:space="preserve">by </w:t>
      </w:r>
      <w:r w:rsidRPr="009D02D1">
        <w:rPr>
          <w:rFonts w:ascii="Times New Roman" w:eastAsia="宋体" w:hAnsi="Times New Roman" w:cs="Times New Roman"/>
          <w:szCs w:val="24"/>
        </w:rPr>
        <w:t>add</w:t>
      </w:r>
      <w:r w:rsidRPr="009D02D1">
        <w:rPr>
          <w:rFonts w:ascii="Times New Roman" w:eastAsia="宋体" w:hAnsi="Times New Roman" w:cs="Times New Roman" w:hint="eastAsia"/>
          <w:szCs w:val="24"/>
        </w:rPr>
        <w:t>ing</w:t>
      </w:r>
      <w:r w:rsidRPr="009D02D1">
        <w:rPr>
          <w:rFonts w:ascii="Times New Roman" w:eastAsia="宋体" w:hAnsi="Times New Roman" w:cs="Times New Roman"/>
          <w:szCs w:val="24"/>
        </w:rPr>
        <w:t xml:space="preserve"> the base-lift as another benchmark model</w:t>
      </w:r>
      <w:r w:rsidRPr="009D02D1">
        <w:rPr>
          <w:rFonts w:ascii="Times New Roman" w:eastAsia="宋体" w:hAnsi="Times New Roman" w:cs="Times New Roman" w:hint="eastAsia"/>
          <w:szCs w:val="24"/>
        </w:rPr>
        <w:t xml:space="preserve"> in </w:t>
      </w:r>
      <w:r w:rsidR="006E4BC4">
        <w:rPr>
          <w:rFonts w:ascii="Times New Roman" w:eastAsia="宋体" w:hAnsi="Times New Roman" w:cs="Times New Roman"/>
          <w:szCs w:val="24"/>
        </w:rPr>
        <w:t xml:space="preserve">the </w:t>
      </w:r>
      <w:r w:rsidRPr="009D02D1">
        <w:rPr>
          <w:rFonts w:ascii="Times New Roman" w:eastAsia="宋体" w:hAnsi="Times New Roman" w:cs="Times New Roman" w:hint="eastAsia"/>
          <w:szCs w:val="24"/>
        </w:rPr>
        <w:t xml:space="preserve">current </w:t>
      </w:r>
      <w:r w:rsidR="0030438B" w:rsidRPr="009D02D1">
        <w:rPr>
          <w:rFonts w:ascii="Times New Roman" w:eastAsia="宋体" w:hAnsi="Times New Roman" w:cs="Times New Roman"/>
          <w:szCs w:val="24"/>
        </w:rPr>
        <w:t>manuscript</w:t>
      </w:r>
      <w:r w:rsidR="0030438B">
        <w:rPr>
          <w:rFonts w:ascii="Times New Roman" w:eastAsia="宋体" w:hAnsi="Times New Roman" w:cs="Times New Roman" w:hint="eastAsia"/>
          <w:szCs w:val="24"/>
        </w:rPr>
        <w:t>. Please see section 4.2 and 4.5.2 in the revised paper for the details.</w:t>
      </w:r>
    </w:p>
    <w:p w:rsidR="00057005" w:rsidRPr="0030438B" w:rsidRDefault="00057005" w:rsidP="009D02D1">
      <w:pPr>
        <w:ind w:firstLine="360"/>
        <w:rPr>
          <w:rFonts w:ascii="Times New Roman" w:eastAsia="宋体" w:hAnsi="Times New Roman" w:cs="Times New Roman"/>
          <w:szCs w:val="24"/>
        </w:rPr>
      </w:pPr>
    </w:p>
    <w:p w:rsidR="00057005" w:rsidRPr="00FD00F2" w:rsidRDefault="00057005" w:rsidP="00FD00F2">
      <w:pPr>
        <w:pStyle w:val="ListParagraph"/>
        <w:numPr>
          <w:ilvl w:val="0"/>
          <w:numId w:val="2"/>
        </w:numPr>
        <w:ind w:firstLineChars="0"/>
        <w:rPr>
          <w:rFonts w:ascii="Times New Roman" w:eastAsia="宋体" w:hAnsi="Times New Roman" w:cs="Times New Roman"/>
          <w:b/>
          <w:szCs w:val="24"/>
        </w:rPr>
      </w:pPr>
      <w:r w:rsidRPr="00FD00F2">
        <w:rPr>
          <w:rFonts w:ascii="Times New Roman" w:eastAsia="宋体" w:hAnsi="Times New Roman" w:cs="Times New Roman"/>
          <w:b/>
          <w:szCs w:val="24"/>
        </w:rPr>
        <w:t>Results</w:t>
      </w:r>
    </w:p>
    <w:p w:rsidR="00057005"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3.1 Authors have been focused on magnitude error </w:t>
      </w:r>
      <w:proofErr w:type="gramStart"/>
      <w:r w:rsidRPr="009D02D1">
        <w:rPr>
          <w:rFonts w:ascii="Times New Roman" w:eastAsia="宋体" w:hAnsi="Times New Roman" w:cs="Times New Roman"/>
          <w:szCs w:val="24"/>
        </w:rPr>
        <w:t>metrics,</w:t>
      </w:r>
      <w:proofErr w:type="gramEnd"/>
      <w:r w:rsidRPr="009D02D1">
        <w:rPr>
          <w:rFonts w:ascii="Times New Roman" w:eastAsia="宋体" w:hAnsi="Times New Roman" w:cs="Times New Roman"/>
          <w:szCs w:val="24"/>
        </w:rPr>
        <w:t xml:space="preserve"> however there is a lack of bias error metrics as the Mean Error, for example.</w:t>
      </w:r>
    </w:p>
    <w:p w:rsidR="00FD00F2" w:rsidRDefault="00FD00F2" w:rsidP="009D02D1">
      <w:pPr>
        <w:ind w:firstLine="360"/>
        <w:rPr>
          <w:rFonts w:ascii="Times New Roman" w:eastAsia="宋体" w:hAnsi="Times New Roman" w:cs="Times New Roman"/>
          <w:szCs w:val="24"/>
        </w:rPr>
      </w:pPr>
    </w:p>
    <w:p w:rsidR="00FD00F2" w:rsidRPr="00013E55" w:rsidRDefault="00FD00F2" w:rsidP="00FD00F2">
      <w:pPr>
        <w:rPr>
          <w:rFonts w:ascii="Times New Roman" w:eastAsia="宋体" w:hAnsi="Times New Roman" w:cs="Times New Roman"/>
          <w:szCs w:val="24"/>
        </w:rPr>
      </w:pPr>
      <w:r w:rsidRPr="00013E55">
        <w:rPr>
          <w:rFonts w:ascii="Times New Roman" w:eastAsia="宋体" w:hAnsi="Times New Roman" w:cs="Times New Roman"/>
          <w:b/>
          <w:szCs w:val="24"/>
        </w:rPr>
        <w:t>Authors’ response:</w:t>
      </w:r>
    </w:p>
    <w:p w:rsidR="00EF52E8" w:rsidRDefault="00517832" w:rsidP="009D02D1">
      <w:pPr>
        <w:ind w:firstLine="360"/>
        <w:rPr>
          <w:rFonts w:ascii="Times New Roman" w:eastAsia="宋体" w:hAnsi="Times New Roman" w:cs="Times New Roman"/>
          <w:szCs w:val="24"/>
        </w:rPr>
      </w:pPr>
      <w:r w:rsidRPr="00517832">
        <w:rPr>
          <w:rFonts w:ascii="Times New Roman" w:eastAsia="宋体" w:hAnsi="Times New Roman" w:cs="Times New Roman"/>
          <w:szCs w:val="24"/>
        </w:rPr>
        <w:t xml:space="preserve">Thanks for this suggestion. We’ve </w:t>
      </w:r>
      <w:r>
        <w:rPr>
          <w:rFonts w:ascii="Times New Roman" w:eastAsia="宋体" w:hAnsi="Times New Roman" w:cs="Times New Roman" w:hint="eastAsia"/>
          <w:szCs w:val="24"/>
        </w:rPr>
        <w:t>added the Mean percentage Error as a bias metric</w:t>
      </w:r>
      <w:r w:rsidRPr="00517832">
        <w:rPr>
          <w:rFonts w:ascii="Times New Roman" w:eastAsia="宋体" w:hAnsi="Times New Roman" w:cs="Times New Roman"/>
          <w:szCs w:val="24"/>
        </w:rPr>
        <w:t xml:space="preserve"> in the revised paper.</w:t>
      </w:r>
      <w:r w:rsidR="00B45BA1">
        <w:rPr>
          <w:rFonts w:ascii="Times New Roman" w:eastAsia="宋体" w:hAnsi="Times New Roman" w:cs="Times New Roman" w:hint="eastAsia"/>
          <w:szCs w:val="24"/>
        </w:rPr>
        <w:t xml:space="preserve"> </w:t>
      </w:r>
      <w:r w:rsidR="00B45BA1" w:rsidRPr="00B45BA1">
        <w:rPr>
          <w:rFonts w:ascii="Times New Roman" w:eastAsia="宋体" w:hAnsi="Times New Roman" w:cs="Times New Roman"/>
          <w:szCs w:val="24"/>
        </w:rPr>
        <w:t xml:space="preserve">Please see </w:t>
      </w:r>
      <w:r w:rsidR="00B45BA1">
        <w:rPr>
          <w:rFonts w:ascii="Times New Roman" w:eastAsia="宋体" w:hAnsi="Times New Roman" w:cs="Times New Roman" w:hint="eastAsia"/>
          <w:szCs w:val="24"/>
        </w:rPr>
        <w:t xml:space="preserve">section </w:t>
      </w:r>
      <w:r w:rsidR="00B45BA1" w:rsidRPr="00B45BA1">
        <w:rPr>
          <w:rFonts w:ascii="Times New Roman" w:eastAsia="宋体" w:hAnsi="Times New Roman" w:cs="Times New Roman"/>
          <w:szCs w:val="24"/>
        </w:rPr>
        <w:t>4.</w:t>
      </w:r>
      <w:r w:rsidR="00B45BA1">
        <w:rPr>
          <w:rFonts w:ascii="Times New Roman" w:eastAsia="宋体" w:hAnsi="Times New Roman" w:cs="Times New Roman" w:hint="eastAsia"/>
          <w:szCs w:val="24"/>
        </w:rPr>
        <w:t>5</w:t>
      </w:r>
      <w:r w:rsidR="00B45BA1" w:rsidRPr="00B45BA1">
        <w:rPr>
          <w:rFonts w:ascii="Times New Roman" w:eastAsia="宋体" w:hAnsi="Times New Roman" w:cs="Times New Roman"/>
          <w:szCs w:val="24"/>
        </w:rPr>
        <w:t xml:space="preserve"> for the details.</w:t>
      </w:r>
    </w:p>
    <w:p w:rsidR="00517832" w:rsidRPr="00E53367" w:rsidRDefault="00517832" w:rsidP="009D02D1">
      <w:pPr>
        <w:ind w:firstLine="360"/>
        <w:rPr>
          <w:rFonts w:ascii="Times New Roman" w:eastAsia="宋体" w:hAnsi="Times New Roman" w:cs="Times New Roman"/>
          <w:szCs w:val="24"/>
        </w:rPr>
      </w:pPr>
    </w:p>
    <w:p w:rsidR="00057005"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3.2. I think it would be very interesting to look into the improvement percentage of the forecasting models proposed by the authors when there is a promotion on the SKU and when there is not any promotional activity in the SKU. In other words, up to what extent promotional activities of other SKUS can improve the forecasting accuracy of other SKUS that are not under any promotion. </w:t>
      </w:r>
      <w:proofErr w:type="gramStart"/>
      <w:r w:rsidRPr="009D02D1">
        <w:rPr>
          <w:rFonts w:ascii="Times New Roman" w:eastAsia="宋体" w:hAnsi="Times New Roman" w:cs="Times New Roman"/>
          <w:szCs w:val="24"/>
        </w:rPr>
        <w:t>Furthermore, when there is a promotion on a determined SKU how much improvement can be expected if we use such own SKU promotional information.</w:t>
      </w:r>
      <w:proofErr w:type="gramEnd"/>
    </w:p>
    <w:p w:rsidR="00FD00F2" w:rsidRPr="009D02D1" w:rsidRDefault="00FD00F2" w:rsidP="009D02D1">
      <w:pPr>
        <w:ind w:firstLine="360"/>
        <w:rPr>
          <w:rFonts w:ascii="Times New Roman" w:eastAsia="宋体" w:hAnsi="Times New Roman" w:cs="Times New Roman"/>
          <w:szCs w:val="24"/>
        </w:rPr>
      </w:pPr>
    </w:p>
    <w:p w:rsidR="00FD00F2" w:rsidRPr="009D02D1" w:rsidRDefault="00FD00F2" w:rsidP="00FD00F2">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057005" w:rsidRPr="009D02D1" w:rsidRDefault="00355444" w:rsidP="009D02D1">
      <w:pPr>
        <w:ind w:firstLine="360"/>
        <w:rPr>
          <w:rFonts w:ascii="Times New Roman" w:eastAsia="宋体" w:hAnsi="Times New Roman" w:cs="Times New Roman"/>
          <w:szCs w:val="24"/>
        </w:rPr>
      </w:pPr>
      <w:r>
        <w:rPr>
          <w:rFonts w:ascii="Times New Roman" w:eastAsia="宋体" w:hAnsi="Times New Roman" w:cs="Times New Roman" w:hint="eastAsia"/>
          <w:szCs w:val="24"/>
        </w:rPr>
        <w:t>Thanks for this suggestion. W</w:t>
      </w:r>
      <w:r w:rsidR="00A6434A" w:rsidRPr="009D02D1">
        <w:rPr>
          <w:rFonts w:ascii="Times New Roman" w:eastAsia="宋体" w:hAnsi="Times New Roman" w:cs="Times New Roman"/>
          <w:szCs w:val="24"/>
        </w:rPr>
        <w:t>e’ve adopted this in the revised paper. We divide the forecasting periods as periods when the focal SKU is under promotion and periods when the focal SKU is non-promoted. We then compare the forecasting improvements in the two periods.</w:t>
      </w:r>
      <w:r w:rsidR="00607335">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Please see section 4.5.3 in the revised paper for the details.</w:t>
      </w:r>
    </w:p>
    <w:p w:rsidR="00057005" w:rsidRPr="009D02D1" w:rsidRDefault="00057005" w:rsidP="009D02D1">
      <w:pPr>
        <w:ind w:firstLine="360"/>
        <w:rPr>
          <w:rFonts w:ascii="Times New Roman" w:eastAsia="宋体" w:hAnsi="Times New Roman" w:cs="Times New Roman"/>
          <w:szCs w:val="24"/>
        </w:rPr>
      </w:pPr>
    </w:p>
    <w:p w:rsidR="00057005" w:rsidRPr="009D02D1" w:rsidRDefault="00057005" w:rsidP="00607335">
      <w:pPr>
        <w:rPr>
          <w:rFonts w:ascii="Times New Roman" w:eastAsia="宋体" w:hAnsi="Times New Roman" w:cs="Times New Roman"/>
          <w:szCs w:val="24"/>
        </w:rPr>
      </w:pPr>
      <w:r w:rsidRPr="00607335">
        <w:rPr>
          <w:rFonts w:ascii="Times New Roman" w:eastAsia="宋体" w:hAnsi="Times New Roman" w:cs="Times New Roman"/>
          <w:b/>
          <w:szCs w:val="24"/>
        </w:rPr>
        <w:t>Reviewer #2:</w:t>
      </w:r>
      <w:r w:rsidRPr="009D02D1">
        <w:rPr>
          <w:rFonts w:ascii="Times New Roman" w:eastAsia="宋体" w:hAnsi="Times New Roman" w:cs="Times New Roman"/>
          <w:szCs w:val="24"/>
        </w:rPr>
        <w:t xml:space="preserve"> The article is concerned with the relevant problem of SKU-level sales forecasting. The authors discuss state of the art and argue convincingly for the need to bring scalable, automated data mining approaches to the fore. Several approaches and methodologies mostly </w:t>
      </w:r>
      <w:r w:rsidRPr="009D02D1">
        <w:rPr>
          <w:rFonts w:ascii="Times New Roman" w:eastAsia="宋体" w:hAnsi="Times New Roman" w:cs="Times New Roman"/>
          <w:szCs w:val="24"/>
        </w:rPr>
        <w:lastRenderedPageBreak/>
        <w:t xml:space="preserve">focused on the LASSO method are described and compared. </w:t>
      </w: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Several of the highlighted research advances can be useful for practitioners. The article is clearly written and easy to follow, with some areas for improvement.</w:t>
      </w:r>
    </w:p>
    <w:p w:rsidR="00057005" w:rsidRPr="009D02D1" w:rsidRDefault="00057005"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Proposed areas of improvement:</w:t>
      </w:r>
    </w:p>
    <w:p w:rsidR="00057005" w:rsidRPr="009D02D1" w:rsidRDefault="00607335" w:rsidP="00607335">
      <w:pPr>
        <w:rPr>
          <w:rFonts w:ascii="Times New Roman" w:eastAsia="宋体" w:hAnsi="Times New Roman" w:cs="Times New Roman"/>
          <w:szCs w:val="24"/>
        </w:rPr>
      </w:pPr>
      <w:r>
        <w:rPr>
          <w:rFonts w:ascii="Times New Roman" w:eastAsia="宋体" w:hAnsi="Times New Roman" w:cs="Times New Roman" w:hint="eastAsia"/>
          <w:szCs w:val="24"/>
        </w:rPr>
        <w:t xml:space="preserve">1. </w:t>
      </w:r>
      <w:r w:rsidR="00057005" w:rsidRPr="009D02D1">
        <w:rPr>
          <w:rFonts w:ascii="Times New Roman" w:eastAsia="宋体" w:hAnsi="Times New Roman" w:cs="Times New Roman"/>
          <w:szCs w:val="24"/>
        </w:rPr>
        <w:t xml:space="preserve">I missed detail on the LASSO model selection. There's a "Complexity" </w:t>
      </w:r>
      <w:proofErr w:type="gramStart"/>
      <w:r w:rsidR="00057005" w:rsidRPr="009D02D1">
        <w:rPr>
          <w:rFonts w:ascii="Times New Roman" w:eastAsia="宋体" w:hAnsi="Times New Roman" w:cs="Times New Roman"/>
          <w:szCs w:val="24"/>
        </w:rPr>
        <w:t>meta</w:t>
      </w:r>
      <w:proofErr w:type="gramEnd"/>
      <w:r w:rsidR="00057005" w:rsidRPr="009D02D1">
        <w:rPr>
          <w:rFonts w:ascii="Times New Roman" w:eastAsia="宋体" w:hAnsi="Times New Roman" w:cs="Times New Roman"/>
          <w:szCs w:val="24"/>
        </w:rPr>
        <w:t xml:space="preserve"> (hyper) -parameter in the LASSO that controls the trade-off between model complexity and performance. It is important to describe how this parameter is determined.</w:t>
      </w:r>
    </w:p>
    <w:p w:rsidR="00607335" w:rsidRDefault="00713205" w:rsidP="00607335">
      <w:pPr>
        <w:rPr>
          <w:rFonts w:ascii="Times New Roman" w:eastAsia="宋体" w:hAnsi="Times New Roman" w:cs="Times New Roman"/>
          <w:szCs w:val="24"/>
        </w:rPr>
      </w:pPr>
      <w:r w:rsidRPr="009D02D1">
        <w:rPr>
          <w:rFonts w:ascii="Times New Roman" w:eastAsia="宋体" w:hAnsi="Times New Roman" w:cs="Times New Roman" w:hint="eastAsia"/>
          <w:szCs w:val="24"/>
        </w:rPr>
        <w:tab/>
      </w:r>
    </w:p>
    <w:p w:rsidR="00607335" w:rsidRPr="009D02D1" w:rsidRDefault="00607335" w:rsidP="00607335">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F91AC3" w:rsidRPr="009D02D1" w:rsidRDefault="00F91AC3"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 xml:space="preserve">Sorry about that. </w:t>
      </w:r>
      <w:r w:rsidRPr="009D02D1">
        <w:rPr>
          <w:rFonts w:ascii="Times New Roman" w:eastAsia="宋体" w:hAnsi="Times New Roman" w:cs="Times New Roman"/>
          <w:szCs w:val="24"/>
        </w:rPr>
        <w:t>W</w:t>
      </w:r>
      <w:r w:rsidRPr="009D02D1">
        <w:rPr>
          <w:rFonts w:ascii="Times New Roman" w:eastAsia="宋体" w:hAnsi="Times New Roman" w:cs="Times New Roman" w:hint="eastAsia"/>
          <w:szCs w:val="24"/>
        </w:rPr>
        <w:t>e</w:t>
      </w:r>
      <w:r w:rsidRPr="009D02D1">
        <w:rPr>
          <w:rFonts w:ascii="Times New Roman" w:eastAsia="宋体" w:hAnsi="Times New Roman" w:cs="Times New Roman"/>
          <w:szCs w:val="24"/>
        </w:rPr>
        <w:t>’</w:t>
      </w:r>
      <w:r w:rsidRPr="009D02D1">
        <w:rPr>
          <w:rFonts w:ascii="Times New Roman" w:eastAsia="宋体" w:hAnsi="Times New Roman" w:cs="Times New Roman" w:hint="eastAsia"/>
          <w:szCs w:val="24"/>
        </w:rPr>
        <w:t>ve put a new sentence in section 3.3</w:t>
      </w:r>
      <w:r w:rsidR="00D309D5">
        <w:rPr>
          <w:rFonts w:ascii="Times New Roman" w:eastAsia="宋体" w:hAnsi="Times New Roman" w:cs="Times New Roman" w:hint="eastAsia"/>
          <w:szCs w:val="24"/>
        </w:rPr>
        <w:t>, page 15</w:t>
      </w:r>
      <w:r w:rsidRPr="009D02D1">
        <w:rPr>
          <w:rFonts w:ascii="Times New Roman" w:eastAsia="宋体" w:hAnsi="Times New Roman" w:cs="Times New Roman" w:hint="eastAsia"/>
          <w:szCs w:val="24"/>
        </w:rPr>
        <w:t xml:space="preserve"> as follows:</w:t>
      </w:r>
    </w:p>
    <w:p w:rsidR="00713205" w:rsidRPr="009D02D1" w:rsidRDefault="002924BB"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 xml:space="preserve">We use 10-fold cross-validation to obtain optimal value of penalty parameter in LASSO </w:t>
      </w:r>
      <w:r w:rsidR="00291F0D">
        <w:rPr>
          <w:rFonts w:ascii="Times New Roman" w:eastAsia="宋体" w:hAnsi="Times New Roman" w:cs="Times New Roman" w:hint="eastAsia"/>
          <w:szCs w:val="24"/>
        </w:rPr>
        <w:t xml:space="preserve">to </w:t>
      </w:r>
      <w:r w:rsidRPr="009D02D1">
        <w:rPr>
          <w:rFonts w:ascii="Times New Roman" w:eastAsia="宋体" w:hAnsi="Times New Roman" w:cs="Times New Roman"/>
          <w:szCs w:val="24"/>
        </w:rPr>
        <w:t>give minimum cross-validated error.</w:t>
      </w:r>
    </w:p>
    <w:p w:rsidR="00713205" w:rsidRPr="009D02D1" w:rsidRDefault="00713205" w:rsidP="009D02D1">
      <w:pPr>
        <w:ind w:firstLine="360"/>
        <w:rPr>
          <w:rFonts w:ascii="Times New Roman" w:eastAsia="宋体" w:hAnsi="Times New Roman" w:cs="Times New Roman"/>
          <w:szCs w:val="24"/>
        </w:rPr>
      </w:pPr>
    </w:p>
    <w:p w:rsidR="00057005" w:rsidRPr="009D02D1" w:rsidRDefault="00607335" w:rsidP="00607335">
      <w:pPr>
        <w:rPr>
          <w:rFonts w:ascii="Times New Roman" w:eastAsia="宋体" w:hAnsi="Times New Roman" w:cs="Times New Roman"/>
          <w:szCs w:val="24"/>
        </w:rPr>
      </w:pPr>
      <w:r>
        <w:rPr>
          <w:rFonts w:ascii="Times New Roman" w:eastAsia="宋体" w:hAnsi="Times New Roman" w:cs="Times New Roman" w:hint="eastAsia"/>
          <w:szCs w:val="24"/>
        </w:rPr>
        <w:t xml:space="preserve">2. </w:t>
      </w:r>
      <w:r w:rsidR="00057005" w:rsidRPr="009D02D1">
        <w:rPr>
          <w:rFonts w:ascii="Times New Roman" w:eastAsia="宋体" w:hAnsi="Times New Roman" w:cs="Times New Roman"/>
          <w:szCs w:val="24"/>
        </w:rPr>
        <w:t xml:space="preserve">LASSO encourages sparse models, but it is not the only alternative to reduce high variance in situations with more parameters than data points. LASSO assumes that the interdependency structure is sparse, but can we really assume that? A natural alternative is to try ridge regression (L2 penalty). L2 might perform as well or even better than the LASSO, when there are many, many tiny marketing effects combining to create a substantial response. The article would benefit from a discussion of ridge regression, and why it is not used as a natural benchmark for this study. Even better, add ridge regression to the model comparisons. </w:t>
      </w:r>
    </w:p>
    <w:p w:rsidR="00607335" w:rsidRDefault="00607335" w:rsidP="00607335">
      <w:pPr>
        <w:rPr>
          <w:rFonts w:ascii="Times New Roman" w:eastAsia="宋体" w:hAnsi="Times New Roman" w:cs="Times New Roman"/>
          <w:b/>
          <w:szCs w:val="24"/>
        </w:rPr>
      </w:pPr>
    </w:p>
    <w:p w:rsidR="00607335" w:rsidRPr="009D02D1" w:rsidRDefault="00607335" w:rsidP="00607335">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837E79" w:rsidRPr="009D02D1" w:rsidRDefault="008C78BA"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 xml:space="preserve">The </w:t>
      </w:r>
      <w:r w:rsidRPr="009D02D1">
        <w:rPr>
          <w:rFonts w:ascii="Times New Roman" w:eastAsia="宋体" w:hAnsi="Times New Roman" w:cs="Times New Roman"/>
          <w:szCs w:val="24"/>
        </w:rPr>
        <w:t>“</w:t>
      </w:r>
      <w:r w:rsidR="00837E79" w:rsidRPr="009D02D1">
        <w:rPr>
          <w:rFonts w:ascii="Times New Roman" w:eastAsia="宋体" w:hAnsi="Times New Roman" w:cs="Times New Roman"/>
          <w:szCs w:val="24"/>
        </w:rPr>
        <w:t>Bet on sparsity principle"(</w:t>
      </w:r>
      <w:r w:rsidR="00AE4010" w:rsidRPr="009D02D1">
        <w:rPr>
          <w:rFonts w:ascii="Times New Roman" w:eastAsia="宋体" w:hAnsi="Times New Roman" w:cs="Times New Roman" w:hint="eastAsia"/>
          <w:szCs w:val="24"/>
        </w:rPr>
        <w:t>i</w:t>
      </w:r>
      <w:r w:rsidR="00837E79" w:rsidRPr="009D02D1">
        <w:rPr>
          <w:rFonts w:ascii="Times New Roman" w:eastAsia="宋体" w:hAnsi="Times New Roman" w:cs="Times New Roman"/>
          <w:szCs w:val="24"/>
        </w:rPr>
        <w:t>n the</w:t>
      </w:r>
      <w:r w:rsidR="00837E79" w:rsidRPr="009D02D1">
        <w:rPr>
          <w:rFonts w:ascii="Times New Roman" w:eastAsia="宋体" w:hAnsi="Times New Roman" w:cs="Times New Roman" w:hint="eastAsia"/>
          <w:szCs w:val="24"/>
        </w:rPr>
        <w:t xml:space="preserve"> </w:t>
      </w:r>
      <w:r w:rsidR="00837E79" w:rsidRPr="009D02D1">
        <w:rPr>
          <w:rFonts w:ascii="Times New Roman" w:eastAsia="宋体" w:hAnsi="Times New Roman" w:cs="Times New Roman"/>
          <w:szCs w:val="24"/>
        </w:rPr>
        <w:t>Elements of Statistical learning</w:t>
      </w:r>
      <w:r w:rsidRPr="009D02D1">
        <w:rPr>
          <w:rFonts w:ascii="Times New Roman" w:eastAsia="宋体" w:hAnsi="Times New Roman" w:cs="Times New Roman" w:hint="eastAsia"/>
          <w:szCs w:val="24"/>
        </w:rPr>
        <w:t xml:space="preserve">, </w:t>
      </w:r>
      <w:r w:rsidRPr="009D02D1">
        <w:rPr>
          <w:rFonts w:ascii="Times New Roman" w:eastAsia="宋体" w:hAnsi="Times New Roman" w:cs="Times New Roman"/>
          <w:szCs w:val="24"/>
        </w:rPr>
        <w:t xml:space="preserve">Hastie, </w:t>
      </w:r>
      <w:proofErr w:type="spellStart"/>
      <w:r w:rsidRPr="009D02D1">
        <w:rPr>
          <w:rFonts w:ascii="Times New Roman" w:eastAsia="宋体" w:hAnsi="Times New Roman" w:cs="Times New Roman"/>
          <w:szCs w:val="24"/>
        </w:rPr>
        <w:t>Tibshirani</w:t>
      </w:r>
      <w:proofErr w:type="spellEnd"/>
      <w:r w:rsidRPr="009D02D1">
        <w:rPr>
          <w:rFonts w:ascii="Times New Roman" w:eastAsia="宋体" w:hAnsi="Times New Roman" w:cs="Times New Roman"/>
          <w:szCs w:val="24"/>
        </w:rPr>
        <w:t xml:space="preserve"> and Friedman</w:t>
      </w:r>
      <w:r w:rsidRPr="009D02D1">
        <w:rPr>
          <w:rFonts w:ascii="Times New Roman" w:eastAsia="宋体" w:hAnsi="Times New Roman" w:cs="Times New Roman" w:hint="eastAsia"/>
          <w:szCs w:val="24"/>
        </w:rPr>
        <w:t xml:space="preserve">, </w:t>
      </w:r>
      <w:r w:rsidRPr="009D02D1">
        <w:rPr>
          <w:rFonts w:ascii="Times New Roman" w:eastAsia="宋体" w:hAnsi="Times New Roman" w:cs="Times New Roman"/>
          <w:szCs w:val="24"/>
        </w:rPr>
        <w:t xml:space="preserve">2009) </w:t>
      </w:r>
      <w:r w:rsidR="00C5680A" w:rsidRPr="009D02D1">
        <w:rPr>
          <w:rFonts w:ascii="Times New Roman" w:eastAsia="宋体" w:hAnsi="Times New Roman" w:cs="Times New Roman" w:hint="eastAsia"/>
          <w:szCs w:val="24"/>
        </w:rPr>
        <w:t xml:space="preserve">may </w:t>
      </w:r>
      <w:r w:rsidRPr="009D02D1">
        <w:rPr>
          <w:rFonts w:ascii="Times New Roman" w:eastAsia="宋体" w:hAnsi="Times New Roman" w:cs="Times New Roman" w:hint="eastAsia"/>
          <w:szCs w:val="24"/>
        </w:rPr>
        <w:t xml:space="preserve">give an answer about sparsity </w:t>
      </w:r>
      <w:r w:rsidRPr="009D02D1">
        <w:rPr>
          <w:rFonts w:ascii="Times New Roman" w:eastAsia="宋体" w:hAnsi="Times New Roman" w:cs="Times New Roman"/>
          <w:szCs w:val="24"/>
        </w:rPr>
        <w:t>assumption</w:t>
      </w:r>
      <w:r w:rsidRPr="009D02D1">
        <w:rPr>
          <w:rFonts w:ascii="Times New Roman" w:eastAsia="宋体" w:hAnsi="Times New Roman" w:cs="Times New Roman" w:hint="eastAsia"/>
          <w:szCs w:val="24"/>
        </w:rPr>
        <w:t xml:space="preserve"> when using LASSO</w:t>
      </w:r>
      <w:r w:rsidR="00C5680A" w:rsidRPr="009D02D1">
        <w:rPr>
          <w:rFonts w:ascii="Times New Roman" w:eastAsia="宋体" w:hAnsi="Times New Roman" w:cs="Times New Roman" w:hint="eastAsia"/>
          <w:szCs w:val="24"/>
        </w:rPr>
        <w:t xml:space="preserve"> dealing with high </w:t>
      </w:r>
      <w:r w:rsidR="00C5680A" w:rsidRPr="009D02D1">
        <w:rPr>
          <w:rFonts w:ascii="Times New Roman" w:eastAsia="宋体" w:hAnsi="Times New Roman" w:cs="Times New Roman"/>
          <w:szCs w:val="24"/>
        </w:rPr>
        <w:t>dimensionality</w:t>
      </w:r>
      <w:r w:rsidRPr="009D02D1">
        <w:rPr>
          <w:rFonts w:ascii="Times New Roman" w:eastAsia="宋体" w:hAnsi="Times New Roman" w:cs="Times New Roman" w:hint="eastAsia"/>
          <w:szCs w:val="24"/>
        </w:rPr>
        <w:t xml:space="preserve">. </w:t>
      </w:r>
      <w:r w:rsidR="00A22853" w:rsidRPr="009D02D1">
        <w:rPr>
          <w:rFonts w:ascii="Times New Roman" w:eastAsia="宋体" w:hAnsi="Times New Roman" w:cs="Times New Roman"/>
          <w:szCs w:val="24"/>
        </w:rPr>
        <w:t xml:space="preserve">The </w:t>
      </w:r>
      <w:r w:rsidR="00A22853" w:rsidRPr="009D02D1">
        <w:rPr>
          <w:rFonts w:ascii="Times New Roman" w:eastAsia="宋体" w:hAnsi="Times New Roman" w:cs="Times New Roman" w:hint="eastAsia"/>
          <w:szCs w:val="24"/>
        </w:rPr>
        <w:t>L</w:t>
      </w:r>
      <w:r w:rsidR="00A22853" w:rsidRPr="009D02D1">
        <w:rPr>
          <w:rFonts w:ascii="Times New Roman" w:eastAsia="宋体" w:hAnsi="Times New Roman" w:cs="Times New Roman"/>
          <w:szCs w:val="24"/>
        </w:rPr>
        <w:t xml:space="preserve">1 methods assume that the truth is sparse, in some basis. If the assumption holds true, then the parameters can be efficiently estimated using </w:t>
      </w:r>
      <w:r w:rsidR="00A22853" w:rsidRPr="009D02D1">
        <w:rPr>
          <w:rFonts w:ascii="Times New Roman" w:eastAsia="宋体" w:hAnsi="Times New Roman" w:cs="Times New Roman" w:hint="eastAsia"/>
          <w:szCs w:val="24"/>
        </w:rPr>
        <w:t>L</w:t>
      </w:r>
      <w:r w:rsidR="00A22853" w:rsidRPr="009D02D1">
        <w:rPr>
          <w:rFonts w:ascii="Times New Roman" w:eastAsia="宋体" w:hAnsi="Times New Roman" w:cs="Times New Roman"/>
          <w:szCs w:val="24"/>
        </w:rPr>
        <w:t>1 penalties. If the assumption does not hold—so that the truth is dense—then no method will be able to recover the underlying model without a large amount of data per parameter.</w:t>
      </w:r>
    </w:p>
    <w:p w:rsidR="009D6DE3" w:rsidRPr="009D02D1" w:rsidRDefault="009F7D5C"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Because of the form of the</w:t>
      </w:r>
      <w:r w:rsidRPr="009D02D1">
        <w:rPr>
          <w:rFonts w:ascii="Times New Roman" w:eastAsia="宋体" w:hAnsi="Times New Roman" w:cs="Times New Roman" w:hint="eastAsia"/>
          <w:szCs w:val="24"/>
        </w:rPr>
        <w:t xml:space="preserve"> </w:t>
      </w:r>
      <w:r w:rsidR="003128D1" w:rsidRPr="009D02D1">
        <w:rPr>
          <w:rFonts w:ascii="Times New Roman" w:eastAsia="宋体" w:hAnsi="Times New Roman" w:cs="Times New Roman" w:hint="eastAsia"/>
          <w:szCs w:val="24"/>
        </w:rPr>
        <w:t>L</w:t>
      </w:r>
      <w:r w:rsidRPr="009D02D1">
        <w:rPr>
          <w:rFonts w:ascii="Times New Roman" w:eastAsia="宋体" w:hAnsi="Times New Roman" w:cs="Times New Roman"/>
          <w:szCs w:val="24"/>
        </w:rPr>
        <w:t xml:space="preserve">1-penalty, the </w:t>
      </w:r>
      <w:r w:rsidR="003128D1" w:rsidRPr="009D02D1">
        <w:rPr>
          <w:rFonts w:ascii="Times New Roman" w:eastAsia="宋体" w:hAnsi="Times New Roman" w:cs="Times New Roman" w:hint="eastAsia"/>
          <w:szCs w:val="24"/>
        </w:rPr>
        <w:t>LASSO</w:t>
      </w:r>
      <w:r w:rsidRPr="009D02D1">
        <w:rPr>
          <w:rFonts w:ascii="Times New Roman" w:eastAsia="宋体" w:hAnsi="Times New Roman" w:cs="Times New Roman"/>
          <w:szCs w:val="24"/>
        </w:rPr>
        <w:t xml:space="preserve"> does variable selection and shrinkage, whereas ridge regression, in contrast, only shrinks</w:t>
      </w:r>
      <w:r w:rsidRPr="009D02D1">
        <w:rPr>
          <w:rFonts w:ascii="Times New Roman" w:eastAsia="宋体" w:hAnsi="Times New Roman" w:cs="Times New Roman" w:hint="eastAsia"/>
          <w:szCs w:val="24"/>
        </w:rPr>
        <w:t xml:space="preserve">. </w:t>
      </w:r>
      <w:r w:rsidR="003128D1" w:rsidRPr="009D02D1">
        <w:rPr>
          <w:rFonts w:ascii="Times New Roman" w:eastAsia="宋体" w:hAnsi="Times New Roman" w:cs="Times New Roman" w:hint="eastAsia"/>
          <w:szCs w:val="24"/>
        </w:rPr>
        <w:t xml:space="preserve">L1 </w:t>
      </w:r>
      <w:r w:rsidR="003128D1" w:rsidRPr="009D02D1">
        <w:rPr>
          <w:rFonts w:ascii="Times New Roman" w:eastAsia="宋体" w:hAnsi="Times New Roman" w:cs="Times New Roman"/>
          <w:szCs w:val="24"/>
        </w:rPr>
        <w:t>penalties are convex and the assumed sparsity can lead to signi</w:t>
      </w:r>
      <w:r w:rsidR="003128D1" w:rsidRPr="009D02D1">
        <w:rPr>
          <w:rFonts w:ascii="Times New Roman" w:eastAsia="宋体" w:hAnsi="Times New Roman" w:cs="Times New Roman" w:hint="eastAsia"/>
          <w:szCs w:val="24"/>
        </w:rPr>
        <w:t>fi</w:t>
      </w:r>
      <w:r w:rsidR="003128D1" w:rsidRPr="009D02D1">
        <w:rPr>
          <w:rFonts w:ascii="Times New Roman" w:eastAsia="宋体" w:hAnsi="Times New Roman" w:cs="Times New Roman"/>
          <w:szCs w:val="24"/>
        </w:rPr>
        <w:t>cant</w:t>
      </w:r>
      <w:r w:rsidR="003128D1" w:rsidRPr="009D02D1">
        <w:rPr>
          <w:rFonts w:ascii="Times New Roman" w:eastAsia="宋体" w:hAnsi="Times New Roman" w:cs="Times New Roman" w:hint="eastAsia"/>
          <w:szCs w:val="24"/>
        </w:rPr>
        <w:t xml:space="preserve"> </w:t>
      </w:r>
      <w:r w:rsidR="003128D1" w:rsidRPr="009D02D1">
        <w:rPr>
          <w:rFonts w:ascii="Times New Roman" w:eastAsia="宋体" w:hAnsi="Times New Roman" w:cs="Times New Roman"/>
          <w:szCs w:val="24"/>
        </w:rPr>
        <w:t>computational</w:t>
      </w:r>
      <w:r w:rsidR="003128D1" w:rsidRPr="009D02D1">
        <w:rPr>
          <w:rFonts w:ascii="Times New Roman" w:eastAsia="宋体" w:hAnsi="Times New Roman" w:cs="Times New Roman" w:hint="eastAsia"/>
          <w:szCs w:val="24"/>
        </w:rPr>
        <w:t xml:space="preserve"> </w:t>
      </w:r>
      <w:r w:rsidR="003128D1" w:rsidRPr="009D02D1">
        <w:rPr>
          <w:rFonts w:ascii="Times New Roman" w:eastAsia="宋体" w:hAnsi="Times New Roman" w:cs="Times New Roman"/>
          <w:szCs w:val="24"/>
        </w:rPr>
        <w:t>advantages</w:t>
      </w:r>
      <w:r w:rsidR="003128D1" w:rsidRPr="009D02D1">
        <w:rPr>
          <w:rFonts w:ascii="Times New Roman" w:eastAsia="宋体" w:hAnsi="Times New Roman" w:cs="Times New Roman" w:hint="eastAsia"/>
          <w:szCs w:val="24"/>
        </w:rPr>
        <w:t>.</w:t>
      </w:r>
      <w:r w:rsidR="00353B33" w:rsidRPr="009D02D1">
        <w:rPr>
          <w:rFonts w:ascii="Times New Roman" w:eastAsia="宋体" w:hAnsi="Times New Roman" w:cs="Times New Roman" w:hint="eastAsia"/>
          <w:szCs w:val="24"/>
        </w:rPr>
        <w:t xml:space="preserve"> </w:t>
      </w:r>
      <w:r w:rsidR="002F6A43" w:rsidRPr="009D02D1">
        <w:rPr>
          <w:rFonts w:ascii="Times New Roman" w:eastAsia="宋体" w:hAnsi="Times New Roman" w:cs="Times New Roman"/>
          <w:szCs w:val="24"/>
        </w:rPr>
        <w:t>R</w:t>
      </w:r>
      <w:r w:rsidR="002F6A43" w:rsidRPr="009D02D1">
        <w:rPr>
          <w:rFonts w:ascii="Times New Roman" w:eastAsia="宋体" w:hAnsi="Times New Roman" w:cs="Times New Roman" w:hint="eastAsia"/>
          <w:szCs w:val="24"/>
        </w:rPr>
        <w:t xml:space="preserve">idge regression keeps all the variables in the model. </w:t>
      </w:r>
      <w:r w:rsidR="002F6A43" w:rsidRPr="009D02D1">
        <w:rPr>
          <w:rFonts w:ascii="Times New Roman" w:eastAsia="宋体" w:hAnsi="Times New Roman" w:cs="Times New Roman"/>
          <w:szCs w:val="24"/>
        </w:rPr>
        <w:t>I</w:t>
      </w:r>
      <w:r w:rsidR="002F6A43" w:rsidRPr="009D02D1">
        <w:rPr>
          <w:rFonts w:ascii="Times New Roman" w:eastAsia="宋体" w:hAnsi="Times New Roman" w:cs="Times New Roman" w:hint="eastAsia"/>
          <w:szCs w:val="24"/>
        </w:rPr>
        <w:t xml:space="preserve">f only a small part of them are useful, then </w:t>
      </w:r>
      <w:r w:rsidR="00A22853" w:rsidRPr="009D02D1">
        <w:rPr>
          <w:rFonts w:ascii="Times New Roman" w:eastAsia="宋体" w:hAnsi="Times New Roman" w:cs="Times New Roman" w:hint="eastAsia"/>
          <w:szCs w:val="24"/>
        </w:rPr>
        <w:t>most of</w:t>
      </w:r>
      <w:r w:rsidR="002F6A43" w:rsidRPr="009D02D1">
        <w:rPr>
          <w:rFonts w:ascii="Times New Roman" w:eastAsia="宋体" w:hAnsi="Times New Roman" w:cs="Times New Roman" w:hint="eastAsia"/>
          <w:szCs w:val="24"/>
        </w:rPr>
        <w:t xml:space="preserve"> the variables in the model will certainly </w:t>
      </w:r>
      <w:r w:rsidR="00A22853" w:rsidRPr="009D02D1">
        <w:rPr>
          <w:rFonts w:ascii="Times New Roman" w:eastAsia="宋体" w:hAnsi="Times New Roman" w:cs="Times New Roman" w:hint="eastAsia"/>
          <w:szCs w:val="24"/>
        </w:rPr>
        <w:t xml:space="preserve">generate more noise to worsen forecasts. </w:t>
      </w:r>
    </w:p>
    <w:p w:rsidR="009D6DE3" w:rsidRPr="009D02D1" w:rsidRDefault="00DA7DB4"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I</w:t>
      </w:r>
      <w:r w:rsidRPr="009D02D1">
        <w:rPr>
          <w:rFonts w:ascii="Times New Roman" w:eastAsia="宋体" w:hAnsi="Times New Roman" w:cs="Times New Roman" w:hint="eastAsia"/>
          <w:szCs w:val="24"/>
        </w:rPr>
        <w:t>n the revision, we</w:t>
      </w:r>
      <w:r w:rsidRPr="009D02D1">
        <w:rPr>
          <w:rFonts w:ascii="Times New Roman" w:eastAsia="宋体" w:hAnsi="Times New Roman" w:cs="Times New Roman"/>
          <w:szCs w:val="24"/>
        </w:rPr>
        <w:t>’</w:t>
      </w:r>
      <w:r w:rsidRPr="009D02D1">
        <w:rPr>
          <w:rFonts w:ascii="Times New Roman" w:eastAsia="宋体" w:hAnsi="Times New Roman" w:cs="Times New Roman" w:hint="eastAsia"/>
          <w:szCs w:val="24"/>
        </w:rPr>
        <w:t xml:space="preserve">ve added the </w:t>
      </w:r>
      <w:r w:rsidRPr="009D02D1">
        <w:rPr>
          <w:rFonts w:ascii="Times New Roman" w:eastAsia="宋体" w:hAnsi="Times New Roman" w:cs="Times New Roman"/>
          <w:szCs w:val="24"/>
        </w:rPr>
        <w:t>ridge regression to the model comparisons.</w:t>
      </w:r>
      <w:r w:rsidRPr="009D02D1">
        <w:rPr>
          <w:rFonts w:ascii="Times New Roman" w:eastAsia="宋体" w:hAnsi="Times New Roman" w:cs="Times New Roman" w:hint="eastAsia"/>
          <w:szCs w:val="24"/>
        </w:rPr>
        <w:t xml:space="preserve"> </w:t>
      </w:r>
      <w:r w:rsidR="007631D8">
        <w:rPr>
          <w:rFonts w:ascii="Times New Roman" w:eastAsia="宋体" w:hAnsi="Times New Roman" w:cs="Times New Roman"/>
          <w:szCs w:val="24"/>
        </w:rPr>
        <w:t>P</w:t>
      </w:r>
      <w:r w:rsidR="007631D8">
        <w:rPr>
          <w:rFonts w:ascii="Times New Roman" w:eastAsia="宋体" w:hAnsi="Times New Roman" w:cs="Times New Roman" w:hint="eastAsia"/>
          <w:szCs w:val="24"/>
        </w:rPr>
        <w:t>lease refer Table 2, page 23 for the results.</w:t>
      </w:r>
      <w:r w:rsidR="007631D8" w:rsidRPr="007631D8">
        <w:t xml:space="preserve"> </w:t>
      </w:r>
      <w:r w:rsidR="007631D8" w:rsidRPr="007631D8">
        <w:rPr>
          <w:rFonts w:ascii="Times New Roman" w:eastAsia="宋体" w:hAnsi="Times New Roman" w:cs="Times New Roman"/>
          <w:szCs w:val="24"/>
        </w:rPr>
        <w:t>With full set of information, the forecasting performance of ridge regression is worse than that of all the models estimated by LASSO.</w:t>
      </w:r>
      <w:r w:rsidR="007631D8">
        <w:rPr>
          <w:rFonts w:ascii="Times New Roman" w:eastAsia="宋体" w:hAnsi="Times New Roman" w:cs="Times New Roman" w:hint="eastAsia"/>
          <w:szCs w:val="24"/>
        </w:rPr>
        <w:t xml:space="preserve"> </w:t>
      </w:r>
      <w:r w:rsidR="001663CF" w:rsidRPr="009D02D1">
        <w:rPr>
          <w:rFonts w:ascii="Times New Roman" w:eastAsia="宋体" w:hAnsi="Times New Roman" w:cs="Times New Roman" w:hint="eastAsia"/>
          <w:szCs w:val="24"/>
        </w:rPr>
        <w:t>In fact, a</w:t>
      </w:r>
      <w:r w:rsidR="001663CF" w:rsidRPr="009D02D1">
        <w:rPr>
          <w:rFonts w:ascii="Times New Roman" w:eastAsia="宋体" w:hAnsi="Times New Roman" w:cs="Times New Roman"/>
          <w:szCs w:val="24"/>
        </w:rPr>
        <w:t xml:space="preserve">part from the </w:t>
      </w:r>
      <w:r w:rsidR="001663CF" w:rsidRPr="009D02D1">
        <w:rPr>
          <w:rFonts w:ascii="Times New Roman" w:eastAsia="宋体" w:hAnsi="Times New Roman" w:cs="Times New Roman" w:hint="eastAsia"/>
          <w:szCs w:val="24"/>
        </w:rPr>
        <w:t>results</w:t>
      </w:r>
      <w:r w:rsidR="001663CF" w:rsidRPr="009D02D1">
        <w:rPr>
          <w:rFonts w:ascii="Times New Roman" w:eastAsia="宋体" w:hAnsi="Times New Roman" w:cs="Times New Roman"/>
          <w:szCs w:val="24"/>
        </w:rPr>
        <w:t xml:space="preserve"> reported in </w:t>
      </w:r>
      <w:r w:rsidRPr="009D02D1">
        <w:rPr>
          <w:rFonts w:ascii="Times New Roman" w:eastAsia="宋体" w:hAnsi="Times New Roman" w:cs="Times New Roman" w:hint="eastAsia"/>
          <w:szCs w:val="24"/>
        </w:rPr>
        <w:t>current</w:t>
      </w:r>
      <w:r w:rsidR="001663CF" w:rsidRPr="009D02D1">
        <w:rPr>
          <w:rFonts w:ascii="Times New Roman" w:eastAsia="宋体" w:hAnsi="Times New Roman" w:cs="Times New Roman" w:hint="eastAsia"/>
          <w:szCs w:val="24"/>
        </w:rPr>
        <w:t xml:space="preserve"> </w:t>
      </w:r>
      <w:r w:rsidRPr="009D02D1">
        <w:rPr>
          <w:rFonts w:ascii="Times New Roman" w:eastAsia="宋体" w:hAnsi="Times New Roman" w:cs="Times New Roman" w:hint="eastAsia"/>
          <w:szCs w:val="24"/>
        </w:rPr>
        <w:t>paper</w:t>
      </w:r>
      <w:r w:rsidR="001663CF" w:rsidRPr="009D02D1">
        <w:rPr>
          <w:rFonts w:ascii="Times New Roman" w:eastAsia="宋体" w:hAnsi="Times New Roman" w:cs="Times New Roman" w:hint="eastAsia"/>
          <w:szCs w:val="24"/>
        </w:rPr>
        <w:t>,</w:t>
      </w:r>
      <w:r w:rsidR="001663CF" w:rsidRPr="009D02D1">
        <w:rPr>
          <w:rFonts w:ascii="Times New Roman" w:eastAsia="宋体" w:hAnsi="Times New Roman" w:cs="Times New Roman"/>
          <w:szCs w:val="24"/>
        </w:rPr>
        <w:t xml:space="preserve"> </w:t>
      </w:r>
      <w:r w:rsidR="001663CF" w:rsidRPr="009D02D1">
        <w:rPr>
          <w:rFonts w:ascii="Times New Roman" w:eastAsia="宋体" w:hAnsi="Times New Roman" w:cs="Times New Roman" w:hint="eastAsia"/>
          <w:szCs w:val="24"/>
        </w:rPr>
        <w:t>w</w:t>
      </w:r>
      <w:r w:rsidR="001663CF" w:rsidRPr="009D02D1">
        <w:rPr>
          <w:rFonts w:ascii="Times New Roman" w:eastAsia="宋体" w:hAnsi="Times New Roman" w:cs="Times New Roman"/>
          <w:szCs w:val="24"/>
        </w:rPr>
        <w:t xml:space="preserve">e also </w:t>
      </w:r>
      <w:r w:rsidR="00BE1FEC">
        <w:rPr>
          <w:rFonts w:ascii="Times New Roman" w:eastAsia="宋体" w:hAnsi="Times New Roman" w:cs="Times New Roman" w:hint="eastAsia"/>
          <w:szCs w:val="24"/>
        </w:rPr>
        <w:t>tested</w:t>
      </w:r>
      <w:r w:rsidR="001663CF" w:rsidRPr="009D02D1">
        <w:rPr>
          <w:rFonts w:ascii="Times New Roman" w:eastAsia="宋体" w:hAnsi="Times New Roman" w:cs="Times New Roman"/>
          <w:szCs w:val="24"/>
        </w:rPr>
        <w:t xml:space="preserve"> a series of other penalization based variable selection and model estimation algorithm</w:t>
      </w:r>
      <w:r w:rsidR="00BE1FEC">
        <w:rPr>
          <w:rFonts w:ascii="Times New Roman" w:eastAsia="宋体" w:hAnsi="Times New Roman" w:cs="Times New Roman" w:hint="eastAsia"/>
          <w:szCs w:val="24"/>
        </w:rPr>
        <w:t>s</w:t>
      </w:r>
      <w:r w:rsidR="001663CF" w:rsidRPr="009D02D1">
        <w:rPr>
          <w:rFonts w:ascii="Times New Roman" w:eastAsia="宋体" w:hAnsi="Times New Roman" w:cs="Times New Roman"/>
          <w:szCs w:val="24"/>
        </w:rPr>
        <w:t xml:space="preserve">, </w:t>
      </w:r>
      <w:r w:rsidR="001663CF" w:rsidRPr="009D02D1">
        <w:rPr>
          <w:rFonts w:ascii="Times New Roman" w:eastAsia="宋体" w:hAnsi="Times New Roman" w:cs="Times New Roman" w:hint="eastAsia"/>
          <w:szCs w:val="24"/>
        </w:rPr>
        <w:t xml:space="preserve">including ridge regression, as </w:t>
      </w:r>
      <w:r w:rsidR="001663CF" w:rsidRPr="009D02D1">
        <w:rPr>
          <w:rFonts w:ascii="Times New Roman" w:eastAsia="宋体" w:hAnsi="Times New Roman" w:cs="Times New Roman"/>
          <w:szCs w:val="24"/>
        </w:rPr>
        <w:t>well</w:t>
      </w:r>
      <w:r w:rsidR="001663CF" w:rsidRPr="009D02D1">
        <w:rPr>
          <w:rFonts w:ascii="Times New Roman" w:eastAsia="宋体" w:hAnsi="Times New Roman" w:cs="Times New Roman" w:hint="eastAsia"/>
          <w:szCs w:val="24"/>
        </w:rPr>
        <w:t xml:space="preserve"> as some newly proposed </w:t>
      </w:r>
      <w:r w:rsidR="001663CF" w:rsidRPr="009D02D1">
        <w:rPr>
          <w:rFonts w:ascii="Times New Roman" w:eastAsia="宋体" w:hAnsi="Times New Roman" w:cs="Times New Roman"/>
          <w:szCs w:val="24"/>
        </w:rPr>
        <w:t>algorithm</w:t>
      </w:r>
      <w:r w:rsidR="001663CF" w:rsidRPr="009D02D1">
        <w:rPr>
          <w:rFonts w:ascii="Times New Roman" w:eastAsia="宋体" w:hAnsi="Times New Roman" w:cs="Times New Roman" w:hint="eastAsia"/>
          <w:szCs w:val="24"/>
        </w:rPr>
        <w:t xml:space="preserve">s, </w:t>
      </w:r>
      <w:r w:rsidR="001663CF" w:rsidRPr="009D02D1">
        <w:rPr>
          <w:rFonts w:ascii="Times New Roman" w:eastAsia="宋体" w:hAnsi="Times New Roman" w:cs="Times New Roman"/>
          <w:szCs w:val="24"/>
        </w:rPr>
        <w:t>such as the smoothly clipped absolute deviation (SCAD) in Fan (2001) and minimax concave penalty (MCP) in Zhang (2010)</w:t>
      </w:r>
      <w:r w:rsidR="001663CF" w:rsidRPr="009D02D1">
        <w:rPr>
          <w:rFonts w:ascii="Times New Roman" w:eastAsia="宋体" w:hAnsi="Times New Roman" w:cs="Times New Roman" w:hint="eastAsia"/>
          <w:szCs w:val="24"/>
        </w:rPr>
        <w:t xml:space="preserve">. We found that </w:t>
      </w:r>
      <w:r w:rsidR="001663CF" w:rsidRPr="009D02D1">
        <w:rPr>
          <w:rFonts w:ascii="Times New Roman" w:eastAsia="宋体" w:hAnsi="Times New Roman" w:cs="Times New Roman"/>
          <w:szCs w:val="24"/>
        </w:rPr>
        <w:t>LASSO is the most efficient method while obtain most accurate forecasts among others</w:t>
      </w:r>
      <w:r w:rsidR="001663CF" w:rsidRPr="009D02D1">
        <w:rPr>
          <w:rFonts w:ascii="Times New Roman" w:eastAsia="宋体" w:hAnsi="Times New Roman" w:cs="Times New Roman" w:hint="eastAsia"/>
          <w:szCs w:val="24"/>
        </w:rPr>
        <w:t xml:space="preserve">. </w:t>
      </w:r>
    </w:p>
    <w:p w:rsidR="00837E79" w:rsidRPr="009D02D1" w:rsidRDefault="00837E79" w:rsidP="009D02D1">
      <w:pPr>
        <w:ind w:firstLine="360"/>
        <w:rPr>
          <w:rFonts w:ascii="Times New Roman" w:eastAsia="宋体" w:hAnsi="Times New Roman" w:cs="Times New Roman"/>
          <w:szCs w:val="24"/>
        </w:rPr>
      </w:pPr>
    </w:p>
    <w:p w:rsidR="00057005" w:rsidRPr="009D02D1" w:rsidRDefault="00607335" w:rsidP="00607335">
      <w:pPr>
        <w:rPr>
          <w:rFonts w:ascii="Times New Roman" w:eastAsia="宋体" w:hAnsi="Times New Roman" w:cs="Times New Roman"/>
          <w:szCs w:val="24"/>
        </w:rPr>
      </w:pPr>
      <w:r>
        <w:rPr>
          <w:rFonts w:ascii="Times New Roman" w:eastAsia="宋体" w:hAnsi="Times New Roman" w:cs="Times New Roman" w:hint="eastAsia"/>
          <w:szCs w:val="24"/>
        </w:rPr>
        <w:t xml:space="preserve">3. </w:t>
      </w:r>
      <w:r w:rsidR="00057005" w:rsidRPr="009D02D1">
        <w:rPr>
          <w:rFonts w:ascii="Times New Roman" w:eastAsia="宋体" w:hAnsi="Times New Roman" w:cs="Times New Roman"/>
          <w:szCs w:val="24"/>
        </w:rPr>
        <w:t xml:space="preserve">The article argues that the interrelationships are volatile and changeable from week to week. Accordingly the rolling scheme re-selects variables week-by-week. But Table 3 shows a fixed set </w:t>
      </w:r>
      <w:r w:rsidR="00057005" w:rsidRPr="009D02D1">
        <w:rPr>
          <w:rFonts w:ascii="Times New Roman" w:eastAsia="宋体" w:hAnsi="Times New Roman" w:cs="Times New Roman"/>
          <w:szCs w:val="24"/>
        </w:rPr>
        <w:lastRenderedPageBreak/>
        <w:t xml:space="preserve">of influential categories. I assume these are from the fixed scheme analysis. But this needs to be called out. I would also like to see results how the selected variables may change from week to week (do they?), to get a sense of the structural variation and to better understand "robustness" issues. </w:t>
      </w:r>
    </w:p>
    <w:p w:rsidR="00607335" w:rsidRDefault="00607335" w:rsidP="00607335">
      <w:pPr>
        <w:rPr>
          <w:rFonts w:ascii="Times New Roman" w:eastAsia="宋体" w:hAnsi="Times New Roman" w:cs="Times New Roman"/>
          <w:szCs w:val="24"/>
        </w:rPr>
      </w:pPr>
    </w:p>
    <w:p w:rsidR="00607335" w:rsidRPr="009D02D1" w:rsidRDefault="00607335" w:rsidP="00607335">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37291E" w:rsidRPr="009D02D1" w:rsidRDefault="00575BC8"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 xml:space="preserve">At </w:t>
      </w:r>
      <w:r w:rsidR="00BE1FEC">
        <w:rPr>
          <w:rFonts w:ascii="Times New Roman" w:eastAsia="宋体" w:hAnsi="Times New Roman" w:cs="Times New Roman" w:hint="eastAsia"/>
          <w:szCs w:val="24"/>
        </w:rPr>
        <w:t xml:space="preserve">the </w:t>
      </w:r>
      <w:r w:rsidRPr="009D02D1">
        <w:rPr>
          <w:rFonts w:ascii="Times New Roman" w:eastAsia="宋体" w:hAnsi="Times New Roman" w:cs="Times New Roman" w:hint="eastAsia"/>
          <w:szCs w:val="24"/>
        </w:rPr>
        <w:t>category level, we didn</w:t>
      </w:r>
      <w:r w:rsidRPr="009D02D1">
        <w:rPr>
          <w:rFonts w:ascii="Times New Roman" w:eastAsia="宋体" w:hAnsi="Times New Roman" w:cs="Times New Roman"/>
          <w:szCs w:val="24"/>
        </w:rPr>
        <w:t>’</w:t>
      </w:r>
      <w:r w:rsidRPr="009D02D1">
        <w:rPr>
          <w:rFonts w:ascii="Times New Roman" w:eastAsia="宋体" w:hAnsi="Times New Roman" w:cs="Times New Roman" w:hint="eastAsia"/>
          <w:szCs w:val="24"/>
        </w:rPr>
        <w:t>t run a rolling scheme.</w:t>
      </w:r>
      <w:r w:rsidR="004A3003" w:rsidRPr="009D02D1">
        <w:rPr>
          <w:rFonts w:ascii="Times New Roman" w:eastAsia="宋体" w:hAnsi="Times New Roman" w:cs="Times New Roman" w:hint="eastAsia"/>
          <w:szCs w:val="24"/>
        </w:rPr>
        <w:t xml:space="preserve"> </w:t>
      </w:r>
      <w:r w:rsidRPr="009D02D1">
        <w:rPr>
          <w:rFonts w:ascii="Times New Roman" w:eastAsia="宋体" w:hAnsi="Times New Roman" w:cs="Times New Roman" w:hint="eastAsia"/>
          <w:szCs w:val="24"/>
        </w:rPr>
        <w:t>So Table 3 report</w:t>
      </w:r>
      <w:r w:rsidR="00BE1FEC">
        <w:rPr>
          <w:rFonts w:ascii="Times New Roman" w:eastAsia="宋体" w:hAnsi="Times New Roman" w:cs="Times New Roman" w:hint="eastAsia"/>
          <w:szCs w:val="24"/>
        </w:rPr>
        <w:t>s</w:t>
      </w:r>
      <w:r w:rsidRPr="009D02D1">
        <w:rPr>
          <w:rFonts w:ascii="Times New Roman" w:eastAsia="宋体" w:hAnsi="Times New Roman" w:cs="Times New Roman" w:hint="eastAsia"/>
          <w:szCs w:val="24"/>
        </w:rPr>
        <w:t xml:space="preserve"> the </w:t>
      </w:r>
      <w:r w:rsidR="00BE1FEC" w:rsidRPr="00BE1FEC">
        <w:rPr>
          <w:rFonts w:ascii="Times New Roman" w:eastAsia="宋体" w:hAnsi="Times New Roman" w:cs="Times New Roman"/>
          <w:szCs w:val="24"/>
        </w:rPr>
        <w:t>set</w:t>
      </w:r>
      <w:r w:rsidR="00BE1FEC">
        <w:rPr>
          <w:rFonts w:ascii="Times New Roman" w:eastAsia="宋体" w:hAnsi="Times New Roman" w:cs="Times New Roman" w:hint="eastAsia"/>
          <w:szCs w:val="24"/>
        </w:rPr>
        <w:t>s</w:t>
      </w:r>
      <w:r w:rsidR="00BE1FEC" w:rsidRPr="00BE1FEC">
        <w:rPr>
          <w:rFonts w:ascii="Times New Roman" w:eastAsia="宋体" w:hAnsi="Times New Roman" w:cs="Times New Roman"/>
          <w:szCs w:val="24"/>
        </w:rPr>
        <w:t xml:space="preserve"> of influential categories</w:t>
      </w:r>
      <w:r w:rsidR="00BE1FEC" w:rsidRPr="00BE1FEC">
        <w:rPr>
          <w:rFonts w:ascii="Times New Roman" w:eastAsia="宋体" w:hAnsi="Times New Roman" w:cs="Times New Roman" w:hint="eastAsia"/>
          <w:szCs w:val="24"/>
        </w:rPr>
        <w:t xml:space="preserve"> </w:t>
      </w:r>
      <w:r w:rsidR="004A3003" w:rsidRPr="009D02D1">
        <w:rPr>
          <w:rFonts w:ascii="Times New Roman" w:eastAsia="宋体" w:hAnsi="Times New Roman" w:cs="Times New Roman" w:hint="eastAsia"/>
          <w:szCs w:val="24"/>
        </w:rPr>
        <w:t xml:space="preserve">only </w:t>
      </w:r>
      <w:r w:rsidRPr="009D02D1">
        <w:rPr>
          <w:rFonts w:ascii="Times New Roman" w:eastAsia="宋体" w:hAnsi="Times New Roman" w:cs="Times New Roman" w:hint="eastAsia"/>
          <w:szCs w:val="24"/>
        </w:rPr>
        <w:t xml:space="preserve">evaluated from </w:t>
      </w:r>
      <w:r w:rsidRPr="009D02D1">
        <w:rPr>
          <w:rFonts w:ascii="Times New Roman" w:eastAsia="宋体" w:hAnsi="Times New Roman" w:cs="Times New Roman"/>
          <w:szCs w:val="24"/>
        </w:rPr>
        <w:t>calibration</w:t>
      </w:r>
      <w:r w:rsidRPr="009D02D1">
        <w:rPr>
          <w:rFonts w:ascii="Times New Roman" w:eastAsia="宋体" w:hAnsi="Times New Roman" w:cs="Times New Roman" w:hint="eastAsia"/>
          <w:szCs w:val="24"/>
        </w:rPr>
        <w:t xml:space="preserve"> periods</w:t>
      </w:r>
      <w:r w:rsidR="004A3003" w:rsidRPr="009D02D1">
        <w:rPr>
          <w:rFonts w:ascii="Times New Roman" w:eastAsia="宋体" w:hAnsi="Times New Roman" w:cs="Times New Roman" w:hint="eastAsia"/>
          <w:szCs w:val="24"/>
        </w:rPr>
        <w:t xml:space="preserve"> same as fixed scheme analysis</w:t>
      </w:r>
      <w:r w:rsidRPr="009D02D1">
        <w:rPr>
          <w:rFonts w:ascii="Times New Roman" w:eastAsia="宋体" w:hAnsi="Times New Roman" w:cs="Times New Roman" w:hint="eastAsia"/>
          <w:szCs w:val="24"/>
        </w:rPr>
        <w:t xml:space="preserve">. </w:t>
      </w:r>
      <w:r w:rsidR="0037291E" w:rsidRPr="009D02D1">
        <w:rPr>
          <w:rFonts w:ascii="Times New Roman" w:eastAsia="宋体" w:hAnsi="Times New Roman" w:cs="Times New Roman"/>
          <w:szCs w:val="24"/>
        </w:rPr>
        <w:t>I</w:t>
      </w:r>
      <w:r w:rsidR="0037291E" w:rsidRPr="009D02D1">
        <w:rPr>
          <w:rFonts w:ascii="Times New Roman" w:eastAsia="宋体" w:hAnsi="Times New Roman" w:cs="Times New Roman" w:hint="eastAsia"/>
          <w:szCs w:val="24"/>
        </w:rPr>
        <w:t xml:space="preserve">n the revision, we add a </w:t>
      </w:r>
      <w:r w:rsidR="00233989">
        <w:rPr>
          <w:rFonts w:ascii="Times New Roman" w:eastAsia="宋体" w:hAnsi="Times New Roman" w:cs="Times New Roman" w:hint="eastAsia"/>
          <w:szCs w:val="24"/>
        </w:rPr>
        <w:t xml:space="preserve">brief </w:t>
      </w:r>
      <w:r w:rsidR="0037291E" w:rsidRPr="009D02D1">
        <w:rPr>
          <w:rFonts w:ascii="Times New Roman" w:eastAsia="宋体" w:hAnsi="Times New Roman" w:cs="Times New Roman"/>
          <w:szCs w:val="24"/>
        </w:rPr>
        <w:t>explanation</w:t>
      </w:r>
      <w:r w:rsidR="0037291E" w:rsidRPr="009D02D1">
        <w:rPr>
          <w:rFonts w:ascii="Times New Roman" w:eastAsia="宋体" w:hAnsi="Times New Roman" w:cs="Times New Roman" w:hint="eastAsia"/>
          <w:szCs w:val="24"/>
        </w:rPr>
        <w:t xml:space="preserve"> about this</w:t>
      </w:r>
      <w:r w:rsidR="00876A8E" w:rsidRPr="009D02D1">
        <w:rPr>
          <w:rFonts w:ascii="Times New Roman" w:eastAsia="宋体" w:hAnsi="Times New Roman" w:cs="Times New Roman" w:hint="eastAsia"/>
          <w:szCs w:val="24"/>
        </w:rPr>
        <w:t xml:space="preserve"> in </w:t>
      </w:r>
      <w:r w:rsidR="00233989">
        <w:rPr>
          <w:rFonts w:ascii="Times New Roman" w:eastAsia="宋体" w:hAnsi="Times New Roman" w:cs="Times New Roman" w:hint="eastAsia"/>
          <w:szCs w:val="24"/>
        </w:rPr>
        <w:t xml:space="preserve">the </w:t>
      </w:r>
      <w:r w:rsidR="00876A8E" w:rsidRPr="009D02D1">
        <w:rPr>
          <w:rFonts w:ascii="Times New Roman" w:eastAsia="宋体" w:hAnsi="Times New Roman" w:cs="Times New Roman" w:hint="eastAsia"/>
          <w:szCs w:val="24"/>
        </w:rPr>
        <w:t>section 4.4</w:t>
      </w:r>
      <w:r w:rsidR="00233989">
        <w:rPr>
          <w:rFonts w:ascii="Times New Roman" w:eastAsia="宋体" w:hAnsi="Times New Roman" w:cs="Times New Roman" w:hint="eastAsia"/>
          <w:szCs w:val="24"/>
        </w:rPr>
        <w:t xml:space="preserve"> of the paper</w:t>
      </w:r>
      <w:r w:rsidR="0037291E" w:rsidRPr="009D02D1">
        <w:rPr>
          <w:rFonts w:ascii="Times New Roman" w:eastAsia="宋体" w:hAnsi="Times New Roman" w:cs="Times New Roman" w:hint="eastAsia"/>
          <w:szCs w:val="24"/>
        </w:rPr>
        <w:t xml:space="preserve">. </w:t>
      </w:r>
    </w:p>
    <w:p w:rsidR="004A3003" w:rsidRPr="009D02D1" w:rsidRDefault="0037291E"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A</w:t>
      </w:r>
      <w:r w:rsidR="004A3003" w:rsidRPr="009D02D1">
        <w:rPr>
          <w:rFonts w:ascii="Times New Roman" w:eastAsia="宋体" w:hAnsi="Times New Roman" w:cs="Times New Roman" w:hint="eastAsia"/>
          <w:szCs w:val="24"/>
        </w:rPr>
        <w:t xml:space="preserve">t SKU level, both the structure and the value of selected variables could be changing during </w:t>
      </w:r>
      <w:r w:rsidR="00BE1FEC">
        <w:rPr>
          <w:rFonts w:ascii="Times New Roman" w:eastAsia="宋体" w:hAnsi="Times New Roman" w:cs="Times New Roman" w:hint="eastAsia"/>
          <w:szCs w:val="24"/>
        </w:rPr>
        <w:t xml:space="preserve">the </w:t>
      </w:r>
      <w:r w:rsidR="004A3003" w:rsidRPr="009D02D1">
        <w:rPr>
          <w:rFonts w:ascii="Times New Roman" w:eastAsia="宋体" w:hAnsi="Times New Roman" w:cs="Times New Roman" w:hint="eastAsia"/>
          <w:szCs w:val="24"/>
        </w:rPr>
        <w:t xml:space="preserve">rolling scheme. It is very hard to find a concise way to show how the selected variables changing from week to week. For each SKU, there are thousands </w:t>
      </w:r>
      <w:r w:rsidR="004A3003" w:rsidRPr="009D02D1">
        <w:rPr>
          <w:rFonts w:ascii="Times New Roman" w:eastAsia="宋体" w:hAnsi="Times New Roman" w:cs="Times New Roman"/>
          <w:szCs w:val="24"/>
        </w:rPr>
        <w:t>candidate</w:t>
      </w:r>
      <w:r w:rsidR="004A3003" w:rsidRPr="009D02D1">
        <w:rPr>
          <w:rFonts w:ascii="Times New Roman" w:eastAsia="宋体" w:hAnsi="Times New Roman" w:cs="Times New Roman" w:hint="eastAsia"/>
          <w:szCs w:val="24"/>
        </w:rPr>
        <w:t xml:space="preserve"> variables in each rolling period. </w:t>
      </w:r>
      <w:r w:rsidR="00C60B1E" w:rsidRPr="009D02D1">
        <w:rPr>
          <w:rFonts w:ascii="Times New Roman" w:eastAsia="宋体" w:hAnsi="Times New Roman" w:cs="Times New Roman"/>
          <w:szCs w:val="24"/>
        </w:rPr>
        <w:t>B</w:t>
      </w:r>
      <w:r w:rsidR="00C60B1E" w:rsidRPr="009D02D1">
        <w:rPr>
          <w:rFonts w:ascii="Times New Roman" w:eastAsia="宋体" w:hAnsi="Times New Roman" w:cs="Times New Roman" w:hint="eastAsia"/>
          <w:szCs w:val="24"/>
        </w:rPr>
        <w:t xml:space="preserve">y comparing the forecasting results, we can infer this structure changing. </w:t>
      </w:r>
    </w:p>
    <w:p w:rsidR="00B638A3" w:rsidRPr="009D02D1" w:rsidRDefault="00B638A3" w:rsidP="009D02D1">
      <w:pPr>
        <w:ind w:firstLine="360"/>
        <w:rPr>
          <w:rFonts w:ascii="Times New Roman" w:eastAsia="宋体" w:hAnsi="Times New Roman" w:cs="Times New Roman"/>
          <w:szCs w:val="24"/>
        </w:rPr>
      </w:pPr>
    </w:p>
    <w:p w:rsidR="00057005" w:rsidRPr="009D02D1" w:rsidRDefault="005F3C41" w:rsidP="005F3C41">
      <w:pPr>
        <w:rPr>
          <w:rFonts w:ascii="Times New Roman" w:eastAsia="宋体" w:hAnsi="Times New Roman" w:cs="Times New Roman"/>
          <w:szCs w:val="24"/>
        </w:rPr>
      </w:pPr>
      <w:r>
        <w:rPr>
          <w:rFonts w:ascii="Times New Roman" w:eastAsia="宋体" w:hAnsi="Times New Roman" w:cs="Times New Roman" w:hint="eastAsia"/>
          <w:szCs w:val="24"/>
        </w:rPr>
        <w:t xml:space="preserve">4. </w:t>
      </w:r>
      <w:r w:rsidR="00057005" w:rsidRPr="009D02D1">
        <w:rPr>
          <w:rFonts w:ascii="Times New Roman" w:eastAsia="宋体" w:hAnsi="Times New Roman" w:cs="Times New Roman"/>
          <w:szCs w:val="24"/>
        </w:rPr>
        <w:t xml:space="preserve">The method to combine "diffusion factors" with LASSO selection should be made </w:t>
      </w:r>
      <w:proofErr w:type="gramStart"/>
      <w:r w:rsidR="00057005" w:rsidRPr="009D02D1">
        <w:rPr>
          <w:rFonts w:ascii="Times New Roman" w:eastAsia="宋体" w:hAnsi="Times New Roman" w:cs="Times New Roman"/>
          <w:szCs w:val="24"/>
        </w:rPr>
        <w:t>more clear</w:t>
      </w:r>
      <w:proofErr w:type="gramEnd"/>
      <w:r w:rsidR="00057005" w:rsidRPr="009D02D1">
        <w:rPr>
          <w:rFonts w:ascii="Times New Roman" w:eastAsia="宋体" w:hAnsi="Times New Roman" w:cs="Times New Roman"/>
          <w:szCs w:val="24"/>
        </w:rPr>
        <w:t xml:space="preserve">. I was not able to understand how the clustering exactly works, and how this method would get around the principal PCA limitation (PCA ignoring the dependent variable).  </w:t>
      </w:r>
    </w:p>
    <w:p w:rsidR="005F3C41" w:rsidRDefault="005F3C41" w:rsidP="005F3C41">
      <w:pPr>
        <w:rPr>
          <w:rFonts w:ascii="Times New Roman" w:eastAsia="宋体" w:hAnsi="Times New Roman" w:cs="Times New Roman"/>
          <w:b/>
          <w:szCs w:val="24"/>
        </w:rPr>
      </w:pPr>
    </w:p>
    <w:p w:rsidR="005F3C41" w:rsidRPr="009D02D1" w:rsidRDefault="005F3C41" w:rsidP="005F3C41">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E615E3" w:rsidRPr="009D02D1" w:rsidRDefault="00233989" w:rsidP="009D02D1">
      <w:pPr>
        <w:ind w:firstLine="360"/>
        <w:rPr>
          <w:rFonts w:ascii="Times New Roman" w:eastAsia="宋体" w:hAnsi="Times New Roman" w:cs="Times New Roman"/>
          <w:szCs w:val="24"/>
        </w:rPr>
      </w:pPr>
      <w:r>
        <w:rPr>
          <w:rFonts w:ascii="Times New Roman" w:eastAsia="宋体" w:hAnsi="Times New Roman" w:cs="Times New Roman" w:hint="eastAsia"/>
          <w:szCs w:val="24"/>
        </w:rPr>
        <w:t>Thanks for this advice. T</w:t>
      </w:r>
      <w:r w:rsidR="00E615E3" w:rsidRPr="009D02D1">
        <w:rPr>
          <w:rFonts w:ascii="Times New Roman" w:eastAsia="宋体" w:hAnsi="Times New Roman" w:cs="Times New Roman" w:hint="eastAsia"/>
          <w:szCs w:val="24"/>
        </w:rPr>
        <w:t>he clustering is explained in section 3.2 (page 12) as:</w:t>
      </w:r>
    </w:p>
    <w:p w:rsidR="007F4AD4" w:rsidRDefault="007F4AD4" w:rsidP="009D02D1">
      <w:pPr>
        <w:ind w:firstLine="360"/>
        <w:rPr>
          <w:rFonts w:ascii="Times New Roman" w:eastAsia="宋体" w:hAnsi="Times New Roman" w:cs="Times New Roman"/>
          <w:szCs w:val="24"/>
        </w:rPr>
      </w:pPr>
      <w:r w:rsidRPr="007F4AD4">
        <w:rPr>
          <w:rFonts w:ascii="Times New Roman" w:eastAsia="宋体" w:hAnsi="Times New Roman" w:cs="Times New Roman"/>
          <w:szCs w:val="24"/>
        </w:rPr>
        <w:t xml:space="preserve">In the empirical study, each explanatory variable, i.e. sales lag, price, display and feature, across SKUs in the same category is regarded as a cluster. For each cluster, we conduct PCA dynamically and extract m Principle Components (PCs). So if we have </w:t>
      </w:r>
      <w:r w:rsidRPr="007F4AD4">
        <w:rPr>
          <w:rFonts w:ascii="Times New Roman" w:eastAsia="宋体" w:hAnsi="Times New Roman" w:cs="Times New Roman"/>
          <w:i/>
          <w:szCs w:val="24"/>
        </w:rPr>
        <w:t>v</w:t>
      </w:r>
      <w:r w:rsidRPr="007F4AD4">
        <w:rPr>
          <w:rFonts w:ascii="Times New Roman" w:eastAsia="宋体" w:hAnsi="Times New Roman" w:cs="Times New Roman"/>
          <w:szCs w:val="24"/>
        </w:rPr>
        <w:t xml:space="preserve"> types of marketing instrument and c categories, then we extract </w:t>
      </w:r>
      <w:r w:rsidRPr="007F4AD4">
        <w:rPr>
          <w:rFonts w:ascii="Times New Roman" w:eastAsia="宋体" w:hAnsi="Times New Roman" w:cs="Times New Roman"/>
          <w:i/>
          <w:szCs w:val="24"/>
        </w:rPr>
        <w:t>v</w:t>
      </w:r>
      <w:r w:rsidRPr="007F4AD4">
        <w:rPr>
          <w:rFonts w:ascii="Times New Roman" w:eastAsia="宋体" w:hAnsi="Times New Roman" w:cs="Times New Roman"/>
          <w:szCs w:val="24"/>
        </w:rPr>
        <w:t>*</w:t>
      </w:r>
      <w:r w:rsidRPr="007F4AD4">
        <w:rPr>
          <w:rFonts w:ascii="Times New Roman" w:eastAsia="宋体" w:hAnsi="Times New Roman" w:cs="Times New Roman"/>
          <w:i/>
          <w:szCs w:val="24"/>
        </w:rPr>
        <w:t>c</w:t>
      </w:r>
      <w:r w:rsidRPr="007F4AD4">
        <w:rPr>
          <w:rFonts w:ascii="Times New Roman" w:eastAsia="宋体" w:hAnsi="Times New Roman" w:cs="Times New Roman"/>
          <w:szCs w:val="24"/>
        </w:rPr>
        <w:t>*</w:t>
      </w:r>
      <w:r w:rsidRPr="007F4AD4">
        <w:rPr>
          <w:rFonts w:ascii="Times New Roman" w:eastAsia="宋体" w:hAnsi="Times New Roman" w:cs="Times New Roman"/>
          <w:i/>
          <w:szCs w:val="24"/>
        </w:rPr>
        <w:t>m</w:t>
      </w:r>
      <w:r w:rsidRPr="007F4AD4">
        <w:rPr>
          <w:rFonts w:ascii="Times New Roman" w:eastAsia="宋体" w:hAnsi="Times New Roman" w:cs="Times New Roman"/>
          <w:szCs w:val="24"/>
        </w:rPr>
        <w:t xml:space="preserve"> PCs. </w:t>
      </w:r>
    </w:p>
    <w:p w:rsidR="005F139B" w:rsidRPr="009D02D1" w:rsidRDefault="005F139B" w:rsidP="009D02D1">
      <w:pPr>
        <w:ind w:firstLine="360"/>
        <w:rPr>
          <w:rFonts w:ascii="Times New Roman" w:eastAsia="宋体" w:hAnsi="Times New Roman" w:cs="Times New Roman"/>
          <w:szCs w:val="24"/>
        </w:rPr>
      </w:pPr>
      <w:r w:rsidRPr="009D02D1">
        <w:rPr>
          <w:rFonts w:ascii="Times New Roman" w:eastAsia="宋体" w:hAnsi="Times New Roman" w:cs="Times New Roman"/>
          <w:szCs w:val="24"/>
        </w:rPr>
        <w:t>T</w:t>
      </w:r>
      <w:r w:rsidRPr="009D02D1">
        <w:rPr>
          <w:rFonts w:ascii="Times New Roman" w:eastAsia="宋体" w:hAnsi="Times New Roman" w:cs="Times New Roman" w:hint="eastAsia"/>
          <w:szCs w:val="24"/>
        </w:rPr>
        <w:t xml:space="preserve">he reason on how this method would get around principal PCA limitation is further explained </w:t>
      </w:r>
      <w:r w:rsidR="00BA29B6" w:rsidRPr="009D02D1">
        <w:rPr>
          <w:rFonts w:ascii="Times New Roman" w:eastAsia="宋体" w:hAnsi="Times New Roman" w:cs="Times New Roman" w:hint="eastAsia"/>
          <w:szCs w:val="24"/>
        </w:rPr>
        <w:t xml:space="preserve">in section 3.2 (page 13) </w:t>
      </w:r>
      <w:r w:rsidRPr="009D02D1">
        <w:rPr>
          <w:rFonts w:ascii="Times New Roman" w:eastAsia="宋体" w:hAnsi="Times New Roman" w:cs="Times New Roman" w:hint="eastAsia"/>
          <w:szCs w:val="24"/>
        </w:rPr>
        <w:t>as:</w:t>
      </w:r>
    </w:p>
    <w:p w:rsidR="009602D1" w:rsidRDefault="008014A7" w:rsidP="009D02D1">
      <w:pPr>
        <w:ind w:firstLine="360"/>
        <w:rPr>
          <w:rFonts w:ascii="Times New Roman" w:eastAsia="宋体" w:hAnsi="Times New Roman" w:cs="Times New Roman"/>
          <w:szCs w:val="24"/>
        </w:rPr>
      </w:pPr>
      <w:r w:rsidRPr="008014A7">
        <w:rPr>
          <w:rFonts w:ascii="Times New Roman" w:eastAsia="宋体" w:hAnsi="Times New Roman" w:cs="Times New Roman"/>
          <w:szCs w:val="24"/>
        </w:rPr>
        <w:t>The PCA is an effective approach to lower the variable dimensionality, but it has a drawback in forecasting applications. Eigen-vectors corresponding to large eigenvalues are retained whereas those associated with small eigenvalues are discarded. Thus, the retained factors might not have any predictive power of the dependent variable whereas the discarded factors might be useful (Stock and Watson, 2002). Here we conduct PCA dynamically as the inputs to the proposed multistage LASSO. With the aid of LASSO, we can input more diffusion factors into the model (we use between 270 and 450 factors as candidate predictors in the empirical study). Thus the final retained factors are no longer only determined by their eigenvalues, but also by their predictive power. This combines the merit of PCA which is effective in dealing with collinearity and LASSO which is good at variable selection in high dimensional space while overcomes the drawbacks of each.</w:t>
      </w:r>
    </w:p>
    <w:p w:rsidR="008014A7" w:rsidRPr="009D02D1" w:rsidRDefault="008014A7" w:rsidP="009D02D1">
      <w:pPr>
        <w:ind w:firstLine="360"/>
        <w:rPr>
          <w:rFonts w:ascii="Times New Roman" w:eastAsia="宋体" w:hAnsi="Times New Roman" w:cs="Times New Roman"/>
          <w:szCs w:val="24"/>
        </w:rPr>
      </w:pPr>
    </w:p>
    <w:p w:rsidR="00057005" w:rsidRPr="009D02D1" w:rsidRDefault="005F3C41" w:rsidP="005F3C41">
      <w:pPr>
        <w:rPr>
          <w:rFonts w:ascii="Times New Roman" w:eastAsia="宋体" w:hAnsi="Times New Roman" w:cs="Times New Roman"/>
          <w:szCs w:val="24"/>
        </w:rPr>
      </w:pPr>
      <w:r>
        <w:rPr>
          <w:rFonts w:ascii="Times New Roman" w:eastAsia="宋体" w:hAnsi="Times New Roman" w:cs="Times New Roman" w:hint="eastAsia"/>
          <w:szCs w:val="24"/>
        </w:rPr>
        <w:t xml:space="preserve">5. </w:t>
      </w:r>
      <w:r w:rsidR="00057005" w:rsidRPr="009D02D1">
        <w:rPr>
          <w:rFonts w:ascii="Times New Roman" w:eastAsia="宋体" w:hAnsi="Times New Roman" w:cs="Times New Roman"/>
          <w:szCs w:val="24"/>
        </w:rPr>
        <w:t>Pg. 22 has a typo: 'falls' when it should say 'fails'</w:t>
      </w:r>
    </w:p>
    <w:p w:rsidR="005F3C41" w:rsidRDefault="005F3C41" w:rsidP="005F3C41">
      <w:pPr>
        <w:rPr>
          <w:rFonts w:ascii="Times New Roman" w:eastAsia="宋体" w:hAnsi="Times New Roman" w:cs="Times New Roman"/>
          <w:szCs w:val="24"/>
        </w:rPr>
      </w:pPr>
    </w:p>
    <w:p w:rsidR="005F3C41" w:rsidRPr="009D02D1" w:rsidRDefault="005F3C41" w:rsidP="005F3C41">
      <w:pPr>
        <w:rPr>
          <w:rFonts w:ascii="Times New Roman" w:eastAsia="宋体" w:hAnsi="Times New Roman" w:cs="Times New Roman"/>
          <w:szCs w:val="24"/>
        </w:rPr>
      </w:pPr>
      <w:r w:rsidRPr="009D02D1">
        <w:rPr>
          <w:rFonts w:ascii="Times New Roman" w:eastAsia="宋体" w:hAnsi="Times New Roman" w:cs="Times New Roman"/>
          <w:b/>
          <w:szCs w:val="24"/>
        </w:rPr>
        <w:t>Authors’ response:</w:t>
      </w:r>
    </w:p>
    <w:p w:rsidR="00057005" w:rsidRPr="009D02D1" w:rsidRDefault="00466773" w:rsidP="009D02D1">
      <w:pPr>
        <w:ind w:firstLine="360"/>
        <w:rPr>
          <w:rFonts w:ascii="Times New Roman" w:eastAsia="宋体" w:hAnsi="Times New Roman" w:cs="Times New Roman"/>
          <w:szCs w:val="24"/>
        </w:rPr>
      </w:pPr>
      <w:r w:rsidRPr="009D02D1">
        <w:rPr>
          <w:rFonts w:ascii="Times New Roman" w:eastAsia="宋体" w:hAnsi="Times New Roman" w:cs="Times New Roman" w:hint="eastAsia"/>
          <w:szCs w:val="24"/>
        </w:rPr>
        <w:t xml:space="preserve">Thanks for </w:t>
      </w:r>
      <w:r w:rsidRPr="009D02D1">
        <w:rPr>
          <w:rFonts w:ascii="Times New Roman" w:eastAsia="宋体" w:hAnsi="Times New Roman" w:cs="Times New Roman"/>
          <w:szCs w:val="24"/>
        </w:rPr>
        <w:t>pointing</w:t>
      </w:r>
      <w:r w:rsidRPr="009D02D1">
        <w:rPr>
          <w:rFonts w:ascii="Times New Roman" w:eastAsia="宋体" w:hAnsi="Times New Roman" w:cs="Times New Roman" w:hint="eastAsia"/>
          <w:szCs w:val="24"/>
        </w:rPr>
        <w:t xml:space="preserve"> this out.</w:t>
      </w:r>
      <w:r w:rsidR="00A34A9F">
        <w:rPr>
          <w:rFonts w:ascii="Times New Roman" w:eastAsia="宋体" w:hAnsi="Times New Roman" w:cs="Times New Roman" w:hint="eastAsia"/>
          <w:szCs w:val="24"/>
        </w:rPr>
        <w:t xml:space="preserve"> We</w:t>
      </w:r>
      <w:r w:rsidR="00A34A9F">
        <w:rPr>
          <w:rFonts w:ascii="Times New Roman" w:eastAsia="宋体" w:hAnsi="Times New Roman" w:cs="Times New Roman"/>
          <w:szCs w:val="24"/>
        </w:rPr>
        <w:t>’</w:t>
      </w:r>
      <w:r w:rsidR="00A34A9F">
        <w:rPr>
          <w:rFonts w:ascii="Times New Roman" w:eastAsia="宋体" w:hAnsi="Times New Roman" w:cs="Times New Roman" w:hint="eastAsia"/>
          <w:szCs w:val="24"/>
        </w:rPr>
        <w:t>ve corrected them in the revision.</w:t>
      </w:r>
    </w:p>
    <w:p w:rsidR="006B224B" w:rsidRPr="00A34A9F" w:rsidRDefault="006B224B" w:rsidP="009D02D1">
      <w:pPr>
        <w:ind w:firstLine="360"/>
        <w:rPr>
          <w:rFonts w:ascii="Times New Roman" w:eastAsia="宋体" w:hAnsi="Times New Roman" w:cs="Times New Roman"/>
          <w:szCs w:val="24"/>
        </w:rPr>
      </w:pPr>
    </w:p>
    <w:sectPr w:rsidR="006B224B" w:rsidRPr="00A34A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7F3"/>
    <w:multiLevelType w:val="hybridMultilevel"/>
    <w:tmpl w:val="A580C2E2"/>
    <w:lvl w:ilvl="0" w:tplc="1C961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AC36C4"/>
    <w:multiLevelType w:val="hybridMultilevel"/>
    <w:tmpl w:val="2ABCBE04"/>
    <w:lvl w:ilvl="0" w:tplc="55A4D4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B8B"/>
    <w:rsid w:val="0000179C"/>
    <w:rsid w:val="00013017"/>
    <w:rsid w:val="00013E55"/>
    <w:rsid w:val="00053D11"/>
    <w:rsid w:val="000564C2"/>
    <w:rsid w:val="00057005"/>
    <w:rsid w:val="000858F6"/>
    <w:rsid w:val="000B45BE"/>
    <w:rsid w:val="000C12C8"/>
    <w:rsid w:val="000C13E4"/>
    <w:rsid w:val="00114B1E"/>
    <w:rsid w:val="0014775C"/>
    <w:rsid w:val="00155E27"/>
    <w:rsid w:val="00161AF4"/>
    <w:rsid w:val="001663CF"/>
    <w:rsid w:val="00171A9C"/>
    <w:rsid w:val="00172D00"/>
    <w:rsid w:val="00175163"/>
    <w:rsid w:val="001826FE"/>
    <w:rsid w:val="001A5501"/>
    <w:rsid w:val="001B5028"/>
    <w:rsid w:val="001C7F41"/>
    <w:rsid w:val="001D616E"/>
    <w:rsid w:val="002035FB"/>
    <w:rsid w:val="00203615"/>
    <w:rsid w:val="00225F82"/>
    <w:rsid w:val="002276BD"/>
    <w:rsid w:val="00233989"/>
    <w:rsid w:val="002477F3"/>
    <w:rsid w:val="0025239D"/>
    <w:rsid w:val="0025242D"/>
    <w:rsid w:val="00273EA0"/>
    <w:rsid w:val="00277019"/>
    <w:rsid w:val="00277F96"/>
    <w:rsid w:val="0028220B"/>
    <w:rsid w:val="00284B2C"/>
    <w:rsid w:val="002913DB"/>
    <w:rsid w:val="00291F0D"/>
    <w:rsid w:val="002924BB"/>
    <w:rsid w:val="002A29DC"/>
    <w:rsid w:val="002A7043"/>
    <w:rsid w:val="002B67DB"/>
    <w:rsid w:val="002C20C4"/>
    <w:rsid w:val="002E2121"/>
    <w:rsid w:val="002E547D"/>
    <w:rsid w:val="002F6A43"/>
    <w:rsid w:val="0030438B"/>
    <w:rsid w:val="003128D1"/>
    <w:rsid w:val="00346F8A"/>
    <w:rsid w:val="00351C50"/>
    <w:rsid w:val="003531DB"/>
    <w:rsid w:val="00353B33"/>
    <w:rsid w:val="00355444"/>
    <w:rsid w:val="003722A0"/>
    <w:rsid w:val="0037291E"/>
    <w:rsid w:val="00373D47"/>
    <w:rsid w:val="003A7E02"/>
    <w:rsid w:val="003B381B"/>
    <w:rsid w:val="003B741C"/>
    <w:rsid w:val="003C290F"/>
    <w:rsid w:val="003E19B6"/>
    <w:rsid w:val="003F7096"/>
    <w:rsid w:val="00400D84"/>
    <w:rsid w:val="00440BB7"/>
    <w:rsid w:val="00450D4F"/>
    <w:rsid w:val="00460DDF"/>
    <w:rsid w:val="00466773"/>
    <w:rsid w:val="004A1AB4"/>
    <w:rsid w:val="004A3003"/>
    <w:rsid w:val="00502739"/>
    <w:rsid w:val="00517832"/>
    <w:rsid w:val="005465B6"/>
    <w:rsid w:val="005534AB"/>
    <w:rsid w:val="00555EA3"/>
    <w:rsid w:val="005655EA"/>
    <w:rsid w:val="0057022E"/>
    <w:rsid w:val="00575BC8"/>
    <w:rsid w:val="00576BA9"/>
    <w:rsid w:val="005A65AA"/>
    <w:rsid w:val="005C0922"/>
    <w:rsid w:val="005F139B"/>
    <w:rsid w:val="005F3C41"/>
    <w:rsid w:val="00607335"/>
    <w:rsid w:val="00643E04"/>
    <w:rsid w:val="006858A0"/>
    <w:rsid w:val="006A628E"/>
    <w:rsid w:val="006B224B"/>
    <w:rsid w:val="006C0D35"/>
    <w:rsid w:val="006C1657"/>
    <w:rsid w:val="006D5CE2"/>
    <w:rsid w:val="006E4BC4"/>
    <w:rsid w:val="006F21AE"/>
    <w:rsid w:val="006F7574"/>
    <w:rsid w:val="00704651"/>
    <w:rsid w:val="00710AFB"/>
    <w:rsid w:val="00710B6A"/>
    <w:rsid w:val="0071129A"/>
    <w:rsid w:val="00713205"/>
    <w:rsid w:val="00725492"/>
    <w:rsid w:val="00736F32"/>
    <w:rsid w:val="007631D8"/>
    <w:rsid w:val="007779DB"/>
    <w:rsid w:val="00782D73"/>
    <w:rsid w:val="00785D8D"/>
    <w:rsid w:val="007A29B1"/>
    <w:rsid w:val="007C13A1"/>
    <w:rsid w:val="007D02D2"/>
    <w:rsid w:val="007D1F4F"/>
    <w:rsid w:val="007D573C"/>
    <w:rsid w:val="007F4AD4"/>
    <w:rsid w:val="008014A7"/>
    <w:rsid w:val="00815BA1"/>
    <w:rsid w:val="00820500"/>
    <w:rsid w:val="0083165D"/>
    <w:rsid w:val="00836FD3"/>
    <w:rsid w:val="00837E79"/>
    <w:rsid w:val="00840CF8"/>
    <w:rsid w:val="0085166A"/>
    <w:rsid w:val="00872C0B"/>
    <w:rsid w:val="00876A8E"/>
    <w:rsid w:val="008800EA"/>
    <w:rsid w:val="008926C6"/>
    <w:rsid w:val="008A5C8B"/>
    <w:rsid w:val="008C78BA"/>
    <w:rsid w:val="00925FA7"/>
    <w:rsid w:val="00927B8B"/>
    <w:rsid w:val="009602D1"/>
    <w:rsid w:val="009669DF"/>
    <w:rsid w:val="009763C7"/>
    <w:rsid w:val="00982E2F"/>
    <w:rsid w:val="009B4C4A"/>
    <w:rsid w:val="009C6AEF"/>
    <w:rsid w:val="009D02D1"/>
    <w:rsid w:val="009D6DE3"/>
    <w:rsid w:val="009F7D5C"/>
    <w:rsid w:val="00A22853"/>
    <w:rsid w:val="00A22C6A"/>
    <w:rsid w:val="00A3437D"/>
    <w:rsid w:val="00A34A9F"/>
    <w:rsid w:val="00A61335"/>
    <w:rsid w:val="00A6434A"/>
    <w:rsid w:val="00A70C74"/>
    <w:rsid w:val="00A8178B"/>
    <w:rsid w:val="00AA0AF4"/>
    <w:rsid w:val="00AD01FE"/>
    <w:rsid w:val="00AE4010"/>
    <w:rsid w:val="00AF5F83"/>
    <w:rsid w:val="00B1362C"/>
    <w:rsid w:val="00B25414"/>
    <w:rsid w:val="00B32EC4"/>
    <w:rsid w:val="00B34FC7"/>
    <w:rsid w:val="00B4031C"/>
    <w:rsid w:val="00B45BA1"/>
    <w:rsid w:val="00B55792"/>
    <w:rsid w:val="00B638A3"/>
    <w:rsid w:val="00B82A49"/>
    <w:rsid w:val="00B84276"/>
    <w:rsid w:val="00B84F75"/>
    <w:rsid w:val="00B9709B"/>
    <w:rsid w:val="00BA29B6"/>
    <w:rsid w:val="00BB0576"/>
    <w:rsid w:val="00BC6F26"/>
    <w:rsid w:val="00BC7490"/>
    <w:rsid w:val="00BE0CD4"/>
    <w:rsid w:val="00BE1FEC"/>
    <w:rsid w:val="00C00FD1"/>
    <w:rsid w:val="00C01565"/>
    <w:rsid w:val="00C03D4F"/>
    <w:rsid w:val="00C1199D"/>
    <w:rsid w:val="00C129DE"/>
    <w:rsid w:val="00C27957"/>
    <w:rsid w:val="00C44F37"/>
    <w:rsid w:val="00C5680A"/>
    <w:rsid w:val="00C60B1E"/>
    <w:rsid w:val="00C64B38"/>
    <w:rsid w:val="00C73D92"/>
    <w:rsid w:val="00C94E7F"/>
    <w:rsid w:val="00CA64F6"/>
    <w:rsid w:val="00CC0ED5"/>
    <w:rsid w:val="00CC2989"/>
    <w:rsid w:val="00CC5AFB"/>
    <w:rsid w:val="00CD2940"/>
    <w:rsid w:val="00D0175F"/>
    <w:rsid w:val="00D23A2C"/>
    <w:rsid w:val="00D27BF5"/>
    <w:rsid w:val="00D309D5"/>
    <w:rsid w:val="00D36D27"/>
    <w:rsid w:val="00D371F3"/>
    <w:rsid w:val="00D50FDA"/>
    <w:rsid w:val="00D57F97"/>
    <w:rsid w:val="00D72BE6"/>
    <w:rsid w:val="00D75B73"/>
    <w:rsid w:val="00DA4E0B"/>
    <w:rsid w:val="00DA6688"/>
    <w:rsid w:val="00DA79CC"/>
    <w:rsid w:val="00DA7DB4"/>
    <w:rsid w:val="00E27F47"/>
    <w:rsid w:val="00E356A8"/>
    <w:rsid w:val="00E4164F"/>
    <w:rsid w:val="00E53367"/>
    <w:rsid w:val="00E53980"/>
    <w:rsid w:val="00E615E3"/>
    <w:rsid w:val="00E81FE3"/>
    <w:rsid w:val="00E83140"/>
    <w:rsid w:val="00E84E00"/>
    <w:rsid w:val="00E9639F"/>
    <w:rsid w:val="00EB2895"/>
    <w:rsid w:val="00EE6074"/>
    <w:rsid w:val="00EF52E8"/>
    <w:rsid w:val="00F03A57"/>
    <w:rsid w:val="00F1019E"/>
    <w:rsid w:val="00F2725F"/>
    <w:rsid w:val="00F47CB5"/>
    <w:rsid w:val="00F6666D"/>
    <w:rsid w:val="00F91AC3"/>
    <w:rsid w:val="00FB193F"/>
    <w:rsid w:val="00FB5862"/>
    <w:rsid w:val="00FC73F7"/>
    <w:rsid w:val="00FD00F2"/>
    <w:rsid w:val="00FD3DCD"/>
    <w:rsid w:val="00FF5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CB5"/>
    <w:rPr>
      <w:color w:val="0000FF" w:themeColor="hyperlink"/>
      <w:u w:val="single"/>
    </w:rPr>
  </w:style>
  <w:style w:type="paragraph" w:styleId="ListParagraph">
    <w:name w:val="List Paragraph"/>
    <w:basedOn w:val="Normal"/>
    <w:uiPriority w:val="34"/>
    <w:qFormat/>
    <w:rsid w:val="003F7096"/>
    <w:pPr>
      <w:ind w:firstLineChars="200" w:firstLine="420"/>
    </w:pPr>
  </w:style>
  <w:style w:type="paragraph" w:styleId="BalloonText">
    <w:name w:val="Balloon Text"/>
    <w:basedOn w:val="Normal"/>
    <w:link w:val="BalloonTextChar"/>
    <w:uiPriority w:val="99"/>
    <w:semiHidden/>
    <w:unhideWhenUsed/>
    <w:rsid w:val="0000179C"/>
    <w:rPr>
      <w:sz w:val="16"/>
      <w:szCs w:val="16"/>
    </w:rPr>
  </w:style>
  <w:style w:type="character" w:customStyle="1" w:styleId="BalloonTextChar">
    <w:name w:val="Balloon Text Char"/>
    <w:basedOn w:val="DefaultParagraphFont"/>
    <w:link w:val="BalloonText"/>
    <w:uiPriority w:val="99"/>
    <w:semiHidden/>
    <w:rsid w:val="0000179C"/>
    <w:rPr>
      <w:sz w:val="16"/>
      <w:szCs w:val="16"/>
    </w:rPr>
  </w:style>
  <w:style w:type="character" w:styleId="CommentReference">
    <w:name w:val="annotation reference"/>
    <w:basedOn w:val="DefaultParagraphFont"/>
    <w:uiPriority w:val="99"/>
    <w:semiHidden/>
    <w:unhideWhenUsed/>
    <w:rsid w:val="006E4BC4"/>
    <w:rPr>
      <w:sz w:val="16"/>
      <w:szCs w:val="16"/>
    </w:rPr>
  </w:style>
  <w:style w:type="paragraph" w:styleId="CommentText">
    <w:name w:val="annotation text"/>
    <w:basedOn w:val="Normal"/>
    <w:link w:val="CommentTextChar"/>
    <w:uiPriority w:val="99"/>
    <w:semiHidden/>
    <w:unhideWhenUsed/>
    <w:rsid w:val="006E4BC4"/>
    <w:rPr>
      <w:sz w:val="20"/>
      <w:szCs w:val="20"/>
    </w:rPr>
  </w:style>
  <w:style w:type="character" w:customStyle="1" w:styleId="CommentTextChar">
    <w:name w:val="Comment Text Char"/>
    <w:basedOn w:val="DefaultParagraphFont"/>
    <w:link w:val="CommentText"/>
    <w:uiPriority w:val="99"/>
    <w:semiHidden/>
    <w:rsid w:val="006E4BC4"/>
    <w:rPr>
      <w:sz w:val="20"/>
      <w:szCs w:val="20"/>
    </w:rPr>
  </w:style>
  <w:style w:type="paragraph" w:styleId="CommentSubject">
    <w:name w:val="annotation subject"/>
    <w:basedOn w:val="CommentText"/>
    <w:next w:val="CommentText"/>
    <w:link w:val="CommentSubjectChar"/>
    <w:uiPriority w:val="99"/>
    <w:semiHidden/>
    <w:unhideWhenUsed/>
    <w:rsid w:val="006E4BC4"/>
    <w:rPr>
      <w:b/>
      <w:bCs/>
    </w:rPr>
  </w:style>
  <w:style w:type="character" w:customStyle="1" w:styleId="CommentSubjectChar">
    <w:name w:val="Comment Subject Char"/>
    <w:basedOn w:val="CommentTextChar"/>
    <w:link w:val="CommentSubject"/>
    <w:uiPriority w:val="99"/>
    <w:semiHidden/>
    <w:rsid w:val="006E4BC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CB5"/>
    <w:rPr>
      <w:color w:val="0000FF" w:themeColor="hyperlink"/>
      <w:u w:val="single"/>
    </w:rPr>
  </w:style>
  <w:style w:type="paragraph" w:styleId="ListParagraph">
    <w:name w:val="List Paragraph"/>
    <w:basedOn w:val="Normal"/>
    <w:uiPriority w:val="34"/>
    <w:qFormat/>
    <w:rsid w:val="003F7096"/>
    <w:pPr>
      <w:ind w:firstLineChars="200" w:firstLine="420"/>
    </w:pPr>
  </w:style>
  <w:style w:type="paragraph" w:styleId="BalloonText">
    <w:name w:val="Balloon Text"/>
    <w:basedOn w:val="Normal"/>
    <w:link w:val="BalloonTextChar"/>
    <w:uiPriority w:val="99"/>
    <w:semiHidden/>
    <w:unhideWhenUsed/>
    <w:rsid w:val="0000179C"/>
    <w:rPr>
      <w:sz w:val="16"/>
      <w:szCs w:val="16"/>
    </w:rPr>
  </w:style>
  <w:style w:type="character" w:customStyle="1" w:styleId="BalloonTextChar">
    <w:name w:val="Balloon Text Char"/>
    <w:basedOn w:val="DefaultParagraphFont"/>
    <w:link w:val="BalloonText"/>
    <w:uiPriority w:val="99"/>
    <w:semiHidden/>
    <w:rsid w:val="0000179C"/>
    <w:rPr>
      <w:sz w:val="16"/>
      <w:szCs w:val="16"/>
    </w:rPr>
  </w:style>
  <w:style w:type="character" w:styleId="CommentReference">
    <w:name w:val="annotation reference"/>
    <w:basedOn w:val="DefaultParagraphFont"/>
    <w:uiPriority w:val="99"/>
    <w:semiHidden/>
    <w:unhideWhenUsed/>
    <w:rsid w:val="006E4BC4"/>
    <w:rPr>
      <w:sz w:val="16"/>
      <w:szCs w:val="16"/>
    </w:rPr>
  </w:style>
  <w:style w:type="paragraph" w:styleId="CommentText">
    <w:name w:val="annotation text"/>
    <w:basedOn w:val="Normal"/>
    <w:link w:val="CommentTextChar"/>
    <w:uiPriority w:val="99"/>
    <w:semiHidden/>
    <w:unhideWhenUsed/>
    <w:rsid w:val="006E4BC4"/>
    <w:rPr>
      <w:sz w:val="20"/>
      <w:szCs w:val="20"/>
    </w:rPr>
  </w:style>
  <w:style w:type="character" w:customStyle="1" w:styleId="CommentTextChar">
    <w:name w:val="Comment Text Char"/>
    <w:basedOn w:val="DefaultParagraphFont"/>
    <w:link w:val="CommentText"/>
    <w:uiPriority w:val="99"/>
    <w:semiHidden/>
    <w:rsid w:val="006E4BC4"/>
    <w:rPr>
      <w:sz w:val="20"/>
      <w:szCs w:val="20"/>
    </w:rPr>
  </w:style>
  <w:style w:type="paragraph" w:styleId="CommentSubject">
    <w:name w:val="annotation subject"/>
    <w:basedOn w:val="CommentText"/>
    <w:next w:val="CommentText"/>
    <w:link w:val="CommentSubjectChar"/>
    <w:uiPriority w:val="99"/>
    <w:semiHidden/>
    <w:unhideWhenUsed/>
    <w:rsid w:val="006E4BC4"/>
    <w:rPr>
      <w:b/>
      <w:bCs/>
    </w:rPr>
  </w:style>
  <w:style w:type="character" w:customStyle="1" w:styleId="CommentSubjectChar">
    <w:name w:val="Comment Subject Char"/>
    <w:basedOn w:val="CommentTextChar"/>
    <w:link w:val="CommentSubject"/>
    <w:uiPriority w:val="99"/>
    <w:semiHidden/>
    <w:rsid w:val="006E4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101216">
      <w:bodyDiv w:val="1"/>
      <w:marLeft w:val="0"/>
      <w:marRight w:val="0"/>
      <w:marTop w:val="0"/>
      <w:marBottom w:val="0"/>
      <w:divBdr>
        <w:top w:val="none" w:sz="0" w:space="0" w:color="auto"/>
        <w:left w:val="none" w:sz="0" w:space="0" w:color="auto"/>
        <w:bottom w:val="none" w:sz="0" w:space="0" w:color="auto"/>
        <w:right w:val="none" w:sz="0" w:space="0" w:color="auto"/>
      </w:divBdr>
    </w:div>
    <w:div w:id="1905557384">
      <w:bodyDiv w:val="1"/>
      <w:marLeft w:val="0"/>
      <w:marRight w:val="0"/>
      <w:marTop w:val="0"/>
      <w:marBottom w:val="0"/>
      <w:divBdr>
        <w:top w:val="none" w:sz="0" w:space="0" w:color="auto"/>
        <w:left w:val="none" w:sz="0" w:space="0" w:color="auto"/>
        <w:bottom w:val="none" w:sz="0" w:space="0" w:color="auto"/>
        <w:right w:val="none" w:sz="0" w:space="0" w:color="auto"/>
      </w:divBdr>
      <w:divsChild>
        <w:div w:id="1972782011">
          <w:marLeft w:val="0"/>
          <w:marRight w:val="0"/>
          <w:marTop w:val="0"/>
          <w:marBottom w:val="0"/>
          <w:divBdr>
            <w:top w:val="none" w:sz="0" w:space="0" w:color="auto"/>
            <w:left w:val="none" w:sz="0" w:space="0" w:color="auto"/>
            <w:bottom w:val="none" w:sz="0" w:space="0" w:color="auto"/>
            <w:right w:val="none" w:sz="0" w:space="0" w:color="auto"/>
          </w:divBdr>
          <w:divsChild>
            <w:div w:id="1308243267">
              <w:marLeft w:val="0"/>
              <w:marRight w:val="0"/>
              <w:marTop w:val="0"/>
              <w:marBottom w:val="0"/>
              <w:divBdr>
                <w:top w:val="none" w:sz="0" w:space="0" w:color="auto"/>
                <w:left w:val="none" w:sz="0" w:space="0" w:color="auto"/>
                <w:bottom w:val="none" w:sz="0" w:space="0" w:color="auto"/>
                <w:right w:val="none" w:sz="0" w:space="0" w:color="auto"/>
              </w:divBdr>
              <w:divsChild>
                <w:div w:id="178281974">
                  <w:marLeft w:val="0"/>
                  <w:marRight w:val="0"/>
                  <w:marTop w:val="0"/>
                  <w:marBottom w:val="0"/>
                  <w:divBdr>
                    <w:top w:val="none" w:sz="0" w:space="0" w:color="auto"/>
                    <w:left w:val="none" w:sz="0" w:space="0" w:color="auto"/>
                    <w:bottom w:val="none" w:sz="0" w:space="0" w:color="auto"/>
                    <w:right w:val="none" w:sz="0" w:space="0" w:color="auto"/>
                  </w:divBdr>
                  <w:divsChild>
                    <w:div w:id="20531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nPapers.repec.org/RePEc:mse:cesdoc:13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shaohui</dc:creator>
  <cp:lastModifiedBy>Tao Huang</cp:lastModifiedBy>
  <cp:revision>2</cp:revision>
  <dcterms:created xsi:type="dcterms:W3CDTF">2017-09-04T14:28:00Z</dcterms:created>
  <dcterms:modified xsi:type="dcterms:W3CDTF">2017-09-04T14:28:00Z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